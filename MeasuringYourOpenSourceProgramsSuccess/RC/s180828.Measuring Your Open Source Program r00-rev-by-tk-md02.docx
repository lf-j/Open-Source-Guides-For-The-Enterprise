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B37" w:rsidRDefault="004B6B37" w:rsidP="004B6B37"/>
    <w:p w:rsidR="004B6B37" w:rsidRDefault="004B6B37" w:rsidP="004B6B37">
      <w:r>
        <w:t>Measuring Your Open Source Program’s Success</w:t>
      </w:r>
    </w:p>
    <w:p w:rsidR="004B6B37" w:rsidRDefault="005F3099" w:rsidP="004B6B37">
      <w:r>
        <w:rPr>
          <w:rFonts w:hint="eastAsia"/>
        </w:rPr>
        <w:t>オープンソース　プログラムが成功しているのかを</w:t>
      </w:r>
      <w:del w:id="0" w:author="工内 隆" w:date="2018-09-21T15:39:00Z">
        <w:r w:rsidDel="00433437">
          <w:rPr>
            <w:rFonts w:hint="eastAsia"/>
          </w:rPr>
          <w:delText>測定</w:delText>
        </w:r>
      </w:del>
      <w:ins w:id="1" w:author="工内 隆" w:date="2018-09-21T15:39:00Z">
        <w:r w:rsidR="00433437">
          <w:rPr>
            <w:rFonts w:hint="eastAsia"/>
          </w:rPr>
          <w:t>評価</w:t>
        </w:r>
      </w:ins>
      <w:r>
        <w:rPr>
          <w:rFonts w:hint="eastAsia"/>
        </w:rPr>
        <w:t>する</w:t>
      </w:r>
    </w:p>
    <w:p w:rsidR="005F3099" w:rsidRDefault="005F3099" w:rsidP="004B6B37"/>
    <w:p w:rsidR="004B6B37" w:rsidRDefault="004B6B37" w:rsidP="004B6B37">
      <w:r>
        <w:t>Open source program managers must demonstrate the ROI of their efforts. This guide provides an overview of some of the standard ways that organizations evaluate their open source programs, projects, and contributions.</w:t>
      </w:r>
    </w:p>
    <w:p w:rsidR="005F3099" w:rsidRDefault="005F3099" w:rsidP="004B6B37">
      <w:r w:rsidRPr="005F3099">
        <w:rPr>
          <w:rFonts w:hint="eastAsia"/>
        </w:rPr>
        <w:t>オープンソース</w:t>
      </w:r>
      <w:r>
        <w:rPr>
          <w:rFonts w:hint="eastAsia"/>
        </w:rPr>
        <w:t xml:space="preserve">　</w:t>
      </w:r>
      <w:r w:rsidRPr="005F3099">
        <w:rPr>
          <w:rFonts w:hint="eastAsia"/>
        </w:rPr>
        <w:t>プログラム</w:t>
      </w:r>
      <w:r>
        <w:rPr>
          <w:rFonts w:hint="eastAsia"/>
        </w:rPr>
        <w:t>のマネ</w:t>
      </w:r>
      <w:r w:rsidR="00E96D04">
        <w:rPr>
          <w:rFonts w:hint="eastAsia"/>
        </w:rPr>
        <w:t>ー</w:t>
      </w:r>
      <w:r>
        <w:rPr>
          <w:rFonts w:hint="eastAsia"/>
        </w:rPr>
        <w:t>ジャー</w:t>
      </w:r>
      <w:r w:rsidRPr="005F3099">
        <w:rPr>
          <w:rFonts w:hint="eastAsia"/>
        </w:rPr>
        <w:t>は、</w:t>
      </w:r>
      <w:ins w:id="2" w:author="工内 隆" w:date="2018-09-21T15:40:00Z">
        <w:r w:rsidR="00433437">
          <w:rPr>
            <w:rFonts w:hint="eastAsia"/>
          </w:rPr>
          <w:t>活動</w:t>
        </w:r>
      </w:ins>
      <w:del w:id="3" w:author="工内 隆" w:date="2018-09-21T15:40:00Z">
        <w:r w:rsidDel="00433437">
          <w:rPr>
            <w:rFonts w:hint="eastAsia"/>
          </w:rPr>
          <w:delText>成果</w:delText>
        </w:r>
      </w:del>
      <w:r w:rsidRPr="005F3099">
        <w:rPr>
          <w:rFonts w:hint="eastAsia"/>
        </w:rPr>
        <w:t>の</w:t>
      </w:r>
      <w:r w:rsidRPr="005F3099">
        <w:rPr>
          <w:rFonts w:hint="eastAsia"/>
        </w:rPr>
        <w:t>ROI</w:t>
      </w:r>
      <w:r w:rsidRPr="005F3099">
        <w:rPr>
          <w:rFonts w:hint="eastAsia"/>
        </w:rPr>
        <w:t>を</w:t>
      </w:r>
      <w:r>
        <w:rPr>
          <w:rFonts w:hint="eastAsia"/>
        </w:rPr>
        <w:t>明らかに</w:t>
      </w:r>
      <w:r w:rsidRPr="005F3099">
        <w:rPr>
          <w:rFonts w:hint="eastAsia"/>
        </w:rPr>
        <w:t>しなければなりません。</w:t>
      </w:r>
      <w:r w:rsidRPr="005F3099">
        <w:rPr>
          <w:rFonts w:hint="eastAsia"/>
        </w:rPr>
        <w:t xml:space="preserve"> </w:t>
      </w:r>
      <w:r w:rsidRPr="005F3099">
        <w:rPr>
          <w:rFonts w:hint="eastAsia"/>
        </w:rPr>
        <w:t>このガイドでは、組織がオープンソースのプログラム、プロジェクト、および</w:t>
      </w:r>
      <w:r w:rsidR="00CA2AC8">
        <w:rPr>
          <w:rFonts w:hint="eastAsia"/>
        </w:rPr>
        <w:t>コントリビューション</w:t>
      </w:r>
      <w:r w:rsidRPr="005F3099">
        <w:rPr>
          <w:rFonts w:hint="eastAsia"/>
        </w:rPr>
        <w:t>を評価する</w:t>
      </w:r>
      <w:r w:rsidR="00CA2AC8">
        <w:rPr>
          <w:rFonts w:hint="eastAsia"/>
        </w:rPr>
        <w:t>ための</w:t>
      </w:r>
      <w:r w:rsidRPr="005F3099">
        <w:rPr>
          <w:rFonts w:hint="eastAsia"/>
        </w:rPr>
        <w:t>標準的な方法</w:t>
      </w:r>
      <w:ins w:id="4" w:author="工内 隆" w:date="2018-09-21T15:41:00Z">
        <w:r w:rsidR="00433437">
          <w:rPr>
            <w:rFonts w:hint="eastAsia"/>
          </w:rPr>
          <w:t>の</w:t>
        </w:r>
      </w:ins>
      <w:del w:id="5" w:author="工内 隆" w:date="2018-09-21T15:41:00Z">
        <w:r w:rsidRPr="005F3099" w:rsidDel="00433437">
          <w:rPr>
            <w:rFonts w:hint="eastAsia"/>
          </w:rPr>
          <w:delText>について</w:delText>
        </w:r>
        <w:r w:rsidR="00CF59C7" w:rsidDel="00433437">
          <w:rPr>
            <w:rFonts w:hint="eastAsia"/>
          </w:rPr>
          <w:delText>、</w:delText>
        </w:r>
        <w:r w:rsidR="00CA2AC8" w:rsidDel="00433437">
          <w:rPr>
            <w:rFonts w:hint="eastAsia"/>
          </w:rPr>
          <w:delText>その</w:delText>
        </w:r>
      </w:del>
      <w:r w:rsidR="00CA2AC8">
        <w:rPr>
          <w:rFonts w:hint="eastAsia"/>
        </w:rPr>
        <w:t>概要を</w:t>
      </w:r>
      <w:r w:rsidRPr="005F3099">
        <w:rPr>
          <w:rFonts w:hint="eastAsia"/>
        </w:rPr>
        <w:t>説明します。</w:t>
      </w:r>
    </w:p>
    <w:p w:rsidR="005F3099" w:rsidRDefault="005F3099" w:rsidP="004B6B37"/>
    <w:p w:rsidR="004B6B37" w:rsidRDefault="004B6B37" w:rsidP="004B6B37">
      <w:r>
        <w:t>Learn what to measure, how to define success, and how to best use this information to advance your open source program objectives, demonstrate effectiveness, and gain support.</w:t>
      </w:r>
    </w:p>
    <w:p w:rsidR="004B6B37" w:rsidRDefault="00CA2AC8" w:rsidP="004B6B37">
      <w:r w:rsidRPr="00CA2AC8">
        <w:rPr>
          <w:rFonts w:hint="eastAsia"/>
        </w:rPr>
        <w:t>何を測定するか、</w:t>
      </w:r>
      <w:r>
        <w:rPr>
          <w:rFonts w:hint="eastAsia"/>
        </w:rPr>
        <w:t>どのように</w:t>
      </w:r>
      <w:r w:rsidRPr="00CA2AC8">
        <w:rPr>
          <w:rFonts w:hint="eastAsia"/>
        </w:rPr>
        <w:t>成功を定義する</w:t>
      </w:r>
      <w:r>
        <w:rPr>
          <w:rFonts w:hint="eastAsia"/>
        </w:rPr>
        <w:t>か</w:t>
      </w:r>
      <w:r w:rsidRPr="00CA2AC8">
        <w:rPr>
          <w:rFonts w:hint="eastAsia"/>
        </w:rPr>
        <w:t>、そして</w:t>
      </w:r>
      <w:r w:rsidR="00CF59C7">
        <w:rPr>
          <w:rFonts w:hint="eastAsia"/>
        </w:rPr>
        <w:t>その</w:t>
      </w:r>
      <w:r w:rsidRPr="00CA2AC8">
        <w:rPr>
          <w:rFonts w:hint="eastAsia"/>
        </w:rPr>
        <w:t>情報を</w:t>
      </w:r>
      <w:r>
        <w:rPr>
          <w:rFonts w:hint="eastAsia"/>
        </w:rPr>
        <w:t>どのように</w:t>
      </w:r>
      <w:r w:rsidRPr="00CA2AC8">
        <w:rPr>
          <w:rFonts w:hint="eastAsia"/>
        </w:rPr>
        <w:t>使ってオープンソース</w:t>
      </w:r>
      <w:r>
        <w:rPr>
          <w:rFonts w:hint="eastAsia"/>
        </w:rPr>
        <w:t xml:space="preserve">　</w:t>
      </w:r>
      <w:r w:rsidRPr="00CA2AC8">
        <w:rPr>
          <w:rFonts w:hint="eastAsia"/>
        </w:rPr>
        <w:t>プログラムの目標</w:t>
      </w:r>
      <w:r>
        <w:rPr>
          <w:rFonts w:hint="eastAsia"/>
        </w:rPr>
        <w:t>達成</w:t>
      </w:r>
      <w:r w:rsidRPr="00CA2AC8">
        <w:rPr>
          <w:rFonts w:hint="eastAsia"/>
        </w:rPr>
        <w:t>を</w:t>
      </w:r>
      <w:r>
        <w:rPr>
          <w:rFonts w:hint="eastAsia"/>
        </w:rPr>
        <w:t>推進し</w:t>
      </w:r>
      <w:r w:rsidRPr="00CA2AC8">
        <w:rPr>
          <w:rFonts w:hint="eastAsia"/>
        </w:rPr>
        <w:t>、</w:t>
      </w:r>
      <w:ins w:id="6" w:author="工内 隆" w:date="2018-09-21T15:43:00Z">
        <w:r w:rsidR="00433437">
          <w:rPr>
            <w:rFonts w:hint="eastAsia"/>
          </w:rPr>
          <w:t>効果</w:t>
        </w:r>
      </w:ins>
      <w:del w:id="7" w:author="工内 隆" w:date="2018-09-21T15:43:00Z">
        <w:r w:rsidDel="00433437">
          <w:rPr>
            <w:rFonts w:hint="eastAsia"/>
          </w:rPr>
          <w:delText>成果</w:delText>
        </w:r>
      </w:del>
      <w:r w:rsidRPr="00CA2AC8">
        <w:rPr>
          <w:rFonts w:hint="eastAsia"/>
        </w:rPr>
        <w:t>を</w:t>
      </w:r>
      <w:r>
        <w:rPr>
          <w:rFonts w:hint="eastAsia"/>
        </w:rPr>
        <w:t>明らかにし</w:t>
      </w:r>
      <w:r w:rsidRPr="00CA2AC8">
        <w:rPr>
          <w:rFonts w:hint="eastAsia"/>
        </w:rPr>
        <w:t>、サポートを得</w:t>
      </w:r>
      <w:r w:rsidR="00042CBE">
        <w:rPr>
          <w:rFonts w:hint="eastAsia"/>
        </w:rPr>
        <w:t>ていくのかについて</w:t>
      </w:r>
      <w:del w:id="8" w:author="工内 隆" w:date="2018-09-21T15:43:00Z">
        <w:r w:rsidR="00042CBE" w:rsidDel="00433437">
          <w:rPr>
            <w:rFonts w:hint="eastAsia"/>
          </w:rPr>
          <w:delText>、</w:delText>
        </w:r>
      </w:del>
      <w:r w:rsidRPr="00CA2AC8">
        <w:rPr>
          <w:rFonts w:hint="eastAsia"/>
        </w:rPr>
        <w:t>学びます。</w:t>
      </w:r>
    </w:p>
    <w:p w:rsidR="00CA2AC8" w:rsidRDefault="00CA2AC8" w:rsidP="004B6B37"/>
    <w:p w:rsidR="004B6B37" w:rsidRDefault="004B6B37" w:rsidP="004B6B37">
      <w:r>
        <w:t>Contents</w:t>
      </w:r>
    </w:p>
    <w:p w:rsidR="004B6B37" w:rsidRDefault="004B6B37" w:rsidP="004B6B37">
      <w:r>
        <w:t xml:space="preserve">    How to define success</w:t>
      </w:r>
    </w:p>
    <w:p w:rsidR="004B6B37" w:rsidRDefault="004B6B37" w:rsidP="004B6B37">
      <w:r>
        <w:t xml:space="preserve">    Why set goals?</w:t>
      </w:r>
    </w:p>
    <w:p w:rsidR="004B6B37" w:rsidRDefault="004B6B37" w:rsidP="004B6B37">
      <w:r>
        <w:t xml:space="preserve">    How to set goals</w:t>
      </w:r>
    </w:p>
    <w:p w:rsidR="004B6B37" w:rsidRDefault="004B6B37" w:rsidP="004B6B37">
      <w:r>
        <w:t xml:space="preserve">    Common goals</w:t>
      </w:r>
    </w:p>
    <w:p w:rsidR="004B6B37" w:rsidRDefault="004B6B37" w:rsidP="004B6B37">
      <w:r>
        <w:t xml:space="preserve">    What to track</w:t>
      </w:r>
    </w:p>
    <w:p w:rsidR="004B6B37" w:rsidRDefault="004B6B37" w:rsidP="004B6B37">
      <w:r>
        <w:t xml:space="preserve">    More metrics</w:t>
      </w:r>
    </w:p>
    <w:p w:rsidR="004B6B37" w:rsidRDefault="004B6B37" w:rsidP="004B6B37">
      <w:r>
        <w:t xml:space="preserve">    Final words</w:t>
      </w:r>
    </w:p>
    <w:p w:rsidR="004B6B37" w:rsidRDefault="00042CBE" w:rsidP="004B6B37">
      <w:r>
        <w:rPr>
          <w:rFonts w:hint="eastAsia"/>
        </w:rPr>
        <w:t>内容</w:t>
      </w:r>
    </w:p>
    <w:p w:rsidR="00042CBE" w:rsidRDefault="00042CBE" w:rsidP="00042CBE">
      <w:pPr>
        <w:ind w:firstLineChars="200" w:firstLine="480"/>
      </w:pPr>
      <w:r>
        <w:rPr>
          <w:rFonts w:hint="eastAsia"/>
        </w:rPr>
        <w:t>成功をどのように定義する</w:t>
      </w:r>
      <w:r w:rsidR="00CF59C7">
        <w:rPr>
          <w:rFonts w:hint="eastAsia"/>
        </w:rPr>
        <w:t>の</w:t>
      </w:r>
      <w:r>
        <w:rPr>
          <w:rFonts w:hint="eastAsia"/>
        </w:rPr>
        <w:t>か</w:t>
      </w:r>
    </w:p>
    <w:p w:rsidR="00042CBE" w:rsidRDefault="00042CBE" w:rsidP="00042CBE">
      <w:r>
        <w:rPr>
          <w:rFonts w:hint="eastAsia"/>
        </w:rPr>
        <w:t xml:space="preserve">    </w:t>
      </w:r>
      <w:r>
        <w:rPr>
          <w:rFonts w:hint="eastAsia"/>
        </w:rPr>
        <w:t>なぜ目標を設定するのか</w:t>
      </w:r>
    </w:p>
    <w:p w:rsidR="00042CBE" w:rsidRDefault="00042CBE" w:rsidP="00042CBE">
      <w:r>
        <w:rPr>
          <w:rFonts w:hint="eastAsia"/>
        </w:rPr>
        <w:t xml:space="preserve">    </w:t>
      </w:r>
      <w:r>
        <w:rPr>
          <w:rFonts w:hint="eastAsia"/>
        </w:rPr>
        <w:t>どのように目標を設定するか</w:t>
      </w:r>
    </w:p>
    <w:p w:rsidR="00042CBE" w:rsidRDefault="00042CBE" w:rsidP="00042CBE">
      <w:r>
        <w:rPr>
          <w:rFonts w:hint="eastAsia"/>
        </w:rPr>
        <w:t xml:space="preserve">    </w:t>
      </w:r>
      <w:r>
        <w:rPr>
          <w:rFonts w:hint="eastAsia"/>
        </w:rPr>
        <w:t>共通の目標</w:t>
      </w:r>
    </w:p>
    <w:p w:rsidR="00042CBE" w:rsidRDefault="00042CBE" w:rsidP="00042CBE">
      <w:r>
        <w:rPr>
          <w:rFonts w:hint="eastAsia"/>
        </w:rPr>
        <w:t xml:space="preserve">    </w:t>
      </w:r>
      <w:r>
        <w:rPr>
          <w:rFonts w:hint="eastAsia"/>
        </w:rPr>
        <w:t>何をトラッキングするのか</w:t>
      </w:r>
    </w:p>
    <w:p w:rsidR="00042CBE" w:rsidRDefault="00042CBE" w:rsidP="00042CBE">
      <w:r>
        <w:rPr>
          <w:rFonts w:hint="eastAsia"/>
        </w:rPr>
        <w:t xml:space="preserve">    </w:t>
      </w:r>
      <w:ins w:id="9" w:author="工内 隆" w:date="2018-09-21T15:44:00Z">
        <w:r w:rsidR="00433437">
          <w:rPr>
            <w:rFonts w:hint="eastAsia"/>
          </w:rPr>
          <w:t>トラッキングすべき</w:t>
        </w:r>
      </w:ins>
      <w:r>
        <w:rPr>
          <w:rFonts w:hint="eastAsia"/>
        </w:rPr>
        <w:t>その他の</w:t>
      </w:r>
      <w:r w:rsidR="00CF59C7">
        <w:rPr>
          <w:rFonts w:hint="eastAsia"/>
        </w:rPr>
        <w:t>メトリクス</w:t>
      </w:r>
    </w:p>
    <w:p w:rsidR="00042CBE" w:rsidRDefault="00042CBE" w:rsidP="00042CBE">
      <w:r>
        <w:rPr>
          <w:rFonts w:hint="eastAsia"/>
        </w:rPr>
        <w:t xml:space="preserve">    </w:t>
      </w:r>
      <w:del w:id="10" w:author="工内 隆" w:date="2018-09-21T15:44:00Z">
        <w:r w:rsidDel="00433437">
          <w:rPr>
            <w:rFonts w:hint="eastAsia"/>
          </w:rPr>
          <w:delText xml:space="preserve"> </w:delText>
        </w:r>
      </w:del>
      <w:r>
        <w:rPr>
          <w:rFonts w:hint="eastAsia"/>
        </w:rPr>
        <w:t>結論</w:t>
      </w:r>
    </w:p>
    <w:p w:rsidR="00042CBE" w:rsidRDefault="00042CBE" w:rsidP="004B6B37"/>
    <w:p w:rsidR="004B6B37" w:rsidRDefault="004B6B37" w:rsidP="004B6B37">
      <w:r>
        <w:lastRenderedPageBreak/>
        <w:t>View All Guides »</w:t>
      </w:r>
    </w:p>
    <w:p w:rsidR="004B6B37" w:rsidRDefault="004B6B37" w:rsidP="004B6B37">
      <w:r>
        <w:t>Contribute on GitHub »</w:t>
      </w:r>
    </w:p>
    <w:p w:rsidR="004B6B37" w:rsidRDefault="004B6B37" w:rsidP="004B6B37">
      <w:r>
        <w:t>Contributors to this Guide</w:t>
      </w:r>
    </w:p>
    <w:p w:rsidR="004B6B37" w:rsidRDefault="004B6B37" w:rsidP="004B6B37"/>
    <w:p w:rsidR="004B6B37" w:rsidRDefault="004B6B37" w:rsidP="004B6B37">
      <w:r>
        <w:t xml:space="preserve">Chris </w:t>
      </w:r>
      <w:proofErr w:type="spellStart"/>
      <w:r>
        <w:t>Aniszczyk</w:t>
      </w:r>
      <w:proofErr w:type="spellEnd"/>
    </w:p>
    <w:p w:rsidR="004B6B37" w:rsidRDefault="004B6B37" w:rsidP="004B6B37">
      <w:r>
        <w:t xml:space="preserve">Chris </w:t>
      </w:r>
      <w:proofErr w:type="spellStart"/>
      <w:r>
        <w:t>Aniszczyk</w:t>
      </w:r>
      <w:proofErr w:type="spellEnd"/>
    </w:p>
    <w:p w:rsidR="004B6B37" w:rsidRDefault="004B6B37" w:rsidP="004B6B37">
      <w:r>
        <w:t>COO of CNCF</w:t>
      </w:r>
    </w:p>
    <w:p w:rsidR="004B6B37" w:rsidRDefault="004B6B37" w:rsidP="004B6B37"/>
    <w:p w:rsidR="004B6B37" w:rsidRDefault="004B6B37" w:rsidP="004B6B37"/>
    <w:p w:rsidR="004B6B37" w:rsidRDefault="004B6B37" w:rsidP="004B6B37">
      <w:r>
        <w:t>Christine Abernathy</w:t>
      </w:r>
    </w:p>
    <w:p w:rsidR="004B6B37" w:rsidRDefault="004B6B37" w:rsidP="004B6B37">
      <w:r>
        <w:t>Open Source Developer Advocate at Facebook</w:t>
      </w:r>
    </w:p>
    <w:p w:rsidR="004B6B37" w:rsidRDefault="004B6B37" w:rsidP="004B6B37"/>
    <w:p w:rsidR="004B6B37" w:rsidRDefault="004B6B37" w:rsidP="004B6B37"/>
    <w:p w:rsidR="004B6B37" w:rsidRDefault="004B6B37" w:rsidP="004B6B37">
      <w:r>
        <w:t>Joe Beda</w:t>
      </w:r>
    </w:p>
    <w:p w:rsidR="004B6B37" w:rsidRDefault="004B6B37" w:rsidP="004B6B37">
      <w:r>
        <w:t xml:space="preserve">Co-founder and CTO at </w:t>
      </w:r>
      <w:proofErr w:type="spellStart"/>
      <w:r>
        <w:t>Heptio</w:t>
      </w:r>
      <w:proofErr w:type="spellEnd"/>
    </w:p>
    <w:p w:rsidR="004B6B37" w:rsidRDefault="004B6B37" w:rsidP="004B6B37"/>
    <w:p w:rsidR="004B6B37" w:rsidRDefault="004B6B37" w:rsidP="004B6B37"/>
    <w:p w:rsidR="004B6B37" w:rsidRDefault="004B6B37" w:rsidP="004B6B37">
      <w:r>
        <w:t>Gil Yehuda</w:t>
      </w:r>
    </w:p>
    <w:p w:rsidR="004B6B37" w:rsidRDefault="004B6B37" w:rsidP="004B6B37">
      <w:r>
        <w:t>Senior Director of Open Source</w:t>
      </w:r>
    </w:p>
    <w:p w:rsidR="004B6B37" w:rsidRDefault="004B6B37" w:rsidP="004B6B37">
      <w:r>
        <w:t>at Oath (Yahoo + AOL)</w:t>
      </w:r>
    </w:p>
    <w:p w:rsidR="004B6B37" w:rsidRDefault="004B6B37" w:rsidP="004B6B37"/>
    <w:p w:rsidR="004B6B37" w:rsidRDefault="004B6B37" w:rsidP="004B6B37"/>
    <w:p w:rsidR="004B6B37" w:rsidRDefault="004B6B37" w:rsidP="004B6B37">
      <w:r>
        <w:t>Sarah Novotny</w:t>
      </w:r>
    </w:p>
    <w:p w:rsidR="004B6B37" w:rsidRDefault="004B6B37" w:rsidP="004B6B37">
      <w:r>
        <w:t>Kubernetes Community Manager at Google</w:t>
      </w:r>
    </w:p>
    <w:p w:rsidR="004B6B37" w:rsidRDefault="004B6B37" w:rsidP="004B6B37"/>
    <w:p w:rsidR="004B6B37" w:rsidRDefault="004B6B37" w:rsidP="004B6B37">
      <w:r>
        <w:t>Section 1</w:t>
      </w:r>
    </w:p>
    <w:p w:rsidR="00042CBE" w:rsidRDefault="00042CBE" w:rsidP="004B6B37">
      <w:r>
        <w:rPr>
          <w:rFonts w:hint="eastAsia"/>
        </w:rPr>
        <w:t xml:space="preserve">セクション　</w:t>
      </w:r>
      <w:r>
        <w:rPr>
          <w:rFonts w:hint="eastAsia"/>
        </w:rPr>
        <w:t>1</w:t>
      </w:r>
    </w:p>
    <w:p w:rsidR="00042CBE" w:rsidRDefault="00042CBE" w:rsidP="004B6B37"/>
    <w:p w:rsidR="004B6B37" w:rsidRDefault="004B6B37" w:rsidP="004B6B37">
      <w:r>
        <w:t>How to define success</w:t>
      </w:r>
    </w:p>
    <w:p w:rsidR="004B6B37" w:rsidRDefault="00042CBE" w:rsidP="004B6B37">
      <w:r>
        <w:rPr>
          <w:rFonts w:hint="eastAsia"/>
        </w:rPr>
        <w:t>成功をどのように定義する</w:t>
      </w:r>
      <w:r w:rsidR="00CF59C7">
        <w:rPr>
          <w:rFonts w:hint="eastAsia"/>
        </w:rPr>
        <w:t>の</w:t>
      </w:r>
      <w:r>
        <w:rPr>
          <w:rFonts w:hint="eastAsia"/>
        </w:rPr>
        <w:t>か</w:t>
      </w:r>
    </w:p>
    <w:p w:rsidR="00042CBE" w:rsidRDefault="00042CBE" w:rsidP="004B6B37"/>
    <w:p w:rsidR="004B6B37" w:rsidRDefault="004B6B37" w:rsidP="004B6B37">
      <w:r>
        <w:t xml:space="preserve">Smart organizations understand the value of investing in open source development and set goals related to open source use and participation. But every open source program defines success a little differently. The goals you set, and metrics you track, will vary according to the reasons you’re investing in open source — whether it’s to recruit developers, </w:t>
      </w:r>
      <w:r>
        <w:lastRenderedPageBreak/>
        <w:t>bring in new ideas and technologies through open innovation, achieve faster time to market, lower development costs, or myriad other reasons.</w:t>
      </w:r>
    </w:p>
    <w:p w:rsidR="00042CBE" w:rsidRDefault="00CA041C" w:rsidP="004B6B37">
      <w:r>
        <w:rPr>
          <w:rFonts w:hint="eastAsia"/>
        </w:rPr>
        <w:t>賢明</w:t>
      </w:r>
      <w:r w:rsidR="00042CBE" w:rsidRPr="00042CBE">
        <w:rPr>
          <w:rFonts w:hint="eastAsia"/>
        </w:rPr>
        <w:t>な組織は、オープンソース開発への投資の価値を理解し、オープンソースの</w:t>
      </w:r>
      <w:r>
        <w:rPr>
          <w:rFonts w:hint="eastAsia"/>
        </w:rPr>
        <w:t>活用、</w:t>
      </w:r>
      <w:r w:rsidR="00042CBE" w:rsidRPr="00042CBE">
        <w:rPr>
          <w:rFonts w:hint="eastAsia"/>
        </w:rPr>
        <w:t>参加に関連する目標を設定します。</w:t>
      </w:r>
      <w:r w:rsidR="00042CBE" w:rsidRPr="00042CBE">
        <w:rPr>
          <w:rFonts w:hint="eastAsia"/>
        </w:rPr>
        <w:t xml:space="preserve"> </w:t>
      </w:r>
      <w:r w:rsidR="00042CBE" w:rsidRPr="00042CBE">
        <w:rPr>
          <w:rFonts w:hint="eastAsia"/>
        </w:rPr>
        <w:t>しかし、</w:t>
      </w:r>
      <w:r>
        <w:rPr>
          <w:rFonts w:hint="eastAsia"/>
        </w:rPr>
        <w:t>各々の</w:t>
      </w:r>
      <w:r w:rsidR="00042CBE" w:rsidRPr="00042CBE">
        <w:rPr>
          <w:rFonts w:hint="eastAsia"/>
        </w:rPr>
        <w:t>オープンソース</w:t>
      </w:r>
      <w:r w:rsidR="00042CBE">
        <w:rPr>
          <w:rFonts w:hint="eastAsia"/>
        </w:rPr>
        <w:t xml:space="preserve">　</w:t>
      </w:r>
      <w:r w:rsidR="00042CBE" w:rsidRPr="00042CBE">
        <w:rPr>
          <w:rFonts w:hint="eastAsia"/>
        </w:rPr>
        <w:t>プログラムは、成功</w:t>
      </w:r>
      <w:r>
        <w:rPr>
          <w:rFonts w:hint="eastAsia"/>
        </w:rPr>
        <w:t>に対して</w:t>
      </w:r>
      <w:del w:id="11" w:author="工内 隆" w:date="2018-09-21T15:50:00Z">
        <w:r w:rsidDel="000C2C55">
          <w:rPr>
            <w:rFonts w:hint="eastAsia"/>
          </w:rPr>
          <w:delText>、</w:delText>
        </w:r>
      </w:del>
      <w:r w:rsidR="00042CBE" w:rsidRPr="00042CBE">
        <w:rPr>
          <w:rFonts w:hint="eastAsia"/>
        </w:rPr>
        <w:t>少しずつ異</w:t>
      </w:r>
      <w:r>
        <w:rPr>
          <w:rFonts w:hint="eastAsia"/>
        </w:rPr>
        <w:t>なった</w:t>
      </w:r>
      <w:r w:rsidR="00042CBE" w:rsidRPr="00042CBE">
        <w:rPr>
          <w:rFonts w:hint="eastAsia"/>
        </w:rPr>
        <w:t>定義</w:t>
      </w:r>
      <w:r>
        <w:rPr>
          <w:rFonts w:hint="eastAsia"/>
        </w:rPr>
        <w:t>を</w:t>
      </w:r>
      <w:r w:rsidR="00042CBE" w:rsidRPr="00042CBE">
        <w:rPr>
          <w:rFonts w:hint="eastAsia"/>
        </w:rPr>
        <w:t>しています。</w:t>
      </w:r>
      <w:r w:rsidR="00042CBE" w:rsidRPr="00042CBE">
        <w:rPr>
          <w:rFonts w:hint="eastAsia"/>
        </w:rPr>
        <w:t xml:space="preserve"> </w:t>
      </w:r>
      <w:r w:rsidR="00042CBE" w:rsidRPr="00042CBE">
        <w:rPr>
          <w:rFonts w:hint="eastAsia"/>
        </w:rPr>
        <w:t>設定した目標</w:t>
      </w:r>
      <w:ins w:id="12" w:author="工内 隆" w:date="2018-09-21T15:51:00Z">
        <w:r w:rsidR="000C2C55">
          <w:rPr>
            <w:rFonts w:hint="eastAsia"/>
          </w:rPr>
          <w:t>や</w:t>
        </w:r>
      </w:ins>
      <w:del w:id="13" w:author="工内 隆" w:date="2018-09-21T15:51:00Z">
        <w:r w:rsidDel="000C2C55">
          <w:rPr>
            <w:rFonts w:hint="eastAsia"/>
          </w:rPr>
          <w:delText>、</w:delText>
        </w:r>
      </w:del>
      <w:r>
        <w:rPr>
          <w:rFonts w:hint="eastAsia"/>
        </w:rPr>
        <w:t>トラッキング</w:t>
      </w:r>
      <w:r w:rsidR="00042CBE" w:rsidRPr="00042CBE">
        <w:rPr>
          <w:rFonts w:hint="eastAsia"/>
        </w:rPr>
        <w:t>する</w:t>
      </w:r>
      <w:r w:rsidR="005E28E5">
        <w:rPr>
          <w:rFonts w:hint="eastAsia"/>
        </w:rPr>
        <w:t>メトリクス</w:t>
      </w:r>
      <w:r w:rsidR="00042CBE" w:rsidRPr="00042CBE">
        <w:rPr>
          <w:rFonts w:hint="eastAsia"/>
        </w:rPr>
        <w:t>は、</w:t>
      </w:r>
      <w:r w:rsidR="009F508B" w:rsidRPr="009F508B">
        <w:rPr>
          <w:rFonts w:hint="eastAsia"/>
        </w:rPr>
        <w:t>開発者を募集するためであったり、オープン</w:t>
      </w:r>
      <w:del w:id="14" w:author="工内 隆" w:date="2018-09-21T15:53:00Z">
        <w:r w:rsidR="009F508B" w:rsidRPr="009F508B" w:rsidDel="000C2C55">
          <w:rPr>
            <w:rFonts w:hint="eastAsia"/>
          </w:rPr>
          <w:delText>な</w:delText>
        </w:r>
      </w:del>
      <w:r w:rsidR="009F508B" w:rsidRPr="009F508B">
        <w:rPr>
          <w:rFonts w:hint="eastAsia"/>
        </w:rPr>
        <w:t>イノベーションを通じて新しいアイデアや技術を導入することであったり、市場投入までの時間を短縮したり、開発コストを削減</w:t>
      </w:r>
      <w:del w:id="15" w:author="工内 隆" w:date="2018-09-21T15:53:00Z">
        <w:r w:rsidR="009F508B" w:rsidRPr="009F508B" w:rsidDel="000C2C55">
          <w:rPr>
            <w:rFonts w:hint="eastAsia"/>
          </w:rPr>
          <w:delText>したり</w:delText>
        </w:r>
      </w:del>
      <w:r w:rsidR="009F508B" w:rsidRPr="009F508B">
        <w:rPr>
          <w:rFonts w:hint="eastAsia"/>
        </w:rPr>
        <w:t>するなど、</w:t>
      </w:r>
      <w:del w:id="16" w:author="工内 隆" w:date="2018-09-21T15:58:00Z">
        <w:r w:rsidR="007F2400" w:rsidRPr="009B284E">
          <w:rPr>
            <w:rFonts w:hint="eastAsia"/>
          </w:rPr>
          <w:delText>あなた</w:delText>
        </w:r>
      </w:del>
      <w:ins w:id="17" w:author="工内 隆" w:date="2018-09-21T15:56:00Z">
        <w:r w:rsidR="000C2C55" w:rsidRPr="009B284E">
          <w:rPr>
            <w:rFonts w:hint="eastAsia"/>
            <w:rPrChange w:id="18" w:author="Masahiro Date" w:date="2018-09-29T17:02:00Z">
              <w:rPr>
                <w:rFonts w:hint="eastAsia"/>
                <w:highlight w:val="yellow"/>
              </w:rPr>
            </w:rPrChange>
          </w:rPr>
          <w:t>企業</w:t>
        </w:r>
      </w:ins>
      <w:r>
        <w:rPr>
          <w:rFonts w:hint="eastAsia"/>
        </w:rPr>
        <w:t>がオープンソースに投資する理由により</w:t>
      </w:r>
      <w:del w:id="19" w:author="工内 隆" w:date="2018-09-21T15:53:00Z">
        <w:r w:rsidDel="000C2C55">
          <w:rPr>
            <w:rFonts w:hint="eastAsia"/>
          </w:rPr>
          <w:delText>、</w:delText>
        </w:r>
      </w:del>
      <w:r w:rsidR="009F508B">
        <w:rPr>
          <w:rFonts w:hint="eastAsia"/>
        </w:rPr>
        <w:t>異なったものになるでしょう。</w:t>
      </w:r>
    </w:p>
    <w:p w:rsidR="009F508B" w:rsidRDefault="009F508B" w:rsidP="004B6B37"/>
    <w:p w:rsidR="004B6B37" w:rsidRDefault="004B6B37" w:rsidP="004B6B37">
      <w:r>
        <w:t>It’s important to set goals according to your unique strategy — and seek buy-in from the executive team to ensure that the open source strategy aligns with the overall business strategy. That said, there are some standard ways that open source program managers measure success, regardless of their industry, product, or business strategy. These include:</w:t>
      </w:r>
    </w:p>
    <w:p w:rsidR="004B6B37" w:rsidRDefault="004B6B37" w:rsidP="004B6B37"/>
    <w:p w:rsidR="004B6B37" w:rsidRDefault="004B6B37" w:rsidP="004B6B37">
      <w:r>
        <w:t xml:space="preserve">    </w:t>
      </w:r>
      <w:r w:rsidR="00CF59C7">
        <w:rPr>
          <w:rFonts w:hint="eastAsia"/>
        </w:rPr>
        <w:t>・</w:t>
      </w:r>
      <w:r>
        <w:t>Their developers’ participation and level of influence in external open source projects</w:t>
      </w:r>
    </w:p>
    <w:p w:rsidR="004B6B37" w:rsidRDefault="004B6B37" w:rsidP="004B6B37">
      <w:r>
        <w:t xml:space="preserve">    </w:t>
      </w:r>
      <w:r w:rsidR="00CF59C7">
        <w:rPr>
          <w:rFonts w:hint="eastAsia"/>
        </w:rPr>
        <w:t>・</w:t>
      </w:r>
      <w:r>
        <w:t>Their organization’s reputation in open source communities</w:t>
      </w:r>
    </w:p>
    <w:p w:rsidR="004B6B37" w:rsidRDefault="004B6B37" w:rsidP="004B6B37">
      <w:r>
        <w:t xml:space="preserve">    </w:t>
      </w:r>
      <w:r w:rsidR="00CF59C7">
        <w:rPr>
          <w:rFonts w:hint="eastAsia"/>
        </w:rPr>
        <w:t>・</w:t>
      </w:r>
      <w:r>
        <w:t>Their ability to recruit and retain talented developers</w:t>
      </w:r>
    </w:p>
    <w:p w:rsidR="004B6B37" w:rsidRDefault="004B6B37" w:rsidP="004B6B37">
      <w:r>
        <w:t xml:space="preserve">    </w:t>
      </w:r>
      <w:r w:rsidR="00CF59C7">
        <w:rPr>
          <w:rFonts w:hint="eastAsia"/>
        </w:rPr>
        <w:t>・</w:t>
      </w:r>
      <w:r>
        <w:t>The general health of the organization’s own open source projects and the business-critical projects its developers contribute to</w:t>
      </w:r>
    </w:p>
    <w:p w:rsidR="004B6B37" w:rsidRDefault="004B6B37" w:rsidP="004B6B37">
      <w:r>
        <w:t xml:space="preserve">    </w:t>
      </w:r>
      <w:r w:rsidR="00CF59C7">
        <w:rPr>
          <w:rFonts w:hint="eastAsia"/>
        </w:rPr>
        <w:t>・</w:t>
      </w:r>
      <w:r>
        <w:t>How well they manage open source license compliance</w:t>
      </w:r>
    </w:p>
    <w:p w:rsidR="009F508B" w:rsidRDefault="000C2C55" w:rsidP="009F508B">
      <w:ins w:id="20" w:author="工内 隆" w:date="2018-09-21T16:00:00Z">
        <w:r>
          <w:rPr>
            <w:rFonts w:hint="eastAsia"/>
          </w:rPr>
          <w:t>あなた</w:t>
        </w:r>
      </w:ins>
      <w:r w:rsidR="009F508B">
        <w:rPr>
          <w:rFonts w:hint="eastAsia"/>
        </w:rPr>
        <w:t>自身の戦略に従って目標を設定することが重要です。また、</w:t>
      </w:r>
      <w:ins w:id="21" w:author="工内 隆" w:date="2018-09-21T16:02:00Z">
        <w:r w:rsidR="00101FEA">
          <w:rPr>
            <w:rFonts w:hint="eastAsia"/>
          </w:rPr>
          <w:t>オープンソース戦略があなたの会社のビジネス戦略と一致したものとなるよう、</w:t>
        </w:r>
      </w:ins>
      <w:r w:rsidR="009F508B">
        <w:rPr>
          <w:rFonts w:hint="eastAsia"/>
        </w:rPr>
        <w:t>経営幹部チームの支持を得</w:t>
      </w:r>
      <w:ins w:id="22" w:author="工内 隆" w:date="2018-09-21T16:03:00Z">
        <w:r w:rsidR="00101FEA">
          <w:rPr>
            <w:rFonts w:hint="eastAsia"/>
          </w:rPr>
          <w:t>てください</w:t>
        </w:r>
      </w:ins>
      <w:del w:id="23" w:author="工内 隆" w:date="2018-09-21T16:03:00Z">
        <w:r w:rsidR="009F508B" w:rsidDel="00101FEA">
          <w:rPr>
            <w:rFonts w:hint="eastAsia"/>
          </w:rPr>
          <w:delText>るためにも、オープンソース戦略が貴社のビジネス戦略に沿っていることが重要です</w:delText>
        </w:r>
      </w:del>
      <w:r w:rsidR="009F508B">
        <w:rPr>
          <w:rFonts w:hint="eastAsia"/>
        </w:rPr>
        <w:t>。</w:t>
      </w:r>
      <w:r w:rsidR="009F508B">
        <w:rPr>
          <w:rFonts w:hint="eastAsia"/>
        </w:rPr>
        <w:t xml:space="preserve"> </w:t>
      </w:r>
      <w:r w:rsidR="00491DCB">
        <w:rPr>
          <w:rFonts w:hint="eastAsia"/>
        </w:rPr>
        <w:t>とは</w:t>
      </w:r>
      <w:ins w:id="24" w:author="工内 隆" w:date="2018-09-21T16:04:00Z">
        <w:r w:rsidR="00101FEA">
          <w:rPr>
            <w:rFonts w:hint="eastAsia"/>
          </w:rPr>
          <w:t>い</w:t>
        </w:r>
      </w:ins>
      <w:del w:id="25" w:author="工内 隆" w:date="2018-09-21T16:04:00Z">
        <w:r w:rsidR="00491DCB" w:rsidDel="00101FEA">
          <w:rPr>
            <w:rFonts w:hint="eastAsia"/>
          </w:rPr>
          <w:delText>言</w:delText>
        </w:r>
      </w:del>
      <w:r w:rsidR="00491DCB">
        <w:rPr>
          <w:rFonts w:hint="eastAsia"/>
        </w:rPr>
        <w:t>え、</w:t>
      </w:r>
      <w:r w:rsidR="009F508B">
        <w:rPr>
          <w:rFonts w:hint="eastAsia"/>
        </w:rPr>
        <w:t>業界、製品、ビジネス戦略にかかわらず、オープンソースの</w:t>
      </w:r>
      <w:r w:rsidR="006236F1">
        <w:rPr>
          <w:rFonts w:hint="eastAsia"/>
        </w:rPr>
        <w:t>プログラムマネージャー</w:t>
      </w:r>
      <w:r w:rsidR="009F508B">
        <w:rPr>
          <w:rFonts w:hint="eastAsia"/>
        </w:rPr>
        <w:t>が成功を測る標準的な方法</w:t>
      </w:r>
      <w:r w:rsidR="00491DCB">
        <w:rPr>
          <w:rFonts w:hint="eastAsia"/>
        </w:rPr>
        <w:t>が</w:t>
      </w:r>
      <w:r w:rsidR="009F508B">
        <w:rPr>
          <w:rFonts w:hint="eastAsia"/>
        </w:rPr>
        <w:t>いくつかあります。</w:t>
      </w:r>
      <w:r w:rsidR="009F508B">
        <w:rPr>
          <w:rFonts w:hint="eastAsia"/>
        </w:rPr>
        <w:t xml:space="preserve"> </w:t>
      </w:r>
      <w:r w:rsidR="00491DCB">
        <w:rPr>
          <w:rFonts w:hint="eastAsia"/>
        </w:rPr>
        <w:t>以下がその方法です。</w:t>
      </w:r>
    </w:p>
    <w:p w:rsidR="009F508B" w:rsidRDefault="009F508B" w:rsidP="009F508B"/>
    <w:p w:rsidR="009F508B" w:rsidRDefault="00CF59C7" w:rsidP="00CF59C7">
      <w:pPr>
        <w:ind w:firstLineChars="100" w:firstLine="240"/>
      </w:pPr>
      <w:r>
        <w:rPr>
          <w:rFonts w:hint="eastAsia"/>
        </w:rPr>
        <w:t>・</w:t>
      </w:r>
      <w:del w:id="26" w:author="工内 隆" w:date="2018-09-21T16:07:00Z">
        <w:r w:rsidR="00CA5339" w:rsidDel="00101FEA">
          <w:rPr>
            <w:rFonts w:hint="eastAsia"/>
          </w:rPr>
          <w:delText>あなたの会社の</w:delText>
        </w:r>
        <w:r w:rsidR="009F508B" w:rsidDel="00101FEA">
          <w:rPr>
            <w:rFonts w:hint="eastAsia"/>
          </w:rPr>
          <w:delText>開発者</w:delText>
        </w:r>
        <w:r w:rsidR="009F3341" w:rsidDel="00101FEA">
          <w:rPr>
            <w:rFonts w:hint="eastAsia"/>
          </w:rPr>
          <w:delText>が参加している</w:delText>
        </w:r>
      </w:del>
      <w:r w:rsidR="009F508B">
        <w:rPr>
          <w:rFonts w:hint="eastAsia"/>
        </w:rPr>
        <w:t>外部のオープンソース</w:t>
      </w:r>
      <w:r w:rsidR="00001140">
        <w:rPr>
          <w:rFonts w:hint="eastAsia"/>
        </w:rPr>
        <w:t xml:space="preserve">　</w:t>
      </w:r>
      <w:r w:rsidR="009F508B">
        <w:rPr>
          <w:rFonts w:hint="eastAsia"/>
        </w:rPr>
        <w:t>プロジェクト</w:t>
      </w:r>
      <w:ins w:id="27" w:author="工内 隆" w:date="2018-09-21T16:07:00Z">
        <w:r w:rsidR="00101FEA">
          <w:rPr>
            <w:rFonts w:hint="eastAsia"/>
          </w:rPr>
          <w:t>におけるあなたの会社の開発者の参加状況</w:t>
        </w:r>
      </w:ins>
      <w:ins w:id="28" w:author="工内 隆" w:date="2018-09-21T16:08:00Z">
        <w:r w:rsidR="00101FEA">
          <w:rPr>
            <w:rFonts w:hint="eastAsia"/>
          </w:rPr>
          <w:t>、および、</w:t>
        </w:r>
      </w:ins>
      <w:del w:id="29" w:author="工内 隆" w:date="2018-09-21T16:08:00Z">
        <w:r w:rsidR="00CA5339" w:rsidDel="00101FEA">
          <w:rPr>
            <w:rFonts w:hint="eastAsia"/>
          </w:rPr>
          <w:delText>での</w:delText>
        </w:r>
      </w:del>
      <w:ins w:id="30" w:author="工内 隆" w:date="2018-09-21T16:08:00Z">
        <w:r w:rsidR="00101FEA">
          <w:rPr>
            <w:rFonts w:hint="eastAsia"/>
          </w:rPr>
          <w:t>彼らの</w:t>
        </w:r>
      </w:ins>
      <w:r w:rsidR="009F508B">
        <w:rPr>
          <w:rFonts w:hint="eastAsia"/>
        </w:rPr>
        <w:t>影響</w:t>
      </w:r>
      <w:r w:rsidR="00CA5339">
        <w:rPr>
          <w:rFonts w:hint="eastAsia"/>
        </w:rPr>
        <w:t>力</w:t>
      </w:r>
    </w:p>
    <w:p w:rsidR="009F508B" w:rsidRDefault="009F508B" w:rsidP="009F508B">
      <w:r>
        <w:rPr>
          <w:rFonts w:hint="eastAsia"/>
        </w:rPr>
        <w:t xml:space="preserve">  </w:t>
      </w:r>
      <w:r w:rsidR="00CF59C7">
        <w:rPr>
          <w:rFonts w:hint="eastAsia"/>
        </w:rPr>
        <w:t>・</w:t>
      </w:r>
      <w:r>
        <w:rPr>
          <w:rFonts w:hint="eastAsia"/>
        </w:rPr>
        <w:t xml:space="preserve"> </w:t>
      </w:r>
      <w:r w:rsidR="002B3871">
        <w:rPr>
          <w:rFonts w:hint="eastAsia"/>
        </w:rPr>
        <w:t>オープンソース　コミュニティ</w:t>
      </w:r>
      <w:r>
        <w:rPr>
          <w:rFonts w:hint="eastAsia"/>
        </w:rPr>
        <w:t>における</w:t>
      </w:r>
      <w:r w:rsidR="00CA5339">
        <w:rPr>
          <w:rFonts w:hint="eastAsia"/>
        </w:rPr>
        <w:t>あなたの</w:t>
      </w:r>
      <w:r>
        <w:rPr>
          <w:rFonts w:hint="eastAsia"/>
        </w:rPr>
        <w:t>組織の評判</w:t>
      </w:r>
    </w:p>
    <w:p w:rsidR="009F508B" w:rsidRDefault="009F508B" w:rsidP="009F508B">
      <w:r>
        <w:rPr>
          <w:rFonts w:hint="eastAsia"/>
        </w:rPr>
        <w:t xml:space="preserve">  </w:t>
      </w:r>
      <w:r w:rsidR="00CF59C7">
        <w:rPr>
          <w:rFonts w:hint="eastAsia"/>
        </w:rPr>
        <w:t>・</w:t>
      </w:r>
      <w:r>
        <w:rPr>
          <w:rFonts w:hint="eastAsia"/>
        </w:rPr>
        <w:t>才能のある開発者を</w:t>
      </w:r>
      <w:r w:rsidR="009F3341">
        <w:rPr>
          <w:rFonts w:hint="eastAsia"/>
        </w:rPr>
        <w:t>雇用し、維持</w:t>
      </w:r>
      <w:r>
        <w:rPr>
          <w:rFonts w:hint="eastAsia"/>
        </w:rPr>
        <w:t>する能力</w:t>
      </w:r>
    </w:p>
    <w:p w:rsidR="009F508B" w:rsidRDefault="009F508B" w:rsidP="009F508B">
      <w:r>
        <w:rPr>
          <w:rFonts w:hint="eastAsia"/>
        </w:rPr>
        <w:t xml:space="preserve">  </w:t>
      </w:r>
      <w:r w:rsidR="00CF59C7">
        <w:rPr>
          <w:rFonts w:hint="eastAsia"/>
        </w:rPr>
        <w:t>・あなたの</w:t>
      </w:r>
      <w:ins w:id="31" w:author="工内 隆" w:date="2018-09-21T16:10:00Z">
        <w:r w:rsidR="00101FEA">
          <w:rPr>
            <w:rFonts w:hint="eastAsia"/>
          </w:rPr>
          <w:t>組織</w:t>
        </w:r>
      </w:ins>
      <w:del w:id="32" w:author="工内 隆" w:date="2018-09-21T16:10:00Z">
        <w:r w:rsidR="00CF59C7" w:rsidDel="00101FEA">
          <w:rPr>
            <w:rFonts w:hint="eastAsia"/>
          </w:rPr>
          <w:delText>会社</w:delText>
        </w:r>
      </w:del>
      <w:r w:rsidR="009F3341">
        <w:rPr>
          <w:rFonts w:hint="eastAsia"/>
        </w:rPr>
        <w:t>の</w:t>
      </w:r>
      <w:r>
        <w:rPr>
          <w:rFonts w:hint="eastAsia"/>
        </w:rPr>
        <w:t>オープンソース</w:t>
      </w:r>
      <w:r w:rsidR="00001140">
        <w:rPr>
          <w:rFonts w:hint="eastAsia"/>
        </w:rPr>
        <w:t xml:space="preserve">　</w:t>
      </w:r>
      <w:r>
        <w:rPr>
          <w:rFonts w:hint="eastAsia"/>
        </w:rPr>
        <w:t>プロジェクト</w:t>
      </w:r>
      <w:r w:rsidR="00CA5339">
        <w:rPr>
          <w:rFonts w:hint="eastAsia"/>
        </w:rPr>
        <w:t>および</w:t>
      </w:r>
      <w:r>
        <w:rPr>
          <w:rFonts w:hint="eastAsia"/>
        </w:rPr>
        <w:t>、開発者が</w:t>
      </w:r>
      <w:r w:rsidR="009F3341">
        <w:rPr>
          <w:rFonts w:hint="eastAsia"/>
        </w:rPr>
        <w:t>コントリビューショ</w:t>
      </w:r>
      <w:r w:rsidR="009F3341">
        <w:rPr>
          <w:rFonts w:hint="eastAsia"/>
        </w:rPr>
        <w:lastRenderedPageBreak/>
        <w:t>ンしてい</w:t>
      </w:r>
      <w:r w:rsidR="00CA5339">
        <w:rPr>
          <w:rFonts w:hint="eastAsia"/>
        </w:rPr>
        <w:t>て、</w:t>
      </w:r>
      <w:r>
        <w:rPr>
          <w:rFonts w:hint="eastAsia"/>
        </w:rPr>
        <w:t>ビジネス</w:t>
      </w:r>
      <w:r w:rsidR="009F3341">
        <w:rPr>
          <w:rFonts w:hint="eastAsia"/>
        </w:rPr>
        <w:t>上重要</w:t>
      </w:r>
      <w:r w:rsidR="00CA5339">
        <w:rPr>
          <w:rFonts w:hint="eastAsia"/>
        </w:rPr>
        <w:t>なプロジェクトの健全性</w:t>
      </w:r>
    </w:p>
    <w:p w:rsidR="009F508B" w:rsidRDefault="009F508B" w:rsidP="009F508B">
      <w:r>
        <w:rPr>
          <w:rFonts w:hint="eastAsia"/>
        </w:rPr>
        <w:t xml:space="preserve">  </w:t>
      </w:r>
      <w:r w:rsidR="00CA5339">
        <w:rPr>
          <w:rFonts w:hint="eastAsia"/>
        </w:rPr>
        <w:t>・</w:t>
      </w:r>
      <w:r>
        <w:rPr>
          <w:rFonts w:hint="eastAsia"/>
        </w:rPr>
        <w:t>オープンソースライセンス</w:t>
      </w:r>
      <w:r w:rsidR="009F3341">
        <w:rPr>
          <w:rFonts w:hint="eastAsia"/>
        </w:rPr>
        <w:t xml:space="preserve">　</w:t>
      </w:r>
      <w:r>
        <w:rPr>
          <w:rFonts w:hint="eastAsia"/>
        </w:rPr>
        <w:t>コンプライアンス</w:t>
      </w:r>
      <w:r w:rsidR="009F3341">
        <w:rPr>
          <w:rFonts w:hint="eastAsia"/>
        </w:rPr>
        <w:t>を</w:t>
      </w:r>
      <w:r w:rsidR="00CA5339">
        <w:rPr>
          <w:rFonts w:hint="eastAsia"/>
        </w:rPr>
        <w:t>どのようにして正しく</w:t>
      </w:r>
      <w:ins w:id="33" w:author="工内 隆" w:date="2018-09-21T16:11:00Z">
        <w:r w:rsidR="00101FEA">
          <w:rPr>
            <w:rFonts w:hint="eastAsia"/>
          </w:rPr>
          <w:t>管理</w:t>
        </w:r>
      </w:ins>
      <w:del w:id="34" w:author="工内 隆" w:date="2018-09-21T16:11:00Z">
        <w:r w:rsidR="009F3341" w:rsidDel="00101FEA">
          <w:rPr>
            <w:rFonts w:hint="eastAsia"/>
          </w:rPr>
          <w:delText>遵守</w:delText>
        </w:r>
      </w:del>
      <w:r w:rsidR="009F3341">
        <w:rPr>
          <w:rFonts w:hint="eastAsia"/>
        </w:rPr>
        <w:t>しているか</w:t>
      </w:r>
    </w:p>
    <w:p w:rsidR="009F508B" w:rsidRDefault="009F508B" w:rsidP="004B6B37"/>
    <w:p w:rsidR="004B6B37" w:rsidRDefault="004B6B37" w:rsidP="004B6B37">
      <w:r>
        <w:t>Section 2</w:t>
      </w:r>
    </w:p>
    <w:p w:rsidR="009F3341" w:rsidRDefault="009F3341" w:rsidP="004B6B37">
      <w:r>
        <w:rPr>
          <w:rFonts w:hint="eastAsia"/>
        </w:rPr>
        <w:t xml:space="preserve">セクション　</w:t>
      </w:r>
      <w:r>
        <w:rPr>
          <w:rFonts w:hint="eastAsia"/>
        </w:rPr>
        <w:t>2</w:t>
      </w:r>
    </w:p>
    <w:p w:rsidR="009F3341" w:rsidRDefault="009F3341" w:rsidP="004B6B37"/>
    <w:p w:rsidR="004B6B37" w:rsidRDefault="004B6B37" w:rsidP="004B6B37">
      <w:r>
        <w:t>Why set goals?</w:t>
      </w:r>
    </w:p>
    <w:p w:rsidR="009F3341" w:rsidRDefault="009F3341" w:rsidP="004B6B37">
      <w:r>
        <w:rPr>
          <w:rFonts w:hint="eastAsia"/>
        </w:rPr>
        <w:t>なぜ目標を設定するのか</w:t>
      </w:r>
    </w:p>
    <w:p w:rsidR="004B6B37" w:rsidRDefault="004B6B37" w:rsidP="004B6B37"/>
    <w:p w:rsidR="004B6B37" w:rsidRDefault="004B6B37" w:rsidP="004B6B37">
      <w:r>
        <w:t>Before we dive into what an open source program tracks and how to do it, let’s talk for a minute about what you can achieve by setting goals and measuring against them.</w:t>
      </w:r>
    </w:p>
    <w:p w:rsidR="004B6B37" w:rsidRDefault="004205C3" w:rsidP="004B6B37">
      <w:del w:id="35" w:author="工内 隆" w:date="2018-09-21T16:12:00Z">
        <w:r w:rsidDel="00D118C0">
          <w:rPr>
            <w:rFonts w:hint="eastAsia"/>
          </w:rPr>
          <w:delText>どの</w:delText>
        </w:r>
      </w:del>
      <w:r w:rsidR="009F3341" w:rsidRPr="009F3341">
        <w:rPr>
          <w:rFonts w:hint="eastAsia"/>
        </w:rPr>
        <w:t>オープンソース</w:t>
      </w:r>
      <w:r w:rsidR="009F3341">
        <w:rPr>
          <w:rFonts w:hint="eastAsia"/>
        </w:rPr>
        <w:t xml:space="preserve">　</w:t>
      </w:r>
      <w:r w:rsidR="009F3341" w:rsidRPr="009F3341">
        <w:rPr>
          <w:rFonts w:hint="eastAsia"/>
        </w:rPr>
        <w:t>プログラム</w:t>
      </w:r>
      <w:ins w:id="36" w:author="工内 隆" w:date="2018-09-21T16:13:00Z">
        <w:r w:rsidR="00D118C0">
          <w:rPr>
            <w:rFonts w:hint="eastAsia"/>
          </w:rPr>
          <w:t>が何</w:t>
        </w:r>
      </w:ins>
      <w:r>
        <w:rPr>
          <w:rFonts w:hint="eastAsia"/>
        </w:rPr>
        <w:t>を</w:t>
      </w:r>
      <w:ins w:id="37" w:author="工内 隆" w:date="2018-09-21T16:13:00Z">
        <w:r w:rsidR="00D118C0">
          <w:rPr>
            <w:rFonts w:hint="eastAsia"/>
          </w:rPr>
          <w:t>、</w:t>
        </w:r>
      </w:ins>
      <w:r>
        <w:rPr>
          <w:rFonts w:hint="eastAsia"/>
        </w:rPr>
        <w:t>どのようにトラッキングするかを議論する前に、</w:t>
      </w:r>
      <w:r w:rsidR="009F3341" w:rsidRPr="009F3341">
        <w:rPr>
          <w:rFonts w:hint="eastAsia"/>
        </w:rPr>
        <w:t>目標</w:t>
      </w:r>
      <w:ins w:id="38" w:author="工内 隆" w:date="2018-09-21T16:14:00Z">
        <w:r w:rsidR="00D118C0">
          <w:rPr>
            <w:rFonts w:hint="eastAsia"/>
          </w:rPr>
          <w:t>を</w:t>
        </w:r>
      </w:ins>
      <w:del w:id="39" w:author="工内 隆" w:date="2018-09-21T16:14:00Z">
        <w:r w:rsidDel="00D118C0">
          <w:rPr>
            <w:rFonts w:hint="eastAsia"/>
          </w:rPr>
          <w:delText>の</w:delText>
        </w:r>
      </w:del>
      <w:r w:rsidR="009F3341" w:rsidRPr="009F3341">
        <w:rPr>
          <w:rFonts w:hint="eastAsia"/>
        </w:rPr>
        <w:t>設定</w:t>
      </w:r>
      <w:ins w:id="40" w:author="工内 隆" w:date="2018-09-21T16:14:00Z">
        <w:r w:rsidR="00D118C0">
          <w:rPr>
            <w:rFonts w:hint="eastAsia"/>
          </w:rPr>
          <w:t>し</w:t>
        </w:r>
      </w:ins>
      <w:del w:id="41" w:author="工内 隆" w:date="2018-09-21T16:14:00Z">
        <w:r w:rsidDel="00D118C0">
          <w:rPr>
            <w:rFonts w:hint="eastAsia"/>
          </w:rPr>
          <w:delText>と</w:delText>
        </w:r>
      </w:del>
      <w:r w:rsidR="009F3341" w:rsidRPr="009F3341">
        <w:rPr>
          <w:rFonts w:hint="eastAsia"/>
        </w:rPr>
        <w:t>、</w:t>
      </w:r>
      <w:r>
        <w:rPr>
          <w:rFonts w:hint="eastAsia"/>
        </w:rPr>
        <w:t>目標に対する達成度を</w:t>
      </w:r>
      <w:r w:rsidR="009F3341" w:rsidRPr="009F3341">
        <w:rPr>
          <w:rFonts w:hint="eastAsia"/>
        </w:rPr>
        <w:t>測定することによって</w:t>
      </w:r>
      <w:ins w:id="42" w:author="工内 隆" w:date="2018-09-21T16:14:00Z">
        <w:r w:rsidR="00D118C0">
          <w:rPr>
            <w:rFonts w:hint="eastAsia"/>
          </w:rPr>
          <w:t>、何が</w:t>
        </w:r>
      </w:ins>
      <w:r>
        <w:rPr>
          <w:rFonts w:hint="eastAsia"/>
        </w:rPr>
        <w:t>得られる</w:t>
      </w:r>
      <w:ins w:id="43" w:author="工内 隆" w:date="2018-09-21T16:14:00Z">
        <w:r w:rsidR="00D118C0">
          <w:rPr>
            <w:rFonts w:hint="eastAsia"/>
          </w:rPr>
          <w:t>か</w:t>
        </w:r>
      </w:ins>
      <w:del w:id="44" w:author="工内 隆" w:date="2018-09-21T16:14:00Z">
        <w:r w:rsidDel="00D118C0">
          <w:rPr>
            <w:rFonts w:hint="eastAsia"/>
          </w:rPr>
          <w:delText>もの</w:delText>
        </w:r>
      </w:del>
      <w:r w:rsidR="009F3341" w:rsidRPr="009F3341">
        <w:rPr>
          <w:rFonts w:hint="eastAsia"/>
        </w:rPr>
        <w:t>について、少し話しましょう。</w:t>
      </w:r>
    </w:p>
    <w:p w:rsidR="009F3341" w:rsidRDefault="009F3341" w:rsidP="004B6B37"/>
    <w:p w:rsidR="004B6B37" w:rsidRDefault="004B6B37" w:rsidP="004B6B37">
      <w:r>
        <w:t>First and foremost, tracking progress against your goals helps you make sure the open source projects you’re investing in (whether external or internal) remain healthy — that they are answering to the community, representing the company well, and helping to meet the broader goals of the open source program. Regular tracking can help set benchmarks for open source projects and serve as an early warning system that allows for course correction if a project veers off track, falls out of legal compliance, or simply needs to be retired.</w:t>
      </w:r>
    </w:p>
    <w:p w:rsidR="004B6B37" w:rsidRDefault="009E2A51" w:rsidP="004B6B37">
      <w:r>
        <w:rPr>
          <w:rFonts w:hint="eastAsia"/>
        </w:rPr>
        <w:t>まず重要なことは</w:t>
      </w:r>
      <w:r w:rsidR="004205C3" w:rsidRPr="004205C3">
        <w:rPr>
          <w:rFonts w:hint="eastAsia"/>
        </w:rPr>
        <w:t>、あなたの目標</w:t>
      </w:r>
      <w:del w:id="45" w:author="工内 隆" w:date="2018-09-21T16:16:00Z">
        <w:r w:rsidR="004205C3" w:rsidRPr="004205C3" w:rsidDel="00D118C0">
          <w:rPr>
            <w:rFonts w:hint="eastAsia"/>
          </w:rPr>
          <w:delText>と</w:delText>
        </w:r>
        <w:r w:rsidR="004205C3" w:rsidDel="00D118C0">
          <w:rPr>
            <w:rFonts w:hint="eastAsia"/>
          </w:rPr>
          <w:delText>、それ</w:delText>
        </w:r>
      </w:del>
      <w:r w:rsidR="004205C3">
        <w:rPr>
          <w:rFonts w:hint="eastAsia"/>
        </w:rPr>
        <w:t>に対する</w:t>
      </w:r>
      <w:r w:rsidR="004205C3" w:rsidRPr="004205C3">
        <w:rPr>
          <w:rFonts w:hint="eastAsia"/>
        </w:rPr>
        <w:t>進捗状況を</w:t>
      </w:r>
      <w:r w:rsidR="004205C3">
        <w:rPr>
          <w:rFonts w:hint="eastAsia"/>
        </w:rPr>
        <w:t>トラッキング</w:t>
      </w:r>
      <w:r w:rsidR="004205C3" w:rsidRPr="004205C3">
        <w:rPr>
          <w:rFonts w:hint="eastAsia"/>
        </w:rPr>
        <w:t>すること</w:t>
      </w:r>
      <w:r w:rsidR="00001140">
        <w:rPr>
          <w:rFonts w:hint="eastAsia"/>
        </w:rPr>
        <w:t>により</w:t>
      </w:r>
      <w:r w:rsidR="004205C3" w:rsidRPr="004205C3">
        <w:rPr>
          <w:rFonts w:hint="eastAsia"/>
        </w:rPr>
        <w:t>、投資しているオープンソース</w:t>
      </w:r>
      <w:r w:rsidR="00001140">
        <w:rPr>
          <w:rFonts w:hint="eastAsia"/>
        </w:rPr>
        <w:t xml:space="preserve">　</w:t>
      </w:r>
      <w:r w:rsidR="004205C3" w:rsidRPr="004205C3">
        <w:rPr>
          <w:rFonts w:hint="eastAsia"/>
        </w:rPr>
        <w:t>プロジェクト（外部か内部かにかかわらず）が健全</w:t>
      </w:r>
      <w:r w:rsidR="00CA5339">
        <w:rPr>
          <w:rFonts w:hint="eastAsia"/>
        </w:rPr>
        <w:t>な状態にあるか</w:t>
      </w:r>
      <w:r w:rsidR="004205C3" w:rsidRPr="004205C3">
        <w:rPr>
          <w:rFonts w:hint="eastAsia"/>
        </w:rPr>
        <w:t>どうか</w:t>
      </w:r>
      <w:r w:rsidR="00001140">
        <w:rPr>
          <w:rFonts w:hint="eastAsia"/>
        </w:rPr>
        <w:t>、すなわち、</w:t>
      </w:r>
      <w:r w:rsidR="00001140" w:rsidRPr="00001140">
        <w:rPr>
          <w:rFonts w:hint="eastAsia"/>
        </w:rPr>
        <w:t>彼らはコミュニティに応え、会社をよく代表し、オープンソース</w:t>
      </w:r>
      <w:r w:rsidR="00001140">
        <w:rPr>
          <w:rFonts w:hint="eastAsia"/>
        </w:rPr>
        <w:t xml:space="preserve">　</w:t>
      </w:r>
      <w:r w:rsidR="00001140" w:rsidRPr="00001140">
        <w:rPr>
          <w:rFonts w:hint="eastAsia"/>
        </w:rPr>
        <w:t>プログラムのより広い目標を達成するのを</w:t>
      </w:r>
      <w:ins w:id="46" w:author="工内 隆" w:date="2018-09-21T16:20:00Z">
        <w:r w:rsidR="00D118C0">
          <w:rPr>
            <w:rFonts w:hint="eastAsia"/>
          </w:rPr>
          <w:t>後押し</w:t>
        </w:r>
      </w:ins>
      <w:del w:id="47" w:author="工内 隆" w:date="2018-09-21T16:20:00Z">
        <w:r w:rsidR="00001140" w:rsidDel="00D118C0">
          <w:rPr>
            <w:rFonts w:hint="eastAsia"/>
          </w:rPr>
          <w:delText>サポート</w:delText>
        </w:r>
      </w:del>
      <w:r w:rsidR="00001140">
        <w:rPr>
          <w:rFonts w:hint="eastAsia"/>
        </w:rPr>
        <w:t>しているか</w:t>
      </w:r>
      <w:del w:id="48" w:author="工内 隆" w:date="2018-09-21T16:20:00Z">
        <w:r w:rsidR="00001140" w:rsidDel="00D118C0">
          <w:rPr>
            <w:rFonts w:hint="eastAsia"/>
          </w:rPr>
          <w:delText>、</w:delText>
        </w:r>
      </w:del>
      <w:r w:rsidR="004205C3" w:rsidRPr="004205C3">
        <w:rPr>
          <w:rFonts w:hint="eastAsia"/>
        </w:rPr>
        <w:t>を確認</w:t>
      </w:r>
      <w:r w:rsidR="00001140">
        <w:rPr>
          <w:rFonts w:hint="eastAsia"/>
        </w:rPr>
        <w:t>でき</w:t>
      </w:r>
      <w:r>
        <w:rPr>
          <w:rFonts w:hint="eastAsia"/>
        </w:rPr>
        <w:t>るようになるということです</w:t>
      </w:r>
      <w:r w:rsidR="00001140">
        <w:rPr>
          <w:rFonts w:hint="eastAsia"/>
        </w:rPr>
        <w:t>。</w:t>
      </w:r>
      <w:r w:rsidR="004205C3" w:rsidRPr="004205C3">
        <w:rPr>
          <w:rFonts w:hint="eastAsia"/>
        </w:rPr>
        <w:t>定期的な</w:t>
      </w:r>
      <w:r w:rsidR="00001140">
        <w:rPr>
          <w:rFonts w:hint="eastAsia"/>
        </w:rPr>
        <w:t>トラッキング</w:t>
      </w:r>
      <w:r w:rsidR="004205C3" w:rsidRPr="004205C3">
        <w:rPr>
          <w:rFonts w:hint="eastAsia"/>
        </w:rPr>
        <w:t>は、オープンソース</w:t>
      </w:r>
      <w:r w:rsidR="00001140">
        <w:rPr>
          <w:rFonts w:hint="eastAsia"/>
        </w:rPr>
        <w:t xml:space="preserve">　</w:t>
      </w:r>
      <w:r w:rsidR="004205C3" w:rsidRPr="004205C3">
        <w:rPr>
          <w:rFonts w:hint="eastAsia"/>
        </w:rPr>
        <w:t>プロジェクトのベンチマーク</w:t>
      </w:r>
      <w:ins w:id="49" w:author="工内 隆" w:date="2018-09-21T16:25:00Z">
        <w:r w:rsidR="005114A9">
          <w:rPr>
            <w:rFonts w:hint="eastAsia"/>
          </w:rPr>
          <w:t>（基準）設定</w:t>
        </w:r>
      </w:ins>
      <w:r w:rsidR="004205C3" w:rsidRPr="004205C3">
        <w:rPr>
          <w:rFonts w:hint="eastAsia"/>
        </w:rPr>
        <w:t>に役立ち、</w:t>
      </w:r>
      <w:ins w:id="50" w:author="工内 隆" w:date="2018-09-21T16:27:00Z">
        <w:r w:rsidR="005114A9">
          <w:rPr>
            <w:rFonts w:hint="eastAsia"/>
          </w:rPr>
          <w:t>また、</w:t>
        </w:r>
      </w:ins>
      <w:del w:id="51" w:author="工内 隆" w:date="2018-09-21T16:27:00Z">
        <w:r w:rsidR="004205C3" w:rsidRPr="004205C3" w:rsidDel="005114A9">
          <w:rPr>
            <w:rFonts w:hint="eastAsia"/>
          </w:rPr>
          <w:delText>早期警戒システムとして機能し</w:delText>
        </w:r>
        <w:r w:rsidDel="005114A9">
          <w:rPr>
            <w:rFonts w:hint="eastAsia"/>
          </w:rPr>
          <w:delText>ます。</w:delText>
        </w:r>
      </w:del>
      <w:r w:rsidR="004205C3" w:rsidRPr="004205C3">
        <w:rPr>
          <w:rFonts w:hint="eastAsia"/>
        </w:rPr>
        <w:t>プロジェクトが軌道</w:t>
      </w:r>
      <w:r>
        <w:rPr>
          <w:rFonts w:hint="eastAsia"/>
        </w:rPr>
        <w:t>から外れたり、</w:t>
      </w:r>
      <w:r w:rsidR="004205C3" w:rsidRPr="004205C3">
        <w:rPr>
          <w:rFonts w:hint="eastAsia"/>
        </w:rPr>
        <w:t>法的</w:t>
      </w:r>
      <w:r>
        <w:rPr>
          <w:rFonts w:hint="eastAsia"/>
        </w:rPr>
        <w:t>コンプライアンスが守られていなかったり</w:t>
      </w:r>
      <w:r w:rsidR="004205C3" w:rsidRPr="004205C3">
        <w:rPr>
          <w:rFonts w:hint="eastAsia"/>
        </w:rPr>
        <w:t>、</w:t>
      </w:r>
      <w:ins w:id="52" w:author="工内 隆" w:date="2018-09-21T16:28:00Z">
        <w:r w:rsidR="005114A9">
          <w:rPr>
            <w:rFonts w:hint="eastAsia"/>
          </w:rPr>
          <w:t>あるいは、</w:t>
        </w:r>
      </w:ins>
      <w:r w:rsidR="00CA5339">
        <w:rPr>
          <w:rFonts w:hint="eastAsia"/>
        </w:rPr>
        <w:t>プロジェクトを</w:t>
      </w:r>
      <w:r w:rsidR="004205C3" w:rsidRPr="004205C3">
        <w:rPr>
          <w:rFonts w:hint="eastAsia"/>
        </w:rPr>
        <w:t>単に</w:t>
      </w:r>
      <w:r w:rsidR="00CA5339">
        <w:rPr>
          <w:rFonts w:hint="eastAsia"/>
        </w:rPr>
        <w:t>終息させる</w:t>
      </w:r>
      <w:r w:rsidR="004205C3" w:rsidRPr="004205C3">
        <w:rPr>
          <w:rFonts w:hint="eastAsia"/>
        </w:rPr>
        <w:t>必要がある</w:t>
      </w:r>
      <w:ins w:id="53" w:author="工内 隆" w:date="2018-09-21T16:29:00Z">
        <w:r w:rsidR="005114A9">
          <w:rPr>
            <w:rFonts w:hint="eastAsia"/>
          </w:rPr>
          <w:t>状況</w:t>
        </w:r>
      </w:ins>
      <w:del w:id="54" w:author="工内 隆" w:date="2018-09-21T16:29:00Z">
        <w:r w:rsidR="004205C3" w:rsidRPr="004205C3" w:rsidDel="005114A9">
          <w:rPr>
            <w:rFonts w:hint="eastAsia"/>
          </w:rPr>
          <w:delText>場合</w:delText>
        </w:r>
        <w:r w:rsidDel="005114A9">
          <w:rPr>
            <w:rFonts w:hint="eastAsia"/>
          </w:rPr>
          <w:delText>など</w:delText>
        </w:r>
      </w:del>
      <w:r>
        <w:rPr>
          <w:rFonts w:hint="eastAsia"/>
        </w:rPr>
        <w:t>で、正しい方向へ</w:t>
      </w:r>
      <w:ins w:id="55" w:author="工内 隆" w:date="2018-09-21T16:30:00Z">
        <w:r w:rsidR="005114A9">
          <w:rPr>
            <w:rFonts w:hint="eastAsia"/>
          </w:rPr>
          <w:t>と</w:t>
        </w:r>
      </w:ins>
      <w:r w:rsidR="004205C3" w:rsidRPr="004205C3">
        <w:rPr>
          <w:rFonts w:hint="eastAsia"/>
        </w:rPr>
        <w:t>修正</w:t>
      </w:r>
      <w:r>
        <w:rPr>
          <w:rFonts w:hint="eastAsia"/>
        </w:rPr>
        <w:t>させること</w:t>
      </w:r>
      <w:ins w:id="56" w:author="工内 隆" w:date="2018-09-21T16:30:00Z">
        <w:r w:rsidR="005114A9">
          <w:rPr>
            <w:rFonts w:hint="eastAsia"/>
          </w:rPr>
          <w:t>を可能とする</w:t>
        </w:r>
      </w:ins>
      <w:del w:id="57" w:author="工内 隆" w:date="2018-09-21T16:30:00Z">
        <w:r w:rsidDel="005114A9">
          <w:rPr>
            <w:rFonts w:hint="eastAsia"/>
          </w:rPr>
          <w:delText>ができる</w:delText>
        </w:r>
      </w:del>
      <w:ins w:id="58" w:author="工内 隆" w:date="2018-09-21T16:27:00Z">
        <w:r w:rsidR="005114A9" w:rsidRPr="004205C3">
          <w:rPr>
            <w:rFonts w:hint="eastAsia"/>
          </w:rPr>
          <w:t>早期警戒システムとして機能し</w:t>
        </w:r>
        <w:r w:rsidR="005114A9">
          <w:rPr>
            <w:rFonts w:hint="eastAsia"/>
          </w:rPr>
          <w:t>ます。</w:t>
        </w:r>
      </w:ins>
      <w:del w:id="59" w:author="工内 隆" w:date="2018-09-21T16:29:00Z">
        <w:r w:rsidDel="005114A9">
          <w:rPr>
            <w:rFonts w:hint="eastAsia"/>
          </w:rPr>
          <w:delText>ようになります</w:delText>
        </w:r>
        <w:r w:rsidR="004205C3" w:rsidRPr="004205C3" w:rsidDel="005114A9">
          <w:rPr>
            <w:rFonts w:hint="eastAsia"/>
          </w:rPr>
          <w:delText>。</w:delText>
        </w:r>
      </w:del>
    </w:p>
    <w:p w:rsidR="004205C3" w:rsidRDefault="004205C3" w:rsidP="004B6B37"/>
    <w:p w:rsidR="004B6B37" w:rsidRDefault="004B6B37" w:rsidP="004B6B37">
      <w:r>
        <w:t xml:space="preserve">Careful (and strategic) measurement also makes great fodder for reports to upper management. Regular reporting helps ensure the </w:t>
      </w:r>
      <w:r>
        <w:lastRenderedPageBreak/>
        <w:t>program stays on track with its goals and the overall business strategy and helps program managers gain internal support for the program among executive leadership (especially if you’re meeting or exceeding those goals!)</w:t>
      </w:r>
    </w:p>
    <w:p w:rsidR="004B6B37" w:rsidRDefault="009E2A51" w:rsidP="004B6B37">
      <w:r>
        <w:rPr>
          <w:rFonts w:hint="eastAsia"/>
        </w:rPr>
        <w:t>注意深く</w:t>
      </w:r>
      <w:r w:rsidRPr="009E2A51">
        <w:rPr>
          <w:rFonts w:hint="eastAsia"/>
        </w:rPr>
        <w:t>（そして戦略的</w:t>
      </w:r>
      <w:r>
        <w:rPr>
          <w:rFonts w:hint="eastAsia"/>
        </w:rPr>
        <w:t>に</w:t>
      </w:r>
      <w:r w:rsidRPr="009E2A51">
        <w:rPr>
          <w:rFonts w:hint="eastAsia"/>
        </w:rPr>
        <w:t>）</w:t>
      </w:r>
      <w:r>
        <w:rPr>
          <w:rFonts w:hint="eastAsia"/>
        </w:rPr>
        <w:t>実施された測定評価</w:t>
      </w:r>
      <w:r w:rsidRPr="009E2A51">
        <w:rPr>
          <w:rFonts w:hint="eastAsia"/>
        </w:rPr>
        <w:t>は、上層部への報告に</w:t>
      </w:r>
      <w:r w:rsidR="000B7C1F">
        <w:rPr>
          <w:rFonts w:hint="eastAsia"/>
        </w:rPr>
        <w:t>おいて</w:t>
      </w:r>
      <w:r w:rsidR="008738EB">
        <w:rPr>
          <w:rFonts w:hint="eastAsia"/>
        </w:rPr>
        <w:t>大切な</w:t>
      </w:r>
      <w:ins w:id="60" w:author="工内 隆" w:date="2018-09-21T16:32:00Z">
        <w:del w:id="61" w:author="Date Masahiro" w:date="2018-09-25T09:23:00Z">
          <w:r w:rsidR="00723399" w:rsidDel="007932F4">
            <w:rPr>
              <w:rFonts w:hint="eastAsia"/>
            </w:rPr>
            <w:delText>材料</w:delText>
          </w:r>
        </w:del>
      </w:ins>
      <w:ins w:id="62" w:author="Date Masahiro" w:date="2018-09-25T09:23:00Z">
        <w:r w:rsidR="007932F4">
          <w:rPr>
            <w:rFonts w:hint="eastAsia"/>
          </w:rPr>
          <w:t>インプット</w:t>
        </w:r>
      </w:ins>
      <w:del w:id="63" w:author="工内 隆" w:date="2018-09-21T16:32:00Z">
        <w:r w:rsidR="008738EB" w:rsidDel="00723399">
          <w:rPr>
            <w:rFonts w:hint="eastAsia"/>
          </w:rPr>
          <w:delText>インプット</w:delText>
        </w:r>
      </w:del>
      <w:r w:rsidR="008738EB">
        <w:rPr>
          <w:rFonts w:hint="eastAsia"/>
        </w:rPr>
        <w:t>になります</w:t>
      </w:r>
      <w:r w:rsidRPr="009E2A51">
        <w:rPr>
          <w:rFonts w:hint="eastAsia"/>
        </w:rPr>
        <w:t>。</w:t>
      </w:r>
      <w:r w:rsidRPr="009E2A51">
        <w:rPr>
          <w:rFonts w:hint="eastAsia"/>
        </w:rPr>
        <w:t xml:space="preserve"> </w:t>
      </w:r>
      <w:r w:rsidRPr="009E2A51">
        <w:rPr>
          <w:rFonts w:hint="eastAsia"/>
        </w:rPr>
        <w:t>定期的</w:t>
      </w:r>
      <w:r w:rsidR="008738EB">
        <w:rPr>
          <w:rFonts w:hint="eastAsia"/>
        </w:rPr>
        <w:t>に</w:t>
      </w:r>
      <w:r w:rsidRPr="009E2A51">
        <w:rPr>
          <w:rFonts w:hint="eastAsia"/>
        </w:rPr>
        <w:t>報告</w:t>
      </w:r>
      <w:r w:rsidR="008738EB">
        <w:rPr>
          <w:rFonts w:hint="eastAsia"/>
        </w:rPr>
        <w:t>を行うことにより</w:t>
      </w:r>
      <w:r w:rsidRPr="009E2A51">
        <w:rPr>
          <w:rFonts w:hint="eastAsia"/>
        </w:rPr>
        <w:t>、プログラム</w:t>
      </w:r>
      <w:r w:rsidR="008738EB">
        <w:rPr>
          <w:rFonts w:hint="eastAsia"/>
        </w:rPr>
        <w:t>がその</w:t>
      </w:r>
      <w:r w:rsidRPr="009E2A51">
        <w:rPr>
          <w:rFonts w:hint="eastAsia"/>
        </w:rPr>
        <w:t>目標と全体的なビジネス戦略</w:t>
      </w:r>
      <w:r w:rsidR="008738EB">
        <w:rPr>
          <w:rFonts w:hint="eastAsia"/>
        </w:rPr>
        <w:t>にそって</w:t>
      </w:r>
      <w:del w:id="64" w:author="工内 隆" w:date="2018-09-21T16:33:00Z">
        <w:r w:rsidR="008738EB" w:rsidDel="00723399">
          <w:rPr>
            <w:rFonts w:hint="eastAsia"/>
          </w:rPr>
          <w:delText>順調に</w:delText>
        </w:r>
      </w:del>
      <w:r w:rsidR="008738EB">
        <w:rPr>
          <w:rFonts w:hint="eastAsia"/>
        </w:rPr>
        <w:t>推進されること確かにし</w:t>
      </w:r>
      <w:r w:rsidRPr="009E2A51">
        <w:rPr>
          <w:rFonts w:hint="eastAsia"/>
        </w:rPr>
        <w:t>、</w:t>
      </w:r>
      <w:r w:rsidR="006236F1">
        <w:rPr>
          <w:rFonts w:hint="eastAsia"/>
        </w:rPr>
        <w:t>プログラムマネージャー</w:t>
      </w:r>
      <w:r w:rsidRPr="009E2A51">
        <w:rPr>
          <w:rFonts w:hint="eastAsia"/>
        </w:rPr>
        <w:t>が</w:t>
      </w:r>
      <w:r>
        <w:rPr>
          <w:rFonts w:hint="eastAsia"/>
        </w:rPr>
        <w:t>経営幹部</w:t>
      </w:r>
      <w:r w:rsidR="000B7C1F">
        <w:rPr>
          <w:rFonts w:hint="eastAsia"/>
        </w:rPr>
        <w:t>から</w:t>
      </w:r>
      <w:r w:rsidR="008738EB">
        <w:rPr>
          <w:rFonts w:hint="eastAsia"/>
        </w:rPr>
        <w:t>、</w:t>
      </w:r>
      <w:r w:rsidRPr="009E2A51">
        <w:rPr>
          <w:rFonts w:hint="eastAsia"/>
        </w:rPr>
        <w:t>プログラム</w:t>
      </w:r>
      <w:r w:rsidR="000B7C1F">
        <w:rPr>
          <w:rFonts w:hint="eastAsia"/>
        </w:rPr>
        <w:t>に</w:t>
      </w:r>
      <w:ins w:id="65" w:author="工内 隆" w:date="2018-09-21T16:33:00Z">
        <w:r w:rsidR="00723399">
          <w:rPr>
            <w:rFonts w:hint="eastAsia"/>
          </w:rPr>
          <w:t>対</w:t>
        </w:r>
      </w:ins>
      <w:del w:id="66" w:author="工内 隆" w:date="2018-09-21T16:33:00Z">
        <w:r w:rsidR="000B7C1F" w:rsidDel="00723399">
          <w:rPr>
            <w:rFonts w:hint="eastAsia"/>
          </w:rPr>
          <w:delText>たい</w:delText>
        </w:r>
      </w:del>
      <w:r w:rsidR="000B7C1F">
        <w:rPr>
          <w:rFonts w:hint="eastAsia"/>
        </w:rPr>
        <w:t>する</w:t>
      </w:r>
      <w:r w:rsidRPr="009E2A51">
        <w:rPr>
          <w:rFonts w:hint="eastAsia"/>
        </w:rPr>
        <w:t>サポートを得るのを助けます</w:t>
      </w:r>
      <w:del w:id="67" w:author="工内 隆" w:date="2018-09-21T16:33:00Z">
        <w:r w:rsidR="008738EB" w:rsidDel="00723399">
          <w:rPr>
            <w:rFonts w:hint="eastAsia"/>
          </w:rPr>
          <w:delText>。</w:delText>
        </w:r>
      </w:del>
      <w:r w:rsidRPr="009E2A51">
        <w:rPr>
          <w:rFonts w:hint="eastAsia"/>
        </w:rPr>
        <w:t>（特に</w:t>
      </w:r>
      <w:ins w:id="68" w:author="工内 隆" w:date="2018-09-21T16:35:00Z">
        <w:r w:rsidR="00723399">
          <w:rPr>
            <w:rFonts w:hint="eastAsia"/>
          </w:rPr>
          <w:t>あなた</w:t>
        </w:r>
      </w:ins>
      <w:del w:id="69" w:author="工内 隆" w:date="2018-09-21T16:35:00Z">
        <w:r w:rsidR="008738EB" w:rsidDel="00723399">
          <w:rPr>
            <w:rFonts w:hint="eastAsia"/>
          </w:rPr>
          <w:delText>プログラム</w:delText>
        </w:r>
      </w:del>
      <w:r w:rsidR="008738EB">
        <w:rPr>
          <w:rFonts w:hint="eastAsia"/>
        </w:rPr>
        <w:t>が</w:t>
      </w:r>
      <w:r w:rsidRPr="009E2A51">
        <w:rPr>
          <w:rFonts w:hint="eastAsia"/>
        </w:rPr>
        <w:t>目標を達成してい</w:t>
      </w:r>
      <w:r w:rsidR="008738EB">
        <w:rPr>
          <w:rFonts w:hint="eastAsia"/>
        </w:rPr>
        <w:t>たり</w:t>
      </w:r>
      <w:r w:rsidRPr="009E2A51">
        <w:rPr>
          <w:rFonts w:hint="eastAsia"/>
        </w:rPr>
        <w:t>、あるいは</w:t>
      </w:r>
      <w:r w:rsidR="008738EB">
        <w:rPr>
          <w:rFonts w:hint="eastAsia"/>
        </w:rPr>
        <w:t>目標を</w:t>
      </w:r>
      <w:r w:rsidRPr="009E2A51">
        <w:rPr>
          <w:rFonts w:hint="eastAsia"/>
        </w:rPr>
        <w:t>超えて</w:t>
      </w:r>
      <w:r w:rsidR="008738EB">
        <w:rPr>
          <w:rFonts w:hint="eastAsia"/>
        </w:rPr>
        <w:t>いたりす</w:t>
      </w:r>
      <w:r w:rsidRPr="009E2A51">
        <w:rPr>
          <w:rFonts w:hint="eastAsia"/>
        </w:rPr>
        <w:t>る場合</w:t>
      </w:r>
      <w:r w:rsidR="008738EB">
        <w:rPr>
          <w:rFonts w:hint="eastAsia"/>
        </w:rPr>
        <w:t>は</w:t>
      </w:r>
      <w:r w:rsidRPr="009E2A51">
        <w:rPr>
          <w:rFonts w:hint="eastAsia"/>
        </w:rPr>
        <w:t>）</w:t>
      </w:r>
      <w:ins w:id="70" w:author="工内 隆" w:date="2018-09-21T16:33:00Z">
        <w:r w:rsidR="00723399">
          <w:rPr>
            <w:rFonts w:hint="eastAsia"/>
          </w:rPr>
          <w:t>。</w:t>
        </w:r>
      </w:ins>
    </w:p>
    <w:p w:rsidR="009E2A51" w:rsidRDefault="009E2A51" w:rsidP="004B6B37"/>
    <w:p w:rsidR="004B6B37" w:rsidRDefault="004B6B37" w:rsidP="004B6B37">
      <w:r>
        <w:t>Facebook’s open source program office, for example, periodically posts the month-over-month results from its open source projects internally and sends an executive report to management.</w:t>
      </w:r>
    </w:p>
    <w:p w:rsidR="004B6B37" w:rsidRDefault="008738EB" w:rsidP="004B6B37">
      <w:r w:rsidRPr="008738EB">
        <w:rPr>
          <w:rFonts w:hint="eastAsia"/>
        </w:rPr>
        <w:t>たとえば、</w:t>
      </w:r>
      <w:r w:rsidRPr="008738EB">
        <w:rPr>
          <w:rFonts w:hint="eastAsia"/>
        </w:rPr>
        <w:t>Facebook</w:t>
      </w:r>
      <w:r>
        <w:rPr>
          <w:rFonts w:hint="eastAsia"/>
        </w:rPr>
        <w:t>社</w:t>
      </w:r>
      <w:r w:rsidRPr="008738EB">
        <w:rPr>
          <w:rFonts w:hint="eastAsia"/>
        </w:rPr>
        <w:t>のオープンソース</w:t>
      </w:r>
      <w:r w:rsidR="000A3BCE">
        <w:rPr>
          <w:rFonts w:hint="eastAsia"/>
        </w:rPr>
        <w:t xml:space="preserve">　</w:t>
      </w:r>
      <w:r w:rsidRPr="008738EB">
        <w:rPr>
          <w:rFonts w:hint="eastAsia"/>
        </w:rPr>
        <w:t>プログラムオフィスでは、オープンソース</w:t>
      </w:r>
      <w:r>
        <w:rPr>
          <w:rFonts w:hint="eastAsia"/>
        </w:rPr>
        <w:t xml:space="preserve">　</w:t>
      </w:r>
      <w:r w:rsidRPr="008738EB">
        <w:rPr>
          <w:rFonts w:hint="eastAsia"/>
        </w:rPr>
        <w:t>プロジェクトの</w:t>
      </w:r>
      <w:r w:rsidR="005E1422">
        <w:rPr>
          <w:rFonts w:hint="eastAsia"/>
        </w:rPr>
        <w:t>前月比</w:t>
      </w:r>
      <w:r w:rsidRPr="008738EB">
        <w:rPr>
          <w:rFonts w:hint="eastAsia"/>
        </w:rPr>
        <w:t>の</w:t>
      </w:r>
      <w:r w:rsidR="000A3BCE">
        <w:rPr>
          <w:rFonts w:hint="eastAsia"/>
        </w:rPr>
        <w:t>成果</w:t>
      </w:r>
      <w:r w:rsidRPr="008738EB">
        <w:rPr>
          <w:rFonts w:hint="eastAsia"/>
        </w:rPr>
        <w:t>を定期的に</w:t>
      </w:r>
      <w:r w:rsidR="000A3BCE">
        <w:rPr>
          <w:rFonts w:hint="eastAsia"/>
        </w:rPr>
        <w:t>内部で公開し、</w:t>
      </w:r>
      <w:r w:rsidRPr="008738EB">
        <w:rPr>
          <w:rFonts w:hint="eastAsia"/>
        </w:rPr>
        <w:t>経営</w:t>
      </w:r>
      <w:r w:rsidR="000A3BCE">
        <w:rPr>
          <w:rFonts w:hint="eastAsia"/>
        </w:rPr>
        <w:t>幹部に対しても</w:t>
      </w:r>
      <w:r w:rsidRPr="008738EB">
        <w:rPr>
          <w:rFonts w:hint="eastAsia"/>
        </w:rPr>
        <w:t>報告</w:t>
      </w:r>
      <w:r w:rsidR="000A3BCE">
        <w:rPr>
          <w:rFonts w:hint="eastAsia"/>
        </w:rPr>
        <w:t>書を送付しています</w:t>
      </w:r>
      <w:r w:rsidRPr="008738EB">
        <w:rPr>
          <w:rFonts w:hint="eastAsia"/>
        </w:rPr>
        <w:t>。</w:t>
      </w:r>
    </w:p>
    <w:p w:rsidR="008738EB" w:rsidRPr="000A3BCE" w:rsidRDefault="008738EB" w:rsidP="004B6B37"/>
    <w:p w:rsidR="004B6B37" w:rsidRDefault="004B6B37" w:rsidP="004B6B37">
      <w:r>
        <w:rPr>
          <w:rFonts w:hint="eastAsia"/>
        </w:rPr>
        <w:t>“</w:t>
      </w:r>
      <w:r>
        <w:t xml:space="preserve">Reports are just a good way to raise awareness. Even though Facebook places a high value on open source (as an organization), it’s still always a good thing to market yourself internally all the time and show your value.” </w:t>
      </w:r>
    </w:p>
    <w:p w:rsidR="004B6B37" w:rsidRPr="000A3BCE" w:rsidRDefault="000A3BCE" w:rsidP="004B6B37">
      <w:r w:rsidRPr="000A3BCE">
        <w:rPr>
          <w:rFonts w:hint="eastAsia"/>
        </w:rPr>
        <w:t>「報告書は</w:t>
      </w:r>
      <w:ins w:id="71" w:author="工内 隆" w:date="2018-09-21T16:36:00Z">
        <w:r w:rsidR="00723399">
          <w:rPr>
            <w:rFonts w:hint="eastAsia"/>
          </w:rPr>
          <w:t>認</w:t>
        </w:r>
      </w:ins>
      <w:del w:id="72" w:author="工内 隆" w:date="2018-09-21T16:36:00Z">
        <w:r w:rsidRPr="000A3BCE" w:rsidDel="00723399">
          <w:rPr>
            <w:rFonts w:hint="eastAsia"/>
          </w:rPr>
          <w:delText>意</w:delText>
        </w:r>
      </w:del>
      <w:r w:rsidRPr="000A3BCE">
        <w:rPr>
          <w:rFonts w:hint="eastAsia"/>
        </w:rPr>
        <w:t>識を高める良い方法です。</w:t>
      </w:r>
      <w:r w:rsidRPr="000A3BCE">
        <w:rPr>
          <w:rFonts w:hint="eastAsia"/>
        </w:rPr>
        <w:t xml:space="preserve"> Facebook</w:t>
      </w:r>
      <w:r>
        <w:rPr>
          <w:rFonts w:hint="eastAsia"/>
        </w:rPr>
        <w:t>社で</w:t>
      </w:r>
      <w:r w:rsidRPr="000A3BCE">
        <w:rPr>
          <w:rFonts w:hint="eastAsia"/>
        </w:rPr>
        <w:t>はオープンソース</w:t>
      </w:r>
      <w:r>
        <w:rPr>
          <w:rFonts w:hint="eastAsia"/>
        </w:rPr>
        <w:t>を</w:t>
      </w:r>
      <w:r w:rsidRPr="000A3BCE">
        <w:rPr>
          <w:rFonts w:hint="eastAsia"/>
        </w:rPr>
        <w:t>組織として</w:t>
      </w:r>
      <w:r>
        <w:rPr>
          <w:rFonts w:hint="eastAsia"/>
        </w:rPr>
        <w:t>も高く評価</w:t>
      </w:r>
      <w:r w:rsidRPr="000A3BCE">
        <w:rPr>
          <w:rFonts w:hint="eastAsia"/>
        </w:rPr>
        <w:t>いていますが、</w:t>
      </w:r>
      <w:r>
        <w:rPr>
          <w:rFonts w:hint="eastAsia"/>
        </w:rPr>
        <w:t>絶え間なく、</w:t>
      </w:r>
      <w:r w:rsidRPr="000A3BCE">
        <w:rPr>
          <w:rFonts w:hint="eastAsia"/>
        </w:rPr>
        <w:t>自分自身を内部的にマーケティングして</w:t>
      </w:r>
      <w:r>
        <w:rPr>
          <w:rFonts w:hint="eastAsia"/>
        </w:rPr>
        <w:t>、あなたの</w:t>
      </w:r>
      <w:r w:rsidRPr="000A3BCE">
        <w:rPr>
          <w:rFonts w:hint="eastAsia"/>
        </w:rPr>
        <w:t>価値を示</w:t>
      </w:r>
      <w:r>
        <w:rPr>
          <w:rFonts w:hint="eastAsia"/>
        </w:rPr>
        <w:t>していくことは</w:t>
      </w:r>
      <w:r w:rsidRPr="000A3BCE">
        <w:rPr>
          <w:rFonts w:hint="eastAsia"/>
        </w:rPr>
        <w:t>、</w:t>
      </w:r>
      <w:r w:rsidR="005E1422">
        <w:rPr>
          <w:rFonts w:hint="eastAsia"/>
        </w:rPr>
        <w:t>いつでも常に</w:t>
      </w:r>
      <w:r w:rsidRPr="000A3BCE">
        <w:rPr>
          <w:rFonts w:hint="eastAsia"/>
        </w:rPr>
        <w:t>良いことです」</w:t>
      </w:r>
    </w:p>
    <w:p w:rsidR="000A3BCE" w:rsidRDefault="000A3BCE" w:rsidP="004B6B37"/>
    <w:p w:rsidR="004B6B37" w:rsidRDefault="007F2400" w:rsidP="004B6B37">
      <w:hyperlink r:id="rId7" w:history="1">
        <w:r w:rsidR="004B6B37" w:rsidRPr="000A3BCE">
          <w:rPr>
            <w:rStyle w:val="a3"/>
          </w:rPr>
          <w:t>Christine Abernathy</w:t>
        </w:r>
      </w:hyperlink>
      <w:r w:rsidR="004B6B37">
        <w:t xml:space="preserve"> – Open Source Developer Advocate at Facebook</w:t>
      </w:r>
    </w:p>
    <w:p w:rsidR="004B6B37" w:rsidRDefault="004B6B37" w:rsidP="004B6B37"/>
    <w:p w:rsidR="004B6B37" w:rsidRDefault="004B6B37" w:rsidP="004B6B37">
      <w:r>
        <w:t>Publishing the results publicly on a regular basis also helps raise awareness of your organization’s open source activities among potential partners, users, and developers.</w:t>
      </w:r>
    </w:p>
    <w:p w:rsidR="004B6B37" w:rsidRDefault="00723399" w:rsidP="004B6B37">
      <w:ins w:id="73" w:author="工内 隆" w:date="2018-09-21T16:38:00Z">
        <w:r>
          <w:rPr>
            <w:rFonts w:hint="eastAsia"/>
          </w:rPr>
          <w:t>成</w:t>
        </w:r>
      </w:ins>
      <w:del w:id="74" w:author="工内 隆" w:date="2018-09-21T16:38:00Z">
        <w:r w:rsidR="000A3BCE" w:rsidRPr="000A3BCE" w:rsidDel="00723399">
          <w:rPr>
            <w:rFonts w:hint="eastAsia"/>
          </w:rPr>
          <w:delText>結</w:delText>
        </w:r>
      </w:del>
      <w:r w:rsidR="000A3BCE" w:rsidRPr="000A3BCE">
        <w:rPr>
          <w:rFonts w:hint="eastAsia"/>
        </w:rPr>
        <w:t>果を定期的に</w:t>
      </w:r>
      <w:r w:rsidR="005420E5">
        <w:rPr>
          <w:rFonts w:hint="eastAsia"/>
        </w:rPr>
        <w:t>公表</w:t>
      </w:r>
      <w:r w:rsidR="000A3BCE" w:rsidRPr="000A3BCE">
        <w:rPr>
          <w:rFonts w:hint="eastAsia"/>
        </w:rPr>
        <w:t>することで、</w:t>
      </w:r>
      <w:r w:rsidR="005E1422">
        <w:rPr>
          <w:rFonts w:hint="eastAsia"/>
        </w:rPr>
        <w:t>将来</w:t>
      </w:r>
      <w:ins w:id="75" w:author="工内 隆" w:date="2018-09-21T16:40:00Z">
        <w:r>
          <w:rPr>
            <w:rFonts w:hint="eastAsia"/>
          </w:rPr>
          <w:t>的に</w:t>
        </w:r>
      </w:ins>
      <w:del w:id="76" w:author="工内 隆" w:date="2018-09-21T16:40:00Z">
        <w:r w:rsidR="005E1422" w:rsidDel="00723399">
          <w:rPr>
            <w:rFonts w:hint="eastAsia"/>
          </w:rPr>
          <w:delText>の</w:delText>
        </w:r>
      </w:del>
      <w:r w:rsidR="000A3BCE" w:rsidRPr="000A3BCE">
        <w:rPr>
          <w:rFonts w:hint="eastAsia"/>
        </w:rPr>
        <w:t>パートナー</w:t>
      </w:r>
      <w:del w:id="77" w:author="工内 隆" w:date="2018-09-21T16:40:00Z">
        <w:r w:rsidR="005E1422" w:rsidDel="00723399">
          <w:rPr>
            <w:rFonts w:hint="eastAsia"/>
          </w:rPr>
          <w:delText>候補</w:delText>
        </w:r>
      </w:del>
      <w:r w:rsidR="000A3BCE" w:rsidRPr="000A3BCE">
        <w:rPr>
          <w:rFonts w:hint="eastAsia"/>
        </w:rPr>
        <w:t>、ユーザー、および開発者</w:t>
      </w:r>
      <w:ins w:id="78" w:author="工内 隆" w:date="2018-09-21T16:40:00Z">
        <w:r>
          <w:rPr>
            <w:rFonts w:hint="eastAsia"/>
          </w:rPr>
          <w:t>となる可能性のある人々</w:t>
        </w:r>
      </w:ins>
      <w:r w:rsidR="005E1422">
        <w:rPr>
          <w:rFonts w:hint="eastAsia"/>
        </w:rPr>
        <w:t>に</w:t>
      </w:r>
      <w:ins w:id="79" w:author="工内 隆" w:date="2018-09-21T16:41:00Z">
        <w:r w:rsidR="00E13129">
          <w:rPr>
            <w:rFonts w:hint="eastAsia"/>
          </w:rPr>
          <w:t>向けて</w:t>
        </w:r>
      </w:ins>
      <w:del w:id="80" w:author="工内 隆" w:date="2018-09-21T16:41:00Z">
        <w:r w:rsidR="005E1422" w:rsidDel="00E13129">
          <w:rPr>
            <w:rFonts w:hint="eastAsia"/>
          </w:rPr>
          <w:delText>対して</w:delText>
        </w:r>
      </w:del>
      <w:r w:rsidR="005E1422">
        <w:rPr>
          <w:rFonts w:hint="eastAsia"/>
        </w:rPr>
        <w:t>、</w:t>
      </w:r>
      <w:r w:rsidR="005420E5">
        <w:rPr>
          <w:rFonts w:hint="eastAsia"/>
        </w:rPr>
        <w:t>あなたの</w:t>
      </w:r>
      <w:r w:rsidR="000A3BCE" w:rsidRPr="000A3BCE">
        <w:rPr>
          <w:rFonts w:hint="eastAsia"/>
        </w:rPr>
        <w:t>組織のオープンソース活動</w:t>
      </w:r>
      <w:r w:rsidR="005420E5">
        <w:rPr>
          <w:rFonts w:hint="eastAsia"/>
        </w:rPr>
        <w:t>に対する</w:t>
      </w:r>
      <w:r w:rsidR="005E1422">
        <w:rPr>
          <w:rFonts w:hint="eastAsia"/>
        </w:rPr>
        <w:t>認識</w:t>
      </w:r>
      <w:r w:rsidR="000A3BCE" w:rsidRPr="000A3BCE">
        <w:rPr>
          <w:rFonts w:hint="eastAsia"/>
        </w:rPr>
        <w:t>を高める</w:t>
      </w:r>
      <w:r w:rsidR="005420E5">
        <w:rPr>
          <w:rFonts w:hint="eastAsia"/>
        </w:rPr>
        <w:t>のに役立ちます</w:t>
      </w:r>
      <w:r w:rsidR="000A3BCE" w:rsidRPr="000A3BCE">
        <w:rPr>
          <w:rFonts w:hint="eastAsia"/>
        </w:rPr>
        <w:t>。</w:t>
      </w:r>
    </w:p>
    <w:p w:rsidR="000A3BCE" w:rsidRDefault="000A3BCE" w:rsidP="004B6B37"/>
    <w:p w:rsidR="004B6B37" w:rsidRDefault="004B6B37" w:rsidP="004B6B37">
      <w:r>
        <w:t xml:space="preserve">Getting the word out about results — the good, the bad, and the ugly — increases your program’s transparency, accountability, and thus </w:t>
      </w:r>
      <w:r>
        <w:lastRenderedPageBreak/>
        <w:t>credibility, in open source communities. See example open source report cards from Facebook and Google.</w:t>
      </w:r>
    </w:p>
    <w:p w:rsidR="004B6B37" w:rsidRDefault="00E96D04" w:rsidP="004B6B37">
      <w:r>
        <w:rPr>
          <w:rFonts w:hint="eastAsia"/>
        </w:rPr>
        <w:t>良かったもの</w:t>
      </w:r>
      <w:r w:rsidR="005420E5" w:rsidRPr="005420E5">
        <w:rPr>
          <w:rFonts w:hint="eastAsia"/>
        </w:rPr>
        <w:t>、</w:t>
      </w:r>
      <w:r>
        <w:rPr>
          <w:rFonts w:hint="eastAsia"/>
        </w:rPr>
        <w:t>悪かったもの</w:t>
      </w:r>
      <w:r w:rsidR="005420E5" w:rsidRPr="005420E5">
        <w:rPr>
          <w:rFonts w:hint="eastAsia"/>
        </w:rPr>
        <w:t>、</w:t>
      </w:r>
      <w:r>
        <w:rPr>
          <w:rFonts w:hint="eastAsia"/>
        </w:rPr>
        <w:t>たとえ</w:t>
      </w:r>
      <w:ins w:id="81" w:author="工内 隆" w:date="2018-09-21T16:43:00Z">
        <w:r w:rsidR="00E13129">
          <w:rPr>
            <w:rFonts w:hint="eastAsia"/>
          </w:rPr>
          <w:t>酷</w:t>
        </w:r>
      </w:ins>
      <w:del w:id="82" w:author="工内 隆" w:date="2018-09-21T16:43:00Z">
        <w:r w:rsidR="005420E5" w:rsidRPr="005420E5" w:rsidDel="00E13129">
          <w:rPr>
            <w:rFonts w:hint="eastAsia"/>
          </w:rPr>
          <w:delText>醜</w:delText>
        </w:r>
      </w:del>
      <w:r w:rsidR="005420E5" w:rsidRPr="005420E5">
        <w:rPr>
          <w:rFonts w:hint="eastAsia"/>
        </w:rPr>
        <w:t>い</w:t>
      </w:r>
      <w:r>
        <w:rPr>
          <w:rFonts w:hint="eastAsia"/>
        </w:rPr>
        <w:t>ものでも、結果に</w:t>
      </w:r>
      <w:r w:rsidR="005420E5" w:rsidRPr="005420E5">
        <w:rPr>
          <w:rFonts w:hint="eastAsia"/>
        </w:rPr>
        <w:t>ついて言葉</w:t>
      </w:r>
      <w:r>
        <w:rPr>
          <w:rFonts w:hint="eastAsia"/>
        </w:rPr>
        <w:t>に</w:t>
      </w:r>
      <w:r w:rsidR="005420E5" w:rsidRPr="005420E5">
        <w:rPr>
          <w:rFonts w:hint="eastAsia"/>
        </w:rPr>
        <w:t>出</w:t>
      </w:r>
      <w:r>
        <w:rPr>
          <w:rFonts w:hint="eastAsia"/>
        </w:rPr>
        <w:t>して表明</w:t>
      </w:r>
      <w:r w:rsidR="005420E5" w:rsidRPr="005420E5">
        <w:rPr>
          <w:rFonts w:hint="eastAsia"/>
        </w:rPr>
        <w:t>す</w:t>
      </w:r>
      <w:r>
        <w:rPr>
          <w:rFonts w:hint="eastAsia"/>
        </w:rPr>
        <w:t>る</w:t>
      </w:r>
      <w:r w:rsidR="005420E5" w:rsidRPr="005420E5">
        <w:rPr>
          <w:rFonts w:hint="eastAsia"/>
        </w:rPr>
        <w:t>ことで、</w:t>
      </w:r>
      <w:r w:rsidR="002B3871">
        <w:rPr>
          <w:rFonts w:hint="eastAsia"/>
        </w:rPr>
        <w:t>オープンソース　コミュニティ</w:t>
      </w:r>
      <w:r w:rsidR="005420E5" w:rsidRPr="005420E5">
        <w:rPr>
          <w:rFonts w:hint="eastAsia"/>
        </w:rPr>
        <w:t>で</w:t>
      </w:r>
      <w:r>
        <w:rPr>
          <w:rFonts w:hint="eastAsia"/>
        </w:rPr>
        <w:t>、</w:t>
      </w:r>
      <w:r w:rsidR="005420E5">
        <w:rPr>
          <w:rFonts w:hint="eastAsia"/>
        </w:rPr>
        <w:t>あなたの</w:t>
      </w:r>
      <w:r w:rsidR="005420E5" w:rsidRPr="005420E5">
        <w:rPr>
          <w:rFonts w:hint="eastAsia"/>
        </w:rPr>
        <w:t>プログラムの透明性</w:t>
      </w:r>
      <w:r w:rsidR="001954E4">
        <w:rPr>
          <w:rFonts w:hint="eastAsia"/>
        </w:rPr>
        <w:t>が増し</w:t>
      </w:r>
      <w:r w:rsidR="005420E5" w:rsidRPr="005420E5">
        <w:rPr>
          <w:rFonts w:hint="eastAsia"/>
        </w:rPr>
        <w:t>、説明責任</w:t>
      </w:r>
      <w:r w:rsidR="001954E4">
        <w:rPr>
          <w:rFonts w:hint="eastAsia"/>
        </w:rPr>
        <w:t>に対する姿勢が理解され</w:t>
      </w:r>
      <w:r w:rsidR="005420E5" w:rsidRPr="005420E5">
        <w:rPr>
          <w:rFonts w:hint="eastAsia"/>
        </w:rPr>
        <w:t>、信頼性が向上します。</w:t>
      </w:r>
      <w:r w:rsidR="005420E5" w:rsidRPr="005420E5">
        <w:rPr>
          <w:rFonts w:hint="eastAsia"/>
        </w:rPr>
        <w:t xml:space="preserve"> </w:t>
      </w:r>
      <w:hyperlink r:id="rId8" w:history="1">
        <w:r w:rsidR="005420E5" w:rsidRPr="005420E5">
          <w:rPr>
            <w:rStyle w:val="a3"/>
            <w:rFonts w:hint="eastAsia"/>
          </w:rPr>
          <w:t>Facebook</w:t>
        </w:r>
      </w:hyperlink>
      <w:r w:rsidR="005420E5">
        <w:rPr>
          <w:rFonts w:hint="eastAsia"/>
        </w:rPr>
        <w:t>社</w:t>
      </w:r>
      <w:r w:rsidR="005420E5" w:rsidRPr="005420E5">
        <w:rPr>
          <w:rFonts w:hint="eastAsia"/>
        </w:rPr>
        <w:t>や</w:t>
      </w:r>
      <w:hyperlink r:id="rId9" w:history="1">
        <w:r w:rsidR="005420E5" w:rsidRPr="005420E5">
          <w:rPr>
            <w:rStyle w:val="a3"/>
            <w:rFonts w:hint="eastAsia"/>
          </w:rPr>
          <w:t>Google</w:t>
        </w:r>
      </w:hyperlink>
      <w:r w:rsidR="005420E5">
        <w:rPr>
          <w:rFonts w:hint="eastAsia"/>
        </w:rPr>
        <w:t>社</w:t>
      </w:r>
      <w:r w:rsidR="005420E5" w:rsidRPr="005420E5">
        <w:rPr>
          <w:rFonts w:hint="eastAsia"/>
        </w:rPr>
        <w:t>のオープンソース</w:t>
      </w:r>
      <w:ins w:id="83" w:author="工内 隆" w:date="2018-09-21T16:43:00Z">
        <w:r w:rsidR="00E13129">
          <w:rPr>
            <w:rFonts w:hint="eastAsia"/>
          </w:rPr>
          <w:t>成績表</w:t>
        </w:r>
      </w:ins>
      <w:del w:id="84" w:author="工内 隆" w:date="2018-09-21T16:43:00Z">
        <w:r w:rsidR="005420E5" w:rsidDel="00E13129">
          <w:rPr>
            <w:rFonts w:hint="eastAsia"/>
          </w:rPr>
          <w:delText>通信簿</w:delText>
        </w:r>
      </w:del>
      <w:r w:rsidR="005420E5" w:rsidRPr="005420E5">
        <w:rPr>
          <w:rFonts w:hint="eastAsia"/>
        </w:rPr>
        <w:t>の例を参照して</w:t>
      </w:r>
      <w:del w:id="85" w:author="工内 隆" w:date="2018-09-21T16:43:00Z">
        <w:r w:rsidDel="00E13129">
          <w:rPr>
            <w:rFonts w:hint="eastAsia"/>
          </w:rPr>
          <w:delText>見て</w:delText>
        </w:r>
      </w:del>
      <w:r w:rsidR="005420E5" w:rsidRPr="005420E5">
        <w:rPr>
          <w:rFonts w:hint="eastAsia"/>
        </w:rPr>
        <w:t>ください。</w:t>
      </w:r>
    </w:p>
    <w:p w:rsidR="005420E5" w:rsidRDefault="005420E5" w:rsidP="004B6B37"/>
    <w:p w:rsidR="004B6B37" w:rsidRDefault="004B6B37" w:rsidP="004B6B37">
      <w:r>
        <w:t>Section 3</w:t>
      </w:r>
    </w:p>
    <w:p w:rsidR="00E96D04" w:rsidRDefault="00E96D04" w:rsidP="004B6B37">
      <w:r>
        <w:rPr>
          <w:rFonts w:hint="eastAsia"/>
        </w:rPr>
        <w:t xml:space="preserve">セクション　</w:t>
      </w:r>
      <w:r>
        <w:rPr>
          <w:rFonts w:hint="eastAsia"/>
        </w:rPr>
        <w:t>3</w:t>
      </w:r>
    </w:p>
    <w:p w:rsidR="00E96D04" w:rsidRDefault="00E96D04" w:rsidP="004B6B37"/>
    <w:p w:rsidR="004B6B37" w:rsidRDefault="004B6B37" w:rsidP="004B6B37">
      <w:r>
        <w:t>How to set goals</w:t>
      </w:r>
    </w:p>
    <w:p w:rsidR="00E96D04" w:rsidRDefault="00E96D04" w:rsidP="004B6B37">
      <w:r w:rsidRPr="00E96D04">
        <w:rPr>
          <w:rFonts w:hint="eastAsia"/>
        </w:rPr>
        <w:t>どのように目標を設定するか</w:t>
      </w:r>
    </w:p>
    <w:p w:rsidR="004B6B37" w:rsidRDefault="004B6B37" w:rsidP="004B6B37"/>
    <w:p w:rsidR="004B6B37" w:rsidRDefault="004B6B37" w:rsidP="004B6B37">
      <w:r>
        <w:t>It’s OK to have lofty goals for your open source program, but set reasonable expectations for how you will get there and on what kind of timeline. First, it’s helpful just to start measuring to establish a baseline for performance. Set up the right tools for collecting data and make sure the data sources are clean and in a format you (and your manager) can understand. Many organizations create a dashboard of metrics for their open source programs, to track all of the data in one place and provide project snapshots that can help assess progress at a glance. (See our guide on Tools for Managing Open Source Programs.)</w:t>
      </w:r>
    </w:p>
    <w:p w:rsidR="004B6B37" w:rsidRDefault="004B6B37" w:rsidP="004B6B37">
      <w:r>
        <w:t>CNCF project analytics dashboard</w:t>
      </w:r>
    </w:p>
    <w:p w:rsidR="00E96D04" w:rsidRDefault="00E96D04" w:rsidP="00E96D04">
      <w:r>
        <w:rPr>
          <w:rFonts w:hint="eastAsia"/>
        </w:rPr>
        <w:t>あなたがオープンソース　プログラムに対する高い目標を</w:t>
      </w:r>
      <w:r w:rsidR="001954E4">
        <w:rPr>
          <w:rFonts w:hint="eastAsia"/>
        </w:rPr>
        <w:t>設定する</w:t>
      </w:r>
      <w:ins w:id="86" w:author="工内 隆" w:date="2018-09-21T16:44:00Z">
        <w:r w:rsidR="00E13129">
          <w:rPr>
            <w:rFonts w:hint="eastAsia"/>
          </w:rPr>
          <w:t>のは良いこと</w:t>
        </w:r>
      </w:ins>
      <w:ins w:id="87" w:author="工内 隆" w:date="2018-09-21T16:45:00Z">
        <w:r w:rsidR="00E13129">
          <w:rPr>
            <w:rFonts w:hint="eastAsia"/>
          </w:rPr>
          <w:t>ですが</w:t>
        </w:r>
      </w:ins>
      <w:del w:id="88" w:author="工内 隆" w:date="2018-09-21T16:45:00Z">
        <w:r w:rsidR="001954E4" w:rsidDel="00E13129">
          <w:rPr>
            <w:rFonts w:hint="eastAsia"/>
          </w:rPr>
          <w:delText>ことは</w:delText>
        </w:r>
        <w:r w:rsidDel="00E13129">
          <w:rPr>
            <w:rFonts w:hint="eastAsia"/>
          </w:rPr>
          <w:delText>かまいませんが</w:delText>
        </w:r>
      </w:del>
      <w:r>
        <w:rPr>
          <w:rFonts w:hint="eastAsia"/>
        </w:rPr>
        <w:t>、そこにどのように到達するのか、どのようなタイムライン</w:t>
      </w:r>
      <w:r w:rsidR="001954E4">
        <w:rPr>
          <w:rFonts w:hint="eastAsia"/>
        </w:rPr>
        <w:t>で</w:t>
      </w:r>
      <w:r w:rsidR="00DC259B">
        <w:rPr>
          <w:rFonts w:hint="eastAsia"/>
        </w:rPr>
        <w:t>到達するのか</w:t>
      </w:r>
      <w:del w:id="89" w:author="工内 隆" w:date="2018-09-21T16:45:00Z">
        <w:r w:rsidR="00DC259B" w:rsidDel="00E13129">
          <w:rPr>
            <w:rFonts w:hint="eastAsia"/>
          </w:rPr>
          <w:delText>、</w:delText>
        </w:r>
      </w:del>
      <w:r>
        <w:rPr>
          <w:rFonts w:hint="eastAsia"/>
        </w:rPr>
        <w:t>についての</w:t>
      </w:r>
      <w:r w:rsidR="00DC259B">
        <w:rPr>
          <w:rFonts w:hint="eastAsia"/>
        </w:rPr>
        <w:t>リーゾナブル</w:t>
      </w:r>
      <w:r>
        <w:rPr>
          <w:rFonts w:hint="eastAsia"/>
        </w:rPr>
        <w:t>な</w:t>
      </w:r>
      <w:r w:rsidR="00DC259B">
        <w:rPr>
          <w:rFonts w:hint="eastAsia"/>
        </w:rPr>
        <w:t>道筋</w:t>
      </w:r>
      <w:r>
        <w:rPr>
          <w:rFonts w:hint="eastAsia"/>
        </w:rPr>
        <w:t>を設定してください。</w:t>
      </w:r>
      <w:r>
        <w:rPr>
          <w:rFonts w:hint="eastAsia"/>
        </w:rPr>
        <w:t xml:space="preserve"> </w:t>
      </w:r>
      <w:r>
        <w:rPr>
          <w:rFonts w:hint="eastAsia"/>
        </w:rPr>
        <w:t>まず、パフォーマンスの</w:t>
      </w:r>
      <w:r w:rsidR="00A12E10">
        <w:rPr>
          <w:rFonts w:hint="eastAsia"/>
        </w:rPr>
        <w:t>ベースラインを</w:t>
      </w:r>
      <w:r>
        <w:rPr>
          <w:rFonts w:hint="eastAsia"/>
        </w:rPr>
        <w:t>確立するために</w:t>
      </w:r>
      <w:r w:rsidR="00DC259B">
        <w:rPr>
          <w:rFonts w:hint="eastAsia"/>
        </w:rPr>
        <w:t>、</w:t>
      </w:r>
      <w:r>
        <w:rPr>
          <w:rFonts w:hint="eastAsia"/>
        </w:rPr>
        <w:t>測定を開始</w:t>
      </w:r>
      <w:r w:rsidR="00DC259B">
        <w:rPr>
          <w:rFonts w:hint="eastAsia"/>
        </w:rPr>
        <w:t>しましょう</w:t>
      </w:r>
      <w:r>
        <w:rPr>
          <w:rFonts w:hint="eastAsia"/>
        </w:rPr>
        <w:t>。</w:t>
      </w:r>
      <w:r>
        <w:rPr>
          <w:rFonts w:hint="eastAsia"/>
        </w:rPr>
        <w:t xml:space="preserve"> </w:t>
      </w:r>
      <w:r>
        <w:rPr>
          <w:rFonts w:hint="eastAsia"/>
        </w:rPr>
        <w:t>データを収集するための適切なツールを</w:t>
      </w:r>
      <w:r w:rsidR="001954E4">
        <w:rPr>
          <w:rFonts w:hint="eastAsia"/>
        </w:rPr>
        <w:t>セットアップ</w:t>
      </w:r>
      <w:r>
        <w:rPr>
          <w:rFonts w:hint="eastAsia"/>
        </w:rPr>
        <w:t>し、</w:t>
      </w:r>
      <w:r w:rsidR="001954E4">
        <w:rPr>
          <w:rFonts w:hint="eastAsia"/>
        </w:rPr>
        <w:t>正しい</w:t>
      </w:r>
      <w:r>
        <w:rPr>
          <w:rFonts w:hint="eastAsia"/>
        </w:rPr>
        <w:t>データソース</w:t>
      </w:r>
      <w:r w:rsidR="001954E4">
        <w:rPr>
          <w:rFonts w:hint="eastAsia"/>
        </w:rPr>
        <w:t>から</w:t>
      </w:r>
      <w:r>
        <w:rPr>
          <w:rFonts w:hint="eastAsia"/>
        </w:rPr>
        <w:t>、あなた（そしてあなたのマネージャー）が理解できるフォーマットで</w:t>
      </w:r>
      <w:r w:rsidR="00DC259B">
        <w:rPr>
          <w:rFonts w:hint="eastAsia"/>
        </w:rPr>
        <w:t>出力される</w:t>
      </w:r>
      <w:r>
        <w:rPr>
          <w:rFonts w:hint="eastAsia"/>
        </w:rPr>
        <w:t>ことを確認してください。</w:t>
      </w:r>
      <w:r>
        <w:rPr>
          <w:rFonts w:hint="eastAsia"/>
        </w:rPr>
        <w:t xml:space="preserve"> </w:t>
      </w:r>
      <w:r>
        <w:rPr>
          <w:rFonts w:hint="eastAsia"/>
        </w:rPr>
        <w:t>多くの組織では、オープンソース　プログラムの</w:t>
      </w:r>
      <w:r w:rsidR="005E28E5">
        <w:rPr>
          <w:rFonts w:hint="eastAsia"/>
        </w:rPr>
        <w:t>メトリクス</w:t>
      </w:r>
      <w:ins w:id="90" w:author="工内 隆" w:date="2018-09-21T16:51:00Z">
        <w:r w:rsidR="00E13129">
          <w:rPr>
            <w:rFonts w:hint="eastAsia"/>
          </w:rPr>
          <w:t>を目的とした</w:t>
        </w:r>
      </w:ins>
      <w:del w:id="91" w:author="工内 隆" w:date="2018-09-21T16:51:00Z">
        <w:r w:rsidDel="00E13129">
          <w:rPr>
            <w:rFonts w:hint="eastAsia"/>
          </w:rPr>
          <w:delText>の</w:delText>
        </w:r>
      </w:del>
      <w:r>
        <w:rPr>
          <w:rFonts w:hint="eastAsia"/>
        </w:rPr>
        <w:t>ダッシュボードを作成し、すべてのデータを</w:t>
      </w:r>
      <w:r w:rsidR="00DC259B">
        <w:rPr>
          <w:rFonts w:hint="eastAsia"/>
        </w:rPr>
        <w:t>一か所</w:t>
      </w:r>
      <w:r>
        <w:rPr>
          <w:rFonts w:hint="eastAsia"/>
        </w:rPr>
        <w:t>で</w:t>
      </w:r>
      <w:r w:rsidR="00DC259B">
        <w:rPr>
          <w:rFonts w:hint="eastAsia"/>
        </w:rPr>
        <w:t>トラッキング</w:t>
      </w:r>
      <w:r w:rsidR="004A6CDE">
        <w:rPr>
          <w:rFonts w:hint="eastAsia"/>
        </w:rPr>
        <w:t>でき</w:t>
      </w:r>
      <w:r>
        <w:rPr>
          <w:rFonts w:hint="eastAsia"/>
        </w:rPr>
        <w:t>、進行状況を一目で把握できるプロジェクト</w:t>
      </w:r>
      <w:r w:rsidR="00AC2E57">
        <w:rPr>
          <w:rFonts w:hint="eastAsia"/>
        </w:rPr>
        <w:t xml:space="preserve">　</w:t>
      </w:r>
      <w:r>
        <w:rPr>
          <w:rFonts w:hint="eastAsia"/>
        </w:rPr>
        <w:t>スナップショットを提供し</w:t>
      </w:r>
      <w:ins w:id="92" w:author="工内 隆" w:date="2018-09-21T16:51:00Z">
        <w:r w:rsidR="0009104D">
          <w:rPr>
            <w:rFonts w:hint="eastAsia"/>
          </w:rPr>
          <w:t>てい</w:t>
        </w:r>
      </w:ins>
      <w:r>
        <w:rPr>
          <w:rFonts w:hint="eastAsia"/>
        </w:rPr>
        <w:t>ます。</w:t>
      </w:r>
      <w:r>
        <w:rPr>
          <w:rFonts w:hint="eastAsia"/>
        </w:rPr>
        <w:t xml:space="preserve"> </w:t>
      </w:r>
      <w:r>
        <w:rPr>
          <w:rFonts w:hint="eastAsia"/>
        </w:rPr>
        <w:t>（</w:t>
      </w:r>
      <w:ins w:id="93" w:author="工内 隆" w:date="2018-09-21T16:52:00Z">
        <w:r w:rsidR="0009104D">
          <w:rPr>
            <w:rFonts w:hint="eastAsia"/>
          </w:rPr>
          <w:t>本ガイド集の中の</w:t>
        </w:r>
      </w:ins>
      <w:r>
        <w:rPr>
          <w:rFonts w:hint="eastAsia"/>
        </w:rPr>
        <w:t>オープンソース　プログラムを管理するためのツールに関する</w:t>
      </w:r>
      <w:del w:id="94" w:author="工内 隆" w:date="2018-09-21T16:52:00Z">
        <w:r w:rsidDel="0009104D">
          <w:rPr>
            <w:rFonts w:hint="eastAsia"/>
          </w:rPr>
          <w:delText>私たちの</w:delText>
        </w:r>
      </w:del>
      <w:r>
        <w:rPr>
          <w:rFonts w:hint="eastAsia"/>
        </w:rPr>
        <w:t>ガイド</w:t>
      </w:r>
      <w:r w:rsidR="00AC2E57">
        <w:rPr>
          <w:rFonts w:hint="eastAsia"/>
        </w:rPr>
        <w:t>:</w:t>
      </w:r>
      <w:hyperlink r:id="rId10" w:history="1">
        <w:r w:rsidR="00AC2E57" w:rsidRPr="00AC2E57">
          <w:rPr>
            <w:rStyle w:val="a3"/>
          </w:rPr>
          <w:t>Tools for Managing Open Source Programs</w:t>
        </w:r>
      </w:hyperlink>
      <w:commentRangeStart w:id="95"/>
      <w:r>
        <w:rPr>
          <w:rFonts w:hint="eastAsia"/>
        </w:rPr>
        <w:t>を</w:t>
      </w:r>
      <w:commentRangeEnd w:id="95"/>
      <w:r w:rsidR="00AC2E57">
        <w:rPr>
          <w:rStyle w:val="a8"/>
        </w:rPr>
        <w:commentReference w:id="95"/>
      </w:r>
      <w:r>
        <w:rPr>
          <w:rFonts w:hint="eastAsia"/>
        </w:rPr>
        <w:t>参照してください）。</w:t>
      </w:r>
    </w:p>
    <w:p w:rsidR="004B6B37" w:rsidRDefault="004B6B37" w:rsidP="00E96D04"/>
    <w:p w:rsidR="004B6B37" w:rsidRDefault="004B6B37" w:rsidP="004B6B37">
      <w:r>
        <w:t xml:space="preserve">Next, get all of the open source program managers and stakeholders </w:t>
      </w:r>
      <w:r>
        <w:lastRenderedPageBreak/>
        <w:t>together — at Facebook, this includes the engineering leads and project maintainers — and decide as a group where you want to go over the next 3-6 months (small, achievable increments). At the end of that time period, look back at how you did and adjust goals and tactics for the next pass, based on the previous pass.</w:t>
      </w:r>
    </w:p>
    <w:p w:rsidR="004B6B37" w:rsidRDefault="00AC2E57" w:rsidP="004B6B37">
      <w:r w:rsidRPr="00AC2E57">
        <w:rPr>
          <w:rFonts w:hint="eastAsia"/>
        </w:rPr>
        <w:t>次に、すべてのオープンソース</w:t>
      </w:r>
      <w:r>
        <w:rPr>
          <w:rFonts w:hint="eastAsia"/>
        </w:rPr>
        <w:t xml:space="preserve">　</w:t>
      </w:r>
      <w:r w:rsidR="006236F1">
        <w:rPr>
          <w:rFonts w:hint="eastAsia"/>
        </w:rPr>
        <w:t>プログラムマネージャー</w:t>
      </w:r>
      <w:r w:rsidRPr="00AC2E57">
        <w:rPr>
          <w:rFonts w:hint="eastAsia"/>
        </w:rPr>
        <w:t>と</w:t>
      </w:r>
      <w:r w:rsidR="00214A35">
        <w:rPr>
          <w:rFonts w:hint="eastAsia"/>
        </w:rPr>
        <w:t>その関係者</w:t>
      </w:r>
      <w:r w:rsidR="00A42B69">
        <w:rPr>
          <w:rFonts w:hint="eastAsia"/>
        </w:rPr>
        <w:t>（</w:t>
      </w:r>
      <w:r w:rsidR="00A42B69" w:rsidRPr="00A42B69">
        <w:rPr>
          <w:rFonts w:hint="eastAsia"/>
        </w:rPr>
        <w:t>Facebook</w:t>
      </w:r>
      <w:r w:rsidR="00A42B69" w:rsidRPr="00A42B69">
        <w:rPr>
          <w:rFonts w:hint="eastAsia"/>
        </w:rPr>
        <w:t>社ではエンジニアリングのリーダーとプロジェクト　メインテナーも含まれ</w:t>
      </w:r>
      <w:r w:rsidR="00A42B69">
        <w:rPr>
          <w:rFonts w:hint="eastAsia"/>
        </w:rPr>
        <w:t>ます</w:t>
      </w:r>
      <w:del w:id="96" w:author="工内 隆" w:date="2018-09-21T16:55:00Z">
        <w:r w:rsidR="00A42B69" w:rsidDel="0009104D">
          <w:rPr>
            <w:rFonts w:hint="eastAsia"/>
          </w:rPr>
          <w:delText>。</w:delText>
        </w:r>
      </w:del>
      <w:r w:rsidR="00A42B69">
        <w:rPr>
          <w:rFonts w:hint="eastAsia"/>
        </w:rPr>
        <w:t>）</w:t>
      </w:r>
      <w:r w:rsidRPr="00AC2E57">
        <w:rPr>
          <w:rFonts w:hint="eastAsia"/>
        </w:rPr>
        <w:t>を</w:t>
      </w:r>
      <w:ins w:id="97" w:author="工内 隆" w:date="2018-09-21T16:55:00Z">
        <w:r w:rsidR="0009104D">
          <w:rPr>
            <w:rFonts w:hint="eastAsia"/>
          </w:rPr>
          <w:t>集めて</w:t>
        </w:r>
      </w:ins>
      <w:del w:id="98" w:author="工内 隆" w:date="2018-09-21T16:55:00Z">
        <w:r w:rsidR="004A6CDE" w:rsidDel="0009104D">
          <w:rPr>
            <w:rFonts w:hint="eastAsia"/>
          </w:rPr>
          <w:delText>対象にし</w:delText>
        </w:r>
        <w:r w:rsidR="00A42B69" w:rsidDel="0009104D">
          <w:rPr>
            <w:rFonts w:hint="eastAsia"/>
          </w:rPr>
          <w:delText>た</w:delText>
        </w:r>
      </w:del>
      <w:r w:rsidR="00A42B69">
        <w:rPr>
          <w:rFonts w:hint="eastAsia"/>
        </w:rPr>
        <w:t>、</w:t>
      </w:r>
      <w:r w:rsidR="00214A35">
        <w:rPr>
          <w:rFonts w:hint="eastAsia"/>
        </w:rPr>
        <w:t>グループとして、</w:t>
      </w:r>
      <w:r w:rsidRPr="00AC2E57">
        <w:rPr>
          <w:rFonts w:hint="eastAsia"/>
        </w:rPr>
        <w:t>次の</w:t>
      </w:r>
      <w:r w:rsidRPr="00AC2E57">
        <w:t>3</w:t>
      </w:r>
      <w:r w:rsidRPr="00AC2E57">
        <w:rPr>
          <w:rFonts w:hint="eastAsia"/>
        </w:rPr>
        <w:t>〜</w:t>
      </w:r>
      <w:r w:rsidRPr="00AC2E57">
        <w:t>6</w:t>
      </w:r>
      <w:r w:rsidRPr="00AC2E57">
        <w:rPr>
          <w:rFonts w:hint="eastAsia"/>
        </w:rPr>
        <w:t>ヶ月間</w:t>
      </w:r>
      <w:ins w:id="99" w:author="工内 隆" w:date="2018-09-21T16:56:00Z">
        <w:r w:rsidR="0009104D">
          <w:rPr>
            <w:rFonts w:hint="eastAsia"/>
          </w:rPr>
          <w:t>における</w:t>
        </w:r>
      </w:ins>
      <w:del w:id="100" w:author="工内 隆" w:date="2018-09-21T16:56:00Z">
        <w:r w:rsidR="00214A35" w:rsidDel="0009104D">
          <w:rPr>
            <w:rFonts w:hint="eastAsia"/>
          </w:rPr>
          <w:delText>で</w:delText>
        </w:r>
      </w:del>
      <w:r w:rsidR="00214A35">
        <w:rPr>
          <w:rFonts w:hint="eastAsia"/>
        </w:rPr>
        <w:t>、小規模で、達成可能な目標を決めます</w:t>
      </w:r>
      <w:r w:rsidRPr="00AC2E57">
        <w:rPr>
          <w:rFonts w:hint="eastAsia"/>
        </w:rPr>
        <w:t>。</w:t>
      </w:r>
      <w:r w:rsidRPr="00AC2E57">
        <w:t xml:space="preserve"> </w:t>
      </w:r>
      <w:r w:rsidRPr="00AC2E57">
        <w:rPr>
          <w:rFonts w:hint="eastAsia"/>
        </w:rPr>
        <w:t>その期間の終わりに、あなたが</w:t>
      </w:r>
      <w:r w:rsidR="00A42B69">
        <w:rPr>
          <w:rFonts w:hint="eastAsia"/>
        </w:rPr>
        <w:t>どのように目標を</w:t>
      </w:r>
      <w:r w:rsidR="00214A35">
        <w:rPr>
          <w:rFonts w:hint="eastAsia"/>
        </w:rPr>
        <w:t>達成した</w:t>
      </w:r>
      <w:r w:rsidR="00A42B69">
        <w:rPr>
          <w:rFonts w:hint="eastAsia"/>
        </w:rPr>
        <w:t>かを</w:t>
      </w:r>
      <w:r w:rsidRPr="00AC2E57">
        <w:rPr>
          <w:rFonts w:hint="eastAsia"/>
        </w:rPr>
        <w:t>振り返り、</w:t>
      </w:r>
      <w:r w:rsidR="00214A35">
        <w:rPr>
          <w:rFonts w:hint="eastAsia"/>
        </w:rPr>
        <w:t>それに基づ</w:t>
      </w:r>
      <w:r w:rsidR="00A42B69">
        <w:rPr>
          <w:rFonts w:hint="eastAsia"/>
        </w:rPr>
        <w:t>いて</w:t>
      </w:r>
      <w:r w:rsidRPr="00AC2E57">
        <w:rPr>
          <w:rFonts w:hint="eastAsia"/>
        </w:rPr>
        <w:t>、次の</w:t>
      </w:r>
      <w:r w:rsidR="00214A35">
        <w:rPr>
          <w:rFonts w:hint="eastAsia"/>
        </w:rPr>
        <w:t>ステップに対する</w:t>
      </w:r>
      <w:r w:rsidRPr="00AC2E57">
        <w:rPr>
          <w:rFonts w:hint="eastAsia"/>
        </w:rPr>
        <w:t>目標と戦術を調整します。</w:t>
      </w:r>
    </w:p>
    <w:p w:rsidR="00AC2E57" w:rsidRDefault="00AC2E57" w:rsidP="004B6B37"/>
    <w:p w:rsidR="004B6B37" w:rsidRDefault="004B6B37" w:rsidP="004B6B37">
      <w:r>
        <w:rPr>
          <w:rFonts w:hint="eastAsia"/>
        </w:rPr>
        <w:t>“</w:t>
      </w:r>
      <w:r>
        <w:t xml:space="preserve">I tend to find metrics based on what the community is feeling as pain, and try to change those metrics for the better to improve the community health.” </w:t>
      </w:r>
    </w:p>
    <w:p w:rsidR="004A6CDE" w:rsidRDefault="004A6CDE" w:rsidP="004B6B37">
      <w:r w:rsidRPr="004A6CDE">
        <w:rPr>
          <w:rFonts w:hint="eastAsia"/>
        </w:rPr>
        <w:t>「私はコミュニティが</w:t>
      </w:r>
      <w:ins w:id="101" w:author="工内 隆" w:date="2018-09-21T17:02:00Z">
        <w:r w:rsidR="008330A7">
          <w:rPr>
            <w:rFonts w:hint="eastAsia"/>
          </w:rPr>
          <w:t>何を</w:t>
        </w:r>
      </w:ins>
      <w:ins w:id="102" w:author="Date Masahiro" w:date="2018-09-25T09:40:00Z">
        <w:r w:rsidR="007E6EDC">
          <w:rPr>
            <w:rFonts w:hint="eastAsia"/>
          </w:rPr>
          <w:t>『</w:t>
        </w:r>
      </w:ins>
      <w:ins w:id="103" w:author="工内 隆" w:date="2018-09-21T17:08:00Z">
        <w:del w:id="104" w:author="Date Masahiro" w:date="2018-09-25T09:40:00Z">
          <w:r w:rsidR="008330A7" w:rsidDel="007E6EDC">
            <w:rPr>
              <w:rFonts w:hint="eastAsia"/>
            </w:rPr>
            <w:delText>「</w:delText>
          </w:r>
        </w:del>
      </w:ins>
      <w:r w:rsidR="00891E4A">
        <w:rPr>
          <w:rFonts w:hint="eastAsia"/>
        </w:rPr>
        <w:t>苦痛</w:t>
      </w:r>
      <w:ins w:id="105" w:author="工内 隆" w:date="2018-09-21T17:08:00Z">
        <w:del w:id="106" w:author="Date Masahiro" w:date="2018-09-25T09:40:00Z">
          <w:r w:rsidR="008330A7" w:rsidDel="007E6EDC">
            <w:rPr>
              <w:rFonts w:hint="eastAsia"/>
            </w:rPr>
            <w:delText>」</w:delText>
          </w:r>
        </w:del>
      </w:ins>
      <w:ins w:id="107" w:author="Date Masahiro" w:date="2018-09-25T09:40:00Z">
        <w:r w:rsidR="007E6EDC" w:rsidRPr="007E6EDC">
          <w:rPr>
            <w:rFonts w:hint="eastAsia"/>
          </w:rPr>
          <w:t>』</w:t>
        </w:r>
      </w:ins>
      <w:ins w:id="108" w:author="工内 隆" w:date="2018-09-21T17:08:00Z">
        <w:r w:rsidR="008330A7">
          <w:rPr>
            <w:rFonts w:hint="eastAsia"/>
          </w:rPr>
          <w:t>として</w:t>
        </w:r>
      </w:ins>
      <w:del w:id="109" w:author="工内 隆" w:date="2018-09-21T17:08:00Z">
        <w:r w:rsidR="00A42B69" w:rsidDel="008330A7">
          <w:rPr>
            <w:rFonts w:hint="eastAsia"/>
          </w:rPr>
          <w:delText>を</w:delText>
        </w:r>
      </w:del>
      <w:r w:rsidR="00891E4A">
        <w:rPr>
          <w:rFonts w:hint="eastAsia"/>
        </w:rPr>
        <w:t>感じ</w:t>
      </w:r>
      <w:r w:rsidR="00A42B69">
        <w:rPr>
          <w:rFonts w:hint="eastAsia"/>
        </w:rPr>
        <w:t>ている</w:t>
      </w:r>
      <w:ins w:id="110" w:author="工内 隆" w:date="2018-09-21T17:02:00Z">
        <w:r w:rsidR="008330A7">
          <w:rPr>
            <w:rFonts w:hint="eastAsia"/>
          </w:rPr>
          <w:t>かをベースに</w:t>
        </w:r>
      </w:ins>
      <w:r w:rsidR="005E28E5">
        <w:rPr>
          <w:rFonts w:hint="eastAsia"/>
        </w:rPr>
        <w:t>メトリクス</w:t>
      </w:r>
      <w:r w:rsidR="00A42B69">
        <w:rPr>
          <w:rFonts w:hint="eastAsia"/>
        </w:rPr>
        <w:t>（指標）</w:t>
      </w:r>
      <w:r w:rsidRPr="004A6CDE">
        <w:rPr>
          <w:rFonts w:hint="eastAsia"/>
        </w:rPr>
        <w:t>を見つけ出</w:t>
      </w:r>
      <w:ins w:id="111" w:author="工内 隆" w:date="2018-09-21T17:02:00Z">
        <w:r w:rsidR="008330A7">
          <w:rPr>
            <w:rFonts w:hint="eastAsia"/>
          </w:rPr>
          <w:t>す傾向があります。</w:t>
        </w:r>
      </w:ins>
      <w:del w:id="112" w:author="工内 隆" w:date="2018-09-21T17:02:00Z">
        <w:r w:rsidRPr="004A6CDE" w:rsidDel="008330A7">
          <w:rPr>
            <w:rFonts w:hint="eastAsia"/>
          </w:rPr>
          <w:delText>し、</w:delText>
        </w:r>
      </w:del>
      <w:r w:rsidR="00891E4A">
        <w:rPr>
          <w:rFonts w:hint="eastAsia"/>
        </w:rPr>
        <w:t>そのような</w:t>
      </w:r>
      <w:r w:rsidR="005E28E5">
        <w:rPr>
          <w:rFonts w:hint="eastAsia"/>
        </w:rPr>
        <w:t>メトリクス</w:t>
      </w:r>
      <w:del w:id="113" w:author="工内 隆" w:date="2018-09-21T17:03:00Z">
        <w:r w:rsidR="00A42B69" w:rsidDel="008330A7">
          <w:rPr>
            <w:rFonts w:hint="eastAsia"/>
          </w:rPr>
          <w:delText>（指標）</w:delText>
        </w:r>
      </w:del>
      <w:r w:rsidR="00A42B69">
        <w:rPr>
          <w:rFonts w:hint="eastAsia"/>
        </w:rPr>
        <w:t>が</w:t>
      </w:r>
      <w:r w:rsidR="00A12E10">
        <w:rPr>
          <w:rFonts w:hint="eastAsia"/>
        </w:rPr>
        <w:t>、</w:t>
      </w:r>
      <w:r w:rsidRPr="004A6CDE">
        <w:rPr>
          <w:rFonts w:hint="eastAsia"/>
        </w:rPr>
        <w:t>コミュニティ</w:t>
      </w:r>
      <w:r w:rsidR="00A12E10">
        <w:rPr>
          <w:rFonts w:hint="eastAsia"/>
        </w:rPr>
        <w:t>の</w:t>
      </w:r>
      <w:ins w:id="114" w:author="Date Masahiro" w:date="2018-09-25T09:40:00Z">
        <w:r w:rsidR="007E6EDC" w:rsidRPr="007E6EDC">
          <w:rPr>
            <w:rFonts w:hint="eastAsia"/>
          </w:rPr>
          <w:t>『苦痛』</w:t>
        </w:r>
      </w:ins>
      <w:ins w:id="115" w:author="工内 隆" w:date="2018-09-21T17:09:00Z">
        <w:del w:id="116" w:author="Date Masahiro" w:date="2018-09-25T09:40:00Z">
          <w:r w:rsidR="008330A7" w:rsidDel="007E6EDC">
            <w:rPr>
              <w:rFonts w:hint="eastAsia"/>
            </w:rPr>
            <w:delText>「苦痛」</w:delText>
          </w:r>
        </w:del>
      </w:ins>
      <w:del w:id="117" w:author="工内 隆" w:date="2018-09-21T17:09:00Z">
        <w:r w:rsidR="00A12E10" w:rsidDel="008330A7">
          <w:rPr>
            <w:rFonts w:hint="eastAsia"/>
          </w:rPr>
          <w:delText>痛み</w:delText>
        </w:r>
      </w:del>
      <w:r w:rsidR="00A12E10">
        <w:rPr>
          <w:rFonts w:hint="eastAsia"/>
        </w:rPr>
        <w:t>を</w:t>
      </w:r>
      <w:ins w:id="118" w:author="工内 隆" w:date="2018-09-21T17:09:00Z">
        <w:r w:rsidR="008330A7">
          <w:rPr>
            <w:rFonts w:hint="eastAsia"/>
          </w:rPr>
          <w:t>減らし</w:t>
        </w:r>
      </w:ins>
      <w:del w:id="119" w:author="工内 隆" w:date="2018-09-21T17:09:00Z">
        <w:r w:rsidR="00A12E10" w:rsidDel="008330A7">
          <w:rPr>
            <w:rFonts w:hint="eastAsia"/>
          </w:rPr>
          <w:delText>なくし</w:delText>
        </w:r>
      </w:del>
      <w:r w:rsidR="00A12E10">
        <w:rPr>
          <w:rFonts w:hint="eastAsia"/>
        </w:rPr>
        <w:t>、</w:t>
      </w:r>
      <w:ins w:id="120" w:author="Date Masahiro" w:date="2018-09-25T09:41:00Z">
        <w:r w:rsidR="007E6EDC" w:rsidRPr="007E6EDC">
          <w:rPr>
            <w:rFonts w:hint="eastAsia"/>
          </w:rPr>
          <w:t>『</w:t>
        </w:r>
        <w:r w:rsidR="007E6EDC">
          <w:rPr>
            <w:rFonts w:hint="eastAsia"/>
          </w:rPr>
          <w:t>健康</w:t>
        </w:r>
        <w:r w:rsidR="007E6EDC" w:rsidRPr="007E6EDC">
          <w:rPr>
            <w:rFonts w:hint="eastAsia"/>
          </w:rPr>
          <w:t>』</w:t>
        </w:r>
      </w:ins>
      <w:ins w:id="121" w:author="工内 隆" w:date="2018-09-21T17:10:00Z">
        <w:del w:id="122" w:author="Date Masahiro" w:date="2018-09-25T09:41:00Z">
          <w:r w:rsidR="008330A7" w:rsidDel="007E6EDC">
            <w:rPr>
              <w:rFonts w:hint="eastAsia"/>
            </w:rPr>
            <w:delText>「</w:delText>
          </w:r>
        </w:del>
      </w:ins>
      <w:del w:id="123" w:author="Date Masahiro" w:date="2018-09-25T09:41:00Z">
        <w:r w:rsidR="00891E4A" w:rsidDel="007E6EDC">
          <w:rPr>
            <w:rFonts w:hint="eastAsia"/>
          </w:rPr>
          <w:delText>健</w:delText>
        </w:r>
      </w:del>
      <w:ins w:id="124" w:author="工内 隆" w:date="2018-09-21T17:09:00Z">
        <w:del w:id="125" w:author="Date Masahiro" w:date="2018-09-25T09:41:00Z">
          <w:r w:rsidR="008330A7" w:rsidDel="007E6EDC">
            <w:rPr>
              <w:rFonts w:hint="eastAsia"/>
            </w:rPr>
            <w:delText>康</w:delText>
          </w:r>
        </w:del>
      </w:ins>
      <w:ins w:id="126" w:author="工内 隆" w:date="2018-09-21T17:10:00Z">
        <w:del w:id="127" w:author="Date Masahiro" w:date="2018-09-25T09:41:00Z">
          <w:r w:rsidR="008330A7" w:rsidDel="007E6EDC">
            <w:rPr>
              <w:rFonts w:hint="eastAsia"/>
            </w:rPr>
            <w:delText>」</w:delText>
          </w:r>
        </w:del>
      </w:ins>
      <w:del w:id="128" w:author="工内 隆" w:date="2018-09-21T17:09:00Z">
        <w:r w:rsidR="00891E4A" w:rsidDel="008330A7">
          <w:rPr>
            <w:rFonts w:hint="eastAsia"/>
          </w:rPr>
          <w:delText>全</w:delText>
        </w:r>
      </w:del>
      <w:r w:rsidR="00891E4A">
        <w:rPr>
          <w:rFonts w:hint="eastAsia"/>
        </w:rPr>
        <w:t>に</w:t>
      </w:r>
      <w:r w:rsidR="00A12E10">
        <w:rPr>
          <w:rFonts w:hint="eastAsia"/>
        </w:rPr>
        <w:t>なる</w:t>
      </w:r>
      <w:del w:id="129" w:author="工内 隆" w:date="2018-09-21T17:10:00Z">
        <w:r w:rsidR="00A12E10" w:rsidDel="008330A7">
          <w:rPr>
            <w:rFonts w:hint="eastAsia"/>
          </w:rPr>
          <w:delText>ように良い</w:delText>
        </w:r>
      </w:del>
      <w:r w:rsidR="00A12E10">
        <w:rPr>
          <w:rFonts w:hint="eastAsia"/>
        </w:rPr>
        <w:t>方向に変わるように</w:t>
      </w:r>
      <w:ins w:id="130" w:author="工内 隆" w:date="2018-09-21T17:11:00Z">
        <w:r w:rsidR="008330A7">
          <w:rPr>
            <w:rFonts w:hint="eastAsia"/>
          </w:rPr>
          <w:t>努力し</w:t>
        </w:r>
      </w:ins>
      <w:del w:id="131" w:author="工内 隆" w:date="2018-09-21T17:11:00Z">
        <w:r w:rsidR="00A12E10" w:rsidDel="008330A7">
          <w:rPr>
            <w:rFonts w:hint="eastAsia"/>
          </w:rPr>
          <w:delText>する</w:delText>
        </w:r>
        <w:r w:rsidRPr="004A6CDE" w:rsidDel="008330A7">
          <w:rPr>
            <w:rFonts w:hint="eastAsia"/>
          </w:rPr>
          <w:delText>傾向があり</w:delText>
        </w:r>
      </w:del>
      <w:r w:rsidRPr="004A6CDE">
        <w:rPr>
          <w:rFonts w:hint="eastAsia"/>
        </w:rPr>
        <w:t>ます。</w:t>
      </w:r>
      <w:r w:rsidR="00891E4A">
        <w:rPr>
          <w:rFonts w:hint="eastAsia"/>
        </w:rPr>
        <w:t>」</w:t>
      </w:r>
    </w:p>
    <w:p w:rsidR="004B6B37" w:rsidRDefault="004B6B37" w:rsidP="004B6B37"/>
    <w:p w:rsidR="004B6B37" w:rsidRDefault="007F2400" w:rsidP="004B6B37">
      <w:hyperlink r:id="rId12" w:history="1">
        <w:r w:rsidR="004B6B37" w:rsidRPr="00891E4A">
          <w:rPr>
            <w:rStyle w:val="a3"/>
          </w:rPr>
          <w:t>Sarah Novotny</w:t>
        </w:r>
      </w:hyperlink>
      <w:r w:rsidR="004B6B37">
        <w:t xml:space="preserve"> – Kubernetes Community Manager at Google</w:t>
      </w:r>
    </w:p>
    <w:p w:rsidR="004B6B37" w:rsidRDefault="004B6B37" w:rsidP="004B6B37"/>
    <w:p w:rsidR="004B6B37" w:rsidRDefault="004B6B37" w:rsidP="004B6B37">
      <w:r>
        <w:t>In addition to the baseline performance metrics, here are some more things to consider as you’re setting goals for your program:</w:t>
      </w:r>
    </w:p>
    <w:p w:rsidR="004B6B37" w:rsidRDefault="00891E4A" w:rsidP="004B6B37">
      <w:r w:rsidRPr="00891E4A">
        <w:rPr>
          <w:rFonts w:hint="eastAsia"/>
        </w:rPr>
        <w:t>ベースライン</w:t>
      </w:r>
      <w:r w:rsidR="00C23D48">
        <w:rPr>
          <w:rFonts w:hint="eastAsia"/>
        </w:rPr>
        <w:t xml:space="preserve">　</w:t>
      </w:r>
      <w:r w:rsidRPr="00891E4A">
        <w:rPr>
          <w:rFonts w:hint="eastAsia"/>
        </w:rPr>
        <w:t>パフォーマンス</w:t>
      </w:r>
      <w:r w:rsidR="00C23D48">
        <w:rPr>
          <w:rFonts w:hint="eastAsia"/>
        </w:rPr>
        <w:t>の</w:t>
      </w:r>
      <w:r w:rsidR="005E28E5">
        <w:rPr>
          <w:rFonts w:hint="eastAsia"/>
        </w:rPr>
        <w:t>メトリクス</w:t>
      </w:r>
      <w:r w:rsidRPr="00891E4A">
        <w:rPr>
          <w:rFonts w:hint="eastAsia"/>
        </w:rPr>
        <w:t>に加えて、</w:t>
      </w:r>
      <w:ins w:id="132" w:author="工内 隆" w:date="2018-09-21T17:12:00Z">
        <w:r w:rsidR="006F33C1">
          <w:rPr>
            <w:rFonts w:hint="eastAsia"/>
          </w:rPr>
          <w:t>オープンソース</w:t>
        </w:r>
      </w:ins>
      <w:ins w:id="133" w:author="Date Masahiro" w:date="2018-09-25T09:41:00Z">
        <w:r w:rsidR="007E6EDC">
          <w:rPr>
            <w:rFonts w:hint="eastAsia"/>
          </w:rPr>
          <w:t xml:space="preserve">　</w:t>
        </w:r>
      </w:ins>
      <w:r w:rsidRPr="00891E4A">
        <w:rPr>
          <w:rFonts w:hint="eastAsia"/>
        </w:rPr>
        <w:t>プログラムの目標を設定する際に考慮すべき点がいくつかあり</w:t>
      </w:r>
      <w:r w:rsidR="00C23D48">
        <w:rPr>
          <w:rFonts w:hint="eastAsia"/>
        </w:rPr>
        <w:t>、以下に示します</w:t>
      </w:r>
      <w:r w:rsidRPr="00891E4A">
        <w:rPr>
          <w:rFonts w:hint="eastAsia"/>
        </w:rPr>
        <w:t>。</w:t>
      </w:r>
    </w:p>
    <w:p w:rsidR="00891E4A" w:rsidRDefault="00891E4A" w:rsidP="004B6B37"/>
    <w:p w:rsidR="004B6B37" w:rsidRDefault="00C23D48" w:rsidP="004B6B37">
      <w:r>
        <w:rPr>
          <w:rFonts w:hint="eastAsia"/>
        </w:rPr>
        <w:t>・</w:t>
      </w:r>
      <w:r w:rsidR="004B6B37" w:rsidRPr="00C23D48">
        <w:rPr>
          <w:b/>
        </w:rPr>
        <w:t>Strategy alignment:</w:t>
      </w:r>
      <w:r w:rsidR="004B6B37">
        <w:t xml:space="preserve"> Do your goals align with core business strategy, product goals, and other internal business goals?</w:t>
      </w:r>
    </w:p>
    <w:p w:rsidR="00C23D48" w:rsidRDefault="00C23D48" w:rsidP="004B6B37">
      <w:r w:rsidRPr="00C23D48">
        <w:rPr>
          <w:rFonts w:hint="eastAsia"/>
          <w:b/>
        </w:rPr>
        <w:t>戦略</w:t>
      </w:r>
      <w:r w:rsidR="005F62E5">
        <w:rPr>
          <w:rFonts w:hint="eastAsia"/>
          <w:b/>
        </w:rPr>
        <w:t>との</w:t>
      </w:r>
      <w:ins w:id="134" w:author="工内 隆" w:date="2018-09-21T17:13:00Z">
        <w:r w:rsidR="006F33C1">
          <w:rPr>
            <w:rFonts w:hint="eastAsia"/>
            <w:b/>
          </w:rPr>
          <w:t>合致</w:t>
        </w:r>
      </w:ins>
      <w:del w:id="135" w:author="工内 隆" w:date="2018-09-21T17:13:00Z">
        <w:r w:rsidR="00A12E10" w:rsidDel="006F33C1">
          <w:rPr>
            <w:rFonts w:hint="eastAsia"/>
            <w:b/>
          </w:rPr>
          <w:delText>調和</w:delText>
        </w:r>
      </w:del>
      <w:r w:rsidRPr="00C23D48">
        <w:rPr>
          <w:rFonts w:hint="eastAsia"/>
          <w:b/>
        </w:rPr>
        <w:t>：</w:t>
      </w:r>
      <w:r w:rsidR="00A12E10" w:rsidRPr="00A12E10">
        <w:rPr>
          <w:rFonts w:hint="eastAsia"/>
        </w:rPr>
        <w:t>あなたの</w:t>
      </w:r>
      <w:r w:rsidRPr="00C23D48">
        <w:rPr>
          <w:rFonts w:hint="eastAsia"/>
        </w:rPr>
        <w:t>目標は、</w:t>
      </w:r>
      <w:r w:rsidR="00A12E10">
        <w:rPr>
          <w:rFonts w:hint="eastAsia"/>
        </w:rPr>
        <w:t>あなたの会社の</w:t>
      </w:r>
      <w:r w:rsidRPr="00C23D48">
        <w:rPr>
          <w:rFonts w:hint="eastAsia"/>
        </w:rPr>
        <w:t>コアビジネス戦略、製品目標、およびその他の内部ビジネス目標と</w:t>
      </w:r>
      <w:ins w:id="136" w:author="工内 隆" w:date="2018-09-21T17:13:00Z">
        <w:r w:rsidR="006F33C1">
          <w:rPr>
            <w:rFonts w:hint="eastAsia"/>
          </w:rPr>
          <w:t>合致</w:t>
        </w:r>
      </w:ins>
      <w:del w:id="137" w:author="工内 隆" w:date="2018-09-21T17:13:00Z">
        <w:r w:rsidR="00A12E10" w:rsidDel="006F33C1">
          <w:rPr>
            <w:rFonts w:hint="eastAsia"/>
          </w:rPr>
          <w:delText>調和</w:delText>
        </w:r>
      </w:del>
      <w:r w:rsidRPr="00C23D48">
        <w:rPr>
          <w:rFonts w:hint="eastAsia"/>
        </w:rPr>
        <w:t>していますか？</w:t>
      </w:r>
    </w:p>
    <w:p w:rsidR="00C23D48" w:rsidRDefault="00C23D48" w:rsidP="004B6B37"/>
    <w:p w:rsidR="004B6B37" w:rsidRDefault="00C23D48" w:rsidP="004B6B37">
      <w:r w:rsidRPr="00C23D48">
        <w:rPr>
          <w:rFonts w:hint="eastAsia"/>
          <w:b/>
        </w:rPr>
        <w:t>・</w:t>
      </w:r>
      <w:r w:rsidR="004B6B37" w:rsidRPr="00C23D48">
        <w:rPr>
          <w:b/>
        </w:rPr>
        <w:t>Level of control:</w:t>
      </w:r>
      <w:r w:rsidR="004B6B37">
        <w:t xml:space="preserve"> Do your program managers have direct control over results, or does that live with engineering, legal, or some other function? Set goals that are achievable, within your control.</w:t>
      </w:r>
    </w:p>
    <w:p w:rsidR="00C23D48" w:rsidRDefault="00C23D48" w:rsidP="004B6B37">
      <w:r w:rsidRPr="00C23D48">
        <w:rPr>
          <w:rFonts w:hint="eastAsia"/>
          <w:b/>
        </w:rPr>
        <w:t>・コントロール</w:t>
      </w:r>
      <w:r w:rsidR="005F62E5">
        <w:rPr>
          <w:rFonts w:hint="eastAsia"/>
          <w:b/>
        </w:rPr>
        <w:t>できる範囲</w:t>
      </w:r>
      <w:r w:rsidRPr="00C23D48">
        <w:rPr>
          <w:rFonts w:hint="eastAsia"/>
        </w:rPr>
        <w:t>：</w:t>
      </w:r>
      <w:r w:rsidR="006236F1">
        <w:rPr>
          <w:rFonts w:hint="eastAsia"/>
        </w:rPr>
        <w:t>プログラムマネージャー</w:t>
      </w:r>
      <w:r w:rsidRPr="00C23D48">
        <w:rPr>
          <w:rFonts w:hint="eastAsia"/>
        </w:rPr>
        <w:t>は結果</w:t>
      </w:r>
      <w:r>
        <w:rPr>
          <w:rFonts w:hint="eastAsia"/>
        </w:rPr>
        <w:t>に対して、</w:t>
      </w:r>
      <w:r w:rsidRPr="00C23D48">
        <w:rPr>
          <w:rFonts w:hint="eastAsia"/>
        </w:rPr>
        <w:t>直接</w:t>
      </w:r>
      <w:r w:rsidR="005F62E5">
        <w:rPr>
          <w:rFonts w:hint="eastAsia"/>
        </w:rPr>
        <w:t>的に</w:t>
      </w:r>
      <w:ins w:id="138" w:author="工内 隆" w:date="2018-09-21T17:14:00Z">
        <w:r w:rsidR="006F33C1">
          <w:rPr>
            <w:rFonts w:hint="eastAsia"/>
          </w:rPr>
          <w:t>コントロール</w:t>
        </w:r>
      </w:ins>
      <w:del w:id="139" w:author="工内 隆" w:date="2018-09-21T17:14:00Z">
        <w:r w:rsidR="005F62E5" w:rsidDel="006F33C1">
          <w:rPr>
            <w:rFonts w:hint="eastAsia"/>
          </w:rPr>
          <w:delText>対応</w:delText>
        </w:r>
      </w:del>
      <w:r w:rsidRPr="00C23D48">
        <w:rPr>
          <w:rFonts w:hint="eastAsia"/>
        </w:rPr>
        <w:t>でき</w:t>
      </w:r>
      <w:r w:rsidR="005F62E5">
        <w:rPr>
          <w:rFonts w:hint="eastAsia"/>
        </w:rPr>
        <w:t>る立場ですか</w:t>
      </w:r>
      <w:r w:rsidRPr="00C23D48">
        <w:rPr>
          <w:rFonts w:hint="eastAsia"/>
        </w:rPr>
        <w:t>？それとも、エンジニアリング、法律、その他の</w:t>
      </w:r>
      <w:r>
        <w:rPr>
          <w:rFonts w:hint="eastAsia"/>
        </w:rPr>
        <w:t>組織と</w:t>
      </w:r>
      <w:r w:rsidR="005F62E5">
        <w:rPr>
          <w:rFonts w:hint="eastAsia"/>
        </w:rPr>
        <w:t>共同で</w:t>
      </w:r>
      <w:ins w:id="140" w:author="工内 隆" w:date="2018-09-21T17:15:00Z">
        <w:r w:rsidR="006F33C1">
          <w:rPr>
            <w:rFonts w:hint="eastAsia"/>
          </w:rPr>
          <w:t>行っていますか</w:t>
        </w:r>
      </w:ins>
      <w:ins w:id="141" w:author="Date Masahiro" w:date="2018-09-25T09:42:00Z">
        <w:r w:rsidR="007E6EDC">
          <w:rPr>
            <w:rFonts w:hint="eastAsia"/>
          </w:rPr>
          <w:t>。</w:t>
        </w:r>
      </w:ins>
      <w:del w:id="142" w:author="工内 隆" w:date="2018-09-21T17:15:00Z">
        <w:r w:rsidR="005F62E5" w:rsidDel="006F33C1">
          <w:rPr>
            <w:rFonts w:hint="eastAsia"/>
          </w:rPr>
          <w:delText>対応しなければなりませんか</w:delText>
        </w:r>
      </w:del>
      <w:del w:id="143" w:author="Date Masahiro" w:date="2018-09-25T09:42:00Z">
        <w:r w:rsidRPr="00C23D48" w:rsidDel="007E6EDC">
          <w:rPr>
            <w:rFonts w:hint="eastAsia"/>
          </w:rPr>
          <w:delText>？</w:delText>
        </w:r>
        <w:r w:rsidRPr="00C23D48" w:rsidDel="007E6EDC">
          <w:rPr>
            <w:rFonts w:hint="eastAsia"/>
          </w:rPr>
          <w:delText xml:space="preserve"> </w:delText>
        </w:r>
      </w:del>
      <w:r w:rsidRPr="00C23D48">
        <w:rPr>
          <w:rFonts w:hint="eastAsia"/>
        </w:rPr>
        <w:t>あなたのコントロール</w:t>
      </w:r>
      <w:r w:rsidR="005F62E5">
        <w:rPr>
          <w:rFonts w:hint="eastAsia"/>
        </w:rPr>
        <w:t>できる</w:t>
      </w:r>
      <w:r w:rsidRPr="00C23D48">
        <w:rPr>
          <w:rFonts w:hint="eastAsia"/>
        </w:rPr>
        <w:t>範囲内で達成可能な目標を設定してく</w:t>
      </w:r>
      <w:r w:rsidRPr="00C23D48">
        <w:rPr>
          <w:rFonts w:hint="eastAsia"/>
        </w:rPr>
        <w:lastRenderedPageBreak/>
        <w:t>ださい。</w:t>
      </w:r>
    </w:p>
    <w:p w:rsidR="00C23D48" w:rsidRDefault="00C23D48" w:rsidP="004B6B37"/>
    <w:p w:rsidR="004B6B37" w:rsidRDefault="005F62E5" w:rsidP="004B6B37">
      <w:r w:rsidRPr="005F62E5">
        <w:rPr>
          <w:rFonts w:hint="eastAsia"/>
          <w:b/>
        </w:rPr>
        <w:t>・</w:t>
      </w:r>
      <w:r w:rsidR="004B6B37" w:rsidRPr="005F62E5">
        <w:rPr>
          <w:b/>
        </w:rPr>
        <w:t xml:space="preserve">Project variation: </w:t>
      </w:r>
      <w:r w:rsidR="004B6B37">
        <w:t xml:space="preserve">Goals can and should vary by project, depending on its purpose, community composition, technology stack, and other variables. For example, Facebook has noticed that its </w:t>
      </w:r>
      <w:proofErr w:type="spellStart"/>
      <w:r w:rsidR="004B6B37">
        <w:t>Javascript</w:t>
      </w:r>
      <w:proofErr w:type="spellEnd"/>
      <w:r w:rsidR="004B6B37">
        <w:t xml:space="preserve"> projects tend to be forked more often. They’ve learned (after many cycles of tracking!) these metrics aren’t necessarily the best indicators of project health for this type of project.</w:t>
      </w:r>
    </w:p>
    <w:p w:rsidR="005F62E5" w:rsidRDefault="005F62E5" w:rsidP="004B6B37">
      <w:r w:rsidRPr="005F62E5">
        <w:rPr>
          <w:rFonts w:hint="eastAsia"/>
          <w:b/>
        </w:rPr>
        <w:t>・プロジェクトのバリエーション：</w:t>
      </w:r>
      <w:r>
        <w:rPr>
          <w:rFonts w:hint="eastAsia"/>
        </w:rPr>
        <w:t>目標</w:t>
      </w:r>
      <w:r w:rsidRPr="005F62E5">
        <w:rPr>
          <w:rFonts w:hint="eastAsia"/>
        </w:rPr>
        <w:t>は、</w:t>
      </w:r>
      <w:r>
        <w:rPr>
          <w:rFonts w:hint="eastAsia"/>
        </w:rPr>
        <w:t>プロジェクト</w:t>
      </w:r>
      <w:r w:rsidRPr="005F62E5">
        <w:rPr>
          <w:rFonts w:hint="eastAsia"/>
        </w:rPr>
        <w:t>の目的、コミュニティの構成、技術のスタック、およびその他の変数に応じて、プロジェクトごとに</w:t>
      </w:r>
      <w:r>
        <w:rPr>
          <w:rFonts w:hint="eastAsia"/>
        </w:rPr>
        <w:t>異なっているはずです</w:t>
      </w:r>
      <w:r w:rsidRPr="005F62E5">
        <w:rPr>
          <w:rFonts w:hint="eastAsia"/>
        </w:rPr>
        <w:t>。</w:t>
      </w:r>
      <w:r w:rsidRPr="005F62E5">
        <w:rPr>
          <w:rFonts w:hint="eastAsia"/>
        </w:rPr>
        <w:t xml:space="preserve"> </w:t>
      </w:r>
      <w:r w:rsidRPr="005F62E5">
        <w:rPr>
          <w:rFonts w:hint="eastAsia"/>
        </w:rPr>
        <w:t>たとえば、</w:t>
      </w:r>
      <w:proofErr w:type="spellStart"/>
      <w:r w:rsidRPr="005F62E5">
        <w:rPr>
          <w:rFonts w:hint="eastAsia"/>
        </w:rPr>
        <w:t>Facebook</w:t>
      </w:r>
      <w:proofErr w:type="spellEnd"/>
      <w:r>
        <w:rPr>
          <w:rFonts w:hint="eastAsia"/>
        </w:rPr>
        <w:t>社</w:t>
      </w:r>
      <w:r w:rsidRPr="005F62E5">
        <w:rPr>
          <w:rFonts w:hint="eastAsia"/>
        </w:rPr>
        <w:t>は、</w:t>
      </w:r>
      <w:r>
        <w:rPr>
          <w:rFonts w:hint="eastAsia"/>
        </w:rPr>
        <w:t>同社の</w:t>
      </w:r>
      <w:proofErr w:type="spellStart"/>
      <w:r w:rsidRPr="005F62E5">
        <w:rPr>
          <w:rFonts w:hint="eastAsia"/>
        </w:rPr>
        <w:t>Javascript</w:t>
      </w:r>
      <w:proofErr w:type="spellEnd"/>
      <w:r w:rsidRPr="005F62E5">
        <w:rPr>
          <w:rFonts w:hint="eastAsia"/>
        </w:rPr>
        <w:t>プロジェクト</w:t>
      </w:r>
      <w:r w:rsidR="00A12E10">
        <w:rPr>
          <w:rFonts w:hint="eastAsia"/>
        </w:rPr>
        <w:t>は</w:t>
      </w:r>
      <w:del w:id="144" w:author="工内 隆" w:date="2018-09-21T17:17:00Z">
        <w:r w:rsidR="00A12E10" w:rsidDel="006F33C1">
          <w:rPr>
            <w:rFonts w:hint="eastAsia"/>
          </w:rPr>
          <w:delText>他のプロジェクト</w:delText>
        </w:r>
        <w:r w:rsidRPr="005F62E5" w:rsidDel="006F33C1">
          <w:rPr>
            <w:rFonts w:hint="eastAsia"/>
          </w:rPr>
          <w:delText>より</w:delText>
        </w:r>
        <w:r w:rsidR="00553A27" w:rsidDel="006F33C1">
          <w:rPr>
            <w:rFonts w:hint="eastAsia"/>
          </w:rPr>
          <w:delText>、</w:delText>
        </w:r>
      </w:del>
      <w:r w:rsidRPr="005F62E5">
        <w:rPr>
          <w:rFonts w:hint="eastAsia"/>
        </w:rPr>
        <w:t>頻繁にフォークされる傾向にあることに気づ</w:t>
      </w:r>
      <w:r>
        <w:rPr>
          <w:rFonts w:hint="eastAsia"/>
        </w:rPr>
        <w:t>きました</w:t>
      </w:r>
      <w:r w:rsidRPr="005F62E5">
        <w:rPr>
          <w:rFonts w:hint="eastAsia"/>
        </w:rPr>
        <w:t>。多くの</w:t>
      </w:r>
      <w:r>
        <w:rPr>
          <w:rFonts w:hint="eastAsia"/>
        </w:rPr>
        <w:t xml:space="preserve">トラッキング　</w:t>
      </w:r>
      <w:r w:rsidRPr="005F62E5">
        <w:rPr>
          <w:rFonts w:hint="eastAsia"/>
        </w:rPr>
        <w:t>サイクルの後に、これらの</w:t>
      </w:r>
      <w:r w:rsidR="005E28E5">
        <w:rPr>
          <w:rFonts w:hint="eastAsia"/>
        </w:rPr>
        <w:t>メトリクス</w:t>
      </w:r>
      <w:r>
        <w:rPr>
          <w:rFonts w:hint="eastAsia"/>
        </w:rPr>
        <w:t>は必ずしもこのタイプのプロジェクトの</w:t>
      </w:r>
      <w:r w:rsidRPr="005F62E5">
        <w:rPr>
          <w:rFonts w:hint="eastAsia"/>
        </w:rPr>
        <w:t>健全性</w:t>
      </w:r>
      <w:r>
        <w:rPr>
          <w:rFonts w:hint="eastAsia"/>
        </w:rPr>
        <w:t>を測定するための</w:t>
      </w:r>
      <w:r w:rsidRPr="005F62E5">
        <w:rPr>
          <w:rFonts w:hint="eastAsia"/>
        </w:rPr>
        <w:t>最良の指標では</w:t>
      </w:r>
      <w:r>
        <w:rPr>
          <w:rFonts w:hint="eastAsia"/>
        </w:rPr>
        <w:t>ないと、ようやく</w:t>
      </w:r>
      <w:del w:id="145" w:author="工内 隆" w:date="2018-09-21T17:18:00Z">
        <w:r w:rsidDel="006F33C1">
          <w:rPr>
            <w:rFonts w:hint="eastAsia"/>
          </w:rPr>
          <w:delText>、</w:delText>
        </w:r>
        <w:r w:rsidRPr="005F62E5" w:rsidDel="006F33C1">
          <w:rPr>
            <w:rFonts w:hint="eastAsia"/>
          </w:rPr>
          <w:delText>彼らは</w:delText>
        </w:r>
      </w:del>
      <w:r>
        <w:rPr>
          <w:rFonts w:hint="eastAsia"/>
        </w:rPr>
        <w:t>学びました</w:t>
      </w:r>
      <w:r w:rsidRPr="005F62E5">
        <w:rPr>
          <w:rFonts w:hint="eastAsia"/>
        </w:rPr>
        <w:t>。</w:t>
      </w:r>
    </w:p>
    <w:p w:rsidR="005F62E5" w:rsidRDefault="005F62E5" w:rsidP="004B6B37"/>
    <w:p w:rsidR="004B6B37" w:rsidRDefault="005F62E5" w:rsidP="004B6B37">
      <w:r w:rsidRPr="005F62E5">
        <w:rPr>
          <w:rFonts w:hint="eastAsia"/>
          <w:b/>
        </w:rPr>
        <w:t>・</w:t>
      </w:r>
      <w:r w:rsidR="004B6B37" w:rsidRPr="005F62E5">
        <w:rPr>
          <w:b/>
        </w:rPr>
        <w:t>Quantity vs. quality:</w:t>
      </w:r>
      <w:r>
        <w:rPr>
          <w:rFonts w:hint="eastAsia"/>
        </w:rPr>
        <w:t xml:space="preserve">　</w:t>
      </w:r>
      <w:r w:rsidR="004B6B37">
        <w:t>Not all goals should be tied to a number. Process improvements that boost the quality of your projects are just as important, if not more so. Just because you’re hitting all the numbers, doesn’t necessarily mean your projects are healthy. Conversely, a very small project that’s not growing could also be extraordinarily healthy.</w:t>
      </w:r>
      <w:r w:rsidR="00101064">
        <w:t xml:space="preserve"> </w:t>
      </w:r>
      <w:r w:rsidR="004B6B37">
        <w:t>“You could have a half-dozen core contributors and a dozen people who are active but not maintainers, but there are healthy discussions, and pull requests are handled in a short manner, and ponderous feature discussions have a clear beginning, middle, and end. That might be an incredibly healthy community, but it’s not going to have the gazillion stars or forks on GitHub, because it may be a niche project,” Novotny says. “So I tend to look at how the community is interacting with itself, how new leadership is being grown and mentored, and how any pain points are evolving.”</w:t>
      </w:r>
    </w:p>
    <w:p w:rsidR="004B6B37" w:rsidRDefault="00423876" w:rsidP="004B6B37">
      <w:r w:rsidRPr="00423876">
        <w:rPr>
          <w:rFonts w:hint="eastAsia"/>
          <w:b/>
        </w:rPr>
        <w:t>・質と量</w:t>
      </w:r>
      <w:r w:rsidRPr="00423876">
        <w:rPr>
          <w:rFonts w:hint="eastAsia"/>
          <w:b/>
        </w:rPr>
        <w:t>:</w:t>
      </w:r>
      <w:r w:rsidRPr="00423876">
        <w:rPr>
          <w:rFonts w:hint="eastAsia"/>
        </w:rPr>
        <w:t>すべての目標を数値</w:t>
      </w:r>
      <w:r w:rsidR="00AE3D59">
        <w:rPr>
          <w:rFonts w:hint="eastAsia"/>
        </w:rPr>
        <w:t>化する</w:t>
      </w:r>
      <w:ins w:id="146" w:author="工内 隆" w:date="2018-09-21T17:19:00Z">
        <w:r w:rsidR="006F33C1">
          <w:rPr>
            <w:rFonts w:hint="eastAsia"/>
          </w:rPr>
          <w:t>べきで</w:t>
        </w:r>
      </w:ins>
      <w:del w:id="147" w:author="工内 隆" w:date="2018-09-21T17:19:00Z">
        <w:r w:rsidR="00AE3D59" w:rsidDel="006F33C1">
          <w:rPr>
            <w:rFonts w:hint="eastAsia"/>
          </w:rPr>
          <w:delText>必要</w:delText>
        </w:r>
      </w:del>
      <w:r w:rsidR="00AE3D59">
        <w:rPr>
          <w:rFonts w:hint="eastAsia"/>
        </w:rPr>
        <w:t>は</w:t>
      </w:r>
      <w:r w:rsidRPr="00423876">
        <w:rPr>
          <w:rFonts w:hint="eastAsia"/>
        </w:rPr>
        <w:t>ありません。</w:t>
      </w:r>
      <w:del w:id="148" w:author="工内 隆" w:date="2018-09-21T17:20:00Z">
        <w:r w:rsidRPr="00423876" w:rsidDel="006F33C1">
          <w:rPr>
            <w:rFonts w:hint="eastAsia"/>
          </w:rPr>
          <w:delText xml:space="preserve"> </w:delText>
        </w:r>
      </w:del>
      <w:r w:rsidRPr="00423876">
        <w:rPr>
          <w:rFonts w:hint="eastAsia"/>
        </w:rPr>
        <w:t>プロジェクトの品質向上</w:t>
      </w:r>
      <w:r w:rsidR="00101064">
        <w:rPr>
          <w:rFonts w:hint="eastAsia"/>
        </w:rPr>
        <w:t>のための</w:t>
      </w:r>
      <w:r w:rsidRPr="00423876">
        <w:rPr>
          <w:rFonts w:hint="eastAsia"/>
        </w:rPr>
        <w:t>プロセス改善は、</w:t>
      </w:r>
      <w:ins w:id="149" w:author="工内 隆" w:date="2018-09-21T17:20:00Z">
        <w:r w:rsidR="006F33C1">
          <w:rPr>
            <w:rFonts w:hint="eastAsia"/>
          </w:rPr>
          <w:t>より重要とまでは</w:t>
        </w:r>
      </w:ins>
      <w:ins w:id="150" w:author="工内 隆" w:date="2018-09-21T17:21:00Z">
        <w:r w:rsidR="006F33C1">
          <w:rPr>
            <w:rFonts w:hint="eastAsia"/>
          </w:rPr>
          <w:t>言</w:t>
        </w:r>
      </w:ins>
      <w:ins w:id="151" w:author="工内 隆" w:date="2018-09-21T17:20:00Z">
        <w:r w:rsidR="006F33C1">
          <w:rPr>
            <w:rFonts w:hint="eastAsia"/>
          </w:rPr>
          <w:t>え</w:t>
        </w:r>
      </w:ins>
      <w:ins w:id="152" w:author="工内 隆" w:date="2018-09-21T17:21:00Z">
        <w:r w:rsidR="006F33C1">
          <w:rPr>
            <w:rFonts w:hint="eastAsia"/>
          </w:rPr>
          <w:t>なくとも、同じくらいに</w:t>
        </w:r>
      </w:ins>
      <w:del w:id="153" w:author="工内 隆" w:date="2018-09-21T17:21:00Z">
        <w:r w:rsidR="00AE3D59" w:rsidDel="006F33C1">
          <w:rPr>
            <w:rFonts w:hint="eastAsia"/>
          </w:rPr>
          <w:delText>数値化以上に</w:delText>
        </w:r>
      </w:del>
      <w:r w:rsidRPr="00423876">
        <w:rPr>
          <w:rFonts w:hint="eastAsia"/>
        </w:rPr>
        <w:t>重要</w:t>
      </w:r>
      <w:ins w:id="154" w:author="工内 隆" w:date="2018-09-21T17:22:00Z">
        <w:r w:rsidR="006F33C1">
          <w:rPr>
            <w:rFonts w:hint="eastAsia"/>
          </w:rPr>
          <w:t>です</w:t>
        </w:r>
      </w:ins>
      <w:del w:id="155" w:author="工内 隆" w:date="2018-09-21T17:22:00Z">
        <w:r w:rsidR="00AE3D59" w:rsidDel="006F33C1">
          <w:rPr>
            <w:rFonts w:hint="eastAsia"/>
          </w:rPr>
          <w:delText>な場合もあります</w:delText>
        </w:r>
      </w:del>
      <w:r w:rsidRPr="00423876">
        <w:rPr>
          <w:rFonts w:hint="eastAsia"/>
        </w:rPr>
        <w:t>。</w:t>
      </w:r>
      <w:r w:rsidRPr="00423876">
        <w:rPr>
          <w:rFonts w:hint="eastAsia"/>
        </w:rPr>
        <w:t xml:space="preserve"> </w:t>
      </w:r>
      <w:r w:rsidRPr="00423876">
        <w:rPr>
          <w:rFonts w:hint="eastAsia"/>
        </w:rPr>
        <w:t>あなたがすべての</w:t>
      </w:r>
      <w:r w:rsidR="00AE3D59">
        <w:rPr>
          <w:rFonts w:hint="eastAsia"/>
        </w:rPr>
        <w:t>数値</w:t>
      </w:r>
      <w:del w:id="156" w:author="工内 隆" w:date="2018-09-21T17:23:00Z">
        <w:r w:rsidR="00AE3D59" w:rsidDel="009A58FC">
          <w:rPr>
            <w:rFonts w:hint="eastAsia"/>
          </w:rPr>
          <w:delText>化</w:delText>
        </w:r>
      </w:del>
      <w:r w:rsidR="00AE3D59">
        <w:rPr>
          <w:rFonts w:hint="eastAsia"/>
        </w:rPr>
        <w:t>目標</w:t>
      </w:r>
      <w:r w:rsidRPr="00423876">
        <w:rPr>
          <w:rFonts w:hint="eastAsia"/>
        </w:rPr>
        <w:t>を</w:t>
      </w:r>
      <w:r w:rsidR="00101064">
        <w:rPr>
          <w:rFonts w:hint="eastAsia"/>
        </w:rPr>
        <w:t>達成している</w:t>
      </w:r>
      <w:r w:rsidRPr="00423876">
        <w:rPr>
          <w:rFonts w:hint="eastAsia"/>
        </w:rPr>
        <w:t>からといって、必ずしもあなたのプロジェクトが</w:t>
      </w:r>
      <w:r w:rsidR="00101064">
        <w:rPr>
          <w:rFonts w:hint="eastAsia"/>
        </w:rPr>
        <w:t>健全</w:t>
      </w:r>
      <w:r w:rsidRPr="00423876">
        <w:rPr>
          <w:rFonts w:hint="eastAsia"/>
        </w:rPr>
        <w:t>であるとは限りません。</w:t>
      </w:r>
      <w:r w:rsidRPr="00423876">
        <w:rPr>
          <w:rFonts w:hint="eastAsia"/>
        </w:rPr>
        <w:t xml:space="preserve"> </w:t>
      </w:r>
      <w:r w:rsidRPr="00423876">
        <w:rPr>
          <w:rFonts w:hint="eastAsia"/>
        </w:rPr>
        <w:t>逆に、成長</w:t>
      </w:r>
      <w:r w:rsidR="00AE3D59">
        <w:rPr>
          <w:rFonts w:hint="eastAsia"/>
        </w:rPr>
        <w:t>が止まっているように見える</w:t>
      </w:r>
      <w:del w:id="157" w:author="工内 隆" w:date="2018-09-21T17:24:00Z">
        <w:r w:rsidR="00AE3D59" w:rsidDel="009A58FC">
          <w:rPr>
            <w:rFonts w:hint="eastAsia"/>
          </w:rPr>
          <w:delText>、</w:delText>
        </w:r>
      </w:del>
      <w:r w:rsidRPr="00423876">
        <w:rPr>
          <w:rFonts w:hint="eastAsia"/>
        </w:rPr>
        <w:t>小さなプロジェクト</w:t>
      </w:r>
      <w:r w:rsidR="00AE3D59">
        <w:rPr>
          <w:rFonts w:hint="eastAsia"/>
        </w:rPr>
        <w:t>が</w:t>
      </w:r>
      <w:r w:rsidRPr="00423876">
        <w:rPr>
          <w:rFonts w:hint="eastAsia"/>
        </w:rPr>
        <w:t>非常に</w:t>
      </w:r>
      <w:r w:rsidR="00101064">
        <w:rPr>
          <w:rFonts w:hint="eastAsia"/>
        </w:rPr>
        <w:t>健全である</w:t>
      </w:r>
      <w:r w:rsidR="00AE3D59">
        <w:rPr>
          <w:rFonts w:hint="eastAsia"/>
        </w:rPr>
        <w:t>ことも</w:t>
      </w:r>
      <w:r w:rsidRPr="00423876">
        <w:rPr>
          <w:rFonts w:hint="eastAsia"/>
        </w:rPr>
        <w:t>あります</w:t>
      </w:r>
      <w:r w:rsidR="00101064">
        <w:rPr>
          <w:rFonts w:hint="eastAsia"/>
        </w:rPr>
        <w:t>。</w:t>
      </w:r>
      <w:r w:rsidR="00773DE9">
        <w:rPr>
          <w:rFonts w:hint="eastAsia"/>
        </w:rPr>
        <w:t>「</w:t>
      </w:r>
      <w:del w:id="158" w:author="工内 隆" w:date="2018-09-21T17:31:00Z">
        <w:r w:rsidRPr="00423876" w:rsidDel="009A58FC">
          <w:rPr>
            <w:rFonts w:hint="eastAsia"/>
          </w:rPr>
          <w:delText>あなたは</w:delText>
        </w:r>
      </w:del>
      <w:r w:rsidR="00101064">
        <w:rPr>
          <w:rFonts w:hint="eastAsia"/>
        </w:rPr>
        <w:t>6</w:t>
      </w:r>
      <w:r w:rsidR="00101064">
        <w:rPr>
          <w:rFonts w:hint="eastAsia"/>
        </w:rPr>
        <w:t>名程度</w:t>
      </w:r>
      <w:r w:rsidRPr="00423876">
        <w:rPr>
          <w:rFonts w:hint="eastAsia"/>
        </w:rPr>
        <w:t>のコア</w:t>
      </w:r>
      <w:r w:rsidR="00101064">
        <w:rPr>
          <w:rFonts w:hint="eastAsia"/>
        </w:rPr>
        <w:t xml:space="preserve">　コントリビューター</w:t>
      </w:r>
      <w:r w:rsidRPr="00423876">
        <w:rPr>
          <w:rFonts w:hint="eastAsia"/>
        </w:rPr>
        <w:t>と活発ではあるが</w:t>
      </w:r>
      <w:r w:rsidR="00101064">
        <w:rPr>
          <w:rFonts w:hint="eastAsia"/>
        </w:rPr>
        <w:t>メインテナーで</w:t>
      </w:r>
      <w:r w:rsidRPr="00423876">
        <w:rPr>
          <w:rFonts w:hint="eastAsia"/>
        </w:rPr>
        <w:t>はない</w:t>
      </w:r>
      <w:r w:rsidR="00101064">
        <w:rPr>
          <w:rFonts w:hint="eastAsia"/>
        </w:rPr>
        <w:t>その倍程度</w:t>
      </w:r>
      <w:r w:rsidR="00AE3D59">
        <w:rPr>
          <w:rFonts w:hint="eastAsia"/>
        </w:rPr>
        <w:t>の</w:t>
      </w:r>
      <w:ins w:id="159" w:author="工内 隆" w:date="2018-09-21T17:34:00Z">
        <w:r w:rsidR="006F5336">
          <w:rPr>
            <w:rFonts w:hint="eastAsia"/>
          </w:rPr>
          <w:t>メンバー</w:t>
        </w:r>
      </w:ins>
      <w:del w:id="160" w:author="工内 隆" w:date="2018-09-21T17:34:00Z">
        <w:r w:rsidR="00AE3D59" w:rsidDel="006F5336">
          <w:rPr>
            <w:rFonts w:hint="eastAsia"/>
          </w:rPr>
          <w:delText>コミュニティ</w:delText>
        </w:r>
      </w:del>
      <w:r w:rsidR="00AE3D59">
        <w:rPr>
          <w:rFonts w:hint="eastAsia"/>
        </w:rPr>
        <w:t>で</w:t>
      </w:r>
      <w:r w:rsidR="00101064">
        <w:rPr>
          <w:rFonts w:hint="eastAsia"/>
        </w:rPr>
        <w:t>、</w:t>
      </w:r>
      <w:r w:rsidRPr="00423876">
        <w:rPr>
          <w:rFonts w:hint="eastAsia"/>
        </w:rPr>
        <w:t>健全な議論があり、</w:t>
      </w:r>
      <w:r w:rsidRPr="00423876">
        <w:rPr>
          <w:rFonts w:hint="eastAsia"/>
        </w:rPr>
        <w:t xml:space="preserve"> </w:t>
      </w:r>
      <w:r w:rsidR="00773DE9">
        <w:rPr>
          <w:rFonts w:hint="eastAsia"/>
        </w:rPr>
        <w:t>プルリクエストを</w:t>
      </w:r>
      <w:ins w:id="161" w:author="工内 隆" w:date="2018-09-21T17:31:00Z">
        <w:r w:rsidR="009A58FC">
          <w:rPr>
            <w:rFonts w:hint="eastAsia"/>
          </w:rPr>
          <w:t>素早く</w:t>
        </w:r>
      </w:ins>
      <w:del w:id="162" w:author="工内 隆" w:date="2018-09-21T17:31:00Z">
        <w:r w:rsidR="00773DE9" w:rsidDel="009A58FC">
          <w:rPr>
            <w:rFonts w:hint="eastAsia"/>
          </w:rPr>
          <w:delText>簡単な方法で</w:delText>
        </w:r>
      </w:del>
      <w:r w:rsidR="00773DE9">
        <w:rPr>
          <w:rFonts w:hint="eastAsia"/>
        </w:rPr>
        <w:t>処理し、</w:t>
      </w:r>
      <w:r w:rsidR="00AE3D59">
        <w:rPr>
          <w:rFonts w:hint="eastAsia"/>
        </w:rPr>
        <w:t>厄介な機能追加のディスカッション</w:t>
      </w:r>
      <w:r w:rsidR="00773DE9">
        <w:rPr>
          <w:rFonts w:hint="eastAsia"/>
        </w:rPr>
        <w:t>も</w:t>
      </w:r>
      <w:del w:id="163" w:author="工内 隆" w:date="2018-09-21T17:38:00Z">
        <w:r w:rsidRPr="00423876" w:rsidDel="006F5336">
          <w:rPr>
            <w:rFonts w:hint="eastAsia"/>
          </w:rPr>
          <w:delText>、</w:delText>
        </w:r>
      </w:del>
      <w:r w:rsidRPr="00423876">
        <w:rPr>
          <w:rFonts w:hint="eastAsia"/>
        </w:rPr>
        <w:t>明確な</w:t>
      </w:r>
      <w:ins w:id="164" w:author="工内 隆" w:date="2018-09-21T17:32:00Z">
        <w:r w:rsidR="006F5336">
          <w:rPr>
            <w:rFonts w:hint="eastAsia"/>
          </w:rPr>
          <w:t>始まりと終わりを</w:t>
        </w:r>
        <w:r w:rsidR="006F5336">
          <w:rPr>
            <w:rFonts w:hint="eastAsia"/>
          </w:rPr>
          <w:lastRenderedPageBreak/>
          <w:t>もって</w:t>
        </w:r>
      </w:ins>
      <w:del w:id="165" w:author="工内 隆" w:date="2018-09-21T17:32:00Z">
        <w:r w:rsidR="00773DE9" w:rsidDel="006F5336">
          <w:rPr>
            <w:rFonts w:hint="eastAsia"/>
          </w:rPr>
          <w:delText>、工程で</w:delText>
        </w:r>
      </w:del>
      <w:r w:rsidR="00773DE9">
        <w:rPr>
          <w:rFonts w:hint="eastAsia"/>
        </w:rPr>
        <w:t>処理され</w:t>
      </w:r>
      <w:del w:id="166" w:author="工内 隆" w:date="2018-09-21T17:33:00Z">
        <w:r w:rsidR="00AE3D59" w:rsidDel="006F5336">
          <w:rPr>
            <w:rFonts w:hint="eastAsia"/>
          </w:rPr>
          <w:delText>てい</w:delText>
        </w:r>
      </w:del>
      <w:r w:rsidR="00AE3D59">
        <w:rPr>
          <w:rFonts w:hint="eastAsia"/>
        </w:rPr>
        <w:t>るプロジェクトがあるかもしれません</w:t>
      </w:r>
      <w:r w:rsidRPr="00423876">
        <w:rPr>
          <w:rFonts w:hint="eastAsia"/>
        </w:rPr>
        <w:t>。</w:t>
      </w:r>
      <w:r w:rsidRPr="00423876">
        <w:rPr>
          <w:rFonts w:hint="eastAsia"/>
        </w:rPr>
        <w:t xml:space="preserve"> </w:t>
      </w:r>
      <w:r w:rsidRPr="00423876">
        <w:rPr>
          <w:rFonts w:hint="eastAsia"/>
        </w:rPr>
        <w:t>それは信じられないほど健全なコミュニティかもしれませんが、</w:t>
      </w:r>
      <w:del w:id="167" w:author="工内 隆" w:date="2018-09-21T17:35:00Z">
        <w:r w:rsidRPr="00423876" w:rsidDel="006F5336">
          <w:rPr>
            <w:rFonts w:hint="eastAsia"/>
          </w:rPr>
          <w:delText>それは</w:delText>
        </w:r>
      </w:del>
      <w:r w:rsidRPr="00423876">
        <w:rPr>
          <w:rFonts w:hint="eastAsia"/>
        </w:rPr>
        <w:t>ニッチなプロジェクト</w:t>
      </w:r>
      <w:r w:rsidR="00AE3D59">
        <w:rPr>
          <w:rFonts w:hint="eastAsia"/>
        </w:rPr>
        <w:t>なので</w:t>
      </w:r>
      <w:r w:rsidRPr="00423876">
        <w:rPr>
          <w:rFonts w:hint="eastAsia"/>
        </w:rPr>
        <w:t>、</w:t>
      </w:r>
      <w:r w:rsidRPr="00423876">
        <w:rPr>
          <w:rFonts w:hint="eastAsia"/>
        </w:rPr>
        <w:t>GitHub</w:t>
      </w:r>
      <w:ins w:id="168" w:author="工内 隆" w:date="2018-09-21T17:35:00Z">
        <w:r w:rsidR="006F5336">
          <w:rPr>
            <w:rFonts w:hint="eastAsia"/>
          </w:rPr>
          <w:t>の</w:t>
        </w:r>
      </w:ins>
      <w:del w:id="169" w:author="工内 隆" w:date="2018-09-21T17:35:00Z">
        <w:r w:rsidRPr="00423876" w:rsidDel="006F5336">
          <w:rPr>
            <w:rFonts w:hint="eastAsia"/>
          </w:rPr>
          <w:delText>に</w:delText>
        </w:r>
      </w:del>
      <w:r w:rsidR="00AE3D59">
        <w:rPr>
          <w:rFonts w:hint="eastAsia"/>
        </w:rPr>
        <w:t>人気度を表す</w:t>
      </w:r>
      <w:del w:id="170" w:author="工内 隆" w:date="2018-09-21T17:36:00Z">
        <w:r w:rsidR="00AE3D59" w:rsidDel="006F5336">
          <w:rPr>
            <w:rFonts w:hint="eastAsia"/>
          </w:rPr>
          <w:delText>GitHub</w:delText>
        </w:r>
      </w:del>
      <w:ins w:id="171" w:author="工内 隆" w:date="2018-09-21T17:35:00Z">
        <w:r w:rsidR="006F5336">
          <w:rPr>
            <w:rFonts w:hint="eastAsia"/>
          </w:rPr>
          <w:t>スター</w:t>
        </w:r>
      </w:ins>
      <w:del w:id="172" w:author="工内 隆" w:date="2018-09-21T17:35:00Z">
        <w:r w:rsidR="00AE3D59" w:rsidDel="006F5336">
          <w:rPr>
            <w:rFonts w:hint="eastAsia"/>
          </w:rPr>
          <w:delText xml:space="preserve"> star</w:delText>
        </w:r>
      </w:del>
      <w:r w:rsidRPr="00423876">
        <w:rPr>
          <w:rFonts w:hint="eastAsia"/>
        </w:rPr>
        <w:t>やフォークを</w:t>
      </w:r>
      <w:r w:rsidR="00AE3D59">
        <w:rPr>
          <w:rFonts w:hint="eastAsia"/>
        </w:rPr>
        <w:t>多くは持っていないでしょう</w:t>
      </w:r>
      <w:r w:rsidR="00A37964">
        <w:rPr>
          <w:rFonts w:hint="eastAsia"/>
        </w:rPr>
        <w:t>。</w:t>
      </w:r>
      <w:r w:rsidR="00773DE9">
        <w:rPr>
          <w:rFonts w:hint="eastAsia"/>
        </w:rPr>
        <w:t>」</w:t>
      </w:r>
      <w:r w:rsidRPr="00423876">
        <w:rPr>
          <w:rFonts w:hint="eastAsia"/>
        </w:rPr>
        <w:t>と</w:t>
      </w:r>
      <w:r w:rsidRPr="00423876">
        <w:rPr>
          <w:rFonts w:hint="eastAsia"/>
        </w:rPr>
        <w:t>Novotny</w:t>
      </w:r>
      <w:r w:rsidRPr="00423876">
        <w:rPr>
          <w:rFonts w:hint="eastAsia"/>
        </w:rPr>
        <w:t>は言います。</w:t>
      </w:r>
      <w:r w:rsidRPr="00423876">
        <w:rPr>
          <w:rFonts w:hint="eastAsia"/>
        </w:rPr>
        <w:t xml:space="preserve"> </w:t>
      </w:r>
      <w:r w:rsidRPr="00423876">
        <w:rPr>
          <w:rFonts w:hint="eastAsia"/>
        </w:rPr>
        <w:t>「</w:t>
      </w:r>
      <w:r w:rsidR="00A37964">
        <w:rPr>
          <w:rFonts w:hint="eastAsia"/>
        </w:rPr>
        <w:t>したがって、私は、</w:t>
      </w:r>
      <w:r w:rsidR="00773DE9">
        <w:rPr>
          <w:rFonts w:hint="eastAsia"/>
        </w:rPr>
        <w:t>コミュニティ</w:t>
      </w:r>
      <w:r w:rsidR="00553A27">
        <w:rPr>
          <w:rFonts w:hint="eastAsia"/>
        </w:rPr>
        <w:t>は</w:t>
      </w:r>
      <w:r w:rsidRPr="00423876">
        <w:rPr>
          <w:rFonts w:hint="eastAsia"/>
        </w:rPr>
        <w:t>どのように</w:t>
      </w:r>
      <w:r w:rsidR="00AE3D59">
        <w:rPr>
          <w:rFonts w:hint="eastAsia"/>
        </w:rPr>
        <w:t>交流し</w:t>
      </w:r>
      <w:r w:rsidR="00553A27">
        <w:rPr>
          <w:rFonts w:hint="eastAsia"/>
        </w:rPr>
        <w:t>て</w:t>
      </w:r>
      <w:r w:rsidR="00AE3D59">
        <w:rPr>
          <w:rFonts w:hint="eastAsia"/>
        </w:rPr>
        <w:t>いるのか</w:t>
      </w:r>
      <w:r w:rsidRPr="00423876">
        <w:rPr>
          <w:rFonts w:hint="eastAsia"/>
        </w:rPr>
        <w:t>、新しいリーダーシップがどのように成長し、</w:t>
      </w:r>
      <w:r w:rsidR="00AE3D59">
        <w:rPr>
          <w:rFonts w:hint="eastAsia"/>
        </w:rPr>
        <w:t>育てられているのか</w:t>
      </w:r>
      <w:r w:rsidRPr="00423876">
        <w:rPr>
          <w:rFonts w:hint="eastAsia"/>
        </w:rPr>
        <w:t>、</w:t>
      </w:r>
      <w:r w:rsidR="00AE3D59">
        <w:rPr>
          <w:rFonts w:hint="eastAsia"/>
        </w:rPr>
        <w:t>悩み</w:t>
      </w:r>
      <w:r w:rsidR="00A37964">
        <w:rPr>
          <w:rFonts w:hint="eastAsia"/>
        </w:rPr>
        <w:t>は</w:t>
      </w:r>
      <w:r w:rsidR="00AE3D59">
        <w:rPr>
          <w:rFonts w:hint="eastAsia"/>
        </w:rPr>
        <w:t>どのように解決、改善</w:t>
      </w:r>
      <w:r w:rsidR="00A37964">
        <w:rPr>
          <w:rFonts w:hint="eastAsia"/>
        </w:rPr>
        <w:t>されているのか</w:t>
      </w:r>
      <w:r w:rsidRPr="00423876">
        <w:rPr>
          <w:rFonts w:hint="eastAsia"/>
        </w:rPr>
        <w:t>を見る</w:t>
      </w:r>
      <w:ins w:id="173" w:author="工内 隆" w:date="2018-09-21T17:41:00Z">
        <w:r w:rsidR="006F5336">
          <w:rPr>
            <w:rFonts w:hint="eastAsia"/>
          </w:rPr>
          <w:t>傾向があります</w:t>
        </w:r>
      </w:ins>
      <w:del w:id="174" w:author="工内 隆" w:date="2018-09-21T17:41:00Z">
        <w:r w:rsidR="00A37964" w:rsidDel="006F5336">
          <w:rPr>
            <w:rFonts w:hint="eastAsia"/>
          </w:rPr>
          <w:delText>ほうです</w:delText>
        </w:r>
      </w:del>
      <w:r w:rsidRPr="00423876">
        <w:rPr>
          <w:rFonts w:hint="eastAsia"/>
        </w:rPr>
        <w:t>。</w:t>
      </w:r>
      <w:r w:rsidR="00A37964">
        <w:rPr>
          <w:rFonts w:hint="eastAsia"/>
        </w:rPr>
        <w:t>」</w:t>
      </w:r>
    </w:p>
    <w:p w:rsidR="00423876" w:rsidRDefault="00423876" w:rsidP="004B6B37"/>
    <w:p w:rsidR="004B6B37" w:rsidRDefault="004B6B37" w:rsidP="004B6B37">
      <w:r>
        <w:t>Section 4</w:t>
      </w:r>
    </w:p>
    <w:p w:rsidR="00A37964" w:rsidRDefault="00A37964" w:rsidP="004B6B37">
      <w:r>
        <w:rPr>
          <w:rFonts w:hint="eastAsia"/>
        </w:rPr>
        <w:t xml:space="preserve">セクション　</w:t>
      </w:r>
      <w:r>
        <w:rPr>
          <w:rFonts w:hint="eastAsia"/>
        </w:rPr>
        <w:t>4</w:t>
      </w:r>
    </w:p>
    <w:p w:rsidR="00A37964" w:rsidRDefault="00A37964" w:rsidP="004B6B37"/>
    <w:p w:rsidR="004B6B37" w:rsidRDefault="004B6B37" w:rsidP="004B6B37">
      <w:r>
        <w:t>Common goals</w:t>
      </w:r>
    </w:p>
    <w:p w:rsidR="00A37964" w:rsidRDefault="00A37964" w:rsidP="004B6B37">
      <w:r>
        <w:rPr>
          <w:rFonts w:hint="eastAsia"/>
        </w:rPr>
        <w:t>共通の</w:t>
      </w:r>
      <w:ins w:id="175" w:author="工内 隆" w:date="2018-09-21T17:42:00Z">
        <w:r w:rsidR="006F5336">
          <w:rPr>
            <w:rFonts w:hint="eastAsia"/>
          </w:rPr>
          <w:t>目標</w:t>
        </w:r>
      </w:ins>
      <w:del w:id="176" w:author="工内 隆" w:date="2018-09-21T17:42:00Z">
        <w:r w:rsidDel="006F5336">
          <w:rPr>
            <w:rFonts w:hint="eastAsia"/>
          </w:rPr>
          <w:delText>ゴール</w:delText>
        </w:r>
      </w:del>
    </w:p>
    <w:p w:rsidR="004B6B37" w:rsidRDefault="004B6B37" w:rsidP="004B6B37"/>
    <w:p w:rsidR="004B6B37" w:rsidRDefault="004B6B37" w:rsidP="004B6B37">
      <w:r>
        <w:t>When it comes to measuring your open source program’s success, it’s tempting to focus on the quantitative metrics for your projects: total number of contributors, lines of code, number of projects, etc. We’ll discuss what to measure to assess your project health in the next section. But first, there are many other important ways to measure your program’s success than strictly by these numbers.</w:t>
      </w:r>
    </w:p>
    <w:p w:rsidR="004B6B37" w:rsidRDefault="00A37964" w:rsidP="004B6B37">
      <w:r w:rsidRPr="00A37964">
        <w:rPr>
          <w:rFonts w:hint="eastAsia"/>
        </w:rPr>
        <w:t>オープンソース</w:t>
      </w:r>
      <w:r>
        <w:rPr>
          <w:rFonts w:hint="eastAsia"/>
        </w:rPr>
        <w:t xml:space="preserve">　</w:t>
      </w:r>
      <w:r w:rsidRPr="00A37964">
        <w:rPr>
          <w:rFonts w:hint="eastAsia"/>
        </w:rPr>
        <w:t>プログラムの成功を</w:t>
      </w:r>
      <w:ins w:id="177" w:author="工内 隆" w:date="2018-09-21T17:43:00Z">
        <w:r w:rsidR="00292EFB">
          <w:rPr>
            <w:rFonts w:hint="eastAsia"/>
          </w:rPr>
          <w:t>評価す</w:t>
        </w:r>
      </w:ins>
      <w:del w:id="178" w:author="工内 隆" w:date="2018-09-21T17:43:00Z">
        <w:r w:rsidRPr="00A37964" w:rsidDel="00292EFB">
          <w:rPr>
            <w:rFonts w:hint="eastAsia"/>
          </w:rPr>
          <w:delText>測</w:delText>
        </w:r>
      </w:del>
      <w:r w:rsidRPr="00A37964">
        <w:rPr>
          <w:rFonts w:hint="eastAsia"/>
        </w:rPr>
        <w:t>る</w:t>
      </w:r>
      <w:ins w:id="179" w:author="工内 隆" w:date="2018-09-22T14:08:00Z">
        <w:r w:rsidR="00633062">
          <w:rPr>
            <w:rFonts w:hint="eastAsia"/>
          </w:rPr>
          <w:t>べき</w:t>
        </w:r>
      </w:ins>
      <w:ins w:id="180" w:author="工内 隆" w:date="2018-09-21T17:43:00Z">
        <w:r w:rsidR="00292EFB">
          <w:rPr>
            <w:rFonts w:hint="eastAsia"/>
          </w:rPr>
          <w:t>状況になると</w:t>
        </w:r>
      </w:ins>
      <w:del w:id="181" w:author="工内 隆" w:date="2018-09-21T17:43:00Z">
        <w:r w:rsidRPr="00A37964" w:rsidDel="00292EFB">
          <w:rPr>
            <w:rFonts w:hint="eastAsia"/>
          </w:rPr>
          <w:delText>場合は</w:delText>
        </w:r>
      </w:del>
      <w:r w:rsidRPr="00A37964">
        <w:rPr>
          <w:rFonts w:hint="eastAsia"/>
        </w:rPr>
        <w:t>、</w:t>
      </w:r>
      <w:r>
        <w:rPr>
          <w:rFonts w:hint="eastAsia"/>
        </w:rPr>
        <w:t>コントリビューター</w:t>
      </w:r>
      <w:r w:rsidRPr="00A37964">
        <w:rPr>
          <w:rFonts w:hint="eastAsia"/>
        </w:rPr>
        <w:t>の総数、コード</w:t>
      </w:r>
      <w:r w:rsidR="00553A27">
        <w:rPr>
          <w:rFonts w:hint="eastAsia"/>
        </w:rPr>
        <w:t>の行数</w:t>
      </w:r>
      <w:r w:rsidRPr="00A37964">
        <w:rPr>
          <w:rFonts w:hint="eastAsia"/>
        </w:rPr>
        <w:t>、プロジェクト</w:t>
      </w:r>
      <w:r w:rsidR="00553A27">
        <w:rPr>
          <w:rFonts w:hint="eastAsia"/>
        </w:rPr>
        <w:t>の</w:t>
      </w:r>
      <w:r w:rsidRPr="00A37964">
        <w:rPr>
          <w:rFonts w:hint="eastAsia"/>
        </w:rPr>
        <w:t>数など、プロジェクトの定量的な</w:t>
      </w:r>
      <w:r w:rsidR="005E28E5">
        <w:rPr>
          <w:rFonts w:hint="eastAsia"/>
        </w:rPr>
        <w:t>メトリクス</w:t>
      </w:r>
      <w:r w:rsidRPr="00A37964">
        <w:rPr>
          <w:rFonts w:hint="eastAsia"/>
        </w:rPr>
        <w:t>に焦点を</w:t>
      </w:r>
      <w:r w:rsidR="00A116B7">
        <w:rPr>
          <w:rFonts w:hint="eastAsia"/>
        </w:rPr>
        <w:t>当て</w:t>
      </w:r>
      <w:r>
        <w:rPr>
          <w:rFonts w:hint="eastAsia"/>
        </w:rPr>
        <w:t>がちです</w:t>
      </w:r>
      <w:r w:rsidRPr="00A37964">
        <w:rPr>
          <w:rFonts w:hint="eastAsia"/>
        </w:rPr>
        <w:t>。プロジェクトの健全性を評価するために何を測定す</w:t>
      </w:r>
      <w:r w:rsidR="00A116B7">
        <w:rPr>
          <w:rFonts w:hint="eastAsia"/>
        </w:rPr>
        <w:t>べきかについて</w:t>
      </w:r>
      <w:ins w:id="182" w:author="工内 隆" w:date="2018-09-21T17:45:00Z">
        <w:r w:rsidR="00292EFB">
          <w:rPr>
            <w:rFonts w:hint="eastAsia"/>
          </w:rPr>
          <w:t>は</w:t>
        </w:r>
      </w:ins>
      <w:r w:rsidR="00A116B7">
        <w:rPr>
          <w:rFonts w:hint="eastAsia"/>
        </w:rPr>
        <w:t>次のセクションで議論</w:t>
      </w:r>
      <w:r w:rsidRPr="00A37964">
        <w:rPr>
          <w:rFonts w:hint="eastAsia"/>
        </w:rPr>
        <w:t>します</w:t>
      </w:r>
      <w:r w:rsidR="00A116B7">
        <w:rPr>
          <w:rFonts w:hint="eastAsia"/>
        </w:rPr>
        <w:t>が、</w:t>
      </w:r>
      <w:r w:rsidRPr="00A37964">
        <w:rPr>
          <w:rFonts w:hint="eastAsia"/>
        </w:rPr>
        <w:t>これらの数値</w:t>
      </w:r>
      <w:r w:rsidR="00442AAF">
        <w:rPr>
          <w:rFonts w:hint="eastAsia"/>
        </w:rPr>
        <w:t>を</w:t>
      </w:r>
      <w:r w:rsidR="00B13601">
        <w:rPr>
          <w:rFonts w:hint="eastAsia"/>
        </w:rPr>
        <w:t>厳密</w:t>
      </w:r>
      <w:r w:rsidR="00442AAF">
        <w:rPr>
          <w:rFonts w:hint="eastAsia"/>
        </w:rPr>
        <w:t>に</w:t>
      </w:r>
      <w:r w:rsidR="00B13601">
        <w:rPr>
          <w:rFonts w:hint="eastAsia"/>
        </w:rPr>
        <w:t>測定</w:t>
      </w:r>
      <w:r w:rsidR="00442AAF">
        <w:rPr>
          <w:rFonts w:hint="eastAsia"/>
        </w:rPr>
        <w:t>すること</w:t>
      </w:r>
      <w:r w:rsidR="00A116B7">
        <w:rPr>
          <w:rFonts w:hint="eastAsia"/>
        </w:rPr>
        <w:t>よ</w:t>
      </w:r>
      <w:r w:rsidRPr="00A37964">
        <w:rPr>
          <w:rFonts w:hint="eastAsia"/>
        </w:rPr>
        <w:t>りも</w:t>
      </w:r>
      <w:r w:rsidR="00B13601">
        <w:rPr>
          <w:rFonts w:hint="eastAsia"/>
        </w:rPr>
        <w:t>、</w:t>
      </w:r>
      <w:ins w:id="183" w:author="工内 隆" w:date="2018-09-21T17:45:00Z">
        <w:r w:rsidR="00292EFB">
          <w:rPr>
            <w:rFonts w:hint="eastAsia"/>
          </w:rPr>
          <w:t>オープンソース</w:t>
        </w:r>
      </w:ins>
      <w:ins w:id="184" w:author="工内 隆" w:date="2018-09-22T14:08:00Z">
        <w:r w:rsidR="00633062">
          <w:rPr>
            <w:rFonts w:hint="eastAsia"/>
          </w:rPr>
          <w:t xml:space="preserve">　</w:t>
        </w:r>
      </w:ins>
      <w:r w:rsidRPr="00A37964">
        <w:rPr>
          <w:rFonts w:hint="eastAsia"/>
        </w:rPr>
        <w:t>プログラムの成功を</w:t>
      </w:r>
      <w:ins w:id="185" w:author="工内 隆" w:date="2018-09-21T17:45:00Z">
        <w:r w:rsidR="00292EFB">
          <w:rPr>
            <w:rFonts w:hint="eastAsia"/>
          </w:rPr>
          <w:t>評価</w:t>
        </w:r>
      </w:ins>
      <w:del w:id="186" w:author="工内 隆" w:date="2018-09-21T17:45:00Z">
        <w:r w:rsidRPr="00A37964" w:rsidDel="00292EFB">
          <w:rPr>
            <w:rFonts w:hint="eastAsia"/>
          </w:rPr>
          <w:delText>測定</w:delText>
        </w:r>
      </w:del>
      <w:r w:rsidRPr="00A37964">
        <w:rPr>
          <w:rFonts w:hint="eastAsia"/>
        </w:rPr>
        <w:t>する他の多くの重要な方法</w:t>
      </w:r>
      <w:r w:rsidR="00B13601">
        <w:rPr>
          <w:rFonts w:hint="eastAsia"/>
        </w:rPr>
        <w:t>があり、まずは</w:t>
      </w:r>
      <w:del w:id="187" w:author="工内 隆" w:date="2018-09-21T17:46:00Z">
        <w:r w:rsidR="00B13601" w:rsidDel="00292EFB">
          <w:rPr>
            <w:rFonts w:hint="eastAsia"/>
          </w:rPr>
          <w:delText>、</w:delText>
        </w:r>
      </w:del>
      <w:r w:rsidR="00B13601">
        <w:rPr>
          <w:rFonts w:hint="eastAsia"/>
        </w:rPr>
        <w:t>それ</w:t>
      </w:r>
      <w:ins w:id="188" w:author="工内 隆" w:date="2018-09-21T17:46:00Z">
        <w:r w:rsidR="00292EFB">
          <w:rPr>
            <w:rFonts w:hint="eastAsia"/>
          </w:rPr>
          <w:t>ら</w:t>
        </w:r>
      </w:ins>
      <w:r w:rsidR="00B13601">
        <w:rPr>
          <w:rFonts w:hint="eastAsia"/>
        </w:rPr>
        <w:t>について</w:t>
      </w:r>
      <w:r w:rsidR="00A116B7">
        <w:rPr>
          <w:rFonts w:hint="eastAsia"/>
        </w:rPr>
        <w:t>紹介します</w:t>
      </w:r>
      <w:r w:rsidRPr="00A37964">
        <w:rPr>
          <w:rFonts w:hint="eastAsia"/>
        </w:rPr>
        <w:t>。</w:t>
      </w:r>
    </w:p>
    <w:p w:rsidR="00A37964" w:rsidRDefault="00A37964" w:rsidP="004B6B37"/>
    <w:p w:rsidR="004B6B37" w:rsidRDefault="004B6B37" w:rsidP="004B6B37">
      <w:r>
        <w:rPr>
          <w:rFonts w:hint="eastAsia"/>
        </w:rPr>
        <w:t>“</w:t>
      </w:r>
      <w:r>
        <w:t xml:space="preserve">I think using metrics as a way to inform the trend is good. Using them as the only method of success leads you to trouble.” </w:t>
      </w:r>
    </w:p>
    <w:p w:rsidR="004B6B37" w:rsidRDefault="00B13601" w:rsidP="004B6B37">
      <w:r w:rsidRPr="00B13601">
        <w:rPr>
          <w:rFonts w:hint="eastAsia"/>
        </w:rPr>
        <w:t>「傾向を知らせる手段として</w:t>
      </w:r>
      <w:r w:rsidR="005E28E5">
        <w:rPr>
          <w:rFonts w:hint="eastAsia"/>
        </w:rPr>
        <w:t>メトリクス</w:t>
      </w:r>
      <w:r w:rsidRPr="00B13601">
        <w:rPr>
          <w:rFonts w:hint="eastAsia"/>
        </w:rPr>
        <w:t>を使用することは良い</w:t>
      </w:r>
      <w:ins w:id="189" w:author="工内 隆" w:date="2018-09-21T17:47:00Z">
        <w:r w:rsidR="00292EFB">
          <w:rPr>
            <w:rFonts w:hint="eastAsia"/>
          </w:rPr>
          <w:t>ことだ</w:t>
        </w:r>
      </w:ins>
      <w:r w:rsidRPr="00B13601">
        <w:rPr>
          <w:rFonts w:hint="eastAsia"/>
        </w:rPr>
        <w:t>と思います</w:t>
      </w:r>
      <w:ins w:id="190" w:author="工内 隆" w:date="2018-09-21T17:47:00Z">
        <w:r w:rsidR="00292EFB">
          <w:rPr>
            <w:rFonts w:hint="eastAsia"/>
          </w:rPr>
          <w:t>が、</w:t>
        </w:r>
      </w:ins>
      <w:del w:id="191" w:author="工内 隆" w:date="2018-09-21T17:47:00Z">
        <w:r w:rsidRPr="00B13601" w:rsidDel="00292EFB">
          <w:rPr>
            <w:rFonts w:hint="eastAsia"/>
          </w:rPr>
          <w:delText>。</w:delText>
        </w:r>
        <w:r w:rsidRPr="00B13601" w:rsidDel="00292EFB">
          <w:rPr>
            <w:rFonts w:hint="eastAsia"/>
          </w:rPr>
          <w:delText xml:space="preserve"> </w:delText>
        </w:r>
      </w:del>
      <w:r w:rsidRPr="00B13601">
        <w:rPr>
          <w:rFonts w:hint="eastAsia"/>
        </w:rPr>
        <w:t>成功の</w:t>
      </w:r>
      <w:r>
        <w:rPr>
          <w:rFonts w:hint="eastAsia"/>
        </w:rPr>
        <w:t>ための</w:t>
      </w:r>
      <w:r w:rsidRPr="00B13601">
        <w:rPr>
          <w:rFonts w:hint="eastAsia"/>
        </w:rPr>
        <w:t>唯一の方法として</w:t>
      </w:r>
      <w:ins w:id="192" w:author="工内 隆" w:date="2018-09-22T14:09:00Z">
        <w:r w:rsidR="00633062">
          <w:rPr>
            <w:rFonts w:hint="eastAsia"/>
          </w:rPr>
          <w:t>、</w:t>
        </w:r>
      </w:ins>
      <w:r w:rsidRPr="00B13601">
        <w:rPr>
          <w:rFonts w:hint="eastAsia"/>
        </w:rPr>
        <w:t>それ</w:t>
      </w:r>
      <w:r>
        <w:rPr>
          <w:rFonts w:hint="eastAsia"/>
        </w:rPr>
        <w:t>のみで評価している</w:t>
      </w:r>
      <w:r w:rsidRPr="00B13601">
        <w:rPr>
          <w:rFonts w:hint="eastAsia"/>
        </w:rPr>
        <w:t>と、トラブルにつながります。</w:t>
      </w:r>
      <w:r>
        <w:rPr>
          <w:rFonts w:hint="eastAsia"/>
        </w:rPr>
        <w:t>」</w:t>
      </w:r>
    </w:p>
    <w:p w:rsidR="00B13601" w:rsidRDefault="00B13601" w:rsidP="004B6B37"/>
    <w:p w:rsidR="004B6B37" w:rsidRDefault="007F2400" w:rsidP="004B6B37">
      <w:hyperlink r:id="rId13" w:history="1">
        <w:r w:rsidR="004B6B37" w:rsidRPr="00B13601">
          <w:rPr>
            <w:rStyle w:val="a3"/>
          </w:rPr>
          <w:t>Joe Beda</w:t>
        </w:r>
      </w:hyperlink>
      <w:r w:rsidR="004B6B37">
        <w:t xml:space="preserve"> – a founding engineer of Kubernetes at Google and Co-founder and CTO at </w:t>
      </w:r>
      <w:proofErr w:type="spellStart"/>
      <w:r w:rsidR="004B6B37">
        <w:t>Heptio</w:t>
      </w:r>
      <w:proofErr w:type="spellEnd"/>
    </w:p>
    <w:p w:rsidR="004B6B37" w:rsidRDefault="004B6B37" w:rsidP="004B6B37"/>
    <w:p w:rsidR="004B6B37" w:rsidRDefault="004B6B37" w:rsidP="004B6B37">
      <w:r>
        <w:t xml:space="preserve">Kubernetes is one of the highest velocity open source projects on GitHub, attracting more than 80,000 commits from 2,760 developers at </w:t>
      </w:r>
      <w:r>
        <w:lastRenderedPageBreak/>
        <w:t>1,181 companies over the last three years. But from the start, the project has managed its success in terms of whether its users were excited about the technology and using it, not by “some list of open source metrics,” Beda said.</w:t>
      </w:r>
    </w:p>
    <w:p w:rsidR="004B6B37" w:rsidRDefault="00B13601" w:rsidP="004B6B37">
      <w:r w:rsidRPr="00B13601">
        <w:rPr>
          <w:rFonts w:hint="eastAsia"/>
        </w:rPr>
        <w:t>Kubernetes</w:t>
      </w:r>
      <w:r w:rsidRPr="00B13601">
        <w:rPr>
          <w:rFonts w:hint="eastAsia"/>
        </w:rPr>
        <w:t>は、</w:t>
      </w:r>
      <w:r w:rsidRPr="00B13601">
        <w:rPr>
          <w:rFonts w:hint="eastAsia"/>
        </w:rPr>
        <w:t>GitHub</w:t>
      </w:r>
      <w:r w:rsidRPr="00B13601">
        <w:rPr>
          <w:rFonts w:hint="eastAsia"/>
        </w:rPr>
        <w:t>上で最も</w:t>
      </w:r>
      <w:r w:rsidR="008F74E3">
        <w:rPr>
          <w:rFonts w:hint="eastAsia"/>
        </w:rPr>
        <w:t>速い速度で開発されている</w:t>
      </w:r>
      <w:r w:rsidRPr="00B13601">
        <w:rPr>
          <w:rFonts w:hint="eastAsia"/>
        </w:rPr>
        <w:t>オープンソース</w:t>
      </w:r>
      <w:r>
        <w:rPr>
          <w:rFonts w:hint="eastAsia"/>
        </w:rPr>
        <w:t xml:space="preserve">　</w:t>
      </w:r>
      <w:r w:rsidRPr="00B13601">
        <w:rPr>
          <w:rFonts w:hint="eastAsia"/>
        </w:rPr>
        <w:t>プロジェクトの</w:t>
      </w:r>
      <w:r w:rsidR="00313F16">
        <w:rPr>
          <w:rFonts w:hint="eastAsia"/>
        </w:rPr>
        <w:t>一つ</w:t>
      </w:r>
      <w:r w:rsidRPr="00B13601">
        <w:rPr>
          <w:rFonts w:hint="eastAsia"/>
        </w:rPr>
        <w:t>で、過去</w:t>
      </w:r>
      <w:r w:rsidRPr="00B13601">
        <w:rPr>
          <w:rFonts w:hint="eastAsia"/>
        </w:rPr>
        <w:t>3</w:t>
      </w:r>
      <w:r w:rsidRPr="00B13601">
        <w:rPr>
          <w:rFonts w:hint="eastAsia"/>
        </w:rPr>
        <w:t>年間で</w:t>
      </w:r>
      <w:r w:rsidRPr="00B13601">
        <w:rPr>
          <w:rFonts w:hint="eastAsia"/>
        </w:rPr>
        <w:t>1,</w:t>
      </w:r>
      <w:r w:rsidR="00442AAF">
        <w:t>1</w:t>
      </w:r>
      <w:r w:rsidRPr="00B13601">
        <w:rPr>
          <w:rFonts w:hint="eastAsia"/>
        </w:rPr>
        <w:t>81</w:t>
      </w:r>
      <w:r w:rsidRPr="00B13601">
        <w:rPr>
          <w:rFonts w:hint="eastAsia"/>
        </w:rPr>
        <w:t>社の</w:t>
      </w:r>
      <w:r w:rsidRPr="00B13601">
        <w:rPr>
          <w:rFonts w:hint="eastAsia"/>
        </w:rPr>
        <w:t>2,760</w:t>
      </w:r>
      <w:r w:rsidRPr="00B13601">
        <w:rPr>
          <w:rFonts w:hint="eastAsia"/>
        </w:rPr>
        <w:t>人の開発者から</w:t>
      </w:r>
      <w:r w:rsidRPr="00B13601">
        <w:rPr>
          <w:rFonts w:hint="eastAsia"/>
        </w:rPr>
        <w:t>8</w:t>
      </w:r>
      <w:r w:rsidRPr="00B13601">
        <w:rPr>
          <w:rFonts w:hint="eastAsia"/>
        </w:rPr>
        <w:t>万</w:t>
      </w:r>
      <w:r w:rsidR="00F80D38">
        <w:rPr>
          <w:rFonts w:hint="eastAsia"/>
        </w:rPr>
        <w:t>件</w:t>
      </w:r>
      <w:r w:rsidRPr="00B13601">
        <w:rPr>
          <w:rFonts w:hint="eastAsia"/>
        </w:rPr>
        <w:t>以上の</w:t>
      </w:r>
      <w:r w:rsidR="008F74E3">
        <w:rPr>
          <w:rFonts w:hint="eastAsia"/>
        </w:rPr>
        <w:t>コミット</w:t>
      </w:r>
      <w:del w:id="193" w:author="工内 隆" w:date="2018-09-21T17:50:00Z">
        <w:r w:rsidR="008F74E3" w:rsidDel="00292EFB">
          <w:rPr>
            <w:rFonts w:hint="eastAsia"/>
          </w:rPr>
          <w:delText>が</w:delText>
        </w:r>
        <w:r w:rsidR="00F80D38" w:rsidDel="00292EFB">
          <w:rPr>
            <w:rFonts w:hint="eastAsia"/>
          </w:rPr>
          <w:delText>提供されくらい人々</w:delText>
        </w:r>
      </w:del>
      <w:r w:rsidR="00F80D38">
        <w:rPr>
          <w:rFonts w:hint="eastAsia"/>
        </w:rPr>
        <w:t>を引き付けています</w:t>
      </w:r>
      <w:r w:rsidRPr="00B13601">
        <w:rPr>
          <w:rFonts w:hint="eastAsia"/>
        </w:rPr>
        <w:t>。</w:t>
      </w:r>
      <w:r w:rsidRPr="00B13601">
        <w:rPr>
          <w:rFonts w:hint="eastAsia"/>
        </w:rPr>
        <w:t xml:space="preserve"> </w:t>
      </w:r>
      <w:r w:rsidRPr="00B13601">
        <w:rPr>
          <w:rFonts w:hint="eastAsia"/>
        </w:rPr>
        <w:t>しかし、このプロジェクトは</w:t>
      </w:r>
      <w:r w:rsidR="008F74E3">
        <w:rPr>
          <w:rFonts w:hint="eastAsia"/>
        </w:rPr>
        <w:t>スタート当初から、</w:t>
      </w:r>
      <w:del w:id="194" w:author="工内 隆" w:date="2018-09-22T16:27:00Z">
        <w:r w:rsidR="008F74E3" w:rsidDel="00A421BF">
          <w:rPr>
            <w:rFonts w:hint="eastAsia"/>
          </w:rPr>
          <w:delText>ユーザー</w:delText>
        </w:r>
      </w:del>
      <w:del w:id="195" w:author="工内 隆" w:date="2018-09-21T17:51:00Z">
        <w:r w:rsidR="00F80D38" w:rsidDel="00292EFB">
          <w:rPr>
            <w:rFonts w:hint="eastAsia"/>
          </w:rPr>
          <w:delText>は</w:delText>
        </w:r>
      </w:del>
      <w:r w:rsidRPr="00B13601">
        <w:rPr>
          <w:rFonts w:hint="eastAsia"/>
        </w:rPr>
        <w:t>その技術</w:t>
      </w:r>
      <w:r w:rsidR="00F80D38">
        <w:rPr>
          <w:rFonts w:hint="eastAsia"/>
        </w:rPr>
        <w:t>とそれを使用すること</w:t>
      </w:r>
      <w:r w:rsidRPr="00B13601">
        <w:rPr>
          <w:rFonts w:hint="eastAsia"/>
        </w:rPr>
        <w:t>に</w:t>
      </w:r>
      <w:ins w:id="196" w:author="工内 隆" w:date="2018-09-22T16:27:00Z">
        <w:r w:rsidR="000A6B79">
          <w:rPr>
            <w:rFonts w:hint="eastAsia"/>
          </w:rPr>
          <w:t>ユーザーが</w:t>
        </w:r>
      </w:ins>
      <w:r w:rsidR="008F74E3">
        <w:rPr>
          <w:rFonts w:hint="eastAsia"/>
        </w:rPr>
        <w:t>エキサ</w:t>
      </w:r>
      <w:ins w:id="197" w:author="工内 隆" w:date="2018-09-22T16:28:00Z">
        <w:r w:rsidR="000A6B79">
          <w:rPr>
            <w:rFonts w:hint="eastAsia"/>
          </w:rPr>
          <w:t>ト</w:t>
        </w:r>
      </w:ins>
      <w:del w:id="198" w:author="工内 隆" w:date="2018-09-22T16:28:00Z">
        <w:r w:rsidR="008F74E3" w:rsidDel="000A6B79">
          <w:rPr>
            <w:rFonts w:hint="eastAsia"/>
          </w:rPr>
          <w:delText>イティングである</w:delText>
        </w:r>
      </w:del>
      <w:ins w:id="199" w:author="工内 隆" w:date="2018-09-22T16:28:00Z">
        <w:r w:rsidR="000A6B79">
          <w:rPr>
            <w:rFonts w:hint="eastAsia"/>
          </w:rPr>
          <w:t>した</w:t>
        </w:r>
      </w:ins>
      <w:r w:rsidR="008F74E3">
        <w:rPr>
          <w:rFonts w:hint="eastAsia"/>
        </w:rPr>
        <w:t>か</w:t>
      </w:r>
      <w:r w:rsidRPr="00B13601">
        <w:rPr>
          <w:rFonts w:hint="eastAsia"/>
        </w:rPr>
        <w:t>どうかという</w:t>
      </w:r>
      <w:ins w:id="200" w:author="工内 隆" w:date="2018-09-22T16:28:00Z">
        <w:r w:rsidR="000A6B79">
          <w:rPr>
            <w:rFonts w:hint="eastAsia"/>
          </w:rPr>
          <w:t>見地</w:t>
        </w:r>
      </w:ins>
      <w:del w:id="201" w:author="工内 隆" w:date="2018-09-22T16:29:00Z">
        <w:r w:rsidR="008F74E3" w:rsidDel="000A6B79">
          <w:rPr>
            <w:rFonts w:hint="eastAsia"/>
          </w:rPr>
          <w:delText>点</w:delText>
        </w:r>
      </w:del>
      <w:r w:rsidR="00F80D38">
        <w:rPr>
          <w:rFonts w:hint="eastAsia"/>
        </w:rPr>
        <w:t>から</w:t>
      </w:r>
      <w:ins w:id="202" w:author="工内 隆" w:date="2018-09-22T16:29:00Z">
        <w:r w:rsidR="000A6B79">
          <w:rPr>
            <w:rFonts w:hint="eastAsia"/>
          </w:rPr>
          <w:t>みて、</w:t>
        </w:r>
      </w:ins>
      <w:r w:rsidRPr="00B13601">
        <w:rPr>
          <w:rFonts w:hint="eastAsia"/>
        </w:rPr>
        <w:t>成功を</w:t>
      </w:r>
      <w:r w:rsidR="00F80D38">
        <w:rPr>
          <w:rFonts w:hint="eastAsia"/>
        </w:rPr>
        <w:t>勝ち取ってきました。「いくつかの</w:t>
      </w:r>
      <w:r w:rsidR="00F80D38" w:rsidRPr="00F80D38">
        <w:rPr>
          <w:rFonts w:hint="eastAsia"/>
        </w:rPr>
        <w:t>オープンソースのメトリクス</w:t>
      </w:r>
      <w:del w:id="203" w:author="工内 隆" w:date="2018-09-21T17:55:00Z">
        <w:r w:rsidR="00F80D38" w:rsidRPr="00F80D38" w:rsidDel="000970ED">
          <w:rPr>
            <w:rFonts w:hint="eastAsia"/>
          </w:rPr>
          <w:delText>リスト</w:delText>
        </w:r>
      </w:del>
      <w:r w:rsidR="00F80D38">
        <w:rPr>
          <w:rFonts w:hint="eastAsia"/>
        </w:rPr>
        <w:t>に</w:t>
      </w:r>
      <w:r w:rsidR="00F80D38" w:rsidRPr="00F80D38">
        <w:rPr>
          <w:rFonts w:hint="eastAsia"/>
        </w:rPr>
        <w:t>よる評価で</w:t>
      </w:r>
      <w:r w:rsidR="00F80D38">
        <w:rPr>
          <w:rFonts w:hint="eastAsia"/>
        </w:rPr>
        <w:t>はありません。」と</w:t>
      </w:r>
      <w:r w:rsidR="00F80D38">
        <w:rPr>
          <w:rFonts w:hint="eastAsia"/>
        </w:rPr>
        <w:t>Beda</w:t>
      </w:r>
      <w:r w:rsidR="00F80D38">
        <w:rPr>
          <w:rFonts w:hint="eastAsia"/>
        </w:rPr>
        <w:t>は言います。</w:t>
      </w:r>
    </w:p>
    <w:p w:rsidR="00B13601" w:rsidRDefault="00B13601" w:rsidP="004B6B37"/>
    <w:p w:rsidR="004B6B37" w:rsidRDefault="004B6B37" w:rsidP="004B6B37">
      <w:r>
        <w:t>Below are some of the common goals behind an open source program office, and the top ways that program managers measure against these goals to track the overall progress of the program. Some of these goals can’t be measured, per se, but are about improving processes, efficiencies, and quality. Others can be measured by conducting surveys or other methods of assessment such as regularly, and actively soliciting verbal or written feedback. (Talk to your team!)</w:t>
      </w:r>
    </w:p>
    <w:p w:rsidR="00524D25" w:rsidRDefault="00524D25" w:rsidP="004B6B37"/>
    <w:p w:rsidR="001F6945" w:rsidRDefault="001F6945" w:rsidP="001F6945">
      <w:r>
        <w:rPr>
          <w:rFonts w:hint="eastAsia"/>
        </w:rPr>
        <w:t>以下に、オープンソース　プログラムオフィスで採用されている一般的な目標のいくつかと、プログラム</w:t>
      </w:r>
      <w:ins w:id="204" w:author="工内 隆" w:date="2018-09-22T16:32:00Z">
        <w:r w:rsidR="000A6B79">
          <w:rPr>
            <w:rFonts w:hint="eastAsia"/>
          </w:rPr>
          <w:t>マネージャー</w:t>
        </w:r>
      </w:ins>
      <w:del w:id="205" w:author="工内 隆" w:date="2018-09-22T16:32:00Z">
        <w:r w:rsidDel="000A6B79">
          <w:rPr>
            <w:rFonts w:hint="eastAsia"/>
          </w:rPr>
          <w:delText>管理者</w:delText>
        </w:r>
      </w:del>
      <w:r>
        <w:rPr>
          <w:rFonts w:hint="eastAsia"/>
        </w:rPr>
        <w:t>が、これらの目標のために、プログラムの全体的な進捗状況をトラッキングするために</w:t>
      </w:r>
      <w:ins w:id="206" w:author="工内 隆" w:date="2018-09-22T16:34:00Z">
        <w:r w:rsidR="000A6B79">
          <w:rPr>
            <w:rFonts w:hint="eastAsia"/>
          </w:rPr>
          <w:t>評価</w:t>
        </w:r>
      </w:ins>
      <w:del w:id="207" w:author="工内 隆" w:date="2018-09-22T16:34:00Z">
        <w:r w:rsidDel="000A6B79">
          <w:rPr>
            <w:rFonts w:hint="eastAsia"/>
          </w:rPr>
          <w:delText>測定</w:delText>
        </w:r>
      </w:del>
      <w:ins w:id="208" w:author="工内 隆" w:date="2018-09-22T16:32:00Z">
        <w:r w:rsidR="000A6B79">
          <w:rPr>
            <w:rFonts w:hint="eastAsia"/>
          </w:rPr>
          <w:t>す</w:t>
        </w:r>
      </w:ins>
      <w:del w:id="209" w:author="工内 隆" w:date="2018-09-22T16:32:00Z">
        <w:r w:rsidDel="000A6B79">
          <w:rPr>
            <w:rFonts w:hint="eastAsia"/>
          </w:rPr>
          <w:delText>してい</w:delText>
        </w:r>
      </w:del>
      <w:r>
        <w:rPr>
          <w:rFonts w:hint="eastAsia"/>
        </w:rPr>
        <w:t>る代表的な方法を示します。</w:t>
      </w:r>
      <w:r>
        <w:rPr>
          <w:rFonts w:hint="eastAsia"/>
        </w:rPr>
        <w:t xml:space="preserve"> </w:t>
      </w:r>
      <w:r>
        <w:rPr>
          <w:rFonts w:hint="eastAsia"/>
        </w:rPr>
        <w:t>これらの目標の一部は、それ自体</w:t>
      </w:r>
      <w:r w:rsidR="00524D25">
        <w:rPr>
          <w:rFonts w:hint="eastAsia"/>
        </w:rPr>
        <w:t>を直接</w:t>
      </w:r>
      <w:r>
        <w:rPr>
          <w:rFonts w:hint="eastAsia"/>
        </w:rPr>
        <w:t>測定でき</w:t>
      </w:r>
      <w:ins w:id="210" w:author="Date Masahiro" w:date="2018-09-25T09:56:00Z">
        <w:r w:rsidR="00B376A8">
          <w:rPr>
            <w:rFonts w:hint="eastAsia"/>
          </w:rPr>
          <w:t>ませんが</w:t>
        </w:r>
      </w:ins>
      <w:ins w:id="211" w:author="工内 隆" w:date="2018-09-22T16:41:00Z">
        <w:del w:id="212" w:author="Date Masahiro" w:date="2018-09-25T09:56:00Z">
          <w:r w:rsidR="00665D87" w:rsidDel="00B376A8">
            <w:rPr>
              <w:rFonts w:hint="eastAsia"/>
            </w:rPr>
            <w:delText>ず</w:delText>
          </w:r>
        </w:del>
      </w:ins>
      <w:del w:id="213" w:author="工内 隆" w:date="2018-09-22T16:41:00Z">
        <w:r w:rsidR="00524D25" w:rsidDel="00665D87">
          <w:rPr>
            <w:rFonts w:hint="eastAsia"/>
          </w:rPr>
          <w:delText>ないもので</w:delText>
        </w:r>
      </w:del>
      <w:r w:rsidR="00524D25">
        <w:rPr>
          <w:rFonts w:hint="eastAsia"/>
        </w:rPr>
        <w:t>、</w:t>
      </w:r>
      <w:r>
        <w:rPr>
          <w:rFonts w:hint="eastAsia"/>
        </w:rPr>
        <w:t>プロセス、効率性、品質の向上に関</w:t>
      </w:r>
      <w:ins w:id="214" w:author="工内 隆" w:date="2018-09-22T16:41:00Z">
        <w:r w:rsidR="00665D87">
          <w:rPr>
            <w:rFonts w:hint="eastAsia"/>
          </w:rPr>
          <w:t>連し</w:t>
        </w:r>
      </w:ins>
      <w:del w:id="215" w:author="工内 隆" w:date="2018-09-22T16:41:00Z">
        <w:r w:rsidDel="00665D87">
          <w:rPr>
            <w:rFonts w:hint="eastAsia"/>
          </w:rPr>
          <w:delText>するもの</w:delText>
        </w:r>
        <w:r w:rsidR="00524D25" w:rsidDel="00665D87">
          <w:rPr>
            <w:rFonts w:hint="eastAsia"/>
          </w:rPr>
          <w:delText>が含まれ</w:delText>
        </w:r>
      </w:del>
      <w:r w:rsidR="00524D25">
        <w:rPr>
          <w:rFonts w:hint="eastAsia"/>
        </w:rPr>
        <w:t>ています</w:t>
      </w:r>
      <w:r>
        <w:rPr>
          <w:rFonts w:hint="eastAsia"/>
        </w:rPr>
        <w:t>。</w:t>
      </w:r>
      <w:r>
        <w:rPr>
          <w:rFonts w:hint="eastAsia"/>
        </w:rPr>
        <w:t xml:space="preserve"> </w:t>
      </w:r>
      <w:r w:rsidR="00C5650B">
        <w:rPr>
          <w:rFonts w:hint="eastAsia"/>
        </w:rPr>
        <w:t>いくつかの</w:t>
      </w:r>
      <w:r w:rsidR="00524D25">
        <w:rPr>
          <w:rFonts w:hint="eastAsia"/>
        </w:rPr>
        <w:t>もの</w:t>
      </w:r>
      <w:r>
        <w:rPr>
          <w:rFonts w:hint="eastAsia"/>
        </w:rPr>
        <w:t>は、</w:t>
      </w:r>
      <w:r w:rsidR="00C5650B">
        <w:rPr>
          <w:rFonts w:hint="eastAsia"/>
        </w:rPr>
        <w:t>調査</w:t>
      </w:r>
      <w:ins w:id="216" w:author="工内 隆" w:date="2018-09-22T16:42:00Z">
        <w:r w:rsidR="00665D87">
          <w:rPr>
            <w:rFonts w:hint="eastAsia"/>
          </w:rPr>
          <w:t>の</w:t>
        </w:r>
      </w:ins>
      <w:del w:id="217" w:author="工内 隆" w:date="2018-09-22T16:42:00Z">
        <w:r w:rsidR="00C5650B" w:rsidDel="00665D87">
          <w:rPr>
            <w:rFonts w:hint="eastAsia"/>
          </w:rPr>
          <w:delText>を</w:delText>
        </w:r>
      </w:del>
      <w:r w:rsidR="00C5650B">
        <w:rPr>
          <w:rFonts w:hint="eastAsia"/>
        </w:rPr>
        <w:t>実施や、</w:t>
      </w:r>
      <w:ins w:id="218" w:author="工内 隆" w:date="2018-09-22T16:43:00Z">
        <w:r w:rsidR="00665D87" w:rsidRPr="00524D25">
          <w:rPr>
            <w:rFonts w:hint="eastAsia"/>
          </w:rPr>
          <w:t>積極的</w:t>
        </w:r>
        <w:r w:rsidR="00665D87">
          <w:rPr>
            <w:rFonts w:hint="eastAsia"/>
          </w:rPr>
          <w:t>、定期的に</w:t>
        </w:r>
      </w:ins>
      <w:r w:rsidR="00524D25" w:rsidRPr="00524D25">
        <w:rPr>
          <w:rFonts w:hint="eastAsia"/>
        </w:rPr>
        <w:t>口頭</w:t>
      </w:r>
      <w:ins w:id="219" w:author="工内 隆" w:date="2018-09-22T16:43:00Z">
        <w:r w:rsidR="00665D87">
          <w:rPr>
            <w:rFonts w:hint="eastAsia"/>
          </w:rPr>
          <w:t>や</w:t>
        </w:r>
      </w:ins>
      <w:del w:id="220" w:author="工内 隆" w:date="2018-09-22T16:43:00Z">
        <w:r w:rsidR="00C5650B" w:rsidDel="00665D87">
          <w:rPr>
            <w:rFonts w:hint="eastAsia"/>
          </w:rPr>
          <w:delText>で</w:delText>
        </w:r>
        <w:r w:rsidR="00524D25" w:rsidRPr="00524D25" w:rsidDel="00665D87">
          <w:rPr>
            <w:rFonts w:hint="eastAsia"/>
          </w:rPr>
          <w:delText>、</w:delText>
        </w:r>
        <w:r w:rsidR="00C5650B" w:rsidDel="00665D87">
          <w:rPr>
            <w:rFonts w:hint="eastAsia"/>
          </w:rPr>
          <w:delText>または</w:delText>
        </w:r>
      </w:del>
      <w:r w:rsidR="00524D25" w:rsidRPr="00524D25">
        <w:rPr>
          <w:rFonts w:hint="eastAsia"/>
        </w:rPr>
        <w:t>書面で</w:t>
      </w:r>
      <w:ins w:id="221" w:author="工内 隆" w:date="2018-09-22T16:43:00Z">
        <w:del w:id="222" w:author="Date Masahiro" w:date="2018-09-25T09:58:00Z">
          <w:r w:rsidR="00665D87" w:rsidDel="00B376A8">
            <w:rPr>
              <w:rFonts w:hint="eastAsia"/>
            </w:rPr>
            <w:delText>フィードバックを</w:delText>
          </w:r>
        </w:del>
      </w:ins>
      <w:ins w:id="223" w:author="Date Masahiro" w:date="2018-09-25T09:58:00Z">
        <w:r w:rsidR="00B376A8">
          <w:rPr>
            <w:rFonts w:hint="eastAsia"/>
          </w:rPr>
          <w:t>評価を</w:t>
        </w:r>
      </w:ins>
      <w:ins w:id="224" w:author="工内 隆" w:date="2018-09-22T16:43:00Z">
        <w:r w:rsidR="00665D87">
          <w:rPr>
            <w:rFonts w:hint="eastAsia"/>
          </w:rPr>
          <w:t>要請する</w:t>
        </w:r>
      </w:ins>
      <w:del w:id="225" w:author="工内 隆" w:date="2018-09-22T16:43:00Z">
        <w:r w:rsidR="00C5650B" w:rsidDel="00665D87">
          <w:rPr>
            <w:rFonts w:hint="eastAsia"/>
          </w:rPr>
          <w:delText>の</w:delText>
        </w:r>
        <w:r w:rsidR="00524D25" w:rsidRPr="00524D25" w:rsidDel="00665D87">
          <w:rPr>
            <w:rFonts w:hint="eastAsia"/>
          </w:rPr>
          <w:delText>積極的</w:delText>
        </w:r>
        <w:r w:rsidR="00C5650B" w:rsidDel="00665D87">
          <w:rPr>
            <w:rFonts w:hint="eastAsia"/>
          </w:rPr>
          <w:delText>、定期的</w:delText>
        </w:r>
        <w:r w:rsidDel="00665D87">
          <w:rPr>
            <w:rFonts w:hint="eastAsia"/>
          </w:rPr>
          <w:delText>な</w:delText>
        </w:r>
        <w:r w:rsidR="00C5650B" w:rsidDel="00665D87">
          <w:rPr>
            <w:rFonts w:hint="eastAsia"/>
          </w:rPr>
          <w:delText>評価行う</w:delText>
        </w:r>
      </w:del>
      <w:r w:rsidR="00C5650B">
        <w:rPr>
          <w:rFonts w:hint="eastAsia"/>
        </w:rPr>
        <w:t>ような</w:t>
      </w:r>
      <w:r>
        <w:rPr>
          <w:rFonts w:hint="eastAsia"/>
        </w:rPr>
        <w:t>方法</w:t>
      </w:r>
      <w:r w:rsidR="00524D25">
        <w:rPr>
          <w:rFonts w:hint="eastAsia"/>
        </w:rPr>
        <w:t>で測定可能です。</w:t>
      </w:r>
      <w:r>
        <w:rPr>
          <w:rFonts w:hint="eastAsia"/>
        </w:rPr>
        <w:t>（あなたのチーム</w:t>
      </w:r>
      <w:r w:rsidR="00C5650B">
        <w:rPr>
          <w:rFonts w:hint="eastAsia"/>
        </w:rPr>
        <w:t>と</w:t>
      </w:r>
      <w:r>
        <w:rPr>
          <w:rFonts w:hint="eastAsia"/>
        </w:rPr>
        <w:t>話して</w:t>
      </w:r>
      <w:r w:rsidR="00524D25">
        <w:rPr>
          <w:rFonts w:hint="eastAsia"/>
        </w:rPr>
        <w:t>み</w:t>
      </w:r>
      <w:r w:rsidR="00C5650B">
        <w:rPr>
          <w:rFonts w:hint="eastAsia"/>
        </w:rPr>
        <w:t>ましょう</w:t>
      </w:r>
      <w:r w:rsidR="00524D25">
        <w:rPr>
          <w:rFonts w:hint="eastAsia"/>
        </w:rPr>
        <w:t>。</w:t>
      </w:r>
      <w:r>
        <w:rPr>
          <w:rFonts w:hint="eastAsia"/>
        </w:rPr>
        <w:t>）</w:t>
      </w:r>
    </w:p>
    <w:p w:rsidR="001F6945" w:rsidRDefault="001F6945" w:rsidP="004B6B37"/>
    <w:p w:rsidR="00524D25" w:rsidRDefault="00524D25" w:rsidP="004B6B37">
      <w:r w:rsidRPr="00524D25">
        <w:t>Goal #1 Ensure the efficient and legally compliant use of open source code.</w:t>
      </w:r>
    </w:p>
    <w:p w:rsidR="00524D25" w:rsidRDefault="00524D25" w:rsidP="004B6B37">
      <w:r w:rsidRPr="00524D25">
        <w:rPr>
          <w:rFonts w:hint="eastAsia"/>
        </w:rPr>
        <w:t>目標＃</w:t>
      </w:r>
      <w:r w:rsidRPr="00524D25">
        <w:rPr>
          <w:rFonts w:hint="eastAsia"/>
        </w:rPr>
        <w:t>1</w:t>
      </w:r>
      <w:r w:rsidR="00F21445" w:rsidRPr="00F21445">
        <w:rPr>
          <w:rFonts w:hint="eastAsia"/>
        </w:rPr>
        <w:t>効率的かつ合法的な</w:t>
      </w:r>
      <w:r w:rsidRPr="00524D25">
        <w:rPr>
          <w:rFonts w:hint="eastAsia"/>
        </w:rPr>
        <w:t>オープンソース</w:t>
      </w:r>
      <w:r w:rsidR="00F21445">
        <w:rPr>
          <w:rFonts w:hint="eastAsia"/>
        </w:rPr>
        <w:t xml:space="preserve">　</w:t>
      </w:r>
      <w:r w:rsidRPr="00524D25">
        <w:rPr>
          <w:rFonts w:hint="eastAsia"/>
        </w:rPr>
        <w:t>コードの使用を保証する。</w:t>
      </w:r>
    </w:p>
    <w:p w:rsidR="00524D25" w:rsidRPr="00524D25" w:rsidRDefault="00524D25" w:rsidP="004B6B37"/>
    <w:p w:rsidR="004B6B37" w:rsidRDefault="004B6B37" w:rsidP="004B6B37">
      <w:r>
        <w:t xml:space="preserve">This is where organizations typically start when they get involved in open source. They realize engineering is consuming a lot of open source software either in their infrastructure, or in their products and services, or both. A program office helps centralize policies and decision-making around open source consumption, track its use, and ensure the organization doesn’t run afoul of its legal obligations under the various </w:t>
      </w:r>
      <w:r>
        <w:lastRenderedPageBreak/>
        <w:t>open source licenses. Programs can also keep track of how well they help developers resolve any legal issues they may encounter.</w:t>
      </w:r>
    </w:p>
    <w:p w:rsidR="004B6B37" w:rsidRDefault="00F21445" w:rsidP="004B6B37">
      <w:r w:rsidRPr="00F21445">
        <w:rPr>
          <w:rFonts w:hint="eastAsia"/>
        </w:rPr>
        <w:t>これは組織がオープンソースに</w:t>
      </w:r>
      <w:r>
        <w:rPr>
          <w:rFonts w:hint="eastAsia"/>
        </w:rPr>
        <w:t>関わ</w:t>
      </w:r>
      <w:ins w:id="226" w:author="工内 隆" w:date="2018-09-22T16:45:00Z">
        <w:r w:rsidR="00665D87">
          <w:rPr>
            <w:rFonts w:hint="eastAsia"/>
          </w:rPr>
          <w:t>り始めた</w:t>
        </w:r>
      </w:ins>
      <w:del w:id="227" w:author="工内 隆" w:date="2018-09-22T16:45:00Z">
        <w:r w:rsidDel="00665D87">
          <w:rPr>
            <w:rFonts w:hint="eastAsia"/>
          </w:rPr>
          <w:delText>るようになった</w:delText>
        </w:r>
      </w:del>
      <w:r w:rsidRPr="00F21445">
        <w:rPr>
          <w:rFonts w:hint="eastAsia"/>
        </w:rPr>
        <w:t>とき</w:t>
      </w:r>
      <w:ins w:id="228" w:author="工内 隆" w:date="2018-09-22T16:45:00Z">
        <w:r w:rsidR="00665D87">
          <w:rPr>
            <w:rFonts w:hint="eastAsia"/>
          </w:rPr>
          <w:t>の出発点</w:t>
        </w:r>
      </w:ins>
      <w:del w:id="229" w:author="工内 隆" w:date="2018-09-22T16:45:00Z">
        <w:r w:rsidDel="00665D87">
          <w:rPr>
            <w:rFonts w:hint="eastAsia"/>
          </w:rPr>
          <w:delText>、</w:delText>
        </w:r>
        <w:r w:rsidR="005E28DA" w:rsidDel="00665D87">
          <w:rPr>
            <w:rFonts w:hint="eastAsia"/>
          </w:rPr>
          <w:delText>最初</w:delText>
        </w:r>
        <w:r w:rsidR="00C5650B" w:rsidDel="00665D87">
          <w:rPr>
            <w:rFonts w:hint="eastAsia"/>
          </w:rPr>
          <w:delText>に向き合う</w:delText>
        </w:r>
        <w:r w:rsidRPr="00F21445" w:rsidDel="00665D87">
          <w:rPr>
            <w:rFonts w:hint="eastAsia"/>
          </w:rPr>
          <w:delText>典型的</w:delText>
        </w:r>
        <w:r w:rsidR="005E28DA" w:rsidDel="00665D87">
          <w:rPr>
            <w:rFonts w:hint="eastAsia"/>
          </w:rPr>
          <w:delText>な課題</w:delText>
        </w:r>
      </w:del>
      <w:r w:rsidR="005E28DA">
        <w:rPr>
          <w:rFonts w:hint="eastAsia"/>
        </w:rPr>
        <w:t>です。</w:t>
      </w:r>
      <w:r w:rsidRPr="00F21445">
        <w:rPr>
          <w:rFonts w:hint="eastAsia"/>
        </w:rPr>
        <w:t xml:space="preserve"> </w:t>
      </w:r>
      <w:r w:rsidR="00C5650B">
        <w:rPr>
          <w:rFonts w:hint="eastAsia"/>
        </w:rPr>
        <w:t>まず</w:t>
      </w:r>
      <w:r w:rsidRPr="00F21445">
        <w:rPr>
          <w:rFonts w:hint="eastAsia"/>
        </w:rPr>
        <w:t>、エンジニアリング</w:t>
      </w:r>
      <w:r w:rsidR="005E28DA">
        <w:rPr>
          <w:rFonts w:hint="eastAsia"/>
        </w:rPr>
        <w:t>部門</w:t>
      </w:r>
      <w:r w:rsidRPr="00F21445">
        <w:rPr>
          <w:rFonts w:hint="eastAsia"/>
        </w:rPr>
        <w:t>がインフラストラクチャ</w:t>
      </w:r>
      <w:ins w:id="230" w:author="工内 隆" w:date="2018-09-22T16:46:00Z">
        <w:r w:rsidR="00665D87">
          <w:rPr>
            <w:rFonts w:hint="eastAsia"/>
          </w:rPr>
          <w:t>において、あるいは、</w:t>
        </w:r>
      </w:ins>
      <w:del w:id="231" w:author="工内 隆" w:date="2018-09-22T16:46:00Z">
        <w:r w:rsidRPr="00F21445" w:rsidDel="00665D87">
          <w:rPr>
            <w:rFonts w:hint="eastAsia"/>
          </w:rPr>
          <w:delText>や</w:delText>
        </w:r>
      </w:del>
      <w:r w:rsidRPr="00F21445">
        <w:rPr>
          <w:rFonts w:hint="eastAsia"/>
        </w:rPr>
        <w:t>製品やサービス</w:t>
      </w:r>
      <w:ins w:id="232" w:author="工内 隆" w:date="2018-09-22T16:46:00Z">
        <w:r w:rsidR="00665D87">
          <w:rPr>
            <w:rFonts w:hint="eastAsia"/>
          </w:rPr>
          <w:t>の中で</w:t>
        </w:r>
      </w:ins>
      <w:r w:rsidRPr="00F21445">
        <w:rPr>
          <w:rFonts w:hint="eastAsia"/>
        </w:rPr>
        <w:t>、あるいはその両方で多くのオープンソースソフトウェアを</w:t>
      </w:r>
      <w:r w:rsidR="005E28DA">
        <w:rPr>
          <w:rFonts w:hint="eastAsia"/>
        </w:rPr>
        <w:t>使用</w:t>
      </w:r>
      <w:r w:rsidRPr="00F21445">
        <w:rPr>
          <w:rFonts w:hint="eastAsia"/>
        </w:rPr>
        <w:t>していること</w:t>
      </w:r>
      <w:r w:rsidR="005E28DA">
        <w:rPr>
          <w:rFonts w:hint="eastAsia"/>
        </w:rPr>
        <w:t>に</w:t>
      </w:r>
      <w:r w:rsidR="00C455EC">
        <w:rPr>
          <w:rFonts w:hint="eastAsia"/>
        </w:rPr>
        <w:t>気づくでしょう</w:t>
      </w:r>
      <w:r w:rsidRPr="00F21445">
        <w:rPr>
          <w:rFonts w:hint="eastAsia"/>
        </w:rPr>
        <w:t>。</w:t>
      </w:r>
      <w:r w:rsidRPr="00F21445">
        <w:rPr>
          <w:rFonts w:hint="eastAsia"/>
        </w:rPr>
        <w:t xml:space="preserve"> </w:t>
      </w:r>
      <w:r w:rsidRPr="00F21445">
        <w:rPr>
          <w:rFonts w:hint="eastAsia"/>
        </w:rPr>
        <w:t>プログラムオフィスは、オープンソースの</w:t>
      </w:r>
      <w:r w:rsidR="005E28DA">
        <w:rPr>
          <w:rFonts w:hint="eastAsia"/>
        </w:rPr>
        <w:t>活用</w:t>
      </w:r>
      <w:r w:rsidRPr="00F21445">
        <w:rPr>
          <w:rFonts w:hint="eastAsia"/>
        </w:rPr>
        <w:t>に関するポリシーと意思決定を一元</w:t>
      </w:r>
      <w:del w:id="233" w:author="工内 隆" w:date="2018-09-22T16:48:00Z">
        <w:r w:rsidRPr="00F21445" w:rsidDel="00423776">
          <w:rPr>
            <w:rFonts w:hint="eastAsia"/>
          </w:rPr>
          <w:delText>化し</w:delText>
        </w:r>
      </w:del>
      <w:r w:rsidR="00C455EC">
        <w:rPr>
          <w:rFonts w:hint="eastAsia"/>
        </w:rPr>
        <w:t>管理し</w:t>
      </w:r>
      <w:r w:rsidRPr="00F21445">
        <w:rPr>
          <w:rFonts w:hint="eastAsia"/>
        </w:rPr>
        <w:t>、その</w:t>
      </w:r>
      <w:r w:rsidR="00C455EC">
        <w:rPr>
          <w:rFonts w:hint="eastAsia"/>
        </w:rPr>
        <w:t>オープンソースの</w:t>
      </w:r>
      <w:r w:rsidRPr="00F21445">
        <w:rPr>
          <w:rFonts w:hint="eastAsia"/>
        </w:rPr>
        <w:t>使用状況を</w:t>
      </w:r>
      <w:r w:rsidR="005E28DA">
        <w:rPr>
          <w:rFonts w:hint="eastAsia"/>
        </w:rPr>
        <w:t>トラッキング</w:t>
      </w:r>
      <w:r w:rsidRPr="00F21445">
        <w:rPr>
          <w:rFonts w:hint="eastAsia"/>
        </w:rPr>
        <w:t>し、組織がさまざまなオープンソースライセンスの下で法的義務</w:t>
      </w:r>
      <w:r w:rsidR="005E28DA">
        <w:rPr>
          <w:rFonts w:hint="eastAsia"/>
        </w:rPr>
        <w:t>を遵守</w:t>
      </w:r>
      <w:r w:rsidR="00C455EC">
        <w:rPr>
          <w:rFonts w:hint="eastAsia"/>
        </w:rPr>
        <w:t>す</w:t>
      </w:r>
      <w:r w:rsidR="006C4E7E">
        <w:rPr>
          <w:rFonts w:hint="eastAsia"/>
        </w:rPr>
        <w:t>る</w:t>
      </w:r>
      <w:ins w:id="234" w:author="工内 隆" w:date="2018-09-22T16:48:00Z">
        <w:r w:rsidR="00423776">
          <w:rPr>
            <w:rFonts w:hint="eastAsia"/>
          </w:rPr>
          <w:t>ことを手助け</w:t>
        </w:r>
      </w:ins>
      <w:del w:id="235" w:author="工内 隆" w:date="2018-09-22T16:48:00Z">
        <w:r w:rsidR="006C4E7E" w:rsidDel="00423776">
          <w:rPr>
            <w:rFonts w:hint="eastAsia"/>
          </w:rPr>
          <w:delText>ように</w:delText>
        </w:r>
      </w:del>
      <w:r w:rsidR="005E28DA">
        <w:rPr>
          <w:rFonts w:hint="eastAsia"/>
        </w:rPr>
        <w:t>します</w:t>
      </w:r>
      <w:r w:rsidRPr="00F21445">
        <w:rPr>
          <w:rFonts w:hint="eastAsia"/>
        </w:rPr>
        <w:t>。</w:t>
      </w:r>
      <w:r w:rsidRPr="00F21445">
        <w:rPr>
          <w:rFonts w:hint="eastAsia"/>
        </w:rPr>
        <w:t xml:space="preserve"> </w:t>
      </w:r>
      <w:r w:rsidRPr="00F21445">
        <w:rPr>
          <w:rFonts w:hint="eastAsia"/>
        </w:rPr>
        <w:t>プログラム</w:t>
      </w:r>
      <w:r w:rsidR="006C4E7E">
        <w:rPr>
          <w:rFonts w:hint="eastAsia"/>
        </w:rPr>
        <w:t>オフィス</w:t>
      </w:r>
      <w:ins w:id="236" w:author="工内 隆" w:date="2018-09-22T16:48:00Z">
        <w:r w:rsidR="00423776">
          <w:rPr>
            <w:rFonts w:hint="eastAsia"/>
          </w:rPr>
          <w:t>は</w:t>
        </w:r>
      </w:ins>
      <w:del w:id="237" w:author="工内 隆" w:date="2018-09-22T16:48:00Z">
        <w:r w:rsidR="006C4E7E" w:rsidDel="00423776">
          <w:rPr>
            <w:rFonts w:hint="eastAsia"/>
          </w:rPr>
          <w:delText>が</w:delText>
        </w:r>
      </w:del>
      <w:r w:rsidRPr="00F21445">
        <w:rPr>
          <w:rFonts w:hint="eastAsia"/>
        </w:rPr>
        <w:t>、開発者が遭遇</w:t>
      </w:r>
      <w:r w:rsidR="005E28DA">
        <w:rPr>
          <w:rFonts w:hint="eastAsia"/>
        </w:rPr>
        <w:t>した</w:t>
      </w:r>
      <w:r w:rsidRPr="00F21445">
        <w:rPr>
          <w:rFonts w:hint="eastAsia"/>
        </w:rPr>
        <w:t>法的問題を</w:t>
      </w:r>
      <w:r w:rsidR="005E28DA">
        <w:rPr>
          <w:rFonts w:hint="eastAsia"/>
        </w:rPr>
        <w:t>解決するために、</w:t>
      </w:r>
      <w:r w:rsidR="00C455EC">
        <w:rPr>
          <w:rFonts w:hint="eastAsia"/>
        </w:rPr>
        <w:t>どれだけ役立っているか</w:t>
      </w:r>
      <w:r w:rsidRPr="00F21445">
        <w:rPr>
          <w:rFonts w:hint="eastAsia"/>
        </w:rPr>
        <w:t>を</w:t>
      </w:r>
      <w:r w:rsidR="005E28DA">
        <w:rPr>
          <w:rFonts w:hint="eastAsia"/>
        </w:rPr>
        <w:t>トラッキング</w:t>
      </w:r>
      <w:r w:rsidRPr="00F21445">
        <w:rPr>
          <w:rFonts w:hint="eastAsia"/>
        </w:rPr>
        <w:t>することもできます。</w:t>
      </w:r>
    </w:p>
    <w:p w:rsidR="006C4E7E" w:rsidRDefault="006C4E7E" w:rsidP="004B6B37"/>
    <w:p w:rsidR="004B6B37" w:rsidRDefault="004B6B37" w:rsidP="004B6B37">
      <w:r>
        <w:t>Some of the most common ways to measure against this first goal are aimed at ensuring that policies and processes are working the way they were intended and that the organization remains in legal compliance:</w:t>
      </w:r>
    </w:p>
    <w:p w:rsidR="004B6B37" w:rsidRDefault="006C4E7E" w:rsidP="004B6B37">
      <w:r w:rsidRPr="006C4E7E">
        <w:rPr>
          <w:rFonts w:hint="eastAsia"/>
        </w:rPr>
        <w:t>この第</w:t>
      </w:r>
      <w:r w:rsidRPr="006C4E7E">
        <w:rPr>
          <w:rFonts w:hint="eastAsia"/>
        </w:rPr>
        <w:t>1</w:t>
      </w:r>
      <w:r>
        <w:rPr>
          <w:rFonts w:hint="eastAsia"/>
        </w:rPr>
        <w:t>の目標に対</w:t>
      </w:r>
      <w:r w:rsidR="00E57CB8">
        <w:rPr>
          <w:rFonts w:hint="eastAsia"/>
        </w:rPr>
        <w:t>する、</w:t>
      </w:r>
      <w:r w:rsidRPr="006C4E7E">
        <w:rPr>
          <w:rFonts w:hint="eastAsia"/>
        </w:rPr>
        <w:t>最も一般的な</w:t>
      </w:r>
      <w:r w:rsidR="00E57CB8">
        <w:rPr>
          <w:rFonts w:hint="eastAsia"/>
        </w:rPr>
        <w:t>評価</w:t>
      </w:r>
      <w:r w:rsidR="00251CE5">
        <w:rPr>
          <w:rFonts w:hint="eastAsia"/>
        </w:rPr>
        <w:t>方法</w:t>
      </w:r>
      <w:r w:rsidRPr="006C4E7E">
        <w:rPr>
          <w:rFonts w:hint="eastAsia"/>
        </w:rPr>
        <w:t>は、ポリシーとプロセスが意図したとおりに働いていること、</w:t>
      </w:r>
      <w:ins w:id="238" w:author="工内 隆" w:date="2018-09-22T16:53:00Z">
        <w:r w:rsidR="00423776">
          <w:rPr>
            <w:rFonts w:hint="eastAsia"/>
          </w:rPr>
          <w:t>および、</w:t>
        </w:r>
      </w:ins>
      <w:r w:rsidRPr="006C4E7E">
        <w:rPr>
          <w:rFonts w:hint="eastAsia"/>
        </w:rPr>
        <w:t>組織が法令遵守を維持していることを確認することを</w:t>
      </w:r>
      <w:ins w:id="239" w:author="工内 隆" w:date="2018-09-22T16:52:00Z">
        <w:r w:rsidR="00423776">
          <w:rPr>
            <w:rFonts w:hint="eastAsia"/>
          </w:rPr>
          <w:t>狙っています</w:t>
        </w:r>
      </w:ins>
      <w:del w:id="240" w:author="工内 隆" w:date="2018-09-22T16:52:00Z">
        <w:r w:rsidR="00251CE5" w:rsidDel="00423776">
          <w:rPr>
            <w:rFonts w:hint="eastAsia"/>
          </w:rPr>
          <w:delText>測定するものです</w:delText>
        </w:r>
      </w:del>
      <w:r w:rsidRPr="006C4E7E">
        <w:rPr>
          <w:rFonts w:hint="eastAsia"/>
        </w:rPr>
        <w:t>。</w:t>
      </w:r>
    </w:p>
    <w:p w:rsidR="006C4E7E" w:rsidRDefault="006C4E7E" w:rsidP="004B6B37"/>
    <w:p w:rsidR="004B6B37" w:rsidRDefault="00E57CB8" w:rsidP="004B6B37">
      <w:r>
        <w:rPr>
          <w:rFonts w:hint="eastAsia"/>
        </w:rPr>
        <w:t>・</w:t>
      </w:r>
      <w:r w:rsidR="004B6B37">
        <w:t>How much open source code do you consume?</w:t>
      </w:r>
    </w:p>
    <w:p w:rsidR="00E57CB8" w:rsidRDefault="00E57CB8" w:rsidP="004B6B37">
      <w:r>
        <w:rPr>
          <w:rFonts w:hint="eastAsia"/>
        </w:rPr>
        <w:t>・</w:t>
      </w:r>
      <w:r w:rsidRPr="00E57CB8">
        <w:rPr>
          <w:rFonts w:hint="eastAsia"/>
        </w:rPr>
        <w:t>どの</w:t>
      </w:r>
      <w:r>
        <w:rPr>
          <w:rFonts w:hint="eastAsia"/>
        </w:rPr>
        <w:t>程度</w:t>
      </w:r>
      <w:r w:rsidRPr="00E57CB8">
        <w:rPr>
          <w:rFonts w:hint="eastAsia"/>
        </w:rPr>
        <w:t>オープンソース</w:t>
      </w:r>
      <w:r>
        <w:rPr>
          <w:rFonts w:hint="eastAsia"/>
        </w:rPr>
        <w:t xml:space="preserve">　</w:t>
      </w:r>
      <w:r w:rsidRPr="00E57CB8">
        <w:rPr>
          <w:rFonts w:hint="eastAsia"/>
        </w:rPr>
        <w:t>コードを</w:t>
      </w:r>
      <w:r>
        <w:rPr>
          <w:rFonts w:hint="eastAsia"/>
        </w:rPr>
        <w:t>使用している</w:t>
      </w:r>
      <w:r w:rsidRPr="00E57CB8">
        <w:rPr>
          <w:rFonts w:hint="eastAsia"/>
        </w:rPr>
        <w:t>か</w:t>
      </w:r>
      <w:ins w:id="241" w:author="Date Masahiro" w:date="2018-09-25T10:02:00Z">
        <w:r w:rsidR="00B376A8">
          <w:rPr>
            <w:rFonts w:hint="eastAsia"/>
          </w:rPr>
          <w:t>。</w:t>
        </w:r>
      </w:ins>
      <w:ins w:id="242" w:author="工内 隆" w:date="2018-09-22T16:58:00Z">
        <w:del w:id="243" w:author="Date Masahiro" w:date="2018-09-25T10:02:00Z">
          <w:r w:rsidR="005D3F11" w:rsidDel="00B376A8">
            <w:rPr>
              <w:rFonts w:hint="eastAsia"/>
            </w:rPr>
            <w:delText>？</w:delText>
          </w:r>
        </w:del>
      </w:ins>
      <w:del w:id="244" w:author="Date Masahiro" w:date="2018-09-25T10:02:00Z">
        <w:r w:rsidR="0003369A" w:rsidDel="00B376A8">
          <w:rPr>
            <w:rFonts w:hint="eastAsia"/>
          </w:rPr>
          <w:delText>。</w:delText>
        </w:r>
      </w:del>
      <w:ins w:id="245" w:author="工内 隆" w:date="2018-09-22T16:54:00Z">
        <w:del w:id="246" w:author="Date Masahiro" w:date="2018-09-25T10:02:00Z">
          <w:r w:rsidR="00423776" w:rsidDel="00B376A8">
            <w:rPr>
              <w:rFonts w:hint="eastAsia"/>
            </w:rPr>
            <w:delText>＜＜</w:delText>
          </w:r>
        </w:del>
      </w:ins>
      <w:ins w:id="247" w:author="工内 隆" w:date="2018-09-22T16:55:00Z">
        <w:del w:id="248" w:author="Date Masahiro" w:date="2018-09-25T10:02:00Z">
          <w:r w:rsidR="00423776" w:rsidDel="00B376A8">
            <w:rPr>
              <w:rFonts w:hint="eastAsia"/>
            </w:rPr>
            <w:delText>以下の</w:delText>
          </w:r>
        </w:del>
      </w:ins>
      <w:ins w:id="249" w:author="工内 隆" w:date="2018-09-22T16:54:00Z">
        <w:del w:id="250" w:author="Date Masahiro" w:date="2018-09-25T10:02:00Z">
          <w:r w:rsidR="00423776" w:rsidDel="00B376A8">
            <w:rPr>
              <w:rFonts w:hint="eastAsia"/>
            </w:rPr>
            <w:delText>箇条書き、デス・マス調と</w:delText>
          </w:r>
        </w:del>
      </w:ins>
      <w:ins w:id="251" w:author="工内 隆" w:date="2018-09-22T16:55:00Z">
        <w:del w:id="252" w:author="Date Masahiro" w:date="2018-09-25T10:02:00Z">
          <w:r w:rsidR="00423776" w:rsidDel="00B376A8">
            <w:rPr>
              <w:rFonts w:hint="eastAsia"/>
            </w:rPr>
            <w:delText>デアル調が混在、デアル調にしました＞＞</w:delText>
          </w:r>
        </w:del>
      </w:ins>
    </w:p>
    <w:p w:rsidR="00E57CB8" w:rsidRDefault="00E57CB8" w:rsidP="004B6B37"/>
    <w:p w:rsidR="004B6B37" w:rsidRDefault="00E57CB8" w:rsidP="004B6B37">
      <w:r>
        <w:rPr>
          <w:rFonts w:hint="eastAsia"/>
        </w:rPr>
        <w:t>・</w:t>
      </w:r>
      <w:r w:rsidR="004B6B37">
        <w:t>How well is that consumption tracked?</w:t>
      </w:r>
    </w:p>
    <w:p w:rsidR="00E57CB8" w:rsidRDefault="00E57CB8" w:rsidP="004B6B37">
      <w:r>
        <w:rPr>
          <w:rFonts w:hint="eastAsia"/>
        </w:rPr>
        <w:t>・</w:t>
      </w:r>
      <w:ins w:id="253" w:author="工内 隆" w:date="2018-09-22T16:56:00Z">
        <w:r w:rsidR="00423776">
          <w:rPr>
            <w:rFonts w:hint="eastAsia"/>
          </w:rPr>
          <w:t>オープンソースの</w:t>
        </w:r>
      </w:ins>
      <w:r>
        <w:rPr>
          <w:rFonts w:hint="eastAsia"/>
        </w:rPr>
        <w:t>使用について</w:t>
      </w:r>
      <w:r w:rsidRPr="00E57CB8">
        <w:rPr>
          <w:rFonts w:hint="eastAsia"/>
        </w:rPr>
        <w:t>どの程度</w:t>
      </w:r>
      <w:ins w:id="254" w:author="工内 隆" w:date="2018-09-22T16:57:00Z">
        <w:r w:rsidR="005D3F11">
          <w:rPr>
            <w:rFonts w:hint="eastAsia"/>
          </w:rPr>
          <w:t>正確に</w:t>
        </w:r>
      </w:ins>
      <w:del w:id="255" w:author="工内 隆" w:date="2018-09-22T16:57:00Z">
        <w:r w:rsidRPr="00E57CB8" w:rsidDel="005D3F11">
          <w:rPr>
            <w:rFonts w:hint="eastAsia"/>
          </w:rPr>
          <w:delText>うまく</w:delText>
        </w:r>
      </w:del>
      <w:r>
        <w:rPr>
          <w:rFonts w:hint="eastAsia"/>
        </w:rPr>
        <w:t>トラッキング</w:t>
      </w:r>
      <w:r w:rsidR="0003369A">
        <w:rPr>
          <w:rFonts w:hint="eastAsia"/>
        </w:rPr>
        <w:t>されてい</w:t>
      </w:r>
      <w:ins w:id="256" w:author="工内 隆" w:date="2018-09-22T16:56:00Z">
        <w:r w:rsidR="00423776">
          <w:rPr>
            <w:rFonts w:hint="eastAsia"/>
          </w:rPr>
          <w:t>る</w:t>
        </w:r>
      </w:ins>
      <w:del w:id="257" w:author="工内 隆" w:date="2018-09-22T16:56:00Z">
        <w:r w:rsidR="0003369A" w:rsidDel="00423776">
          <w:rPr>
            <w:rFonts w:hint="eastAsia"/>
          </w:rPr>
          <w:delText>ます</w:delText>
        </w:r>
      </w:del>
      <w:r w:rsidR="0003369A">
        <w:rPr>
          <w:rFonts w:hint="eastAsia"/>
        </w:rPr>
        <w:t>か</w:t>
      </w:r>
      <w:ins w:id="258" w:author="Date Masahiro" w:date="2018-09-25T10:02:00Z">
        <w:r w:rsidR="00B376A8">
          <w:rPr>
            <w:rFonts w:hint="eastAsia"/>
          </w:rPr>
          <w:t>。</w:t>
        </w:r>
      </w:ins>
      <w:del w:id="259" w:author="工内 隆" w:date="2018-09-22T16:58:00Z">
        <w:r w:rsidR="0003369A" w:rsidDel="005D3F11">
          <w:rPr>
            <w:rFonts w:hint="eastAsia"/>
          </w:rPr>
          <w:delText>。</w:delText>
        </w:r>
      </w:del>
      <w:ins w:id="260" w:author="工内 隆" w:date="2018-09-22T16:58:00Z">
        <w:del w:id="261" w:author="Date Masahiro" w:date="2018-09-25T10:02:00Z">
          <w:r w:rsidR="005D3F11" w:rsidDel="00B376A8">
            <w:rPr>
              <w:rFonts w:hint="eastAsia"/>
            </w:rPr>
            <w:delText>？</w:delText>
          </w:r>
        </w:del>
      </w:ins>
    </w:p>
    <w:p w:rsidR="00E57CB8" w:rsidRDefault="00E57CB8" w:rsidP="004B6B37"/>
    <w:p w:rsidR="004B6B37" w:rsidRDefault="00E57CB8" w:rsidP="004B6B37">
      <w:r>
        <w:rPr>
          <w:rFonts w:hint="eastAsia"/>
        </w:rPr>
        <w:t>・</w:t>
      </w:r>
      <w:r w:rsidR="004B6B37">
        <w:t>The policy for using open source code is clear and developers are aware of it.</w:t>
      </w:r>
    </w:p>
    <w:p w:rsidR="00E57CB8" w:rsidRDefault="00E57CB8" w:rsidP="004B6B37">
      <w:r>
        <w:rPr>
          <w:rFonts w:hint="eastAsia"/>
        </w:rPr>
        <w:t>・</w:t>
      </w:r>
      <w:r w:rsidRPr="00E57CB8">
        <w:rPr>
          <w:rFonts w:hint="eastAsia"/>
        </w:rPr>
        <w:t>オープンソース　コード使用</w:t>
      </w:r>
      <w:r>
        <w:rPr>
          <w:rFonts w:hint="eastAsia"/>
        </w:rPr>
        <w:t>に対するポリシー</w:t>
      </w:r>
      <w:r w:rsidR="00F663DB">
        <w:rPr>
          <w:rFonts w:hint="eastAsia"/>
        </w:rPr>
        <w:t>は</w:t>
      </w:r>
      <w:r w:rsidRPr="00E57CB8">
        <w:rPr>
          <w:rFonts w:hint="eastAsia"/>
        </w:rPr>
        <w:t>明確で、開発者はそれを認識してい</w:t>
      </w:r>
      <w:ins w:id="262" w:author="工内 隆" w:date="2018-09-22T16:58:00Z">
        <w:r w:rsidR="005D3F11">
          <w:rPr>
            <w:rFonts w:hint="eastAsia"/>
          </w:rPr>
          <w:t>る</w:t>
        </w:r>
      </w:ins>
      <w:del w:id="263" w:author="工内 隆" w:date="2018-09-22T16:58:00Z">
        <w:r w:rsidRPr="00E57CB8" w:rsidDel="005D3F11">
          <w:rPr>
            <w:rFonts w:hint="eastAsia"/>
          </w:rPr>
          <w:delText>ます</w:delText>
        </w:r>
      </w:del>
      <w:r w:rsidRPr="00E57CB8">
        <w:rPr>
          <w:rFonts w:hint="eastAsia"/>
        </w:rPr>
        <w:t>。</w:t>
      </w:r>
    </w:p>
    <w:p w:rsidR="00E57CB8" w:rsidRPr="00E57CB8" w:rsidRDefault="00E57CB8" w:rsidP="004B6B37"/>
    <w:p w:rsidR="004B6B37" w:rsidRDefault="00E57CB8" w:rsidP="004B6B37">
      <w:r>
        <w:rPr>
          <w:rFonts w:hint="eastAsia"/>
        </w:rPr>
        <w:t>・</w:t>
      </w:r>
      <w:r w:rsidR="004B6B37">
        <w:t>The processes and tools for bringing in code are clear and developers are following it.</w:t>
      </w:r>
    </w:p>
    <w:p w:rsidR="00E57CB8" w:rsidRDefault="00E57CB8" w:rsidP="004B6B37">
      <w:r>
        <w:rPr>
          <w:rFonts w:hint="eastAsia"/>
        </w:rPr>
        <w:t>・</w:t>
      </w:r>
      <w:r w:rsidRPr="00E57CB8">
        <w:rPr>
          <w:rFonts w:hint="eastAsia"/>
        </w:rPr>
        <w:t>コードを取り込むためのプロセスとツールは明確で、開発者はそれに従ってい</w:t>
      </w:r>
      <w:ins w:id="264" w:author="工内 隆" w:date="2018-09-22T16:59:00Z">
        <w:r w:rsidR="005D3F11">
          <w:rPr>
            <w:rFonts w:hint="eastAsia"/>
          </w:rPr>
          <w:t>る</w:t>
        </w:r>
      </w:ins>
      <w:del w:id="265" w:author="工内 隆" w:date="2018-09-22T16:59:00Z">
        <w:r w:rsidRPr="00E57CB8" w:rsidDel="005D3F11">
          <w:rPr>
            <w:rFonts w:hint="eastAsia"/>
          </w:rPr>
          <w:delText>ます</w:delText>
        </w:r>
      </w:del>
      <w:r w:rsidRPr="00E57CB8">
        <w:rPr>
          <w:rFonts w:hint="eastAsia"/>
        </w:rPr>
        <w:t>。</w:t>
      </w:r>
    </w:p>
    <w:p w:rsidR="00E57CB8" w:rsidRDefault="00E57CB8" w:rsidP="004B6B37"/>
    <w:p w:rsidR="004B6B37" w:rsidRDefault="00E57CB8" w:rsidP="004B6B37">
      <w:r>
        <w:rPr>
          <w:rFonts w:hint="eastAsia"/>
        </w:rPr>
        <w:t>・</w:t>
      </w:r>
      <w:r w:rsidR="004B6B37">
        <w:t>Which products and services are third-party code being used in?</w:t>
      </w:r>
    </w:p>
    <w:p w:rsidR="00E57CB8" w:rsidRDefault="00E57CB8" w:rsidP="004B6B37">
      <w:r>
        <w:rPr>
          <w:rFonts w:hint="eastAsia"/>
        </w:rPr>
        <w:t>・</w:t>
      </w:r>
      <w:r w:rsidRPr="00E57CB8">
        <w:rPr>
          <w:rFonts w:hint="eastAsia"/>
        </w:rPr>
        <w:t>サードパーティのコードが使用されている製品とサービスはどれ</w:t>
      </w:r>
      <w:del w:id="266" w:author="工内 隆" w:date="2018-09-22T16:59:00Z">
        <w:r w:rsidRPr="00E57CB8" w:rsidDel="005D3F11">
          <w:rPr>
            <w:rFonts w:hint="eastAsia"/>
          </w:rPr>
          <w:delText>です</w:delText>
        </w:r>
      </w:del>
      <w:r w:rsidRPr="00E57CB8">
        <w:rPr>
          <w:rFonts w:hint="eastAsia"/>
        </w:rPr>
        <w:t>か</w:t>
      </w:r>
      <w:ins w:id="267" w:author="Date Masahiro" w:date="2018-09-25T10:03:00Z">
        <w:r w:rsidR="00B376A8">
          <w:rPr>
            <w:rFonts w:hint="eastAsia"/>
          </w:rPr>
          <w:t>。</w:t>
        </w:r>
      </w:ins>
      <w:ins w:id="268" w:author="工内 隆" w:date="2018-09-22T16:59:00Z">
        <w:del w:id="269" w:author="Date Masahiro" w:date="2018-09-25T10:03:00Z">
          <w:r w:rsidR="005D3F11" w:rsidDel="00B376A8">
            <w:rPr>
              <w:rFonts w:hint="eastAsia"/>
            </w:rPr>
            <w:delText>？</w:delText>
          </w:r>
        </w:del>
      </w:ins>
      <w:del w:id="270" w:author="工内 隆" w:date="2018-09-22T16:59:00Z">
        <w:r w:rsidR="0003369A" w:rsidDel="005D3F11">
          <w:rPr>
            <w:rFonts w:hint="eastAsia"/>
          </w:rPr>
          <w:delText>。</w:delText>
        </w:r>
      </w:del>
    </w:p>
    <w:p w:rsidR="00E57CB8" w:rsidRDefault="00E57CB8" w:rsidP="004B6B37"/>
    <w:p w:rsidR="004B6B37" w:rsidRDefault="00E57CB8" w:rsidP="004B6B37">
      <w:r>
        <w:rPr>
          <w:rFonts w:hint="eastAsia"/>
        </w:rPr>
        <w:lastRenderedPageBreak/>
        <w:t>・</w:t>
      </w:r>
      <w:r w:rsidR="004B6B37">
        <w:t>How many compliance issues are you having and how quickly are they resolved? (You do you have a compliance program, right? See our legal resources from the Open Compliance Program for more on this topic.)</w:t>
      </w:r>
    </w:p>
    <w:p w:rsidR="00E57CB8" w:rsidRDefault="00E57CB8" w:rsidP="00E57CB8">
      <w:r>
        <w:rPr>
          <w:rFonts w:hint="eastAsia"/>
        </w:rPr>
        <w:t xml:space="preserve">     </w:t>
      </w:r>
    </w:p>
    <w:p w:rsidR="00E57CB8" w:rsidRDefault="00E57CB8" w:rsidP="00E57CB8">
      <w:r>
        <w:rPr>
          <w:rFonts w:hint="eastAsia"/>
        </w:rPr>
        <w:t xml:space="preserve">     </w:t>
      </w:r>
    </w:p>
    <w:p w:rsidR="004B6B37" w:rsidRDefault="00E57CB8" w:rsidP="00E57CB8">
      <w:r>
        <w:rPr>
          <w:rFonts w:hint="eastAsia"/>
        </w:rPr>
        <w:t>・</w:t>
      </w:r>
      <w:ins w:id="271" w:author="工内 隆" w:date="2018-09-22T17:00:00Z">
        <w:r w:rsidR="005D3F11">
          <w:rPr>
            <w:rFonts w:hint="eastAsia"/>
          </w:rPr>
          <w:t>現時点で</w:t>
        </w:r>
      </w:ins>
      <w:r>
        <w:rPr>
          <w:rFonts w:hint="eastAsia"/>
        </w:rPr>
        <w:t>コンプライアンスの問題は</w:t>
      </w:r>
      <w:del w:id="272" w:author="工内 隆" w:date="2018-09-22T17:00:00Z">
        <w:r w:rsidR="0003369A" w:rsidDel="005D3F11">
          <w:rPr>
            <w:rFonts w:hint="eastAsia"/>
          </w:rPr>
          <w:delText>今、</w:delText>
        </w:r>
      </w:del>
      <w:r>
        <w:rPr>
          <w:rFonts w:hint="eastAsia"/>
        </w:rPr>
        <w:t>いくつあ</w:t>
      </w:r>
      <w:del w:id="273" w:author="工内 隆" w:date="2018-09-22T17:01:00Z">
        <w:r w:rsidDel="005D3F11">
          <w:rPr>
            <w:rFonts w:hint="eastAsia"/>
          </w:rPr>
          <w:delText>り</w:delText>
        </w:r>
      </w:del>
      <w:ins w:id="274" w:author="工内 隆" w:date="2018-09-22T17:00:00Z">
        <w:r w:rsidR="005D3F11">
          <w:rPr>
            <w:rFonts w:hint="eastAsia"/>
          </w:rPr>
          <w:t>る</w:t>
        </w:r>
      </w:ins>
      <w:del w:id="275" w:author="工内 隆" w:date="2018-09-22T17:00:00Z">
        <w:r w:rsidDel="005D3F11">
          <w:rPr>
            <w:rFonts w:hint="eastAsia"/>
          </w:rPr>
          <w:delText>ます</w:delText>
        </w:r>
      </w:del>
      <w:r>
        <w:rPr>
          <w:rFonts w:hint="eastAsia"/>
        </w:rPr>
        <w:t>か、どれほど迅速に解決されてい</w:t>
      </w:r>
      <w:ins w:id="276" w:author="工内 隆" w:date="2018-09-22T17:01:00Z">
        <w:r w:rsidR="005D3F11">
          <w:rPr>
            <w:rFonts w:hint="eastAsia"/>
          </w:rPr>
          <w:t>る</w:t>
        </w:r>
      </w:ins>
      <w:del w:id="277" w:author="工内 隆" w:date="2018-09-22T17:01:00Z">
        <w:r w:rsidDel="005D3F11">
          <w:rPr>
            <w:rFonts w:hint="eastAsia"/>
          </w:rPr>
          <w:delText>ます</w:delText>
        </w:r>
      </w:del>
      <w:r>
        <w:rPr>
          <w:rFonts w:hint="eastAsia"/>
        </w:rPr>
        <w:t>か</w:t>
      </w:r>
      <w:ins w:id="278" w:author="Date Masahiro" w:date="2018-09-25T10:04:00Z">
        <w:r w:rsidR="00B376A8">
          <w:rPr>
            <w:rFonts w:hint="eastAsia"/>
          </w:rPr>
          <w:t>。</w:t>
        </w:r>
      </w:ins>
      <w:del w:id="279" w:author="Date Masahiro" w:date="2018-09-25T10:04:00Z">
        <w:r w:rsidDel="00B376A8">
          <w:rPr>
            <w:rFonts w:hint="eastAsia"/>
          </w:rPr>
          <w:delText>？</w:delText>
        </w:r>
      </w:del>
      <w:r>
        <w:rPr>
          <w:rFonts w:hint="eastAsia"/>
        </w:rPr>
        <w:t xml:space="preserve"> </w:t>
      </w:r>
      <w:r>
        <w:rPr>
          <w:rFonts w:hint="eastAsia"/>
        </w:rPr>
        <w:t>（コンプライアンスプログラムを</w:t>
      </w:r>
      <w:r w:rsidR="0003369A">
        <w:rPr>
          <w:rFonts w:hint="eastAsia"/>
        </w:rPr>
        <w:t>持っていますか</w:t>
      </w:r>
      <w:ins w:id="280" w:author="工内 隆" w:date="2018-09-22T17:01:00Z">
        <w:r w:rsidR="005D3F11">
          <w:rPr>
            <w:rFonts w:hint="eastAsia"/>
          </w:rPr>
          <w:t>？</w:t>
        </w:r>
      </w:ins>
      <w:del w:id="281" w:author="工内 隆" w:date="2018-09-22T17:01:00Z">
        <w:r w:rsidR="0003369A" w:rsidDel="005D3F11">
          <w:rPr>
            <w:rFonts w:hint="eastAsia"/>
          </w:rPr>
          <w:delText>。</w:delText>
        </w:r>
      </w:del>
      <w:r>
        <w:rPr>
          <w:rFonts w:hint="eastAsia"/>
        </w:rPr>
        <w:t>このトピックの詳細については、</w:t>
      </w:r>
      <w:r w:rsidR="00F663DB">
        <w:rPr>
          <w:rFonts w:hint="eastAsia"/>
        </w:rPr>
        <w:t>私たちが提供している</w:t>
      </w:r>
      <w:r w:rsidR="0003369A">
        <w:rPr>
          <w:rFonts w:hint="eastAsia"/>
        </w:rPr>
        <w:t>法務</w:t>
      </w:r>
      <w:r w:rsidR="00F663DB">
        <w:rPr>
          <w:rFonts w:hint="eastAsia"/>
        </w:rPr>
        <w:t>関連情報、</w:t>
      </w:r>
      <w:r w:rsidR="0003369A">
        <w:rPr>
          <w:rFonts w:hint="eastAsia"/>
        </w:rPr>
        <w:t>「</w:t>
      </w:r>
      <w:hyperlink r:id="rId14" w:history="1">
        <w:r w:rsidR="0003369A" w:rsidRPr="0003369A">
          <w:rPr>
            <w:rStyle w:val="a3"/>
            <w:rFonts w:hint="eastAsia"/>
          </w:rPr>
          <w:t>Open Compliance Program</w:t>
        </w:r>
      </w:hyperlink>
      <w:r w:rsidR="0003369A">
        <w:rPr>
          <w:rFonts w:hint="eastAsia"/>
        </w:rPr>
        <w:t>」</w:t>
      </w:r>
      <w:r>
        <w:rPr>
          <w:rFonts w:hint="eastAsia"/>
        </w:rPr>
        <w:t>を参照してください）。</w:t>
      </w:r>
    </w:p>
    <w:p w:rsidR="00E57CB8" w:rsidRDefault="00E57CB8" w:rsidP="004B6B37"/>
    <w:p w:rsidR="004B6B37" w:rsidRDefault="004B6B37" w:rsidP="004B6B37">
      <w:r>
        <w:t>Goal #2 Increase developer productivity.</w:t>
      </w:r>
    </w:p>
    <w:p w:rsidR="0003369A" w:rsidRDefault="0003369A" w:rsidP="004B6B37">
      <w:r w:rsidRPr="0003369A">
        <w:rPr>
          <w:rFonts w:hint="eastAsia"/>
        </w:rPr>
        <w:t>目標＃</w:t>
      </w:r>
      <w:r w:rsidRPr="0003369A">
        <w:rPr>
          <w:rFonts w:hint="eastAsia"/>
        </w:rPr>
        <w:t>2</w:t>
      </w:r>
      <w:r w:rsidRPr="0003369A">
        <w:rPr>
          <w:rFonts w:hint="eastAsia"/>
        </w:rPr>
        <w:t>開発者の生産性</w:t>
      </w:r>
      <w:r>
        <w:rPr>
          <w:rFonts w:hint="eastAsia"/>
        </w:rPr>
        <w:t>の</w:t>
      </w:r>
      <w:r w:rsidRPr="0003369A">
        <w:rPr>
          <w:rFonts w:hint="eastAsia"/>
        </w:rPr>
        <w:t>向上</w:t>
      </w:r>
    </w:p>
    <w:p w:rsidR="0003369A" w:rsidRDefault="0003369A" w:rsidP="004B6B37"/>
    <w:p w:rsidR="004B6B37" w:rsidRDefault="004B6B37" w:rsidP="004B6B37">
      <w:r>
        <w:t>Once you’re tracking and managing your open source use, you’ll want to make it easier for developers to contribute to open source projects. If your engineers have to go through layers of red tape to submit a bug fix or new feature to a project that your business depends on, you’re wasting precious time and resources. Developers also save considerable time over the long run by contributing upstream, rather than maintaining a separate fork of the project which accrues technical debt over time.</w:t>
      </w:r>
    </w:p>
    <w:p w:rsidR="004B6B37" w:rsidRDefault="0003369A" w:rsidP="004B6B37">
      <w:r w:rsidRPr="0003369A">
        <w:rPr>
          <w:rFonts w:hint="eastAsia"/>
        </w:rPr>
        <w:t>オープンソースの使用を</w:t>
      </w:r>
      <w:r>
        <w:rPr>
          <w:rFonts w:hint="eastAsia"/>
        </w:rPr>
        <w:t>トラッキング</w:t>
      </w:r>
      <w:r w:rsidRPr="0003369A">
        <w:rPr>
          <w:rFonts w:hint="eastAsia"/>
        </w:rPr>
        <w:t>し</w:t>
      </w:r>
      <w:r>
        <w:rPr>
          <w:rFonts w:hint="eastAsia"/>
        </w:rPr>
        <w:t>、</w:t>
      </w:r>
      <w:r w:rsidRPr="0003369A">
        <w:rPr>
          <w:rFonts w:hint="eastAsia"/>
        </w:rPr>
        <w:t>管理し</w:t>
      </w:r>
      <w:r>
        <w:rPr>
          <w:rFonts w:hint="eastAsia"/>
        </w:rPr>
        <w:t>始めると</w:t>
      </w:r>
      <w:r w:rsidRPr="0003369A">
        <w:rPr>
          <w:rFonts w:hint="eastAsia"/>
        </w:rPr>
        <w:t>、開発者</w:t>
      </w:r>
      <w:ins w:id="282" w:author="工内 隆" w:date="2018-09-22T17:11:00Z">
        <w:r w:rsidR="00D82972">
          <w:rPr>
            <w:rFonts w:hint="eastAsia"/>
          </w:rPr>
          <w:t>のために</w:t>
        </w:r>
      </w:ins>
      <w:del w:id="283" w:author="工内 隆" w:date="2018-09-22T17:09:00Z">
        <w:r w:rsidR="00F663DB" w:rsidDel="00D82972">
          <w:rPr>
            <w:rFonts w:hint="eastAsia"/>
          </w:rPr>
          <w:delText>が行う</w:delText>
        </w:r>
      </w:del>
      <w:r w:rsidRPr="0003369A">
        <w:rPr>
          <w:rFonts w:hint="eastAsia"/>
        </w:rPr>
        <w:t>オープンソース</w:t>
      </w:r>
      <w:r>
        <w:rPr>
          <w:rFonts w:hint="eastAsia"/>
        </w:rPr>
        <w:t xml:space="preserve">　</w:t>
      </w:r>
      <w:r w:rsidRPr="0003369A">
        <w:rPr>
          <w:rFonts w:hint="eastAsia"/>
        </w:rPr>
        <w:t>プロジェクト</w:t>
      </w:r>
      <w:ins w:id="284" w:author="工内 隆" w:date="2018-09-22T17:06:00Z">
        <w:r w:rsidR="005D3F11">
          <w:rPr>
            <w:rFonts w:hint="eastAsia"/>
          </w:rPr>
          <w:t>への</w:t>
        </w:r>
      </w:ins>
      <w:del w:id="285" w:author="工内 隆" w:date="2018-09-22T17:06:00Z">
        <w:r w:rsidRPr="0003369A" w:rsidDel="005D3F11">
          <w:rPr>
            <w:rFonts w:hint="eastAsia"/>
          </w:rPr>
          <w:delText>に</w:delText>
        </w:r>
        <w:r w:rsidDel="005D3F11">
          <w:rPr>
            <w:rFonts w:hint="eastAsia"/>
          </w:rPr>
          <w:delText>対する</w:delText>
        </w:r>
      </w:del>
      <w:r>
        <w:rPr>
          <w:rFonts w:hint="eastAsia"/>
        </w:rPr>
        <w:t>コントリビューション</w:t>
      </w:r>
      <w:ins w:id="286" w:author="工内 隆" w:date="2018-09-22T17:09:00Z">
        <w:r w:rsidR="00D82972">
          <w:rPr>
            <w:rFonts w:hint="eastAsia"/>
          </w:rPr>
          <w:t>が</w:t>
        </w:r>
      </w:ins>
      <w:del w:id="287" w:author="工内 隆" w:date="2018-09-22T17:09:00Z">
        <w:r w:rsidR="00403E66" w:rsidDel="00D82972">
          <w:rPr>
            <w:rFonts w:hint="eastAsia"/>
          </w:rPr>
          <w:delText>を、</w:delText>
        </w:r>
      </w:del>
      <w:r>
        <w:rPr>
          <w:rFonts w:hint="eastAsia"/>
        </w:rPr>
        <w:t>より</w:t>
      </w:r>
      <w:r w:rsidRPr="0003369A">
        <w:rPr>
          <w:rFonts w:hint="eastAsia"/>
        </w:rPr>
        <w:t>簡単に</w:t>
      </w:r>
      <w:ins w:id="288" w:author="工内 隆" w:date="2018-09-22T17:10:00Z">
        <w:r w:rsidR="00D82972">
          <w:rPr>
            <w:rFonts w:hint="eastAsia"/>
          </w:rPr>
          <w:t>行える</w:t>
        </w:r>
      </w:ins>
      <w:del w:id="289" w:author="工内 隆" w:date="2018-09-22T17:10:00Z">
        <w:r w:rsidRPr="0003369A" w:rsidDel="00D82972">
          <w:rPr>
            <w:rFonts w:hint="eastAsia"/>
          </w:rPr>
          <w:delText>できる</w:delText>
        </w:r>
      </w:del>
      <w:r w:rsidRPr="0003369A">
        <w:rPr>
          <w:rFonts w:hint="eastAsia"/>
        </w:rPr>
        <w:t>ようにし</w:t>
      </w:r>
      <w:ins w:id="290" w:author="Date Masahiro" w:date="2018-09-25T10:05:00Z">
        <w:r w:rsidR="00B376A8">
          <w:rPr>
            <w:rFonts w:hint="eastAsia"/>
          </w:rPr>
          <w:t>てあげ</w:t>
        </w:r>
      </w:ins>
      <w:ins w:id="291" w:author="工内 隆" w:date="2018-09-22T17:10:00Z">
        <w:del w:id="292" w:author="Date Masahiro" w:date="2018-09-25T10:05:00Z">
          <w:r w:rsidR="00D82972" w:rsidDel="00B376A8">
            <w:rPr>
              <w:rFonts w:hint="eastAsia"/>
            </w:rPr>
            <w:delText>やり</w:delText>
          </w:r>
        </w:del>
        <w:r w:rsidR="00D82972">
          <w:rPr>
            <w:rFonts w:hint="eastAsia"/>
          </w:rPr>
          <w:t>たく</w:t>
        </w:r>
      </w:ins>
      <w:del w:id="293" w:author="工内 隆" w:date="2018-09-22T17:10:00Z">
        <w:r w:rsidR="00F663DB" w:rsidDel="00D82972">
          <w:rPr>
            <w:rFonts w:hint="eastAsia"/>
          </w:rPr>
          <w:delText>てあげたい</w:delText>
        </w:r>
        <w:r w:rsidRPr="0003369A" w:rsidDel="00D82972">
          <w:rPr>
            <w:rFonts w:hint="eastAsia"/>
          </w:rPr>
          <w:delText>と思う</w:delText>
        </w:r>
        <w:r w:rsidR="00F663DB" w:rsidDel="00D82972">
          <w:rPr>
            <w:rFonts w:hint="eastAsia"/>
          </w:rPr>
          <w:delText>ように</w:delText>
        </w:r>
      </w:del>
      <w:r w:rsidR="00F663DB">
        <w:rPr>
          <w:rFonts w:hint="eastAsia"/>
        </w:rPr>
        <w:t>なる</w:t>
      </w:r>
      <w:r w:rsidRPr="0003369A">
        <w:rPr>
          <w:rFonts w:hint="eastAsia"/>
        </w:rPr>
        <w:t>でしょう。</w:t>
      </w:r>
      <w:r w:rsidRPr="0003369A">
        <w:rPr>
          <w:rFonts w:hint="eastAsia"/>
        </w:rPr>
        <w:t xml:space="preserve"> </w:t>
      </w:r>
      <w:r w:rsidRPr="0003369A">
        <w:rPr>
          <w:rFonts w:hint="eastAsia"/>
        </w:rPr>
        <w:t>あなたのエンジニアが、</w:t>
      </w:r>
      <w:ins w:id="294" w:author="工内 隆" w:date="2018-09-22T17:13:00Z">
        <w:r w:rsidR="00D82972">
          <w:rPr>
            <w:rFonts w:hint="eastAsia"/>
          </w:rPr>
          <w:t>会社</w:t>
        </w:r>
      </w:ins>
      <w:del w:id="295" w:author="工内 隆" w:date="2018-09-22T17:13:00Z">
        <w:r w:rsidRPr="0003369A" w:rsidDel="00D82972">
          <w:rPr>
            <w:rFonts w:hint="eastAsia"/>
          </w:rPr>
          <w:delText>あなた</w:delText>
        </w:r>
      </w:del>
      <w:r w:rsidRPr="0003369A">
        <w:rPr>
          <w:rFonts w:hint="eastAsia"/>
        </w:rPr>
        <w:t>のビジネスが依存しているプロジェクトにバグフィックスや新機能を提出するために、</w:t>
      </w:r>
      <w:del w:id="296" w:author="工内 隆" w:date="2018-09-22T17:13:00Z">
        <w:r w:rsidR="00460DCF" w:rsidDel="00D82972">
          <w:rPr>
            <w:rFonts w:hint="eastAsia"/>
          </w:rPr>
          <w:delText>過度の規制で、</w:delText>
        </w:r>
      </w:del>
      <w:r w:rsidR="00460DCF">
        <w:rPr>
          <w:rFonts w:hint="eastAsia"/>
        </w:rPr>
        <w:t>融通のきかない手続きを経なければならない</w:t>
      </w:r>
      <w:ins w:id="297" w:author="工内 隆" w:date="2018-09-22T17:14:00Z">
        <w:r w:rsidR="00D82972">
          <w:rPr>
            <w:rFonts w:hint="eastAsia"/>
          </w:rPr>
          <w:t>とすると</w:t>
        </w:r>
      </w:ins>
      <w:del w:id="298" w:author="工内 隆" w:date="2018-09-22T17:14:00Z">
        <w:r w:rsidRPr="0003369A" w:rsidDel="00D82972">
          <w:rPr>
            <w:rFonts w:hint="eastAsia"/>
          </w:rPr>
          <w:delText>場合</w:delText>
        </w:r>
      </w:del>
      <w:r w:rsidRPr="0003369A">
        <w:rPr>
          <w:rFonts w:hint="eastAsia"/>
        </w:rPr>
        <w:t>、貴重な時間</w:t>
      </w:r>
      <w:r w:rsidR="00460DCF">
        <w:rPr>
          <w:rFonts w:hint="eastAsia"/>
        </w:rPr>
        <w:t>、</w:t>
      </w:r>
      <w:r w:rsidRPr="0003369A">
        <w:rPr>
          <w:rFonts w:hint="eastAsia"/>
        </w:rPr>
        <w:t>リソースを浪費して</w:t>
      </w:r>
      <w:ins w:id="299" w:author="工内 隆" w:date="2018-09-22T17:14:00Z">
        <w:r w:rsidR="00D82972">
          <w:rPr>
            <w:rFonts w:hint="eastAsia"/>
          </w:rPr>
          <w:t>しま</w:t>
        </w:r>
      </w:ins>
      <w:r w:rsidRPr="0003369A">
        <w:rPr>
          <w:rFonts w:hint="eastAsia"/>
        </w:rPr>
        <w:t>います。</w:t>
      </w:r>
      <w:r w:rsidRPr="0003369A">
        <w:rPr>
          <w:rFonts w:hint="eastAsia"/>
        </w:rPr>
        <w:t xml:space="preserve"> </w:t>
      </w:r>
      <w:ins w:id="300" w:author="Date Masahiro" w:date="2018-09-25T10:09:00Z">
        <w:r w:rsidR="00D36C69">
          <w:rPr>
            <w:rFonts w:hint="eastAsia"/>
          </w:rPr>
          <w:t>また、</w:t>
        </w:r>
      </w:ins>
      <w:r w:rsidRPr="0003369A">
        <w:rPr>
          <w:rFonts w:hint="eastAsia"/>
        </w:rPr>
        <w:t>開発者は、時間の経過とともに技術的</w:t>
      </w:r>
      <w:r w:rsidR="00460DCF">
        <w:rPr>
          <w:rFonts w:hint="eastAsia"/>
        </w:rPr>
        <w:t>な</w:t>
      </w:r>
      <w:r w:rsidRPr="0003369A">
        <w:rPr>
          <w:rFonts w:hint="eastAsia"/>
        </w:rPr>
        <w:t>負債が</w:t>
      </w:r>
      <w:r w:rsidR="00460DCF">
        <w:rPr>
          <w:rFonts w:hint="eastAsia"/>
        </w:rPr>
        <w:t>蓄積されてくる</w:t>
      </w:r>
      <w:r w:rsidRPr="0003369A">
        <w:rPr>
          <w:rFonts w:hint="eastAsia"/>
        </w:rPr>
        <w:t>プロジェクト</w:t>
      </w:r>
      <w:r w:rsidR="00460DCF">
        <w:rPr>
          <w:rFonts w:hint="eastAsia"/>
        </w:rPr>
        <w:t>から</w:t>
      </w:r>
      <w:r w:rsidRPr="0003369A">
        <w:rPr>
          <w:rFonts w:hint="eastAsia"/>
        </w:rPr>
        <w:t>フォーク</w:t>
      </w:r>
      <w:r w:rsidR="00460DCF">
        <w:rPr>
          <w:rFonts w:hint="eastAsia"/>
        </w:rPr>
        <w:t>した</w:t>
      </w:r>
      <w:ins w:id="301" w:author="工内 隆" w:date="2018-09-22T17:15:00Z">
        <w:r w:rsidR="00D82972">
          <w:rPr>
            <w:rFonts w:hint="eastAsia"/>
          </w:rPr>
          <w:t>コード</w:t>
        </w:r>
      </w:ins>
      <w:del w:id="302" w:author="工内 隆" w:date="2018-09-22T17:15:00Z">
        <w:r w:rsidR="00460DCF" w:rsidDel="00D82972">
          <w:rPr>
            <w:rFonts w:hint="eastAsia"/>
          </w:rPr>
          <w:delText>もの</w:delText>
        </w:r>
      </w:del>
      <w:r w:rsidRPr="0003369A">
        <w:rPr>
          <w:rFonts w:hint="eastAsia"/>
        </w:rPr>
        <w:t>を</w:t>
      </w:r>
      <w:r w:rsidR="00F663DB">
        <w:rPr>
          <w:rFonts w:hint="eastAsia"/>
        </w:rPr>
        <w:t>保守</w:t>
      </w:r>
      <w:r w:rsidRPr="0003369A">
        <w:rPr>
          <w:rFonts w:hint="eastAsia"/>
        </w:rPr>
        <w:t>するのではなく、</w:t>
      </w:r>
      <w:r w:rsidR="00460DCF">
        <w:rPr>
          <w:rFonts w:hint="eastAsia"/>
        </w:rPr>
        <w:t>アップストリーム</w:t>
      </w:r>
      <w:r w:rsidRPr="0003369A">
        <w:rPr>
          <w:rFonts w:hint="eastAsia"/>
        </w:rPr>
        <w:t>に</w:t>
      </w:r>
      <w:r w:rsidR="00460DCF">
        <w:rPr>
          <w:rFonts w:hint="eastAsia"/>
        </w:rPr>
        <w:t>コントリビューション</w:t>
      </w:r>
      <w:r w:rsidRPr="0003369A">
        <w:rPr>
          <w:rFonts w:hint="eastAsia"/>
        </w:rPr>
        <w:t>することによって長期的に</w:t>
      </w:r>
      <w:r w:rsidR="00460DCF">
        <w:rPr>
          <w:rFonts w:hint="eastAsia"/>
        </w:rPr>
        <w:t>多くの</w:t>
      </w:r>
      <w:r w:rsidRPr="0003369A">
        <w:rPr>
          <w:rFonts w:hint="eastAsia"/>
        </w:rPr>
        <w:t>時間を節約することもでき</w:t>
      </w:r>
      <w:r w:rsidR="00460DCF">
        <w:rPr>
          <w:rFonts w:hint="eastAsia"/>
        </w:rPr>
        <w:t>るようになります</w:t>
      </w:r>
      <w:r w:rsidRPr="0003369A">
        <w:rPr>
          <w:rFonts w:hint="eastAsia"/>
        </w:rPr>
        <w:t>。</w:t>
      </w:r>
    </w:p>
    <w:p w:rsidR="0003369A" w:rsidRDefault="0003369A" w:rsidP="004B6B37"/>
    <w:p w:rsidR="004B6B37" w:rsidRDefault="004B6B37" w:rsidP="004B6B37">
      <w:r>
        <w:rPr>
          <w:rFonts w:hint="eastAsia"/>
        </w:rPr>
        <w:t>“</w:t>
      </w:r>
      <w:r>
        <w:t>We try to set ourselves up to be like those people on the marathon route who give water to the runners. We encourage the developers to take a couple of extra steps in our direction knowing that by doing so they actually will get to their goal in the long run. We really try to set up a program to be a support service, not a speed bump.”</w:t>
      </w:r>
    </w:p>
    <w:p w:rsidR="00403E66" w:rsidRDefault="00F663DB" w:rsidP="004B6B37">
      <w:r>
        <w:rPr>
          <w:rFonts w:hint="eastAsia"/>
        </w:rPr>
        <w:t>「</w:t>
      </w:r>
      <w:r w:rsidR="00CE57AB">
        <w:rPr>
          <w:rFonts w:hint="eastAsia"/>
        </w:rPr>
        <w:t>私たち</w:t>
      </w:r>
      <w:r w:rsidR="00403E66" w:rsidRPr="00403E66">
        <w:rPr>
          <w:rFonts w:hint="eastAsia"/>
        </w:rPr>
        <w:t>は、</w:t>
      </w:r>
      <w:r w:rsidR="00CE57AB">
        <w:rPr>
          <w:rFonts w:hint="eastAsia"/>
        </w:rPr>
        <w:t>マラソン</w:t>
      </w:r>
      <w:r w:rsidR="00403E66" w:rsidRPr="00403E66">
        <w:rPr>
          <w:rFonts w:hint="eastAsia"/>
        </w:rPr>
        <w:t>ランナーに水を与える</w:t>
      </w:r>
      <w:r w:rsidR="00CE57AB">
        <w:rPr>
          <w:rFonts w:hint="eastAsia"/>
        </w:rPr>
        <w:t>ため</w:t>
      </w:r>
      <w:del w:id="303" w:author="工内 隆" w:date="2018-09-22T17:16:00Z">
        <w:r w:rsidR="00CE57AB" w:rsidDel="00D82972">
          <w:rPr>
            <w:rFonts w:hint="eastAsia"/>
          </w:rPr>
          <w:delText>にいる</w:delText>
        </w:r>
      </w:del>
      <w:r w:rsidR="00403E66" w:rsidRPr="00403E66">
        <w:rPr>
          <w:rFonts w:hint="eastAsia"/>
        </w:rPr>
        <w:t>マラソンルート上</w:t>
      </w:r>
      <w:ins w:id="304" w:author="工内 隆" w:date="2018-09-22T17:17:00Z">
        <w:r w:rsidR="00D82972">
          <w:rPr>
            <w:rFonts w:hint="eastAsia"/>
          </w:rPr>
          <w:t>に立っている</w:t>
        </w:r>
      </w:ins>
      <w:del w:id="305" w:author="工内 隆" w:date="2018-09-22T17:17:00Z">
        <w:r w:rsidR="00403E66" w:rsidRPr="00403E66" w:rsidDel="00D82972">
          <w:rPr>
            <w:rFonts w:hint="eastAsia"/>
          </w:rPr>
          <w:delText>の</w:delText>
        </w:r>
      </w:del>
      <w:r w:rsidR="00403E66" w:rsidRPr="00403E66">
        <w:rPr>
          <w:rFonts w:hint="eastAsia"/>
        </w:rPr>
        <w:t>人のよう</w:t>
      </w:r>
      <w:r w:rsidR="00403E66" w:rsidRPr="00403E66">
        <w:rPr>
          <w:rFonts w:hint="eastAsia"/>
        </w:rPr>
        <w:lastRenderedPageBreak/>
        <w:t>に自分自身を設定しようとし</w:t>
      </w:r>
      <w:ins w:id="306" w:author="工内 隆" w:date="2018-09-22T17:17:00Z">
        <w:r w:rsidR="00D82972">
          <w:rPr>
            <w:rFonts w:hint="eastAsia"/>
          </w:rPr>
          <w:t>てい</w:t>
        </w:r>
      </w:ins>
      <w:r w:rsidR="00403E66" w:rsidRPr="00403E66">
        <w:rPr>
          <w:rFonts w:hint="eastAsia"/>
        </w:rPr>
        <w:t>ます。</w:t>
      </w:r>
      <w:r w:rsidR="00403E66" w:rsidRPr="00403E66">
        <w:rPr>
          <w:rFonts w:hint="eastAsia"/>
        </w:rPr>
        <w:t xml:space="preserve"> </w:t>
      </w:r>
      <w:r w:rsidR="00403E66" w:rsidRPr="00403E66">
        <w:rPr>
          <w:rFonts w:hint="eastAsia"/>
        </w:rPr>
        <w:t>私たちは、</w:t>
      </w:r>
      <w:r w:rsidR="00172E9D" w:rsidRPr="00172E9D">
        <w:rPr>
          <w:rFonts w:hint="eastAsia"/>
        </w:rPr>
        <w:t>私たちのところに</w:t>
      </w:r>
      <w:ins w:id="307" w:author="工内 隆" w:date="2018-09-22T17:20:00Z">
        <w:r w:rsidR="00CF4CA2">
          <w:rPr>
            <w:rFonts w:hint="eastAsia"/>
          </w:rPr>
          <w:t>立ち</w:t>
        </w:r>
      </w:ins>
      <w:r w:rsidR="00172E9D" w:rsidRPr="00172E9D">
        <w:rPr>
          <w:rFonts w:hint="eastAsia"/>
        </w:rPr>
        <w:t>寄るため</w:t>
      </w:r>
      <w:ins w:id="308" w:author="工内 隆" w:date="2018-09-22T17:21:00Z">
        <w:r w:rsidR="00CF4CA2">
          <w:rPr>
            <w:rFonts w:hint="eastAsia"/>
          </w:rPr>
          <w:t>に数歩を費やす</w:t>
        </w:r>
      </w:ins>
      <w:del w:id="309" w:author="工内 隆" w:date="2018-09-22T17:21:00Z">
        <w:r w:rsidR="00172E9D" w:rsidRPr="00172E9D" w:rsidDel="00CF4CA2">
          <w:rPr>
            <w:rFonts w:hint="eastAsia"/>
          </w:rPr>
          <w:delText>の追加ステップを取る</w:delText>
        </w:r>
      </w:del>
      <w:r w:rsidR="00172E9D" w:rsidRPr="00172E9D">
        <w:rPr>
          <w:rFonts w:hint="eastAsia"/>
        </w:rPr>
        <w:t>こと</w:t>
      </w:r>
      <w:r w:rsidR="00172E9D">
        <w:rPr>
          <w:rFonts w:hint="eastAsia"/>
        </w:rPr>
        <w:t>によって、</w:t>
      </w:r>
      <w:r w:rsidR="00403E66" w:rsidRPr="00403E66">
        <w:rPr>
          <w:rFonts w:hint="eastAsia"/>
        </w:rPr>
        <w:t>開発者</w:t>
      </w:r>
      <w:r w:rsidR="00CE57AB">
        <w:rPr>
          <w:rFonts w:hint="eastAsia"/>
        </w:rPr>
        <w:t>は</w:t>
      </w:r>
      <w:r w:rsidR="00403E66" w:rsidRPr="00403E66">
        <w:rPr>
          <w:rFonts w:hint="eastAsia"/>
        </w:rPr>
        <w:t>長期的</w:t>
      </w:r>
      <w:r w:rsidR="00172E9D">
        <w:rPr>
          <w:rFonts w:hint="eastAsia"/>
        </w:rPr>
        <w:t>には、</w:t>
      </w:r>
      <w:r w:rsidR="00403E66" w:rsidRPr="00403E66">
        <w:rPr>
          <w:rFonts w:hint="eastAsia"/>
        </w:rPr>
        <w:t>目標に到達する</w:t>
      </w:r>
      <w:ins w:id="310" w:author="工内 隆" w:date="2018-09-22T17:24:00Z">
        <w:r w:rsidR="00CF4CA2">
          <w:rPr>
            <w:rFonts w:hint="eastAsia"/>
          </w:rPr>
          <w:t>という</w:t>
        </w:r>
      </w:ins>
      <w:r w:rsidR="00172E9D">
        <w:rPr>
          <w:rFonts w:hint="eastAsia"/>
        </w:rPr>
        <w:t>こと</w:t>
      </w:r>
      <w:r w:rsidR="00CE57AB">
        <w:rPr>
          <w:rFonts w:hint="eastAsia"/>
        </w:rPr>
        <w:t>を</w:t>
      </w:r>
      <w:r w:rsidR="00172E9D">
        <w:rPr>
          <w:rFonts w:hint="eastAsia"/>
        </w:rPr>
        <w:t>実際に</w:t>
      </w:r>
      <w:ins w:id="311" w:author="工内 隆" w:date="2018-09-22T17:22:00Z">
        <w:r w:rsidR="00CF4CA2">
          <w:rPr>
            <w:rFonts w:hint="eastAsia"/>
          </w:rPr>
          <w:t>理解し</w:t>
        </w:r>
      </w:ins>
      <w:ins w:id="312" w:author="工内 隆" w:date="2018-09-22T17:23:00Z">
        <w:r w:rsidR="00CF4CA2">
          <w:rPr>
            <w:rFonts w:hint="eastAsia"/>
          </w:rPr>
          <w:t>たうえで</w:t>
        </w:r>
      </w:ins>
      <w:del w:id="313" w:author="工内 隆" w:date="2018-09-22T17:22:00Z">
        <w:r w:rsidR="00172E9D" w:rsidDel="00CF4CA2">
          <w:rPr>
            <w:rFonts w:hint="eastAsia"/>
          </w:rPr>
          <w:delText>知ることができるという点で</w:delText>
        </w:r>
      </w:del>
      <w:r w:rsidR="00172E9D">
        <w:rPr>
          <w:rFonts w:hint="eastAsia"/>
        </w:rPr>
        <w:t>、私たちのところに</w:t>
      </w:r>
      <w:ins w:id="314" w:author="工内 隆" w:date="2018-09-22T17:23:00Z">
        <w:r w:rsidR="00CF4CA2">
          <w:rPr>
            <w:rFonts w:hint="eastAsia"/>
          </w:rPr>
          <w:t>立ち</w:t>
        </w:r>
      </w:ins>
      <w:r w:rsidR="00172E9D">
        <w:rPr>
          <w:rFonts w:hint="eastAsia"/>
        </w:rPr>
        <w:t>寄ることを</w:t>
      </w:r>
      <w:r w:rsidR="00403E66" w:rsidRPr="00403E66">
        <w:rPr>
          <w:rFonts w:hint="eastAsia"/>
        </w:rPr>
        <w:t>奨励します。</w:t>
      </w:r>
      <w:r w:rsidR="00403E66" w:rsidRPr="00403E66">
        <w:rPr>
          <w:rFonts w:hint="eastAsia"/>
        </w:rPr>
        <w:t xml:space="preserve"> </w:t>
      </w:r>
      <w:r w:rsidR="00CE57AB">
        <w:rPr>
          <w:rFonts w:hint="eastAsia"/>
        </w:rPr>
        <w:t>速度を減速させるための</w:t>
      </w:r>
      <w:r w:rsidR="00403E66" w:rsidRPr="00403E66">
        <w:rPr>
          <w:rFonts w:hint="eastAsia"/>
        </w:rPr>
        <w:t>スピードバンプではなく、サポートサービスになるように</w:t>
      </w:r>
      <w:ins w:id="315" w:author="工内 隆" w:date="2018-09-22T17:19:00Z">
        <w:r w:rsidR="00CF4CA2">
          <w:rPr>
            <w:rFonts w:hint="eastAsia"/>
          </w:rPr>
          <w:t>オープンソース</w:t>
        </w:r>
      </w:ins>
      <w:ins w:id="316" w:author="工内 隆" w:date="2018-09-22T17:23:00Z">
        <w:r w:rsidR="00CF4CA2">
          <w:rPr>
            <w:rFonts w:hint="eastAsia"/>
          </w:rPr>
          <w:t xml:space="preserve">　</w:t>
        </w:r>
      </w:ins>
      <w:r w:rsidR="00403E66" w:rsidRPr="00403E66">
        <w:rPr>
          <w:rFonts w:hint="eastAsia"/>
        </w:rPr>
        <w:t>プログラムを設定しようとしている</w:t>
      </w:r>
      <w:r w:rsidR="00CE57AB">
        <w:rPr>
          <w:rFonts w:hint="eastAsia"/>
        </w:rPr>
        <w:t>のです。</w:t>
      </w:r>
      <w:r w:rsidR="00403E66" w:rsidRPr="00403E66">
        <w:rPr>
          <w:rFonts w:hint="eastAsia"/>
        </w:rPr>
        <w:t>」</w:t>
      </w:r>
    </w:p>
    <w:p w:rsidR="004B6B37" w:rsidRDefault="004B6B37" w:rsidP="004B6B37"/>
    <w:p w:rsidR="004B6B37" w:rsidRDefault="007F2400" w:rsidP="004B6B37">
      <w:hyperlink r:id="rId15" w:history="1">
        <w:r w:rsidR="004B6B37" w:rsidRPr="00CE57AB">
          <w:rPr>
            <w:rStyle w:val="a3"/>
          </w:rPr>
          <w:t>Gil Yehuda</w:t>
        </w:r>
      </w:hyperlink>
      <w:r w:rsidR="004B6B37">
        <w:t xml:space="preserve"> – Senior Director of Open Source at Oath (Yahoo + AOL)</w:t>
      </w:r>
    </w:p>
    <w:p w:rsidR="004B6B37" w:rsidRDefault="004B6B37" w:rsidP="004B6B37"/>
    <w:p w:rsidR="004B6B37" w:rsidRDefault="004B6B37" w:rsidP="004B6B37">
      <w:r>
        <w:t>&gt;Metrics related to this goal are aimed at greasing the wheels for developers to contribute back to open source projects, as well as increasing the overall amount of code your organization contributes back upstream. Once you remove barriers to contribution and make the approval process clear and quick, you can expect more contributions and efficiencies. Things to track include:</w:t>
      </w:r>
    </w:p>
    <w:p w:rsidR="004B6B37" w:rsidRDefault="009266F5" w:rsidP="004B6B37">
      <w:r w:rsidRPr="009266F5">
        <w:rPr>
          <w:rFonts w:hint="eastAsia"/>
        </w:rPr>
        <w:t>この目標に関連する</w:t>
      </w:r>
      <w:r w:rsidR="005E28E5">
        <w:rPr>
          <w:rFonts w:hint="eastAsia"/>
        </w:rPr>
        <w:t>メトリクス</w:t>
      </w:r>
      <w:r w:rsidRPr="009266F5">
        <w:rPr>
          <w:rFonts w:hint="eastAsia"/>
        </w:rPr>
        <w:t>は、開発者がオープンソース</w:t>
      </w:r>
      <w:r>
        <w:rPr>
          <w:rFonts w:hint="eastAsia"/>
        </w:rPr>
        <w:t xml:space="preserve">　</w:t>
      </w:r>
      <w:r w:rsidRPr="009266F5">
        <w:rPr>
          <w:rFonts w:hint="eastAsia"/>
        </w:rPr>
        <w:t>プロジェクトに</w:t>
      </w:r>
      <w:r>
        <w:rPr>
          <w:rFonts w:hint="eastAsia"/>
        </w:rPr>
        <w:t>コントリビューションすること</w:t>
      </w:r>
      <w:del w:id="317" w:author="工内 隆" w:date="2018-09-22T17:26:00Z">
        <w:r w:rsidR="00172E9D" w:rsidDel="00CF4CA2">
          <w:rPr>
            <w:rFonts w:hint="eastAsia"/>
          </w:rPr>
          <w:delText>を</w:delText>
        </w:r>
        <w:r w:rsidDel="00CF4CA2">
          <w:rPr>
            <w:rFonts w:hint="eastAsia"/>
          </w:rPr>
          <w:delText>円滑</w:delText>
        </w:r>
      </w:del>
      <w:del w:id="318" w:author="工内 隆" w:date="2018-09-22T17:25:00Z">
        <w:r w:rsidDel="00CF4CA2">
          <w:rPr>
            <w:rFonts w:hint="eastAsia"/>
          </w:rPr>
          <w:delText>に進め</w:delText>
        </w:r>
      </w:del>
      <w:r w:rsidRPr="009266F5">
        <w:rPr>
          <w:rFonts w:hint="eastAsia"/>
        </w:rPr>
        <w:t>、</w:t>
      </w:r>
      <w:ins w:id="319" w:author="工内 隆" w:date="2018-09-22T17:26:00Z">
        <w:r w:rsidR="00CF4CA2">
          <w:rPr>
            <w:rFonts w:hint="eastAsia"/>
          </w:rPr>
          <w:t>および、</w:t>
        </w:r>
      </w:ins>
      <w:r w:rsidRPr="009266F5">
        <w:rPr>
          <w:rFonts w:hint="eastAsia"/>
        </w:rPr>
        <w:t>組織がアップストリームに</w:t>
      </w:r>
      <w:r w:rsidR="00975BCB">
        <w:rPr>
          <w:rFonts w:hint="eastAsia"/>
        </w:rPr>
        <w:t>コントリビューション</w:t>
      </w:r>
      <w:r w:rsidRPr="009266F5">
        <w:rPr>
          <w:rFonts w:hint="eastAsia"/>
        </w:rPr>
        <w:t>する全体的なコード量を増やすこと</w:t>
      </w:r>
      <w:ins w:id="320" w:author="工内 隆" w:date="2018-09-22T17:26:00Z">
        <w:r w:rsidR="00CF4CA2">
          <w:rPr>
            <w:rFonts w:hint="eastAsia"/>
          </w:rPr>
          <w:t>の円滑化</w:t>
        </w:r>
      </w:ins>
      <w:r w:rsidRPr="009266F5">
        <w:rPr>
          <w:rFonts w:hint="eastAsia"/>
        </w:rPr>
        <w:t>を</w:t>
      </w:r>
      <w:r w:rsidR="00975BCB">
        <w:rPr>
          <w:rFonts w:hint="eastAsia"/>
        </w:rPr>
        <w:t>狙ったものです</w:t>
      </w:r>
      <w:r w:rsidRPr="009266F5">
        <w:rPr>
          <w:rFonts w:hint="eastAsia"/>
        </w:rPr>
        <w:t>。</w:t>
      </w:r>
      <w:r w:rsidRPr="009266F5">
        <w:rPr>
          <w:rFonts w:hint="eastAsia"/>
        </w:rPr>
        <w:t xml:space="preserve"> </w:t>
      </w:r>
      <w:r w:rsidR="00975BCB">
        <w:rPr>
          <w:rFonts w:hint="eastAsia"/>
        </w:rPr>
        <w:t>コントリビューションの</w:t>
      </w:r>
      <w:del w:id="321" w:author="工内 隆" w:date="2018-09-22T17:28:00Z">
        <w:r w:rsidR="00975BCB" w:rsidDel="004E614E">
          <w:rPr>
            <w:rFonts w:hint="eastAsia"/>
          </w:rPr>
          <w:delText>ために</w:delText>
        </w:r>
      </w:del>
      <w:r w:rsidRPr="009266F5">
        <w:rPr>
          <w:rFonts w:hint="eastAsia"/>
        </w:rPr>
        <w:t>障壁</w:t>
      </w:r>
      <w:del w:id="322" w:author="工内 隆" w:date="2018-09-22T17:28:00Z">
        <w:r w:rsidR="00975BCB" w:rsidDel="004E614E">
          <w:rPr>
            <w:rFonts w:hint="eastAsia"/>
          </w:rPr>
          <w:delText>となっているもの</w:delText>
        </w:r>
      </w:del>
      <w:r w:rsidRPr="009266F5">
        <w:rPr>
          <w:rFonts w:hint="eastAsia"/>
        </w:rPr>
        <w:t>を取り除き、承認プロセスを明確かつ迅速にする</w:t>
      </w:r>
      <w:r w:rsidR="00975BCB">
        <w:rPr>
          <w:rFonts w:hint="eastAsia"/>
        </w:rPr>
        <w:t>こ</w:t>
      </w:r>
      <w:r w:rsidRPr="009266F5">
        <w:rPr>
          <w:rFonts w:hint="eastAsia"/>
        </w:rPr>
        <w:t>と</w:t>
      </w:r>
      <w:r w:rsidR="00975BCB">
        <w:rPr>
          <w:rFonts w:hint="eastAsia"/>
        </w:rPr>
        <w:t>により</w:t>
      </w:r>
      <w:r w:rsidRPr="009266F5">
        <w:rPr>
          <w:rFonts w:hint="eastAsia"/>
        </w:rPr>
        <w:t>、より多くの</w:t>
      </w:r>
      <w:r w:rsidR="00975BCB">
        <w:rPr>
          <w:rFonts w:hint="eastAsia"/>
        </w:rPr>
        <w:t>コントリビューションが効果的に行われることが</w:t>
      </w:r>
      <w:r w:rsidRPr="009266F5">
        <w:rPr>
          <w:rFonts w:hint="eastAsia"/>
        </w:rPr>
        <w:t>期待できます。</w:t>
      </w:r>
      <w:r w:rsidRPr="009266F5">
        <w:rPr>
          <w:rFonts w:hint="eastAsia"/>
        </w:rPr>
        <w:t xml:space="preserve"> </w:t>
      </w:r>
      <w:r w:rsidRPr="009266F5">
        <w:rPr>
          <w:rFonts w:hint="eastAsia"/>
        </w:rPr>
        <w:t>トラッキングするものは次のとおりです。</w:t>
      </w:r>
    </w:p>
    <w:p w:rsidR="009266F5" w:rsidRDefault="009266F5" w:rsidP="004B6B37"/>
    <w:p w:rsidR="004B6B37" w:rsidRDefault="00975BCB" w:rsidP="004B6B37">
      <w:r>
        <w:rPr>
          <w:rFonts w:hint="eastAsia"/>
        </w:rPr>
        <w:t>・</w:t>
      </w:r>
      <w:r w:rsidR="004B6B37">
        <w:t>Number of commits made to external projects identified as strategic to the organization</w:t>
      </w:r>
    </w:p>
    <w:p w:rsidR="00975BCB" w:rsidRDefault="00975BCB" w:rsidP="004B6B37">
      <w:r>
        <w:rPr>
          <w:rFonts w:hint="eastAsia"/>
        </w:rPr>
        <w:t>・</w:t>
      </w:r>
      <w:r w:rsidRPr="00975BCB">
        <w:rPr>
          <w:rFonts w:hint="eastAsia"/>
        </w:rPr>
        <w:t>組織にとって戦略的であると</w:t>
      </w:r>
      <w:r>
        <w:rPr>
          <w:rFonts w:hint="eastAsia"/>
        </w:rPr>
        <w:t>位置づけられる</w:t>
      </w:r>
      <w:r w:rsidRPr="00975BCB">
        <w:rPr>
          <w:rFonts w:hint="eastAsia"/>
        </w:rPr>
        <w:t>外部プロジェクトに対するコミットの数</w:t>
      </w:r>
    </w:p>
    <w:p w:rsidR="00975BCB" w:rsidRDefault="00975BCB" w:rsidP="004B6B37"/>
    <w:p w:rsidR="004B6B37" w:rsidRDefault="00975BCB" w:rsidP="004B6B37">
      <w:r>
        <w:rPr>
          <w:rFonts w:hint="eastAsia"/>
        </w:rPr>
        <w:t>・</w:t>
      </w:r>
      <w:r w:rsidR="004B6B37">
        <w:t>Number of developers contributing. Also, who are they and which projects do they contribute to?</w:t>
      </w:r>
    </w:p>
    <w:p w:rsidR="00975BCB" w:rsidRDefault="00594DFA" w:rsidP="004B6B37">
      <w:r>
        <w:rPr>
          <w:rFonts w:hint="eastAsia"/>
        </w:rPr>
        <w:t>・コントリビューション</w:t>
      </w:r>
      <w:r w:rsidRPr="00594DFA">
        <w:rPr>
          <w:rFonts w:hint="eastAsia"/>
        </w:rPr>
        <w:t>している開発者の数</w:t>
      </w:r>
      <w:ins w:id="323" w:author="工内 隆" w:date="2018-09-22T17:29:00Z">
        <w:r w:rsidR="004E614E">
          <w:rPr>
            <w:rFonts w:hint="eastAsia"/>
          </w:rPr>
          <w:t>。</w:t>
        </w:r>
      </w:ins>
      <w:del w:id="324" w:author="工内 隆" w:date="2018-09-22T17:29:00Z">
        <w:r w:rsidRPr="00594DFA" w:rsidDel="004E614E">
          <w:rPr>
            <w:rFonts w:hint="eastAsia"/>
          </w:rPr>
          <w:delText xml:space="preserve"> </w:delText>
        </w:r>
      </w:del>
      <w:r w:rsidRPr="00594DFA">
        <w:rPr>
          <w:rFonts w:hint="eastAsia"/>
        </w:rPr>
        <w:t>また、</w:t>
      </w:r>
      <w:del w:id="325" w:author="工内 隆" w:date="2018-09-22T17:29:00Z">
        <w:r w:rsidRPr="00594DFA" w:rsidDel="004E614E">
          <w:rPr>
            <w:rFonts w:hint="eastAsia"/>
          </w:rPr>
          <w:delText>彼らは</w:delText>
        </w:r>
      </w:del>
      <w:r w:rsidRPr="00594DFA">
        <w:rPr>
          <w:rFonts w:hint="eastAsia"/>
        </w:rPr>
        <w:t>誰</w:t>
      </w:r>
      <w:ins w:id="326" w:author="工内 隆" w:date="2018-09-22T17:29:00Z">
        <w:r w:rsidR="004E614E">
          <w:rPr>
            <w:rFonts w:hint="eastAsia"/>
          </w:rPr>
          <w:t>が</w:t>
        </w:r>
      </w:ins>
      <w:del w:id="327" w:author="工内 隆" w:date="2018-09-22T17:29:00Z">
        <w:r w:rsidRPr="00594DFA" w:rsidDel="004E614E">
          <w:rPr>
            <w:rFonts w:hint="eastAsia"/>
          </w:rPr>
          <w:delText>で</w:delText>
        </w:r>
      </w:del>
      <w:r>
        <w:rPr>
          <w:rFonts w:hint="eastAsia"/>
        </w:rPr>
        <w:t>、どのプロジェクトに貢献しているか</w:t>
      </w:r>
      <w:ins w:id="328" w:author="Date Masahiro" w:date="2018-09-25T10:11:00Z">
        <w:r w:rsidR="00D36C69">
          <w:rPr>
            <w:rFonts w:hint="eastAsia"/>
          </w:rPr>
          <w:t>。</w:t>
        </w:r>
      </w:ins>
      <w:ins w:id="329" w:author="工内 隆" w:date="2018-09-22T17:29:00Z">
        <w:del w:id="330" w:author="Date Masahiro" w:date="2018-09-25T10:11:00Z">
          <w:r w:rsidR="004E614E" w:rsidDel="00D36C69">
            <w:rPr>
              <w:rFonts w:hint="eastAsia"/>
            </w:rPr>
            <w:delText>？</w:delText>
          </w:r>
        </w:del>
      </w:ins>
    </w:p>
    <w:p w:rsidR="00975BCB" w:rsidRDefault="00975BCB" w:rsidP="004B6B37"/>
    <w:p w:rsidR="004B6B37" w:rsidRDefault="00594DFA" w:rsidP="004B6B37">
      <w:r>
        <w:rPr>
          <w:rFonts w:hint="eastAsia"/>
        </w:rPr>
        <w:t>・</w:t>
      </w:r>
      <w:r w:rsidR="004B6B37">
        <w:t>Number of project maintainers employed by the organization (hired and grown)</w:t>
      </w:r>
    </w:p>
    <w:p w:rsidR="00594DFA" w:rsidRDefault="00594DFA" w:rsidP="004B6B37">
      <w:r w:rsidRPr="00594DFA">
        <w:rPr>
          <w:rFonts w:hint="eastAsia"/>
        </w:rPr>
        <w:t>組織</w:t>
      </w:r>
      <w:ins w:id="331" w:author="工内 隆" w:date="2018-09-22T17:30:00Z">
        <w:r w:rsidR="004E614E">
          <w:rPr>
            <w:rFonts w:hint="eastAsia"/>
          </w:rPr>
          <w:t>で</w:t>
        </w:r>
      </w:ins>
      <w:del w:id="332" w:author="工内 隆" w:date="2018-09-22T17:30:00Z">
        <w:r w:rsidRPr="00594DFA" w:rsidDel="004E614E">
          <w:rPr>
            <w:rFonts w:hint="eastAsia"/>
          </w:rPr>
          <w:delText>に</w:delText>
        </w:r>
      </w:del>
      <w:r>
        <w:rPr>
          <w:rFonts w:hint="eastAsia"/>
        </w:rPr>
        <w:t>働いている</w:t>
      </w:r>
      <w:r w:rsidRPr="00594DFA">
        <w:rPr>
          <w:rFonts w:hint="eastAsia"/>
        </w:rPr>
        <w:t>プロジェクト</w:t>
      </w:r>
      <w:r>
        <w:rPr>
          <w:rFonts w:hint="eastAsia"/>
        </w:rPr>
        <w:t xml:space="preserve">　メインテナー</w:t>
      </w:r>
      <w:r w:rsidRPr="00594DFA">
        <w:rPr>
          <w:rFonts w:hint="eastAsia"/>
        </w:rPr>
        <w:t>の数（雇用され</w:t>
      </w:r>
      <w:r>
        <w:rPr>
          <w:rFonts w:hint="eastAsia"/>
        </w:rPr>
        <w:t>た人</w:t>
      </w:r>
      <w:r w:rsidRPr="00594DFA">
        <w:rPr>
          <w:rFonts w:hint="eastAsia"/>
        </w:rPr>
        <w:t>、</w:t>
      </w:r>
      <w:r>
        <w:rPr>
          <w:rFonts w:hint="eastAsia"/>
        </w:rPr>
        <w:t>組織内で育てた人の内訳</w:t>
      </w:r>
      <w:r w:rsidRPr="00594DFA">
        <w:rPr>
          <w:rFonts w:hint="eastAsia"/>
        </w:rPr>
        <w:t>）</w:t>
      </w:r>
    </w:p>
    <w:p w:rsidR="00594DFA" w:rsidRPr="00594DFA" w:rsidRDefault="00594DFA" w:rsidP="004B6B37"/>
    <w:p w:rsidR="004B6B37" w:rsidRDefault="00594DFA" w:rsidP="004B6B37">
      <w:r>
        <w:rPr>
          <w:rFonts w:hint="eastAsia"/>
        </w:rPr>
        <w:t>・</w:t>
      </w:r>
      <w:r w:rsidR="004B6B37">
        <w:t>Project health for the projects you contribute to</w:t>
      </w:r>
    </w:p>
    <w:p w:rsidR="00594DFA" w:rsidRDefault="00594DFA" w:rsidP="004B6B37">
      <w:r>
        <w:rPr>
          <w:rFonts w:hint="eastAsia"/>
        </w:rPr>
        <w:lastRenderedPageBreak/>
        <w:t>・コントリビューション</w:t>
      </w:r>
      <w:r w:rsidRPr="00594DFA">
        <w:rPr>
          <w:rFonts w:hint="eastAsia"/>
        </w:rPr>
        <w:t>しているプロジェクトの健全性</w:t>
      </w:r>
    </w:p>
    <w:p w:rsidR="00594DFA" w:rsidRDefault="00594DFA" w:rsidP="004B6B37"/>
    <w:p w:rsidR="004B6B37" w:rsidRDefault="00594DFA" w:rsidP="004B6B37">
      <w:r>
        <w:rPr>
          <w:rFonts w:hint="eastAsia"/>
        </w:rPr>
        <w:t>・</w:t>
      </w:r>
      <w:r w:rsidR="004B6B37">
        <w:t>Sentiment analysis: your organization’s reputation in open source communities</w:t>
      </w:r>
    </w:p>
    <w:p w:rsidR="00594DFA" w:rsidRDefault="00594DFA" w:rsidP="004B6B37">
      <w:r>
        <w:rPr>
          <w:rFonts w:hint="eastAsia"/>
        </w:rPr>
        <w:t>・センチメント分析（</w:t>
      </w:r>
      <w:r w:rsidRPr="00594DFA">
        <w:rPr>
          <w:rFonts w:hint="eastAsia"/>
        </w:rPr>
        <w:t>感情分析</w:t>
      </w:r>
      <w:r>
        <w:rPr>
          <w:rFonts w:hint="eastAsia"/>
        </w:rPr>
        <w:t>）</w:t>
      </w:r>
      <w:r w:rsidRPr="00594DFA">
        <w:rPr>
          <w:rFonts w:hint="eastAsia"/>
        </w:rPr>
        <w:t>：</w:t>
      </w:r>
      <w:r w:rsidR="002B3871">
        <w:rPr>
          <w:rFonts w:hint="eastAsia"/>
        </w:rPr>
        <w:t>オープンソース　コミュニティ</w:t>
      </w:r>
      <w:r w:rsidRPr="00594DFA">
        <w:rPr>
          <w:rFonts w:hint="eastAsia"/>
        </w:rPr>
        <w:t>における</w:t>
      </w:r>
      <w:r w:rsidR="00172E9D">
        <w:rPr>
          <w:rFonts w:hint="eastAsia"/>
        </w:rPr>
        <w:t>あなたの</w:t>
      </w:r>
      <w:r w:rsidRPr="00594DFA">
        <w:rPr>
          <w:rFonts w:hint="eastAsia"/>
        </w:rPr>
        <w:t>組織の評判</w:t>
      </w:r>
    </w:p>
    <w:p w:rsidR="00594DFA" w:rsidRDefault="00594DFA" w:rsidP="004B6B37"/>
    <w:p w:rsidR="004B6B37" w:rsidRDefault="00594DFA" w:rsidP="004B6B37">
      <w:r>
        <w:rPr>
          <w:rFonts w:hint="eastAsia"/>
        </w:rPr>
        <w:t>・</w:t>
      </w:r>
      <w:r w:rsidR="004B6B37">
        <w:t>Are developers aware of the policy for contributing? (You have one, right?)</w:t>
      </w:r>
    </w:p>
    <w:p w:rsidR="00594DFA" w:rsidRDefault="00594DFA" w:rsidP="004B6B37">
      <w:r>
        <w:rPr>
          <w:rFonts w:hint="eastAsia"/>
        </w:rPr>
        <w:t>・</w:t>
      </w:r>
      <w:r w:rsidRPr="00594DFA">
        <w:rPr>
          <w:rFonts w:hint="eastAsia"/>
        </w:rPr>
        <w:t>開発者は</w:t>
      </w:r>
      <w:r>
        <w:rPr>
          <w:rFonts w:hint="eastAsia"/>
        </w:rPr>
        <w:t>コントリビューション　ポリシー</w:t>
      </w:r>
      <w:r w:rsidRPr="00594DFA">
        <w:rPr>
          <w:rFonts w:hint="eastAsia"/>
        </w:rPr>
        <w:t>を認識してい</w:t>
      </w:r>
      <w:r>
        <w:rPr>
          <w:rFonts w:hint="eastAsia"/>
        </w:rPr>
        <w:t>るか</w:t>
      </w:r>
      <w:ins w:id="333" w:author="Date Masahiro" w:date="2018-09-25T10:13:00Z">
        <w:r w:rsidR="00D36C69">
          <w:rPr>
            <w:rFonts w:hint="eastAsia"/>
          </w:rPr>
          <w:t>。</w:t>
        </w:r>
      </w:ins>
      <w:ins w:id="334" w:author="工内 隆" w:date="2018-09-22T17:32:00Z">
        <w:del w:id="335" w:author="Date Masahiro" w:date="2018-09-25T10:13:00Z">
          <w:r w:rsidR="004E614E" w:rsidDel="00D36C69">
            <w:rPr>
              <w:rFonts w:hint="eastAsia"/>
            </w:rPr>
            <w:delText>？</w:delText>
          </w:r>
        </w:del>
      </w:ins>
      <w:del w:id="336" w:author="Date Masahiro" w:date="2018-09-25T10:13:00Z">
        <w:r w:rsidRPr="00594DFA" w:rsidDel="00D36C69">
          <w:rPr>
            <w:rFonts w:hint="eastAsia"/>
          </w:rPr>
          <w:delText>（</w:delText>
        </w:r>
      </w:del>
      <w:ins w:id="337" w:author="Date Masahiro" w:date="2018-09-25T10:13:00Z">
        <w:r w:rsidR="00D36C69">
          <w:rPr>
            <w:rFonts w:hint="eastAsia"/>
          </w:rPr>
          <w:t>（</w:t>
        </w:r>
      </w:ins>
      <w:r w:rsidRPr="00594DFA">
        <w:rPr>
          <w:rFonts w:hint="eastAsia"/>
        </w:rPr>
        <w:t>あなたは</w:t>
      </w:r>
      <w:r>
        <w:rPr>
          <w:rFonts w:hint="eastAsia"/>
        </w:rPr>
        <w:t>ポリシーを持っているはずです</w:t>
      </w:r>
      <w:ins w:id="338" w:author="Date Masahiro" w:date="2018-09-25T10:13:00Z">
        <w:r w:rsidR="00D36C69">
          <w:rPr>
            <w:rFonts w:hint="eastAsia"/>
          </w:rPr>
          <w:t>が。</w:t>
        </w:r>
      </w:ins>
      <w:del w:id="339" w:author="工内 隆" w:date="2018-09-22T17:32:00Z">
        <w:r w:rsidDel="004E614E">
          <w:rPr>
            <w:rFonts w:hint="eastAsia"/>
          </w:rPr>
          <w:delText>が</w:delText>
        </w:r>
      </w:del>
      <w:ins w:id="340" w:author="工内 隆" w:date="2018-09-22T17:31:00Z">
        <w:del w:id="341" w:author="Date Masahiro" w:date="2018-09-25T10:13:00Z">
          <w:r w:rsidR="004E614E" w:rsidDel="00D36C69">
            <w:rPr>
              <w:rFonts w:hint="eastAsia"/>
            </w:rPr>
            <w:delText>？</w:delText>
          </w:r>
        </w:del>
      </w:ins>
      <w:del w:id="342" w:author="工内 隆" w:date="2018-09-22T17:31:00Z">
        <w:r w:rsidDel="004E614E">
          <w:rPr>
            <w:rFonts w:hint="eastAsia"/>
          </w:rPr>
          <w:delText>、</w:delText>
        </w:r>
        <w:r w:rsidR="00754CAA" w:rsidDel="004E614E">
          <w:rPr>
            <w:rFonts w:hint="eastAsia"/>
          </w:rPr>
          <w:delText>それで良いですね</w:delText>
        </w:r>
      </w:del>
      <w:r w:rsidRPr="00594DFA">
        <w:rPr>
          <w:rFonts w:hint="eastAsia"/>
        </w:rPr>
        <w:t>）</w:t>
      </w:r>
    </w:p>
    <w:p w:rsidR="00594DFA" w:rsidRDefault="00594DFA" w:rsidP="004B6B37"/>
    <w:p w:rsidR="004B6B37" w:rsidRDefault="00754CAA" w:rsidP="004B6B37">
      <w:r>
        <w:rPr>
          <w:rFonts w:hint="eastAsia"/>
        </w:rPr>
        <w:t>・</w:t>
      </w:r>
      <w:r w:rsidR="004B6B37">
        <w:t>Do they follow the process for contributing? (</w:t>
      </w:r>
      <w:proofErr w:type="spellStart"/>
      <w:r w:rsidR="004B6B37">
        <w:t>ie</w:t>
      </w:r>
      <w:proofErr w:type="spellEnd"/>
      <w:r w:rsidR="004B6B37">
        <w:t xml:space="preserve"> must they sign a CLA, etc.)</w:t>
      </w:r>
    </w:p>
    <w:p w:rsidR="00754CAA" w:rsidRDefault="00754CAA" w:rsidP="004B6B37">
      <w:r>
        <w:rPr>
          <w:rFonts w:hint="eastAsia"/>
        </w:rPr>
        <w:t>・</w:t>
      </w:r>
      <w:r w:rsidRPr="00754CAA">
        <w:rPr>
          <w:rFonts w:hint="eastAsia"/>
        </w:rPr>
        <w:t>彼らは</w:t>
      </w:r>
      <w:r>
        <w:rPr>
          <w:rFonts w:hint="eastAsia"/>
        </w:rPr>
        <w:t>コントリビューションの</w:t>
      </w:r>
      <w:r w:rsidRPr="00754CAA">
        <w:rPr>
          <w:rFonts w:hint="eastAsia"/>
        </w:rPr>
        <w:t>ためのプロセスに従ってい</w:t>
      </w:r>
      <w:r>
        <w:rPr>
          <w:rFonts w:hint="eastAsia"/>
        </w:rPr>
        <w:t>る</w:t>
      </w:r>
      <w:r w:rsidRPr="00754CAA">
        <w:rPr>
          <w:rFonts w:hint="eastAsia"/>
        </w:rPr>
        <w:t>か</w:t>
      </w:r>
      <w:ins w:id="343" w:author="Date Masahiro" w:date="2018-09-25T10:14:00Z">
        <w:r w:rsidR="00D36C69">
          <w:rPr>
            <w:rFonts w:hint="eastAsia"/>
          </w:rPr>
          <w:t>。</w:t>
        </w:r>
      </w:ins>
      <w:ins w:id="344" w:author="工内 隆" w:date="2018-09-22T17:32:00Z">
        <w:del w:id="345" w:author="Date Masahiro" w:date="2018-09-25T10:14:00Z">
          <w:r w:rsidR="004E614E" w:rsidDel="00D36C69">
            <w:rPr>
              <w:rFonts w:hint="eastAsia"/>
            </w:rPr>
            <w:delText>？</w:delText>
          </w:r>
        </w:del>
      </w:ins>
      <w:r w:rsidRPr="00754CAA">
        <w:rPr>
          <w:rFonts w:hint="eastAsia"/>
        </w:rPr>
        <w:t>（</w:t>
      </w:r>
      <w:r w:rsidRPr="00754CAA">
        <w:rPr>
          <w:rFonts w:hint="eastAsia"/>
        </w:rPr>
        <w:t>CLA</w:t>
      </w:r>
      <w:r w:rsidRPr="00754CAA">
        <w:rPr>
          <w:rFonts w:hint="eastAsia"/>
        </w:rPr>
        <w:t>に署名しなければならないなど）</w:t>
      </w:r>
    </w:p>
    <w:p w:rsidR="00754CAA" w:rsidRDefault="00754CAA" w:rsidP="004B6B37"/>
    <w:p w:rsidR="004B6B37" w:rsidRDefault="00754CAA" w:rsidP="004B6B37">
      <w:r>
        <w:rPr>
          <w:rFonts w:hint="eastAsia"/>
        </w:rPr>
        <w:t>・</w:t>
      </w:r>
      <w:r w:rsidR="004B6B37">
        <w:t>Do they ask you for help and are you prompt in providing it?</w:t>
      </w:r>
    </w:p>
    <w:p w:rsidR="00754CAA" w:rsidRDefault="00754CAA" w:rsidP="004B6B37">
      <w:r>
        <w:rPr>
          <w:rFonts w:hint="eastAsia"/>
        </w:rPr>
        <w:t>・</w:t>
      </w:r>
      <w:r w:rsidRPr="00754CAA">
        <w:rPr>
          <w:rFonts w:hint="eastAsia"/>
        </w:rPr>
        <w:t>彼ら</w:t>
      </w:r>
      <w:ins w:id="346" w:author="工内 隆" w:date="2018-09-22T17:33:00Z">
        <w:r w:rsidR="004E614E">
          <w:rPr>
            <w:rFonts w:hint="eastAsia"/>
          </w:rPr>
          <w:t>は</w:t>
        </w:r>
      </w:ins>
      <w:del w:id="347" w:author="工内 隆" w:date="2018-09-22T17:33:00Z">
        <w:r w:rsidDel="004E614E">
          <w:rPr>
            <w:rFonts w:hint="eastAsia"/>
          </w:rPr>
          <w:delText>が</w:delText>
        </w:r>
      </w:del>
      <w:r w:rsidRPr="00754CAA">
        <w:rPr>
          <w:rFonts w:hint="eastAsia"/>
        </w:rPr>
        <w:t>あなたに助けを求めてい</w:t>
      </w:r>
      <w:r>
        <w:rPr>
          <w:rFonts w:hint="eastAsia"/>
        </w:rPr>
        <w:t>る</w:t>
      </w:r>
      <w:ins w:id="348" w:author="工内 隆" w:date="2018-09-22T17:33:00Z">
        <w:r w:rsidR="004E614E">
          <w:rPr>
            <w:rFonts w:hint="eastAsia"/>
          </w:rPr>
          <w:t>か</w:t>
        </w:r>
      </w:ins>
      <w:ins w:id="349" w:author="Date Masahiro" w:date="2018-09-25T10:14:00Z">
        <w:r w:rsidR="00D36C69">
          <w:rPr>
            <w:rFonts w:hint="eastAsia"/>
          </w:rPr>
          <w:t>。</w:t>
        </w:r>
      </w:ins>
      <w:ins w:id="350" w:author="工内 隆" w:date="2018-09-22T17:33:00Z">
        <w:del w:id="351" w:author="Date Masahiro" w:date="2018-09-25T10:14:00Z">
          <w:r w:rsidR="004E614E" w:rsidDel="00D36C69">
            <w:rPr>
              <w:rFonts w:hint="eastAsia"/>
            </w:rPr>
            <w:delText>？</w:delText>
          </w:r>
        </w:del>
      </w:ins>
      <w:del w:id="352" w:author="工内 隆" w:date="2018-09-22T17:33:00Z">
        <w:r w:rsidDel="004E614E">
          <w:rPr>
            <w:rFonts w:hint="eastAsia"/>
          </w:rPr>
          <w:delText>ときに、</w:delText>
        </w:r>
      </w:del>
      <w:r>
        <w:rPr>
          <w:rFonts w:hint="eastAsia"/>
        </w:rPr>
        <w:t>速やかにサポートしてい</w:t>
      </w:r>
      <w:ins w:id="353" w:author="工内 隆" w:date="2018-09-22T17:33:00Z">
        <w:r w:rsidR="004E614E">
          <w:rPr>
            <w:rFonts w:hint="eastAsia"/>
          </w:rPr>
          <w:t>る</w:t>
        </w:r>
      </w:ins>
      <w:del w:id="354" w:author="工内 隆" w:date="2018-09-22T17:34:00Z">
        <w:r w:rsidDel="004E614E">
          <w:rPr>
            <w:rFonts w:hint="eastAsia"/>
          </w:rPr>
          <w:delText>ます</w:delText>
        </w:r>
      </w:del>
      <w:r>
        <w:rPr>
          <w:rFonts w:hint="eastAsia"/>
        </w:rPr>
        <w:t>か</w:t>
      </w:r>
      <w:ins w:id="355" w:author="Date Masahiro" w:date="2018-09-25T10:14:00Z">
        <w:r w:rsidR="00D36C69">
          <w:rPr>
            <w:rFonts w:hint="eastAsia"/>
          </w:rPr>
          <w:t>。</w:t>
        </w:r>
      </w:ins>
      <w:ins w:id="356" w:author="工内 隆" w:date="2018-09-22T17:34:00Z">
        <w:del w:id="357" w:author="Date Masahiro" w:date="2018-09-25T10:14:00Z">
          <w:r w:rsidR="004E614E" w:rsidDel="00D36C69">
            <w:rPr>
              <w:rFonts w:hint="eastAsia"/>
            </w:rPr>
            <w:delText>？</w:delText>
          </w:r>
        </w:del>
      </w:ins>
    </w:p>
    <w:p w:rsidR="00754CAA" w:rsidRDefault="00754CAA" w:rsidP="004B6B37"/>
    <w:p w:rsidR="004B6B37" w:rsidRDefault="00754CAA" w:rsidP="004B6B37">
      <w:r>
        <w:rPr>
          <w:rFonts w:hint="eastAsia"/>
        </w:rPr>
        <w:t>・</w:t>
      </w:r>
      <w:r w:rsidR="004B6B37">
        <w:t>Amount of time between software releases – is it increasing or decreasing?</w:t>
      </w:r>
    </w:p>
    <w:p w:rsidR="00754CAA" w:rsidRDefault="00754CAA" w:rsidP="004B6B37">
      <w:r>
        <w:rPr>
          <w:rFonts w:hint="eastAsia"/>
        </w:rPr>
        <w:t>・</w:t>
      </w:r>
      <w:r w:rsidRPr="00754CAA">
        <w:rPr>
          <w:rFonts w:hint="eastAsia"/>
        </w:rPr>
        <w:t>ソフトウェア</w:t>
      </w:r>
      <w:r>
        <w:rPr>
          <w:rFonts w:hint="eastAsia"/>
        </w:rPr>
        <w:t xml:space="preserve">　</w:t>
      </w:r>
      <w:r w:rsidRPr="00754CAA">
        <w:rPr>
          <w:rFonts w:hint="eastAsia"/>
        </w:rPr>
        <w:t>リリース</w:t>
      </w:r>
      <w:r>
        <w:rPr>
          <w:rFonts w:hint="eastAsia"/>
        </w:rPr>
        <w:t>間隔</w:t>
      </w:r>
      <w:r w:rsidRPr="00754CAA">
        <w:rPr>
          <w:rFonts w:hint="eastAsia"/>
        </w:rPr>
        <w:t xml:space="preserve"> - </w:t>
      </w:r>
      <w:r w:rsidRPr="00754CAA">
        <w:rPr>
          <w:rFonts w:hint="eastAsia"/>
        </w:rPr>
        <w:t>増加</w:t>
      </w:r>
      <w:r>
        <w:rPr>
          <w:rFonts w:hint="eastAsia"/>
        </w:rPr>
        <w:t>傾向</w:t>
      </w:r>
      <w:del w:id="358" w:author="工内 隆" w:date="2018-09-22T17:34:00Z">
        <w:r w:rsidDel="004E614E">
          <w:rPr>
            <w:rFonts w:hint="eastAsia"/>
          </w:rPr>
          <w:delText>です</w:delText>
        </w:r>
      </w:del>
      <w:r>
        <w:rPr>
          <w:rFonts w:hint="eastAsia"/>
        </w:rPr>
        <w:t>か、</w:t>
      </w:r>
      <w:r w:rsidRPr="00754CAA">
        <w:rPr>
          <w:rFonts w:hint="eastAsia"/>
        </w:rPr>
        <w:t>減少</w:t>
      </w:r>
      <w:r>
        <w:rPr>
          <w:rFonts w:hint="eastAsia"/>
        </w:rPr>
        <w:t>傾向</w:t>
      </w:r>
      <w:del w:id="359" w:author="工内 隆" w:date="2018-09-22T17:34:00Z">
        <w:r w:rsidDel="004E614E">
          <w:rPr>
            <w:rFonts w:hint="eastAsia"/>
          </w:rPr>
          <w:delText>です</w:delText>
        </w:r>
      </w:del>
      <w:r>
        <w:rPr>
          <w:rFonts w:hint="eastAsia"/>
        </w:rPr>
        <w:t>か</w:t>
      </w:r>
      <w:ins w:id="360" w:author="Date Masahiro" w:date="2018-09-25T10:14:00Z">
        <w:r w:rsidR="00D36C69">
          <w:rPr>
            <w:rFonts w:hint="eastAsia"/>
          </w:rPr>
          <w:t>。</w:t>
        </w:r>
      </w:ins>
      <w:ins w:id="361" w:author="工内 隆" w:date="2018-09-22T17:34:00Z">
        <w:del w:id="362" w:author="Date Masahiro" w:date="2018-09-25T10:15:00Z">
          <w:r w:rsidR="004E614E" w:rsidDel="00D36C69">
            <w:rPr>
              <w:rFonts w:hint="eastAsia"/>
            </w:rPr>
            <w:delText>？</w:delText>
          </w:r>
        </w:del>
      </w:ins>
    </w:p>
    <w:p w:rsidR="00754CAA" w:rsidRDefault="00754CAA" w:rsidP="004B6B37"/>
    <w:p w:rsidR="004B6B37" w:rsidRDefault="00754CAA" w:rsidP="004B6B37">
      <w:r>
        <w:rPr>
          <w:rFonts w:hint="eastAsia"/>
        </w:rPr>
        <w:t>・</w:t>
      </w:r>
      <w:r w:rsidR="004B6B37">
        <w:t>What are the engineering costs associated with contributing upstream vs. maintaining forked code?</w:t>
      </w:r>
    </w:p>
    <w:p w:rsidR="00754CAA" w:rsidRDefault="00754CAA" w:rsidP="00975BCB">
      <w:r>
        <w:rPr>
          <w:rFonts w:hint="eastAsia"/>
        </w:rPr>
        <w:t>・</w:t>
      </w:r>
      <w:del w:id="363" w:author="工内 隆" w:date="2018-09-22T17:35:00Z">
        <w:r w:rsidRPr="00754CAA" w:rsidDel="004E614E">
          <w:rPr>
            <w:rFonts w:hint="eastAsia"/>
          </w:rPr>
          <w:delText>フォークされたコードの</w:delText>
        </w:r>
        <w:r w:rsidDel="004E614E">
          <w:rPr>
            <w:rFonts w:hint="eastAsia"/>
          </w:rPr>
          <w:delText>保守のためのコスト</w:delText>
        </w:r>
        <w:r w:rsidRPr="00754CAA" w:rsidDel="004E614E">
          <w:rPr>
            <w:rFonts w:hint="eastAsia"/>
          </w:rPr>
          <w:delText>と</w:delText>
        </w:r>
      </w:del>
      <w:r>
        <w:rPr>
          <w:rFonts w:hint="eastAsia"/>
        </w:rPr>
        <w:t>アップストリームへのコントリビューション</w:t>
      </w:r>
      <w:r w:rsidRPr="00754CAA">
        <w:rPr>
          <w:rFonts w:hint="eastAsia"/>
        </w:rPr>
        <w:t>に関連するエンジニアリングコストは</w:t>
      </w:r>
      <w:r>
        <w:rPr>
          <w:rFonts w:hint="eastAsia"/>
        </w:rPr>
        <w:t>どのようになってい</w:t>
      </w:r>
      <w:ins w:id="364" w:author="工内 隆" w:date="2018-09-22T17:35:00Z">
        <w:r w:rsidR="004E614E">
          <w:rPr>
            <w:rFonts w:hint="eastAsia"/>
          </w:rPr>
          <w:t>る</w:t>
        </w:r>
      </w:ins>
      <w:del w:id="365" w:author="工内 隆" w:date="2018-09-22T17:35:00Z">
        <w:r w:rsidDel="004E614E">
          <w:rPr>
            <w:rFonts w:hint="eastAsia"/>
          </w:rPr>
          <w:delText>ます</w:delText>
        </w:r>
      </w:del>
      <w:r>
        <w:rPr>
          <w:rFonts w:hint="eastAsia"/>
        </w:rPr>
        <w:t>か</w:t>
      </w:r>
      <w:ins w:id="366" w:author="Date Masahiro" w:date="2018-09-25T10:16:00Z">
        <w:r w:rsidR="00D36C69">
          <w:rPr>
            <w:rFonts w:hint="eastAsia"/>
          </w:rPr>
          <w:t>。</w:t>
        </w:r>
      </w:ins>
      <w:ins w:id="367" w:author="工内 隆" w:date="2018-09-22T17:35:00Z">
        <w:del w:id="368" w:author="Date Masahiro" w:date="2018-09-25T10:16:00Z">
          <w:r w:rsidR="004E614E" w:rsidDel="00D36C69">
            <w:rPr>
              <w:rFonts w:hint="eastAsia"/>
            </w:rPr>
            <w:delText>？</w:delText>
          </w:r>
        </w:del>
        <w:r w:rsidR="004E614E" w:rsidRPr="00754CAA">
          <w:rPr>
            <w:rFonts w:hint="eastAsia"/>
          </w:rPr>
          <w:t>フォークされたコードの</w:t>
        </w:r>
        <w:r w:rsidR="004E614E">
          <w:rPr>
            <w:rFonts w:hint="eastAsia"/>
          </w:rPr>
          <w:t>保守のためのコスト</w:t>
        </w:r>
        <w:r w:rsidR="004E614E" w:rsidRPr="00754CAA">
          <w:rPr>
            <w:rFonts w:hint="eastAsia"/>
          </w:rPr>
          <w:t>と</w:t>
        </w:r>
        <w:r w:rsidR="004E614E">
          <w:rPr>
            <w:rFonts w:hint="eastAsia"/>
          </w:rPr>
          <w:t>の比較</w:t>
        </w:r>
      </w:ins>
    </w:p>
    <w:p w:rsidR="00754CAA" w:rsidRDefault="00754CAA" w:rsidP="00975BCB"/>
    <w:p w:rsidR="004B6B37" w:rsidRDefault="004B6B37" w:rsidP="004B6B37">
      <w:r>
        <w:t>Goal #3 Create and grow open source projects.</w:t>
      </w:r>
    </w:p>
    <w:p w:rsidR="004B6B37" w:rsidRDefault="00754CAA" w:rsidP="004B6B37">
      <w:r w:rsidRPr="00754CAA">
        <w:rPr>
          <w:rFonts w:hint="eastAsia"/>
        </w:rPr>
        <w:t>目標＃</w:t>
      </w:r>
      <w:r w:rsidRPr="00754CAA">
        <w:rPr>
          <w:rFonts w:hint="eastAsia"/>
        </w:rPr>
        <w:t>3</w:t>
      </w:r>
      <w:r w:rsidRPr="00754CAA">
        <w:rPr>
          <w:rFonts w:hint="eastAsia"/>
        </w:rPr>
        <w:t>オープンソース</w:t>
      </w:r>
      <w:r>
        <w:rPr>
          <w:rFonts w:hint="eastAsia"/>
        </w:rPr>
        <w:t xml:space="preserve">　</w:t>
      </w:r>
      <w:r w:rsidRPr="00754CAA">
        <w:rPr>
          <w:rFonts w:hint="eastAsia"/>
        </w:rPr>
        <w:t>プロジェクトを</w:t>
      </w:r>
      <w:r>
        <w:rPr>
          <w:rFonts w:hint="eastAsia"/>
        </w:rPr>
        <w:t>創設、そ</w:t>
      </w:r>
      <w:r w:rsidRPr="00754CAA">
        <w:rPr>
          <w:rFonts w:hint="eastAsia"/>
        </w:rPr>
        <w:t>して</w:t>
      </w:r>
      <w:r>
        <w:rPr>
          <w:rFonts w:hint="eastAsia"/>
        </w:rPr>
        <w:t>成長</w:t>
      </w:r>
    </w:p>
    <w:p w:rsidR="00754CAA" w:rsidRDefault="00754CAA" w:rsidP="004B6B37"/>
    <w:p w:rsidR="004B6B37" w:rsidRDefault="004B6B37" w:rsidP="004B6B37">
      <w:r>
        <w:t xml:space="preserve">This is the primary goal of many open source programs at large, engineering-focused organizations such as Facebook, Google, Microsoft, Twitter, and many others. They’re creating hundreds (or even thousands) of open source projects that aim to solve hard technology </w:t>
      </w:r>
      <w:r>
        <w:lastRenderedPageBreak/>
        <w:t>problems. The goal is to attract outside users and contributors who bring in new ideas and help advance the technology at a faster pace — a concept University of California, Berkeley, professor Henry Chesbrough calls open innovation.</w:t>
      </w:r>
    </w:p>
    <w:p w:rsidR="004B6B37" w:rsidRDefault="00DE3F15" w:rsidP="004B6B37">
      <w:r w:rsidRPr="00DE3F15">
        <w:rPr>
          <w:rFonts w:hint="eastAsia"/>
        </w:rPr>
        <w:t>これは</w:t>
      </w:r>
      <w:r w:rsidRPr="00DE3F15">
        <w:rPr>
          <w:rFonts w:hint="eastAsia"/>
        </w:rPr>
        <w:t>Facebook</w:t>
      </w:r>
      <w:r>
        <w:rPr>
          <w:rFonts w:hint="eastAsia"/>
        </w:rPr>
        <w:t>社</w:t>
      </w:r>
      <w:r w:rsidRPr="00DE3F15">
        <w:rPr>
          <w:rFonts w:hint="eastAsia"/>
        </w:rPr>
        <w:t>、</w:t>
      </w:r>
      <w:r w:rsidRPr="00DE3F15">
        <w:rPr>
          <w:rFonts w:hint="eastAsia"/>
        </w:rPr>
        <w:t>Google</w:t>
      </w:r>
      <w:r>
        <w:rPr>
          <w:rFonts w:hint="eastAsia"/>
        </w:rPr>
        <w:t>社</w:t>
      </w:r>
      <w:r w:rsidRPr="00DE3F15">
        <w:rPr>
          <w:rFonts w:hint="eastAsia"/>
        </w:rPr>
        <w:t>、</w:t>
      </w:r>
      <w:r w:rsidRPr="00DE3F15">
        <w:rPr>
          <w:rFonts w:hint="eastAsia"/>
        </w:rPr>
        <w:t>Microsoft</w:t>
      </w:r>
      <w:r>
        <w:rPr>
          <w:rFonts w:hint="eastAsia"/>
        </w:rPr>
        <w:t>社</w:t>
      </w:r>
      <w:r w:rsidRPr="00DE3F15">
        <w:rPr>
          <w:rFonts w:hint="eastAsia"/>
        </w:rPr>
        <w:t>、</w:t>
      </w:r>
      <w:r w:rsidRPr="00DE3F15">
        <w:rPr>
          <w:rFonts w:hint="eastAsia"/>
        </w:rPr>
        <w:t>Twitter</w:t>
      </w:r>
      <w:r>
        <w:rPr>
          <w:rFonts w:hint="eastAsia"/>
        </w:rPr>
        <w:t>社</w:t>
      </w:r>
      <w:r w:rsidRPr="00DE3F15">
        <w:rPr>
          <w:rFonts w:hint="eastAsia"/>
        </w:rPr>
        <w:t>など</w:t>
      </w:r>
      <w:r>
        <w:rPr>
          <w:rFonts w:hint="eastAsia"/>
        </w:rPr>
        <w:t>の技術系組織の</w:t>
      </w:r>
      <w:r w:rsidRPr="00DE3F15">
        <w:rPr>
          <w:rFonts w:hint="eastAsia"/>
        </w:rPr>
        <w:t>多くのオープンソース</w:t>
      </w:r>
      <w:r>
        <w:rPr>
          <w:rFonts w:hint="eastAsia"/>
        </w:rPr>
        <w:t xml:space="preserve">　</w:t>
      </w:r>
      <w:r w:rsidRPr="00DE3F15">
        <w:rPr>
          <w:rFonts w:hint="eastAsia"/>
        </w:rPr>
        <w:t>プログラム</w:t>
      </w:r>
      <w:r w:rsidR="005038F1">
        <w:rPr>
          <w:rFonts w:hint="eastAsia"/>
        </w:rPr>
        <w:t>が最重要</w:t>
      </w:r>
      <w:r w:rsidRPr="00DE3F15">
        <w:rPr>
          <w:rFonts w:hint="eastAsia"/>
        </w:rPr>
        <w:t>目標</w:t>
      </w:r>
      <w:r w:rsidR="005038F1">
        <w:rPr>
          <w:rFonts w:hint="eastAsia"/>
        </w:rPr>
        <w:t>にしているものです</w:t>
      </w:r>
      <w:r w:rsidRPr="00DE3F15">
        <w:rPr>
          <w:rFonts w:hint="eastAsia"/>
        </w:rPr>
        <w:t>。</w:t>
      </w:r>
      <w:r w:rsidRPr="00DE3F15">
        <w:rPr>
          <w:rFonts w:hint="eastAsia"/>
        </w:rPr>
        <w:t xml:space="preserve"> </w:t>
      </w:r>
      <w:r w:rsidRPr="00DE3F15">
        <w:rPr>
          <w:rFonts w:hint="eastAsia"/>
        </w:rPr>
        <w:t>彼らは</w:t>
      </w:r>
      <w:r w:rsidR="005038F1">
        <w:rPr>
          <w:rFonts w:hint="eastAsia"/>
        </w:rPr>
        <w:t>困難な技術的</w:t>
      </w:r>
      <w:del w:id="369" w:author="工内 隆" w:date="2018-09-22T17:36:00Z">
        <w:r w:rsidR="005038F1" w:rsidDel="004E614E">
          <w:rPr>
            <w:rFonts w:hint="eastAsia"/>
          </w:rPr>
          <w:delText>な</w:delText>
        </w:r>
      </w:del>
      <w:r w:rsidRPr="00DE3F15">
        <w:rPr>
          <w:rFonts w:hint="eastAsia"/>
        </w:rPr>
        <w:t>問題を解決することを目指す数百（または数千）のオープンソース</w:t>
      </w:r>
      <w:r>
        <w:rPr>
          <w:rFonts w:hint="eastAsia"/>
        </w:rPr>
        <w:t xml:space="preserve">　</w:t>
      </w:r>
      <w:r w:rsidRPr="00DE3F15">
        <w:rPr>
          <w:rFonts w:hint="eastAsia"/>
        </w:rPr>
        <w:t>プロジェクトを</w:t>
      </w:r>
      <w:r>
        <w:rPr>
          <w:rFonts w:hint="eastAsia"/>
        </w:rPr>
        <w:t>創出</w:t>
      </w:r>
      <w:r w:rsidRPr="00DE3F15">
        <w:rPr>
          <w:rFonts w:hint="eastAsia"/>
        </w:rPr>
        <w:t>しています。</w:t>
      </w:r>
      <w:r w:rsidRPr="00DE3F15">
        <w:rPr>
          <w:rFonts w:hint="eastAsia"/>
        </w:rPr>
        <w:t xml:space="preserve"> </w:t>
      </w:r>
      <w:r w:rsidRPr="00DE3F15">
        <w:rPr>
          <w:rFonts w:hint="eastAsia"/>
        </w:rPr>
        <w:t>目標は、新しいアイデアをもたらし、より速いペースで技術を進歩させる</w:t>
      </w:r>
      <w:r w:rsidR="00240A5B">
        <w:rPr>
          <w:rFonts w:hint="eastAsia"/>
        </w:rPr>
        <w:t>くれる</w:t>
      </w:r>
      <w:r w:rsidRPr="00DE3F15">
        <w:rPr>
          <w:rFonts w:hint="eastAsia"/>
        </w:rPr>
        <w:t>外部</w:t>
      </w:r>
      <w:del w:id="370" w:author="工内 隆" w:date="2018-09-22T17:37:00Z">
        <w:r w:rsidR="00240A5B" w:rsidDel="004E614E">
          <w:rPr>
            <w:rFonts w:hint="eastAsia"/>
          </w:rPr>
          <w:delText>から</w:delText>
        </w:r>
      </w:del>
      <w:r w:rsidR="00240A5B">
        <w:rPr>
          <w:rFonts w:hint="eastAsia"/>
        </w:rPr>
        <w:t>の</w:t>
      </w:r>
      <w:r w:rsidRPr="00DE3F15">
        <w:rPr>
          <w:rFonts w:hint="eastAsia"/>
        </w:rPr>
        <w:t>ユーザー</w:t>
      </w:r>
      <w:r w:rsidR="00240A5B">
        <w:rPr>
          <w:rFonts w:hint="eastAsia"/>
        </w:rPr>
        <w:t>、</w:t>
      </w:r>
      <w:r>
        <w:rPr>
          <w:rFonts w:hint="eastAsia"/>
        </w:rPr>
        <w:t>コントリビューター</w:t>
      </w:r>
      <w:r w:rsidRPr="00DE3F15">
        <w:rPr>
          <w:rFonts w:hint="eastAsia"/>
        </w:rPr>
        <w:t>を引き付けることです。カリフォルニア大学バークレー校の</w:t>
      </w:r>
      <w:r w:rsidRPr="00DE3F15">
        <w:rPr>
          <w:rFonts w:hint="eastAsia"/>
        </w:rPr>
        <w:t>Henry Chesbrough</w:t>
      </w:r>
      <w:r w:rsidRPr="00DE3F15">
        <w:rPr>
          <w:rFonts w:hint="eastAsia"/>
        </w:rPr>
        <w:t>教授は</w:t>
      </w:r>
      <w:r>
        <w:rPr>
          <w:rFonts w:hint="eastAsia"/>
        </w:rPr>
        <w:t>このコンセプトを</w:t>
      </w:r>
      <w:r w:rsidRPr="00DE3F15">
        <w:rPr>
          <w:rFonts w:hint="eastAsia"/>
        </w:rPr>
        <w:t>オープンイノベーションと呼んでいます。</w:t>
      </w:r>
    </w:p>
    <w:p w:rsidR="00DE3F15" w:rsidRDefault="00DE3F15" w:rsidP="004B6B37"/>
    <w:p w:rsidR="004B6B37" w:rsidRDefault="004B6B37" w:rsidP="004B6B37">
      <w:r>
        <w:rPr>
          <w:rFonts w:hint="eastAsia"/>
        </w:rPr>
        <w:t>“</w:t>
      </w:r>
      <w:r>
        <w:t xml:space="preserve">How do you actually get the smartest people in the world working at your company? Well, you open-source stuff and then you convince them to contribute to your projects.” </w:t>
      </w:r>
    </w:p>
    <w:p w:rsidR="004B6B37" w:rsidRDefault="008C1193" w:rsidP="004B6B37">
      <w:r>
        <w:rPr>
          <w:rFonts w:hint="eastAsia"/>
        </w:rPr>
        <w:t>「</w:t>
      </w:r>
      <w:r w:rsidR="00DE3F15" w:rsidRPr="00DE3F15">
        <w:rPr>
          <w:rFonts w:hint="eastAsia"/>
        </w:rPr>
        <w:t>あなたの会社で働</w:t>
      </w:r>
      <w:r w:rsidR="00DE3F15">
        <w:rPr>
          <w:rFonts w:hint="eastAsia"/>
        </w:rPr>
        <w:t>いてくれる、</w:t>
      </w:r>
      <w:r w:rsidR="00DE3F15" w:rsidRPr="00DE3F15">
        <w:rPr>
          <w:rFonts w:hint="eastAsia"/>
        </w:rPr>
        <w:t>世界で最も</w:t>
      </w:r>
      <w:r w:rsidR="00DE3F15">
        <w:rPr>
          <w:rFonts w:hint="eastAsia"/>
        </w:rPr>
        <w:t>優秀な人材</w:t>
      </w:r>
      <w:r w:rsidR="00DE3F15" w:rsidRPr="00DE3F15">
        <w:rPr>
          <w:rFonts w:hint="eastAsia"/>
        </w:rPr>
        <w:t>を実際にどうやって得るのですか</w:t>
      </w:r>
      <w:ins w:id="371" w:author="Date Masahiro" w:date="2018-09-25T10:17:00Z">
        <w:r w:rsidR="008424FF">
          <w:rPr>
            <w:rFonts w:hint="eastAsia"/>
          </w:rPr>
          <w:t>。</w:t>
        </w:r>
      </w:ins>
      <w:ins w:id="372" w:author="工内 隆" w:date="2018-09-22T17:38:00Z">
        <w:del w:id="373" w:author="Date Masahiro" w:date="2018-09-25T10:17:00Z">
          <w:r w:rsidR="00D42CF2" w:rsidDel="008424FF">
            <w:rPr>
              <w:rFonts w:hint="eastAsia"/>
            </w:rPr>
            <w:delText>？</w:delText>
          </w:r>
        </w:del>
      </w:ins>
      <w:del w:id="374" w:author="工内 隆" w:date="2018-09-22T17:38:00Z">
        <w:r w:rsidR="00DE3F15" w:rsidDel="00D42CF2">
          <w:rPr>
            <w:rFonts w:hint="eastAsia"/>
          </w:rPr>
          <w:delText>。</w:delText>
        </w:r>
        <w:r w:rsidR="00DE3F15" w:rsidRPr="00DE3F15" w:rsidDel="00D42CF2">
          <w:rPr>
            <w:rFonts w:hint="eastAsia"/>
          </w:rPr>
          <w:delText xml:space="preserve"> </w:delText>
        </w:r>
      </w:del>
      <w:r>
        <w:rPr>
          <w:rFonts w:hint="eastAsia"/>
        </w:rPr>
        <w:t>そ</w:t>
      </w:r>
      <w:ins w:id="375" w:author="工内 隆" w:date="2018-09-22T17:38:00Z">
        <w:r w:rsidR="00D42CF2">
          <w:rPr>
            <w:rFonts w:hint="eastAsia"/>
          </w:rPr>
          <w:t>う</w:t>
        </w:r>
      </w:ins>
      <w:r>
        <w:rPr>
          <w:rFonts w:hint="eastAsia"/>
        </w:rPr>
        <w:t>なんです</w:t>
      </w:r>
      <w:r w:rsidR="00DE3F15" w:rsidRPr="00DE3F15">
        <w:rPr>
          <w:rFonts w:hint="eastAsia"/>
        </w:rPr>
        <w:t>、あなたはオープンソース</w:t>
      </w:r>
      <w:ins w:id="376" w:author="工内 隆" w:date="2018-09-22T17:38:00Z">
        <w:r w:rsidR="00D42CF2">
          <w:rPr>
            <w:rFonts w:hint="eastAsia"/>
          </w:rPr>
          <w:t>化すること</w:t>
        </w:r>
      </w:ins>
      <w:r w:rsidR="00DE3F15">
        <w:rPr>
          <w:rFonts w:hint="eastAsia"/>
        </w:rPr>
        <w:t>で</w:t>
      </w:r>
      <w:r w:rsidR="00DE3F15" w:rsidRPr="00DE3F15">
        <w:rPr>
          <w:rFonts w:hint="eastAsia"/>
        </w:rPr>
        <w:t>、</w:t>
      </w:r>
      <w:r w:rsidR="00240A5B">
        <w:rPr>
          <w:rFonts w:hint="eastAsia"/>
        </w:rPr>
        <w:t>あなたの</w:t>
      </w:r>
      <w:r w:rsidR="00DE3F15" w:rsidRPr="00DE3F15">
        <w:rPr>
          <w:rFonts w:hint="eastAsia"/>
        </w:rPr>
        <w:t>プロジェクトに</w:t>
      </w:r>
      <w:r w:rsidR="00DE3F15">
        <w:rPr>
          <w:rFonts w:hint="eastAsia"/>
        </w:rPr>
        <w:t>コントリビューションしてくれる</w:t>
      </w:r>
      <w:r w:rsidR="00DE3F15" w:rsidRPr="00DE3F15">
        <w:rPr>
          <w:rFonts w:hint="eastAsia"/>
        </w:rPr>
        <w:t>ように彼らを説得</w:t>
      </w:r>
      <w:r>
        <w:rPr>
          <w:rFonts w:hint="eastAsia"/>
        </w:rPr>
        <w:t>するのです</w:t>
      </w:r>
      <w:r w:rsidR="00DE3F15" w:rsidRPr="00DE3F15">
        <w:rPr>
          <w:rFonts w:hint="eastAsia"/>
        </w:rPr>
        <w:t>。</w:t>
      </w:r>
      <w:r>
        <w:rPr>
          <w:rFonts w:hint="eastAsia"/>
        </w:rPr>
        <w:t>」</w:t>
      </w:r>
    </w:p>
    <w:p w:rsidR="00DE3F15" w:rsidRDefault="00DE3F15" w:rsidP="004B6B37"/>
    <w:p w:rsidR="004B6B37" w:rsidRDefault="007F2400" w:rsidP="004B6B37">
      <w:hyperlink r:id="rId16" w:history="1">
        <w:r w:rsidR="004B6B37" w:rsidRPr="008C1193">
          <w:rPr>
            <w:rStyle w:val="a3"/>
          </w:rPr>
          <w:t>Chris Aniszczyk</w:t>
        </w:r>
      </w:hyperlink>
      <w:r w:rsidR="004B6B37">
        <w:t xml:space="preserve"> – Executive Director of the Open Container Initiative and COO of the Cloud Native Computing Foundation (and former head of open source programs at Twitter)</w:t>
      </w:r>
    </w:p>
    <w:p w:rsidR="004B6B37" w:rsidRDefault="004B6B37" w:rsidP="004B6B37"/>
    <w:p w:rsidR="004B6B37" w:rsidRDefault="004B6B37" w:rsidP="004B6B37">
      <w:r>
        <w:t>The many data points available to measure project health are key to tracking against this goal (see the top 5 in the next section). But there are other considerations as well:</w:t>
      </w:r>
    </w:p>
    <w:p w:rsidR="004B6B37" w:rsidRDefault="008C1193" w:rsidP="004B6B37">
      <w:r w:rsidRPr="008C1193">
        <w:rPr>
          <w:rFonts w:hint="eastAsia"/>
        </w:rPr>
        <w:t>プロジェクトの健全性を測定するために利用可能な</w:t>
      </w:r>
      <w:del w:id="377" w:author="工内 隆" w:date="2018-09-22T17:40:00Z">
        <w:r w:rsidR="00807D98" w:rsidDel="00D42CF2">
          <w:rPr>
            <w:rFonts w:hint="eastAsia"/>
          </w:rPr>
          <w:delText>、</w:delText>
        </w:r>
      </w:del>
      <w:r w:rsidRPr="008C1193">
        <w:rPr>
          <w:rFonts w:hint="eastAsia"/>
        </w:rPr>
        <w:t>多くのデータポイントは、この目標</w:t>
      </w:r>
      <w:r>
        <w:rPr>
          <w:rFonts w:hint="eastAsia"/>
        </w:rPr>
        <w:t>に対する状況をトラッキングするため</w:t>
      </w:r>
      <w:r w:rsidRPr="008C1193">
        <w:rPr>
          <w:rFonts w:hint="eastAsia"/>
        </w:rPr>
        <w:t>の</w:t>
      </w:r>
      <w:r w:rsidR="00807D98">
        <w:rPr>
          <w:rFonts w:hint="eastAsia"/>
        </w:rPr>
        <w:t>キーです</w:t>
      </w:r>
      <w:r w:rsidRPr="008C1193">
        <w:rPr>
          <w:rFonts w:hint="eastAsia"/>
        </w:rPr>
        <w:t>（次のセクションの</w:t>
      </w:r>
      <w:ins w:id="378" w:author="工内 隆" w:date="2018-09-22T17:42:00Z">
        <w:r w:rsidR="00D42CF2">
          <w:rPr>
            <w:rFonts w:hint="eastAsia"/>
          </w:rPr>
          <w:t>はじめの</w:t>
        </w:r>
      </w:ins>
      <w:del w:id="379" w:author="工内 隆" w:date="2018-09-22T17:42:00Z">
        <w:r w:rsidRPr="008C1193" w:rsidDel="00D42CF2">
          <w:rPr>
            <w:rFonts w:hint="eastAsia"/>
          </w:rPr>
          <w:delText>上位</w:delText>
        </w:r>
      </w:del>
      <w:r w:rsidRPr="008C1193">
        <w:rPr>
          <w:rFonts w:hint="eastAsia"/>
        </w:rPr>
        <w:t>5</w:t>
      </w:r>
      <w:ins w:id="380" w:author="工内 隆" w:date="2018-09-22T17:42:00Z">
        <w:r w:rsidR="00D42CF2">
          <w:rPr>
            <w:rFonts w:hint="eastAsia"/>
          </w:rPr>
          <w:t>項目</w:t>
        </w:r>
      </w:ins>
      <w:del w:id="381" w:author="工内 隆" w:date="2018-09-22T17:42:00Z">
        <w:r w:rsidDel="00D42CF2">
          <w:rPr>
            <w:rFonts w:hint="eastAsia"/>
          </w:rPr>
          <w:delText>個</w:delText>
        </w:r>
      </w:del>
      <w:r w:rsidRPr="008C1193">
        <w:rPr>
          <w:rFonts w:hint="eastAsia"/>
        </w:rPr>
        <w:t>を参照</w:t>
      </w:r>
      <w:r w:rsidR="00807D98">
        <w:rPr>
          <w:rFonts w:hint="eastAsia"/>
        </w:rPr>
        <w:t>してください</w:t>
      </w:r>
      <w:r w:rsidRPr="008C1193">
        <w:rPr>
          <w:rFonts w:hint="eastAsia"/>
        </w:rPr>
        <w:t>）。</w:t>
      </w:r>
      <w:r w:rsidRPr="008C1193">
        <w:rPr>
          <w:rFonts w:hint="eastAsia"/>
        </w:rPr>
        <w:t xml:space="preserve"> </w:t>
      </w:r>
      <w:r w:rsidRPr="008C1193">
        <w:rPr>
          <w:rFonts w:hint="eastAsia"/>
        </w:rPr>
        <w:t>しかし、他にも</w:t>
      </w:r>
      <w:r w:rsidR="00807D98">
        <w:rPr>
          <w:rFonts w:hint="eastAsia"/>
        </w:rPr>
        <w:t>同様に</w:t>
      </w:r>
      <w:ins w:id="382" w:author="工内 隆" w:date="2018-09-22T17:43:00Z">
        <w:r w:rsidR="00D42CF2">
          <w:rPr>
            <w:rFonts w:hint="eastAsia"/>
          </w:rPr>
          <w:t>検討すべき</w:t>
        </w:r>
      </w:ins>
      <w:del w:id="383" w:author="工内 隆" w:date="2018-09-22T17:43:00Z">
        <w:r w:rsidR="00807D98" w:rsidDel="00D42CF2">
          <w:rPr>
            <w:rFonts w:hint="eastAsia"/>
          </w:rPr>
          <w:delText>重要な</w:delText>
        </w:r>
      </w:del>
      <w:r w:rsidR="00807D98">
        <w:rPr>
          <w:rFonts w:hint="eastAsia"/>
        </w:rPr>
        <w:t>データポイント</w:t>
      </w:r>
      <w:ins w:id="384" w:author="工内 隆" w:date="2018-09-22T17:43:00Z">
        <w:r w:rsidR="00D42CF2">
          <w:rPr>
            <w:rFonts w:hint="eastAsia"/>
          </w:rPr>
          <w:t>は次のとおりです</w:t>
        </w:r>
      </w:ins>
      <w:del w:id="385" w:author="工内 隆" w:date="2018-09-22T17:43:00Z">
        <w:r w:rsidRPr="008C1193" w:rsidDel="00D42CF2">
          <w:rPr>
            <w:rFonts w:hint="eastAsia"/>
          </w:rPr>
          <w:delText>があります</w:delText>
        </w:r>
      </w:del>
      <w:r w:rsidRPr="008C1193">
        <w:rPr>
          <w:rFonts w:hint="eastAsia"/>
        </w:rPr>
        <w:t>。</w:t>
      </w:r>
    </w:p>
    <w:p w:rsidR="008C1193" w:rsidRDefault="008C1193" w:rsidP="004B6B37"/>
    <w:p w:rsidR="004B6B37" w:rsidRDefault="008C1193" w:rsidP="004B6B37">
      <w:r>
        <w:rPr>
          <w:rFonts w:hint="eastAsia"/>
        </w:rPr>
        <w:t>・</w:t>
      </w:r>
      <w:r w:rsidR="004B6B37">
        <w:t>Is there a clear policy for creating new open source projects and are developers aware of it?</w:t>
      </w:r>
    </w:p>
    <w:p w:rsidR="008C1193" w:rsidRDefault="008C1193" w:rsidP="004B6B37">
      <w:r w:rsidRPr="008C1193">
        <w:rPr>
          <w:rFonts w:hint="eastAsia"/>
        </w:rPr>
        <w:t>新しいオープンソース</w:t>
      </w:r>
      <w:r>
        <w:rPr>
          <w:rFonts w:hint="eastAsia"/>
        </w:rPr>
        <w:t xml:space="preserve">　</w:t>
      </w:r>
      <w:r w:rsidRPr="008C1193">
        <w:rPr>
          <w:rFonts w:hint="eastAsia"/>
        </w:rPr>
        <w:t>プロジェクトを</w:t>
      </w:r>
      <w:r w:rsidR="00807D98">
        <w:rPr>
          <w:rFonts w:hint="eastAsia"/>
        </w:rPr>
        <w:t>設立</w:t>
      </w:r>
      <w:r w:rsidRPr="008C1193">
        <w:rPr>
          <w:rFonts w:hint="eastAsia"/>
        </w:rPr>
        <w:t>するための</w:t>
      </w:r>
      <w:r w:rsidR="00807D98">
        <w:rPr>
          <w:rFonts w:hint="eastAsia"/>
        </w:rPr>
        <w:t>明確な</w:t>
      </w:r>
      <w:r w:rsidRPr="008C1193">
        <w:rPr>
          <w:rFonts w:hint="eastAsia"/>
        </w:rPr>
        <w:t>ポリシーが</w:t>
      </w:r>
      <w:r w:rsidR="00807D98">
        <w:rPr>
          <w:rFonts w:hint="eastAsia"/>
        </w:rPr>
        <w:t>存在し</w:t>
      </w:r>
      <w:r w:rsidRPr="008C1193">
        <w:rPr>
          <w:rFonts w:hint="eastAsia"/>
        </w:rPr>
        <w:t>、開発者は</w:t>
      </w:r>
      <w:r w:rsidR="00807D98">
        <w:rPr>
          <w:rFonts w:hint="eastAsia"/>
        </w:rPr>
        <w:t>そ</w:t>
      </w:r>
      <w:r w:rsidRPr="008C1193">
        <w:rPr>
          <w:rFonts w:hint="eastAsia"/>
        </w:rPr>
        <w:t>れを認識し</w:t>
      </w:r>
      <w:ins w:id="386" w:author="Date Masahiro" w:date="2018-09-25T10:21:00Z">
        <w:r w:rsidR="008424FF">
          <w:rPr>
            <w:rFonts w:hint="eastAsia"/>
          </w:rPr>
          <w:t>てい</w:t>
        </w:r>
      </w:ins>
      <w:ins w:id="387" w:author="工内 隆" w:date="2018-09-22T17:44:00Z">
        <w:r w:rsidR="00D42CF2">
          <w:rPr>
            <w:rFonts w:hint="eastAsia"/>
          </w:rPr>
          <w:t>る</w:t>
        </w:r>
      </w:ins>
      <w:del w:id="388" w:author="工内 隆" w:date="2018-09-22T17:44:00Z">
        <w:r w:rsidRPr="008C1193" w:rsidDel="00D42CF2">
          <w:rPr>
            <w:rFonts w:hint="eastAsia"/>
          </w:rPr>
          <w:delText>てい</w:delText>
        </w:r>
      </w:del>
      <w:del w:id="389" w:author="工内 隆" w:date="2018-09-22T17:45:00Z">
        <w:r w:rsidRPr="008C1193" w:rsidDel="00D42CF2">
          <w:rPr>
            <w:rFonts w:hint="eastAsia"/>
          </w:rPr>
          <w:delText>ます</w:delText>
        </w:r>
      </w:del>
      <w:r w:rsidRPr="008C1193">
        <w:rPr>
          <w:rFonts w:hint="eastAsia"/>
        </w:rPr>
        <w:t>か</w:t>
      </w:r>
      <w:ins w:id="390" w:author="Date Masahiro" w:date="2018-09-25T10:20:00Z">
        <w:r w:rsidR="008424FF">
          <w:rPr>
            <w:rFonts w:hint="eastAsia"/>
          </w:rPr>
          <w:t>。</w:t>
        </w:r>
      </w:ins>
    </w:p>
    <w:p w:rsidR="008C1193" w:rsidRDefault="008C1193" w:rsidP="004B6B37"/>
    <w:p w:rsidR="004B6B37" w:rsidRDefault="008C1193" w:rsidP="004B6B37">
      <w:r>
        <w:rPr>
          <w:rFonts w:hint="eastAsia"/>
        </w:rPr>
        <w:lastRenderedPageBreak/>
        <w:t>・</w:t>
      </w:r>
      <w:r w:rsidR="004B6B37">
        <w:t>Is there a clear and easy process for creating new projects and are developers following it?</w:t>
      </w:r>
    </w:p>
    <w:p w:rsidR="008C1193" w:rsidRDefault="008C1193" w:rsidP="004B6B37">
      <w:r>
        <w:rPr>
          <w:rFonts w:hint="eastAsia"/>
        </w:rPr>
        <w:t>・</w:t>
      </w:r>
      <w:r w:rsidRPr="008C1193">
        <w:rPr>
          <w:rFonts w:hint="eastAsia"/>
        </w:rPr>
        <w:t>新しいプロジェクトを</w:t>
      </w:r>
      <w:r w:rsidR="006C3B1F">
        <w:rPr>
          <w:rFonts w:hint="eastAsia"/>
        </w:rPr>
        <w:t>立ち上げる</w:t>
      </w:r>
      <w:r w:rsidRPr="008C1193">
        <w:rPr>
          <w:rFonts w:hint="eastAsia"/>
        </w:rPr>
        <w:t>ための明確かつ容易なプロセスがあり、開発者</w:t>
      </w:r>
      <w:r w:rsidR="006C3B1F">
        <w:rPr>
          <w:rFonts w:hint="eastAsia"/>
        </w:rPr>
        <w:t>はそれに従</w:t>
      </w:r>
      <w:ins w:id="391" w:author="工内 隆" w:date="2018-09-22T17:44:00Z">
        <w:r w:rsidR="00D42CF2">
          <w:rPr>
            <w:rFonts w:hint="eastAsia"/>
          </w:rPr>
          <w:t>って</w:t>
        </w:r>
      </w:ins>
      <w:r w:rsidR="006C3B1F">
        <w:rPr>
          <w:rFonts w:hint="eastAsia"/>
        </w:rPr>
        <w:t>い</w:t>
      </w:r>
      <w:ins w:id="392" w:author="工内 隆" w:date="2018-09-22T17:45:00Z">
        <w:r w:rsidR="00D42CF2">
          <w:rPr>
            <w:rFonts w:hint="eastAsia"/>
          </w:rPr>
          <w:t>る</w:t>
        </w:r>
      </w:ins>
      <w:del w:id="393" w:author="工内 隆" w:date="2018-09-22T17:45:00Z">
        <w:r w:rsidR="006C3B1F" w:rsidDel="00D42CF2">
          <w:rPr>
            <w:rFonts w:hint="eastAsia"/>
          </w:rPr>
          <w:delText>ます</w:delText>
        </w:r>
      </w:del>
      <w:r w:rsidR="006C3B1F">
        <w:rPr>
          <w:rFonts w:hint="eastAsia"/>
        </w:rPr>
        <w:t>か</w:t>
      </w:r>
      <w:ins w:id="394" w:author="Date Masahiro" w:date="2018-09-25T10:21:00Z">
        <w:r w:rsidR="008424FF">
          <w:rPr>
            <w:rFonts w:hint="eastAsia"/>
          </w:rPr>
          <w:t>。</w:t>
        </w:r>
      </w:ins>
      <w:ins w:id="395" w:author="工内 隆" w:date="2018-09-22T17:45:00Z">
        <w:del w:id="396" w:author="Date Masahiro" w:date="2018-09-25T10:21:00Z">
          <w:r w:rsidR="00D42CF2" w:rsidDel="008424FF">
            <w:rPr>
              <w:rFonts w:hint="eastAsia"/>
            </w:rPr>
            <w:delText>？</w:delText>
          </w:r>
        </w:del>
      </w:ins>
    </w:p>
    <w:p w:rsidR="008C1193" w:rsidRDefault="008C1193" w:rsidP="004B6B37"/>
    <w:p w:rsidR="004B6B37" w:rsidRDefault="006C3B1F" w:rsidP="004B6B37">
      <w:r>
        <w:rPr>
          <w:rFonts w:hint="eastAsia"/>
        </w:rPr>
        <w:t>・</w:t>
      </w:r>
      <w:r w:rsidR="004B6B37">
        <w:t>How easy is it for outsiders to contribute to your organization’s projects</w:t>
      </w:r>
    </w:p>
    <w:p w:rsidR="006C3B1F" w:rsidRDefault="006C3B1F" w:rsidP="004B6B37">
      <w:r>
        <w:rPr>
          <w:rFonts w:hint="eastAsia"/>
        </w:rPr>
        <w:t>・</w:t>
      </w:r>
      <w:r w:rsidRPr="006C3B1F">
        <w:rPr>
          <w:rFonts w:hint="eastAsia"/>
        </w:rPr>
        <w:t>外部の人があなたの組織のプロジェクトに</w:t>
      </w:r>
      <w:r>
        <w:rPr>
          <w:rFonts w:hint="eastAsia"/>
        </w:rPr>
        <w:t>コントリビューション</w:t>
      </w:r>
      <w:r w:rsidRPr="006C3B1F">
        <w:rPr>
          <w:rFonts w:hint="eastAsia"/>
        </w:rPr>
        <w:t>する</w:t>
      </w:r>
      <w:r>
        <w:rPr>
          <w:rFonts w:hint="eastAsia"/>
        </w:rPr>
        <w:t>のは</w:t>
      </w:r>
      <w:r w:rsidRPr="006C3B1F">
        <w:rPr>
          <w:rFonts w:hint="eastAsia"/>
        </w:rPr>
        <w:t>簡単</w:t>
      </w:r>
      <w:del w:id="397" w:author="工内 隆" w:date="2018-09-22T17:45:00Z">
        <w:r w:rsidRPr="006C3B1F" w:rsidDel="00D42CF2">
          <w:rPr>
            <w:rFonts w:hint="eastAsia"/>
          </w:rPr>
          <w:delText>です</w:delText>
        </w:r>
      </w:del>
      <w:r w:rsidRPr="006C3B1F">
        <w:rPr>
          <w:rFonts w:hint="eastAsia"/>
        </w:rPr>
        <w:t>か</w:t>
      </w:r>
      <w:ins w:id="398" w:author="Date Masahiro" w:date="2018-09-25T10:21:00Z">
        <w:r w:rsidR="008424FF">
          <w:rPr>
            <w:rFonts w:hint="eastAsia"/>
          </w:rPr>
          <w:t>。</w:t>
        </w:r>
      </w:ins>
      <w:ins w:id="399" w:author="工内 隆" w:date="2018-09-22T17:46:00Z">
        <w:del w:id="400" w:author="Date Masahiro" w:date="2018-09-25T10:21:00Z">
          <w:r w:rsidR="00D42CF2" w:rsidDel="008424FF">
            <w:rPr>
              <w:rFonts w:hint="eastAsia"/>
            </w:rPr>
            <w:delText>？</w:delText>
          </w:r>
        </w:del>
      </w:ins>
    </w:p>
    <w:p w:rsidR="006C3B1F" w:rsidRDefault="006C3B1F" w:rsidP="004B6B37"/>
    <w:p w:rsidR="004B6B37" w:rsidRDefault="006C3B1F" w:rsidP="004B6B37">
      <w:r>
        <w:rPr>
          <w:rFonts w:hint="eastAsia"/>
        </w:rPr>
        <w:t>・</w:t>
      </w:r>
      <w:r w:rsidR="004B6B37">
        <w:t>Project maintainers are welcoming and helpful</w:t>
      </w:r>
    </w:p>
    <w:p w:rsidR="004B6B37" w:rsidRDefault="004B6B37" w:rsidP="004B6B37">
      <w:r>
        <w:t xml:space="preserve">        </w:t>
      </w:r>
      <w:r w:rsidR="00807D98">
        <w:rPr>
          <w:rFonts w:hint="eastAsia"/>
        </w:rPr>
        <w:t>・</w:t>
      </w:r>
      <w:r>
        <w:t>Projects are well-maintained and supported</w:t>
      </w:r>
    </w:p>
    <w:p w:rsidR="004B6B37" w:rsidRDefault="004B6B37" w:rsidP="004B6B37">
      <w:r>
        <w:t xml:space="preserve">        </w:t>
      </w:r>
      <w:r w:rsidR="00807D98">
        <w:rPr>
          <w:rFonts w:hint="eastAsia"/>
        </w:rPr>
        <w:t>・</w:t>
      </w:r>
      <w:r>
        <w:t>Code is well documented</w:t>
      </w:r>
    </w:p>
    <w:p w:rsidR="004B6B37" w:rsidRDefault="004B6B37" w:rsidP="004B6B37">
      <w:r>
        <w:t xml:space="preserve">        </w:t>
      </w:r>
      <w:r w:rsidR="00807D98">
        <w:rPr>
          <w:rFonts w:hint="eastAsia"/>
        </w:rPr>
        <w:t>・</w:t>
      </w:r>
      <w:r>
        <w:t>How to contribute is well-defined</w:t>
      </w:r>
    </w:p>
    <w:p w:rsidR="006C3B1F" w:rsidRDefault="006C3B1F" w:rsidP="006C3B1F">
      <w:r>
        <w:rPr>
          <w:rFonts w:hint="eastAsia"/>
        </w:rPr>
        <w:t>・プロジェクトのメインテナーは</w:t>
      </w:r>
      <w:ins w:id="401" w:author="工内 隆" w:date="2018-09-22T17:46:00Z">
        <w:r w:rsidR="00D42CF2">
          <w:rPr>
            <w:rFonts w:hint="eastAsia"/>
          </w:rPr>
          <w:t>友好的で</w:t>
        </w:r>
      </w:ins>
      <w:del w:id="402" w:author="工内 隆" w:date="2018-09-22T17:46:00Z">
        <w:r w:rsidDel="00D42CF2">
          <w:rPr>
            <w:rFonts w:hint="eastAsia"/>
          </w:rPr>
          <w:delText>歓迎され</w:delText>
        </w:r>
      </w:del>
      <w:r>
        <w:rPr>
          <w:rFonts w:hint="eastAsia"/>
        </w:rPr>
        <w:t>、みんなのためになってい</w:t>
      </w:r>
      <w:ins w:id="403" w:author="工内 隆" w:date="2018-09-22T17:46:00Z">
        <w:r w:rsidR="00D42CF2">
          <w:rPr>
            <w:rFonts w:hint="eastAsia"/>
          </w:rPr>
          <w:t>る</w:t>
        </w:r>
      </w:ins>
      <w:del w:id="404" w:author="工内 隆" w:date="2018-09-22T17:46:00Z">
        <w:r w:rsidDel="00D42CF2">
          <w:rPr>
            <w:rFonts w:hint="eastAsia"/>
          </w:rPr>
          <w:delText>ますか</w:delText>
        </w:r>
      </w:del>
    </w:p>
    <w:p w:rsidR="006C3B1F" w:rsidRDefault="006C3B1F" w:rsidP="006C3B1F">
      <w:r>
        <w:rPr>
          <w:rFonts w:hint="eastAsia"/>
        </w:rPr>
        <w:t xml:space="preserve">        </w:t>
      </w:r>
      <w:r w:rsidR="00807D98">
        <w:rPr>
          <w:rFonts w:hint="eastAsia"/>
        </w:rPr>
        <w:t>・</w:t>
      </w:r>
      <w:r>
        <w:rPr>
          <w:rFonts w:hint="eastAsia"/>
        </w:rPr>
        <w:t>プロジェクトは十分に維持管理され、サポートされてい</w:t>
      </w:r>
      <w:ins w:id="405" w:author="工内 隆" w:date="2018-09-22T17:46:00Z">
        <w:r w:rsidR="00D42CF2">
          <w:rPr>
            <w:rFonts w:hint="eastAsia"/>
          </w:rPr>
          <w:t>る</w:t>
        </w:r>
      </w:ins>
      <w:del w:id="406" w:author="工内 隆" w:date="2018-09-22T17:46:00Z">
        <w:r w:rsidDel="00D42CF2">
          <w:rPr>
            <w:rFonts w:hint="eastAsia"/>
          </w:rPr>
          <w:delText>ます</w:delText>
        </w:r>
      </w:del>
    </w:p>
    <w:p w:rsidR="006C3B1F" w:rsidRDefault="006C3B1F" w:rsidP="006C3B1F">
      <w:r>
        <w:rPr>
          <w:rFonts w:hint="eastAsia"/>
        </w:rPr>
        <w:t xml:space="preserve">        </w:t>
      </w:r>
      <w:r w:rsidR="00807D98">
        <w:rPr>
          <w:rFonts w:hint="eastAsia"/>
        </w:rPr>
        <w:t>・</w:t>
      </w:r>
      <w:r>
        <w:rPr>
          <w:rFonts w:hint="eastAsia"/>
        </w:rPr>
        <w:t>コードは十分に文書化されている</w:t>
      </w:r>
    </w:p>
    <w:p w:rsidR="006C3B1F" w:rsidRDefault="006C3B1F" w:rsidP="006C3B1F">
      <w:r>
        <w:rPr>
          <w:rFonts w:hint="eastAsia"/>
        </w:rPr>
        <w:t xml:space="preserve">        </w:t>
      </w:r>
      <w:r w:rsidR="00807D98">
        <w:rPr>
          <w:rFonts w:hint="eastAsia"/>
        </w:rPr>
        <w:t>・</w:t>
      </w:r>
      <w:r>
        <w:rPr>
          <w:rFonts w:hint="eastAsia"/>
        </w:rPr>
        <w:t>コントリビューションの方法は明確に定義されてい</w:t>
      </w:r>
      <w:ins w:id="407" w:author="工内 隆" w:date="2018-09-22T17:47:00Z">
        <w:r w:rsidR="00D42CF2">
          <w:rPr>
            <w:rFonts w:hint="eastAsia"/>
          </w:rPr>
          <w:t>る</w:t>
        </w:r>
      </w:ins>
      <w:del w:id="408" w:author="工内 隆" w:date="2018-09-22T17:47:00Z">
        <w:r w:rsidDel="00D42CF2">
          <w:rPr>
            <w:rFonts w:hint="eastAsia"/>
          </w:rPr>
          <w:delText>ます</w:delText>
        </w:r>
      </w:del>
    </w:p>
    <w:p w:rsidR="006C3B1F" w:rsidRDefault="006C3B1F" w:rsidP="004B6B37"/>
    <w:p w:rsidR="004B6B37" w:rsidRDefault="00BE32D9" w:rsidP="004B6B37">
      <w:r>
        <w:rPr>
          <w:rFonts w:hint="eastAsia"/>
        </w:rPr>
        <w:t>・</w:t>
      </w:r>
      <w:r w:rsidR="004B6B37">
        <w:t>Other quantitative metrics such as number of new contributors, number of issues created, amount of time it takes to close issues, etc. (see the next section</w:t>
      </w:r>
    </w:p>
    <w:p w:rsidR="00BE32D9" w:rsidRDefault="00BE32D9" w:rsidP="004B6B37">
      <w:r>
        <w:rPr>
          <w:rFonts w:hint="eastAsia"/>
        </w:rPr>
        <w:t>・</w:t>
      </w:r>
      <w:r w:rsidRPr="00BE32D9">
        <w:rPr>
          <w:rFonts w:hint="eastAsia"/>
        </w:rPr>
        <w:t>新しい</w:t>
      </w:r>
      <w:r>
        <w:rPr>
          <w:rFonts w:hint="eastAsia"/>
        </w:rPr>
        <w:t>コントリビューター</w:t>
      </w:r>
      <w:r w:rsidRPr="00BE32D9">
        <w:rPr>
          <w:rFonts w:hint="eastAsia"/>
        </w:rPr>
        <w:t>の数、</w:t>
      </w:r>
      <w:ins w:id="409" w:author="工内 隆" w:date="2018-09-22T17:47:00Z">
        <w:r w:rsidR="00D42CF2">
          <w:rPr>
            <w:rFonts w:hint="eastAsia"/>
          </w:rPr>
          <w:t>提起</w:t>
        </w:r>
      </w:ins>
      <w:del w:id="410" w:author="工内 隆" w:date="2018-09-22T17:47:00Z">
        <w:r w:rsidRPr="00BE32D9" w:rsidDel="00D42CF2">
          <w:rPr>
            <w:rFonts w:hint="eastAsia"/>
          </w:rPr>
          <w:delText>作成</w:delText>
        </w:r>
      </w:del>
      <w:r w:rsidRPr="00BE32D9">
        <w:rPr>
          <w:rFonts w:hint="eastAsia"/>
        </w:rPr>
        <w:t>された</w:t>
      </w:r>
      <w:r>
        <w:rPr>
          <w:rFonts w:hint="eastAsia"/>
        </w:rPr>
        <w:t>イシュー</w:t>
      </w:r>
      <w:r w:rsidRPr="00BE32D9">
        <w:rPr>
          <w:rFonts w:hint="eastAsia"/>
        </w:rPr>
        <w:t>の数、</w:t>
      </w:r>
      <w:r>
        <w:rPr>
          <w:rFonts w:hint="eastAsia"/>
        </w:rPr>
        <w:t>それ</w:t>
      </w:r>
      <w:r w:rsidRPr="00BE32D9">
        <w:rPr>
          <w:rFonts w:hint="eastAsia"/>
        </w:rPr>
        <w:t>を</w:t>
      </w:r>
      <w:r>
        <w:rPr>
          <w:rFonts w:hint="eastAsia"/>
        </w:rPr>
        <w:t>クローズする</w:t>
      </w:r>
      <w:r w:rsidRPr="00BE32D9">
        <w:rPr>
          <w:rFonts w:hint="eastAsia"/>
        </w:rPr>
        <w:t>まで</w:t>
      </w:r>
      <w:r>
        <w:rPr>
          <w:rFonts w:hint="eastAsia"/>
        </w:rPr>
        <w:t>に要した</w:t>
      </w:r>
      <w:r w:rsidRPr="00BE32D9">
        <w:rPr>
          <w:rFonts w:hint="eastAsia"/>
        </w:rPr>
        <w:t>時間など他の定量的な</w:t>
      </w:r>
      <w:r w:rsidR="005E28E5">
        <w:rPr>
          <w:rFonts w:hint="eastAsia"/>
        </w:rPr>
        <w:t>メトリクス</w:t>
      </w:r>
      <w:r>
        <w:rPr>
          <w:rFonts w:hint="eastAsia"/>
        </w:rPr>
        <w:t xml:space="preserve">　</w:t>
      </w:r>
      <w:r w:rsidRPr="00BE32D9">
        <w:rPr>
          <w:rFonts w:hint="eastAsia"/>
        </w:rPr>
        <w:t>（次のセクション</w:t>
      </w:r>
      <w:r>
        <w:rPr>
          <w:rFonts w:hint="eastAsia"/>
        </w:rPr>
        <w:t>を参照してください）</w:t>
      </w:r>
    </w:p>
    <w:p w:rsidR="00BE32D9" w:rsidRDefault="00BE32D9" w:rsidP="004B6B37"/>
    <w:p w:rsidR="004B6B37" w:rsidRDefault="00BE32D9" w:rsidP="004B6B37">
      <w:r>
        <w:rPr>
          <w:rFonts w:hint="eastAsia"/>
        </w:rPr>
        <w:t>・</w:t>
      </w:r>
      <w:r w:rsidR="004B6B37">
        <w:t>Number and diversity of external contributions your projects receive</w:t>
      </w:r>
    </w:p>
    <w:p w:rsidR="00BE32D9" w:rsidRDefault="00BE32D9" w:rsidP="004B6B37">
      <w:r>
        <w:rPr>
          <w:rFonts w:hint="eastAsia"/>
        </w:rPr>
        <w:t>・</w:t>
      </w:r>
      <w:r w:rsidRPr="00BE32D9">
        <w:rPr>
          <w:rFonts w:hint="eastAsia"/>
        </w:rPr>
        <w:t>あなたのプロジェクトが</w:t>
      </w:r>
      <w:r>
        <w:rPr>
          <w:rFonts w:hint="eastAsia"/>
        </w:rPr>
        <w:t>外部から</w:t>
      </w:r>
      <w:r w:rsidRPr="00BE32D9">
        <w:rPr>
          <w:rFonts w:hint="eastAsia"/>
        </w:rPr>
        <w:t>受け</w:t>
      </w:r>
      <w:r>
        <w:rPr>
          <w:rFonts w:hint="eastAsia"/>
        </w:rPr>
        <w:t>とるコントリビューション</w:t>
      </w:r>
      <w:r w:rsidRPr="00BE32D9">
        <w:rPr>
          <w:rFonts w:hint="eastAsia"/>
        </w:rPr>
        <w:t>の数</w:t>
      </w:r>
      <w:r>
        <w:rPr>
          <w:rFonts w:hint="eastAsia"/>
        </w:rPr>
        <w:t>や</w:t>
      </w:r>
      <w:r w:rsidRPr="00BE32D9">
        <w:rPr>
          <w:rFonts w:hint="eastAsia"/>
        </w:rPr>
        <w:t>多様性</w:t>
      </w:r>
    </w:p>
    <w:p w:rsidR="00BE32D9" w:rsidRDefault="00BE32D9" w:rsidP="004B6B37"/>
    <w:p w:rsidR="004B6B37" w:rsidRDefault="00BE32D9" w:rsidP="004B6B37">
      <w:r>
        <w:rPr>
          <w:rFonts w:hint="eastAsia"/>
        </w:rPr>
        <w:t>・</w:t>
      </w:r>
      <w:r w:rsidR="004B6B37">
        <w:t>Popularity of your organization’s projects: GitHub stars, social media followers, etc.</w:t>
      </w:r>
    </w:p>
    <w:p w:rsidR="00BE32D9" w:rsidRDefault="00665F48" w:rsidP="004B6B37">
      <w:r>
        <w:rPr>
          <w:rFonts w:hint="eastAsia"/>
        </w:rPr>
        <w:t>・あなたの</w:t>
      </w:r>
      <w:r w:rsidR="00BE32D9">
        <w:rPr>
          <w:rFonts w:hint="eastAsia"/>
        </w:rPr>
        <w:t>組織の</w:t>
      </w:r>
      <w:r w:rsidR="00BE32D9" w:rsidRPr="00BE32D9">
        <w:rPr>
          <w:rFonts w:hint="eastAsia"/>
        </w:rPr>
        <w:t>プロジェクトの人気</w:t>
      </w:r>
      <w:r w:rsidR="00BE32D9">
        <w:rPr>
          <w:rFonts w:hint="eastAsia"/>
        </w:rPr>
        <w:t>度</w:t>
      </w:r>
      <w:r w:rsidR="00BE32D9" w:rsidRPr="00BE32D9">
        <w:rPr>
          <w:rFonts w:hint="eastAsia"/>
        </w:rPr>
        <w:t>：</w:t>
      </w:r>
      <w:r w:rsidR="00BE32D9" w:rsidRPr="00BE32D9">
        <w:rPr>
          <w:rFonts w:hint="eastAsia"/>
        </w:rPr>
        <w:t>GitHub</w:t>
      </w:r>
      <w:r w:rsidR="00BE32D9" w:rsidRPr="00BE32D9">
        <w:rPr>
          <w:rFonts w:hint="eastAsia"/>
        </w:rPr>
        <w:t>の</w:t>
      </w:r>
      <w:ins w:id="411" w:author="工内 隆" w:date="2018-09-22T17:49:00Z">
        <w:r w:rsidR="00C425E5">
          <w:rPr>
            <w:rFonts w:hint="eastAsia"/>
          </w:rPr>
          <w:t>スター</w:t>
        </w:r>
      </w:ins>
      <w:del w:id="412" w:author="工内 隆" w:date="2018-09-22T17:48:00Z">
        <w:r w:rsidR="00BE32D9" w:rsidDel="00C425E5">
          <w:rPr>
            <w:rFonts w:hint="eastAsia"/>
          </w:rPr>
          <w:delText>star</w:delText>
        </w:r>
      </w:del>
      <w:r w:rsidR="00BE32D9" w:rsidRPr="00BE32D9">
        <w:rPr>
          <w:rFonts w:hint="eastAsia"/>
        </w:rPr>
        <w:t>、ソーシャルメディア</w:t>
      </w:r>
      <w:r w:rsidR="00BE32D9">
        <w:rPr>
          <w:rFonts w:hint="eastAsia"/>
        </w:rPr>
        <w:t>の</w:t>
      </w:r>
      <w:r w:rsidR="00BE32D9" w:rsidRPr="00BE32D9">
        <w:rPr>
          <w:rFonts w:hint="eastAsia"/>
        </w:rPr>
        <w:t>フォロワーなど</w:t>
      </w:r>
    </w:p>
    <w:p w:rsidR="00BE32D9" w:rsidRDefault="00BE32D9" w:rsidP="004B6B37"/>
    <w:p w:rsidR="004B6B37" w:rsidRDefault="00BE32D9" w:rsidP="004B6B37">
      <w:r>
        <w:rPr>
          <w:rFonts w:hint="eastAsia"/>
        </w:rPr>
        <w:t>・</w:t>
      </w:r>
      <w:r w:rsidR="004B6B37">
        <w:t>Number of users in deployment and/or production</w:t>
      </w:r>
    </w:p>
    <w:p w:rsidR="00BE32D9" w:rsidRDefault="00BE32D9" w:rsidP="004B6B37">
      <w:r>
        <w:rPr>
          <w:rFonts w:hint="eastAsia"/>
        </w:rPr>
        <w:t>・</w:t>
      </w:r>
      <w:r w:rsidR="00665F48">
        <w:rPr>
          <w:rFonts w:hint="eastAsia"/>
        </w:rPr>
        <w:t>導入や</w:t>
      </w:r>
      <w:r w:rsidR="00CE56D8">
        <w:rPr>
          <w:rFonts w:hint="eastAsia"/>
        </w:rPr>
        <w:t>本番</w:t>
      </w:r>
      <w:r w:rsidR="00665F48">
        <w:rPr>
          <w:rFonts w:hint="eastAsia"/>
        </w:rPr>
        <w:t>運用している</w:t>
      </w:r>
      <w:r w:rsidRPr="00BE32D9">
        <w:rPr>
          <w:rFonts w:hint="eastAsia"/>
        </w:rPr>
        <w:t>ユーザー数</w:t>
      </w:r>
    </w:p>
    <w:p w:rsidR="00BE32D9" w:rsidRDefault="00BE32D9" w:rsidP="004B6B37"/>
    <w:p w:rsidR="004B6B37" w:rsidRDefault="00BE32D9" w:rsidP="004B6B37">
      <w:r>
        <w:rPr>
          <w:rFonts w:hint="eastAsia"/>
        </w:rPr>
        <w:t>・</w:t>
      </w:r>
      <w:r w:rsidR="004B6B37">
        <w:t xml:space="preserve">Number, breadth, and quality of projects your organization launches. </w:t>
      </w:r>
      <w:r w:rsidR="004B6B37">
        <w:lastRenderedPageBreak/>
        <w:t>For example, mobile or data, infrastructure-related projects, etc.</w:t>
      </w:r>
    </w:p>
    <w:p w:rsidR="00BE32D9" w:rsidRDefault="00BE32D9" w:rsidP="004B6B37">
      <w:r>
        <w:rPr>
          <w:rFonts w:hint="eastAsia"/>
        </w:rPr>
        <w:t>・</w:t>
      </w:r>
      <w:r w:rsidRPr="00BE32D9">
        <w:rPr>
          <w:rFonts w:hint="eastAsia"/>
        </w:rPr>
        <w:t>組織が立ち上げるプロジェクトの数、</w:t>
      </w:r>
      <w:r>
        <w:rPr>
          <w:rFonts w:hint="eastAsia"/>
        </w:rPr>
        <w:t>利用層</w:t>
      </w:r>
      <w:r w:rsidRPr="00BE32D9">
        <w:rPr>
          <w:rFonts w:hint="eastAsia"/>
        </w:rPr>
        <w:t>、品質</w:t>
      </w:r>
      <w:r>
        <w:rPr>
          <w:rFonts w:hint="eastAsia"/>
        </w:rPr>
        <w:t>など。（</w:t>
      </w:r>
      <w:r w:rsidRPr="00BE32D9">
        <w:rPr>
          <w:rFonts w:hint="eastAsia"/>
        </w:rPr>
        <w:t>例えば、モバイル</w:t>
      </w:r>
      <w:r w:rsidR="00665F48">
        <w:rPr>
          <w:rFonts w:hint="eastAsia"/>
        </w:rPr>
        <w:t>分野、</w:t>
      </w:r>
      <w:r w:rsidRPr="00BE32D9">
        <w:rPr>
          <w:rFonts w:hint="eastAsia"/>
        </w:rPr>
        <w:t>データ</w:t>
      </w:r>
      <w:r w:rsidR="00665F48">
        <w:rPr>
          <w:rFonts w:hint="eastAsia"/>
        </w:rPr>
        <w:t>処理分野</w:t>
      </w:r>
      <w:r w:rsidRPr="00BE32D9">
        <w:rPr>
          <w:rFonts w:hint="eastAsia"/>
        </w:rPr>
        <w:t>、インフラ関連プロジェクトなど</w:t>
      </w:r>
      <w:r>
        <w:rPr>
          <w:rFonts w:hint="eastAsia"/>
        </w:rPr>
        <w:t>）</w:t>
      </w:r>
    </w:p>
    <w:p w:rsidR="00BE32D9" w:rsidRDefault="00BE32D9" w:rsidP="004B6B37"/>
    <w:p w:rsidR="004B6B37" w:rsidRDefault="00BE32D9" w:rsidP="004B6B37">
      <w:r>
        <w:rPr>
          <w:rFonts w:hint="eastAsia"/>
        </w:rPr>
        <w:t>・</w:t>
      </w:r>
      <w:r w:rsidR="004B6B37">
        <w:t>Performance increases in your project and related product</w:t>
      </w:r>
    </w:p>
    <w:p w:rsidR="00BE32D9" w:rsidRDefault="00BE32D9" w:rsidP="004B6B37">
      <w:r w:rsidRPr="00BE32D9">
        <w:rPr>
          <w:rFonts w:hint="eastAsia"/>
        </w:rPr>
        <w:t>プロジェクトおよび関連製品のパフォーマンス</w:t>
      </w:r>
      <w:r w:rsidR="00C87271">
        <w:rPr>
          <w:rFonts w:hint="eastAsia"/>
        </w:rPr>
        <w:t>の</w:t>
      </w:r>
      <w:r w:rsidRPr="00BE32D9">
        <w:rPr>
          <w:rFonts w:hint="eastAsia"/>
        </w:rPr>
        <w:t>向上</w:t>
      </w:r>
      <w:r w:rsidR="00C87271">
        <w:rPr>
          <w:rFonts w:hint="eastAsia"/>
        </w:rPr>
        <w:t>度</w:t>
      </w:r>
    </w:p>
    <w:p w:rsidR="00C87271" w:rsidRDefault="00C87271" w:rsidP="004B6B37"/>
    <w:p w:rsidR="004B6B37" w:rsidRDefault="00C87271" w:rsidP="004B6B37">
      <w:r>
        <w:rPr>
          <w:rFonts w:hint="eastAsia"/>
        </w:rPr>
        <w:t>・</w:t>
      </w:r>
      <w:r w:rsidR="004B6B37">
        <w:t>Time between releases</w:t>
      </w:r>
    </w:p>
    <w:p w:rsidR="004B6B37" w:rsidRDefault="00C87271" w:rsidP="008C1193">
      <w:r>
        <w:rPr>
          <w:rFonts w:hint="eastAsia"/>
        </w:rPr>
        <w:t>・</w:t>
      </w:r>
      <w:r w:rsidR="008C1193">
        <w:rPr>
          <w:rFonts w:hint="eastAsia"/>
        </w:rPr>
        <w:t>リリース</w:t>
      </w:r>
      <w:r>
        <w:rPr>
          <w:rFonts w:hint="eastAsia"/>
        </w:rPr>
        <w:t>間隔</w:t>
      </w:r>
    </w:p>
    <w:p w:rsidR="008C1193" w:rsidRDefault="008C1193" w:rsidP="004B6B37"/>
    <w:p w:rsidR="004B6B37" w:rsidRDefault="004B6B37" w:rsidP="004B6B37">
      <w:r>
        <w:t>Goal #4 Recruit and retain developers.</w:t>
      </w:r>
    </w:p>
    <w:p w:rsidR="004B6B37" w:rsidRDefault="005E28E5" w:rsidP="004B6B37">
      <w:r w:rsidRPr="005E28E5">
        <w:rPr>
          <w:rFonts w:hint="eastAsia"/>
        </w:rPr>
        <w:t>目標＃</w:t>
      </w:r>
      <w:r w:rsidRPr="005E28E5">
        <w:rPr>
          <w:rFonts w:hint="eastAsia"/>
        </w:rPr>
        <w:t>4</w:t>
      </w:r>
      <w:r w:rsidRPr="005E28E5">
        <w:rPr>
          <w:rFonts w:hint="eastAsia"/>
        </w:rPr>
        <w:t>開発者</w:t>
      </w:r>
      <w:r>
        <w:rPr>
          <w:rFonts w:hint="eastAsia"/>
        </w:rPr>
        <w:t>の採用</w:t>
      </w:r>
      <w:ins w:id="413" w:author="工内 隆" w:date="2018-09-22T17:52:00Z">
        <w:r w:rsidR="00C425E5">
          <w:rPr>
            <w:rFonts w:hint="eastAsia"/>
          </w:rPr>
          <w:t>と</w:t>
        </w:r>
      </w:ins>
      <w:del w:id="414" w:author="工内 隆" w:date="2018-09-22T17:52:00Z">
        <w:r w:rsidDel="00C425E5">
          <w:rPr>
            <w:rFonts w:hint="eastAsia"/>
          </w:rPr>
          <w:delText>、</w:delText>
        </w:r>
      </w:del>
      <w:r>
        <w:rPr>
          <w:rFonts w:hint="eastAsia"/>
        </w:rPr>
        <w:t>維持</w:t>
      </w:r>
    </w:p>
    <w:p w:rsidR="005E28E5" w:rsidRDefault="005E28E5" w:rsidP="004B6B37"/>
    <w:p w:rsidR="004B6B37" w:rsidRDefault="004B6B37" w:rsidP="004B6B37">
      <w:r>
        <w:t>Participating in and creating open source projects as an organization is a great way to attract developers — and onboard them quickly, with fewer resources devoted to training. Developers who use or contribute to your projects will already be familiar with your processes, tools, and technologies when they join the organization. (See our guide on Recruiting Open Source Developers.)</w:t>
      </w:r>
    </w:p>
    <w:p w:rsidR="004B6B37" w:rsidRDefault="005E28E5" w:rsidP="004B6B37">
      <w:r w:rsidRPr="005E28E5">
        <w:rPr>
          <w:rFonts w:hint="eastAsia"/>
        </w:rPr>
        <w:t>組織としてオープンソース</w:t>
      </w:r>
      <w:r>
        <w:rPr>
          <w:rFonts w:hint="eastAsia"/>
        </w:rPr>
        <w:t xml:space="preserve">　</w:t>
      </w:r>
      <w:r w:rsidRPr="005E28E5">
        <w:rPr>
          <w:rFonts w:hint="eastAsia"/>
        </w:rPr>
        <w:t>プロジェクト</w:t>
      </w:r>
      <w:r>
        <w:rPr>
          <w:rFonts w:hint="eastAsia"/>
        </w:rPr>
        <w:t>を立ち上げたり、</w:t>
      </w:r>
      <w:r w:rsidRPr="005E28E5">
        <w:rPr>
          <w:rFonts w:hint="eastAsia"/>
        </w:rPr>
        <w:t>参加したりすることは、開発者を</w:t>
      </w:r>
      <w:r>
        <w:rPr>
          <w:rFonts w:hint="eastAsia"/>
        </w:rPr>
        <w:t>引き付ける良い方法です</w:t>
      </w:r>
      <w:r w:rsidRPr="005E28E5">
        <w:rPr>
          <w:rFonts w:hint="eastAsia"/>
        </w:rPr>
        <w:t>。</w:t>
      </w:r>
      <w:del w:id="415" w:author="工内 隆" w:date="2018-09-22T17:53:00Z">
        <w:r w:rsidR="0047137C" w:rsidDel="00C425E5">
          <w:rPr>
            <w:rFonts w:hint="eastAsia"/>
          </w:rPr>
          <w:delText>プロジェクトに魅了された</w:delText>
        </w:r>
      </w:del>
      <w:r w:rsidR="0047137C">
        <w:rPr>
          <w:rFonts w:hint="eastAsia"/>
        </w:rPr>
        <w:t>彼らは、トレーンイングもほとんど必要なしに、</w:t>
      </w:r>
      <w:del w:id="416" w:author="工内 隆" w:date="2018-09-22T17:53:00Z">
        <w:r w:rsidR="00DA0857" w:rsidDel="00C425E5">
          <w:rPr>
            <w:rFonts w:hint="eastAsia"/>
          </w:rPr>
          <w:delText>彼らは</w:delText>
        </w:r>
      </w:del>
      <w:r w:rsidR="0047137C">
        <w:rPr>
          <w:rFonts w:hint="eastAsia"/>
        </w:rPr>
        <w:t>すぐにプロジェクトに参加できるでしょう。</w:t>
      </w:r>
      <w:r w:rsidRPr="005E28E5">
        <w:rPr>
          <w:rFonts w:hint="eastAsia"/>
        </w:rPr>
        <w:t>プロジェクトを</w:t>
      </w:r>
      <w:r w:rsidR="0047137C">
        <w:rPr>
          <w:rFonts w:hint="eastAsia"/>
        </w:rPr>
        <w:t>活用したり、プロジェクトにコントリビューションしたりし</w:t>
      </w:r>
      <w:r w:rsidRPr="005E28E5">
        <w:rPr>
          <w:rFonts w:hint="eastAsia"/>
        </w:rPr>
        <w:t>ている開発者は、組織に参加するときに</w:t>
      </w:r>
      <w:r w:rsidR="0047137C">
        <w:rPr>
          <w:rFonts w:hint="eastAsia"/>
        </w:rPr>
        <w:t>は</w:t>
      </w:r>
      <w:r w:rsidRPr="005E28E5">
        <w:rPr>
          <w:rFonts w:hint="eastAsia"/>
        </w:rPr>
        <w:t>、</w:t>
      </w:r>
      <w:r w:rsidR="0047137C">
        <w:rPr>
          <w:rFonts w:hint="eastAsia"/>
        </w:rPr>
        <w:t>すでに</w:t>
      </w:r>
      <w:r w:rsidRPr="005E28E5">
        <w:rPr>
          <w:rFonts w:hint="eastAsia"/>
        </w:rPr>
        <w:t>プロセス、ツール、およびテクノロジに精通してい</w:t>
      </w:r>
      <w:r w:rsidR="0047137C">
        <w:rPr>
          <w:rFonts w:hint="eastAsia"/>
        </w:rPr>
        <w:t>るでしょう</w:t>
      </w:r>
      <w:r w:rsidRPr="005E28E5">
        <w:rPr>
          <w:rFonts w:hint="eastAsia"/>
        </w:rPr>
        <w:t>。</w:t>
      </w:r>
      <w:r w:rsidRPr="005E28E5">
        <w:rPr>
          <w:rFonts w:hint="eastAsia"/>
        </w:rPr>
        <w:t xml:space="preserve"> </w:t>
      </w:r>
      <w:r w:rsidRPr="005E28E5">
        <w:rPr>
          <w:rFonts w:hint="eastAsia"/>
        </w:rPr>
        <w:t>（</w:t>
      </w:r>
      <w:ins w:id="417" w:author="工内 隆" w:date="2018-09-22T17:54:00Z">
        <w:r w:rsidR="00C425E5">
          <w:rPr>
            <w:rFonts w:hint="eastAsia"/>
          </w:rPr>
          <w:t>本ガイド集の</w:t>
        </w:r>
      </w:ins>
      <w:r w:rsidR="0047137C">
        <w:rPr>
          <w:rFonts w:hint="eastAsia"/>
        </w:rPr>
        <w:t>「</w:t>
      </w:r>
      <w:r w:rsidRPr="005E28E5">
        <w:rPr>
          <w:rFonts w:hint="eastAsia"/>
        </w:rPr>
        <w:t>オープンソースデベロッパーの</w:t>
      </w:r>
      <w:r w:rsidR="0047137C">
        <w:rPr>
          <w:rFonts w:hint="eastAsia"/>
        </w:rPr>
        <w:t>採用：</w:t>
      </w:r>
      <w:hyperlink r:id="rId17" w:history="1">
        <w:r w:rsidR="0047137C" w:rsidRPr="008278A1">
          <w:rPr>
            <w:rStyle w:val="a3"/>
          </w:rPr>
          <w:t>Recruiting Open Source Developers</w:t>
        </w:r>
      </w:hyperlink>
      <w:r w:rsidR="0047137C">
        <w:rPr>
          <w:rFonts w:hint="eastAsia"/>
        </w:rPr>
        <w:t>」</w:t>
      </w:r>
      <w:del w:id="418" w:author="工内 隆" w:date="2018-09-22T17:54:00Z">
        <w:r w:rsidRPr="005E28E5" w:rsidDel="00C425E5">
          <w:rPr>
            <w:rFonts w:hint="eastAsia"/>
          </w:rPr>
          <w:delText>に関する当社のガイド</w:delText>
        </w:r>
      </w:del>
      <w:r w:rsidRPr="005E28E5">
        <w:rPr>
          <w:rFonts w:hint="eastAsia"/>
        </w:rPr>
        <w:t>をご覧ください）</w:t>
      </w:r>
    </w:p>
    <w:p w:rsidR="005E28E5" w:rsidRDefault="005E28E5" w:rsidP="004B6B37"/>
    <w:p w:rsidR="004B6B37" w:rsidRDefault="004B6B37" w:rsidP="004B6B37">
      <w:r>
        <w:t>But chances are that you as a program manager will not have a direct role in recruiting developers, and it may not be clear what immediate effect your organization’s open source participation has on hiring. To help make a more direct connection between program efforts and recruiting, Facebook conducts a biannual survey which asks new hires three basic questions:</w:t>
      </w:r>
    </w:p>
    <w:p w:rsidR="004B6B37" w:rsidRDefault="008278A1" w:rsidP="004B6B37">
      <w:r w:rsidRPr="008278A1">
        <w:rPr>
          <w:rFonts w:hint="eastAsia"/>
        </w:rPr>
        <w:t>しかし、</w:t>
      </w:r>
      <w:r w:rsidR="006236F1">
        <w:rPr>
          <w:rFonts w:hint="eastAsia"/>
        </w:rPr>
        <w:t>プログラムマネージャー</w:t>
      </w:r>
      <w:r w:rsidRPr="008278A1">
        <w:rPr>
          <w:rFonts w:hint="eastAsia"/>
        </w:rPr>
        <w:t>が開発者</w:t>
      </w:r>
      <w:ins w:id="419" w:author="工内 隆" w:date="2018-09-22T17:55:00Z">
        <w:r w:rsidR="00C425E5">
          <w:rPr>
            <w:rFonts w:hint="eastAsia"/>
          </w:rPr>
          <w:t>の</w:t>
        </w:r>
      </w:ins>
      <w:del w:id="420" w:author="工内 隆" w:date="2018-09-22T17:55:00Z">
        <w:r w:rsidRPr="008278A1" w:rsidDel="00C425E5">
          <w:rPr>
            <w:rFonts w:hint="eastAsia"/>
          </w:rPr>
          <w:delText>を</w:delText>
        </w:r>
      </w:del>
      <w:r>
        <w:rPr>
          <w:rFonts w:hint="eastAsia"/>
        </w:rPr>
        <w:t>採用</w:t>
      </w:r>
      <w:ins w:id="421" w:author="工内 隆" w:date="2018-09-22T17:55:00Z">
        <w:r w:rsidR="00C425E5">
          <w:rPr>
            <w:rFonts w:hint="eastAsia"/>
          </w:rPr>
          <w:t>で</w:t>
        </w:r>
      </w:ins>
      <w:del w:id="422" w:author="工内 隆" w:date="2018-09-22T17:55:00Z">
        <w:r w:rsidRPr="008278A1" w:rsidDel="00C425E5">
          <w:rPr>
            <w:rFonts w:hint="eastAsia"/>
          </w:rPr>
          <w:delText>する</w:delText>
        </w:r>
        <w:r w:rsidR="00DA0857" w:rsidDel="00C425E5">
          <w:rPr>
            <w:rFonts w:hint="eastAsia"/>
          </w:rPr>
          <w:delText>さいに</w:delText>
        </w:r>
      </w:del>
      <w:r w:rsidRPr="008278A1">
        <w:rPr>
          <w:rFonts w:hint="eastAsia"/>
        </w:rPr>
        <w:t>直接的</w:t>
      </w:r>
      <w:ins w:id="423" w:author="工内 隆" w:date="2018-09-22T17:55:00Z">
        <w:r w:rsidR="00C425E5">
          <w:rPr>
            <w:rFonts w:hint="eastAsia"/>
          </w:rPr>
          <w:t>に</w:t>
        </w:r>
      </w:ins>
      <w:r w:rsidRPr="008278A1">
        <w:rPr>
          <w:rFonts w:hint="eastAsia"/>
        </w:rPr>
        <w:t>役割を果たすわけで</w:t>
      </w:r>
      <w:r>
        <w:rPr>
          <w:rFonts w:hint="eastAsia"/>
        </w:rPr>
        <w:t>も</w:t>
      </w:r>
      <w:r w:rsidRPr="008278A1">
        <w:rPr>
          <w:rFonts w:hint="eastAsia"/>
        </w:rPr>
        <w:t>な</w:t>
      </w:r>
      <w:ins w:id="424" w:author="工内 隆" w:date="2018-09-22T17:55:00Z">
        <w:r w:rsidR="00C425E5">
          <w:rPr>
            <w:rFonts w:hint="eastAsia"/>
          </w:rPr>
          <w:t>いこともある</w:t>
        </w:r>
      </w:ins>
      <w:ins w:id="425" w:author="工内 隆" w:date="2018-09-22T17:56:00Z">
        <w:r w:rsidR="00C425E5">
          <w:rPr>
            <w:rFonts w:hint="eastAsia"/>
          </w:rPr>
          <w:t>でしょう。</w:t>
        </w:r>
      </w:ins>
      <w:del w:id="426" w:author="工内 隆" w:date="2018-09-22T17:56:00Z">
        <w:r w:rsidRPr="008278A1" w:rsidDel="00C425E5">
          <w:rPr>
            <w:rFonts w:hint="eastAsia"/>
          </w:rPr>
          <w:delText>く、</w:delText>
        </w:r>
      </w:del>
      <w:r>
        <w:rPr>
          <w:rFonts w:hint="eastAsia"/>
        </w:rPr>
        <w:t>また、あなたの</w:t>
      </w:r>
      <w:r w:rsidRPr="008278A1">
        <w:rPr>
          <w:rFonts w:hint="eastAsia"/>
        </w:rPr>
        <w:t>組織のオープンソース参加が</w:t>
      </w:r>
      <w:r w:rsidR="00DA0857">
        <w:rPr>
          <w:rFonts w:hint="eastAsia"/>
        </w:rPr>
        <w:t>直接的に</w:t>
      </w:r>
      <w:r>
        <w:rPr>
          <w:rFonts w:hint="eastAsia"/>
        </w:rPr>
        <w:t>採用</w:t>
      </w:r>
      <w:r w:rsidRPr="008278A1">
        <w:rPr>
          <w:rFonts w:hint="eastAsia"/>
        </w:rPr>
        <w:t>に影響を与えているのか</w:t>
      </w:r>
      <w:r w:rsidR="00DA0857">
        <w:rPr>
          <w:rFonts w:hint="eastAsia"/>
        </w:rPr>
        <w:t>についても、</w:t>
      </w:r>
      <w:r w:rsidRPr="008278A1">
        <w:rPr>
          <w:rFonts w:hint="eastAsia"/>
        </w:rPr>
        <w:t>明らかではない</w:t>
      </w:r>
      <w:ins w:id="427" w:author="工内 隆" w:date="2018-09-22T17:57:00Z">
        <w:r w:rsidR="00C425E5">
          <w:rPr>
            <w:rFonts w:hint="eastAsia"/>
          </w:rPr>
          <w:t>かもしれません</w:t>
        </w:r>
      </w:ins>
      <w:del w:id="428" w:author="工内 隆" w:date="2018-09-22T17:57:00Z">
        <w:r w:rsidDel="00C425E5">
          <w:rPr>
            <w:rFonts w:hint="eastAsia"/>
          </w:rPr>
          <w:delText>ことが</w:delText>
        </w:r>
        <w:r w:rsidRPr="008278A1" w:rsidDel="00C425E5">
          <w:rPr>
            <w:rFonts w:hint="eastAsia"/>
          </w:rPr>
          <w:delText>あります</w:delText>
        </w:r>
      </w:del>
      <w:r w:rsidRPr="008278A1">
        <w:rPr>
          <w:rFonts w:hint="eastAsia"/>
        </w:rPr>
        <w:t>。</w:t>
      </w:r>
      <w:r w:rsidRPr="008278A1">
        <w:rPr>
          <w:rFonts w:hint="eastAsia"/>
        </w:rPr>
        <w:t xml:space="preserve"> </w:t>
      </w:r>
      <w:ins w:id="429" w:author="工内 隆" w:date="2018-09-22T17:57:00Z">
        <w:r w:rsidR="00C425E5">
          <w:rPr>
            <w:rFonts w:hint="eastAsia"/>
          </w:rPr>
          <w:t>オープンソース</w:t>
        </w:r>
      </w:ins>
      <w:ins w:id="430" w:author="工内 隆" w:date="2018-09-22T17:58:00Z">
        <w:r w:rsidR="00EF7C96">
          <w:rPr>
            <w:rFonts w:hint="eastAsia"/>
          </w:rPr>
          <w:t xml:space="preserve">　</w:t>
        </w:r>
      </w:ins>
      <w:r w:rsidRPr="008278A1">
        <w:rPr>
          <w:rFonts w:hint="eastAsia"/>
        </w:rPr>
        <w:t>プログラムの取り組みと</w:t>
      </w:r>
      <w:r>
        <w:rPr>
          <w:rFonts w:hint="eastAsia"/>
        </w:rPr>
        <w:t>採用の関係</w:t>
      </w:r>
      <w:r w:rsidRPr="008278A1">
        <w:rPr>
          <w:rFonts w:hint="eastAsia"/>
        </w:rPr>
        <w:t>をより直接的に結びつけるため、</w:t>
      </w:r>
      <w:r w:rsidRPr="008278A1">
        <w:rPr>
          <w:rFonts w:hint="eastAsia"/>
        </w:rPr>
        <w:t>Facebook</w:t>
      </w:r>
      <w:r>
        <w:rPr>
          <w:rFonts w:hint="eastAsia"/>
        </w:rPr>
        <w:t>社</w:t>
      </w:r>
      <w:r w:rsidRPr="008278A1">
        <w:rPr>
          <w:rFonts w:hint="eastAsia"/>
        </w:rPr>
        <w:lastRenderedPageBreak/>
        <w:t>は、新</w:t>
      </w:r>
      <w:ins w:id="431" w:author="工内 隆" w:date="2018-09-22T18:03:00Z">
        <w:r w:rsidR="00EF7C96">
          <w:rPr>
            <w:rFonts w:hint="eastAsia"/>
          </w:rPr>
          <w:t>入社員</w:t>
        </w:r>
      </w:ins>
      <w:del w:id="432" w:author="工内 隆" w:date="2018-09-22T18:03:00Z">
        <w:r w:rsidRPr="008278A1" w:rsidDel="00EF7C96">
          <w:rPr>
            <w:rFonts w:hint="eastAsia"/>
          </w:rPr>
          <w:delText>人</w:delText>
        </w:r>
      </w:del>
      <w:r w:rsidRPr="008278A1">
        <w:rPr>
          <w:rFonts w:hint="eastAsia"/>
        </w:rPr>
        <w:t>に次の</w:t>
      </w:r>
      <w:r w:rsidRPr="008278A1">
        <w:rPr>
          <w:rFonts w:hint="eastAsia"/>
        </w:rPr>
        <w:t>3</w:t>
      </w:r>
      <w:r w:rsidRPr="008278A1">
        <w:rPr>
          <w:rFonts w:hint="eastAsia"/>
        </w:rPr>
        <w:t>つの基本的な質問を年</w:t>
      </w:r>
      <w:r w:rsidRPr="008278A1">
        <w:rPr>
          <w:rFonts w:hint="eastAsia"/>
        </w:rPr>
        <w:t>2</w:t>
      </w:r>
      <w:r w:rsidRPr="008278A1">
        <w:rPr>
          <w:rFonts w:hint="eastAsia"/>
        </w:rPr>
        <w:t>回のアンケート</w:t>
      </w:r>
      <w:r>
        <w:rPr>
          <w:rFonts w:hint="eastAsia"/>
        </w:rPr>
        <w:t>で行っています</w:t>
      </w:r>
      <w:r w:rsidRPr="008278A1">
        <w:rPr>
          <w:rFonts w:hint="eastAsia"/>
        </w:rPr>
        <w:t>。</w:t>
      </w:r>
    </w:p>
    <w:p w:rsidR="008278A1" w:rsidRDefault="008278A1" w:rsidP="004B6B37"/>
    <w:p w:rsidR="004B6B37" w:rsidRDefault="004B6B37" w:rsidP="008278A1">
      <w:pPr>
        <w:pStyle w:val="af"/>
        <w:numPr>
          <w:ilvl w:val="0"/>
          <w:numId w:val="1"/>
        </w:numPr>
        <w:ind w:leftChars="0"/>
      </w:pPr>
      <w:r>
        <w:t>Are they aware of the company’s open source program?</w:t>
      </w:r>
    </w:p>
    <w:p w:rsidR="008278A1" w:rsidRDefault="008278A1" w:rsidP="008278A1">
      <w:r>
        <w:rPr>
          <w:rFonts w:hint="eastAsia"/>
        </w:rPr>
        <w:t>1</w:t>
      </w:r>
      <w:r>
        <w:rPr>
          <w:rFonts w:hint="eastAsia"/>
        </w:rPr>
        <w:t>．同社のオープンソース　プログラムを知ってい</w:t>
      </w:r>
      <w:ins w:id="433" w:author="工内 隆" w:date="2018-09-22T17:58:00Z">
        <w:r w:rsidR="00EF7C96">
          <w:rPr>
            <w:rFonts w:hint="eastAsia"/>
          </w:rPr>
          <w:t>る</w:t>
        </w:r>
      </w:ins>
      <w:del w:id="434" w:author="工内 隆" w:date="2018-09-22T17:58:00Z">
        <w:r w:rsidDel="00EF7C96">
          <w:rPr>
            <w:rFonts w:hint="eastAsia"/>
          </w:rPr>
          <w:delText>ます</w:delText>
        </w:r>
      </w:del>
      <w:r>
        <w:rPr>
          <w:rFonts w:hint="eastAsia"/>
        </w:rPr>
        <w:t>か</w:t>
      </w:r>
      <w:ins w:id="435" w:author="Date Masahiro" w:date="2018-09-25T10:25:00Z">
        <w:r w:rsidR="008424FF">
          <w:rPr>
            <w:rFonts w:hint="eastAsia"/>
          </w:rPr>
          <w:t>。</w:t>
        </w:r>
      </w:ins>
      <w:ins w:id="436" w:author="工内 隆" w:date="2018-09-22T17:59:00Z">
        <w:del w:id="437" w:author="Date Masahiro" w:date="2018-09-25T10:25:00Z">
          <w:r w:rsidR="00EF7C96" w:rsidDel="008424FF">
            <w:rPr>
              <w:rFonts w:hint="eastAsia"/>
            </w:rPr>
            <w:delText>？</w:delText>
          </w:r>
        </w:del>
      </w:ins>
    </w:p>
    <w:p w:rsidR="008278A1" w:rsidRDefault="008278A1" w:rsidP="008278A1">
      <w:pPr>
        <w:pStyle w:val="af"/>
        <w:ind w:leftChars="0" w:left="360"/>
      </w:pPr>
    </w:p>
    <w:p w:rsidR="004B6B37" w:rsidRDefault="004B6B37" w:rsidP="00E74B2F">
      <w:pPr>
        <w:pStyle w:val="af"/>
        <w:numPr>
          <w:ilvl w:val="0"/>
          <w:numId w:val="1"/>
        </w:numPr>
        <w:ind w:leftChars="0"/>
      </w:pPr>
      <w:r>
        <w:t>How did that awareness influence their decision to join the company?</w:t>
      </w:r>
    </w:p>
    <w:p w:rsidR="00E74B2F" w:rsidRDefault="00E74B2F" w:rsidP="00E74B2F">
      <w:r>
        <w:rPr>
          <w:rFonts w:hint="eastAsia"/>
        </w:rPr>
        <w:t>2</w:t>
      </w:r>
      <w:r>
        <w:rPr>
          <w:rFonts w:hint="eastAsia"/>
        </w:rPr>
        <w:t>．</w:t>
      </w:r>
      <w:ins w:id="438" w:author="工内 隆" w:date="2018-09-22T17:59:00Z">
        <w:r w:rsidR="00EF7C96">
          <w:rPr>
            <w:rFonts w:hint="eastAsia"/>
          </w:rPr>
          <w:t>オープンソース　プログラムを知っていることが</w:t>
        </w:r>
      </w:ins>
      <w:del w:id="439" w:author="工内 隆" w:date="2018-09-22T17:59:00Z">
        <w:r w:rsidRPr="00E74B2F" w:rsidDel="00EF7C96">
          <w:rPr>
            <w:rFonts w:hint="eastAsia"/>
          </w:rPr>
          <w:delText>その意識は、</w:delText>
        </w:r>
      </w:del>
      <w:r w:rsidRPr="00E74B2F">
        <w:rPr>
          <w:rFonts w:hint="eastAsia"/>
        </w:rPr>
        <w:t>会社に入社する意思決定に</w:t>
      </w:r>
      <w:r>
        <w:rPr>
          <w:rFonts w:hint="eastAsia"/>
        </w:rPr>
        <w:t>どのような</w:t>
      </w:r>
      <w:r w:rsidRPr="00E74B2F">
        <w:rPr>
          <w:rFonts w:hint="eastAsia"/>
        </w:rPr>
        <w:t>影響を与え</w:t>
      </w:r>
      <w:del w:id="440" w:author="工内 隆" w:date="2018-09-22T18:00:00Z">
        <w:r w:rsidRPr="00E74B2F" w:rsidDel="00EF7C96">
          <w:rPr>
            <w:rFonts w:hint="eastAsia"/>
          </w:rPr>
          <w:delText>まし</w:delText>
        </w:r>
      </w:del>
      <w:r w:rsidRPr="00E74B2F">
        <w:rPr>
          <w:rFonts w:hint="eastAsia"/>
        </w:rPr>
        <w:t>たか</w:t>
      </w:r>
      <w:ins w:id="441" w:author="Date Masahiro" w:date="2018-09-25T10:25:00Z">
        <w:r w:rsidR="008424FF">
          <w:rPr>
            <w:rFonts w:hint="eastAsia"/>
          </w:rPr>
          <w:t>。</w:t>
        </w:r>
      </w:ins>
      <w:ins w:id="442" w:author="工内 隆" w:date="2018-09-22T18:00:00Z">
        <w:del w:id="443" w:author="Date Masahiro" w:date="2018-09-25T10:25:00Z">
          <w:r w:rsidR="00EF7C96" w:rsidDel="008424FF">
            <w:rPr>
              <w:rFonts w:hint="eastAsia"/>
            </w:rPr>
            <w:delText>？</w:delText>
          </w:r>
        </w:del>
      </w:ins>
    </w:p>
    <w:p w:rsidR="00E74B2F" w:rsidRDefault="00E74B2F" w:rsidP="00E74B2F"/>
    <w:p w:rsidR="004B6B37" w:rsidRDefault="004B6B37" w:rsidP="00E74B2F">
      <w:pPr>
        <w:pStyle w:val="af"/>
        <w:numPr>
          <w:ilvl w:val="0"/>
          <w:numId w:val="1"/>
        </w:numPr>
        <w:ind w:leftChars="0"/>
      </w:pPr>
      <w:r>
        <w:t>Does their experience with open source apply to the work that they are doing now?</w:t>
      </w:r>
    </w:p>
    <w:p w:rsidR="004B6B37" w:rsidRDefault="00E74B2F" w:rsidP="00E74B2F">
      <w:r>
        <w:rPr>
          <w:rFonts w:hint="eastAsia"/>
        </w:rPr>
        <w:t>3</w:t>
      </w:r>
      <w:r>
        <w:rPr>
          <w:rFonts w:hint="eastAsia"/>
        </w:rPr>
        <w:t>．</w:t>
      </w:r>
      <w:r w:rsidR="008278A1">
        <w:rPr>
          <w:rFonts w:hint="eastAsia"/>
        </w:rPr>
        <w:t>オープンソース</w:t>
      </w:r>
      <w:r>
        <w:rPr>
          <w:rFonts w:hint="eastAsia"/>
        </w:rPr>
        <w:t>で</w:t>
      </w:r>
      <w:r w:rsidR="008278A1">
        <w:rPr>
          <w:rFonts w:hint="eastAsia"/>
        </w:rPr>
        <w:t>の経験は、今</w:t>
      </w:r>
      <w:r>
        <w:rPr>
          <w:rFonts w:hint="eastAsia"/>
        </w:rPr>
        <w:t>の</w:t>
      </w:r>
      <w:r w:rsidR="008278A1">
        <w:rPr>
          <w:rFonts w:hint="eastAsia"/>
        </w:rPr>
        <w:t>仕事に</w:t>
      </w:r>
      <w:r>
        <w:rPr>
          <w:rFonts w:hint="eastAsia"/>
        </w:rPr>
        <w:t>生かされてい</w:t>
      </w:r>
      <w:ins w:id="444" w:author="工内 隆" w:date="2018-09-22T18:00:00Z">
        <w:r w:rsidR="00EF7C96">
          <w:rPr>
            <w:rFonts w:hint="eastAsia"/>
          </w:rPr>
          <w:t>る</w:t>
        </w:r>
      </w:ins>
      <w:del w:id="445" w:author="工内 隆" w:date="2018-09-22T18:00:00Z">
        <w:r w:rsidDel="00EF7C96">
          <w:rPr>
            <w:rFonts w:hint="eastAsia"/>
          </w:rPr>
          <w:delText>ます</w:delText>
        </w:r>
      </w:del>
      <w:r>
        <w:rPr>
          <w:rFonts w:hint="eastAsia"/>
        </w:rPr>
        <w:t>か</w:t>
      </w:r>
      <w:ins w:id="446" w:author="Date Masahiro" w:date="2018-09-25T10:26:00Z">
        <w:r w:rsidR="008424FF">
          <w:rPr>
            <w:rFonts w:hint="eastAsia"/>
          </w:rPr>
          <w:t>。</w:t>
        </w:r>
      </w:ins>
      <w:ins w:id="447" w:author="工内 隆" w:date="2018-09-22T18:00:00Z">
        <w:del w:id="448" w:author="Date Masahiro" w:date="2018-09-25T10:26:00Z">
          <w:r w:rsidR="00EF7C96" w:rsidDel="008424FF">
            <w:rPr>
              <w:rFonts w:hint="eastAsia"/>
            </w:rPr>
            <w:delText>？</w:delText>
          </w:r>
        </w:del>
      </w:ins>
    </w:p>
    <w:p w:rsidR="00E74B2F" w:rsidRDefault="00E74B2F" w:rsidP="00E74B2F"/>
    <w:p w:rsidR="004B6B37" w:rsidRDefault="004B6B37" w:rsidP="004B6B37">
      <w:r>
        <w:rPr>
          <w:rFonts w:hint="eastAsia"/>
        </w:rPr>
        <w:t>“</w:t>
      </w:r>
      <w:r>
        <w:t xml:space="preserve">We use the survey to measure the health of our open source culture and it speaks to the overall effectiveness of how people view our open source projects. It’s good to know the numbers trend upwards.” </w:t>
      </w:r>
    </w:p>
    <w:p w:rsidR="004B6B37" w:rsidRDefault="004B6B37" w:rsidP="004B6B37"/>
    <w:p w:rsidR="004B6B37" w:rsidRDefault="004B6B37" w:rsidP="004B6B37">
      <w:r>
        <w:t>Christine Abernathy – Open Source Developer Advocate at Facebook</w:t>
      </w:r>
    </w:p>
    <w:p w:rsidR="004B6B37" w:rsidRDefault="00E74B2F" w:rsidP="004B6B37">
      <w:r w:rsidRPr="00E74B2F">
        <w:rPr>
          <w:rFonts w:hint="eastAsia"/>
        </w:rPr>
        <w:t>「この調査を使って</w:t>
      </w:r>
      <w:r>
        <w:rPr>
          <w:rFonts w:hint="eastAsia"/>
        </w:rPr>
        <w:t>私たちの</w:t>
      </w:r>
      <w:r w:rsidRPr="00E74B2F">
        <w:rPr>
          <w:rFonts w:hint="eastAsia"/>
        </w:rPr>
        <w:t>オープンソース文化の健全性を</w:t>
      </w:r>
      <w:r>
        <w:rPr>
          <w:rFonts w:hint="eastAsia"/>
        </w:rPr>
        <w:t>評価</w:t>
      </w:r>
      <w:r w:rsidRPr="00E74B2F">
        <w:rPr>
          <w:rFonts w:hint="eastAsia"/>
        </w:rPr>
        <w:t>し、</w:t>
      </w:r>
      <w:ins w:id="449" w:author="Date Masahiro" w:date="2018-09-25T10:31:00Z">
        <w:r w:rsidR="00F764F0">
          <w:rPr>
            <w:rFonts w:hint="eastAsia"/>
          </w:rPr>
          <w:t>それは</w:t>
        </w:r>
      </w:ins>
      <w:r w:rsidRPr="00E74B2F">
        <w:rPr>
          <w:rFonts w:hint="eastAsia"/>
        </w:rPr>
        <w:t>人々がオープンソース</w:t>
      </w:r>
      <w:r>
        <w:rPr>
          <w:rFonts w:hint="eastAsia"/>
        </w:rPr>
        <w:t xml:space="preserve">　</w:t>
      </w:r>
      <w:r w:rsidRPr="00E74B2F">
        <w:rPr>
          <w:rFonts w:hint="eastAsia"/>
        </w:rPr>
        <w:t>プロジェクトをどのように見ている</w:t>
      </w:r>
      <w:ins w:id="450" w:author="Date Masahiro" w:date="2018-09-25T10:30:00Z">
        <w:r w:rsidR="00F764F0">
          <w:rPr>
            <w:rFonts w:hint="eastAsia"/>
          </w:rPr>
          <w:t>の</w:t>
        </w:r>
      </w:ins>
      <w:r w:rsidRPr="00E74B2F">
        <w:rPr>
          <w:rFonts w:hint="eastAsia"/>
        </w:rPr>
        <w:t>か</w:t>
      </w:r>
      <w:ins w:id="451" w:author="Date Masahiro" w:date="2018-09-25T10:30:00Z">
        <w:r w:rsidR="00F764F0">
          <w:rPr>
            <w:rFonts w:hint="eastAsia"/>
          </w:rPr>
          <w:t>の</w:t>
        </w:r>
      </w:ins>
      <w:r>
        <w:rPr>
          <w:rFonts w:hint="eastAsia"/>
        </w:rPr>
        <w:t>、総合的</w:t>
      </w:r>
      <w:ins w:id="452" w:author="Date Masahiro" w:date="2018-09-25T10:30:00Z">
        <w:r w:rsidR="00F764F0">
          <w:rPr>
            <w:rFonts w:hint="eastAsia"/>
          </w:rPr>
          <w:t>な</w:t>
        </w:r>
      </w:ins>
      <w:del w:id="453" w:author="Date Masahiro" w:date="2018-09-25T10:30:00Z">
        <w:r w:rsidR="00B827E8" w:rsidDel="00F764F0">
          <w:rPr>
            <w:rFonts w:hint="eastAsia"/>
          </w:rPr>
          <w:delText>に</w:delText>
        </w:r>
        <w:r w:rsidR="00FF172C" w:rsidDel="00F764F0">
          <w:rPr>
            <w:rFonts w:hint="eastAsia"/>
          </w:rPr>
          <w:delText>、</w:delText>
        </w:r>
      </w:del>
      <w:r w:rsidRPr="00E74B2F">
        <w:rPr>
          <w:rFonts w:hint="eastAsia"/>
        </w:rPr>
        <w:t>有効性を示し</w:t>
      </w:r>
      <w:ins w:id="454" w:author="Date Masahiro" w:date="2018-09-25T10:31:00Z">
        <w:r w:rsidR="00F764F0">
          <w:rPr>
            <w:rFonts w:hint="eastAsia"/>
          </w:rPr>
          <w:t>てくれます</w:t>
        </w:r>
      </w:ins>
      <w:del w:id="455" w:author="Date Masahiro" w:date="2018-09-25T10:30:00Z">
        <w:r w:rsidR="00B827E8" w:rsidDel="00F764F0">
          <w:rPr>
            <w:rFonts w:hint="eastAsia"/>
          </w:rPr>
          <w:delText>てくれます</w:delText>
        </w:r>
      </w:del>
      <w:r w:rsidRPr="00E74B2F">
        <w:rPr>
          <w:rFonts w:hint="eastAsia"/>
        </w:rPr>
        <w:t>。</w:t>
      </w:r>
      <w:r w:rsidRPr="00E74B2F">
        <w:rPr>
          <w:rFonts w:hint="eastAsia"/>
        </w:rPr>
        <w:t xml:space="preserve"> </w:t>
      </w:r>
      <w:r w:rsidRPr="00E74B2F">
        <w:rPr>
          <w:rFonts w:hint="eastAsia"/>
        </w:rPr>
        <w:t>数字が上向きで</w:t>
      </w:r>
      <w:r>
        <w:rPr>
          <w:rFonts w:hint="eastAsia"/>
        </w:rPr>
        <w:t>あれば、うれしくなります。</w:t>
      </w:r>
      <w:r w:rsidRPr="00E74B2F">
        <w:rPr>
          <w:rFonts w:hint="eastAsia"/>
        </w:rPr>
        <w:t>」</w:t>
      </w:r>
    </w:p>
    <w:p w:rsidR="00E74B2F" w:rsidRDefault="00E74B2F" w:rsidP="004B6B37"/>
    <w:p w:rsidR="00E74B2F" w:rsidRDefault="007F2400" w:rsidP="004B6B37">
      <w:hyperlink r:id="rId18" w:history="1">
        <w:r w:rsidR="00E74B2F" w:rsidRPr="00E74B2F">
          <w:rPr>
            <w:rStyle w:val="a3"/>
          </w:rPr>
          <w:t>Christine Abernathy</w:t>
        </w:r>
      </w:hyperlink>
      <w:r w:rsidR="00E74B2F" w:rsidRPr="00E74B2F">
        <w:t xml:space="preserve"> – Open Source Developer Advocate at Facebook</w:t>
      </w:r>
    </w:p>
    <w:p w:rsidR="00E74B2F" w:rsidRDefault="00E74B2F" w:rsidP="004B6B37"/>
    <w:p w:rsidR="004B6B37" w:rsidRDefault="004B6B37" w:rsidP="004B6B37">
      <w:r>
        <w:t>Other common metrics for developer recruitment include:</w:t>
      </w:r>
    </w:p>
    <w:p w:rsidR="004B6B37" w:rsidRDefault="00B827E8" w:rsidP="004B6B37">
      <w:r w:rsidRPr="00B827E8">
        <w:rPr>
          <w:rFonts w:hint="eastAsia"/>
        </w:rPr>
        <w:t>開発者の</w:t>
      </w:r>
      <w:r>
        <w:rPr>
          <w:rFonts w:hint="eastAsia"/>
        </w:rPr>
        <w:t>採用</w:t>
      </w:r>
      <w:r w:rsidRPr="00B827E8">
        <w:rPr>
          <w:rFonts w:hint="eastAsia"/>
        </w:rPr>
        <w:t>に関するその他の一般的な</w:t>
      </w:r>
      <w:r>
        <w:rPr>
          <w:rFonts w:hint="eastAsia"/>
        </w:rPr>
        <w:t>メトリクス</w:t>
      </w:r>
      <w:r w:rsidR="00FF172C">
        <w:rPr>
          <w:rFonts w:hint="eastAsia"/>
        </w:rPr>
        <w:t>は</w:t>
      </w:r>
      <w:r>
        <w:rPr>
          <w:rFonts w:hint="eastAsia"/>
        </w:rPr>
        <w:t>以下の通りです。</w:t>
      </w:r>
    </w:p>
    <w:p w:rsidR="00B827E8" w:rsidRDefault="00B827E8" w:rsidP="004B6B37"/>
    <w:p w:rsidR="004B6B37" w:rsidRDefault="00B827E8" w:rsidP="004B6B37">
      <w:r>
        <w:rPr>
          <w:rFonts w:hint="eastAsia"/>
        </w:rPr>
        <w:t>・</w:t>
      </w:r>
      <w:r w:rsidR="004B6B37">
        <w:t>Which open source projects employees use and contribute to</w:t>
      </w:r>
    </w:p>
    <w:p w:rsidR="004B6B37" w:rsidRDefault="00B827E8" w:rsidP="004B6B37">
      <w:r>
        <w:rPr>
          <w:rFonts w:hint="eastAsia"/>
        </w:rPr>
        <w:t>・</w:t>
      </w:r>
      <w:r w:rsidR="004B6B37">
        <w:t>How new recruits heard about the organization</w:t>
      </w:r>
    </w:p>
    <w:p w:rsidR="004B6B37" w:rsidRDefault="00B827E8" w:rsidP="004B6B37">
      <w:r>
        <w:rPr>
          <w:rFonts w:hint="eastAsia"/>
        </w:rPr>
        <w:t>・</w:t>
      </w:r>
      <w:r w:rsidR="004B6B37">
        <w:t>The number of developers you’re bringing on through open source projects</w:t>
      </w:r>
    </w:p>
    <w:p w:rsidR="004B6B37" w:rsidRDefault="00B827E8" w:rsidP="004B6B37">
      <w:r>
        <w:rPr>
          <w:rFonts w:hint="eastAsia"/>
        </w:rPr>
        <w:t>・</w:t>
      </w:r>
      <w:r w:rsidR="004B6B37">
        <w:t>How many project maintainers you recruit (and grow)</w:t>
      </w:r>
    </w:p>
    <w:p w:rsidR="004B6B37" w:rsidRDefault="00B827E8" w:rsidP="004B6B37">
      <w:r>
        <w:rPr>
          <w:rFonts w:hint="eastAsia"/>
        </w:rPr>
        <w:t>・</w:t>
      </w:r>
      <w:r w:rsidR="004B6B37">
        <w:t>How long it takes to onboard new hires</w:t>
      </w:r>
    </w:p>
    <w:p w:rsidR="004B6B37" w:rsidRDefault="00B827E8" w:rsidP="004B6B37">
      <w:r>
        <w:rPr>
          <w:rFonts w:hint="eastAsia"/>
        </w:rPr>
        <w:t>・</w:t>
      </w:r>
      <w:r w:rsidR="004B6B37">
        <w:t>How open source developers are advancing in their careers</w:t>
      </w:r>
    </w:p>
    <w:p w:rsidR="004B6B37" w:rsidRDefault="00B827E8" w:rsidP="004B6B37">
      <w:r>
        <w:rPr>
          <w:rFonts w:hint="eastAsia"/>
        </w:rPr>
        <w:t>・</w:t>
      </w:r>
      <w:r w:rsidR="004B6B37">
        <w:t>Developer contributions are assessed as part of job performance</w:t>
      </w:r>
    </w:p>
    <w:p w:rsidR="004B6B37" w:rsidRDefault="00B827E8" w:rsidP="004B6B37">
      <w:r>
        <w:rPr>
          <w:rFonts w:hint="eastAsia"/>
        </w:rPr>
        <w:lastRenderedPageBreak/>
        <w:t>・</w:t>
      </w:r>
      <w:r w:rsidR="004B6B37">
        <w:t>Developers are recognized and rewarded for contributions</w:t>
      </w:r>
    </w:p>
    <w:p w:rsidR="004B6B37" w:rsidRDefault="00B827E8" w:rsidP="004B6B37">
      <w:r>
        <w:rPr>
          <w:rFonts w:hint="eastAsia"/>
        </w:rPr>
        <w:t>・</w:t>
      </w:r>
      <w:r w:rsidR="004B6B37">
        <w:t>Developers receive help and support in contributing</w:t>
      </w:r>
    </w:p>
    <w:p w:rsidR="00B827E8" w:rsidRDefault="00B827E8" w:rsidP="00B827E8">
      <w:r>
        <w:rPr>
          <w:rFonts w:hint="eastAsia"/>
        </w:rPr>
        <w:t>・</w:t>
      </w:r>
      <w:r w:rsidR="00FF172C">
        <w:rPr>
          <w:rFonts w:hint="eastAsia"/>
        </w:rPr>
        <w:t>従業員は</w:t>
      </w:r>
      <w:r>
        <w:rPr>
          <w:rFonts w:hint="eastAsia"/>
        </w:rPr>
        <w:t>どのオープンソース　プロジェクトを利用し</w:t>
      </w:r>
      <w:r w:rsidR="00FF172C">
        <w:rPr>
          <w:rFonts w:hint="eastAsia"/>
        </w:rPr>
        <w:t>ているのか、</w:t>
      </w:r>
      <w:r>
        <w:rPr>
          <w:rFonts w:hint="eastAsia"/>
        </w:rPr>
        <w:t>どのプロジェクトにコントリビューションし</w:t>
      </w:r>
      <w:r w:rsidR="00FF172C">
        <w:rPr>
          <w:rFonts w:hint="eastAsia"/>
        </w:rPr>
        <w:t>ているのか</w:t>
      </w:r>
      <w:ins w:id="456" w:author="Date Masahiro" w:date="2018-09-25T10:32:00Z">
        <w:r w:rsidR="00F764F0">
          <w:rPr>
            <w:rFonts w:hint="eastAsia"/>
          </w:rPr>
          <w:t>。</w:t>
        </w:r>
      </w:ins>
    </w:p>
    <w:p w:rsidR="00B827E8" w:rsidRDefault="00B827E8" w:rsidP="00B827E8">
      <w:r>
        <w:rPr>
          <w:rFonts w:hint="eastAsia"/>
        </w:rPr>
        <w:t>・新入社員</w:t>
      </w:r>
      <w:r w:rsidR="00FF172C">
        <w:rPr>
          <w:rFonts w:hint="eastAsia"/>
        </w:rPr>
        <w:t>は</w:t>
      </w:r>
      <w:r>
        <w:rPr>
          <w:rFonts w:hint="eastAsia"/>
        </w:rPr>
        <w:t>組織をどのようにして知ったのか</w:t>
      </w:r>
      <w:ins w:id="457" w:author="Date Masahiro" w:date="2018-09-25T10:32:00Z">
        <w:r w:rsidR="00F764F0">
          <w:rPr>
            <w:rFonts w:hint="eastAsia"/>
          </w:rPr>
          <w:t>。</w:t>
        </w:r>
      </w:ins>
    </w:p>
    <w:p w:rsidR="00B827E8" w:rsidRDefault="00B827E8" w:rsidP="00B827E8">
      <w:r>
        <w:rPr>
          <w:rFonts w:hint="eastAsia"/>
        </w:rPr>
        <w:t>・オープンソース　プロジェクトを通して、何名の開発者が採用できているのか</w:t>
      </w:r>
      <w:ins w:id="458" w:author="Date Masahiro" w:date="2018-09-25T10:32:00Z">
        <w:r w:rsidR="00F764F0">
          <w:rPr>
            <w:rFonts w:hint="eastAsia"/>
          </w:rPr>
          <w:t>。</w:t>
        </w:r>
      </w:ins>
    </w:p>
    <w:p w:rsidR="00B827E8" w:rsidRDefault="00B827E8" w:rsidP="00B827E8">
      <w:r>
        <w:rPr>
          <w:rFonts w:hint="eastAsia"/>
        </w:rPr>
        <w:t>・何名のプロジェクトのメ</w:t>
      </w:r>
      <w:r w:rsidR="006079E6">
        <w:rPr>
          <w:rFonts w:hint="eastAsia"/>
        </w:rPr>
        <w:t>イ</w:t>
      </w:r>
      <w:r>
        <w:rPr>
          <w:rFonts w:hint="eastAsia"/>
        </w:rPr>
        <w:t>ンテナー</w:t>
      </w:r>
      <w:r w:rsidR="006079E6">
        <w:rPr>
          <w:rFonts w:hint="eastAsia"/>
        </w:rPr>
        <w:t>を採用し</w:t>
      </w:r>
      <w:del w:id="459" w:author="工内 隆" w:date="2018-09-22T18:04:00Z">
        <w:r w:rsidR="006079E6" w:rsidDel="00EF7C96">
          <w:rPr>
            <w:rFonts w:hint="eastAsia"/>
          </w:rPr>
          <w:delText>たり</w:delText>
        </w:r>
      </w:del>
      <w:r w:rsidR="006079E6">
        <w:rPr>
          <w:rFonts w:hint="eastAsia"/>
        </w:rPr>
        <w:t>、</w:t>
      </w:r>
      <w:ins w:id="460" w:author="工内 隆" w:date="2018-09-22T18:04:00Z">
        <w:r w:rsidR="00EF7C96">
          <w:rPr>
            <w:rFonts w:hint="eastAsia"/>
          </w:rPr>
          <w:t>育成</w:t>
        </w:r>
      </w:ins>
      <w:del w:id="461" w:author="工内 隆" w:date="2018-09-22T18:04:00Z">
        <w:r w:rsidR="006079E6" w:rsidDel="00EF7C96">
          <w:rPr>
            <w:rFonts w:hint="eastAsia"/>
          </w:rPr>
          <w:delText>育てたり</w:delText>
        </w:r>
      </w:del>
      <w:r w:rsidR="006079E6">
        <w:rPr>
          <w:rFonts w:hint="eastAsia"/>
        </w:rPr>
        <w:t>できているのか</w:t>
      </w:r>
      <w:ins w:id="462" w:author="Date Masahiro" w:date="2018-09-25T10:32:00Z">
        <w:r w:rsidR="00F764F0">
          <w:rPr>
            <w:rFonts w:hint="eastAsia"/>
          </w:rPr>
          <w:t>。</w:t>
        </w:r>
      </w:ins>
    </w:p>
    <w:p w:rsidR="00B827E8" w:rsidRDefault="006079E6" w:rsidP="00B827E8">
      <w:r>
        <w:rPr>
          <w:rFonts w:hint="eastAsia"/>
        </w:rPr>
        <w:t>・</w:t>
      </w:r>
      <w:r w:rsidR="00B827E8">
        <w:rPr>
          <w:rFonts w:hint="eastAsia"/>
        </w:rPr>
        <w:t>新入社員</w:t>
      </w:r>
      <w:r>
        <w:rPr>
          <w:rFonts w:hint="eastAsia"/>
        </w:rPr>
        <w:t>が</w:t>
      </w:r>
      <w:del w:id="463" w:author="工内 隆" w:date="2018-09-22T18:04:00Z">
        <w:r w:rsidDel="00EF7C96">
          <w:rPr>
            <w:rFonts w:hint="eastAsia"/>
          </w:rPr>
          <w:delText>、</w:delText>
        </w:r>
      </w:del>
      <w:r>
        <w:rPr>
          <w:rFonts w:hint="eastAsia"/>
        </w:rPr>
        <w:t>仕事</w:t>
      </w:r>
      <w:ins w:id="464" w:author="工内 隆" w:date="2018-09-22T18:04:00Z">
        <w:r w:rsidR="00EF7C96">
          <w:rPr>
            <w:rFonts w:hint="eastAsia"/>
          </w:rPr>
          <w:t>を</w:t>
        </w:r>
      </w:ins>
      <w:del w:id="465" w:author="工内 隆" w:date="2018-09-22T18:04:00Z">
        <w:r w:rsidDel="00EF7C96">
          <w:rPr>
            <w:rFonts w:hint="eastAsia"/>
          </w:rPr>
          <w:delText>が</w:delText>
        </w:r>
      </w:del>
      <w:r>
        <w:rPr>
          <w:rFonts w:hint="eastAsia"/>
        </w:rPr>
        <w:t>できるようになるまでの</w:t>
      </w:r>
      <w:r w:rsidR="00B827E8">
        <w:rPr>
          <w:rFonts w:hint="eastAsia"/>
        </w:rPr>
        <w:t>時間</w:t>
      </w:r>
    </w:p>
    <w:p w:rsidR="00B827E8" w:rsidRDefault="006079E6" w:rsidP="00B827E8">
      <w:r>
        <w:rPr>
          <w:rFonts w:hint="eastAsia"/>
        </w:rPr>
        <w:t>・</w:t>
      </w:r>
      <w:r w:rsidR="00B827E8">
        <w:rPr>
          <w:rFonts w:hint="eastAsia"/>
        </w:rPr>
        <w:t>オープンソースの開発者がどのように</w:t>
      </w:r>
      <w:r>
        <w:rPr>
          <w:rFonts w:hint="eastAsia"/>
        </w:rPr>
        <w:t>して</w:t>
      </w:r>
      <w:r w:rsidR="00B827E8">
        <w:rPr>
          <w:rFonts w:hint="eastAsia"/>
        </w:rPr>
        <w:t>キャリア</w:t>
      </w:r>
      <w:r>
        <w:rPr>
          <w:rFonts w:hint="eastAsia"/>
        </w:rPr>
        <w:t>を伸ばしているのか</w:t>
      </w:r>
      <w:ins w:id="466" w:author="Date Masahiro" w:date="2018-09-25T10:32:00Z">
        <w:r w:rsidR="00F764F0">
          <w:rPr>
            <w:rFonts w:hint="eastAsia"/>
          </w:rPr>
          <w:t>。</w:t>
        </w:r>
      </w:ins>
    </w:p>
    <w:p w:rsidR="00B827E8" w:rsidRDefault="006079E6" w:rsidP="00B827E8">
      <w:r>
        <w:rPr>
          <w:rFonts w:hint="eastAsia"/>
        </w:rPr>
        <w:t>・</w:t>
      </w:r>
      <w:r w:rsidR="00B827E8">
        <w:rPr>
          <w:rFonts w:hint="eastAsia"/>
        </w:rPr>
        <w:t>開発者</w:t>
      </w:r>
      <w:r>
        <w:rPr>
          <w:rFonts w:hint="eastAsia"/>
        </w:rPr>
        <w:t>によるコントリビューション</w:t>
      </w:r>
      <w:r w:rsidR="00B827E8">
        <w:rPr>
          <w:rFonts w:hint="eastAsia"/>
        </w:rPr>
        <w:t>は、仕事の成果の一部として評価され</w:t>
      </w:r>
      <w:r>
        <w:rPr>
          <w:rFonts w:hint="eastAsia"/>
        </w:rPr>
        <w:t>ているか</w:t>
      </w:r>
      <w:ins w:id="467" w:author="Date Masahiro" w:date="2018-09-25T10:32:00Z">
        <w:r w:rsidR="00F764F0">
          <w:rPr>
            <w:rFonts w:hint="eastAsia"/>
          </w:rPr>
          <w:t>。</w:t>
        </w:r>
      </w:ins>
    </w:p>
    <w:p w:rsidR="006079E6" w:rsidRDefault="006079E6" w:rsidP="00B827E8">
      <w:r>
        <w:rPr>
          <w:rFonts w:hint="eastAsia"/>
        </w:rPr>
        <w:t>・開発者は</w:t>
      </w:r>
      <w:r w:rsidR="006C7E01">
        <w:rPr>
          <w:rFonts w:hint="eastAsia"/>
        </w:rPr>
        <w:t>かれらの</w:t>
      </w:r>
      <w:r>
        <w:rPr>
          <w:rFonts w:hint="eastAsia"/>
        </w:rPr>
        <w:t>コントリビューション</w:t>
      </w:r>
      <w:r w:rsidR="006C7E01">
        <w:rPr>
          <w:rFonts w:hint="eastAsia"/>
        </w:rPr>
        <w:t>が認められて</w:t>
      </w:r>
      <w:r>
        <w:rPr>
          <w:rFonts w:hint="eastAsia"/>
        </w:rPr>
        <w:t>、報われているか</w:t>
      </w:r>
      <w:ins w:id="468" w:author="Date Masahiro" w:date="2018-09-25T10:32:00Z">
        <w:r w:rsidR="00F764F0">
          <w:rPr>
            <w:rFonts w:hint="eastAsia"/>
          </w:rPr>
          <w:t>。</w:t>
        </w:r>
      </w:ins>
    </w:p>
    <w:p w:rsidR="004B6B37" w:rsidRDefault="006079E6" w:rsidP="00B827E8">
      <w:r>
        <w:rPr>
          <w:rFonts w:hint="eastAsia"/>
        </w:rPr>
        <w:t>・コントリビューションにおいて、</w:t>
      </w:r>
      <w:r w:rsidR="006C7E01" w:rsidRPr="006C7E01">
        <w:rPr>
          <w:rFonts w:hint="eastAsia"/>
        </w:rPr>
        <w:t>開発者は</w:t>
      </w:r>
      <w:r w:rsidR="006C7E01">
        <w:rPr>
          <w:rFonts w:hint="eastAsia"/>
        </w:rPr>
        <w:t>支援や</w:t>
      </w:r>
      <w:r w:rsidR="009A147D">
        <w:rPr>
          <w:rFonts w:hint="eastAsia"/>
        </w:rPr>
        <w:t>サポートが得られているか</w:t>
      </w:r>
      <w:ins w:id="469" w:author="Date Masahiro" w:date="2018-09-25T10:32:00Z">
        <w:r w:rsidR="00F764F0">
          <w:rPr>
            <w:rFonts w:hint="eastAsia"/>
          </w:rPr>
          <w:t>。</w:t>
        </w:r>
      </w:ins>
    </w:p>
    <w:p w:rsidR="00B827E8" w:rsidRDefault="00B827E8" w:rsidP="004B6B37"/>
    <w:p w:rsidR="004B6B37" w:rsidRDefault="004B6B37" w:rsidP="004B6B37">
      <w:r>
        <w:t>Goal # 5 Promote open source culture.</w:t>
      </w:r>
    </w:p>
    <w:p w:rsidR="004B6B37" w:rsidRDefault="00203FE3" w:rsidP="004B6B37">
      <w:r w:rsidRPr="00203FE3">
        <w:rPr>
          <w:rFonts w:hint="eastAsia"/>
        </w:rPr>
        <w:t>目標＃</w:t>
      </w:r>
      <w:r w:rsidRPr="00203FE3">
        <w:rPr>
          <w:rFonts w:hint="eastAsia"/>
        </w:rPr>
        <w:t>5</w:t>
      </w:r>
      <w:r w:rsidRPr="00203FE3">
        <w:rPr>
          <w:rFonts w:hint="eastAsia"/>
        </w:rPr>
        <w:t>オープンソース文化</w:t>
      </w:r>
      <w:r>
        <w:rPr>
          <w:rFonts w:hint="eastAsia"/>
        </w:rPr>
        <w:t>のプロモーション</w:t>
      </w:r>
    </w:p>
    <w:p w:rsidR="00203FE3" w:rsidRDefault="00203FE3" w:rsidP="004B6B37"/>
    <w:p w:rsidR="004B6B37" w:rsidRDefault="004B6B37" w:rsidP="004B6B37">
      <w:r>
        <w:t>A lot of how open source programs contribute to engineering talent also comes down to cultivating the culture and practice of open source within your organization. That’s because organizations that embrace open source are known as good places for developers to work and innovate. Open source program managers are often ambassadors for an open source ethos within their organizations, as well as overseeing the policies and practices for collaboration.</w:t>
      </w:r>
    </w:p>
    <w:p w:rsidR="004B6B37" w:rsidRDefault="007E1FE5" w:rsidP="004B6B37">
      <w:ins w:id="470" w:author="工内 隆" w:date="2018-09-23T09:05:00Z">
        <w:r w:rsidRPr="00911E78">
          <w:rPr>
            <w:rFonts w:hint="eastAsia"/>
          </w:rPr>
          <w:t>オープンソース</w:t>
        </w:r>
        <w:r>
          <w:rPr>
            <w:rFonts w:hint="eastAsia"/>
          </w:rPr>
          <w:t xml:space="preserve">　</w:t>
        </w:r>
        <w:r w:rsidRPr="00911E78">
          <w:rPr>
            <w:rFonts w:hint="eastAsia"/>
          </w:rPr>
          <w:t>プログラム</w:t>
        </w:r>
        <w:r>
          <w:rPr>
            <w:rFonts w:hint="eastAsia"/>
          </w:rPr>
          <w:t>が</w:t>
        </w:r>
      </w:ins>
      <w:r w:rsidR="00E34D59">
        <w:rPr>
          <w:rFonts w:hint="eastAsia"/>
        </w:rPr>
        <w:t>技術</w:t>
      </w:r>
      <w:r w:rsidR="008D1533">
        <w:rPr>
          <w:rFonts w:hint="eastAsia"/>
        </w:rPr>
        <w:t>系の人材</w:t>
      </w:r>
      <w:r w:rsidR="00E34D59">
        <w:rPr>
          <w:rFonts w:hint="eastAsia"/>
        </w:rPr>
        <w:t>に</w:t>
      </w:r>
      <w:ins w:id="471" w:author="Date Masahiro" w:date="2018-09-25T10:55:00Z">
        <w:r w:rsidR="00372318">
          <w:rPr>
            <w:rFonts w:hint="eastAsia"/>
          </w:rPr>
          <w:t>いかに</w:t>
        </w:r>
      </w:ins>
      <w:ins w:id="472" w:author="Date Masahiro" w:date="2018-09-25T11:49:00Z">
        <w:r w:rsidR="005B088F">
          <w:rPr>
            <w:rFonts w:hint="eastAsia"/>
          </w:rPr>
          <w:t>役立てるか</w:t>
        </w:r>
      </w:ins>
      <w:ins w:id="473" w:author="工内 隆" w:date="2018-09-23T09:06:00Z">
        <w:del w:id="474" w:author="Date Masahiro" w:date="2018-09-25T10:55:00Z">
          <w:r w:rsidDel="00372318">
            <w:rPr>
              <w:rFonts w:hint="eastAsia"/>
            </w:rPr>
            <w:delText>ど</w:delText>
          </w:r>
        </w:del>
      </w:ins>
      <w:ins w:id="475" w:author="工内 隆" w:date="2018-09-23T09:12:00Z">
        <w:del w:id="476" w:author="Date Masahiro" w:date="2018-09-25T10:55:00Z">
          <w:r w:rsidDel="00372318">
            <w:rPr>
              <w:rFonts w:hint="eastAsia"/>
            </w:rPr>
            <w:delText>の</w:delText>
          </w:r>
        </w:del>
        <w:del w:id="477" w:author="Date Masahiro" w:date="2018-09-25T10:43:00Z">
          <w:r w:rsidDel="00395354">
            <w:rPr>
              <w:rFonts w:hint="eastAsia"/>
            </w:rPr>
            <w:delText>よ</w:delText>
          </w:r>
        </w:del>
      </w:ins>
      <w:ins w:id="478" w:author="工内 隆" w:date="2018-09-23T09:06:00Z">
        <w:del w:id="479" w:author="Date Masahiro" w:date="2018-09-25T10:43:00Z">
          <w:r w:rsidDel="00395354">
            <w:rPr>
              <w:rFonts w:hint="eastAsia"/>
            </w:rPr>
            <w:delText>う</w:delText>
          </w:r>
        </w:del>
      </w:ins>
      <w:ins w:id="480" w:author="工内 隆" w:date="2018-09-23T09:12:00Z">
        <w:del w:id="481" w:author="Date Masahiro" w:date="2018-09-25T10:43:00Z">
          <w:r w:rsidDel="00395354">
            <w:rPr>
              <w:rFonts w:hint="eastAsia"/>
            </w:rPr>
            <w:delText>に</w:delText>
          </w:r>
        </w:del>
      </w:ins>
      <w:del w:id="482" w:author="Date Masahiro" w:date="2018-09-25T11:50:00Z">
        <w:r w:rsidR="00E34D59" w:rsidDel="005B088F">
          <w:rPr>
            <w:rFonts w:hint="eastAsia"/>
          </w:rPr>
          <w:delText>役立</w:delText>
        </w:r>
      </w:del>
      <w:del w:id="483" w:author="Date Masahiro" w:date="2018-09-25T10:53:00Z">
        <w:r w:rsidR="00E34D59" w:rsidDel="00372318">
          <w:rPr>
            <w:rFonts w:hint="eastAsia"/>
          </w:rPr>
          <w:delText>っている</w:delText>
        </w:r>
      </w:del>
      <w:ins w:id="484" w:author="工内 隆" w:date="2018-09-23T09:06:00Z">
        <w:del w:id="485" w:author="Date Masahiro" w:date="2018-09-25T11:50:00Z">
          <w:r w:rsidDel="005B088F">
            <w:rPr>
              <w:rFonts w:hint="eastAsia"/>
            </w:rPr>
            <w:delText>か</w:delText>
          </w:r>
        </w:del>
      </w:ins>
      <w:ins w:id="486" w:author="Date Masahiro" w:date="2018-09-25T10:43:00Z">
        <w:r w:rsidR="00395354">
          <w:rPr>
            <w:rFonts w:hint="eastAsia"/>
          </w:rPr>
          <w:t>は</w:t>
        </w:r>
      </w:ins>
      <w:ins w:id="487" w:author="工内 隆" w:date="2018-09-23T09:06:00Z">
        <w:del w:id="488" w:author="Date Masahiro" w:date="2018-09-25T10:40:00Z">
          <w:r w:rsidDel="00395354">
            <w:rPr>
              <w:rFonts w:hint="eastAsia"/>
            </w:rPr>
            <w:delText>とい</w:delText>
          </w:r>
        </w:del>
      </w:ins>
      <w:ins w:id="489" w:author="工内 隆" w:date="2018-09-23T09:07:00Z">
        <w:del w:id="490" w:author="Date Masahiro" w:date="2018-09-25T10:40:00Z">
          <w:r w:rsidDel="00395354">
            <w:rPr>
              <w:rFonts w:hint="eastAsia"/>
            </w:rPr>
            <w:delText>う議論</w:delText>
          </w:r>
        </w:del>
      </w:ins>
      <w:del w:id="491" w:author="工内 隆" w:date="2018-09-23T09:05:00Z">
        <w:r w:rsidR="00911E78" w:rsidRPr="00911E78" w:rsidDel="007E1FE5">
          <w:rPr>
            <w:rFonts w:hint="eastAsia"/>
          </w:rPr>
          <w:delText>オープンソース</w:delText>
        </w:r>
        <w:r w:rsidR="00911E78" w:rsidDel="007E1FE5">
          <w:rPr>
            <w:rFonts w:hint="eastAsia"/>
          </w:rPr>
          <w:delText xml:space="preserve">　</w:delText>
        </w:r>
        <w:r w:rsidR="00911E78" w:rsidRPr="00911E78" w:rsidDel="007E1FE5">
          <w:rPr>
            <w:rFonts w:hint="eastAsia"/>
          </w:rPr>
          <w:delText>プログラム</w:delText>
        </w:r>
      </w:del>
      <w:del w:id="492" w:author="Date Masahiro" w:date="2018-09-25T10:40:00Z">
        <w:r w:rsidR="00911E78" w:rsidRPr="00911E78" w:rsidDel="00395354">
          <w:rPr>
            <w:rFonts w:hint="eastAsia"/>
          </w:rPr>
          <w:delText>の</w:delText>
        </w:r>
      </w:del>
      <w:del w:id="493" w:author="Date Masahiro" w:date="2018-09-25T10:43:00Z">
        <w:r w:rsidR="00911E78" w:rsidRPr="00911E78" w:rsidDel="00395354">
          <w:rPr>
            <w:rFonts w:hint="eastAsia"/>
          </w:rPr>
          <w:delText>多くは</w:delText>
        </w:r>
      </w:del>
      <w:r w:rsidR="00911E78" w:rsidRPr="00911E78">
        <w:rPr>
          <w:rFonts w:hint="eastAsia"/>
        </w:rPr>
        <w:t>、</w:t>
      </w:r>
      <w:r w:rsidR="00E34D59">
        <w:rPr>
          <w:rFonts w:hint="eastAsia"/>
        </w:rPr>
        <w:t>あなたの</w:t>
      </w:r>
      <w:r w:rsidR="00911E78" w:rsidRPr="00911E78">
        <w:rPr>
          <w:rFonts w:hint="eastAsia"/>
        </w:rPr>
        <w:t>組織内</w:t>
      </w:r>
      <w:ins w:id="494" w:author="工内 隆" w:date="2018-09-23T09:14:00Z">
        <w:r>
          <w:rPr>
            <w:rFonts w:hint="eastAsia"/>
          </w:rPr>
          <w:t>における</w:t>
        </w:r>
      </w:ins>
      <w:del w:id="495" w:author="工内 隆" w:date="2018-09-23T09:14:00Z">
        <w:r w:rsidR="00E34D59" w:rsidDel="007E1FE5">
          <w:rPr>
            <w:rFonts w:hint="eastAsia"/>
          </w:rPr>
          <w:delText>で</w:delText>
        </w:r>
      </w:del>
      <w:del w:id="496" w:author="工内 隆" w:date="2018-09-23T09:13:00Z">
        <w:r w:rsidR="00E34D59" w:rsidDel="007E1FE5">
          <w:rPr>
            <w:rFonts w:hint="eastAsia"/>
          </w:rPr>
          <w:delText>、</w:delText>
        </w:r>
      </w:del>
      <w:r w:rsidR="00911E78" w:rsidRPr="00911E78">
        <w:rPr>
          <w:rFonts w:hint="eastAsia"/>
        </w:rPr>
        <w:t>オープンソース</w:t>
      </w:r>
      <w:r w:rsidR="006C7E01">
        <w:rPr>
          <w:rFonts w:hint="eastAsia"/>
        </w:rPr>
        <w:t>の</w:t>
      </w:r>
      <w:r w:rsidR="00911E78" w:rsidRPr="00911E78">
        <w:rPr>
          <w:rFonts w:hint="eastAsia"/>
        </w:rPr>
        <w:t>文化</w:t>
      </w:r>
      <w:r w:rsidR="006C7E01">
        <w:rPr>
          <w:rFonts w:hint="eastAsia"/>
        </w:rPr>
        <w:t>と</w:t>
      </w:r>
      <w:r w:rsidR="00E34D59">
        <w:rPr>
          <w:rFonts w:hint="eastAsia"/>
        </w:rPr>
        <w:t>実践</w:t>
      </w:r>
      <w:ins w:id="497" w:author="工内 隆" w:date="2018-09-23T09:13:00Z">
        <w:r>
          <w:rPr>
            <w:rFonts w:hint="eastAsia"/>
          </w:rPr>
          <w:t>の</w:t>
        </w:r>
      </w:ins>
      <w:ins w:id="498" w:author="Date Masahiro" w:date="2018-09-25T10:54:00Z">
        <w:r w:rsidR="00372318">
          <w:rPr>
            <w:rFonts w:hint="eastAsia"/>
          </w:rPr>
          <w:t>育成</w:t>
        </w:r>
      </w:ins>
      <w:ins w:id="499" w:author="Date Masahiro" w:date="2018-09-25T11:50:00Z">
        <w:r w:rsidR="005B088F">
          <w:rPr>
            <w:rFonts w:hint="eastAsia"/>
          </w:rPr>
          <w:t>状況</w:t>
        </w:r>
      </w:ins>
      <w:ins w:id="500" w:author="Date Masahiro" w:date="2018-09-25T10:44:00Z">
        <w:r w:rsidR="00395354">
          <w:rPr>
            <w:rFonts w:hint="eastAsia"/>
          </w:rPr>
          <w:t>で</w:t>
        </w:r>
      </w:ins>
      <w:ins w:id="501" w:author="Date Masahiro" w:date="2018-09-25T11:50:00Z">
        <w:r w:rsidR="005B088F">
          <w:rPr>
            <w:rFonts w:hint="eastAsia"/>
          </w:rPr>
          <w:t>多くが</w:t>
        </w:r>
      </w:ins>
      <w:ins w:id="502" w:author="Date Masahiro" w:date="2018-09-25T10:44:00Z">
        <w:r w:rsidR="00395354">
          <w:rPr>
            <w:rFonts w:hint="eastAsia"/>
          </w:rPr>
          <w:t>決まります</w:t>
        </w:r>
      </w:ins>
      <w:del w:id="503" w:author="工内 隆" w:date="2018-09-23T09:13:00Z">
        <w:r w:rsidR="006C7E01" w:rsidDel="007E1FE5">
          <w:rPr>
            <w:rFonts w:hint="eastAsia"/>
          </w:rPr>
          <w:delText>を</w:delText>
        </w:r>
      </w:del>
      <w:ins w:id="504" w:author="工内 隆" w:date="2018-09-23T09:17:00Z">
        <w:del w:id="505" w:author="Date Masahiro" w:date="2018-09-25T10:44:00Z">
          <w:r w:rsidR="00F8656B" w:rsidDel="00395354">
            <w:rPr>
              <w:rFonts w:hint="eastAsia"/>
            </w:rPr>
            <w:delText>涵養</w:delText>
          </w:r>
        </w:del>
      </w:ins>
      <w:del w:id="506" w:author="工内 隆" w:date="2018-09-23T09:17:00Z">
        <w:r w:rsidR="00E34D59" w:rsidDel="00F8656B">
          <w:rPr>
            <w:rFonts w:hint="eastAsia"/>
          </w:rPr>
          <w:delText>育成</w:delText>
        </w:r>
      </w:del>
      <w:ins w:id="507" w:author="工内 隆" w:date="2018-09-23T09:13:00Z">
        <w:del w:id="508" w:author="Date Masahiro" w:date="2018-09-25T10:44:00Z">
          <w:r w:rsidDel="00395354">
            <w:rPr>
              <w:rFonts w:hint="eastAsia"/>
            </w:rPr>
            <w:delText>に帰着します</w:delText>
          </w:r>
        </w:del>
      </w:ins>
      <w:del w:id="509" w:author="工内 隆" w:date="2018-09-23T09:13:00Z">
        <w:r w:rsidR="00E34D59" w:rsidDel="007E1FE5">
          <w:rPr>
            <w:rFonts w:hint="eastAsia"/>
          </w:rPr>
          <w:delText>することにも繋がっています</w:delText>
        </w:r>
      </w:del>
      <w:r w:rsidR="00911E78" w:rsidRPr="00911E78">
        <w:rPr>
          <w:rFonts w:hint="eastAsia"/>
        </w:rPr>
        <w:t>。</w:t>
      </w:r>
      <w:r w:rsidR="00911E78" w:rsidRPr="00911E78">
        <w:rPr>
          <w:rFonts w:hint="eastAsia"/>
        </w:rPr>
        <w:t xml:space="preserve"> </w:t>
      </w:r>
      <w:r w:rsidR="00911E78" w:rsidRPr="00911E78">
        <w:rPr>
          <w:rFonts w:hint="eastAsia"/>
        </w:rPr>
        <w:t>オープンソースを採用している組織は、開発者が</w:t>
      </w:r>
      <w:r w:rsidR="00E34D59">
        <w:rPr>
          <w:rFonts w:hint="eastAsia"/>
        </w:rPr>
        <w:t>仕事をし、大きく成長</w:t>
      </w:r>
      <w:r w:rsidR="00911E78" w:rsidRPr="00911E78">
        <w:rPr>
          <w:rFonts w:hint="eastAsia"/>
        </w:rPr>
        <w:t>するための良い場所として知られているからです。</w:t>
      </w:r>
      <w:r w:rsidR="00911E78" w:rsidRPr="00911E78">
        <w:rPr>
          <w:rFonts w:hint="eastAsia"/>
        </w:rPr>
        <w:t xml:space="preserve"> </w:t>
      </w:r>
      <w:r w:rsidR="00911E78" w:rsidRPr="00911E78">
        <w:rPr>
          <w:rFonts w:hint="eastAsia"/>
        </w:rPr>
        <w:t>オープンソース</w:t>
      </w:r>
      <w:r w:rsidR="008D1533">
        <w:rPr>
          <w:rFonts w:hint="eastAsia"/>
        </w:rPr>
        <w:t xml:space="preserve">　</w:t>
      </w:r>
      <w:r w:rsidR="00911E78" w:rsidRPr="00911E78">
        <w:rPr>
          <w:rFonts w:hint="eastAsia"/>
        </w:rPr>
        <w:t>プログラム</w:t>
      </w:r>
      <w:r w:rsidR="008D1533">
        <w:rPr>
          <w:rFonts w:hint="eastAsia"/>
        </w:rPr>
        <w:t>マネージャー</w:t>
      </w:r>
      <w:r w:rsidR="00911E78" w:rsidRPr="00911E78">
        <w:rPr>
          <w:rFonts w:hint="eastAsia"/>
        </w:rPr>
        <w:t>は、</w:t>
      </w:r>
      <w:r w:rsidR="00E34D59" w:rsidRPr="00E34D59">
        <w:rPr>
          <w:rFonts w:hint="eastAsia"/>
        </w:rPr>
        <w:t>コラボレーションのためのポリシーやその</w:t>
      </w:r>
      <w:r w:rsidR="00E34D59">
        <w:rPr>
          <w:rFonts w:hint="eastAsia"/>
        </w:rPr>
        <w:t>実践</w:t>
      </w:r>
      <w:r w:rsidR="00E34D59" w:rsidRPr="00E34D59">
        <w:rPr>
          <w:rFonts w:hint="eastAsia"/>
        </w:rPr>
        <w:t>を</w:t>
      </w:r>
      <w:ins w:id="510" w:author="工内 隆" w:date="2018-09-23T09:19:00Z">
        <w:del w:id="511" w:author="Date Masahiro" w:date="2018-09-25T10:47:00Z">
          <w:r w:rsidR="00F8656B" w:rsidDel="00372318">
            <w:rPr>
              <w:rFonts w:hint="eastAsia"/>
            </w:rPr>
            <w:delText>司る</w:delText>
          </w:r>
        </w:del>
      </w:ins>
      <w:ins w:id="512" w:author="Date Masahiro" w:date="2018-09-25T10:47:00Z">
        <w:r w:rsidR="00372318">
          <w:rPr>
            <w:rFonts w:hint="eastAsia"/>
          </w:rPr>
          <w:t>つかさどる</w:t>
        </w:r>
      </w:ins>
      <w:del w:id="513" w:author="工内 隆" w:date="2018-09-23T09:19:00Z">
        <w:r w:rsidR="00E34D59" w:rsidRPr="00E34D59" w:rsidDel="00F8656B">
          <w:rPr>
            <w:rFonts w:hint="eastAsia"/>
          </w:rPr>
          <w:delText>監督する</w:delText>
        </w:r>
      </w:del>
      <w:r w:rsidR="00E34D59" w:rsidRPr="00E34D59">
        <w:rPr>
          <w:rFonts w:hint="eastAsia"/>
        </w:rPr>
        <w:t>とともに、</w:t>
      </w:r>
      <w:r w:rsidR="00911E78" w:rsidRPr="00911E78">
        <w:rPr>
          <w:rFonts w:hint="eastAsia"/>
        </w:rPr>
        <w:t>多くの場合、組織</w:t>
      </w:r>
      <w:ins w:id="514" w:author="工内 隆" w:date="2018-09-23T09:20:00Z">
        <w:r w:rsidR="00F8656B">
          <w:rPr>
            <w:rFonts w:hint="eastAsia"/>
          </w:rPr>
          <w:t>において</w:t>
        </w:r>
      </w:ins>
      <w:del w:id="515" w:author="工内 隆" w:date="2018-09-23T09:20:00Z">
        <w:r w:rsidR="00911E78" w:rsidRPr="00911E78" w:rsidDel="00F8656B">
          <w:rPr>
            <w:rFonts w:hint="eastAsia"/>
          </w:rPr>
          <w:delText>内の</w:delText>
        </w:r>
      </w:del>
      <w:r w:rsidR="00911E78" w:rsidRPr="00911E78">
        <w:rPr>
          <w:rFonts w:hint="eastAsia"/>
        </w:rPr>
        <w:t>オープンソースの</w:t>
      </w:r>
      <w:r w:rsidR="00E34D59">
        <w:rPr>
          <w:rFonts w:hint="eastAsia"/>
        </w:rPr>
        <w:t>価値観をもたらす</w:t>
      </w:r>
      <w:del w:id="516" w:author="工内 隆" w:date="2018-09-23T09:20:00Z">
        <w:r w:rsidR="008D1533" w:rsidDel="00F8656B">
          <w:rPr>
            <w:rFonts w:hint="eastAsia"/>
          </w:rPr>
          <w:delText>、</w:delText>
        </w:r>
      </w:del>
      <w:r w:rsidR="008D1533">
        <w:rPr>
          <w:rFonts w:hint="eastAsia"/>
        </w:rPr>
        <w:t>「大使」となっています</w:t>
      </w:r>
      <w:r w:rsidR="00911E78" w:rsidRPr="00911E78">
        <w:rPr>
          <w:rFonts w:hint="eastAsia"/>
        </w:rPr>
        <w:t>。</w:t>
      </w:r>
    </w:p>
    <w:p w:rsidR="00203FE3" w:rsidRDefault="00203FE3" w:rsidP="004B6B37"/>
    <w:p w:rsidR="004B6B37" w:rsidRDefault="004B6B37" w:rsidP="004B6B37">
      <w:r>
        <w:t>It’s important to track how open source culture advances within your organization to measure your program’s effectiveness. Some common ways to measure adoption of open source culture include:</w:t>
      </w:r>
    </w:p>
    <w:p w:rsidR="00502061" w:rsidRDefault="00502061" w:rsidP="004B6B37">
      <w:r w:rsidRPr="00502061">
        <w:rPr>
          <w:rFonts w:hint="eastAsia"/>
        </w:rPr>
        <w:t>オープンソース　プログラムの効果を</w:t>
      </w:r>
      <w:r>
        <w:rPr>
          <w:rFonts w:hint="eastAsia"/>
        </w:rPr>
        <w:t>評価するために、あなたの組織で</w:t>
      </w:r>
      <w:r w:rsidRPr="00502061">
        <w:rPr>
          <w:rFonts w:hint="eastAsia"/>
        </w:rPr>
        <w:t>オープンソース文化がどのように</w:t>
      </w:r>
      <w:r>
        <w:rPr>
          <w:rFonts w:hint="eastAsia"/>
        </w:rPr>
        <w:t>進化</w:t>
      </w:r>
      <w:r w:rsidRPr="00502061">
        <w:rPr>
          <w:rFonts w:hint="eastAsia"/>
        </w:rPr>
        <w:t>し</w:t>
      </w:r>
      <w:r>
        <w:rPr>
          <w:rFonts w:hint="eastAsia"/>
        </w:rPr>
        <w:t>ているかをトラッキングする</w:t>
      </w:r>
      <w:r w:rsidRPr="00502061">
        <w:rPr>
          <w:rFonts w:hint="eastAsia"/>
        </w:rPr>
        <w:t>こと</w:t>
      </w:r>
      <w:r>
        <w:rPr>
          <w:rFonts w:hint="eastAsia"/>
        </w:rPr>
        <w:t>は</w:t>
      </w:r>
      <w:r w:rsidRPr="00502061">
        <w:rPr>
          <w:rFonts w:hint="eastAsia"/>
        </w:rPr>
        <w:t>重要です。</w:t>
      </w:r>
      <w:r w:rsidRPr="00502061">
        <w:rPr>
          <w:rFonts w:hint="eastAsia"/>
        </w:rPr>
        <w:t xml:space="preserve"> </w:t>
      </w:r>
      <w:r w:rsidRPr="00502061">
        <w:rPr>
          <w:rFonts w:hint="eastAsia"/>
        </w:rPr>
        <w:t>オープンソース文化の</w:t>
      </w:r>
      <w:r>
        <w:rPr>
          <w:rFonts w:hint="eastAsia"/>
        </w:rPr>
        <w:t>浸透度を</w:t>
      </w:r>
      <w:r w:rsidRPr="00502061">
        <w:rPr>
          <w:rFonts w:hint="eastAsia"/>
        </w:rPr>
        <w:t>測定する一般的な方法としては</w:t>
      </w:r>
      <w:r>
        <w:rPr>
          <w:rFonts w:hint="eastAsia"/>
        </w:rPr>
        <w:t>以下があります。</w:t>
      </w:r>
    </w:p>
    <w:p w:rsidR="004B6B37" w:rsidRDefault="004B6B37" w:rsidP="004B6B37"/>
    <w:p w:rsidR="004B6B37" w:rsidRDefault="00502061" w:rsidP="004B6B37">
      <w:r>
        <w:rPr>
          <w:rFonts w:hint="eastAsia"/>
        </w:rPr>
        <w:t>・</w:t>
      </w:r>
      <w:r w:rsidR="004B6B37">
        <w:t>Awareness of and support for the open source strategy and program among management and individual contributors across all departments, from engineering to marketing and public relations</w:t>
      </w:r>
    </w:p>
    <w:p w:rsidR="00502061" w:rsidRDefault="00663C4C" w:rsidP="004B6B37">
      <w:r>
        <w:rPr>
          <w:rFonts w:hint="eastAsia"/>
        </w:rPr>
        <w:t>・</w:t>
      </w:r>
      <w:r w:rsidR="00502061" w:rsidRPr="00502061">
        <w:rPr>
          <w:rFonts w:hint="eastAsia"/>
        </w:rPr>
        <w:t>エンジニアリングからマーケティング</w:t>
      </w:r>
      <w:ins w:id="517" w:author="工内 隆" w:date="2018-09-23T09:25:00Z">
        <w:r w:rsidR="00F10668">
          <w:rPr>
            <w:rFonts w:hint="eastAsia"/>
          </w:rPr>
          <w:t>や</w:t>
        </w:r>
      </w:ins>
      <w:del w:id="518" w:author="工内 隆" w:date="2018-09-23T09:25:00Z">
        <w:r w:rsidR="00502061" w:rsidRPr="00502061" w:rsidDel="00F10668">
          <w:rPr>
            <w:rFonts w:hint="eastAsia"/>
          </w:rPr>
          <w:delText>、</w:delText>
        </w:r>
      </w:del>
      <w:r w:rsidR="00502061" w:rsidRPr="00502061">
        <w:rPr>
          <w:rFonts w:hint="eastAsia"/>
        </w:rPr>
        <w:t>広報</w:t>
      </w:r>
      <w:ins w:id="519" w:author="工内 隆" w:date="2018-09-23T09:25:00Z">
        <w:r w:rsidR="00F10668">
          <w:rPr>
            <w:rFonts w:hint="eastAsia"/>
          </w:rPr>
          <w:t>に至る</w:t>
        </w:r>
      </w:ins>
      <w:r w:rsidR="00502061" w:rsidRPr="00502061">
        <w:rPr>
          <w:rFonts w:hint="eastAsia"/>
        </w:rPr>
        <w:t>まで、すべての部門の</w:t>
      </w:r>
      <w:ins w:id="520" w:author="工内 隆" w:date="2018-09-23T09:26:00Z">
        <w:r w:rsidR="00F10668">
          <w:rPr>
            <w:rFonts w:hint="eastAsia"/>
          </w:rPr>
          <w:t>管理職層</w:t>
        </w:r>
      </w:ins>
      <w:del w:id="521" w:author="工内 隆" w:date="2018-09-23T09:26:00Z">
        <w:r w:rsidR="00502061" w:rsidRPr="00502061" w:rsidDel="00F10668">
          <w:rPr>
            <w:rFonts w:hint="eastAsia"/>
          </w:rPr>
          <w:delText>経営陣</w:delText>
        </w:r>
        <w:r w:rsidDel="00F10668">
          <w:rPr>
            <w:rFonts w:hint="eastAsia"/>
          </w:rPr>
          <w:delText>から</w:delText>
        </w:r>
      </w:del>
      <w:ins w:id="522" w:author="工内 隆" w:date="2018-09-23T09:26:00Z">
        <w:r w:rsidR="00F10668">
          <w:rPr>
            <w:rFonts w:hint="eastAsia"/>
          </w:rPr>
          <w:t>と個々の</w:t>
        </w:r>
      </w:ins>
      <w:r>
        <w:rPr>
          <w:rFonts w:hint="eastAsia"/>
        </w:rPr>
        <w:t>コントリビューターの</w:t>
      </w:r>
      <w:r w:rsidR="00502061" w:rsidRPr="00502061">
        <w:rPr>
          <w:rFonts w:hint="eastAsia"/>
        </w:rPr>
        <w:t>間でオープンソースの戦略と</w:t>
      </w:r>
      <w:ins w:id="523" w:author="工内 隆" w:date="2018-09-23T09:26:00Z">
        <w:r w:rsidR="00F10668">
          <w:rPr>
            <w:rFonts w:hint="eastAsia"/>
          </w:rPr>
          <w:t xml:space="preserve">オープンソース　</w:t>
        </w:r>
      </w:ins>
      <w:r w:rsidR="00502061" w:rsidRPr="00502061">
        <w:rPr>
          <w:rFonts w:hint="eastAsia"/>
        </w:rPr>
        <w:t>プログラム</w:t>
      </w:r>
      <w:r>
        <w:rPr>
          <w:rFonts w:hint="eastAsia"/>
        </w:rPr>
        <w:t>が認識され、サポートを受けている</w:t>
      </w:r>
      <w:ins w:id="524" w:author="Date Masahiro" w:date="2018-09-25T10:59:00Z">
        <w:r w:rsidR="007F1566">
          <w:rPr>
            <w:rFonts w:hint="eastAsia"/>
          </w:rPr>
          <w:t>。</w:t>
        </w:r>
      </w:ins>
    </w:p>
    <w:p w:rsidR="00502061" w:rsidRDefault="00502061" w:rsidP="004B6B37"/>
    <w:p w:rsidR="004B6B37" w:rsidRDefault="00663C4C" w:rsidP="004B6B37">
      <w:r>
        <w:rPr>
          <w:rFonts w:hint="eastAsia"/>
        </w:rPr>
        <w:t>・</w:t>
      </w:r>
      <w:r w:rsidR="004B6B37">
        <w:t>Branding and awareness in open source communities – how your organization is perceived</w:t>
      </w:r>
    </w:p>
    <w:p w:rsidR="00663C4C" w:rsidRDefault="00663C4C" w:rsidP="004B6B37">
      <w:r>
        <w:rPr>
          <w:rFonts w:hint="eastAsia"/>
        </w:rPr>
        <w:t>・</w:t>
      </w:r>
      <w:r w:rsidR="002B3871">
        <w:rPr>
          <w:rFonts w:hint="eastAsia"/>
        </w:rPr>
        <w:t>オープンソース　コミュニティ</w:t>
      </w:r>
      <w:r w:rsidRPr="00663C4C">
        <w:rPr>
          <w:rFonts w:hint="eastAsia"/>
        </w:rPr>
        <w:t>における</w:t>
      </w:r>
      <w:r>
        <w:rPr>
          <w:rFonts w:hint="eastAsia"/>
        </w:rPr>
        <w:t>ブランド力</w:t>
      </w:r>
      <w:ins w:id="525" w:author="工内 隆" w:date="2018-09-23T09:27:00Z">
        <w:r w:rsidR="00F10668">
          <w:rPr>
            <w:rFonts w:hint="eastAsia"/>
          </w:rPr>
          <w:t>と</w:t>
        </w:r>
      </w:ins>
      <w:del w:id="526" w:author="工内 隆" w:date="2018-09-23T09:27:00Z">
        <w:r w:rsidDel="00F10668">
          <w:rPr>
            <w:rFonts w:hint="eastAsia"/>
          </w:rPr>
          <w:delText>、</w:delText>
        </w:r>
      </w:del>
      <w:r>
        <w:rPr>
          <w:rFonts w:hint="eastAsia"/>
        </w:rPr>
        <w:t>認</w:t>
      </w:r>
      <w:ins w:id="527" w:author="工内 隆" w:date="2018-09-23T09:27:00Z">
        <w:r w:rsidR="00F10668">
          <w:rPr>
            <w:rFonts w:hint="eastAsia"/>
          </w:rPr>
          <w:t>知</w:t>
        </w:r>
      </w:ins>
      <w:del w:id="528" w:author="工内 隆" w:date="2018-09-23T09:27:00Z">
        <w:r w:rsidDel="00F10668">
          <w:rPr>
            <w:rFonts w:hint="eastAsia"/>
          </w:rPr>
          <w:delText>識</w:delText>
        </w:r>
      </w:del>
      <w:r>
        <w:rPr>
          <w:rFonts w:hint="eastAsia"/>
        </w:rPr>
        <w:t>度</w:t>
      </w:r>
      <w:r w:rsidRPr="00663C4C">
        <w:rPr>
          <w:rFonts w:hint="eastAsia"/>
        </w:rPr>
        <w:t xml:space="preserve"> - </w:t>
      </w:r>
      <w:r w:rsidRPr="00663C4C">
        <w:rPr>
          <w:rFonts w:hint="eastAsia"/>
        </w:rPr>
        <w:t>あなたの組織がどのように認識されているか</w:t>
      </w:r>
      <w:ins w:id="529" w:author="Date Masahiro" w:date="2018-09-25T10:59:00Z">
        <w:r w:rsidR="007F1566">
          <w:rPr>
            <w:rFonts w:hint="eastAsia"/>
          </w:rPr>
          <w:t>。</w:t>
        </w:r>
      </w:ins>
    </w:p>
    <w:p w:rsidR="00663C4C" w:rsidRDefault="00663C4C" w:rsidP="004B6B37"/>
    <w:p w:rsidR="004B6B37" w:rsidRDefault="00663C4C" w:rsidP="004B6B37">
      <w:r>
        <w:rPr>
          <w:rFonts w:hint="eastAsia"/>
        </w:rPr>
        <w:t>・</w:t>
      </w:r>
      <w:r w:rsidR="004B6B37">
        <w:t>Participation – you are participating actively in open source communities in a positive way</w:t>
      </w:r>
    </w:p>
    <w:p w:rsidR="00663C4C" w:rsidRDefault="00663C4C" w:rsidP="004B6B37">
      <w:r>
        <w:rPr>
          <w:rFonts w:hint="eastAsia"/>
        </w:rPr>
        <w:t>・</w:t>
      </w:r>
      <w:r w:rsidRPr="00663C4C">
        <w:rPr>
          <w:rFonts w:hint="eastAsia"/>
        </w:rPr>
        <w:t>参加</w:t>
      </w:r>
      <w:r>
        <w:rPr>
          <w:rFonts w:hint="eastAsia"/>
        </w:rPr>
        <w:t>度</w:t>
      </w:r>
      <w:r w:rsidRPr="00663C4C">
        <w:rPr>
          <w:rFonts w:hint="eastAsia"/>
        </w:rPr>
        <w:t xml:space="preserve"> - </w:t>
      </w:r>
      <w:r w:rsidRPr="00663C4C">
        <w:rPr>
          <w:rFonts w:hint="eastAsia"/>
        </w:rPr>
        <w:t>あなた</w:t>
      </w:r>
      <w:r>
        <w:rPr>
          <w:rFonts w:hint="eastAsia"/>
        </w:rPr>
        <w:t>の企業が</w:t>
      </w:r>
      <w:r w:rsidRPr="00663C4C">
        <w:rPr>
          <w:rFonts w:hint="eastAsia"/>
        </w:rPr>
        <w:t>積極的に</w:t>
      </w:r>
      <w:r w:rsidR="002B3871">
        <w:rPr>
          <w:rFonts w:hint="eastAsia"/>
        </w:rPr>
        <w:t>オープンソース　コミュニティ</w:t>
      </w:r>
      <w:r w:rsidRPr="00663C4C">
        <w:rPr>
          <w:rFonts w:hint="eastAsia"/>
        </w:rPr>
        <w:t>に参加してい</w:t>
      </w:r>
      <w:r>
        <w:rPr>
          <w:rFonts w:hint="eastAsia"/>
        </w:rPr>
        <w:t>るか</w:t>
      </w:r>
      <w:ins w:id="530" w:author="Date Masahiro" w:date="2018-09-25T10:59:00Z">
        <w:r w:rsidR="007F1566">
          <w:rPr>
            <w:rFonts w:hint="eastAsia"/>
          </w:rPr>
          <w:t>。</w:t>
        </w:r>
      </w:ins>
    </w:p>
    <w:p w:rsidR="00663C4C" w:rsidRDefault="00663C4C" w:rsidP="004B6B37"/>
    <w:p w:rsidR="004B6B37" w:rsidRDefault="00663C4C" w:rsidP="004B6B37">
      <w:r>
        <w:rPr>
          <w:rFonts w:hint="eastAsia"/>
        </w:rPr>
        <w:t>・</w:t>
      </w:r>
      <w:r w:rsidR="004B6B37">
        <w:t>Training and mentorship – you work with developers to improve their open source contributions and projects, find opportunities to contribute, and learn the tools and processes of open source communities, ensure that contributors receive support from their peers and managers</w:t>
      </w:r>
    </w:p>
    <w:p w:rsidR="00663C4C" w:rsidRDefault="00D93DFD" w:rsidP="004B6B37">
      <w:r>
        <w:rPr>
          <w:rFonts w:hint="eastAsia"/>
        </w:rPr>
        <w:t>・</w:t>
      </w:r>
      <w:r w:rsidRPr="00D93DFD">
        <w:rPr>
          <w:rFonts w:hint="eastAsia"/>
        </w:rPr>
        <w:t>トレーニングと指導</w:t>
      </w:r>
      <w:r w:rsidRPr="00D93DFD">
        <w:rPr>
          <w:rFonts w:hint="eastAsia"/>
        </w:rPr>
        <w:t xml:space="preserve"> - </w:t>
      </w:r>
      <w:r w:rsidRPr="00D93DFD">
        <w:rPr>
          <w:rFonts w:hint="eastAsia"/>
        </w:rPr>
        <w:t>開発者と協力して、オープンソース</w:t>
      </w:r>
      <w:r>
        <w:rPr>
          <w:rFonts w:hint="eastAsia"/>
        </w:rPr>
        <w:t>へのコントリビューション</w:t>
      </w:r>
      <w:ins w:id="531" w:author="工内 隆" w:date="2018-09-23T09:29:00Z">
        <w:r w:rsidR="00F10668">
          <w:rPr>
            <w:rFonts w:hint="eastAsia"/>
          </w:rPr>
          <w:t>と</w:t>
        </w:r>
      </w:ins>
      <w:del w:id="532" w:author="工内 隆" w:date="2018-09-23T09:29:00Z">
        <w:r w:rsidDel="00F10668">
          <w:rPr>
            <w:rFonts w:hint="eastAsia"/>
          </w:rPr>
          <w:delText>、</w:delText>
        </w:r>
      </w:del>
      <w:r w:rsidR="0021424F">
        <w:rPr>
          <w:rFonts w:hint="eastAsia"/>
        </w:rPr>
        <w:t xml:space="preserve">オープンソース　</w:t>
      </w:r>
      <w:r w:rsidRPr="00D93DFD">
        <w:rPr>
          <w:rFonts w:hint="eastAsia"/>
        </w:rPr>
        <w:t>プロジェクトを改善し、</w:t>
      </w:r>
      <w:r>
        <w:rPr>
          <w:rFonts w:hint="eastAsia"/>
        </w:rPr>
        <w:t>コントリビューションできる</w:t>
      </w:r>
      <w:r w:rsidRPr="00D93DFD">
        <w:rPr>
          <w:rFonts w:hint="eastAsia"/>
        </w:rPr>
        <w:t>機会を</w:t>
      </w:r>
      <w:r>
        <w:rPr>
          <w:rFonts w:hint="eastAsia"/>
        </w:rPr>
        <w:t>見出し</w:t>
      </w:r>
      <w:r w:rsidRPr="00D93DFD">
        <w:rPr>
          <w:rFonts w:hint="eastAsia"/>
        </w:rPr>
        <w:t>、</w:t>
      </w:r>
      <w:r w:rsidR="002B3871">
        <w:rPr>
          <w:rFonts w:hint="eastAsia"/>
        </w:rPr>
        <w:t>オープンソース　コミュニティ</w:t>
      </w:r>
      <w:r w:rsidRPr="00D93DFD">
        <w:rPr>
          <w:rFonts w:hint="eastAsia"/>
        </w:rPr>
        <w:t>のツールとプロセスを学び、</w:t>
      </w:r>
      <w:ins w:id="533" w:author="工内 隆" w:date="2018-09-23T09:33:00Z">
        <w:r w:rsidR="00F10668">
          <w:rPr>
            <w:rFonts w:hint="eastAsia"/>
          </w:rPr>
          <w:t>それらによって</w:t>
        </w:r>
      </w:ins>
      <w:r>
        <w:rPr>
          <w:rFonts w:hint="eastAsia"/>
        </w:rPr>
        <w:t>コントリビューター</w:t>
      </w:r>
      <w:r w:rsidRPr="00D93DFD">
        <w:rPr>
          <w:rFonts w:hint="eastAsia"/>
        </w:rPr>
        <w:t>が同僚やマネージャ</w:t>
      </w:r>
      <w:r>
        <w:rPr>
          <w:rFonts w:hint="eastAsia"/>
        </w:rPr>
        <w:t>ー</w:t>
      </w:r>
      <w:r w:rsidRPr="00D93DFD">
        <w:rPr>
          <w:rFonts w:hint="eastAsia"/>
        </w:rPr>
        <w:t>からサポートを受けられるようにする</w:t>
      </w:r>
      <w:ins w:id="534" w:author="Date Masahiro" w:date="2018-09-25T10:59:00Z">
        <w:r w:rsidR="007F1566">
          <w:rPr>
            <w:rFonts w:hint="eastAsia"/>
          </w:rPr>
          <w:t>。</w:t>
        </w:r>
      </w:ins>
    </w:p>
    <w:p w:rsidR="00D93DFD" w:rsidRPr="00D93DFD" w:rsidRDefault="00D93DFD" w:rsidP="004B6B37"/>
    <w:p w:rsidR="004B6B37" w:rsidRDefault="00D93DFD" w:rsidP="004B6B37">
      <w:r>
        <w:rPr>
          <w:rFonts w:hint="eastAsia"/>
        </w:rPr>
        <w:t>・</w:t>
      </w:r>
      <w:r w:rsidR="004B6B37">
        <w:t>Adoption of a common toolset</w:t>
      </w:r>
    </w:p>
    <w:p w:rsidR="00D93DFD" w:rsidRDefault="00D93DFD" w:rsidP="004B6B37">
      <w:r>
        <w:rPr>
          <w:rFonts w:hint="eastAsia"/>
        </w:rPr>
        <w:t>・</w:t>
      </w:r>
      <w:r w:rsidRPr="00D93DFD">
        <w:rPr>
          <w:rFonts w:hint="eastAsia"/>
        </w:rPr>
        <w:t>一般的なツールセットの採用</w:t>
      </w:r>
    </w:p>
    <w:p w:rsidR="00D93DFD" w:rsidRDefault="00D93DFD" w:rsidP="004B6B37"/>
    <w:p w:rsidR="004B6B37" w:rsidRDefault="00D93DFD" w:rsidP="004B6B37">
      <w:r>
        <w:rPr>
          <w:rFonts w:hint="eastAsia"/>
        </w:rPr>
        <w:t>・</w:t>
      </w:r>
      <w:r w:rsidR="004B6B37">
        <w:t>Code quality is acceptable for open source/ external consumption</w:t>
      </w:r>
    </w:p>
    <w:p w:rsidR="00D93DFD" w:rsidRDefault="00D93DFD" w:rsidP="004B6B37">
      <w:r>
        <w:rPr>
          <w:rFonts w:hint="eastAsia"/>
        </w:rPr>
        <w:t>・</w:t>
      </w:r>
      <w:r w:rsidRPr="00D93DFD">
        <w:rPr>
          <w:rFonts w:hint="eastAsia"/>
        </w:rPr>
        <w:t>コードの品質</w:t>
      </w:r>
      <w:r>
        <w:rPr>
          <w:rFonts w:hint="eastAsia"/>
        </w:rPr>
        <w:t>が</w:t>
      </w:r>
      <w:r w:rsidRPr="00D93DFD">
        <w:rPr>
          <w:rFonts w:hint="eastAsia"/>
        </w:rPr>
        <w:t>オープンソース</w:t>
      </w:r>
      <w:r>
        <w:rPr>
          <w:rFonts w:hint="eastAsia"/>
        </w:rPr>
        <w:t>、</w:t>
      </w:r>
      <w:r w:rsidRPr="00D93DFD">
        <w:rPr>
          <w:rFonts w:hint="eastAsia"/>
        </w:rPr>
        <w:t>外部</w:t>
      </w:r>
      <w:r>
        <w:rPr>
          <w:rFonts w:hint="eastAsia"/>
        </w:rPr>
        <w:t>利用可能のレベルにある</w:t>
      </w:r>
    </w:p>
    <w:p w:rsidR="00D93DFD" w:rsidRDefault="00D93DFD" w:rsidP="004B6B37"/>
    <w:p w:rsidR="004B6B37" w:rsidRDefault="00D93DFD" w:rsidP="004B6B37">
      <w:r>
        <w:rPr>
          <w:rFonts w:hint="eastAsia"/>
        </w:rPr>
        <w:t>・</w:t>
      </w:r>
      <w:r w:rsidR="004B6B37">
        <w:t>Advocating on behalf of the organization – attending and speaking at conferences, writing articles or tutorials, etc.</w:t>
      </w:r>
    </w:p>
    <w:p w:rsidR="00D93DFD" w:rsidRDefault="00D93DFD" w:rsidP="004B6B37">
      <w:r>
        <w:rPr>
          <w:rFonts w:hint="eastAsia"/>
        </w:rPr>
        <w:t>・</w:t>
      </w:r>
      <w:r w:rsidRPr="00D93DFD">
        <w:rPr>
          <w:rFonts w:hint="eastAsia"/>
        </w:rPr>
        <w:t>会議に出席し</w:t>
      </w:r>
      <w:ins w:id="535" w:author="工内 隆" w:date="2018-09-23T09:34:00Z">
        <w:r w:rsidR="00F10668">
          <w:rPr>
            <w:rFonts w:hint="eastAsia"/>
          </w:rPr>
          <w:t>て</w:t>
        </w:r>
      </w:ins>
      <w:del w:id="536" w:author="工内 隆" w:date="2018-09-23T09:34:00Z">
        <w:r w:rsidRPr="00D93DFD" w:rsidDel="00F10668">
          <w:rPr>
            <w:rFonts w:hint="eastAsia"/>
          </w:rPr>
          <w:delText>たり</w:delText>
        </w:r>
        <w:r w:rsidR="004A758F" w:rsidDel="00F10668">
          <w:rPr>
            <w:rFonts w:hint="eastAsia"/>
          </w:rPr>
          <w:delText>、</w:delText>
        </w:r>
      </w:del>
      <w:r w:rsidRPr="00D93DFD">
        <w:rPr>
          <w:rFonts w:hint="eastAsia"/>
        </w:rPr>
        <w:t>話したり、記事やチュートリアルを書</w:t>
      </w:r>
      <w:ins w:id="537" w:author="Date Masahiro" w:date="2018-09-25T11:52:00Z">
        <w:r w:rsidR="005B088F">
          <w:rPr>
            <w:rFonts w:hint="eastAsia"/>
          </w:rPr>
          <w:t>いたり</w:t>
        </w:r>
      </w:ins>
      <w:del w:id="538" w:author="Date Masahiro" w:date="2018-09-25T11:52:00Z">
        <w:r w:rsidRPr="00D93DFD" w:rsidDel="005B088F">
          <w:rPr>
            <w:rFonts w:hint="eastAsia"/>
          </w:rPr>
          <w:delText>く</w:delText>
        </w:r>
      </w:del>
      <w:r w:rsidRPr="00D93DFD">
        <w:rPr>
          <w:rFonts w:hint="eastAsia"/>
        </w:rPr>
        <w:t>など、組織を代表して</w:t>
      </w:r>
      <w:r>
        <w:rPr>
          <w:rFonts w:hint="eastAsia"/>
        </w:rPr>
        <w:t>、オ</w:t>
      </w:r>
      <w:r>
        <w:rPr>
          <w:rFonts w:hint="eastAsia"/>
        </w:rPr>
        <w:lastRenderedPageBreak/>
        <w:t>ープンソースの</w:t>
      </w:r>
      <w:r w:rsidRPr="00D93DFD">
        <w:rPr>
          <w:rFonts w:hint="eastAsia"/>
        </w:rPr>
        <w:t>アドボ</w:t>
      </w:r>
      <w:r w:rsidR="004A758F">
        <w:rPr>
          <w:rFonts w:hint="eastAsia"/>
        </w:rPr>
        <w:t>ケーター</w:t>
      </w:r>
      <w:ins w:id="539" w:author="工内 隆" w:date="2018-09-23T09:34:00Z">
        <w:r w:rsidR="00F10668">
          <w:rPr>
            <w:rFonts w:hint="eastAsia"/>
          </w:rPr>
          <w:t>（</w:t>
        </w:r>
      </w:ins>
      <w:ins w:id="540" w:author="工内 隆" w:date="2018-09-23T09:35:00Z">
        <w:del w:id="541" w:author="Date Masahiro" w:date="2018-09-25T11:53:00Z">
          <w:r w:rsidR="00F10668" w:rsidDel="005B088F">
            <w:rPr>
              <w:rFonts w:hint="eastAsia"/>
            </w:rPr>
            <w:delText>情報発信者</w:delText>
          </w:r>
        </w:del>
      </w:ins>
      <w:ins w:id="542" w:author="Date Masahiro" w:date="2018-09-25T11:53:00Z">
        <w:r w:rsidR="005B088F">
          <w:rPr>
            <w:rFonts w:hint="eastAsia"/>
          </w:rPr>
          <w:t>支持代弁者</w:t>
        </w:r>
      </w:ins>
      <w:ins w:id="543" w:author="工内 隆" w:date="2018-09-23T09:35:00Z">
        <w:r w:rsidR="00F10668">
          <w:rPr>
            <w:rFonts w:hint="eastAsia"/>
          </w:rPr>
          <w:t>）</w:t>
        </w:r>
      </w:ins>
      <w:r w:rsidR="004A758F">
        <w:rPr>
          <w:rFonts w:hint="eastAsia"/>
        </w:rPr>
        <w:t>になっている</w:t>
      </w:r>
    </w:p>
    <w:p w:rsidR="00D93DFD" w:rsidRDefault="00D93DFD" w:rsidP="004B6B37"/>
    <w:p w:rsidR="004B6B37" w:rsidRDefault="004A758F" w:rsidP="004B6B37">
      <w:r>
        <w:rPr>
          <w:rFonts w:hint="eastAsia"/>
        </w:rPr>
        <w:t>・</w:t>
      </w:r>
      <w:r w:rsidR="004B6B37">
        <w:t>Sponsoring foundations, groups, or hackathons</w:t>
      </w:r>
    </w:p>
    <w:p w:rsidR="004B6B37" w:rsidRDefault="004A758F" w:rsidP="00502061">
      <w:r>
        <w:rPr>
          <w:rFonts w:hint="eastAsia"/>
        </w:rPr>
        <w:t>・</w:t>
      </w:r>
      <w:ins w:id="544" w:author="工内 隆" w:date="2018-09-23T09:35:00Z">
        <w:r w:rsidR="00A87B2F">
          <w:rPr>
            <w:rFonts w:hint="eastAsia"/>
          </w:rPr>
          <w:t>オープンソース組織</w:t>
        </w:r>
      </w:ins>
      <w:del w:id="545" w:author="工内 隆" w:date="2018-09-23T09:35:00Z">
        <w:r w:rsidDel="00A87B2F">
          <w:rPr>
            <w:rFonts w:hint="eastAsia"/>
          </w:rPr>
          <w:delText>ファウンデーション</w:delText>
        </w:r>
      </w:del>
      <w:r>
        <w:rPr>
          <w:rFonts w:hint="eastAsia"/>
        </w:rPr>
        <w:t>、グループ</w:t>
      </w:r>
      <w:r w:rsidR="00502061">
        <w:rPr>
          <w:rFonts w:hint="eastAsia"/>
        </w:rPr>
        <w:t>、ハ</w:t>
      </w:r>
      <w:ins w:id="546" w:author="工内 隆" w:date="2018-09-23T09:35:00Z">
        <w:r w:rsidR="00A87B2F">
          <w:rPr>
            <w:rFonts w:hint="eastAsia"/>
          </w:rPr>
          <w:t>ッ</w:t>
        </w:r>
      </w:ins>
      <w:r w:rsidR="00502061">
        <w:rPr>
          <w:rFonts w:hint="eastAsia"/>
        </w:rPr>
        <w:t>カソンのスポンサー</w:t>
      </w:r>
      <w:r>
        <w:rPr>
          <w:rFonts w:hint="eastAsia"/>
        </w:rPr>
        <w:t>になる</w:t>
      </w:r>
    </w:p>
    <w:p w:rsidR="00502061" w:rsidRDefault="00502061" w:rsidP="004B6B37"/>
    <w:p w:rsidR="004B6B37" w:rsidRDefault="004B6B37" w:rsidP="004B6B37">
      <w:r>
        <w:t>Goal # 6 Align open source community interests with product interests.</w:t>
      </w:r>
    </w:p>
    <w:p w:rsidR="004B6B37" w:rsidRDefault="004A758F" w:rsidP="004B6B37">
      <w:r w:rsidRPr="004A758F">
        <w:rPr>
          <w:rFonts w:hint="eastAsia"/>
        </w:rPr>
        <w:t>目標＃</w:t>
      </w:r>
      <w:r w:rsidRPr="004A758F">
        <w:rPr>
          <w:rFonts w:hint="eastAsia"/>
        </w:rPr>
        <w:t>6</w:t>
      </w:r>
      <w:r w:rsidR="002B3871">
        <w:rPr>
          <w:rFonts w:hint="eastAsia"/>
        </w:rPr>
        <w:t>オープンソース　コミュニティ</w:t>
      </w:r>
      <w:r w:rsidRPr="004A758F">
        <w:rPr>
          <w:rFonts w:hint="eastAsia"/>
        </w:rPr>
        <w:t>の</w:t>
      </w:r>
      <w:r>
        <w:rPr>
          <w:rFonts w:hint="eastAsia"/>
        </w:rPr>
        <w:t>向かう方向と</w:t>
      </w:r>
      <w:r w:rsidRPr="004A758F">
        <w:rPr>
          <w:rFonts w:hint="eastAsia"/>
        </w:rPr>
        <w:t>製品</w:t>
      </w:r>
      <w:r>
        <w:rPr>
          <w:rFonts w:hint="eastAsia"/>
        </w:rPr>
        <w:t>戦略を</w:t>
      </w:r>
      <w:ins w:id="547" w:author="工内 隆" w:date="2018-09-23T09:36:00Z">
        <w:r w:rsidR="00A87B2F">
          <w:rPr>
            <w:rFonts w:hint="eastAsia"/>
          </w:rPr>
          <w:t>一致さ</w:t>
        </w:r>
      </w:ins>
      <w:del w:id="548" w:author="工内 隆" w:date="2018-09-23T09:36:00Z">
        <w:r w:rsidDel="00A87B2F">
          <w:rPr>
            <w:rFonts w:hint="eastAsia"/>
          </w:rPr>
          <w:delText>合わ</w:delText>
        </w:r>
      </w:del>
      <w:r>
        <w:rPr>
          <w:rFonts w:hint="eastAsia"/>
        </w:rPr>
        <w:t>せる</w:t>
      </w:r>
    </w:p>
    <w:p w:rsidR="004A758F" w:rsidRDefault="004A758F" w:rsidP="004B6B37"/>
    <w:p w:rsidR="004B6B37" w:rsidRDefault="004B6B37" w:rsidP="004B6B37">
      <w:r>
        <w:t>Community advocacy is a fairly new, but increasingly popular, role in open source programs.  You will often act as a liaison between your projects’ developer and adopter communities — representing the voice of external users building on your open source code and funneling information back to the product management team.</w:t>
      </w:r>
    </w:p>
    <w:p w:rsidR="004B6B37" w:rsidRDefault="008542D4" w:rsidP="004B6B37">
      <w:r w:rsidRPr="008542D4">
        <w:rPr>
          <w:rFonts w:hint="eastAsia"/>
        </w:rPr>
        <w:t>コミュニティ</w:t>
      </w:r>
      <w:ins w:id="549" w:author="工内 隆" w:date="2018-09-23T09:38:00Z">
        <w:r w:rsidR="00A87B2F">
          <w:rPr>
            <w:rFonts w:hint="eastAsia"/>
          </w:rPr>
          <w:t>の立場での</w:t>
        </w:r>
      </w:ins>
      <w:del w:id="550" w:author="工内 隆" w:date="2018-09-23T09:38:00Z">
        <w:r w:rsidR="006A4376" w:rsidDel="00A87B2F">
          <w:rPr>
            <w:rFonts w:hint="eastAsia"/>
          </w:rPr>
          <w:delText xml:space="preserve">　</w:delText>
        </w:r>
      </w:del>
      <w:r w:rsidR="006A4376">
        <w:rPr>
          <w:rFonts w:hint="eastAsia"/>
        </w:rPr>
        <w:t>アドボカシー（</w:t>
      </w:r>
      <w:ins w:id="551" w:author="工内 隆" w:date="2018-09-23T09:39:00Z">
        <w:del w:id="552" w:author="Date Masahiro" w:date="2018-09-25T11:54:00Z">
          <w:r w:rsidR="00A87B2F" w:rsidDel="005B088F">
            <w:rPr>
              <w:rFonts w:hint="eastAsia"/>
            </w:rPr>
            <w:delText>情報発信</w:delText>
          </w:r>
        </w:del>
      </w:ins>
      <w:ins w:id="553" w:author="Date Masahiro" w:date="2018-09-25T11:54:00Z">
        <w:r w:rsidR="005B088F">
          <w:rPr>
            <w:rFonts w:hint="eastAsia"/>
          </w:rPr>
          <w:t>支持代弁</w:t>
        </w:r>
      </w:ins>
      <w:del w:id="554" w:author="工内 隆" w:date="2018-09-23T09:39:00Z">
        <w:r w:rsidR="006A4376" w:rsidRPr="006A4376" w:rsidDel="00A87B2F">
          <w:delText>Community advocacy</w:delText>
        </w:r>
      </w:del>
      <w:r w:rsidR="006A4376">
        <w:rPr>
          <w:rFonts w:hint="eastAsia"/>
        </w:rPr>
        <w:t>）</w:t>
      </w:r>
      <w:r w:rsidRPr="008542D4">
        <w:rPr>
          <w:rFonts w:hint="eastAsia"/>
        </w:rPr>
        <w:t>は、オープンソース</w:t>
      </w:r>
      <w:r w:rsidR="006A4376">
        <w:rPr>
          <w:rFonts w:hint="eastAsia"/>
        </w:rPr>
        <w:t xml:space="preserve">　</w:t>
      </w:r>
      <w:r w:rsidRPr="008542D4">
        <w:rPr>
          <w:rFonts w:hint="eastAsia"/>
        </w:rPr>
        <w:t>プログラム</w:t>
      </w:r>
      <w:r w:rsidR="006A4376">
        <w:rPr>
          <w:rFonts w:hint="eastAsia"/>
        </w:rPr>
        <w:t>の役割としては</w:t>
      </w:r>
      <w:del w:id="555" w:author="工内 隆" w:date="2018-09-23T09:39:00Z">
        <w:r w:rsidR="006A4376" w:rsidDel="00A87B2F">
          <w:rPr>
            <w:rFonts w:hint="eastAsia"/>
          </w:rPr>
          <w:delText>、</w:delText>
        </w:r>
      </w:del>
      <w:r w:rsidRPr="008542D4">
        <w:rPr>
          <w:rFonts w:hint="eastAsia"/>
        </w:rPr>
        <w:t>新しい</w:t>
      </w:r>
      <w:r w:rsidR="006A4376">
        <w:rPr>
          <w:rFonts w:hint="eastAsia"/>
        </w:rPr>
        <w:t>ものでしたが</w:t>
      </w:r>
      <w:r w:rsidRPr="008542D4">
        <w:rPr>
          <w:rFonts w:hint="eastAsia"/>
        </w:rPr>
        <w:t>、</w:t>
      </w:r>
      <w:r w:rsidR="006A4376">
        <w:rPr>
          <w:rFonts w:hint="eastAsia"/>
        </w:rPr>
        <w:t>急速に広がりつつあります。あなたの</w:t>
      </w:r>
      <w:r w:rsidRPr="008542D4">
        <w:rPr>
          <w:rFonts w:hint="eastAsia"/>
        </w:rPr>
        <w:t>オープンソース</w:t>
      </w:r>
      <w:r w:rsidR="006A4376">
        <w:rPr>
          <w:rFonts w:hint="eastAsia"/>
        </w:rPr>
        <w:t xml:space="preserve">　</w:t>
      </w:r>
      <w:r w:rsidRPr="008542D4">
        <w:rPr>
          <w:rFonts w:hint="eastAsia"/>
        </w:rPr>
        <w:t>コードを</w:t>
      </w:r>
      <w:r w:rsidR="006A4376">
        <w:rPr>
          <w:rFonts w:hint="eastAsia"/>
        </w:rPr>
        <w:t>利用</w:t>
      </w:r>
      <w:r w:rsidRPr="008542D4">
        <w:rPr>
          <w:rFonts w:hint="eastAsia"/>
        </w:rPr>
        <w:t>している外部</w:t>
      </w:r>
      <w:r w:rsidR="002B3871">
        <w:rPr>
          <w:rFonts w:hint="eastAsia"/>
        </w:rPr>
        <w:t>の</w:t>
      </w:r>
      <w:r w:rsidRPr="008542D4">
        <w:rPr>
          <w:rFonts w:hint="eastAsia"/>
        </w:rPr>
        <w:t>ユーザーの声を、製品管理チームに</w:t>
      </w:r>
      <w:r w:rsidR="002B3871">
        <w:rPr>
          <w:rFonts w:hint="eastAsia"/>
        </w:rPr>
        <w:t>フィードバックする</w:t>
      </w:r>
      <w:r w:rsidRPr="008542D4">
        <w:rPr>
          <w:rFonts w:hint="eastAsia"/>
        </w:rPr>
        <w:t>ことで、プロジェクトの開発者コミュニティと</w:t>
      </w:r>
      <w:r w:rsidR="002B3871">
        <w:rPr>
          <w:rFonts w:hint="eastAsia"/>
        </w:rPr>
        <w:t>それを利用しているユーザ</w:t>
      </w:r>
      <w:r w:rsidRPr="008542D4">
        <w:rPr>
          <w:rFonts w:hint="eastAsia"/>
        </w:rPr>
        <w:t>コミュニティの</w:t>
      </w:r>
      <w:r w:rsidR="002B3871">
        <w:rPr>
          <w:rFonts w:hint="eastAsia"/>
        </w:rPr>
        <w:t>架け橋</w:t>
      </w:r>
      <w:r w:rsidRPr="008542D4">
        <w:rPr>
          <w:rFonts w:hint="eastAsia"/>
        </w:rPr>
        <w:t>として</w:t>
      </w:r>
      <w:r w:rsidR="002B3871">
        <w:rPr>
          <w:rFonts w:hint="eastAsia"/>
        </w:rPr>
        <w:t>の役割を</w:t>
      </w:r>
      <w:ins w:id="556" w:author="工内 隆" w:date="2018-09-23T09:40:00Z">
        <w:r w:rsidR="00A87B2F">
          <w:rPr>
            <w:rFonts w:hint="eastAsia"/>
          </w:rPr>
          <w:t>果</w:t>
        </w:r>
      </w:ins>
      <w:del w:id="557" w:author="工内 隆" w:date="2018-09-23T09:40:00Z">
        <w:r w:rsidR="002B3871" w:rsidDel="00A87B2F">
          <w:rPr>
            <w:rFonts w:hint="eastAsia"/>
          </w:rPr>
          <w:delText>は</w:delText>
        </w:r>
      </w:del>
      <w:r w:rsidR="002B3871">
        <w:rPr>
          <w:rFonts w:hint="eastAsia"/>
        </w:rPr>
        <w:t>た</w:t>
      </w:r>
      <w:ins w:id="558" w:author="工内 隆" w:date="2018-09-23T09:40:00Z">
        <w:r w:rsidR="00A87B2F">
          <w:rPr>
            <w:rFonts w:hint="eastAsia"/>
          </w:rPr>
          <w:t>します</w:t>
        </w:r>
      </w:ins>
      <w:del w:id="559" w:author="工内 隆" w:date="2018-09-23T09:40:00Z">
        <w:r w:rsidR="002B3871" w:rsidDel="00A87B2F">
          <w:rPr>
            <w:rFonts w:hint="eastAsia"/>
          </w:rPr>
          <w:delText>すでしょう</w:delText>
        </w:r>
      </w:del>
      <w:r w:rsidRPr="008542D4">
        <w:rPr>
          <w:rFonts w:hint="eastAsia"/>
        </w:rPr>
        <w:t>。</w:t>
      </w:r>
    </w:p>
    <w:p w:rsidR="008542D4" w:rsidRDefault="008542D4" w:rsidP="004B6B37"/>
    <w:p w:rsidR="004B6B37" w:rsidRDefault="004B6B37" w:rsidP="004B6B37">
      <w:r>
        <w:t>This is an important role that ensures your products and services are benefiting from your open source communities, and thus that your open source program stays in line with the organization’s broader business strategy and objectives. Some metrics to track success in your advocacy include:</w:t>
      </w:r>
    </w:p>
    <w:p w:rsidR="004B6B37" w:rsidRDefault="002B3871" w:rsidP="004B6B37">
      <w:r w:rsidRPr="002B3871">
        <w:rPr>
          <w:rFonts w:hint="eastAsia"/>
        </w:rPr>
        <w:t>これは、</w:t>
      </w:r>
      <w:del w:id="560" w:author="工内 隆" w:date="2018-09-23T09:45:00Z">
        <w:r w:rsidDel="00A87B2F">
          <w:rPr>
            <w:rFonts w:hint="eastAsia"/>
          </w:rPr>
          <w:delText>オープンソース　コミュニティから</w:delText>
        </w:r>
        <w:r w:rsidRPr="002B3871" w:rsidDel="00A87B2F">
          <w:rPr>
            <w:rFonts w:hint="eastAsia"/>
          </w:rPr>
          <w:delText>恩恵を</w:delText>
        </w:r>
        <w:r w:rsidR="003579EC" w:rsidDel="00A87B2F">
          <w:rPr>
            <w:rFonts w:hint="eastAsia"/>
          </w:rPr>
          <w:delText>受けている、</w:delText>
        </w:r>
      </w:del>
      <w:r w:rsidR="003579EC" w:rsidRPr="003579EC">
        <w:rPr>
          <w:rFonts w:hint="eastAsia"/>
        </w:rPr>
        <w:t>あなたの企業</w:t>
      </w:r>
      <w:r w:rsidR="003579EC">
        <w:rPr>
          <w:rFonts w:hint="eastAsia"/>
        </w:rPr>
        <w:t>が</w:t>
      </w:r>
      <w:r w:rsidR="003579EC" w:rsidRPr="003579EC">
        <w:rPr>
          <w:rFonts w:hint="eastAsia"/>
        </w:rPr>
        <w:t>提供して</w:t>
      </w:r>
      <w:r w:rsidR="003579EC">
        <w:rPr>
          <w:rFonts w:hint="eastAsia"/>
        </w:rPr>
        <w:t>い</w:t>
      </w:r>
      <w:r w:rsidR="003579EC" w:rsidRPr="003579EC">
        <w:rPr>
          <w:rFonts w:hint="eastAsia"/>
        </w:rPr>
        <w:t>る製品やサービス</w:t>
      </w:r>
      <w:ins w:id="561" w:author="工内 隆" w:date="2018-09-23T09:45:00Z">
        <w:r w:rsidR="00A87B2F">
          <w:rPr>
            <w:rFonts w:hint="eastAsia"/>
          </w:rPr>
          <w:t>がオープンソース　コミュニティから</w:t>
        </w:r>
        <w:r w:rsidR="00A87B2F" w:rsidRPr="002B3871">
          <w:rPr>
            <w:rFonts w:hint="eastAsia"/>
          </w:rPr>
          <w:t>恩恵を</w:t>
        </w:r>
        <w:r w:rsidR="00A87B2F">
          <w:rPr>
            <w:rFonts w:hint="eastAsia"/>
          </w:rPr>
          <w:t>受け続け</w:t>
        </w:r>
      </w:ins>
      <w:ins w:id="562" w:author="工内 隆" w:date="2018-09-23T09:48:00Z">
        <w:r w:rsidR="001D2244">
          <w:rPr>
            <w:rFonts w:hint="eastAsia"/>
          </w:rPr>
          <w:t>、</w:t>
        </w:r>
      </w:ins>
      <w:del w:id="563" w:author="工内 隆" w:date="2018-09-23T09:47:00Z">
        <w:r w:rsidR="003579EC" w:rsidDel="001D2244">
          <w:rPr>
            <w:rFonts w:hint="eastAsia"/>
          </w:rPr>
          <w:delText>をより確かなものしていくために</w:delText>
        </w:r>
        <w:r w:rsidRPr="002B3871" w:rsidDel="001D2244">
          <w:rPr>
            <w:rFonts w:hint="eastAsia"/>
          </w:rPr>
          <w:delText>重要な役割</w:delText>
        </w:r>
        <w:r w:rsidR="003579EC" w:rsidDel="001D2244">
          <w:rPr>
            <w:rFonts w:hint="eastAsia"/>
          </w:rPr>
          <w:delText>を果たします。</w:delText>
        </w:r>
      </w:del>
      <w:r w:rsidR="009055FC">
        <w:rPr>
          <w:rFonts w:hint="eastAsia"/>
        </w:rPr>
        <w:t>その結果</w:t>
      </w:r>
      <w:r w:rsidR="003579EC">
        <w:rPr>
          <w:rFonts w:hint="eastAsia"/>
        </w:rPr>
        <w:t>、</w:t>
      </w:r>
      <w:r w:rsidRPr="002B3871">
        <w:rPr>
          <w:rFonts w:hint="eastAsia"/>
        </w:rPr>
        <w:t>オープンソース</w:t>
      </w:r>
      <w:r>
        <w:rPr>
          <w:rFonts w:hint="eastAsia"/>
        </w:rPr>
        <w:t xml:space="preserve">　</w:t>
      </w:r>
      <w:r w:rsidRPr="002B3871">
        <w:rPr>
          <w:rFonts w:hint="eastAsia"/>
        </w:rPr>
        <w:t>プログラム</w:t>
      </w:r>
      <w:ins w:id="564" w:author="工内 隆" w:date="2018-09-23T09:48:00Z">
        <w:r w:rsidR="001D2244">
          <w:rPr>
            <w:rFonts w:hint="eastAsia"/>
          </w:rPr>
          <w:t>が</w:t>
        </w:r>
      </w:ins>
      <w:del w:id="565" w:author="工内 隆" w:date="2018-09-23T09:48:00Z">
        <w:r w:rsidRPr="002B3871" w:rsidDel="001D2244">
          <w:rPr>
            <w:rFonts w:hint="eastAsia"/>
          </w:rPr>
          <w:delText>は、</w:delText>
        </w:r>
      </w:del>
      <w:r w:rsidRPr="002B3871">
        <w:rPr>
          <w:rFonts w:hint="eastAsia"/>
        </w:rPr>
        <w:t>組織の広範なビジネス戦略や目標に</w:t>
      </w:r>
      <w:r w:rsidR="003579EC">
        <w:rPr>
          <w:rFonts w:hint="eastAsia"/>
        </w:rPr>
        <w:t>沿ったもの</w:t>
      </w:r>
      <w:ins w:id="566" w:author="工内 隆" w:date="2018-09-23T09:51:00Z">
        <w:r w:rsidR="001D2244">
          <w:rPr>
            <w:rFonts w:hint="eastAsia"/>
          </w:rPr>
          <w:t>となること</w:t>
        </w:r>
      </w:ins>
      <w:del w:id="567" w:author="工内 隆" w:date="2018-09-23T09:51:00Z">
        <w:r w:rsidR="003579EC" w:rsidDel="001D2244">
          <w:rPr>
            <w:rFonts w:hint="eastAsia"/>
          </w:rPr>
          <w:delText>であり続ける</w:delText>
        </w:r>
      </w:del>
      <w:ins w:id="568" w:author="工内 隆" w:date="2018-09-23T09:49:00Z">
        <w:r w:rsidR="001D2244">
          <w:rPr>
            <w:rFonts w:hint="eastAsia"/>
          </w:rPr>
          <w:t>をより確かなものしていく</w:t>
        </w:r>
        <w:r w:rsidR="001D2244" w:rsidRPr="002B3871">
          <w:rPr>
            <w:rFonts w:hint="eastAsia"/>
          </w:rPr>
          <w:t>重要な役割</w:t>
        </w:r>
        <w:r w:rsidR="001D2244">
          <w:rPr>
            <w:rFonts w:hint="eastAsia"/>
          </w:rPr>
          <w:t>を果たします</w:t>
        </w:r>
      </w:ins>
      <w:del w:id="569" w:author="工内 隆" w:date="2018-09-23T09:51:00Z">
        <w:r w:rsidR="003579EC" w:rsidDel="001D2244">
          <w:rPr>
            <w:rFonts w:hint="eastAsia"/>
          </w:rPr>
          <w:delText>でしょう</w:delText>
        </w:r>
      </w:del>
      <w:r w:rsidR="003579EC">
        <w:rPr>
          <w:rFonts w:hint="eastAsia"/>
        </w:rPr>
        <w:t>。</w:t>
      </w:r>
      <w:r w:rsidRPr="002B3871">
        <w:rPr>
          <w:rFonts w:hint="eastAsia"/>
        </w:rPr>
        <w:t xml:space="preserve"> </w:t>
      </w:r>
      <w:r w:rsidRPr="002B3871">
        <w:rPr>
          <w:rFonts w:hint="eastAsia"/>
        </w:rPr>
        <w:t>アドボカシー</w:t>
      </w:r>
      <w:r w:rsidR="00FF038F">
        <w:rPr>
          <w:rFonts w:hint="eastAsia"/>
        </w:rPr>
        <w:t>活動が</w:t>
      </w:r>
      <w:r w:rsidRPr="002B3871">
        <w:rPr>
          <w:rFonts w:hint="eastAsia"/>
        </w:rPr>
        <w:t>成功</w:t>
      </w:r>
      <w:r w:rsidR="00FF038F">
        <w:rPr>
          <w:rFonts w:hint="eastAsia"/>
        </w:rPr>
        <w:t>しているか</w:t>
      </w:r>
      <w:r w:rsidRPr="002B3871">
        <w:rPr>
          <w:rFonts w:hint="eastAsia"/>
        </w:rPr>
        <w:t>を</w:t>
      </w:r>
      <w:r w:rsidR="003579EC">
        <w:rPr>
          <w:rFonts w:hint="eastAsia"/>
        </w:rPr>
        <w:t>トラッキング</w:t>
      </w:r>
      <w:r w:rsidRPr="002B3871">
        <w:rPr>
          <w:rFonts w:hint="eastAsia"/>
        </w:rPr>
        <w:t>する</w:t>
      </w:r>
      <w:r w:rsidR="00FF038F">
        <w:rPr>
          <w:rFonts w:hint="eastAsia"/>
        </w:rPr>
        <w:t>メトリクスのいくつかを以下に示します。</w:t>
      </w:r>
    </w:p>
    <w:p w:rsidR="002B3871" w:rsidRPr="003579EC" w:rsidRDefault="002B3871" w:rsidP="004B6B37"/>
    <w:p w:rsidR="004B6B37" w:rsidRDefault="00FF038F" w:rsidP="004B6B37">
      <w:r>
        <w:rPr>
          <w:rFonts w:hint="eastAsia"/>
        </w:rPr>
        <w:t>・</w:t>
      </w:r>
      <w:r w:rsidR="004B6B37">
        <w:t>How many contributions are coming from outside the organization?</w:t>
      </w:r>
    </w:p>
    <w:p w:rsidR="00FF038F" w:rsidRDefault="00FF038F" w:rsidP="004B6B37">
      <w:r>
        <w:rPr>
          <w:rFonts w:hint="eastAsia"/>
        </w:rPr>
        <w:t>・</w:t>
      </w:r>
      <w:r w:rsidRPr="00FF038F">
        <w:rPr>
          <w:rFonts w:hint="eastAsia"/>
        </w:rPr>
        <w:t>組織外からの</w:t>
      </w:r>
      <w:r>
        <w:rPr>
          <w:rFonts w:hint="eastAsia"/>
        </w:rPr>
        <w:t>コントリビューションの件数はどれくらいか</w:t>
      </w:r>
      <w:ins w:id="570" w:author="Date Masahiro" w:date="2018-09-25T11:57:00Z">
        <w:r w:rsidR="005B088F">
          <w:rPr>
            <w:rFonts w:hint="eastAsia"/>
          </w:rPr>
          <w:t>。</w:t>
        </w:r>
      </w:ins>
    </w:p>
    <w:p w:rsidR="00FF038F" w:rsidRDefault="00FF038F" w:rsidP="004B6B37"/>
    <w:p w:rsidR="004B6B37" w:rsidRDefault="00FF038F" w:rsidP="004B6B37">
      <w:r>
        <w:rPr>
          <w:rFonts w:hint="eastAsia"/>
        </w:rPr>
        <w:t>・</w:t>
      </w:r>
      <w:r w:rsidR="004B6B37">
        <w:t>How many full-time contributors are outside your organization?</w:t>
      </w:r>
    </w:p>
    <w:p w:rsidR="00FF038F" w:rsidRDefault="00FF038F" w:rsidP="004B6B37">
      <w:r>
        <w:rPr>
          <w:rFonts w:hint="eastAsia"/>
        </w:rPr>
        <w:t>・</w:t>
      </w:r>
      <w:r w:rsidRPr="00FF038F">
        <w:rPr>
          <w:rFonts w:hint="eastAsia"/>
        </w:rPr>
        <w:t>あなたの組織の外にはフルタイムの</w:t>
      </w:r>
      <w:r>
        <w:rPr>
          <w:rFonts w:hint="eastAsia"/>
        </w:rPr>
        <w:t>コントリビューターは</w:t>
      </w:r>
      <w:r w:rsidRPr="00FF038F">
        <w:rPr>
          <w:rFonts w:hint="eastAsia"/>
        </w:rPr>
        <w:t>何人</w:t>
      </w:r>
      <w:r w:rsidR="004948B7">
        <w:rPr>
          <w:rFonts w:hint="eastAsia"/>
        </w:rPr>
        <w:t>い</w:t>
      </w:r>
      <w:r>
        <w:rPr>
          <w:rFonts w:hint="eastAsia"/>
        </w:rPr>
        <w:t>るか</w:t>
      </w:r>
      <w:ins w:id="571" w:author="Date Masahiro" w:date="2018-09-25T11:57:00Z">
        <w:r w:rsidR="005B088F">
          <w:rPr>
            <w:rFonts w:hint="eastAsia"/>
          </w:rPr>
          <w:t>。</w:t>
        </w:r>
      </w:ins>
    </w:p>
    <w:p w:rsidR="00FF038F" w:rsidRDefault="00FF038F" w:rsidP="004B6B37"/>
    <w:p w:rsidR="004B6B37" w:rsidRDefault="00FF038F" w:rsidP="004B6B37">
      <w:r>
        <w:rPr>
          <w:rFonts w:hint="eastAsia"/>
        </w:rPr>
        <w:lastRenderedPageBreak/>
        <w:t>・</w:t>
      </w:r>
      <w:r w:rsidR="004B6B37">
        <w:t>How much externally contributed code is making it back into products?</w:t>
      </w:r>
    </w:p>
    <w:p w:rsidR="00FF038F" w:rsidRDefault="00FF038F" w:rsidP="004B6B37">
      <w:r>
        <w:rPr>
          <w:rFonts w:hint="eastAsia"/>
        </w:rPr>
        <w:t>・</w:t>
      </w:r>
      <w:r w:rsidRPr="00FF038F">
        <w:rPr>
          <w:rFonts w:hint="eastAsia"/>
        </w:rPr>
        <w:t>外部から</w:t>
      </w:r>
      <w:r>
        <w:rPr>
          <w:rFonts w:hint="eastAsia"/>
        </w:rPr>
        <w:t>のコントリビューション</w:t>
      </w:r>
      <w:ins w:id="572" w:author="工内 隆" w:date="2018-09-23T09:53:00Z">
        <w:r w:rsidR="001D2244">
          <w:rPr>
            <w:rFonts w:hint="eastAsia"/>
          </w:rPr>
          <w:t>されたコード</w:t>
        </w:r>
      </w:ins>
      <w:r>
        <w:rPr>
          <w:rFonts w:hint="eastAsia"/>
        </w:rPr>
        <w:t>がど</w:t>
      </w:r>
      <w:ins w:id="573" w:author="工内 隆" w:date="2018-09-23T09:54:00Z">
        <w:r w:rsidR="001D2244">
          <w:rPr>
            <w:rFonts w:hint="eastAsia"/>
          </w:rPr>
          <w:t>れくらい</w:t>
        </w:r>
      </w:ins>
      <w:del w:id="574" w:author="工内 隆" w:date="2018-09-23T09:54:00Z">
        <w:r w:rsidDel="001D2244">
          <w:rPr>
            <w:rFonts w:hint="eastAsia"/>
          </w:rPr>
          <w:delText>の程度</w:delText>
        </w:r>
      </w:del>
      <w:del w:id="575" w:author="工内 隆" w:date="2018-09-23T09:53:00Z">
        <w:r w:rsidRPr="00FF038F" w:rsidDel="001D2244">
          <w:rPr>
            <w:rFonts w:hint="eastAsia"/>
          </w:rPr>
          <w:delText>が</w:delText>
        </w:r>
      </w:del>
      <w:r w:rsidRPr="00FF038F">
        <w:rPr>
          <w:rFonts w:hint="eastAsia"/>
        </w:rPr>
        <w:t>製品に</w:t>
      </w:r>
      <w:r>
        <w:rPr>
          <w:rFonts w:hint="eastAsia"/>
        </w:rPr>
        <w:t>含まれているか</w:t>
      </w:r>
      <w:ins w:id="576" w:author="Date Masahiro" w:date="2018-09-25T11:57:00Z">
        <w:r w:rsidR="005B088F">
          <w:rPr>
            <w:rFonts w:hint="eastAsia"/>
          </w:rPr>
          <w:t>。</w:t>
        </w:r>
      </w:ins>
    </w:p>
    <w:p w:rsidR="00FF038F" w:rsidRDefault="00FF038F" w:rsidP="004B6B37"/>
    <w:p w:rsidR="004B6B37" w:rsidRDefault="00FF038F" w:rsidP="004B6B37">
      <w:r>
        <w:rPr>
          <w:rFonts w:hint="eastAsia"/>
        </w:rPr>
        <w:t>・</w:t>
      </w:r>
      <w:r w:rsidR="004B6B37">
        <w:t>How many hires are coming from open source contributions?</w:t>
      </w:r>
    </w:p>
    <w:p w:rsidR="00FF038F" w:rsidRDefault="00FF038F" w:rsidP="00FF038F">
      <w:r>
        <w:rPr>
          <w:rFonts w:hint="eastAsia"/>
        </w:rPr>
        <w:t>・</w:t>
      </w:r>
      <w:r w:rsidRPr="00FF038F">
        <w:rPr>
          <w:rFonts w:hint="eastAsia"/>
        </w:rPr>
        <w:t>オープンソース</w:t>
      </w:r>
      <w:r>
        <w:rPr>
          <w:rFonts w:hint="eastAsia"/>
        </w:rPr>
        <w:t xml:space="preserve">　コントリビューターを何名雇用しているか</w:t>
      </w:r>
      <w:ins w:id="577" w:author="Date Masahiro" w:date="2018-09-25T11:57:00Z">
        <w:r w:rsidR="005B088F">
          <w:rPr>
            <w:rFonts w:hint="eastAsia"/>
          </w:rPr>
          <w:t>。</w:t>
        </w:r>
      </w:ins>
    </w:p>
    <w:p w:rsidR="00FF038F" w:rsidRDefault="00FF038F" w:rsidP="00FF038F">
      <w:r>
        <w:rPr>
          <w:rFonts w:hint="eastAsia"/>
        </w:rPr>
        <w:t xml:space="preserve">    </w:t>
      </w:r>
    </w:p>
    <w:p w:rsidR="004B6B37" w:rsidRDefault="004B6B37" w:rsidP="004B6B37">
      <w:r>
        <w:t>Section 5</w:t>
      </w:r>
    </w:p>
    <w:p w:rsidR="00FF038F" w:rsidRDefault="00FF038F" w:rsidP="004B6B37">
      <w:r>
        <w:rPr>
          <w:rFonts w:hint="eastAsia"/>
        </w:rPr>
        <w:t xml:space="preserve">セクション　</w:t>
      </w:r>
      <w:r>
        <w:rPr>
          <w:rFonts w:hint="eastAsia"/>
        </w:rPr>
        <w:t>5</w:t>
      </w:r>
    </w:p>
    <w:p w:rsidR="004B6B37" w:rsidRDefault="004B6B37" w:rsidP="004B6B37">
      <w:r>
        <w:t>What to track</w:t>
      </w:r>
    </w:p>
    <w:p w:rsidR="004B6B37" w:rsidRDefault="004948B7" w:rsidP="004B6B37">
      <w:r>
        <w:rPr>
          <w:rFonts w:hint="eastAsia"/>
        </w:rPr>
        <w:t>何をトラッキングす</w:t>
      </w:r>
      <w:r w:rsidR="009055FC">
        <w:rPr>
          <w:rFonts w:hint="eastAsia"/>
        </w:rPr>
        <w:t>るのか</w:t>
      </w:r>
    </w:p>
    <w:p w:rsidR="004948B7" w:rsidRDefault="004948B7" w:rsidP="004B6B37"/>
    <w:p w:rsidR="004B6B37" w:rsidRDefault="004B6B37" w:rsidP="004B6B37">
      <w:r>
        <w:t>There are many ways to measure success and track progress for open source programs. Project health isn’t the only thing to track, but it’s still very important. The problem is, there is so much data available around open source projects. Anything you can get data on, you can collect and track. Again, the metrics each organization tracks — and what they do with the data — depends heavily on its own goals for the program, and its unique challenges in the market and in the open source community.</w:t>
      </w:r>
    </w:p>
    <w:p w:rsidR="004B6B37" w:rsidRDefault="00D563AC" w:rsidP="004B6B37">
      <w:ins w:id="578" w:author="工内 隆" w:date="2018-09-23T09:56:00Z">
        <w:r w:rsidRPr="004948B7">
          <w:rPr>
            <w:rFonts w:hint="eastAsia"/>
          </w:rPr>
          <w:t>オープンソース</w:t>
        </w:r>
        <w:r>
          <w:rPr>
            <w:rFonts w:hint="eastAsia"/>
          </w:rPr>
          <w:t xml:space="preserve">　</w:t>
        </w:r>
        <w:r w:rsidRPr="004948B7">
          <w:rPr>
            <w:rFonts w:hint="eastAsia"/>
          </w:rPr>
          <w:t>プログラムの</w:t>
        </w:r>
      </w:ins>
      <w:r w:rsidR="004948B7" w:rsidRPr="004948B7">
        <w:rPr>
          <w:rFonts w:hint="eastAsia"/>
        </w:rPr>
        <w:t>成功を</w:t>
      </w:r>
      <w:r w:rsidR="004948B7">
        <w:rPr>
          <w:rFonts w:hint="eastAsia"/>
        </w:rPr>
        <w:t>評価したり</w:t>
      </w:r>
      <w:r w:rsidR="004948B7" w:rsidRPr="004948B7">
        <w:rPr>
          <w:rFonts w:hint="eastAsia"/>
        </w:rPr>
        <w:t>、</w:t>
      </w:r>
      <w:del w:id="579" w:author="工内 隆" w:date="2018-09-23T09:56:00Z">
        <w:r w:rsidR="004948B7" w:rsidRPr="004948B7" w:rsidDel="00D563AC">
          <w:rPr>
            <w:rFonts w:hint="eastAsia"/>
          </w:rPr>
          <w:delText>オープンソース</w:delText>
        </w:r>
        <w:r w:rsidR="004948B7" w:rsidDel="00D563AC">
          <w:rPr>
            <w:rFonts w:hint="eastAsia"/>
          </w:rPr>
          <w:delText xml:space="preserve">　</w:delText>
        </w:r>
        <w:r w:rsidR="004948B7" w:rsidRPr="004948B7" w:rsidDel="00D563AC">
          <w:rPr>
            <w:rFonts w:hint="eastAsia"/>
          </w:rPr>
          <w:delText>プログラムの</w:delText>
        </w:r>
      </w:del>
      <w:r w:rsidR="004948B7" w:rsidRPr="004948B7">
        <w:rPr>
          <w:rFonts w:hint="eastAsia"/>
        </w:rPr>
        <w:t>進捗を</w:t>
      </w:r>
      <w:r w:rsidR="004948B7">
        <w:rPr>
          <w:rFonts w:hint="eastAsia"/>
        </w:rPr>
        <w:t>トラッキングしたり</w:t>
      </w:r>
      <w:r w:rsidR="004948B7" w:rsidRPr="004948B7">
        <w:rPr>
          <w:rFonts w:hint="eastAsia"/>
        </w:rPr>
        <w:t>する方法はたくさんあります。</w:t>
      </w:r>
      <w:r w:rsidR="004948B7" w:rsidRPr="004948B7">
        <w:rPr>
          <w:rFonts w:hint="eastAsia"/>
        </w:rPr>
        <w:t xml:space="preserve"> </w:t>
      </w:r>
      <w:r w:rsidR="004948B7">
        <w:rPr>
          <w:rFonts w:hint="eastAsia"/>
        </w:rPr>
        <w:t>トラッキングするのは</w:t>
      </w:r>
      <w:r w:rsidR="004948B7" w:rsidRPr="004948B7">
        <w:rPr>
          <w:rFonts w:hint="eastAsia"/>
        </w:rPr>
        <w:t>プロジェクトの</w:t>
      </w:r>
      <w:r w:rsidR="004948B7">
        <w:rPr>
          <w:rFonts w:hint="eastAsia"/>
        </w:rPr>
        <w:t>健全性</w:t>
      </w:r>
      <w:r w:rsidR="004948B7" w:rsidRPr="004948B7">
        <w:rPr>
          <w:rFonts w:hint="eastAsia"/>
        </w:rPr>
        <w:t>だけで</w:t>
      </w:r>
      <w:r w:rsidR="004948B7">
        <w:rPr>
          <w:rFonts w:hint="eastAsia"/>
        </w:rPr>
        <w:t>はありませんが</w:t>
      </w:r>
      <w:r w:rsidR="004948B7" w:rsidRPr="004948B7">
        <w:rPr>
          <w:rFonts w:hint="eastAsia"/>
        </w:rPr>
        <w:t>、</w:t>
      </w:r>
      <w:r w:rsidR="004948B7">
        <w:rPr>
          <w:rFonts w:hint="eastAsia"/>
        </w:rPr>
        <w:t>健全性をトラッキング</w:t>
      </w:r>
      <w:r w:rsidR="004948B7" w:rsidRPr="004948B7">
        <w:rPr>
          <w:rFonts w:hint="eastAsia"/>
        </w:rPr>
        <w:t>すること</w:t>
      </w:r>
      <w:r w:rsidR="004948B7">
        <w:rPr>
          <w:rFonts w:hint="eastAsia"/>
        </w:rPr>
        <w:t>は</w:t>
      </w:r>
      <w:ins w:id="580" w:author="工内 隆" w:date="2018-09-23T09:57:00Z">
        <w:r>
          <w:rPr>
            <w:rFonts w:hint="eastAsia"/>
          </w:rPr>
          <w:t>、</w:t>
        </w:r>
      </w:ins>
      <w:r w:rsidR="004948B7">
        <w:rPr>
          <w:rFonts w:hint="eastAsia"/>
        </w:rPr>
        <w:t>やはり</w:t>
      </w:r>
      <w:r w:rsidR="004948B7" w:rsidRPr="004948B7">
        <w:rPr>
          <w:rFonts w:hint="eastAsia"/>
        </w:rPr>
        <w:t>非常に重要</w:t>
      </w:r>
      <w:r w:rsidR="004948B7">
        <w:rPr>
          <w:rFonts w:hint="eastAsia"/>
        </w:rPr>
        <w:t>です</w:t>
      </w:r>
      <w:r w:rsidR="004948B7" w:rsidRPr="004948B7">
        <w:rPr>
          <w:rFonts w:hint="eastAsia"/>
        </w:rPr>
        <w:t>。</w:t>
      </w:r>
      <w:r w:rsidR="004948B7" w:rsidRPr="004948B7">
        <w:rPr>
          <w:rFonts w:hint="eastAsia"/>
        </w:rPr>
        <w:t xml:space="preserve"> </w:t>
      </w:r>
      <w:r w:rsidR="004948B7" w:rsidRPr="004948B7">
        <w:rPr>
          <w:rFonts w:hint="eastAsia"/>
        </w:rPr>
        <w:t>問題は、オープンソース</w:t>
      </w:r>
      <w:r w:rsidR="004948B7">
        <w:rPr>
          <w:rFonts w:hint="eastAsia"/>
        </w:rPr>
        <w:t xml:space="preserve">　</w:t>
      </w:r>
      <w:r w:rsidR="004948B7" w:rsidRPr="004948B7">
        <w:rPr>
          <w:rFonts w:hint="eastAsia"/>
        </w:rPr>
        <w:t>プロジェクトに</w:t>
      </w:r>
      <w:r w:rsidR="004948B7">
        <w:rPr>
          <w:rFonts w:hint="eastAsia"/>
        </w:rPr>
        <w:t>は</w:t>
      </w:r>
      <w:r w:rsidR="004948B7" w:rsidRPr="004948B7">
        <w:rPr>
          <w:rFonts w:hint="eastAsia"/>
        </w:rPr>
        <w:t>利用可能なデータが</w:t>
      </w:r>
      <w:r w:rsidR="004948B7">
        <w:rPr>
          <w:rFonts w:hint="eastAsia"/>
        </w:rPr>
        <w:t>あまりにも多く存在する</w:t>
      </w:r>
      <w:r w:rsidR="004948B7" w:rsidRPr="004948B7">
        <w:rPr>
          <w:rFonts w:hint="eastAsia"/>
        </w:rPr>
        <w:t>ことです。</w:t>
      </w:r>
      <w:r w:rsidR="004948B7" w:rsidRPr="004948B7">
        <w:rPr>
          <w:rFonts w:hint="eastAsia"/>
        </w:rPr>
        <w:t xml:space="preserve"> </w:t>
      </w:r>
      <w:r w:rsidR="004948B7" w:rsidRPr="004948B7">
        <w:rPr>
          <w:rFonts w:hint="eastAsia"/>
        </w:rPr>
        <w:t>データ</w:t>
      </w:r>
      <w:r w:rsidR="00341603">
        <w:rPr>
          <w:rFonts w:hint="eastAsia"/>
        </w:rPr>
        <w:t>として存在していれば、それ</w:t>
      </w:r>
      <w:r w:rsidR="004948B7" w:rsidRPr="004948B7">
        <w:rPr>
          <w:rFonts w:hint="eastAsia"/>
        </w:rPr>
        <w:t>を収集して</w:t>
      </w:r>
      <w:r w:rsidR="004948B7">
        <w:rPr>
          <w:rFonts w:hint="eastAsia"/>
        </w:rPr>
        <w:t>トラッキング</w:t>
      </w:r>
      <w:r w:rsidR="004948B7" w:rsidRPr="004948B7">
        <w:rPr>
          <w:rFonts w:hint="eastAsia"/>
        </w:rPr>
        <w:t>することができます。</w:t>
      </w:r>
      <w:r w:rsidR="004948B7" w:rsidRPr="004948B7">
        <w:rPr>
          <w:rFonts w:hint="eastAsia"/>
        </w:rPr>
        <w:t xml:space="preserve"> </w:t>
      </w:r>
      <w:r w:rsidR="004948B7" w:rsidRPr="004948B7">
        <w:rPr>
          <w:rFonts w:hint="eastAsia"/>
        </w:rPr>
        <w:t>また、各組織がどのようなメトリクスを</w:t>
      </w:r>
      <w:r w:rsidR="004948B7">
        <w:rPr>
          <w:rFonts w:hint="eastAsia"/>
        </w:rPr>
        <w:t>トラッキング</w:t>
      </w:r>
      <w:r w:rsidR="00341603">
        <w:rPr>
          <w:rFonts w:hint="eastAsia"/>
        </w:rPr>
        <w:t>するか、それらをどのように扱うのか</w:t>
      </w:r>
      <w:r w:rsidR="004948B7" w:rsidRPr="004948B7">
        <w:rPr>
          <w:rFonts w:hint="eastAsia"/>
        </w:rPr>
        <w:t>は、</w:t>
      </w:r>
      <w:r w:rsidR="00341603">
        <w:rPr>
          <w:rFonts w:hint="eastAsia"/>
        </w:rPr>
        <w:t xml:space="preserve">あなたのオープンソース　</w:t>
      </w:r>
      <w:r w:rsidR="004948B7" w:rsidRPr="004948B7">
        <w:rPr>
          <w:rFonts w:hint="eastAsia"/>
        </w:rPr>
        <w:t>プログラムの目標、市場</w:t>
      </w:r>
      <w:r w:rsidR="00341603">
        <w:rPr>
          <w:rFonts w:hint="eastAsia"/>
        </w:rPr>
        <w:t>や</w:t>
      </w:r>
      <w:r w:rsidR="004948B7" w:rsidRPr="004948B7">
        <w:rPr>
          <w:rFonts w:hint="eastAsia"/>
        </w:rPr>
        <w:t>オープンソース</w:t>
      </w:r>
      <w:r w:rsidR="004948B7">
        <w:rPr>
          <w:rFonts w:hint="eastAsia"/>
        </w:rPr>
        <w:t xml:space="preserve">　</w:t>
      </w:r>
      <w:r w:rsidR="004948B7" w:rsidRPr="004948B7">
        <w:rPr>
          <w:rFonts w:hint="eastAsia"/>
        </w:rPr>
        <w:t>コミュニティにおける</w:t>
      </w:r>
      <w:r w:rsidR="00341603">
        <w:rPr>
          <w:rFonts w:hint="eastAsia"/>
        </w:rPr>
        <w:t>あなた</w:t>
      </w:r>
      <w:r w:rsidR="004948B7" w:rsidRPr="004948B7">
        <w:rPr>
          <w:rFonts w:hint="eastAsia"/>
        </w:rPr>
        <w:t>独自の課題に大きく依存し</w:t>
      </w:r>
      <w:r w:rsidR="00341603">
        <w:rPr>
          <w:rFonts w:hint="eastAsia"/>
        </w:rPr>
        <w:t>てい</w:t>
      </w:r>
      <w:ins w:id="581" w:author="工内 隆" w:date="2018-09-23T09:58:00Z">
        <w:r>
          <w:rPr>
            <w:rFonts w:hint="eastAsia"/>
          </w:rPr>
          <w:t>ます</w:t>
        </w:r>
      </w:ins>
      <w:del w:id="582" w:author="工内 隆" w:date="2018-09-23T09:58:00Z">
        <w:r w:rsidR="00341603" w:rsidDel="00D563AC">
          <w:rPr>
            <w:rFonts w:hint="eastAsia"/>
          </w:rPr>
          <w:delText>ることを再度確認してください</w:delText>
        </w:r>
      </w:del>
      <w:r w:rsidR="00341603">
        <w:rPr>
          <w:rFonts w:hint="eastAsia"/>
        </w:rPr>
        <w:t>。</w:t>
      </w:r>
    </w:p>
    <w:p w:rsidR="004948B7" w:rsidRDefault="004948B7" w:rsidP="004B6B37"/>
    <w:p w:rsidR="004B6B37" w:rsidRDefault="004B6B37" w:rsidP="004B6B37">
      <w:r>
        <w:rPr>
          <w:rFonts w:hint="eastAsia"/>
        </w:rPr>
        <w:t>“</w:t>
      </w:r>
      <w:r>
        <w:t>We gather the data that we can because that data is available but we don’t live in the numbers. We live in ensuring we have the right outcomes.”</w:t>
      </w:r>
      <w:del w:id="583" w:author="工内 隆" w:date="2018-09-23T09:58:00Z">
        <w:r w:rsidDel="00D563AC">
          <w:delText xml:space="preserve"> </w:delText>
        </w:r>
        <w:r w:rsidR="00D86B1F" w:rsidDel="00D563AC">
          <w:rPr>
            <w:rFonts w:hint="eastAsia"/>
          </w:rPr>
          <w:delText>しかし</w:delText>
        </w:r>
      </w:del>
    </w:p>
    <w:p w:rsidR="004B6B37" w:rsidRDefault="00341603" w:rsidP="004B6B37">
      <w:r w:rsidRPr="00341603">
        <w:rPr>
          <w:rFonts w:hint="eastAsia"/>
        </w:rPr>
        <w:t>「データは</w:t>
      </w:r>
      <w:r w:rsidR="00F5730C">
        <w:rPr>
          <w:rFonts w:hint="eastAsia"/>
        </w:rPr>
        <w:t>存在していれば</w:t>
      </w:r>
      <w:r w:rsidR="00D86B1F">
        <w:rPr>
          <w:rFonts w:hint="eastAsia"/>
        </w:rPr>
        <w:t>、可能な限り収集します。しかし、私たちは</w:t>
      </w:r>
      <w:r w:rsidRPr="00341603">
        <w:rPr>
          <w:rFonts w:hint="eastAsia"/>
        </w:rPr>
        <w:t>数字</w:t>
      </w:r>
      <w:r w:rsidR="004A27D3">
        <w:rPr>
          <w:rFonts w:hint="eastAsia"/>
        </w:rPr>
        <w:t>を得るためにデータを収集しているのではありません。</w:t>
      </w:r>
      <w:r w:rsidRPr="00341603">
        <w:rPr>
          <w:rFonts w:hint="eastAsia"/>
        </w:rPr>
        <w:t>私たちは、</w:t>
      </w:r>
      <w:r w:rsidR="004A27D3">
        <w:rPr>
          <w:rFonts w:hint="eastAsia"/>
        </w:rPr>
        <w:t>確実に、</w:t>
      </w:r>
      <w:r w:rsidRPr="00341603">
        <w:rPr>
          <w:rFonts w:hint="eastAsia"/>
        </w:rPr>
        <w:t>正し</w:t>
      </w:r>
      <w:r w:rsidR="00F5730C">
        <w:rPr>
          <w:rFonts w:hint="eastAsia"/>
        </w:rPr>
        <w:t>い</w:t>
      </w:r>
      <w:r w:rsidRPr="00341603">
        <w:rPr>
          <w:rFonts w:hint="eastAsia"/>
        </w:rPr>
        <w:t>成果を</w:t>
      </w:r>
      <w:r w:rsidR="00F5730C">
        <w:rPr>
          <w:rFonts w:hint="eastAsia"/>
        </w:rPr>
        <w:t>得る</w:t>
      </w:r>
      <w:r w:rsidR="004A27D3">
        <w:rPr>
          <w:rFonts w:hint="eastAsia"/>
        </w:rPr>
        <w:t>ためにそれを収集しているのです。」</w:t>
      </w:r>
    </w:p>
    <w:p w:rsidR="00341603" w:rsidRDefault="00341603" w:rsidP="004B6B37"/>
    <w:p w:rsidR="004B6B37" w:rsidRDefault="007F2400" w:rsidP="004B6B37">
      <w:hyperlink r:id="rId19" w:history="1">
        <w:r w:rsidR="004B6B37" w:rsidRPr="004A27D3">
          <w:rPr>
            <w:rStyle w:val="a3"/>
          </w:rPr>
          <w:t>Gil Yehuda</w:t>
        </w:r>
      </w:hyperlink>
      <w:r w:rsidR="004B6B37">
        <w:t xml:space="preserve"> – Senior Director of Open Source at Oath (Yahoo + AOL)</w:t>
      </w:r>
    </w:p>
    <w:p w:rsidR="004B6B37" w:rsidRDefault="004B6B37" w:rsidP="004B6B37"/>
    <w:p w:rsidR="004B6B37" w:rsidRDefault="004B6B37" w:rsidP="004B6B37">
      <w:r>
        <w:lastRenderedPageBreak/>
        <w:t>For some (crazy or fully automated) program managers the answer is just to track all the things. But for large organizations in particular, there are so many projects it would be impossible to track everything and be able to make any sense out of it.  So what are the real indicators of an open source project’s health?</w:t>
      </w:r>
    </w:p>
    <w:p w:rsidR="004A27D3" w:rsidRDefault="004A27D3" w:rsidP="004B6B37">
      <w:r>
        <w:rPr>
          <w:rFonts w:hint="eastAsia"/>
        </w:rPr>
        <w:t>（</w:t>
      </w:r>
      <w:r w:rsidRPr="004A27D3">
        <w:rPr>
          <w:rFonts w:hint="eastAsia"/>
        </w:rPr>
        <w:t>完全に</w:t>
      </w:r>
      <w:r>
        <w:rPr>
          <w:rFonts w:hint="eastAsia"/>
        </w:rPr>
        <w:t>手順が</w:t>
      </w:r>
      <w:r w:rsidRPr="004A27D3">
        <w:rPr>
          <w:rFonts w:hint="eastAsia"/>
        </w:rPr>
        <w:t>自動化され</w:t>
      </w:r>
      <w:r w:rsidR="008F60A6">
        <w:rPr>
          <w:rFonts w:hint="eastAsia"/>
        </w:rPr>
        <w:t>てい</w:t>
      </w:r>
      <w:r w:rsidRPr="004A27D3">
        <w:rPr>
          <w:rFonts w:hint="eastAsia"/>
        </w:rPr>
        <w:t>た</w:t>
      </w:r>
      <w:r>
        <w:rPr>
          <w:rFonts w:hint="eastAsia"/>
        </w:rPr>
        <w:t>り、病的な収集癖が</w:t>
      </w:r>
      <w:r w:rsidR="008F60A6">
        <w:rPr>
          <w:rFonts w:hint="eastAsia"/>
        </w:rPr>
        <w:t>あったりする</w:t>
      </w:r>
      <w:r w:rsidRPr="004A27D3">
        <w:rPr>
          <w:rFonts w:hint="eastAsia"/>
        </w:rPr>
        <w:t>）</w:t>
      </w:r>
      <w:r w:rsidR="006236F1">
        <w:rPr>
          <w:rFonts w:hint="eastAsia"/>
        </w:rPr>
        <w:t>プログラムマネージャー</w:t>
      </w:r>
      <w:r w:rsidRPr="004A27D3">
        <w:rPr>
          <w:rFonts w:hint="eastAsia"/>
        </w:rPr>
        <w:t>にとって</w:t>
      </w:r>
      <w:del w:id="584" w:author="工内 隆" w:date="2018-09-23T09:59:00Z">
        <w:r w:rsidDel="00D563AC">
          <w:rPr>
            <w:rFonts w:hint="eastAsia"/>
          </w:rPr>
          <w:delText>は</w:delText>
        </w:r>
      </w:del>
      <w:r w:rsidRPr="004A27D3">
        <w:rPr>
          <w:rFonts w:hint="eastAsia"/>
        </w:rPr>
        <w:t>、</w:t>
      </w:r>
      <w:r>
        <w:rPr>
          <w:rFonts w:hint="eastAsia"/>
        </w:rPr>
        <w:t>その</w:t>
      </w:r>
      <w:r w:rsidRPr="004A27D3">
        <w:rPr>
          <w:rFonts w:hint="eastAsia"/>
        </w:rPr>
        <w:t>答えは</w:t>
      </w:r>
      <w:del w:id="585" w:author="工内 隆" w:date="2018-09-23T09:59:00Z">
        <w:r w:rsidDel="00D563AC">
          <w:rPr>
            <w:rFonts w:hint="eastAsia"/>
          </w:rPr>
          <w:delText>、</w:delText>
        </w:r>
      </w:del>
      <w:r w:rsidRPr="004A27D3">
        <w:rPr>
          <w:rFonts w:hint="eastAsia"/>
        </w:rPr>
        <w:t>すべてのものを</w:t>
      </w:r>
      <w:r>
        <w:rPr>
          <w:rFonts w:hint="eastAsia"/>
        </w:rPr>
        <w:t>トラッキング</w:t>
      </w:r>
      <w:r w:rsidRPr="004A27D3">
        <w:rPr>
          <w:rFonts w:hint="eastAsia"/>
        </w:rPr>
        <w:t>することです。</w:t>
      </w:r>
      <w:r w:rsidRPr="004A27D3">
        <w:rPr>
          <w:rFonts w:hint="eastAsia"/>
        </w:rPr>
        <w:t xml:space="preserve"> </w:t>
      </w:r>
      <w:r w:rsidRPr="004A27D3">
        <w:rPr>
          <w:rFonts w:hint="eastAsia"/>
        </w:rPr>
        <w:t>しかし、特に大規模な組織では、すべてを</w:t>
      </w:r>
      <w:r>
        <w:rPr>
          <w:rFonts w:hint="eastAsia"/>
        </w:rPr>
        <w:t>トラッキング</w:t>
      </w:r>
      <w:r w:rsidRPr="004A27D3">
        <w:rPr>
          <w:rFonts w:hint="eastAsia"/>
        </w:rPr>
        <w:t>して</w:t>
      </w:r>
      <w:r w:rsidR="008F60A6">
        <w:rPr>
          <w:rFonts w:hint="eastAsia"/>
        </w:rPr>
        <w:t>、</w:t>
      </w:r>
      <w:r w:rsidRPr="004A27D3">
        <w:rPr>
          <w:rFonts w:hint="eastAsia"/>
        </w:rPr>
        <w:t>それ</w:t>
      </w:r>
      <w:r w:rsidR="008F60A6">
        <w:rPr>
          <w:rFonts w:hint="eastAsia"/>
        </w:rPr>
        <w:t>らの意味を理解する</w:t>
      </w:r>
      <w:r w:rsidRPr="004A27D3">
        <w:rPr>
          <w:rFonts w:hint="eastAsia"/>
        </w:rPr>
        <w:t>ことが不可能な</w:t>
      </w:r>
      <w:r w:rsidR="008F60A6">
        <w:rPr>
          <w:rFonts w:hint="eastAsia"/>
        </w:rPr>
        <w:t>くらい</w:t>
      </w:r>
      <w:r w:rsidRPr="004A27D3">
        <w:rPr>
          <w:rFonts w:hint="eastAsia"/>
        </w:rPr>
        <w:t>プロジェクトが非常に多く</w:t>
      </w:r>
      <w:r w:rsidR="008F60A6">
        <w:rPr>
          <w:rFonts w:hint="eastAsia"/>
        </w:rPr>
        <w:t>存在します</w:t>
      </w:r>
      <w:r w:rsidRPr="004A27D3">
        <w:rPr>
          <w:rFonts w:hint="eastAsia"/>
        </w:rPr>
        <w:t>。</w:t>
      </w:r>
      <w:r w:rsidRPr="004A27D3">
        <w:rPr>
          <w:rFonts w:hint="eastAsia"/>
        </w:rPr>
        <w:t xml:space="preserve"> </w:t>
      </w:r>
      <w:r w:rsidRPr="004A27D3">
        <w:rPr>
          <w:rFonts w:hint="eastAsia"/>
        </w:rPr>
        <w:t>オープンソース</w:t>
      </w:r>
      <w:r>
        <w:rPr>
          <w:rFonts w:hint="eastAsia"/>
        </w:rPr>
        <w:t xml:space="preserve">　</w:t>
      </w:r>
      <w:r w:rsidRPr="004A27D3">
        <w:rPr>
          <w:rFonts w:hint="eastAsia"/>
        </w:rPr>
        <w:t>プロジェクトの</w:t>
      </w:r>
      <w:r>
        <w:rPr>
          <w:rFonts w:hint="eastAsia"/>
        </w:rPr>
        <w:t>健全性を評価するための本当</w:t>
      </w:r>
      <w:r w:rsidRPr="004A27D3">
        <w:rPr>
          <w:rFonts w:hint="eastAsia"/>
        </w:rPr>
        <w:t>の指標は何</w:t>
      </w:r>
      <w:r>
        <w:rPr>
          <w:rFonts w:hint="eastAsia"/>
        </w:rPr>
        <w:t>でしょうか。</w:t>
      </w:r>
    </w:p>
    <w:p w:rsidR="004A27D3" w:rsidRPr="004A27D3" w:rsidRDefault="004A27D3" w:rsidP="004B6B37"/>
    <w:p w:rsidR="004B6B37" w:rsidRDefault="004B6B37" w:rsidP="004B6B37">
      <w:r>
        <w:t>Here are the top metrics for assessing overall project health in your open source program. These are only a starting point for more rigorous and thoughtful analysis. Keep in mind that these are the tips for helping program managers responsible for ensuring the health of multiple projects. The projects themselves should also track their own metrics for health. GitHub’s guide on open source metrics gives a great overview of what project maintainers should pay attention to.</w:t>
      </w:r>
    </w:p>
    <w:p w:rsidR="004B6B37" w:rsidRDefault="008F60A6" w:rsidP="004B6B37">
      <w:r w:rsidRPr="008F60A6">
        <w:rPr>
          <w:rFonts w:hint="eastAsia"/>
        </w:rPr>
        <w:t>ここでは、オープンソース</w:t>
      </w:r>
      <w:r>
        <w:rPr>
          <w:rFonts w:hint="eastAsia"/>
        </w:rPr>
        <w:t xml:space="preserve">　</w:t>
      </w:r>
      <w:r w:rsidRPr="008F60A6">
        <w:rPr>
          <w:rFonts w:hint="eastAsia"/>
        </w:rPr>
        <w:t>プログラムのプロジェクトの</w:t>
      </w:r>
      <w:r>
        <w:rPr>
          <w:rFonts w:hint="eastAsia"/>
        </w:rPr>
        <w:t>全般的な</w:t>
      </w:r>
      <w:r w:rsidRPr="008F60A6">
        <w:rPr>
          <w:rFonts w:hint="eastAsia"/>
        </w:rPr>
        <w:t>健全性を評価するための</w:t>
      </w:r>
      <w:r>
        <w:rPr>
          <w:rFonts w:hint="eastAsia"/>
        </w:rPr>
        <w:t>最重要</w:t>
      </w:r>
      <w:r w:rsidR="009055FC">
        <w:rPr>
          <w:rFonts w:hint="eastAsia"/>
        </w:rPr>
        <w:t>メトリクス</w:t>
      </w:r>
      <w:r w:rsidRPr="008F60A6">
        <w:rPr>
          <w:rFonts w:hint="eastAsia"/>
        </w:rPr>
        <w:t>を示します。</w:t>
      </w:r>
      <w:r w:rsidRPr="008F60A6">
        <w:rPr>
          <w:rFonts w:hint="eastAsia"/>
        </w:rPr>
        <w:t xml:space="preserve"> </w:t>
      </w:r>
      <w:r w:rsidRPr="008F60A6">
        <w:rPr>
          <w:rFonts w:hint="eastAsia"/>
        </w:rPr>
        <w:t>これらは、より厳密で</w:t>
      </w:r>
      <w:r w:rsidR="009055FC">
        <w:rPr>
          <w:rFonts w:hint="eastAsia"/>
        </w:rPr>
        <w:t>、示唆に富む</w:t>
      </w:r>
      <w:r w:rsidRPr="008F60A6">
        <w:rPr>
          <w:rFonts w:hint="eastAsia"/>
        </w:rPr>
        <w:t>分析</w:t>
      </w:r>
      <w:r w:rsidR="009055FC">
        <w:rPr>
          <w:rFonts w:hint="eastAsia"/>
        </w:rPr>
        <w:t>を行う</w:t>
      </w:r>
      <w:r w:rsidRPr="008F60A6">
        <w:rPr>
          <w:rFonts w:hint="eastAsia"/>
        </w:rPr>
        <w:t>出発点にすぎません。</w:t>
      </w:r>
      <w:r w:rsidRPr="008F60A6">
        <w:rPr>
          <w:rFonts w:hint="eastAsia"/>
        </w:rPr>
        <w:t xml:space="preserve"> </w:t>
      </w:r>
      <w:r w:rsidRPr="008F60A6">
        <w:rPr>
          <w:rFonts w:hint="eastAsia"/>
        </w:rPr>
        <w:t>これらは、複数のプロジェクト</w:t>
      </w:r>
      <w:r>
        <w:rPr>
          <w:rFonts w:hint="eastAsia"/>
        </w:rPr>
        <w:t>にたいして、</w:t>
      </w:r>
      <w:r w:rsidRPr="008F60A6">
        <w:rPr>
          <w:rFonts w:hint="eastAsia"/>
        </w:rPr>
        <w:t>健全性を</w:t>
      </w:r>
      <w:r w:rsidR="00E13588">
        <w:rPr>
          <w:rFonts w:hint="eastAsia"/>
        </w:rPr>
        <w:t>確保</w:t>
      </w:r>
      <w:r w:rsidRPr="008F60A6">
        <w:rPr>
          <w:rFonts w:hint="eastAsia"/>
        </w:rPr>
        <w:t>する責任を</w:t>
      </w:r>
      <w:r>
        <w:rPr>
          <w:rFonts w:hint="eastAsia"/>
        </w:rPr>
        <w:t>持っている</w:t>
      </w:r>
      <w:r w:rsidR="006236F1">
        <w:rPr>
          <w:rFonts w:hint="eastAsia"/>
        </w:rPr>
        <w:t>プログラムマネージャー</w:t>
      </w:r>
      <w:r w:rsidRPr="008F60A6">
        <w:rPr>
          <w:rFonts w:hint="eastAsia"/>
        </w:rPr>
        <w:t>を支援するための</w:t>
      </w:r>
      <w:r w:rsidR="00E13588">
        <w:rPr>
          <w:rFonts w:hint="eastAsia"/>
        </w:rPr>
        <w:t>秘訣</w:t>
      </w:r>
      <w:del w:id="586" w:author="工内 隆" w:date="2018-09-23T10:01:00Z">
        <w:r w:rsidR="009055FC" w:rsidDel="00D563AC">
          <w:rPr>
            <w:rFonts w:hint="eastAsia"/>
          </w:rPr>
          <w:delText>（</w:delText>
        </w:r>
        <w:r w:rsidR="009055FC" w:rsidDel="00D563AC">
          <w:rPr>
            <w:rFonts w:hint="eastAsia"/>
          </w:rPr>
          <w:delText>tips</w:delText>
        </w:r>
        <w:r w:rsidR="009055FC" w:rsidDel="00D563AC">
          <w:rPr>
            <w:rFonts w:hint="eastAsia"/>
          </w:rPr>
          <w:delText>）</w:delText>
        </w:r>
        <w:r w:rsidR="00E13588" w:rsidDel="00D563AC">
          <w:rPr>
            <w:rFonts w:hint="eastAsia"/>
          </w:rPr>
          <w:delText>になりま</w:delText>
        </w:r>
      </w:del>
      <w:ins w:id="587" w:author="工内 隆" w:date="2018-09-23T10:01:00Z">
        <w:r w:rsidR="00D563AC">
          <w:rPr>
            <w:rFonts w:hint="eastAsia"/>
          </w:rPr>
          <w:t>で</w:t>
        </w:r>
      </w:ins>
      <w:r w:rsidR="00E13588">
        <w:rPr>
          <w:rFonts w:hint="eastAsia"/>
        </w:rPr>
        <w:t>す</w:t>
      </w:r>
      <w:r w:rsidRPr="008F60A6">
        <w:rPr>
          <w:rFonts w:hint="eastAsia"/>
        </w:rPr>
        <w:t>。</w:t>
      </w:r>
      <w:r w:rsidRPr="008F60A6">
        <w:rPr>
          <w:rFonts w:hint="eastAsia"/>
        </w:rPr>
        <w:t xml:space="preserve"> </w:t>
      </w:r>
      <w:r w:rsidR="00E13588">
        <w:rPr>
          <w:rFonts w:hint="eastAsia"/>
        </w:rPr>
        <w:t>もちろん、</w:t>
      </w:r>
      <w:ins w:id="588" w:author="工内 隆" w:date="2018-09-23T10:03:00Z">
        <w:r w:rsidR="00D563AC">
          <w:rPr>
            <w:rFonts w:hint="eastAsia"/>
          </w:rPr>
          <w:t>個々の</w:t>
        </w:r>
      </w:ins>
      <w:r w:rsidRPr="008F60A6">
        <w:rPr>
          <w:rFonts w:hint="eastAsia"/>
        </w:rPr>
        <w:t>プロジェクト</w:t>
      </w:r>
      <w:r w:rsidR="00E13588">
        <w:rPr>
          <w:rFonts w:hint="eastAsia"/>
        </w:rPr>
        <w:t>自身も、健全性評価</w:t>
      </w:r>
      <w:r w:rsidRPr="008F60A6">
        <w:rPr>
          <w:rFonts w:hint="eastAsia"/>
        </w:rPr>
        <w:t>のため</w:t>
      </w:r>
      <w:r w:rsidR="00E13588">
        <w:rPr>
          <w:rFonts w:hint="eastAsia"/>
        </w:rPr>
        <w:t>に専用</w:t>
      </w:r>
      <w:r w:rsidRPr="008F60A6">
        <w:rPr>
          <w:rFonts w:hint="eastAsia"/>
        </w:rPr>
        <w:t>の</w:t>
      </w:r>
      <w:r w:rsidR="00E13588">
        <w:rPr>
          <w:rFonts w:hint="eastAsia"/>
        </w:rPr>
        <w:t>メトリクス</w:t>
      </w:r>
      <w:r w:rsidRPr="008F60A6">
        <w:rPr>
          <w:rFonts w:hint="eastAsia"/>
        </w:rPr>
        <w:t>を</w:t>
      </w:r>
      <w:r w:rsidR="00E13588">
        <w:rPr>
          <w:rFonts w:hint="eastAsia"/>
        </w:rPr>
        <w:t>トラッキング</w:t>
      </w:r>
      <w:r w:rsidRPr="008F60A6">
        <w:rPr>
          <w:rFonts w:hint="eastAsia"/>
        </w:rPr>
        <w:t>する必要があります。</w:t>
      </w:r>
      <w:r w:rsidRPr="008F60A6">
        <w:rPr>
          <w:rFonts w:hint="eastAsia"/>
        </w:rPr>
        <w:t xml:space="preserve"> </w:t>
      </w:r>
      <w:r w:rsidRPr="008F60A6">
        <w:rPr>
          <w:rFonts w:hint="eastAsia"/>
        </w:rPr>
        <w:t>オープンソースのメトリクスに関する</w:t>
      </w:r>
      <w:r w:rsidRPr="008F60A6">
        <w:rPr>
          <w:rFonts w:hint="eastAsia"/>
        </w:rPr>
        <w:t>GitHub</w:t>
      </w:r>
      <w:r w:rsidRPr="008F60A6">
        <w:rPr>
          <w:rFonts w:hint="eastAsia"/>
        </w:rPr>
        <w:t>のガイド</w:t>
      </w:r>
      <w:r w:rsidR="00E13588">
        <w:rPr>
          <w:rFonts w:hint="eastAsia"/>
        </w:rPr>
        <w:t>（</w:t>
      </w:r>
      <w:hyperlink r:id="rId20" w:history="1">
        <w:r w:rsidR="00E13588" w:rsidRPr="00E13588">
          <w:rPr>
            <w:rStyle w:val="a3"/>
          </w:rPr>
          <w:t>GitHub’s guide on open source metrics</w:t>
        </w:r>
      </w:hyperlink>
      <w:r w:rsidR="00E13588">
        <w:rPr>
          <w:rFonts w:hint="eastAsia"/>
        </w:rPr>
        <w:t>）</w:t>
      </w:r>
      <w:r w:rsidRPr="008F60A6">
        <w:rPr>
          <w:rFonts w:hint="eastAsia"/>
        </w:rPr>
        <w:t>は、プロジェクトのメ</w:t>
      </w:r>
      <w:r w:rsidR="00E13588">
        <w:rPr>
          <w:rFonts w:hint="eastAsia"/>
        </w:rPr>
        <w:t>イ</w:t>
      </w:r>
      <w:r w:rsidRPr="008F60A6">
        <w:rPr>
          <w:rFonts w:hint="eastAsia"/>
        </w:rPr>
        <w:t>ンテナ</w:t>
      </w:r>
      <w:r w:rsidR="00E13588">
        <w:rPr>
          <w:rFonts w:hint="eastAsia"/>
        </w:rPr>
        <w:t>ー</w:t>
      </w:r>
      <w:r w:rsidRPr="008F60A6">
        <w:rPr>
          <w:rFonts w:hint="eastAsia"/>
        </w:rPr>
        <w:t>が注目すべき</w:t>
      </w:r>
      <w:r w:rsidR="009055FC">
        <w:rPr>
          <w:rFonts w:hint="eastAsia"/>
        </w:rPr>
        <w:t>点について、</w:t>
      </w:r>
      <w:r w:rsidR="00E13588">
        <w:rPr>
          <w:rFonts w:hint="eastAsia"/>
        </w:rPr>
        <w:t>優れた概要を</w:t>
      </w:r>
      <w:r w:rsidR="00F5730C">
        <w:rPr>
          <w:rFonts w:hint="eastAsia"/>
        </w:rPr>
        <w:t>説明してくれています</w:t>
      </w:r>
      <w:r w:rsidR="00E13588">
        <w:rPr>
          <w:rFonts w:hint="eastAsia"/>
        </w:rPr>
        <w:t>。</w:t>
      </w:r>
    </w:p>
    <w:p w:rsidR="008F60A6" w:rsidRDefault="008F60A6" w:rsidP="004B6B37"/>
    <w:p w:rsidR="004B6B37" w:rsidRDefault="004B6B37" w:rsidP="004B6B37">
      <w:r>
        <w:t>These numbers are easily collected from GitHub using free and open source tools, as well as commercial offerings. Measure them at regular intervals (monthly, quarterly, and annually) to help benchmark progress for individual projects, as well as rolled up into aggregate counts for the program as a whole. Use them in reports to management, and to help your developers improve your projects.</w:t>
      </w:r>
    </w:p>
    <w:p w:rsidR="004B6B37" w:rsidRDefault="00F5730C" w:rsidP="004B6B37">
      <w:r w:rsidRPr="00F5730C">
        <w:rPr>
          <w:rFonts w:hint="eastAsia"/>
        </w:rPr>
        <w:t>これらの</w:t>
      </w:r>
      <w:r>
        <w:rPr>
          <w:rFonts w:hint="eastAsia"/>
        </w:rPr>
        <w:t>データ</w:t>
      </w:r>
      <w:r w:rsidRPr="00F5730C">
        <w:rPr>
          <w:rFonts w:hint="eastAsia"/>
        </w:rPr>
        <w:t>は、</w:t>
      </w:r>
      <w:r>
        <w:rPr>
          <w:rFonts w:hint="eastAsia"/>
        </w:rPr>
        <w:t>無償</w:t>
      </w:r>
      <w:r w:rsidRPr="00F5730C">
        <w:rPr>
          <w:rFonts w:hint="eastAsia"/>
        </w:rPr>
        <w:t>のオープンソースツール</w:t>
      </w:r>
      <w:ins w:id="589" w:author="工内 隆" w:date="2018-09-23T10:03:00Z">
        <w:r w:rsidR="00D563AC">
          <w:rPr>
            <w:rFonts w:hint="eastAsia"/>
          </w:rPr>
          <w:t>や</w:t>
        </w:r>
      </w:ins>
      <w:del w:id="590" w:author="工内 隆" w:date="2018-09-23T10:03:00Z">
        <w:r w:rsidDel="00D563AC">
          <w:rPr>
            <w:rFonts w:hint="eastAsia"/>
          </w:rPr>
          <w:delText>、</w:delText>
        </w:r>
      </w:del>
      <w:r w:rsidRPr="00F5730C">
        <w:rPr>
          <w:rFonts w:hint="eastAsia"/>
        </w:rPr>
        <w:t>商用サービスを使用して</w:t>
      </w:r>
      <w:r w:rsidRPr="00F5730C">
        <w:rPr>
          <w:rFonts w:hint="eastAsia"/>
        </w:rPr>
        <w:t>GitHub</w:t>
      </w:r>
      <w:r w:rsidRPr="00F5730C">
        <w:rPr>
          <w:rFonts w:hint="eastAsia"/>
        </w:rPr>
        <w:t>から簡単に収集</w:t>
      </w:r>
      <w:r>
        <w:rPr>
          <w:rFonts w:hint="eastAsia"/>
        </w:rPr>
        <w:t>できます</w:t>
      </w:r>
      <w:r w:rsidRPr="00F5730C">
        <w:rPr>
          <w:rFonts w:hint="eastAsia"/>
        </w:rPr>
        <w:t>。</w:t>
      </w:r>
      <w:r w:rsidRPr="00F5730C">
        <w:rPr>
          <w:rFonts w:hint="eastAsia"/>
        </w:rPr>
        <w:t xml:space="preserve"> </w:t>
      </w:r>
      <w:r>
        <w:rPr>
          <w:rFonts w:hint="eastAsia"/>
        </w:rPr>
        <w:t>定期的</w:t>
      </w:r>
      <w:r w:rsidRPr="00F5730C">
        <w:rPr>
          <w:rFonts w:hint="eastAsia"/>
        </w:rPr>
        <w:t>（毎月、四半期、毎年）</w:t>
      </w:r>
      <w:r>
        <w:rPr>
          <w:rFonts w:hint="eastAsia"/>
        </w:rPr>
        <w:t>に</w:t>
      </w:r>
      <w:r w:rsidRPr="00F5730C">
        <w:rPr>
          <w:rFonts w:hint="eastAsia"/>
        </w:rPr>
        <w:t>それらを測定して、個々のプロジェクトの進捗をベンチマークするとともに、</w:t>
      </w:r>
      <w:r>
        <w:rPr>
          <w:rFonts w:hint="eastAsia"/>
        </w:rPr>
        <w:t xml:space="preserve">オープンソース　</w:t>
      </w:r>
      <w:r w:rsidRPr="00F5730C">
        <w:rPr>
          <w:rFonts w:hint="eastAsia"/>
        </w:rPr>
        <w:t>プログラム</w:t>
      </w:r>
      <w:del w:id="591" w:author="工内 隆" w:date="2018-09-23T10:04:00Z">
        <w:r w:rsidDel="00D563AC">
          <w:rPr>
            <w:rFonts w:hint="eastAsia"/>
          </w:rPr>
          <w:delText>、</w:delText>
        </w:r>
      </w:del>
      <w:r w:rsidRPr="00F5730C">
        <w:rPr>
          <w:rFonts w:hint="eastAsia"/>
        </w:rPr>
        <w:t>全体</w:t>
      </w:r>
      <w:r>
        <w:rPr>
          <w:rFonts w:hint="eastAsia"/>
        </w:rPr>
        <w:t>と</w:t>
      </w:r>
      <w:r>
        <w:rPr>
          <w:rFonts w:hint="eastAsia"/>
        </w:rPr>
        <w:lastRenderedPageBreak/>
        <w:t>しても</w:t>
      </w:r>
      <w:r w:rsidRPr="00F5730C">
        <w:rPr>
          <w:rFonts w:hint="eastAsia"/>
        </w:rPr>
        <w:t>まとめます。</w:t>
      </w:r>
      <w:r w:rsidRPr="00F5730C">
        <w:rPr>
          <w:rFonts w:hint="eastAsia"/>
        </w:rPr>
        <w:t xml:space="preserve"> </w:t>
      </w:r>
      <w:r w:rsidRPr="00F5730C">
        <w:rPr>
          <w:rFonts w:hint="eastAsia"/>
        </w:rPr>
        <w:t>管理</w:t>
      </w:r>
      <w:ins w:id="592" w:author="工内 隆" w:date="2018-09-23T10:04:00Z">
        <w:r w:rsidR="00D563AC">
          <w:rPr>
            <w:rFonts w:hint="eastAsia"/>
          </w:rPr>
          <w:t>職層</w:t>
        </w:r>
      </w:ins>
      <w:del w:id="593" w:author="工内 隆" w:date="2018-09-23T10:04:00Z">
        <w:r w:rsidRPr="00F5730C" w:rsidDel="00D563AC">
          <w:rPr>
            <w:rFonts w:hint="eastAsia"/>
          </w:rPr>
          <w:delText>者</w:delText>
        </w:r>
      </w:del>
      <w:r>
        <w:rPr>
          <w:rFonts w:hint="eastAsia"/>
        </w:rPr>
        <w:t>への</w:t>
      </w:r>
      <w:r w:rsidRPr="00F5730C">
        <w:rPr>
          <w:rFonts w:hint="eastAsia"/>
        </w:rPr>
        <w:t>レポートでそれらを使用し</w:t>
      </w:r>
      <w:r w:rsidR="000B6CB7">
        <w:rPr>
          <w:rFonts w:hint="eastAsia"/>
        </w:rPr>
        <w:t>たり</w:t>
      </w:r>
      <w:r w:rsidRPr="00F5730C">
        <w:rPr>
          <w:rFonts w:hint="eastAsia"/>
        </w:rPr>
        <w:t>、</w:t>
      </w:r>
      <w:r w:rsidR="000B6CB7">
        <w:rPr>
          <w:rFonts w:hint="eastAsia"/>
        </w:rPr>
        <w:t>それらを</w:t>
      </w:r>
      <w:r w:rsidRPr="00F5730C">
        <w:rPr>
          <w:rFonts w:hint="eastAsia"/>
        </w:rPr>
        <w:t>開発者がプロジェクトを改善する</w:t>
      </w:r>
      <w:r w:rsidR="000B6CB7">
        <w:rPr>
          <w:rFonts w:hint="eastAsia"/>
        </w:rPr>
        <w:t>ために使用したり</w:t>
      </w:r>
      <w:r w:rsidR="009055FC">
        <w:rPr>
          <w:rFonts w:hint="eastAsia"/>
        </w:rPr>
        <w:t>も</w:t>
      </w:r>
      <w:r w:rsidR="000B6CB7">
        <w:rPr>
          <w:rFonts w:hint="eastAsia"/>
        </w:rPr>
        <w:t>します</w:t>
      </w:r>
      <w:r w:rsidRPr="00F5730C">
        <w:rPr>
          <w:rFonts w:hint="eastAsia"/>
        </w:rPr>
        <w:t>。</w:t>
      </w:r>
    </w:p>
    <w:p w:rsidR="00F5730C" w:rsidRDefault="00F5730C" w:rsidP="004B6B37"/>
    <w:p w:rsidR="004B6B37" w:rsidRDefault="004B6B37" w:rsidP="004B6B37">
      <w:r>
        <w:rPr>
          <w:rFonts w:hint="eastAsia"/>
        </w:rPr>
        <w:t>“</w:t>
      </w:r>
      <w:r>
        <w:t xml:space="preserve">We periodically just try to check and see, are the projects healthy or not, and just give them advice on what they should do better. But we don’t directly manage. We just give them the data and then sort of nudge them when we can, or when we have to.” </w:t>
      </w:r>
    </w:p>
    <w:p w:rsidR="004B6B37" w:rsidRDefault="000B6CB7" w:rsidP="004B6B37">
      <w:r w:rsidRPr="000B6CB7">
        <w:rPr>
          <w:rFonts w:hint="eastAsia"/>
        </w:rPr>
        <w:t>「プロジェクトが健全かどうか</w:t>
      </w:r>
      <w:r>
        <w:rPr>
          <w:rFonts w:hint="eastAsia"/>
        </w:rPr>
        <w:t>、</w:t>
      </w:r>
      <w:r w:rsidRPr="000B6CB7">
        <w:rPr>
          <w:rFonts w:hint="eastAsia"/>
        </w:rPr>
        <w:t>私たちは定期的にチェック</w:t>
      </w:r>
      <w:r>
        <w:rPr>
          <w:rFonts w:hint="eastAsia"/>
        </w:rPr>
        <w:t>するようにしています。そ</w:t>
      </w:r>
      <w:r w:rsidRPr="000B6CB7">
        <w:rPr>
          <w:rFonts w:hint="eastAsia"/>
        </w:rPr>
        <w:t>して</w:t>
      </w:r>
      <w:r>
        <w:rPr>
          <w:rFonts w:hint="eastAsia"/>
        </w:rPr>
        <w:t>、彼らに改善すべき点についてアドバイスを与えるだけ</w:t>
      </w:r>
      <w:ins w:id="594" w:author="Date Masahiro" w:date="2018-09-25T12:03:00Z">
        <w:r w:rsidR="00C746C5">
          <w:rPr>
            <w:rFonts w:hint="eastAsia"/>
          </w:rPr>
          <w:t>です。</w:t>
        </w:r>
      </w:ins>
      <w:ins w:id="595" w:author="工内 隆" w:date="2018-09-23T10:06:00Z">
        <w:del w:id="596" w:author="Date Masahiro" w:date="2018-09-25T12:03:00Z">
          <w:r w:rsidR="000D4A69" w:rsidDel="00C746C5">
            <w:rPr>
              <w:rFonts w:hint="eastAsia"/>
            </w:rPr>
            <w:delText>、</w:delText>
          </w:r>
        </w:del>
      </w:ins>
      <w:del w:id="597" w:author="工内 隆" w:date="2018-09-23T10:06:00Z">
        <w:r w:rsidDel="000D4A69">
          <w:rPr>
            <w:rFonts w:hint="eastAsia"/>
          </w:rPr>
          <w:delText>です</w:delText>
        </w:r>
        <w:r w:rsidRPr="000B6CB7" w:rsidDel="000D4A69">
          <w:rPr>
            <w:rFonts w:hint="eastAsia"/>
          </w:rPr>
          <w:delText>。</w:delText>
        </w:r>
        <w:r w:rsidRPr="000B6CB7" w:rsidDel="000D4A69">
          <w:rPr>
            <w:rFonts w:hint="eastAsia"/>
          </w:rPr>
          <w:delText xml:space="preserve"> </w:delText>
        </w:r>
        <w:r w:rsidRPr="000B6CB7" w:rsidDel="000D4A69">
          <w:rPr>
            <w:rFonts w:hint="eastAsia"/>
          </w:rPr>
          <w:delText>しかし、</w:delText>
        </w:r>
      </w:del>
      <w:r w:rsidRPr="000B6CB7">
        <w:rPr>
          <w:rFonts w:hint="eastAsia"/>
        </w:rPr>
        <w:t>私たちは</w:t>
      </w:r>
      <w:r>
        <w:rPr>
          <w:rFonts w:hint="eastAsia"/>
        </w:rPr>
        <w:t>、</w:t>
      </w:r>
      <w:r w:rsidRPr="000B6CB7">
        <w:rPr>
          <w:rFonts w:hint="eastAsia"/>
        </w:rPr>
        <w:t>直接</w:t>
      </w:r>
      <w:r w:rsidR="009055FC">
        <w:rPr>
          <w:rFonts w:hint="eastAsia"/>
        </w:rPr>
        <w:t>的な</w:t>
      </w:r>
      <w:r w:rsidRPr="000B6CB7">
        <w:rPr>
          <w:rFonts w:hint="eastAsia"/>
        </w:rPr>
        <w:t>管理</w:t>
      </w:r>
      <w:r>
        <w:rPr>
          <w:rFonts w:hint="eastAsia"/>
        </w:rPr>
        <w:t>は</w:t>
      </w:r>
      <w:ins w:id="598" w:author="工内 隆" w:date="2018-09-23T10:06:00Z">
        <w:r w:rsidR="000D4A69">
          <w:rPr>
            <w:rFonts w:hint="eastAsia"/>
          </w:rPr>
          <w:t>行い</w:t>
        </w:r>
      </w:ins>
      <w:del w:id="599" w:author="工内 隆" w:date="2018-09-23T10:06:00Z">
        <w:r w:rsidDel="000D4A69">
          <w:rPr>
            <w:rFonts w:hint="eastAsia"/>
          </w:rPr>
          <w:delText>し</w:delText>
        </w:r>
      </w:del>
      <w:r>
        <w:rPr>
          <w:rFonts w:hint="eastAsia"/>
        </w:rPr>
        <w:t>ません</w:t>
      </w:r>
      <w:r w:rsidRPr="000B6CB7">
        <w:rPr>
          <w:rFonts w:hint="eastAsia"/>
        </w:rPr>
        <w:t>。できるときに、あるいは</w:t>
      </w:r>
      <w:r>
        <w:rPr>
          <w:rFonts w:hint="eastAsia"/>
        </w:rPr>
        <w:t>しなければいけない時に、かれらにデータを与え、</w:t>
      </w:r>
      <w:ins w:id="600" w:author="工内 隆" w:date="2018-09-23T10:06:00Z">
        <w:r w:rsidR="000D4A69">
          <w:rPr>
            <w:rFonts w:hint="eastAsia"/>
          </w:rPr>
          <w:t>そっと</w:t>
        </w:r>
      </w:ins>
      <w:del w:id="601" w:author="工内 隆" w:date="2018-09-23T10:07:00Z">
        <w:r w:rsidR="00345B9B" w:rsidDel="000D4A69">
          <w:rPr>
            <w:rFonts w:hint="eastAsia"/>
          </w:rPr>
          <w:delText>軽く</w:delText>
        </w:r>
      </w:del>
      <w:r w:rsidR="00345B9B">
        <w:rPr>
          <w:rFonts w:hint="eastAsia"/>
        </w:rPr>
        <w:t>改善を促すだけです</w:t>
      </w:r>
      <w:r w:rsidRPr="000B6CB7">
        <w:rPr>
          <w:rFonts w:hint="eastAsia"/>
        </w:rPr>
        <w:t>。」</w:t>
      </w:r>
    </w:p>
    <w:p w:rsidR="000B6CB7" w:rsidRDefault="000B6CB7" w:rsidP="004B6B37"/>
    <w:p w:rsidR="004B6B37" w:rsidRDefault="007F2400" w:rsidP="004B6B37">
      <w:hyperlink r:id="rId21" w:history="1">
        <w:r w:rsidR="004B6B37" w:rsidRPr="00345B9B">
          <w:rPr>
            <w:rStyle w:val="a3"/>
          </w:rPr>
          <w:t>Christine Abernathy</w:t>
        </w:r>
      </w:hyperlink>
      <w:r w:rsidR="004B6B37">
        <w:t xml:space="preserve"> – Open Source Developer Advocate at Facebook</w:t>
      </w:r>
    </w:p>
    <w:p w:rsidR="004B6B37" w:rsidRDefault="004B6B37" w:rsidP="004B6B37"/>
    <w:p w:rsidR="004B6B37" w:rsidRDefault="004B6B37" w:rsidP="004B6B37">
      <w:r>
        <w:t>Number of contributors (and the ratio of external to internal contributions)</w:t>
      </w:r>
    </w:p>
    <w:p w:rsidR="004B6B37" w:rsidRDefault="00345B9B" w:rsidP="004B6B37">
      <w:r>
        <w:rPr>
          <w:rFonts w:hint="eastAsia"/>
        </w:rPr>
        <w:t>コントリビューターの数（内部コントリビューションと外部コントリビューションの比率）</w:t>
      </w:r>
    </w:p>
    <w:p w:rsidR="00345B9B" w:rsidRDefault="00345B9B" w:rsidP="004B6B37"/>
    <w:p w:rsidR="004B6B37" w:rsidRDefault="004B6B37" w:rsidP="004B6B37">
      <w:r>
        <w:t>Projects start with the majority of contributions coming from internal developers and evolve to include more outside contributions as the source code is used or forked. The healthiest projects that are sustainable over time have extremely diverse communities with the bulk of contributions coming from other companies in the project ecosystem that have taken commercial dependencies on that code. (Remember the 1,000+ companies contributing to Kubernetes?)</w:t>
      </w:r>
    </w:p>
    <w:p w:rsidR="004B6B37" w:rsidRDefault="00345B9B" w:rsidP="004B6B37">
      <w:r w:rsidRPr="00345B9B">
        <w:rPr>
          <w:rFonts w:hint="eastAsia"/>
        </w:rPr>
        <w:t>プロジェクト</w:t>
      </w:r>
      <w:r>
        <w:rPr>
          <w:rFonts w:hint="eastAsia"/>
        </w:rPr>
        <w:t>の初期段階</w:t>
      </w:r>
      <w:r w:rsidRPr="00345B9B">
        <w:rPr>
          <w:rFonts w:hint="eastAsia"/>
        </w:rPr>
        <w:t>は、</w:t>
      </w:r>
      <w:r>
        <w:rPr>
          <w:rFonts w:hint="eastAsia"/>
        </w:rPr>
        <w:t>大部分のコントリビューションは</w:t>
      </w:r>
      <w:r w:rsidRPr="00345B9B">
        <w:rPr>
          <w:rFonts w:hint="eastAsia"/>
        </w:rPr>
        <w:t>内部開発者</w:t>
      </w:r>
      <w:r>
        <w:rPr>
          <w:rFonts w:hint="eastAsia"/>
        </w:rPr>
        <w:t>でなされます。</w:t>
      </w:r>
      <w:r w:rsidR="006F6C0A">
        <w:rPr>
          <w:rFonts w:hint="eastAsia"/>
        </w:rPr>
        <w:t>その後、</w:t>
      </w:r>
      <w:r w:rsidRPr="00345B9B">
        <w:rPr>
          <w:rFonts w:hint="eastAsia"/>
        </w:rPr>
        <w:t>ソースコードが使用またはフォークされるにつれて</w:t>
      </w:r>
      <w:r w:rsidR="006F6C0A">
        <w:rPr>
          <w:rFonts w:hint="eastAsia"/>
        </w:rPr>
        <w:t>、</w:t>
      </w:r>
      <w:r w:rsidRPr="00345B9B">
        <w:rPr>
          <w:rFonts w:hint="eastAsia"/>
        </w:rPr>
        <w:t>より多くの外部</w:t>
      </w:r>
      <w:r w:rsidR="006F6C0A">
        <w:rPr>
          <w:rFonts w:hint="eastAsia"/>
        </w:rPr>
        <w:t>からのコントリビューション</w:t>
      </w:r>
      <w:r w:rsidRPr="00345B9B">
        <w:rPr>
          <w:rFonts w:hint="eastAsia"/>
        </w:rPr>
        <w:t>を含むように進化してい</w:t>
      </w:r>
      <w:r w:rsidR="006F6C0A">
        <w:rPr>
          <w:rFonts w:hint="eastAsia"/>
        </w:rPr>
        <w:t>き</w:t>
      </w:r>
      <w:r w:rsidRPr="00345B9B">
        <w:rPr>
          <w:rFonts w:hint="eastAsia"/>
        </w:rPr>
        <w:t>ます。</w:t>
      </w:r>
      <w:r w:rsidRPr="00345B9B">
        <w:rPr>
          <w:rFonts w:hint="eastAsia"/>
        </w:rPr>
        <w:t xml:space="preserve"> </w:t>
      </w:r>
      <w:r w:rsidRPr="00345B9B">
        <w:rPr>
          <w:rFonts w:hint="eastAsia"/>
        </w:rPr>
        <w:t>時間</w:t>
      </w:r>
      <w:ins w:id="602" w:author="工内 隆" w:date="2018-09-23T10:09:00Z">
        <w:r w:rsidR="000D4A69">
          <w:rPr>
            <w:rFonts w:hint="eastAsia"/>
          </w:rPr>
          <w:t>が経っても</w:t>
        </w:r>
      </w:ins>
      <w:del w:id="603" w:author="工内 隆" w:date="2018-09-23T10:09:00Z">
        <w:r w:rsidRPr="00345B9B" w:rsidDel="000D4A69">
          <w:rPr>
            <w:rFonts w:hint="eastAsia"/>
          </w:rPr>
          <w:delText>の経過とともに</w:delText>
        </w:r>
        <w:r w:rsidR="006F6C0A" w:rsidDel="000D4A69">
          <w:rPr>
            <w:rFonts w:hint="eastAsia"/>
          </w:rPr>
          <w:delText>、</w:delText>
        </w:r>
      </w:del>
      <w:r w:rsidR="006F6C0A">
        <w:rPr>
          <w:rFonts w:hint="eastAsia"/>
        </w:rPr>
        <w:t>安定的に継続している</w:t>
      </w:r>
      <w:r w:rsidRPr="00345B9B">
        <w:rPr>
          <w:rFonts w:hint="eastAsia"/>
        </w:rPr>
        <w:t>最も</w:t>
      </w:r>
      <w:r w:rsidR="006F6C0A">
        <w:rPr>
          <w:rFonts w:hint="eastAsia"/>
        </w:rPr>
        <w:t>健全</w:t>
      </w:r>
      <w:r w:rsidRPr="00345B9B">
        <w:rPr>
          <w:rFonts w:hint="eastAsia"/>
        </w:rPr>
        <w:t>なプロジェクトは、</w:t>
      </w:r>
      <w:ins w:id="604" w:author="工内 隆" w:date="2018-09-23T10:23:00Z">
        <w:r w:rsidR="006713D7" w:rsidRPr="00B17EA5">
          <w:rPr>
            <w:rFonts w:hint="eastAsia"/>
          </w:rPr>
          <w:t>非常に多様</w:t>
        </w:r>
        <w:r w:rsidR="006713D7">
          <w:rPr>
            <w:rFonts w:hint="eastAsia"/>
          </w:rPr>
          <w:t>性のある</w:t>
        </w:r>
        <w:r w:rsidR="006713D7" w:rsidRPr="00B17EA5">
          <w:rPr>
            <w:rFonts w:hint="eastAsia"/>
          </w:rPr>
          <w:t>コミュニティを</w:t>
        </w:r>
        <w:r w:rsidR="006713D7">
          <w:rPr>
            <w:rFonts w:hint="eastAsia"/>
          </w:rPr>
          <w:t>持っており、そこでは</w:t>
        </w:r>
      </w:ins>
      <w:ins w:id="605" w:author="工内 隆" w:date="2018-09-23T10:24:00Z">
        <w:r w:rsidR="006713D7">
          <w:rPr>
            <w:rFonts w:hint="eastAsia"/>
          </w:rPr>
          <w:t>、</w:t>
        </w:r>
      </w:ins>
      <w:del w:id="606" w:author="工内 隆" w:date="2018-09-23T10:24:00Z">
        <w:r w:rsidRPr="00345B9B" w:rsidDel="006713D7">
          <w:rPr>
            <w:rFonts w:hint="eastAsia"/>
          </w:rPr>
          <w:delText>プロジェクトのエコシステム内の</w:delText>
        </w:r>
      </w:del>
      <w:r w:rsidR="006F6C0A">
        <w:rPr>
          <w:rFonts w:hint="eastAsia"/>
        </w:rPr>
        <w:t>そのコードがビジネスに直結している</w:t>
      </w:r>
      <w:ins w:id="607" w:author="工内 隆" w:date="2018-09-23T10:24:00Z">
        <w:r w:rsidR="006713D7" w:rsidRPr="00345B9B">
          <w:rPr>
            <w:rFonts w:hint="eastAsia"/>
          </w:rPr>
          <w:t>プロジェクトエコシステム内</w:t>
        </w:r>
      </w:ins>
      <w:del w:id="608" w:author="工内 隆" w:date="2018-09-23T10:25:00Z">
        <w:r w:rsidRPr="00345B9B" w:rsidDel="006713D7">
          <w:rPr>
            <w:rFonts w:hint="eastAsia"/>
          </w:rPr>
          <w:delText>他</w:delText>
        </w:r>
      </w:del>
      <w:r w:rsidRPr="00345B9B">
        <w:rPr>
          <w:rFonts w:hint="eastAsia"/>
        </w:rPr>
        <w:t>の企業から</w:t>
      </w:r>
      <w:del w:id="609" w:author="工内 隆" w:date="2018-09-23T10:26:00Z">
        <w:r w:rsidR="006F6C0A" w:rsidDel="006713D7">
          <w:rPr>
            <w:rFonts w:hint="eastAsia"/>
          </w:rPr>
          <w:delText>の</w:delText>
        </w:r>
      </w:del>
      <w:r w:rsidR="006F6C0A">
        <w:rPr>
          <w:rFonts w:hint="eastAsia"/>
        </w:rPr>
        <w:t>多くのコントリビューションを受けて</w:t>
      </w:r>
      <w:del w:id="610" w:author="工内 隆" w:date="2018-09-23T10:25:00Z">
        <w:r w:rsidR="006F6C0A" w:rsidDel="006713D7">
          <w:rPr>
            <w:rFonts w:hint="eastAsia"/>
          </w:rPr>
          <w:delText>いる</w:delText>
        </w:r>
        <w:r w:rsidR="00B17EA5" w:rsidDel="006713D7">
          <w:rPr>
            <w:rFonts w:hint="eastAsia"/>
          </w:rPr>
          <w:delText>、</w:delText>
        </w:r>
      </w:del>
      <w:del w:id="611" w:author="工内 隆" w:date="2018-09-23T10:23:00Z">
        <w:r w:rsidR="00B17EA5" w:rsidRPr="00B17EA5" w:rsidDel="000F47B5">
          <w:rPr>
            <w:rFonts w:hint="eastAsia"/>
          </w:rPr>
          <w:delText>非常に多様なコミュニティを</w:delText>
        </w:r>
        <w:r w:rsidR="00B17EA5" w:rsidDel="000F47B5">
          <w:rPr>
            <w:rFonts w:hint="eastAsia"/>
          </w:rPr>
          <w:delText>持って</w:delText>
        </w:r>
      </w:del>
      <w:r w:rsidR="00B17EA5">
        <w:rPr>
          <w:rFonts w:hint="eastAsia"/>
        </w:rPr>
        <w:t>います</w:t>
      </w:r>
      <w:r w:rsidRPr="00345B9B">
        <w:rPr>
          <w:rFonts w:hint="eastAsia"/>
        </w:rPr>
        <w:t>。</w:t>
      </w:r>
      <w:r w:rsidRPr="00345B9B">
        <w:rPr>
          <w:rFonts w:hint="eastAsia"/>
        </w:rPr>
        <w:t xml:space="preserve"> </w:t>
      </w:r>
      <w:r w:rsidRPr="00345B9B">
        <w:rPr>
          <w:rFonts w:hint="eastAsia"/>
        </w:rPr>
        <w:t>（</w:t>
      </w:r>
      <w:r w:rsidR="00B17EA5" w:rsidRPr="00B17EA5">
        <w:t>Kubernetes</w:t>
      </w:r>
      <w:r w:rsidR="00B17EA5">
        <w:rPr>
          <w:rFonts w:hint="eastAsia"/>
        </w:rPr>
        <w:t>は</w:t>
      </w:r>
      <w:r w:rsidRPr="00345B9B">
        <w:rPr>
          <w:rFonts w:hint="eastAsia"/>
        </w:rPr>
        <w:t>1000</w:t>
      </w:r>
      <w:r w:rsidRPr="00345B9B">
        <w:rPr>
          <w:rFonts w:hint="eastAsia"/>
        </w:rPr>
        <w:t>以上の企業</w:t>
      </w:r>
      <w:r w:rsidR="00B17EA5">
        <w:rPr>
          <w:rFonts w:hint="eastAsia"/>
        </w:rPr>
        <w:t>からコントリビューション</w:t>
      </w:r>
      <w:r w:rsidRPr="00345B9B">
        <w:rPr>
          <w:rFonts w:hint="eastAsia"/>
        </w:rPr>
        <w:t>を</w:t>
      </w:r>
      <w:r w:rsidR="00B17EA5">
        <w:rPr>
          <w:rFonts w:hint="eastAsia"/>
        </w:rPr>
        <w:t>受けています</w:t>
      </w:r>
      <w:del w:id="612" w:author="工内 隆" w:date="2018-09-23T10:26:00Z">
        <w:r w:rsidR="00B17EA5" w:rsidDel="006713D7">
          <w:rPr>
            <w:rFonts w:hint="eastAsia"/>
          </w:rPr>
          <w:delText>よね</w:delText>
        </w:r>
      </w:del>
      <w:r w:rsidR="00B17EA5">
        <w:rPr>
          <w:rFonts w:hint="eastAsia"/>
        </w:rPr>
        <w:t>。</w:t>
      </w:r>
      <w:r w:rsidRPr="00345B9B">
        <w:rPr>
          <w:rFonts w:hint="eastAsia"/>
        </w:rPr>
        <w:t>）</w:t>
      </w:r>
    </w:p>
    <w:p w:rsidR="00345B9B" w:rsidRDefault="00345B9B" w:rsidP="004B6B37"/>
    <w:p w:rsidR="004B6B37" w:rsidRDefault="004B6B37" w:rsidP="004B6B37">
      <w:r>
        <w:t xml:space="preserve">Projects that are consistently attracting new external contributors are likely doing a good job maintaining the project, welcoming contributors, and incorporating feedback from the community. (Note: This may still </w:t>
      </w:r>
      <w:r>
        <w:lastRenderedPageBreak/>
        <w:t>be true for projects that aren’t growing their contributor base!)</w:t>
      </w:r>
    </w:p>
    <w:p w:rsidR="00B17EA5" w:rsidRDefault="00B17EA5" w:rsidP="00B17EA5">
      <w:r>
        <w:rPr>
          <w:rFonts w:hint="eastAsia"/>
        </w:rPr>
        <w:t>新しい外部</w:t>
      </w:r>
      <w:del w:id="613" w:author="工内 隆" w:date="2018-09-23T10:26:00Z">
        <w:r w:rsidDel="006713D7">
          <w:rPr>
            <w:rFonts w:hint="eastAsia"/>
          </w:rPr>
          <w:delText>の</w:delText>
        </w:r>
      </w:del>
      <w:r>
        <w:rPr>
          <w:rFonts w:hint="eastAsia"/>
        </w:rPr>
        <w:t>コントリビューターを常に引き付けているプロジェクトは、プロジェクトを維持し、コントリビューターを歓迎し、コミュニティからのフィードバックを取り入れる良い仕事をしている可能性が高いようです。</w:t>
      </w:r>
      <w:r>
        <w:rPr>
          <w:rFonts w:hint="eastAsia"/>
        </w:rPr>
        <w:t xml:space="preserve"> </w:t>
      </w:r>
      <w:r>
        <w:rPr>
          <w:rFonts w:hint="eastAsia"/>
        </w:rPr>
        <w:t>（注：これは、コントリビューターの総数が増加していないプロジェクトでも当てはまるようです。）</w:t>
      </w:r>
    </w:p>
    <w:p w:rsidR="00B17EA5" w:rsidRDefault="00B17EA5" w:rsidP="004B6B37"/>
    <w:p w:rsidR="004B6B37" w:rsidRDefault="004B6B37" w:rsidP="004B6B37">
      <w:r>
        <w:t>Number of pull requests submitted, open, and accepted (and length of time they remain open)</w:t>
      </w:r>
    </w:p>
    <w:p w:rsidR="004B6B37" w:rsidRDefault="00D92315" w:rsidP="004B6B37">
      <w:ins w:id="614" w:author="工内 隆" w:date="2018-09-23T17:33:00Z">
        <w:r w:rsidRPr="00E437F5">
          <w:rPr>
            <w:rFonts w:hint="eastAsia"/>
          </w:rPr>
          <w:t>プルリクエスト</w:t>
        </w:r>
        <w:r>
          <w:rPr>
            <w:rFonts w:hint="eastAsia"/>
          </w:rPr>
          <w:t>で、</w:t>
        </w:r>
      </w:ins>
      <w:r w:rsidR="00E437F5">
        <w:rPr>
          <w:rFonts w:hint="eastAsia"/>
        </w:rPr>
        <w:t>サブミットされ</w:t>
      </w:r>
      <w:ins w:id="615" w:author="工内 隆" w:date="2018-09-23T10:28:00Z">
        <w:r w:rsidR="006713D7">
          <w:rPr>
            <w:rFonts w:hint="eastAsia"/>
          </w:rPr>
          <w:t>た</w:t>
        </w:r>
      </w:ins>
      <w:ins w:id="616" w:author="工内 隆" w:date="2018-09-23T17:34:00Z">
        <w:r>
          <w:rPr>
            <w:rFonts w:hint="eastAsia"/>
          </w:rPr>
          <w:t>もの</w:t>
        </w:r>
      </w:ins>
      <w:r w:rsidR="00E437F5">
        <w:rPr>
          <w:rFonts w:hint="eastAsia"/>
        </w:rPr>
        <w:t>、</w:t>
      </w:r>
      <w:r w:rsidR="00E437F5" w:rsidRPr="00E437F5">
        <w:rPr>
          <w:rFonts w:hint="eastAsia"/>
        </w:rPr>
        <w:t>オープン</w:t>
      </w:r>
      <w:ins w:id="617" w:author="工内 隆" w:date="2018-09-23T10:28:00Z">
        <w:r w:rsidR="006713D7">
          <w:rPr>
            <w:rFonts w:hint="eastAsia"/>
          </w:rPr>
          <w:t>な状態の</w:t>
        </w:r>
      </w:ins>
      <w:ins w:id="618" w:author="工内 隆" w:date="2018-09-23T17:34:00Z">
        <w:r>
          <w:rPr>
            <w:rFonts w:hint="eastAsia"/>
          </w:rPr>
          <w:t>もの</w:t>
        </w:r>
      </w:ins>
      <w:del w:id="619" w:author="工内 隆" w:date="2018-09-23T10:28:00Z">
        <w:r w:rsidR="00E437F5" w:rsidRPr="00E437F5" w:rsidDel="006713D7">
          <w:rPr>
            <w:rFonts w:hint="eastAsia"/>
          </w:rPr>
          <w:delText>にされ</w:delText>
        </w:r>
      </w:del>
      <w:r w:rsidR="00E437F5" w:rsidRPr="00E437F5">
        <w:rPr>
          <w:rFonts w:hint="eastAsia"/>
        </w:rPr>
        <w:t>、</w:t>
      </w:r>
      <w:ins w:id="620" w:author="工内 隆" w:date="2018-09-23T10:28:00Z">
        <w:r w:rsidR="006713D7">
          <w:rPr>
            <w:rFonts w:hint="eastAsia"/>
          </w:rPr>
          <w:t>および、</w:t>
        </w:r>
      </w:ins>
      <w:r w:rsidR="00E437F5" w:rsidRPr="00E437F5">
        <w:rPr>
          <w:rFonts w:hint="eastAsia"/>
        </w:rPr>
        <w:t>受け入れられ</w:t>
      </w:r>
      <w:r w:rsidR="00E437F5">
        <w:rPr>
          <w:rFonts w:hint="eastAsia"/>
        </w:rPr>
        <w:t>た</w:t>
      </w:r>
      <w:ins w:id="621" w:author="工内 隆" w:date="2018-09-23T17:34:00Z">
        <w:r>
          <w:rPr>
            <w:rFonts w:hint="eastAsia"/>
          </w:rPr>
          <w:t>もの</w:t>
        </w:r>
      </w:ins>
      <w:del w:id="622" w:author="工内 隆" w:date="2018-09-23T17:33:00Z">
        <w:r w:rsidR="00E437F5" w:rsidRPr="00E437F5" w:rsidDel="00D92315">
          <w:rPr>
            <w:rFonts w:hint="eastAsia"/>
          </w:rPr>
          <w:delText>プルリクエスト</w:delText>
        </w:r>
      </w:del>
      <w:r w:rsidR="00E437F5" w:rsidRPr="00E437F5">
        <w:rPr>
          <w:rFonts w:hint="eastAsia"/>
        </w:rPr>
        <w:t>の数</w:t>
      </w:r>
      <w:r w:rsidR="00E437F5">
        <w:rPr>
          <w:rFonts w:hint="eastAsia"/>
        </w:rPr>
        <w:t>（また、それらがオープンであった時間）</w:t>
      </w:r>
    </w:p>
    <w:p w:rsidR="00E437F5" w:rsidRDefault="00E437F5" w:rsidP="004B6B37"/>
    <w:p w:rsidR="004B6B37" w:rsidRDefault="004B6B37" w:rsidP="004B6B37">
      <w:r>
        <w:t>When a contributor finds a bug or has a feature request that they can (and have clearance to) patch or write themselves, they do so and submit it as a pull request (PR). Tracking the number of pull requests, and what happens with them, demonstrates how much code is being submitted by contributors outside of your employ and is thus an indicator of the level of outside interest in your projects.</w:t>
      </w:r>
    </w:p>
    <w:p w:rsidR="00E437F5" w:rsidRDefault="00E437F5" w:rsidP="004B6B37">
      <w:r>
        <w:rPr>
          <w:rFonts w:hint="eastAsia"/>
        </w:rPr>
        <w:t>コントリビューター</w:t>
      </w:r>
      <w:r w:rsidRPr="00E437F5">
        <w:rPr>
          <w:rFonts w:hint="eastAsia"/>
        </w:rPr>
        <w:t>がバグを見つけたり、</w:t>
      </w:r>
      <w:ins w:id="623" w:author="工内 隆" w:date="2018-09-24T14:02:00Z">
        <w:r w:rsidR="005D3530">
          <w:rPr>
            <w:rFonts w:hint="eastAsia"/>
          </w:rPr>
          <w:t>あるいは、</w:t>
        </w:r>
      </w:ins>
      <w:ins w:id="624" w:author="工内 隆" w:date="2018-09-24T14:00:00Z">
        <w:r w:rsidR="005D3530">
          <w:rPr>
            <w:rFonts w:hint="eastAsia"/>
          </w:rPr>
          <w:t>自ら</w:t>
        </w:r>
      </w:ins>
      <w:ins w:id="625" w:author="工内 隆" w:date="2018-09-24T14:01:00Z">
        <w:r w:rsidR="005D3530">
          <w:rPr>
            <w:rFonts w:hint="eastAsia"/>
          </w:rPr>
          <w:t>（パッチ作成</w:t>
        </w:r>
      </w:ins>
      <w:commentRangeStart w:id="626"/>
      <w:ins w:id="627" w:author="工内 隆" w:date="2018-09-24T14:02:00Z">
        <w:r w:rsidR="005D3530">
          <w:rPr>
            <w:rFonts w:hint="eastAsia"/>
          </w:rPr>
          <w:t>の</w:t>
        </w:r>
      </w:ins>
      <w:commentRangeEnd w:id="626"/>
      <w:ins w:id="628" w:author="工内 隆" w:date="2018-09-24T14:06:00Z">
        <w:r w:rsidR="00240470">
          <w:rPr>
            <w:rStyle w:val="a8"/>
          </w:rPr>
          <w:commentReference w:id="626"/>
        </w:r>
      </w:ins>
      <w:ins w:id="629" w:author="工内 隆" w:date="2018-09-24T14:02:00Z">
        <w:r w:rsidR="005D3530">
          <w:rPr>
            <w:rFonts w:hint="eastAsia"/>
          </w:rPr>
          <w:t>許可を得て）</w:t>
        </w:r>
      </w:ins>
      <w:r w:rsidR="00E10570" w:rsidRPr="00E10570">
        <w:rPr>
          <w:rFonts w:hint="eastAsia"/>
        </w:rPr>
        <w:t>パッチや</w:t>
      </w:r>
      <w:r w:rsidR="007748DC">
        <w:rPr>
          <w:rFonts w:hint="eastAsia"/>
        </w:rPr>
        <w:t>コード</w:t>
      </w:r>
      <w:ins w:id="630" w:author="工内 隆" w:date="2018-09-24T14:02:00Z">
        <w:r w:rsidR="005D3530">
          <w:rPr>
            <w:rFonts w:hint="eastAsia"/>
          </w:rPr>
          <w:t>を</w:t>
        </w:r>
      </w:ins>
      <w:ins w:id="631" w:author="工内 隆" w:date="2018-09-24T14:04:00Z">
        <w:r w:rsidR="005D3530">
          <w:rPr>
            <w:rFonts w:hint="eastAsia"/>
          </w:rPr>
          <w:t>作って</w:t>
        </w:r>
      </w:ins>
      <w:del w:id="632" w:author="工内 隆" w:date="2018-09-24T14:04:00Z">
        <w:r w:rsidR="007748DC" w:rsidDel="005D3530">
          <w:rPr>
            <w:rFonts w:hint="eastAsia"/>
          </w:rPr>
          <w:delText>提供するための</w:delText>
        </w:r>
        <w:r w:rsidR="00C16F94" w:rsidRPr="00C16F94" w:rsidDel="005D3530">
          <w:rPr>
            <w:rFonts w:hint="eastAsia"/>
          </w:rPr>
          <w:delText>クリアランスを持ってい</w:delText>
        </w:r>
        <w:r w:rsidR="00C16F94" w:rsidDel="005D3530">
          <w:rPr>
            <w:rFonts w:hint="eastAsia"/>
          </w:rPr>
          <w:delText>る</w:delText>
        </w:r>
        <w:r w:rsidR="00E10570" w:rsidDel="005D3530">
          <w:rPr>
            <w:rFonts w:hint="eastAsia"/>
          </w:rPr>
          <w:delText>人</w:delText>
        </w:r>
        <w:r w:rsidR="00C16F94" w:rsidDel="005D3530">
          <w:rPr>
            <w:rFonts w:hint="eastAsia"/>
          </w:rPr>
          <w:delText>が</w:delText>
        </w:r>
        <w:r w:rsidR="007748DC" w:rsidDel="005D3530">
          <w:rPr>
            <w:rFonts w:hint="eastAsia"/>
          </w:rPr>
          <w:delText>そのための</w:delText>
        </w:r>
      </w:del>
      <w:r w:rsidR="00A507FC">
        <w:rPr>
          <w:rFonts w:hint="eastAsia"/>
        </w:rPr>
        <w:t>機能要求</w:t>
      </w:r>
      <w:del w:id="633" w:author="工内 隆" w:date="2018-09-24T14:04:00Z">
        <w:r w:rsidR="00A507FC" w:rsidDel="005D3530">
          <w:rPr>
            <w:rFonts w:hint="eastAsia"/>
          </w:rPr>
          <w:delText>（</w:delText>
        </w:r>
        <w:r w:rsidR="00A507FC" w:rsidRPr="00A507FC" w:rsidDel="005D3530">
          <w:delText>feature request</w:delText>
        </w:r>
        <w:r w:rsidR="00A507FC" w:rsidDel="005D3530">
          <w:rPr>
            <w:rFonts w:hint="eastAsia"/>
          </w:rPr>
          <w:delText>）</w:delText>
        </w:r>
      </w:del>
      <w:r w:rsidR="00C16F94">
        <w:rPr>
          <w:rFonts w:hint="eastAsia"/>
        </w:rPr>
        <w:t>を</w:t>
      </w:r>
      <w:ins w:id="634" w:author="Date Masahiro" w:date="2018-09-25T12:06:00Z">
        <w:r w:rsidR="00C746C5">
          <w:rPr>
            <w:rFonts w:hint="eastAsia"/>
          </w:rPr>
          <w:t>行ったりする</w:t>
        </w:r>
      </w:ins>
      <w:ins w:id="635" w:author="Date Masahiro" w:date="2018-09-25T12:08:00Z">
        <w:r w:rsidR="00C746C5">
          <w:rPr>
            <w:rFonts w:hint="eastAsia"/>
          </w:rPr>
          <w:t>時に</w:t>
        </w:r>
      </w:ins>
      <w:ins w:id="636" w:author="工内 隆" w:date="2018-09-24T14:05:00Z">
        <w:del w:id="637" w:author="Date Masahiro" w:date="2018-09-25T12:06:00Z">
          <w:r w:rsidR="005D3530" w:rsidDel="00C746C5">
            <w:rPr>
              <w:rFonts w:hint="eastAsia"/>
            </w:rPr>
            <w:delText>行う</w:delText>
          </w:r>
        </w:del>
      </w:ins>
      <w:del w:id="638" w:author="工内 隆" w:date="2018-09-24T14:05:00Z">
        <w:r w:rsidR="00C16F94" w:rsidDel="005D3530">
          <w:rPr>
            <w:rFonts w:hint="eastAsia"/>
          </w:rPr>
          <w:delText>作成したりした</w:delText>
        </w:r>
      </w:del>
      <w:del w:id="639" w:author="Date Masahiro" w:date="2018-09-25T12:06:00Z">
        <w:r w:rsidR="00C16F94" w:rsidDel="00C746C5">
          <w:rPr>
            <w:rFonts w:hint="eastAsia"/>
          </w:rPr>
          <w:delText>時</w:delText>
        </w:r>
      </w:del>
      <w:del w:id="640" w:author="工内 隆" w:date="2018-09-24T14:05:00Z">
        <w:r w:rsidR="00C16F94" w:rsidDel="005D3530">
          <w:rPr>
            <w:rFonts w:hint="eastAsia"/>
          </w:rPr>
          <w:delText>に</w:delText>
        </w:r>
      </w:del>
      <w:r w:rsidRPr="00E437F5">
        <w:rPr>
          <w:rFonts w:hint="eastAsia"/>
        </w:rPr>
        <w:t>、プルリクエストとして</w:t>
      </w:r>
      <w:r w:rsidR="00C16F94">
        <w:rPr>
          <w:rFonts w:hint="eastAsia"/>
        </w:rPr>
        <w:t>、</w:t>
      </w:r>
      <w:r w:rsidR="00E10570">
        <w:rPr>
          <w:rFonts w:hint="eastAsia"/>
        </w:rPr>
        <w:t>それをサブミット</w:t>
      </w:r>
      <w:r w:rsidRPr="00E437F5">
        <w:rPr>
          <w:rFonts w:hint="eastAsia"/>
        </w:rPr>
        <w:t>します。</w:t>
      </w:r>
      <w:r w:rsidRPr="00E437F5">
        <w:rPr>
          <w:rFonts w:hint="eastAsia"/>
        </w:rPr>
        <w:t xml:space="preserve"> </w:t>
      </w:r>
      <w:r w:rsidRPr="00E437F5">
        <w:rPr>
          <w:rFonts w:hint="eastAsia"/>
        </w:rPr>
        <w:t>プルリクエストの数と</w:t>
      </w:r>
      <w:r w:rsidR="00E10570">
        <w:rPr>
          <w:rFonts w:hint="eastAsia"/>
        </w:rPr>
        <w:t>それらの</w:t>
      </w:r>
      <w:r w:rsidRPr="00E437F5">
        <w:rPr>
          <w:rFonts w:hint="eastAsia"/>
        </w:rPr>
        <w:t>状況を</w:t>
      </w:r>
      <w:r w:rsidR="00E10570">
        <w:rPr>
          <w:rFonts w:hint="eastAsia"/>
        </w:rPr>
        <w:t>トラッキング</w:t>
      </w:r>
      <w:r w:rsidRPr="00E437F5">
        <w:rPr>
          <w:rFonts w:hint="eastAsia"/>
        </w:rPr>
        <w:t>すること</w:t>
      </w:r>
      <w:r w:rsidR="00F45280">
        <w:rPr>
          <w:rFonts w:hint="eastAsia"/>
        </w:rPr>
        <w:t>は</w:t>
      </w:r>
      <w:r w:rsidRPr="00E437F5">
        <w:rPr>
          <w:rFonts w:hint="eastAsia"/>
        </w:rPr>
        <w:t>、</w:t>
      </w:r>
      <w:r w:rsidR="00E10570">
        <w:rPr>
          <w:rFonts w:hint="eastAsia"/>
        </w:rPr>
        <w:t>あなたの会社の従業員</w:t>
      </w:r>
      <w:r w:rsidRPr="00E437F5">
        <w:rPr>
          <w:rFonts w:hint="eastAsia"/>
        </w:rPr>
        <w:t>以外の</w:t>
      </w:r>
      <w:r w:rsidR="00E10570">
        <w:rPr>
          <w:rFonts w:hint="eastAsia"/>
        </w:rPr>
        <w:t>コントリビューター</w:t>
      </w:r>
      <w:r w:rsidRPr="00E437F5">
        <w:rPr>
          <w:rFonts w:hint="eastAsia"/>
        </w:rPr>
        <w:t>によって</w:t>
      </w:r>
      <w:r w:rsidR="00F45280">
        <w:rPr>
          <w:rFonts w:hint="eastAsia"/>
        </w:rPr>
        <w:t>、どれだけのコードが</w:t>
      </w:r>
      <w:r w:rsidR="00E10570">
        <w:rPr>
          <w:rFonts w:hint="eastAsia"/>
        </w:rPr>
        <w:t>提供</w:t>
      </w:r>
      <w:r w:rsidRPr="00E437F5">
        <w:rPr>
          <w:rFonts w:hint="eastAsia"/>
        </w:rPr>
        <w:t>された</w:t>
      </w:r>
      <w:r w:rsidR="00F45280">
        <w:rPr>
          <w:rFonts w:hint="eastAsia"/>
        </w:rPr>
        <w:t>か</w:t>
      </w:r>
      <w:r w:rsidRPr="00E437F5">
        <w:rPr>
          <w:rFonts w:hint="eastAsia"/>
        </w:rPr>
        <w:t>が</w:t>
      </w:r>
      <w:r w:rsidR="00E10570">
        <w:rPr>
          <w:rFonts w:hint="eastAsia"/>
        </w:rPr>
        <w:t>わかるので</w:t>
      </w:r>
      <w:r w:rsidRPr="00E437F5">
        <w:rPr>
          <w:rFonts w:hint="eastAsia"/>
        </w:rPr>
        <w:t>、プロジェクト</w:t>
      </w:r>
      <w:r w:rsidR="00E10570">
        <w:rPr>
          <w:rFonts w:hint="eastAsia"/>
        </w:rPr>
        <w:t>における</w:t>
      </w:r>
      <w:r w:rsidRPr="00E437F5">
        <w:rPr>
          <w:rFonts w:hint="eastAsia"/>
        </w:rPr>
        <w:t>外部の関心の</w:t>
      </w:r>
      <w:r w:rsidR="00E10570">
        <w:rPr>
          <w:rFonts w:hint="eastAsia"/>
        </w:rPr>
        <w:t>高さを</w:t>
      </w:r>
      <w:r w:rsidR="00C16F94">
        <w:rPr>
          <w:rFonts w:hint="eastAsia"/>
        </w:rPr>
        <w:t>はか</w:t>
      </w:r>
      <w:r w:rsidR="00E10570">
        <w:rPr>
          <w:rFonts w:hint="eastAsia"/>
        </w:rPr>
        <w:t>る</w:t>
      </w:r>
      <w:r w:rsidR="00F45280">
        <w:rPr>
          <w:rFonts w:hint="eastAsia"/>
        </w:rPr>
        <w:t>ための</w:t>
      </w:r>
      <w:r w:rsidRPr="00E437F5">
        <w:rPr>
          <w:rFonts w:hint="eastAsia"/>
        </w:rPr>
        <w:t>指標になります。</w:t>
      </w:r>
    </w:p>
    <w:p w:rsidR="00F45280" w:rsidRDefault="00F45280" w:rsidP="004B6B37"/>
    <w:p w:rsidR="004B6B37" w:rsidRDefault="004B6B37" w:rsidP="004B6B37">
      <w:r>
        <w:t>The length of time PRs remain open also indicates how responsive and welcoming your project maintainers are to outside contributors. If a PR sits for too long without response, potential contributors may take their good ideas elsewhere.</w:t>
      </w:r>
    </w:p>
    <w:p w:rsidR="004B6B37" w:rsidRDefault="00F45280" w:rsidP="004B6B37">
      <w:r>
        <w:rPr>
          <w:rFonts w:hint="eastAsia"/>
        </w:rPr>
        <w:t>プルリクエスト</w:t>
      </w:r>
      <w:r w:rsidRPr="00F45280">
        <w:rPr>
          <w:rFonts w:hint="eastAsia"/>
        </w:rPr>
        <w:t>が</w:t>
      </w:r>
      <w:r>
        <w:rPr>
          <w:rFonts w:hint="eastAsia"/>
        </w:rPr>
        <w:t>オープンの状態</w:t>
      </w:r>
      <w:r w:rsidRPr="00F45280">
        <w:rPr>
          <w:rFonts w:hint="eastAsia"/>
        </w:rPr>
        <w:t>の時間の長さは、</w:t>
      </w:r>
      <w:r>
        <w:rPr>
          <w:rFonts w:hint="eastAsia"/>
        </w:rPr>
        <w:t>あなたの</w:t>
      </w:r>
      <w:r w:rsidRPr="00F45280">
        <w:rPr>
          <w:rFonts w:hint="eastAsia"/>
        </w:rPr>
        <w:t>プロジェクトのメ</w:t>
      </w:r>
      <w:r>
        <w:rPr>
          <w:rFonts w:hint="eastAsia"/>
        </w:rPr>
        <w:t>イ</w:t>
      </w:r>
      <w:r w:rsidRPr="00F45280">
        <w:rPr>
          <w:rFonts w:hint="eastAsia"/>
        </w:rPr>
        <w:t>ンテナーが外部の</w:t>
      </w:r>
      <w:r>
        <w:rPr>
          <w:rFonts w:hint="eastAsia"/>
        </w:rPr>
        <w:t>コントリビューター</w:t>
      </w:r>
      <w:r w:rsidR="007748DC">
        <w:rPr>
          <w:rFonts w:hint="eastAsia"/>
        </w:rPr>
        <w:t>に、</w:t>
      </w:r>
      <w:r>
        <w:rPr>
          <w:rFonts w:hint="eastAsia"/>
        </w:rPr>
        <w:t>いかに</w:t>
      </w:r>
      <w:r w:rsidR="007748DC">
        <w:rPr>
          <w:rFonts w:hint="eastAsia"/>
        </w:rPr>
        <w:t>早く</w:t>
      </w:r>
      <w:r>
        <w:rPr>
          <w:rFonts w:hint="eastAsia"/>
        </w:rPr>
        <w:t>対応</w:t>
      </w:r>
      <w:r w:rsidR="007748DC">
        <w:rPr>
          <w:rFonts w:hint="eastAsia"/>
        </w:rPr>
        <w:t>し</w:t>
      </w:r>
      <w:r>
        <w:rPr>
          <w:rFonts w:hint="eastAsia"/>
        </w:rPr>
        <w:t>、</w:t>
      </w:r>
      <w:r w:rsidR="007748DC">
        <w:rPr>
          <w:rFonts w:hint="eastAsia"/>
        </w:rPr>
        <w:t>かれら</w:t>
      </w:r>
      <w:ins w:id="641" w:author="工内 隆" w:date="2018-09-24T14:15:00Z">
        <w:r w:rsidR="00240470">
          <w:rPr>
            <w:rFonts w:hint="eastAsia"/>
          </w:rPr>
          <w:t>を喜んで迎</w:t>
        </w:r>
      </w:ins>
      <w:del w:id="642" w:author="工内 隆" w:date="2018-09-24T14:15:00Z">
        <w:r w:rsidR="007748DC" w:rsidDel="00240470">
          <w:rPr>
            <w:rFonts w:hint="eastAsia"/>
          </w:rPr>
          <w:delText>に応</w:delText>
        </w:r>
      </w:del>
      <w:r w:rsidR="007748DC">
        <w:rPr>
          <w:rFonts w:hint="eastAsia"/>
        </w:rPr>
        <w:t>えている</w:t>
      </w:r>
      <w:r w:rsidRPr="00F45280">
        <w:rPr>
          <w:rFonts w:hint="eastAsia"/>
        </w:rPr>
        <w:t>かを示します。</w:t>
      </w:r>
      <w:r w:rsidRPr="00F45280">
        <w:rPr>
          <w:rFonts w:hint="eastAsia"/>
        </w:rPr>
        <w:t xml:space="preserve"> </w:t>
      </w:r>
      <w:r>
        <w:rPr>
          <w:rFonts w:hint="eastAsia"/>
        </w:rPr>
        <w:t>プルリクエスト</w:t>
      </w:r>
      <w:ins w:id="643" w:author="Date Masahiro" w:date="2018-09-25T12:12:00Z">
        <w:r w:rsidR="002B653A">
          <w:rPr>
            <w:rFonts w:hint="eastAsia"/>
          </w:rPr>
          <w:t>に</w:t>
        </w:r>
      </w:ins>
      <w:ins w:id="644" w:author="工内 隆" w:date="2018-09-24T14:16:00Z">
        <w:del w:id="645" w:author="Date Masahiro" w:date="2018-09-25T12:12:00Z">
          <w:r w:rsidR="00A96246" w:rsidDel="002B653A">
            <w:rPr>
              <w:rFonts w:hint="eastAsia"/>
            </w:rPr>
            <w:delText>が</w:delText>
          </w:r>
        </w:del>
      </w:ins>
      <w:del w:id="646" w:author="工内 隆" w:date="2018-09-24T14:16:00Z">
        <w:r w:rsidR="00892D30" w:rsidDel="00A96246">
          <w:rPr>
            <w:rFonts w:hint="eastAsia"/>
          </w:rPr>
          <w:delText>は</w:delText>
        </w:r>
      </w:del>
      <w:r w:rsidRPr="00F45280">
        <w:rPr>
          <w:rFonts w:hint="eastAsia"/>
        </w:rPr>
        <w:t>応答</w:t>
      </w:r>
      <w:r>
        <w:rPr>
          <w:rFonts w:hint="eastAsia"/>
        </w:rPr>
        <w:t>が</w:t>
      </w:r>
      <w:r w:rsidRPr="00F45280">
        <w:rPr>
          <w:rFonts w:hint="eastAsia"/>
        </w:rPr>
        <w:t>なく</w:t>
      </w:r>
      <w:r>
        <w:rPr>
          <w:rFonts w:hint="eastAsia"/>
        </w:rPr>
        <w:t>、</w:t>
      </w:r>
      <w:ins w:id="647" w:author="Date Masahiro" w:date="2018-09-25T12:12:00Z">
        <w:r w:rsidR="002B653A">
          <w:rPr>
            <w:rFonts w:hint="eastAsia"/>
          </w:rPr>
          <w:t>それが</w:t>
        </w:r>
      </w:ins>
      <w:bookmarkStart w:id="648" w:name="_GoBack"/>
      <w:bookmarkEnd w:id="648"/>
      <w:r w:rsidRPr="00F45280">
        <w:rPr>
          <w:rFonts w:hint="eastAsia"/>
        </w:rPr>
        <w:t>長時間</w:t>
      </w:r>
      <w:r>
        <w:rPr>
          <w:rFonts w:hint="eastAsia"/>
        </w:rPr>
        <w:t>放置される</w:t>
      </w:r>
      <w:r w:rsidRPr="00F45280">
        <w:rPr>
          <w:rFonts w:hint="eastAsia"/>
        </w:rPr>
        <w:t>と、潜在的な</w:t>
      </w:r>
      <w:ins w:id="649" w:author="工内 隆" w:date="2018-09-24T14:20:00Z">
        <w:r w:rsidR="00A96246">
          <w:rPr>
            <w:rFonts w:hint="eastAsia"/>
          </w:rPr>
          <w:t>力を持った</w:t>
        </w:r>
      </w:ins>
      <w:r>
        <w:rPr>
          <w:rFonts w:hint="eastAsia"/>
        </w:rPr>
        <w:t>コントリビューター</w:t>
      </w:r>
      <w:r w:rsidRPr="00F45280">
        <w:rPr>
          <w:rFonts w:hint="eastAsia"/>
        </w:rPr>
        <w:t>は</w:t>
      </w:r>
      <w:ins w:id="650" w:author="工内 隆" w:date="2018-09-24T14:20:00Z">
        <w:r w:rsidR="00A96246">
          <w:rPr>
            <w:rFonts w:hint="eastAsia"/>
          </w:rPr>
          <w:t>、</w:t>
        </w:r>
      </w:ins>
      <w:r w:rsidR="00892D30">
        <w:rPr>
          <w:rFonts w:hint="eastAsia"/>
        </w:rPr>
        <w:t>かれらの</w:t>
      </w:r>
      <w:r w:rsidRPr="00F45280">
        <w:rPr>
          <w:rFonts w:hint="eastAsia"/>
        </w:rPr>
        <w:t>良いアイデアを</w:t>
      </w:r>
      <w:r w:rsidR="00892D30">
        <w:rPr>
          <w:rFonts w:hint="eastAsia"/>
        </w:rPr>
        <w:t>他の場所で実現することになるかもしれません</w:t>
      </w:r>
      <w:r w:rsidRPr="00F45280">
        <w:rPr>
          <w:rFonts w:hint="eastAsia"/>
        </w:rPr>
        <w:t>。</w:t>
      </w:r>
    </w:p>
    <w:p w:rsidR="00F45280" w:rsidRDefault="00F45280" w:rsidP="004B6B37"/>
    <w:p w:rsidR="004B6B37" w:rsidRDefault="004B6B37" w:rsidP="004B6B37">
      <w:r>
        <w:rPr>
          <w:rFonts w:hint="eastAsia"/>
        </w:rPr>
        <w:t>“</w:t>
      </w:r>
      <w:r>
        <w:t xml:space="preserve">When we have a good project, we probably don’t have a pull request that’s open for more than, I would say, two to three months at most. </w:t>
      </w:r>
      <w:r>
        <w:lastRenderedPageBreak/>
        <w:t xml:space="preserve">And that’s actually a lot.” </w:t>
      </w:r>
    </w:p>
    <w:p w:rsidR="004B6B37" w:rsidRDefault="00892D30" w:rsidP="004B6B37">
      <w:r w:rsidRPr="00892D30">
        <w:rPr>
          <w:rFonts w:hint="eastAsia"/>
        </w:rPr>
        <w:t>「良いプロジェクト</w:t>
      </w:r>
      <w:r>
        <w:rPr>
          <w:rFonts w:hint="eastAsia"/>
        </w:rPr>
        <w:t>は</w:t>
      </w:r>
      <w:r w:rsidRPr="00892D30">
        <w:rPr>
          <w:rFonts w:hint="eastAsia"/>
        </w:rPr>
        <w:t>、おそらく</w:t>
      </w:r>
      <w:r w:rsidRPr="00892D30">
        <w:t>2</w:t>
      </w:r>
      <w:r w:rsidRPr="00892D30">
        <w:rPr>
          <w:rFonts w:hint="eastAsia"/>
        </w:rPr>
        <w:t>〜</w:t>
      </w:r>
      <w:r w:rsidRPr="00892D30">
        <w:t>3</w:t>
      </w:r>
      <w:r w:rsidRPr="00892D30">
        <w:rPr>
          <w:rFonts w:hint="eastAsia"/>
        </w:rPr>
        <w:t>か月</w:t>
      </w:r>
      <w:r>
        <w:rPr>
          <w:rFonts w:hint="eastAsia"/>
        </w:rPr>
        <w:t>以上プルリクエストをオープンの状態で放置しないでしょう</w:t>
      </w:r>
      <w:r w:rsidRPr="00892D30">
        <w:rPr>
          <w:rFonts w:hint="eastAsia"/>
        </w:rPr>
        <w:t>。</w:t>
      </w:r>
      <w:r w:rsidRPr="00892D30">
        <w:t xml:space="preserve"> </w:t>
      </w:r>
      <w:r>
        <w:rPr>
          <w:rFonts w:hint="eastAsia"/>
        </w:rPr>
        <w:t>残念だけど、</w:t>
      </w:r>
      <w:r w:rsidRPr="00892D30">
        <w:rPr>
          <w:rFonts w:hint="eastAsia"/>
        </w:rPr>
        <w:t>それは実際にはたくさんあ</w:t>
      </w:r>
      <w:r>
        <w:rPr>
          <w:rFonts w:hint="eastAsia"/>
        </w:rPr>
        <w:t>りますが。</w:t>
      </w:r>
      <w:r w:rsidRPr="00892D30">
        <w:rPr>
          <w:rFonts w:hint="eastAsia"/>
        </w:rPr>
        <w:t>」</w:t>
      </w:r>
    </w:p>
    <w:p w:rsidR="00892D30" w:rsidRDefault="00892D30" w:rsidP="004B6B37"/>
    <w:p w:rsidR="004B6B37" w:rsidRDefault="007F2400" w:rsidP="004B6B37">
      <w:hyperlink r:id="rId22" w:history="1">
        <w:r w:rsidR="004B6B37" w:rsidRPr="00892D30">
          <w:rPr>
            <w:rStyle w:val="a3"/>
          </w:rPr>
          <w:t>Christine Abernathy</w:t>
        </w:r>
      </w:hyperlink>
      <w:r w:rsidR="004B6B37">
        <w:t xml:space="preserve"> – Open Source Developer Advocate at Facebook</w:t>
      </w:r>
    </w:p>
    <w:p w:rsidR="004B6B37" w:rsidRDefault="004B6B37" w:rsidP="004B6B37"/>
    <w:p w:rsidR="004B6B37" w:rsidRDefault="004B6B37" w:rsidP="004B6B37">
      <w:r>
        <w:t>Keep in mind that these metrics are highly dependent on the size of the project. Facebook’s smaller projects will try to keep the number of open pull requests at 10 or less. But keeping PRs at this limit would be challenging for bigger projects that have a lot of community input compared to the number of maintainers. Reviewing those pull requests takes time so bigger projects tend to have longer open PRs.</w:t>
      </w:r>
    </w:p>
    <w:p w:rsidR="004B6B37" w:rsidRDefault="00892D30" w:rsidP="004B6B37">
      <w:r w:rsidRPr="00892D30">
        <w:rPr>
          <w:rFonts w:hint="eastAsia"/>
        </w:rPr>
        <w:t>これらの</w:t>
      </w:r>
      <w:r>
        <w:rPr>
          <w:rFonts w:hint="eastAsia"/>
        </w:rPr>
        <w:t>メトリクス</w:t>
      </w:r>
      <w:r w:rsidRPr="00892D30">
        <w:rPr>
          <w:rFonts w:hint="eastAsia"/>
        </w:rPr>
        <w:t>はプロジェクトの規模に大きく依存していること</w:t>
      </w:r>
      <w:r>
        <w:rPr>
          <w:rFonts w:hint="eastAsia"/>
        </w:rPr>
        <w:t>を心に留めて置いてください</w:t>
      </w:r>
      <w:r w:rsidRPr="00892D30">
        <w:rPr>
          <w:rFonts w:hint="eastAsia"/>
        </w:rPr>
        <w:t>。</w:t>
      </w:r>
      <w:r w:rsidRPr="00892D30">
        <w:rPr>
          <w:rFonts w:hint="eastAsia"/>
        </w:rPr>
        <w:t xml:space="preserve"> Facebook</w:t>
      </w:r>
      <w:r>
        <w:rPr>
          <w:rFonts w:hint="eastAsia"/>
        </w:rPr>
        <w:t>社</w:t>
      </w:r>
      <w:r w:rsidRPr="00892D30">
        <w:rPr>
          <w:rFonts w:hint="eastAsia"/>
        </w:rPr>
        <w:t>の小規模なプロジェクトは、オープン</w:t>
      </w:r>
      <w:r>
        <w:rPr>
          <w:rFonts w:hint="eastAsia"/>
        </w:rPr>
        <w:t>な状態の</w:t>
      </w:r>
      <w:r w:rsidRPr="00892D30">
        <w:rPr>
          <w:rFonts w:hint="eastAsia"/>
        </w:rPr>
        <w:t>プル</w:t>
      </w:r>
      <w:r>
        <w:rPr>
          <w:rFonts w:hint="eastAsia"/>
        </w:rPr>
        <w:t>リクエスト</w:t>
      </w:r>
      <w:r w:rsidRPr="00892D30">
        <w:rPr>
          <w:rFonts w:hint="eastAsia"/>
        </w:rPr>
        <w:t>数を</w:t>
      </w:r>
      <w:r w:rsidRPr="00892D30">
        <w:rPr>
          <w:rFonts w:hint="eastAsia"/>
        </w:rPr>
        <w:t>10</w:t>
      </w:r>
      <w:r w:rsidRPr="00892D30">
        <w:rPr>
          <w:rFonts w:hint="eastAsia"/>
        </w:rPr>
        <w:t>以下に抑えるよう</w:t>
      </w:r>
      <w:r w:rsidR="00D052EA">
        <w:rPr>
          <w:rFonts w:hint="eastAsia"/>
        </w:rPr>
        <w:t>に努力していま</w:t>
      </w:r>
      <w:r w:rsidRPr="00892D30">
        <w:rPr>
          <w:rFonts w:hint="eastAsia"/>
        </w:rPr>
        <w:t>す。</w:t>
      </w:r>
      <w:r w:rsidRPr="00892D30">
        <w:rPr>
          <w:rFonts w:hint="eastAsia"/>
        </w:rPr>
        <w:t xml:space="preserve"> </w:t>
      </w:r>
      <w:r w:rsidRPr="00892D30">
        <w:rPr>
          <w:rFonts w:hint="eastAsia"/>
        </w:rPr>
        <w:t>しかし</w:t>
      </w:r>
      <w:r w:rsidR="00D052EA">
        <w:rPr>
          <w:rFonts w:hint="eastAsia"/>
        </w:rPr>
        <w:t>、プルリクエスト</w:t>
      </w:r>
      <w:r w:rsidRPr="00892D30">
        <w:rPr>
          <w:rFonts w:hint="eastAsia"/>
        </w:rPr>
        <w:t>を</w:t>
      </w:r>
      <w:r w:rsidR="00D052EA">
        <w:rPr>
          <w:rFonts w:hint="eastAsia"/>
        </w:rPr>
        <w:t>10</w:t>
      </w:r>
      <w:r w:rsidR="00D052EA">
        <w:rPr>
          <w:rFonts w:hint="eastAsia"/>
        </w:rPr>
        <w:t>以下に</w:t>
      </w:r>
      <w:r w:rsidRPr="00892D30">
        <w:rPr>
          <w:rFonts w:hint="eastAsia"/>
        </w:rPr>
        <w:t>保つことは、メ</w:t>
      </w:r>
      <w:r w:rsidR="00D052EA">
        <w:rPr>
          <w:rFonts w:hint="eastAsia"/>
        </w:rPr>
        <w:t>イ</w:t>
      </w:r>
      <w:r w:rsidRPr="00892D30">
        <w:rPr>
          <w:rFonts w:hint="eastAsia"/>
        </w:rPr>
        <w:t>ンテナーの数に比べ</w:t>
      </w:r>
      <w:r w:rsidR="00D052EA">
        <w:rPr>
          <w:rFonts w:hint="eastAsia"/>
        </w:rPr>
        <w:t>、</w:t>
      </w:r>
      <w:r w:rsidRPr="00892D30">
        <w:rPr>
          <w:rFonts w:hint="eastAsia"/>
        </w:rPr>
        <w:t>コミュニティのインプットが</w:t>
      </w:r>
      <w:r w:rsidR="00D052EA">
        <w:rPr>
          <w:rFonts w:hint="eastAsia"/>
        </w:rPr>
        <w:t>非常に</w:t>
      </w:r>
      <w:r w:rsidRPr="00892D30">
        <w:rPr>
          <w:rFonts w:hint="eastAsia"/>
        </w:rPr>
        <w:t>多い</w:t>
      </w:r>
      <w:r w:rsidR="00D052EA">
        <w:rPr>
          <w:rFonts w:hint="eastAsia"/>
        </w:rPr>
        <w:t>大規模な</w:t>
      </w:r>
      <w:r w:rsidRPr="00892D30">
        <w:rPr>
          <w:rFonts w:hint="eastAsia"/>
        </w:rPr>
        <w:t>プロジェクトにとっては難しいでしょう。</w:t>
      </w:r>
      <w:r w:rsidRPr="00892D30">
        <w:rPr>
          <w:rFonts w:hint="eastAsia"/>
        </w:rPr>
        <w:t xml:space="preserve"> </w:t>
      </w:r>
      <w:r w:rsidRPr="00892D30">
        <w:rPr>
          <w:rFonts w:hint="eastAsia"/>
        </w:rPr>
        <w:t>これらのプルリクエストを</w:t>
      </w:r>
      <w:r w:rsidR="00D052EA">
        <w:rPr>
          <w:rFonts w:hint="eastAsia"/>
        </w:rPr>
        <w:t>レビュー</w:t>
      </w:r>
      <w:r w:rsidRPr="00892D30">
        <w:rPr>
          <w:rFonts w:hint="eastAsia"/>
        </w:rPr>
        <w:t>するには時間がかかるので、</w:t>
      </w:r>
      <w:r w:rsidR="00D052EA">
        <w:rPr>
          <w:rFonts w:hint="eastAsia"/>
        </w:rPr>
        <w:t>大規模</w:t>
      </w:r>
      <w:r w:rsidRPr="00892D30">
        <w:rPr>
          <w:rFonts w:hint="eastAsia"/>
        </w:rPr>
        <w:t>プロジェクトでは</w:t>
      </w:r>
      <w:r w:rsidR="00D052EA">
        <w:rPr>
          <w:rFonts w:hint="eastAsia"/>
        </w:rPr>
        <w:t>オープンな状態の</w:t>
      </w:r>
      <w:ins w:id="651" w:author="工内 隆" w:date="2018-09-24T14:26:00Z">
        <w:r w:rsidR="008D6093">
          <w:rPr>
            <w:rFonts w:hint="eastAsia"/>
          </w:rPr>
          <w:t>長い</w:t>
        </w:r>
      </w:ins>
      <w:r w:rsidR="00D052EA">
        <w:rPr>
          <w:rFonts w:hint="eastAsia"/>
        </w:rPr>
        <w:t>プルリクエスト</w:t>
      </w:r>
      <w:r w:rsidRPr="00892D30">
        <w:rPr>
          <w:rFonts w:hint="eastAsia"/>
        </w:rPr>
        <w:t>が</w:t>
      </w:r>
      <w:ins w:id="652" w:author="工内 隆" w:date="2018-09-24T14:31:00Z">
        <w:r w:rsidR="008D6093">
          <w:rPr>
            <w:rFonts w:hint="eastAsia"/>
          </w:rPr>
          <w:t>存在するように</w:t>
        </w:r>
      </w:ins>
      <w:del w:id="653" w:author="工内 隆" w:date="2018-09-24T14:27:00Z">
        <w:r w:rsidR="00D052EA" w:rsidRPr="00D052EA" w:rsidDel="008D6093">
          <w:rPr>
            <w:rFonts w:hint="eastAsia"/>
          </w:rPr>
          <w:delText>より長い時間</w:delText>
        </w:r>
        <w:r w:rsidR="00D052EA" w:rsidDel="008D6093">
          <w:rPr>
            <w:rFonts w:hint="eastAsia"/>
          </w:rPr>
          <w:delText>に</w:delText>
        </w:r>
      </w:del>
      <w:r w:rsidR="00D052EA">
        <w:rPr>
          <w:rFonts w:hint="eastAsia"/>
        </w:rPr>
        <w:t>なる</w:t>
      </w:r>
      <w:r w:rsidRPr="00892D30">
        <w:rPr>
          <w:rFonts w:hint="eastAsia"/>
        </w:rPr>
        <w:t>傾向があります。</w:t>
      </w:r>
    </w:p>
    <w:p w:rsidR="00892D30" w:rsidRDefault="00892D30" w:rsidP="004B6B37"/>
    <w:p w:rsidR="004B6B37" w:rsidRDefault="004B6B37" w:rsidP="004B6B37">
      <w:r>
        <w:t>Facebook’s open source office frequently runs queries in the database and picks the top five projects with the most open PRs. They pinpoint a few issues and then take the opportunity to open up a dialogue with the project’s maintainers. They ask them a couple of questions to get to the root of the issue and see what might help solve the problem. More often than not, it’s simply a matter of refocusing their attention and reminding them that it’s important to keep the community happy. But occasionally, digging into the numbers points to deeper problems with a project. A lot of open PRs, or old PRs, could mean that only one or two people are maintaining the project — a potential red flag.</w:t>
      </w:r>
    </w:p>
    <w:p w:rsidR="004B6B37" w:rsidRDefault="00D052EA" w:rsidP="004B6B37">
      <w:r w:rsidRPr="00D052EA">
        <w:rPr>
          <w:rFonts w:hint="eastAsia"/>
        </w:rPr>
        <w:t>Facebook</w:t>
      </w:r>
      <w:r>
        <w:rPr>
          <w:rFonts w:hint="eastAsia"/>
        </w:rPr>
        <w:t>社</w:t>
      </w:r>
      <w:r w:rsidRPr="00D052EA">
        <w:rPr>
          <w:rFonts w:hint="eastAsia"/>
        </w:rPr>
        <w:t>のオープンソース</w:t>
      </w:r>
      <w:r>
        <w:rPr>
          <w:rFonts w:hint="eastAsia"/>
        </w:rPr>
        <w:t xml:space="preserve">　</w:t>
      </w:r>
      <w:r w:rsidRPr="00D052EA">
        <w:rPr>
          <w:rFonts w:hint="eastAsia"/>
        </w:rPr>
        <w:t>オフィスでは、頻繁にデータベース</w:t>
      </w:r>
      <w:r w:rsidR="00434BEE">
        <w:rPr>
          <w:rFonts w:hint="eastAsia"/>
        </w:rPr>
        <w:t>を検索し</w:t>
      </w:r>
      <w:r w:rsidRPr="00D052EA">
        <w:rPr>
          <w:rFonts w:hint="eastAsia"/>
        </w:rPr>
        <w:t>、</w:t>
      </w:r>
      <w:r w:rsidR="00434BEE">
        <w:rPr>
          <w:rFonts w:hint="eastAsia"/>
        </w:rPr>
        <w:t>オープンな状態のプルリクエスト</w:t>
      </w:r>
      <w:r w:rsidRPr="00D052EA">
        <w:rPr>
          <w:rFonts w:hint="eastAsia"/>
        </w:rPr>
        <w:t>が最も多い上位</w:t>
      </w:r>
      <w:r w:rsidRPr="00D052EA">
        <w:rPr>
          <w:rFonts w:hint="eastAsia"/>
        </w:rPr>
        <w:t>5</w:t>
      </w:r>
      <w:r w:rsidRPr="00D052EA">
        <w:rPr>
          <w:rFonts w:hint="eastAsia"/>
        </w:rPr>
        <w:t>つのプロジェクトを</w:t>
      </w:r>
      <w:r w:rsidR="00434BEE">
        <w:rPr>
          <w:rFonts w:hint="eastAsia"/>
        </w:rPr>
        <w:t>選定しています</w:t>
      </w:r>
      <w:r w:rsidRPr="00D052EA">
        <w:rPr>
          <w:rFonts w:hint="eastAsia"/>
        </w:rPr>
        <w:t>。</w:t>
      </w:r>
      <w:r w:rsidRPr="00D052EA">
        <w:rPr>
          <w:rFonts w:hint="eastAsia"/>
        </w:rPr>
        <w:t xml:space="preserve"> </w:t>
      </w:r>
      <w:r w:rsidRPr="00D052EA">
        <w:rPr>
          <w:rFonts w:hint="eastAsia"/>
        </w:rPr>
        <w:t>彼らはいくつかの問題点を特定し</w:t>
      </w:r>
      <w:r w:rsidR="00434BEE">
        <w:rPr>
          <w:rFonts w:hint="eastAsia"/>
        </w:rPr>
        <w:t>て</w:t>
      </w:r>
      <w:r w:rsidRPr="00D052EA">
        <w:rPr>
          <w:rFonts w:hint="eastAsia"/>
        </w:rPr>
        <w:t>、プロジェクトの</w:t>
      </w:r>
      <w:r w:rsidR="00434BEE">
        <w:rPr>
          <w:rFonts w:hint="eastAsia"/>
        </w:rPr>
        <w:t>メインテナー</w:t>
      </w:r>
      <w:r w:rsidRPr="00D052EA">
        <w:rPr>
          <w:rFonts w:hint="eastAsia"/>
        </w:rPr>
        <w:t>と</w:t>
      </w:r>
      <w:r w:rsidR="00434BEE">
        <w:rPr>
          <w:rFonts w:hint="eastAsia"/>
        </w:rPr>
        <w:t>議論を始めます</w:t>
      </w:r>
      <w:r w:rsidRPr="00D052EA">
        <w:rPr>
          <w:rFonts w:hint="eastAsia"/>
        </w:rPr>
        <w:t>。</w:t>
      </w:r>
      <w:r w:rsidRPr="00D052EA">
        <w:rPr>
          <w:rFonts w:hint="eastAsia"/>
        </w:rPr>
        <w:t xml:space="preserve"> </w:t>
      </w:r>
      <w:r w:rsidRPr="00D052EA">
        <w:rPr>
          <w:rFonts w:hint="eastAsia"/>
        </w:rPr>
        <w:t>彼らは問題の</w:t>
      </w:r>
      <w:r w:rsidR="00434BEE">
        <w:rPr>
          <w:rFonts w:hint="eastAsia"/>
        </w:rPr>
        <w:t>根本原因を特定し</w:t>
      </w:r>
      <w:r w:rsidRPr="00D052EA">
        <w:rPr>
          <w:rFonts w:hint="eastAsia"/>
        </w:rPr>
        <w:t>、問題解決</w:t>
      </w:r>
      <w:r w:rsidR="00434BEE">
        <w:rPr>
          <w:rFonts w:hint="eastAsia"/>
        </w:rPr>
        <w:t>を促進するために</w:t>
      </w:r>
      <w:r w:rsidRPr="00D052EA">
        <w:rPr>
          <w:rFonts w:hint="eastAsia"/>
        </w:rPr>
        <w:t>、彼らに</w:t>
      </w:r>
      <w:r w:rsidR="00434BEE">
        <w:rPr>
          <w:rFonts w:hint="eastAsia"/>
        </w:rPr>
        <w:t>2</w:t>
      </w:r>
      <w:r w:rsidR="00434BEE">
        <w:rPr>
          <w:rFonts w:hint="eastAsia"/>
        </w:rPr>
        <w:t>、</w:t>
      </w:r>
      <w:r w:rsidR="00434BEE">
        <w:rPr>
          <w:rFonts w:hint="eastAsia"/>
        </w:rPr>
        <w:t>3</w:t>
      </w:r>
      <w:ins w:id="654" w:author="工内 隆" w:date="2018-09-24T14:29:00Z">
        <w:r w:rsidR="008D6093">
          <w:rPr>
            <w:rFonts w:hint="eastAsia"/>
          </w:rPr>
          <w:t>の</w:t>
        </w:r>
      </w:ins>
      <w:r w:rsidRPr="00D052EA">
        <w:rPr>
          <w:rFonts w:hint="eastAsia"/>
        </w:rPr>
        <w:t>質問をします。</w:t>
      </w:r>
      <w:r w:rsidRPr="00D052EA">
        <w:rPr>
          <w:rFonts w:hint="eastAsia"/>
        </w:rPr>
        <w:t xml:space="preserve"> </w:t>
      </w:r>
      <w:r w:rsidRPr="00D052EA">
        <w:rPr>
          <w:rFonts w:hint="eastAsia"/>
        </w:rPr>
        <w:t>多くの場合、コミュニティ</w:t>
      </w:r>
      <w:r w:rsidR="006F1D3D">
        <w:rPr>
          <w:rFonts w:hint="eastAsia"/>
        </w:rPr>
        <w:t>に注意をはらい、コミュニティが</w:t>
      </w:r>
      <w:r w:rsidRPr="00D052EA">
        <w:rPr>
          <w:rFonts w:hint="eastAsia"/>
        </w:rPr>
        <w:t>幸せ</w:t>
      </w:r>
      <w:r w:rsidR="006F1D3D">
        <w:rPr>
          <w:rFonts w:hint="eastAsia"/>
        </w:rPr>
        <w:t>である状態を</w:t>
      </w:r>
      <w:r w:rsidRPr="00D052EA">
        <w:rPr>
          <w:rFonts w:hint="eastAsia"/>
        </w:rPr>
        <w:t>保つことが重要であることを</w:t>
      </w:r>
      <w:r w:rsidR="006F1D3D">
        <w:rPr>
          <w:rFonts w:hint="eastAsia"/>
        </w:rPr>
        <w:t>再確認させるという簡単なものです</w:t>
      </w:r>
      <w:r w:rsidRPr="00D052EA">
        <w:rPr>
          <w:rFonts w:hint="eastAsia"/>
        </w:rPr>
        <w:t>。</w:t>
      </w:r>
      <w:r w:rsidRPr="00D052EA">
        <w:rPr>
          <w:rFonts w:hint="eastAsia"/>
        </w:rPr>
        <w:t xml:space="preserve"> </w:t>
      </w:r>
      <w:r w:rsidRPr="00D052EA">
        <w:rPr>
          <w:rFonts w:hint="eastAsia"/>
        </w:rPr>
        <w:t>しかし時</w:t>
      </w:r>
      <w:r w:rsidR="006F1D3D">
        <w:rPr>
          <w:rFonts w:hint="eastAsia"/>
        </w:rPr>
        <w:t>には</w:t>
      </w:r>
      <w:r w:rsidRPr="00D052EA">
        <w:rPr>
          <w:rFonts w:hint="eastAsia"/>
        </w:rPr>
        <w:t>、数字を</w:t>
      </w:r>
      <w:r w:rsidR="006F1D3D">
        <w:rPr>
          <w:rFonts w:hint="eastAsia"/>
        </w:rPr>
        <w:t>深く</w:t>
      </w:r>
      <w:r w:rsidR="006F1D3D">
        <w:rPr>
          <w:rFonts w:hint="eastAsia"/>
        </w:rPr>
        <w:lastRenderedPageBreak/>
        <w:t>分析し</w:t>
      </w:r>
      <w:r w:rsidRPr="00D052EA">
        <w:rPr>
          <w:rFonts w:hint="eastAsia"/>
        </w:rPr>
        <w:t>、プロジェクトの深い問題を指摘</w:t>
      </w:r>
      <w:r w:rsidR="006F1D3D">
        <w:rPr>
          <w:rFonts w:hint="eastAsia"/>
        </w:rPr>
        <w:t>することもあります</w:t>
      </w:r>
      <w:r w:rsidRPr="00D052EA">
        <w:rPr>
          <w:rFonts w:hint="eastAsia"/>
        </w:rPr>
        <w:t>。</w:t>
      </w:r>
      <w:r w:rsidRPr="00D052EA">
        <w:rPr>
          <w:rFonts w:hint="eastAsia"/>
        </w:rPr>
        <w:t xml:space="preserve"> </w:t>
      </w:r>
      <w:r w:rsidR="006F1D3D">
        <w:rPr>
          <w:rFonts w:hint="eastAsia"/>
        </w:rPr>
        <w:t>多量のオープンな状態のプルリクエスト、</w:t>
      </w:r>
      <w:r w:rsidRPr="00D052EA">
        <w:rPr>
          <w:rFonts w:hint="eastAsia"/>
        </w:rPr>
        <w:t>古い</w:t>
      </w:r>
      <w:r w:rsidR="006F1D3D">
        <w:rPr>
          <w:rFonts w:hint="eastAsia"/>
        </w:rPr>
        <w:t>プルリクエストの存在は</w:t>
      </w:r>
      <w:r w:rsidRPr="00D052EA">
        <w:rPr>
          <w:rFonts w:hint="eastAsia"/>
        </w:rPr>
        <w:t>、</w:t>
      </w:r>
      <w:r w:rsidR="006F1D3D">
        <w:rPr>
          <w:rFonts w:hint="eastAsia"/>
        </w:rPr>
        <w:t>わずか</w:t>
      </w:r>
      <w:r w:rsidRPr="00D052EA">
        <w:t>1</w:t>
      </w:r>
      <w:r w:rsidRPr="00D052EA">
        <w:rPr>
          <w:rFonts w:hint="eastAsia"/>
        </w:rPr>
        <w:t>〜</w:t>
      </w:r>
      <w:r w:rsidRPr="00D052EA">
        <w:t>2</w:t>
      </w:r>
      <w:r w:rsidRPr="00D052EA">
        <w:rPr>
          <w:rFonts w:hint="eastAsia"/>
        </w:rPr>
        <w:t>人</w:t>
      </w:r>
      <w:r w:rsidR="006F1D3D">
        <w:rPr>
          <w:rFonts w:hint="eastAsia"/>
        </w:rPr>
        <w:t>で</w:t>
      </w:r>
      <w:r w:rsidRPr="00D052EA">
        <w:rPr>
          <w:rFonts w:hint="eastAsia"/>
        </w:rPr>
        <w:t>プロジェクトを維持している</w:t>
      </w:r>
      <w:r w:rsidR="006F1D3D">
        <w:rPr>
          <w:rFonts w:hint="eastAsia"/>
        </w:rPr>
        <w:t>ことを示している場合</w:t>
      </w:r>
      <w:r w:rsidRPr="00D052EA">
        <w:rPr>
          <w:rFonts w:hint="eastAsia"/>
        </w:rPr>
        <w:t>があります。これは潜在的</w:t>
      </w:r>
      <w:r w:rsidR="00F845F9">
        <w:rPr>
          <w:rFonts w:hint="eastAsia"/>
        </w:rPr>
        <w:t>な赤信号</w:t>
      </w:r>
      <w:r w:rsidRPr="00D052EA">
        <w:rPr>
          <w:rFonts w:hint="eastAsia"/>
        </w:rPr>
        <w:t>です。</w:t>
      </w:r>
    </w:p>
    <w:p w:rsidR="00D052EA" w:rsidRDefault="00D052EA" w:rsidP="004B6B37"/>
    <w:p w:rsidR="004B6B37" w:rsidRDefault="004B6B37" w:rsidP="004B6B37">
      <w:r>
        <w:t>Number of issues submitted (and length of time they remain open)</w:t>
      </w:r>
    </w:p>
    <w:p w:rsidR="004B6B37" w:rsidRDefault="00F845F9" w:rsidP="004B6B37">
      <w:r>
        <w:rPr>
          <w:rFonts w:hint="eastAsia"/>
        </w:rPr>
        <w:t>サブミットされたイシューの</w:t>
      </w:r>
      <w:r w:rsidRPr="00F845F9">
        <w:rPr>
          <w:rFonts w:hint="eastAsia"/>
        </w:rPr>
        <w:t>数（また、それらがオープンであった時間））</w:t>
      </w:r>
    </w:p>
    <w:p w:rsidR="00F845F9" w:rsidRDefault="00F845F9" w:rsidP="004B6B37"/>
    <w:p w:rsidR="004B6B37" w:rsidRDefault="004B6B37" w:rsidP="004B6B37">
      <w:r>
        <w:t>Users who do not have the time, permission, or ability to submit a pull request, but encounter problems with your code can submit their bugs and feature requests as an issue. The number of issues, and how they are addressed, can indicate your projects’ levels of user adoption as well as how responsive maintainers are to user needs.</w:t>
      </w:r>
    </w:p>
    <w:p w:rsidR="004B6B37" w:rsidRDefault="005E740B" w:rsidP="004B6B37">
      <w:r w:rsidRPr="005E740B">
        <w:rPr>
          <w:rFonts w:hint="eastAsia"/>
        </w:rPr>
        <w:t>プル</w:t>
      </w:r>
      <w:r>
        <w:rPr>
          <w:rFonts w:hint="eastAsia"/>
        </w:rPr>
        <w:t>リクエスト</w:t>
      </w:r>
      <w:r w:rsidRPr="005E740B">
        <w:rPr>
          <w:rFonts w:hint="eastAsia"/>
        </w:rPr>
        <w:t>を</w:t>
      </w:r>
      <w:r>
        <w:rPr>
          <w:rFonts w:hint="eastAsia"/>
        </w:rPr>
        <w:t>サブミット</w:t>
      </w:r>
      <w:r w:rsidRPr="005E740B">
        <w:rPr>
          <w:rFonts w:hint="eastAsia"/>
        </w:rPr>
        <w:t>する</w:t>
      </w:r>
      <w:r>
        <w:rPr>
          <w:rFonts w:hint="eastAsia"/>
        </w:rPr>
        <w:t>ための</w:t>
      </w:r>
      <w:r w:rsidRPr="005E740B">
        <w:rPr>
          <w:rFonts w:hint="eastAsia"/>
        </w:rPr>
        <w:t>時間、権限、または</w:t>
      </w:r>
      <w:r>
        <w:rPr>
          <w:rFonts w:hint="eastAsia"/>
        </w:rPr>
        <w:t>その技術</w:t>
      </w:r>
      <w:r w:rsidRPr="005E740B">
        <w:rPr>
          <w:rFonts w:hint="eastAsia"/>
        </w:rPr>
        <w:t>を</w:t>
      </w:r>
      <w:r>
        <w:rPr>
          <w:rFonts w:hint="eastAsia"/>
        </w:rPr>
        <w:t>持って</w:t>
      </w:r>
      <w:ins w:id="655" w:author="工内 隆" w:date="2018-09-24T14:33:00Z">
        <w:r w:rsidR="008D6093">
          <w:rPr>
            <w:rFonts w:hint="eastAsia"/>
          </w:rPr>
          <w:t>ないけれども</w:t>
        </w:r>
      </w:ins>
      <w:del w:id="656" w:author="工内 隆" w:date="2018-09-24T14:33:00Z">
        <w:r w:rsidDel="008D6093">
          <w:rPr>
            <w:rFonts w:hint="eastAsia"/>
          </w:rPr>
          <w:delText>いなくても</w:delText>
        </w:r>
      </w:del>
      <w:r w:rsidRPr="005E740B">
        <w:rPr>
          <w:rFonts w:hint="eastAsia"/>
        </w:rPr>
        <w:t>、</w:t>
      </w:r>
      <w:ins w:id="657" w:author="工内 隆" w:date="2018-09-24T14:34:00Z">
        <w:r w:rsidR="008D6093">
          <w:rPr>
            <w:rFonts w:hint="eastAsia"/>
          </w:rPr>
          <w:t>プロジェクトの</w:t>
        </w:r>
      </w:ins>
      <w:r w:rsidRPr="005E740B">
        <w:rPr>
          <w:rFonts w:hint="eastAsia"/>
        </w:rPr>
        <w:t>コードに問題が発生したユーザーは、バグや機能要求を</w:t>
      </w:r>
      <w:r>
        <w:rPr>
          <w:rFonts w:hint="eastAsia"/>
        </w:rPr>
        <w:t>イシュー</w:t>
      </w:r>
      <w:r w:rsidRPr="005E740B">
        <w:rPr>
          <w:rFonts w:hint="eastAsia"/>
        </w:rPr>
        <w:t>として</w:t>
      </w:r>
      <w:r>
        <w:rPr>
          <w:rFonts w:hint="eastAsia"/>
        </w:rPr>
        <w:t>サブミット</w:t>
      </w:r>
      <w:r w:rsidRPr="005E740B">
        <w:rPr>
          <w:rFonts w:hint="eastAsia"/>
        </w:rPr>
        <w:t>する</w:t>
      </w:r>
      <w:ins w:id="658" w:author="工内 隆" w:date="2018-09-24T14:35:00Z">
        <w:r w:rsidR="008D6093">
          <w:rPr>
            <w:rFonts w:hint="eastAsia"/>
          </w:rPr>
          <w:t>可能性があり</w:t>
        </w:r>
      </w:ins>
      <w:del w:id="659" w:author="工内 隆" w:date="2018-09-24T14:35:00Z">
        <w:r w:rsidRPr="005E740B" w:rsidDel="008D6093">
          <w:rPr>
            <w:rFonts w:hint="eastAsia"/>
          </w:rPr>
          <w:delText>ことができ</w:delText>
        </w:r>
      </w:del>
      <w:r w:rsidRPr="005E740B">
        <w:rPr>
          <w:rFonts w:hint="eastAsia"/>
        </w:rPr>
        <w:t>ます。</w:t>
      </w:r>
      <w:r w:rsidRPr="005E740B">
        <w:rPr>
          <w:rFonts w:hint="eastAsia"/>
        </w:rPr>
        <w:t xml:space="preserve"> </w:t>
      </w:r>
      <w:r>
        <w:rPr>
          <w:rFonts w:hint="eastAsia"/>
        </w:rPr>
        <w:t>イシュー</w:t>
      </w:r>
      <w:r w:rsidRPr="005E740B">
        <w:rPr>
          <w:rFonts w:hint="eastAsia"/>
        </w:rPr>
        <w:t>の数と</w:t>
      </w:r>
      <w:ins w:id="660" w:author="工内 隆" w:date="2018-09-24T14:35:00Z">
        <w:r w:rsidR="008D6093">
          <w:rPr>
            <w:rFonts w:hint="eastAsia"/>
          </w:rPr>
          <w:t>、</w:t>
        </w:r>
      </w:ins>
      <w:r>
        <w:rPr>
          <w:rFonts w:hint="eastAsia"/>
        </w:rPr>
        <w:t>それにどのように対応しているか</w:t>
      </w:r>
      <w:r w:rsidRPr="005E740B">
        <w:rPr>
          <w:rFonts w:hint="eastAsia"/>
        </w:rPr>
        <w:t>は、</w:t>
      </w:r>
      <w:r w:rsidR="00CC638C">
        <w:rPr>
          <w:rFonts w:hint="eastAsia"/>
        </w:rPr>
        <w:t>どの程度</w:t>
      </w:r>
      <w:r w:rsidRPr="005E740B">
        <w:rPr>
          <w:rFonts w:hint="eastAsia"/>
        </w:rPr>
        <w:t>プロジェクト</w:t>
      </w:r>
      <w:r w:rsidR="00CC638C">
        <w:rPr>
          <w:rFonts w:hint="eastAsia"/>
        </w:rPr>
        <w:t>が</w:t>
      </w:r>
      <w:r w:rsidRPr="005E740B">
        <w:rPr>
          <w:rFonts w:hint="eastAsia"/>
        </w:rPr>
        <w:t>ユーザー</w:t>
      </w:r>
      <w:r w:rsidR="00CC638C">
        <w:rPr>
          <w:rFonts w:hint="eastAsia"/>
        </w:rPr>
        <w:t>に採用されているか</w:t>
      </w:r>
      <w:r w:rsidRPr="005E740B">
        <w:rPr>
          <w:rFonts w:hint="eastAsia"/>
        </w:rPr>
        <w:t>と、メ</w:t>
      </w:r>
      <w:r>
        <w:rPr>
          <w:rFonts w:hint="eastAsia"/>
        </w:rPr>
        <w:t>イ</w:t>
      </w:r>
      <w:r w:rsidRPr="005E740B">
        <w:rPr>
          <w:rFonts w:hint="eastAsia"/>
        </w:rPr>
        <w:t>ンテナ</w:t>
      </w:r>
      <w:r>
        <w:rPr>
          <w:rFonts w:hint="eastAsia"/>
        </w:rPr>
        <w:t>ー</w:t>
      </w:r>
      <w:r w:rsidRPr="005E740B">
        <w:rPr>
          <w:rFonts w:hint="eastAsia"/>
        </w:rPr>
        <w:t>がユーザーのニーズに</w:t>
      </w:r>
      <w:r>
        <w:rPr>
          <w:rFonts w:hint="eastAsia"/>
        </w:rPr>
        <w:t>対して、いかに早く</w:t>
      </w:r>
      <w:r w:rsidRPr="005E740B">
        <w:rPr>
          <w:rFonts w:hint="eastAsia"/>
        </w:rPr>
        <w:t>対応しているかを</w:t>
      </w:r>
      <w:r>
        <w:rPr>
          <w:rFonts w:hint="eastAsia"/>
        </w:rPr>
        <w:t>示してくれます</w:t>
      </w:r>
      <w:r w:rsidRPr="005E740B">
        <w:rPr>
          <w:rFonts w:hint="eastAsia"/>
        </w:rPr>
        <w:t>。</w:t>
      </w:r>
    </w:p>
    <w:p w:rsidR="005E740B" w:rsidRDefault="005E740B" w:rsidP="004B6B37"/>
    <w:p w:rsidR="004B6B37" w:rsidRDefault="004B6B37" w:rsidP="004B6B37">
      <w:r>
        <w:t>This number depends, of course on how issues are tracked. For a project that’s only using GitHub to track bugs, issues are probably going to stay open for a much shorter time than a project that’s using GitHub for issues that includes feature requests. These considerations drag down, or drag up, the issue age.</w:t>
      </w:r>
    </w:p>
    <w:p w:rsidR="005E740B" w:rsidRDefault="006575D0" w:rsidP="004B6B37">
      <w:r w:rsidRPr="006575D0">
        <w:rPr>
          <w:rFonts w:hint="eastAsia"/>
        </w:rPr>
        <w:t>この数は、もちろん、</w:t>
      </w:r>
      <w:r w:rsidR="00CC638C">
        <w:rPr>
          <w:rFonts w:hint="eastAsia"/>
        </w:rPr>
        <w:t>イシュー</w:t>
      </w:r>
      <w:r w:rsidRPr="006575D0">
        <w:rPr>
          <w:rFonts w:hint="eastAsia"/>
        </w:rPr>
        <w:t>の</w:t>
      </w:r>
      <w:r>
        <w:rPr>
          <w:rFonts w:hint="eastAsia"/>
        </w:rPr>
        <w:t>トラッキング</w:t>
      </w:r>
      <w:r w:rsidRPr="006575D0">
        <w:rPr>
          <w:rFonts w:hint="eastAsia"/>
        </w:rPr>
        <w:t>方法によって異なります。</w:t>
      </w:r>
      <w:r w:rsidRPr="006575D0">
        <w:rPr>
          <w:rFonts w:hint="eastAsia"/>
        </w:rPr>
        <w:t xml:space="preserve"> GitHub</w:t>
      </w:r>
      <w:r>
        <w:rPr>
          <w:rFonts w:hint="eastAsia"/>
        </w:rPr>
        <w:t>を</w:t>
      </w:r>
      <w:r w:rsidRPr="006575D0">
        <w:rPr>
          <w:rFonts w:hint="eastAsia"/>
        </w:rPr>
        <w:t>バグ</w:t>
      </w:r>
      <w:r>
        <w:rPr>
          <w:rFonts w:hint="eastAsia"/>
        </w:rPr>
        <w:t>のトラッキングのみ</w:t>
      </w:r>
      <w:ins w:id="661" w:author="工内 隆" w:date="2018-09-24T14:38:00Z">
        <w:r w:rsidR="00716E3D">
          <w:rPr>
            <w:rFonts w:hint="eastAsia"/>
          </w:rPr>
          <w:t>のた</w:t>
        </w:r>
      </w:ins>
      <w:ins w:id="662" w:author="工内 隆" w:date="2018-09-24T14:39:00Z">
        <w:r w:rsidR="00716E3D">
          <w:rPr>
            <w:rFonts w:hint="eastAsia"/>
          </w:rPr>
          <w:t>めに</w:t>
        </w:r>
      </w:ins>
      <w:del w:id="663" w:author="工内 隆" w:date="2018-09-24T14:39:00Z">
        <w:r w:rsidDel="00716E3D">
          <w:rPr>
            <w:rFonts w:hint="eastAsia"/>
          </w:rPr>
          <w:delText>で</w:delText>
        </w:r>
      </w:del>
      <w:r>
        <w:rPr>
          <w:rFonts w:hint="eastAsia"/>
        </w:rPr>
        <w:t>使用している</w:t>
      </w:r>
      <w:r w:rsidRPr="006575D0">
        <w:rPr>
          <w:rFonts w:hint="eastAsia"/>
        </w:rPr>
        <w:t>プロジェクトは、</w:t>
      </w:r>
      <w:r w:rsidR="00A507FC">
        <w:rPr>
          <w:rFonts w:hint="eastAsia"/>
        </w:rPr>
        <w:t>機能要求</w:t>
      </w:r>
      <w:r w:rsidRPr="006575D0">
        <w:rPr>
          <w:rFonts w:hint="eastAsia"/>
        </w:rPr>
        <w:t>を含む</w:t>
      </w:r>
      <w:r>
        <w:rPr>
          <w:rFonts w:hint="eastAsia"/>
        </w:rPr>
        <w:t>イシュー</w:t>
      </w:r>
      <w:r w:rsidRPr="006575D0">
        <w:rPr>
          <w:rFonts w:hint="eastAsia"/>
        </w:rPr>
        <w:t>に対して</w:t>
      </w:r>
      <w:r>
        <w:rPr>
          <w:rFonts w:hint="eastAsia"/>
        </w:rPr>
        <w:t>も</w:t>
      </w:r>
      <w:r w:rsidRPr="006575D0">
        <w:rPr>
          <w:rFonts w:hint="eastAsia"/>
        </w:rPr>
        <w:t>GitHub</w:t>
      </w:r>
      <w:r w:rsidRPr="006575D0">
        <w:rPr>
          <w:rFonts w:hint="eastAsia"/>
        </w:rPr>
        <w:t>を使用しているプロジェクト</w:t>
      </w:r>
      <w:r>
        <w:rPr>
          <w:rFonts w:hint="eastAsia"/>
        </w:rPr>
        <w:t>と比較するとイシューがオープン状態である時間は</w:t>
      </w:r>
      <w:r w:rsidRPr="006575D0">
        <w:rPr>
          <w:rFonts w:hint="eastAsia"/>
        </w:rPr>
        <w:t>はるかに短い</w:t>
      </w:r>
      <w:r>
        <w:rPr>
          <w:rFonts w:hint="eastAsia"/>
        </w:rPr>
        <w:t>でしょう</w:t>
      </w:r>
      <w:r w:rsidRPr="006575D0">
        <w:rPr>
          <w:rFonts w:hint="eastAsia"/>
        </w:rPr>
        <w:t>。</w:t>
      </w:r>
      <w:r w:rsidRPr="006575D0">
        <w:rPr>
          <w:rFonts w:hint="eastAsia"/>
        </w:rPr>
        <w:t xml:space="preserve"> </w:t>
      </w:r>
      <w:r w:rsidRPr="006575D0">
        <w:rPr>
          <w:rFonts w:hint="eastAsia"/>
        </w:rPr>
        <w:t>これらの</w:t>
      </w:r>
      <w:r w:rsidR="00CC638C">
        <w:rPr>
          <w:rFonts w:hint="eastAsia"/>
        </w:rPr>
        <w:t>違いで</w:t>
      </w:r>
      <w:r w:rsidRPr="006575D0">
        <w:rPr>
          <w:rFonts w:hint="eastAsia"/>
        </w:rPr>
        <w:t>、</w:t>
      </w:r>
      <w:r>
        <w:rPr>
          <w:rFonts w:hint="eastAsia"/>
        </w:rPr>
        <w:t>イシューの</w:t>
      </w:r>
      <w:r w:rsidR="00CC638C">
        <w:rPr>
          <w:rFonts w:hint="eastAsia"/>
        </w:rPr>
        <w:t>滞在</w:t>
      </w:r>
      <w:r w:rsidR="006D2A6B">
        <w:rPr>
          <w:rFonts w:hint="eastAsia"/>
        </w:rPr>
        <w:t>時間</w:t>
      </w:r>
      <w:r w:rsidR="00CC638C">
        <w:rPr>
          <w:rFonts w:hint="eastAsia"/>
        </w:rPr>
        <w:t>は</w:t>
      </w:r>
      <w:r w:rsidR="006D2A6B">
        <w:rPr>
          <w:rFonts w:hint="eastAsia"/>
        </w:rPr>
        <w:t>短く</w:t>
      </w:r>
      <w:r w:rsidR="00CC638C">
        <w:rPr>
          <w:rFonts w:hint="eastAsia"/>
        </w:rPr>
        <w:t>なったり</w:t>
      </w:r>
      <w:r w:rsidR="006D2A6B">
        <w:rPr>
          <w:rFonts w:hint="eastAsia"/>
        </w:rPr>
        <w:t>、長く</w:t>
      </w:r>
      <w:r w:rsidR="00CC638C">
        <w:rPr>
          <w:rFonts w:hint="eastAsia"/>
        </w:rPr>
        <w:t>なったり</w:t>
      </w:r>
      <w:r w:rsidR="006D2A6B">
        <w:rPr>
          <w:rFonts w:hint="eastAsia"/>
        </w:rPr>
        <w:t>します。</w:t>
      </w:r>
    </w:p>
    <w:p w:rsidR="005E740B" w:rsidRDefault="005E740B" w:rsidP="004B6B37"/>
    <w:p w:rsidR="004B6B37" w:rsidRDefault="004B6B37" w:rsidP="004B6B37">
      <w:r>
        <w:t>Number of commits per contributor (external vs. internal)</w:t>
      </w:r>
    </w:p>
    <w:p w:rsidR="004B6B37" w:rsidRDefault="006D2A6B" w:rsidP="004B6B37">
      <w:r>
        <w:rPr>
          <w:rFonts w:hint="eastAsia"/>
        </w:rPr>
        <w:t>コントリビューター</w:t>
      </w:r>
      <w:r w:rsidRPr="006D2A6B">
        <w:rPr>
          <w:rFonts w:hint="eastAsia"/>
        </w:rPr>
        <w:t>あたりのコミット数（外部</w:t>
      </w:r>
      <w:r>
        <w:rPr>
          <w:rFonts w:hint="eastAsia"/>
        </w:rPr>
        <w:t>と</w:t>
      </w:r>
      <w:r w:rsidRPr="006D2A6B">
        <w:rPr>
          <w:rFonts w:hint="eastAsia"/>
        </w:rPr>
        <w:t>内部</w:t>
      </w:r>
      <w:r>
        <w:rPr>
          <w:rFonts w:hint="eastAsia"/>
        </w:rPr>
        <w:t>の比較</w:t>
      </w:r>
      <w:r w:rsidRPr="006D2A6B">
        <w:rPr>
          <w:rFonts w:hint="eastAsia"/>
        </w:rPr>
        <w:t>）</w:t>
      </w:r>
    </w:p>
    <w:p w:rsidR="006D2A6B" w:rsidRDefault="006D2A6B" w:rsidP="004B6B37"/>
    <w:p w:rsidR="004B6B37" w:rsidRDefault="004B6B37" w:rsidP="004B6B37">
      <w:r>
        <w:t xml:space="preserve">The number of external commits a project has relative to the total is another indication of how effective the project is at innovating in the open — bringing in new ideas from the outside. Healthy projects will see the ratio of external contributors increase over time. Measuring the </w:t>
      </w:r>
      <w:r>
        <w:lastRenderedPageBreak/>
        <w:t>number of commits per contributor also helps to assess whether your projects are attracting new contributors and if those new contributors stick around.</w:t>
      </w:r>
    </w:p>
    <w:p w:rsidR="006D2A6B" w:rsidRDefault="006D2A6B" w:rsidP="004B6B37">
      <w:r w:rsidRPr="006D2A6B">
        <w:rPr>
          <w:rFonts w:hint="eastAsia"/>
        </w:rPr>
        <w:t>プロジェクト</w:t>
      </w:r>
      <w:r w:rsidR="00786157">
        <w:rPr>
          <w:rFonts w:hint="eastAsia"/>
        </w:rPr>
        <w:t>の総コミット数</w:t>
      </w:r>
      <w:ins w:id="664" w:author="工内 隆" w:date="2018-09-24T14:42:00Z">
        <w:r w:rsidR="00716E3D">
          <w:rPr>
            <w:rFonts w:hint="eastAsia"/>
          </w:rPr>
          <w:t>に対する</w:t>
        </w:r>
      </w:ins>
      <w:del w:id="665" w:author="工内 隆" w:date="2018-09-24T14:42:00Z">
        <w:r w:rsidR="00786157" w:rsidDel="00716E3D">
          <w:rPr>
            <w:rFonts w:hint="eastAsia"/>
          </w:rPr>
          <w:delText>の中で</w:delText>
        </w:r>
      </w:del>
      <w:r w:rsidR="00786157">
        <w:rPr>
          <w:rFonts w:hint="eastAsia"/>
        </w:rPr>
        <w:t>、</w:t>
      </w:r>
      <w:r w:rsidRPr="006D2A6B">
        <w:rPr>
          <w:rFonts w:hint="eastAsia"/>
        </w:rPr>
        <w:t>外部</w:t>
      </w:r>
      <w:r w:rsidR="00786157">
        <w:rPr>
          <w:rFonts w:hint="eastAsia"/>
        </w:rPr>
        <w:t>からの</w:t>
      </w:r>
      <w:r w:rsidRPr="006D2A6B">
        <w:rPr>
          <w:rFonts w:hint="eastAsia"/>
        </w:rPr>
        <w:t>コミット</w:t>
      </w:r>
      <w:del w:id="666" w:author="工内 隆" w:date="2018-09-24T14:42:00Z">
        <w:r w:rsidRPr="006D2A6B" w:rsidDel="00716E3D">
          <w:rPr>
            <w:rFonts w:hint="eastAsia"/>
          </w:rPr>
          <w:delText>の</w:delText>
        </w:r>
      </w:del>
      <w:r w:rsidRPr="006D2A6B">
        <w:rPr>
          <w:rFonts w:hint="eastAsia"/>
        </w:rPr>
        <w:t>数</w:t>
      </w:r>
      <w:r w:rsidR="00786157">
        <w:rPr>
          <w:rFonts w:hint="eastAsia"/>
        </w:rPr>
        <w:t>の比率は</w:t>
      </w:r>
      <w:r w:rsidRPr="006D2A6B">
        <w:rPr>
          <w:rFonts w:hint="eastAsia"/>
        </w:rPr>
        <w:t>、外部から新しいアイデアを</w:t>
      </w:r>
      <w:r w:rsidR="00786157">
        <w:rPr>
          <w:rFonts w:hint="eastAsia"/>
        </w:rPr>
        <w:t>得るという</w:t>
      </w:r>
      <w:ins w:id="667" w:author="工内 隆" w:date="2018-09-24T14:43:00Z">
        <w:r w:rsidR="00716E3D">
          <w:rPr>
            <w:rFonts w:hint="eastAsia"/>
          </w:rPr>
          <w:t>、</w:t>
        </w:r>
      </w:ins>
      <w:r w:rsidR="00786157">
        <w:rPr>
          <w:rFonts w:hint="eastAsia"/>
        </w:rPr>
        <w:t>オープン</w:t>
      </w:r>
      <w:ins w:id="668" w:author="工内 隆" w:date="2018-09-24T14:43:00Z">
        <w:r w:rsidR="00716E3D">
          <w:rPr>
            <w:rFonts w:hint="eastAsia"/>
          </w:rPr>
          <w:t>な</w:t>
        </w:r>
      </w:ins>
      <w:ins w:id="669" w:author="工内 隆" w:date="2018-09-24T14:44:00Z">
        <w:r w:rsidR="00716E3D">
          <w:rPr>
            <w:rFonts w:hint="eastAsia"/>
          </w:rPr>
          <w:t>環境における</w:t>
        </w:r>
      </w:ins>
      <w:del w:id="670" w:author="工内 隆" w:date="2018-09-24T14:44:00Z">
        <w:r w:rsidR="00786157" w:rsidDel="00716E3D">
          <w:rPr>
            <w:rFonts w:hint="eastAsia"/>
          </w:rPr>
          <w:delText>性に対する</w:delText>
        </w:r>
      </w:del>
      <w:ins w:id="671" w:author="工内 隆" w:date="2018-09-24T14:46:00Z">
        <w:r w:rsidR="00716E3D">
          <w:rPr>
            <w:rFonts w:hint="eastAsia"/>
          </w:rPr>
          <w:t>イノベーションによって</w:t>
        </w:r>
      </w:ins>
      <w:del w:id="672" w:author="工内 隆" w:date="2018-09-24T14:46:00Z">
        <w:r w:rsidR="00786157" w:rsidDel="00716E3D">
          <w:rPr>
            <w:rFonts w:hint="eastAsia"/>
          </w:rPr>
          <w:delText>革新性で</w:delText>
        </w:r>
      </w:del>
      <w:r w:rsidR="00786157">
        <w:rPr>
          <w:rFonts w:hint="eastAsia"/>
        </w:rPr>
        <w:t>、プロジェクトがいかに成果を上げているかを示す指標になります。健全</w:t>
      </w:r>
      <w:r w:rsidRPr="006D2A6B">
        <w:rPr>
          <w:rFonts w:hint="eastAsia"/>
        </w:rPr>
        <w:t>なプロジェクトでは、時間の経過と共に外部</w:t>
      </w:r>
      <w:r w:rsidR="00567129">
        <w:rPr>
          <w:rFonts w:hint="eastAsia"/>
        </w:rPr>
        <w:t>コントリビューター</w:t>
      </w:r>
      <w:r w:rsidRPr="006D2A6B">
        <w:rPr>
          <w:rFonts w:hint="eastAsia"/>
        </w:rPr>
        <w:t>の割合が増え</w:t>
      </w:r>
      <w:r w:rsidR="00CC638C">
        <w:rPr>
          <w:rFonts w:hint="eastAsia"/>
        </w:rPr>
        <w:t>てきま</w:t>
      </w:r>
      <w:r w:rsidRPr="006D2A6B">
        <w:rPr>
          <w:rFonts w:hint="eastAsia"/>
        </w:rPr>
        <w:t>す。</w:t>
      </w:r>
      <w:r w:rsidRPr="006D2A6B">
        <w:rPr>
          <w:rFonts w:hint="eastAsia"/>
        </w:rPr>
        <w:t xml:space="preserve"> </w:t>
      </w:r>
      <w:r w:rsidR="00567129">
        <w:rPr>
          <w:rFonts w:hint="eastAsia"/>
        </w:rPr>
        <w:t>コントリビューター</w:t>
      </w:r>
      <w:r w:rsidRPr="006D2A6B">
        <w:rPr>
          <w:rFonts w:hint="eastAsia"/>
        </w:rPr>
        <w:t>ごとのコミット数を測定することは、あなたのプロジェクトが新しい</w:t>
      </w:r>
      <w:r w:rsidR="00567129">
        <w:rPr>
          <w:rFonts w:hint="eastAsia"/>
        </w:rPr>
        <w:t>コントリビューター</w:t>
      </w:r>
      <w:r w:rsidRPr="006D2A6B">
        <w:rPr>
          <w:rFonts w:hint="eastAsia"/>
        </w:rPr>
        <w:t>を引き付けているかどうか、そして新しい</w:t>
      </w:r>
      <w:r w:rsidR="00567129">
        <w:rPr>
          <w:rFonts w:hint="eastAsia"/>
        </w:rPr>
        <w:t>コントリビューター</w:t>
      </w:r>
      <w:r w:rsidRPr="006D2A6B">
        <w:rPr>
          <w:rFonts w:hint="eastAsia"/>
        </w:rPr>
        <w:t>が</w:t>
      </w:r>
      <w:r w:rsidR="00567129">
        <w:rPr>
          <w:rFonts w:hint="eastAsia"/>
        </w:rPr>
        <w:t>コントリビューション</w:t>
      </w:r>
      <w:ins w:id="673" w:author="工内 隆" w:date="2018-09-24T14:46:00Z">
        <w:r w:rsidR="005606AC">
          <w:rPr>
            <w:rFonts w:hint="eastAsia"/>
          </w:rPr>
          <w:t>を</w:t>
        </w:r>
      </w:ins>
      <w:r w:rsidR="00567129">
        <w:rPr>
          <w:rFonts w:hint="eastAsia"/>
        </w:rPr>
        <w:t>継続してくれているか</w:t>
      </w:r>
      <w:r w:rsidRPr="006D2A6B">
        <w:rPr>
          <w:rFonts w:hint="eastAsia"/>
        </w:rPr>
        <w:t>を評価するのにも役立ちます。</w:t>
      </w:r>
    </w:p>
    <w:p w:rsidR="004B6B37" w:rsidRDefault="004B6B37" w:rsidP="004B6B37"/>
    <w:p w:rsidR="004B6B37" w:rsidRDefault="004B6B37" w:rsidP="004B6B37">
      <w:r>
        <w:t>Number of external adopters</w:t>
      </w:r>
    </w:p>
    <w:p w:rsidR="004B6B37" w:rsidRDefault="00567129" w:rsidP="004B6B37">
      <w:r>
        <w:rPr>
          <w:rFonts w:hint="eastAsia"/>
        </w:rPr>
        <w:t>外部</w:t>
      </w:r>
      <w:ins w:id="674" w:author="工内 隆" w:date="2018-09-24T16:14:00Z">
        <w:r w:rsidR="00A61932">
          <w:rPr>
            <w:rFonts w:hint="eastAsia"/>
          </w:rPr>
          <w:t>のプロジェクト利用</w:t>
        </w:r>
      </w:ins>
      <w:del w:id="675" w:author="工内 隆" w:date="2018-09-24T16:14:00Z">
        <w:r w:rsidDel="00A61932">
          <w:rPr>
            <w:rFonts w:hint="eastAsia"/>
          </w:rPr>
          <w:delText>採用</w:delText>
        </w:r>
      </w:del>
      <w:r w:rsidR="00CC638C">
        <w:rPr>
          <w:rFonts w:hint="eastAsia"/>
        </w:rPr>
        <w:t>者</w:t>
      </w:r>
      <w:del w:id="676" w:author="工内 隆" w:date="2018-09-24T16:14:00Z">
        <w:r w:rsidDel="00A61932">
          <w:rPr>
            <w:rFonts w:hint="eastAsia"/>
          </w:rPr>
          <w:delText>の</w:delText>
        </w:r>
      </w:del>
      <w:r>
        <w:rPr>
          <w:rFonts w:hint="eastAsia"/>
        </w:rPr>
        <w:t>数</w:t>
      </w:r>
    </w:p>
    <w:p w:rsidR="00567129" w:rsidRDefault="00567129" w:rsidP="004B6B37"/>
    <w:p w:rsidR="004B6B37" w:rsidRDefault="004B6B37" w:rsidP="004B6B37">
      <w:r>
        <w:t>Each open source project should have a way to track organizations that opt to adopt the software in a production environment. Whether it’s through an ADOPTERS.md file or a simple list in the README, the key thing is to track this list and ensure it grows over time. If the number of external adopters stops growing or shrinks, it can signal everything from project maturity to project obsolescence.</w:t>
      </w:r>
    </w:p>
    <w:p w:rsidR="004B6B37" w:rsidRDefault="00CC638C" w:rsidP="004B6B37">
      <w:del w:id="677" w:author="工内 隆" w:date="2018-09-24T16:19:00Z">
        <w:r w:rsidRPr="00CC638C" w:rsidDel="00A61932">
          <w:rPr>
            <w:rFonts w:hint="eastAsia"/>
          </w:rPr>
          <w:delText>各</w:delText>
        </w:r>
      </w:del>
      <w:r w:rsidRPr="00CC638C">
        <w:rPr>
          <w:rFonts w:hint="eastAsia"/>
        </w:rPr>
        <w:t>オープンソース</w:t>
      </w:r>
      <w:r>
        <w:rPr>
          <w:rFonts w:hint="eastAsia"/>
        </w:rPr>
        <w:t xml:space="preserve">　</w:t>
      </w:r>
      <w:r w:rsidRPr="00CC638C">
        <w:rPr>
          <w:rFonts w:hint="eastAsia"/>
        </w:rPr>
        <w:t>プロジェクト</w:t>
      </w:r>
      <w:ins w:id="678" w:author="工内 隆" w:date="2018-09-24T16:15:00Z">
        <w:r w:rsidR="00A61932">
          <w:rPr>
            <w:rFonts w:hint="eastAsia"/>
          </w:rPr>
          <w:t>ごと</w:t>
        </w:r>
      </w:ins>
      <w:r w:rsidRPr="00CC638C">
        <w:rPr>
          <w:rFonts w:hint="eastAsia"/>
        </w:rPr>
        <w:t>に、本番環境で</w:t>
      </w:r>
      <w:r w:rsidR="00AB3684">
        <w:rPr>
          <w:rFonts w:hint="eastAsia"/>
        </w:rPr>
        <w:t>その</w:t>
      </w:r>
      <w:r w:rsidRPr="00CC638C">
        <w:rPr>
          <w:rFonts w:hint="eastAsia"/>
        </w:rPr>
        <w:t>ソフトウェアを採用</w:t>
      </w:r>
      <w:r w:rsidR="00AB3684">
        <w:rPr>
          <w:rFonts w:hint="eastAsia"/>
        </w:rPr>
        <w:t>している</w:t>
      </w:r>
      <w:r w:rsidRPr="00CC638C">
        <w:rPr>
          <w:rFonts w:hint="eastAsia"/>
        </w:rPr>
        <w:t>組織を</w:t>
      </w:r>
      <w:r>
        <w:rPr>
          <w:rFonts w:hint="eastAsia"/>
        </w:rPr>
        <w:t>トラッキング</w:t>
      </w:r>
      <w:r w:rsidRPr="00CC638C">
        <w:rPr>
          <w:rFonts w:hint="eastAsia"/>
        </w:rPr>
        <w:t>する方法が必要です。</w:t>
      </w:r>
      <w:r w:rsidRPr="00CC638C">
        <w:rPr>
          <w:rFonts w:hint="eastAsia"/>
        </w:rPr>
        <w:t xml:space="preserve"> ADOPTERS.md</w:t>
      </w:r>
      <w:r w:rsidRPr="00CC638C">
        <w:rPr>
          <w:rFonts w:hint="eastAsia"/>
        </w:rPr>
        <w:t>ファイル</w:t>
      </w:r>
      <w:r w:rsidR="00AB3684">
        <w:rPr>
          <w:rFonts w:hint="eastAsia"/>
        </w:rPr>
        <w:t>や</w:t>
      </w:r>
      <w:r w:rsidRPr="00CC638C">
        <w:rPr>
          <w:rFonts w:hint="eastAsia"/>
        </w:rPr>
        <w:t>README</w:t>
      </w:r>
      <w:ins w:id="679" w:author="工内 隆" w:date="2018-09-24T16:17:00Z">
        <w:r w:rsidR="00A61932">
          <w:rPr>
            <w:rFonts w:hint="eastAsia"/>
          </w:rPr>
          <w:t>の中</w:t>
        </w:r>
      </w:ins>
      <w:r w:rsidRPr="00CC638C">
        <w:rPr>
          <w:rFonts w:hint="eastAsia"/>
        </w:rPr>
        <w:t>のシンプルなリストを</w:t>
      </w:r>
      <w:r w:rsidR="00AB3684">
        <w:rPr>
          <w:rFonts w:hint="eastAsia"/>
        </w:rPr>
        <w:t>通して調べる場合でも、</w:t>
      </w:r>
      <w:r w:rsidRPr="00CC638C">
        <w:rPr>
          <w:rFonts w:hint="eastAsia"/>
        </w:rPr>
        <w:t>重要なのはこのリストを</w:t>
      </w:r>
      <w:r w:rsidR="00AB3684">
        <w:rPr>
          <w:rFonts w:hint="eastAsia"/>
        </w:rPr>
        <w:t>トラッキング</w:t>
      </w:r>
      <w:r w:rsidRPr="00CC638C">
        <w:rPr>
          <w:rFonts w:hint="eastAsia"/>
        </w:rPr>
        <w:t>し、時間の経過と共に</w:t>
      </w:r>
      <w:r w:rsidR="00CE56D8">
        <w:rPr>
          <w:rFonts w:hint="eastAsia"/>
        </w:rPr>
        <w:t>採用</w:t>
      </w:r>
      <w:r w:rsidR="00AB3684">
        <w:rPr>
          <w:rFonts w:hint="eastAsia"/>
        </w:rPr>
        <w:t>者が</w:t>
      </w:r>
      <w:r w:rsidRPr="00CC638C">
        <w:rPr>
          <w:rFonts w:hint="eastAsia"/>
        </w:rPr>
        <w:t>増加</w:t>
      </w:r>
      <w:r w:rsidR="00AB3684">
        <w:rPr>
          <w:rFonts w:hint="eastAsia"/>
        </w:rPr>
        <w:t>している</w:t>
      </w:r>
      <w:r w:rsidRPr="00CC638C">
        <w:rPr>
          <w:rFonts w:hint="eastAsia"/>
        </w:rPr>
        <w:t>こと</w:t>
      </w:r>
      <w:r w:rsidR="00CE56D8">
        <w:rPr>
          <w:rFonts w:hint="eastAsia"/>
        </w:rPr>
        <w:t>を確認すること</w:t>
      </w:r>
      <w:r w:rsidRPr="00CC638C">
        <w:rPr>
          <w:rFonts w:hint="eastAsia"/>
        </w:rPr>
        <w:t>です。</w:t>
      </w:r>
      <w:r w:rsidRPr="00CC638C">
        <w:rPr>
          <w:rFonts w:hint="eastAsia"/>
        </w:rPr>
        <w:t xml:space="preserve"> </w:t>
      </w:r>
      <w:r w:rsidRPr="00CC638C">
        <w:rPr>
          <w:rFonts w:hint="eastAsia"/>
        </w:rPr>
        <w:t>外部</w:t>
      </w:r>
      <w:ins w:id="680" w:author="工内 隆" w:date="2018-09-24T16:17:00Z">
        <w:r w:rsidR="00A61932">
          <w:rPr>
            <w:rFonts w:hint="eastAsia"/>
          </w:rPr>
          <w:t>利</w:t>
        </w:r>
      </w:ins>
      <w:del w:id="681" w:author="工内 隆" w:date="2018-09-24T16:17:00Z">
        <w:r w:rsidR="00AB3684" w:rsidDel="00A61932">
          <w:rPr>
            <w:rFonts w:hint="eastAsia"/>
          </w:rPr>
          <w:delText>採</w:delText>
        </w:r>
      </w:del>
      <w:r w:rsidR="00AB3684">
        <w:rPr>
          <w:rFonts w:hint="eastAsia"/>
        </w:rPr>
        <w:t>用者</w:t>
      </w:r>
      <w:r w:rsidRPr="00CC638C">
        <w:rPr>
          <w:rFonts w:hint="eastAsia"/>
        </w:rPr>
        <w:t>の数</w:t>
      </w:r>
      <w:r w:rsidR="00AB3684">
        <w:rPr>
          <w:rFonts w:hint="eastAsia"/>
        </w:rPr>
        <w:t>の増加が止まり、減少していると</w:t>
      </w:r>
      <w:r w:rsidRPr="00CC638C">
        <w:rPr>
          <w:rFonts w:hint="eastAsia"/>
        </w:rPr>
        <w:t>、</w:t>
      </w:r>
      <w:r w:rsidR="00AB3684">
        <w:rPr>
          <w:rFonts w:hint="eastAsia"/>
        </w:rPr>
        <w:t>それは</w:t>
      </w:r>
      <w:r w:rsidRPr="00CC638C">
        <w:rPr>
          <w:rFonts w:hint="eastAsia"/>
        </w:rPr>
        <w:t>プロジェクト</w:t>
      </w:r>
      <w:r w:rsidR="00AB3684">
        <w:rPr>
          <w:rFonts w:hint="eastAsia"/>
        </w:rPr>
        <w:t>が</w:t>
      </w:r>
      <w:r w:rsidRPr="00CC638C">
        <w:rPr>
          <w:rFonts w:hint="eastAsia"/>
        </w:rPr>
        <w:t>成熟</w:t>
      </w:r>
      <w:r w:rsidR="00AB3684">
        <w:rPr>
          <w:rFonts w:hint="eastAsia"/>
        </w:rPr>
        <w:t>した状態か</w:t>
      </w:r>
      <w:r w:rsidRPr="00CC638C">
        <w:rPr>
          <w:rFonts w:hint="eastAsia"/>
        </w:rPr>
        <w:t>ら</w:t>
      </w:r>
      <w:r w:rsidR="00AB3684">
        <w:rPr>
          <w:rFonts w:hint="eastAsia"/>
        </w:rPr>
        <w:t>衰退への道を歩み始めたというシグナルです。</w:t>
      </w:r>
    </w:p>
    <w:p w:rsidR="00CC638C" w:rsidRDefault="00CC638C" w:rsidP="004B6B37"/>
    <w:p w:rsidR="004B6B37" w:rsidRDefault="004B6B37" w:rsidP="004B6B37">
      <w:r>
        <w:t>Number of projects created or contributed to (program-wide)</w:t>
      </w:r>
    </w:p>
    <w:p w:rsidR="004B6B37" w:rsidRDefault="00AB3684" w:rsidP="004B6B37">
      <w:r w:rsidRPr="00AB3684">
        <w:rPr>
          <w:rFonts w:hint="eastAsia"/>
        </w:rPr>
        <w:t>作成</w:t>
      </w:r>
      <w:r w:rsidR="0028282F">
        <w:rPr>
          <w:rFonts w:hint="eastAsia"/>
        </w:rPr>
        <w:t>したプロジェクトや</w:t>
      </w:r>
      <w:r>
        <w:rPr>
          <w:rFonts w:hint="eastAsia"/>
        </w:rPr>
        <w:t>コントリビューション</w:t>
      </w:r>
      <w:r w:rsidR="0028282F">
        <w:rPr>
          <w:rFonts w:hint="eastAsia"/>
        </w:rPr>
        <w:t>している</w:t>
      </w:r>
      <w:ins w:id="682" w:author="工内 隆" w:date="2018-09-24T16:18:00Z">
        <w:r w:rsidR="00A61932">
          <w:rPr>
            <w:rFonts w:hint="eastAsia"/>
          </w:rPr>
          <w:t>プロジェクト</w:t>
        </w:r>
      </w:ins>
      <w:del w:id="683" w:author="工内 隆" w:date="2018-09-24T16:18:00Z">
        <w:r w:rsidR="0028282F" w:rsidDel="00A61932">
          <w:rPr>
            <w:rFonts w:hint="eastAsia"/>
          </w:rPr>
          <w:delText>プログラム</w:delText>
        </w:r>
      </w:del>
      <w:r w:rsidR="0028282F">
        <w:rPr>
          <w:rFonts w:hint="eastAsia"/>
        </w:rPr>
        <w:t>の数</w:t>
      </w:r>
      <w:ins w:id="684" w:author="工内 隆" w:date="2018-09-24T16:18:00Z">
        <w:r w:rsidR="00A61932">
          <w:rPr>
            <w:rFonts w:hint="eastAsia"/>
          </w:rPr>
          <w:t>（オープンソースプログラム全体に渡って）</w:t>
        </w:r>
      </w:ins>
    </w:p>
    <w:p w:rsidR="00AB3684" w:rsidRDefault="00AB3684" w:rsidP="004B6B37"/>
    <w:p w:rsidR="004B6B37" w:rsidRDefault="004B6B37" w:rsidP="004B6B37">
      <w:r>
        <w:t xml:space="preserve">Track these metrics for each project your organization releases, but also the projects your developers are actively contributing to. In the process of creating your open source strategy, you should have identified the business-critical projects your organization is using and earmarked some investment for contributing to those projects. It’s important to </w:t>
      </w:r>
      <w:r>
        <w:lastRenderedPageBreak/>
        <w:t>measure your organization’s open source success not only by the health of your own open source projects but by its open source activity as a whole. This includes the health of the projects you rely on for product development and business operations, as well as ensuring your organization is legally compliant with the open source licenses of any projects you do use or release. (See our Open Compliance Program publications.)</w:t>
      </w:r>
    </w:p>
    <w:p w:rsidR="004B6B37" w:rsidRDefault="0028282F" w:rsidP="004B6B37">
      <w:r>
        <w:rPr>
          <w:rFonts w:hint="eastAsia"/>
        </w:rPr>
        <w:t>あなたの</w:t>
      </w:r>
      <w:r w:rsidR="00884E15" w:rsidRPr="00884E15">
        <w:rPr>
          <w:rFonts w:hint="eastAsia"/>
        </w:rPr>
        <w:t>組織がリリースするプロジェクトごとにこれらの</w:t>
      </w:r>
      <w:r w:rsidR="00884E15">
        <w:rPr>
          <w:rFonts w:hint="eastAsia"/>
        </w:rPr>
        <w:t>メトリクス</w:t>
      </w:r>
      <w:r w:rsidR="00884E15" w:rsidRPr="00884E15">
        <w:rPr>
          <w:rFonts w:hint="eastAsia"/>
        </w:rPr>
        <w:t>を</w:t>
      </w:r>
      <w:r w:rsidR="00884E15">
        <w:rPr>
          <w:rFonts w:hint="eastAsia"/>
        </w:rPr>
        <w:t>トラッキング</w:t>
      </w:r>
      <w:r w:rsidR="00884E15" w:rsidRPr="00884E15">
        <w:rPr>
          <w:rFonts w:hint="eastAsia"/>
        </w:rPr>
        <w:t>するだけでなく、</w:t>
      </w:r>
      <w:r>
        <w:rPr>
          <w:rFonts w:hint="eastAsia"/>
        </w:rPr>
        <w:t>あなたの組織の</w:t>
      </w:r>
      <w:r w:rsidR="00884E15" w:rsidRPr="00884E15">
        <w:rPr>
          <w:rFonts w:hint="eastAsia"/>
        </w:rPr>
        <w:t>開発者が積極的に</w:t>
      </w:r>
      <w:r>
        <w:rPr>
          <w:rFonts w:hint="eastAsia"/>
        </w:rPr>
        <w:t>コントリビューション</w:t>
      </w:r>
      <w:r w:rsidR="00884E15" w:rsidRPr="00884E15">
        <w:rPr>
          <w:rFonts w:hint="eastAsia"/>
        </w:rPr>
        <w:t>しているプロジェクトも</w:t>
      </w:r>
      <w:r>
        <w:rPr>
          <w:rFonts w:hint="eastAsia"/>
        </w:rPr>
        <w:t>トラッキングします</w:t>
      </w:r>
      <w:r w:rsidR="00884E15" w:rsidRPr="00884E15">
        <w:rPr>
          <w:rFonts w:hint="eastAsia"/>
        </w:rPr>
        <w:t>。</w:t>
      </w:r>
      <w:r w:rsidR="00884E15" w:rsidRPr="00884E15">
        <w:rPr>
          <w:rFonts w:hint="eastAsia"/>
        </w:rPr>
        <w:t xml:space="preserve"> </w:t>
      </w:r>
      <w:r w:rsidR="00884E15" w:rsidRPr="00884E15">
        <w:rPr>
          <w:rFonts w:hint="eastAsia"/>
        </w:rPr>
        <w:t>オープンソース戦略を作成するプロセスでは、組織が使用しているビジネス</w:t>
      </w:r>
      <w:r>
        <w:rPr>
          <w:rFonts w:hint="eastAsia"/>
        </w:rPr>
        <w:t>上重要な</w:t>
      </w:r>
      <w:r w:rsidR="00884E15" w:rsidRPr="00884E15">
        <w:rPr>
          <w:rFonts w:hint="eastAsia"/>
        </w:rPr>
        <w:t>プロジェクトを特定し、それらのプロジェクトに</w:t>
      </w:r>
      <w:r>
        <w:rPr>
          <w:rFonts w:hint="eastAsia"/>
        </w:rPr>
        <w:t>コントリビューション</w:t>
      </w:r>
      <w:r w:rsidR="00884E15" w:rsidRPr="00884E15">
        <w:rPr>
          <w:rFonts w:hint="eastAsia"/>
        </w:rPr>
        <w:t>するため</w:t>
      </w:r>
      <w:ins w:id="685" w:author="工内 隆" w:date="2018-09-24T16:35:00Z">
        <w:r w:rsidR="00C8545F">
          <w:rPr>
            <w:rFonts w:hint="eastAsia"/>
          </w:rPr>
          <w:t>に</w:t>
        </w:r>
      </w:ins>
      <w:del w:id="686" w:author="工内 隆" w:date="2018-09-24T16:35:00Z">
        <w:r w:rsidR="00884E15" w:rsidRPr="00884E15" w:rsidDel="00C8545F">
          <w:rPr>
            <w:rFonts w:hint="eastAsia"/>
          </w:rPr>
          <w:delText>の</w:delText>
        </w:r>
      </w:del>
      <w:ins w:id="687" w:author="工内 隆" w:date="2018-09-24T16:35:00Z">
        <w:r w:rsidR="00C8545F">
          <w:rPr>
            <w:rFonts w:hint="eastAsia"/>
          </w:rPr>
          <w:t>一定の</w:t>
        </w:r>
      </w:ins>
      <w:r w:rsidR="00F675C2">
        <w:rPr>
          <w:rFonts w:hint="eastAsia"/>
        </w:rPr>
        <w:t>投資を</w:t>
      </w:r>
      <w:ins w:id="688" w:author="工内 隆" w:date="2018-09-24T16:36:00Z">
        <w:r w:rsidR="00103C34">
          <w:rPr>
            <w:rFonts w:hint="eastAsia"/>
          </w:rPr>
          <w:t>実施し</w:t>
        </w:r>
      </w:ins>
      <w:ins w:id="689" w:author="工内 隆" w:date="2018-09-24T16:35:00Z">
        <w:r w:rsidR="00C8545F">
          <w:rPr>
            <w:rFonts w:hint="eastAsia"/>
          </w:rPr>
          <w:t>たはずです</w:t>
        </w:r>
      </w:ins>
      <w:del w:id="690" w:author="工内 隆" w:date="2018-09-24T16:35:00Z">
        <w:r w:rsidR="00F675C2" w:rsidDel="00103C34">
          <w:rPr>
            <w:rFonts w:hint="eastAsia"/>
          </w:rPr>
          <w:delText>考慮しておく</w:delText>
        </w:r>
        <w:r w:rsidR="00884E15" w:rsidRPr="00884E15" w:rsidDel="00103C34">
          <w:rPr>
            <w:rFonts w:hint="eastAsia"/>
          </w:rPr>
          <w:delText>必要があります</w:delText>
        </w:r>
      </w:del>
      <w:r w:rsidR="00884E15" w:rsidRPr="00884E15">
        <w:rPr>
          <w:rFonts w:hint="eastAsia"/>
        </w:rPr>
        <w:t>。</w:t>
      </w:r>
      <w:r w:rsidR="00884E15" w:rsidRPr="00884E15">
        <w:rPr>
          <w:rFonts w:hint="eastAsia"/>
        </w:rPr>
        <w:t xml:space="preserve"> </w:t>
      </w:r>
      <w:r w:rsidR="00884E15" w:rsidRPr="00884E15">
        <w:rPr>
          <w:rFonts w:hint="eastAsia"/>
        </w:rPr>
        <w:t>組織のオープンソースの成功を、</w:t>
      </w:r>
      <w:r w:rsidR="00F675C2">
        <w:rPr>
          <w:rFonts w:hint="eastAsia"/>
        </w:rPr>
        <w:t>自身</w:t>
      </w:r>
      <w:r w:rsidR="00884E15" w:rsidRPr="00884E15">
        <w:rPr>
          <w:rFonts w:hint="eastAsia"/>
        </w:rPr>
        <w:t>のオープンソース</w:t>
      </w:r>
      <w:r>
        <w:rPr>
          <w:rFonts w:hint="eastAsia"/>
        </w:rPr>
        <w:t xml:space="preserve">　</w:t>
      </w:r>
      <w:r w:rsidR="00884E15" w:rsidRPr="00884E15">
        <w:rPr>
          <w:rFonts w:hint="eastAsia"/>
        </w:rPr>
        <w:t>プロジェクトの健全性だけでなく、オープンソース活動全体で測ることも重要です。</w:t>
      </w:r>
      <w:r w:rsidR="00884E15" w:rsidRPr="00884E15">
        <w:rPr>
          <w:rFonts w:hint="eastAsia"/>
        </w:rPr>
        <w:t xml:space="preserve"> </w:t>
      </w:r>
      <w:r w:rsidR="00884E15" w:rsidRPr="00884E15">
        <w:rPr>
          <w:rFonts w:hint="eastAsia"/>
        </w:rPr>
        <w:t>これには、</w:t>
      </w:r>
      <w:r w:rsidR="00F675C2">
        <w:rPr>
          <w:rFonts w:hint="eastAsia"/>
        </w:rPr>
        <w:t>あなたの会社の</w:t>
      </w:r>
      <w:r w:rsidR="00884E15" w:rsidRPr="00884E15">
        <w:rPr>
          <w:rFonts w:hint="eastAsia"/>
        </w:rPr>
        <w:t>製品開発やビジネスオペレーション</w:t>
      </w:r>
      <w:r w:rsidR="00F675C2">
        <w:rPr>
          <w:rFonts w:hint="eastAsia"/>
        </w:rPr>
        <w:t>が</w:t>
      </w:r>
      <w:r w:rsidR="00884E15" w:rsidRPr="00884E15">
        <w:rPr>
          <w:rFonts w:hint="eastAsia"/>
        </w:rPr>
        <w:t>依存しているプロジェクトの健全性</w:t>
      </w:r>
      <w:r w:rsidR="00F675C2">
        <w:rPr>
          <w:rFonts w:hint="eastAsia"/>
        </w:rPr>
        <w:t>だけでなく</w:t>
      </w:r>
      <w:r w:rsidR="00884E15" w:rsidRPr="00884E15">
        <w:rPr>
          <w:rFonts w:hint="eastAsia"/>
        </w:rPr>
        <w:t>、使用</w:t>
      </w:r>
      <w:r w:rsidR="00F675C2">
        <w:rPr>
          <w:rFonts w:hint="eastAsia"/>
        </w:rPr>
        <w:t>したり、</w:t>
      </w:r>
      <w:r w:rsidR="00884E15" w:rsidRPr="00884E15">
        <w:rPr>
          <w:rFonts w:hint="eastAsia"/>
        </w:rPr>
        <w:t>リリース</w:t>
      </w:r>
      <w:r w:rsidR="00F675C2">
        <w:rPr>
          <w:rFonts w:hint="eastAsia"/>
        </w:rPr>
        <w:t>したりしているすべての</w:t>
      </w:r>
      <w:r w:rsidR="00884E15" w:rsidRPr="00884E15">
        <w:rPr>
          <w:rFonts w:hint="eastAsia"/>
        </w:rPr>
        <w:t>プロジェクト</w:t>
      </w:r>
      <w:r w:rsidR="00F675C2">
        <w:rPr>
          <w:rFonts w:hint="eastAsia"/>
        </w:rPr>
        <w:t>が</w:t>
      </w:r>
      <w:r w:rsidR="00884E15" w:rsidRPr="00884E15">
        <w:rPr>
          <w:rFonts w:hint="eastAsia"/>
        </w:rPr>
        <w:t>オープンソースライセンスに法的に準拠している</w:t>
      </w:r>
      <w:r w:rsidR="00F675C2">
        <w:rPr>
          <w:rFonts w:hint="eastAsia"/>
        </w:rPr>
        <w:t>ことを確認することも</w:t>
      </w:r>
      <w:r w:rsidR="00884E15" w:rsidRPr="00884E15">
        <w:rPr>
          <w:rFonts w:hint="eastAsia"/>
        </w:rPr>
        <w:t>含まれます。</w:t>
      </w:r>
      <w:r w:rsidR="00884E15" w:rsidRPr="00884E15">
        <w:rPr>
          <w:rFonts w:hint="eastAsia"/>
        </w:rPr>
        <w:t xml:space="preserve"> </w:t>
      </w:r>
      <w:r w:rsidR="00884E15" w:rsidRPr="00884E15">
        <w:rPr>
          <w:rFonts w:hint="eastAsia"/>
        </w:rPr>
        <w:t>（</w:t>
      </w:r>
      <w:hyperlink r:id="rId23" w:history="1">
        <w:r w:rsidR="00884E15" w:rsidRPr="000C417A">
          <w:rPr>
            <w:rStyle w:val="a3"/>
            <w:rFonts w:hint="eastAsia"/>
          </w:rPr>
          <w:t>Open Compliance Program</w:t>
        </w:r>
        <w:r w:rsidR="000C417A" w:rsidRPr="000C417A">
          <w:rPr>
            <w:rStyle w:val="a3"/>
          </w:rPr>
          <w:t xml:space="preserve"> publications</w:t>
        </w:r>
      </w:hyperlink>
      <w:r w:rsidR="00884E15" w:rsidRPr="00884E15">
        <w:rPr>
          <w:rFonts w:hint="eastAsia"/>
        </w:rPr>
        <w:t>を参照してください）。</w:t>
      </w:r>
    </w:p>
    <w:p w:rsidR="00884E15" w:rsidRDefault="00884E15" w:rsidP="004B6B37"/>
    <w:p w:rsidR="004B6B37" w:rsidRDefault="004B6B37" w:rsidP="004B6B37">
      <w:r>
        <w:t>Section 6</w:t>
      </w:r>
    </w:p>
    <w:p w:rsidR="000C417A" w:rsidRDefault="000C417A" w:rsidP="004B6B37">
      <w:r>
        <w:rPr>
          <w:rFonts w:hint="eastAsia"/>
        </w:rPr>
        <w:t xml:space="preserve">セクション　</w:t>
      </w:r>
      <w:r>
        <w:rPr>
          <w:rFonts w:hint="eastAsia"/>
        </w:rPr>
        <w:t>6</w:t>
      </w:r>
    </w:p>
    <w:p w:rsidR="000C417A" w:rsidRDefault="000C417A" w:rsidP="004B6B37"/>
    <w:p w:rsidR="004B6B37" w:rsidRDefault="004B6B37" w:rsidP="004B6B37">
      <w:r>
        <w:t>Other metrics to track</w:t>
      </w:r>
    </w:p>
    <w:p w:rsidR="000C417A" w:rsidRDefault="000C417A" w:rsidP="004B6B37">
      <w:r>
        <w:rPr>
          <w:rFonts w:hint="eastAsia"/>
        </w:rPr>
        <w:t>トラッキングすべきその他のメトリクス</w:t>
      </w:r>
    </w:p>
    <w:p w:rsidR="004B6B37" w:rsidRDefault="004B6B37" w:rsidP="004B6B37"/>
    <w:p w:rsidR="004B6B37" w:rsidRDefault="004B6B37" w:rsidP="004B6B37">
      <w:r>
        <w:t>The basic project metrics are a good starting point to get your thumb on the pulse of your open source contributions. But successful program managers require a deeper dive into other important metrics.</w:t>
      </w:r>
    </w:p>
    <w:p w:rsidR="004B6B37" w:rsidRDefault="000C417A" w:rsidP="004B6B37">
      <w:r w:rsidRPr="000C417A">
        <w:rPr>
          <w:rFonts w:hint="eastAsia"/>
        </w:rPr>
        <w:t>基本的なプロジェクト</w:t>
      </w:r>
      <w:r>
        <w:rPr>
          <w:rFonts w:hint="eastAsia"/>
        </w:rPr>
        <w:t xml:space="preserve">　メトリクス</w:t>
      </w:r>
      <w:r w:rsidRPr="000C417A">
        <w:rPr>
          <w:rFonts w:hint="eastAsia"/>
        </w:rPr>
        <w:t>は、</w:t>
      </w:r>
      <w:r>
        <w:rPr>
          <w:rFonts w:hint="eastAsia"/>
        </w:rPr>
        <w:t>あなたの</w:t>
      </w:r>
      <w:r w:rsidRPr="000C417A">
        <w:rPr>
          <w:rFonts w:hint="eastAsia"/>
        </w:rPr>
        <w:t>オープンソースへの</w:t>
      </w:r>
      <w:r>
        <w:rPr>
          <w:rFonts w:hint="eastAsia"/>
        </w:rPr>
        <w:t>コントリビューション</w:t>
      </w:r>
      <w:r w:rsidRPr="000C417A">
        <w:rPr>
          <w:rFonts w:hint="eastAsia"/>
        </w:rPr>
        <w:t>の</w:t>
      </w:r>
      <w:r>
        <w:rPr>
          <w:rFonts w:hint="eastAsia"/>
        </w:rPr>
        <w:t>実情を正確に把握するための第一歩になります</w:t>
      </w:r>
      <w:r w:rsidRPr="000C417A">
        <w:rPr>
          <w:rFonts w:hint="eastAsia"/>
        </w:rPr>
        <w:t>。</w:t>
      </w:r>
      <w:r w:rsidRPr="000C417A">
        <w:rPr>
          <w:rFonts w:hint="eastAsia"/>
        </w:rPr>
        <w:t xml:space="preserve"> </w:t>
      </w:r>
      <w:r w:rsidRPr="000C417A">
        <w:rPr>
          <w:rFonts w:hint="eastAsia"/>
        </w:rPr>
        <w:t>しかし、</w:t>
      </w:r>
      <w:r w:rsidR="006236F1">
        <w:rPr>
          <w:rFonts w:hint="eastAsia"/>
        </w:rPr>
        <w:t>プログラムマネージャー</w:t>
      </w:r>
      <w:r w:rsidR="00CE56D8">
        <w:rPr>
          <w:rFonts w:hint="eastAsia"/>
        </w:rPr>
        <w:t>として成功するためには</w:t>
      </w:r>
      <w:r w:rsidRPr="000C417A">
        <w:rPr>
          <w:rFonts w:hint="eastAsia"/>
        </w:rPr>
        <w:t>、他の重要な</w:t>
      </w:r>
      <w:r>
        <w:rPr>
          <w:rFonts w:hint="eastAsia"/>
        </w:rPr>
        <w:t>メトリクス</w:t>
      </w:r>
      <w:r w:rsidRPr="000C417A">
        <w:rPr>
          <w:rFonts w:hint="eastAsia"/>
        </w:rPr>
        <w:t>に</w:t>
      </w:r>
      <w:r>
        <w:rPr>
          <w:rFonts w:hint="eastAsia"/>
        </w:rPr>
        <w:t>対しても</w:t>
      </w:r>
      <w:r w:rsidRPr="000C417A">
        <w:rPr>
          <w:rFonts w:hint="eastAsia"/>
        </w:rPr>
        <w:t>深い</w:t>
      </w:r>
      <w:r>
        <w:rPr>
          <w:rFonts w:hint="eastAsia"/>
        </w:rPr>
        <w:t>洞察が求められます</w:t>
      </w:r>
      <w:r w:rsidRPr="000C417A">
        <w:rPr>
          <w:rFonts w:hint="eastAsia"/>
        </w:rPr>
        <w:t>。</w:t>
      </w:r>
    </w:p>
    <w:p w:rsidR="000C417A" w:rsidRDefault="000C417A" w:rsidP="004B6B37"/>
    <w:p w:rsidR="004B6B37" w:rsidRDefault="004B6B37" w:rsidP="004B6B37">
      <w:r>
        <w:t xml:space="preserve">Here are a multitude of other things you can and maybe should be tracking, depending on your goals. Remember that the number itself isn’t the goal — it’s the process of tracking them over time and finding patterns in the data that can inform project and process improvements. </w:t>
      </w:r>
      <w:r>
        <w:lastRenderedPageBreak/>
        <w:t>Measure for each project, and across projects for a comprehensive view of your program’s output and results.</w:t>
      </w:r>
    </w:p>
    <w:p w:rsidR="004B6B37" w:rsidRDefault="004936A5" w:rsidP="004B6B37">
      <w:r>
        <w:rPr>
          <w:rFonts w:hint="eastAsia"/>
        </w:rPr>
        <w:t>トラッキング可能な</w:t>
      </w:r>
      <w:ins w:id="691" w:author="工内 隆" w:date="2018-09-24T16:45:00Z">
        <w:r w:rsidR="00103C34">
          <w:rPr>
            <w:rFonts w:hint="eastAsia"/>
          </w:rPr>
          <w:t>もの、また、トラッキングすべき</w:t>
        </w:r>
      </w:ins>
      <w:del w:id="692" w:author="工内 隆" w:date="2018-09-24T16:45:00Z">
        <w:r w:rsidRPr="004936A5" w:rsidDel="00E0388F">
          <w:rPr>
            <w:rFonts w:hint="eastAsia"/>
          </w:rPr>
          <w:delText>多くの</w:delText>
        </w:r>
      </w:del>
      <w:r w:rsidRPr="004936A5">
        <w:rPr>
          <w:rFonts w:hint="eastAsia"/>
        </w:rPr>
        <w:t>ものが</w:t>
      </w:r>
      <w:r>
        <w:rPr>
          <w:rFonts w:hint="eastAsia"/>
        </w:rPr>
        <w:t>他にも</w:t>
      </w:r>
      <w:ins w:id="693" w:author="工内 隆" w:date="2018-09-24T16:45:00Z">
        <w:r w:rsidR="00E0388F">
          <w:rPr>
            <w:rFonts w:hint="eastAsia"/>
          </w:rPr>
          <w:t>たくさん</w:t>
        </w:r>
      </w:ins>
      <w:r>
        <w:rPr>
          <w:rFonts w:hint="eastAsia"/>
        </w:rPr>
        <w:t>あり、以下に紹介します</w:t>
      </w:r>
      <w:r w:rsidRPr="004936A5">
        <w:rPr>
          <w:rFonts w:hint="eastAsia"/>
        </w:rPr>
        <w:t>。</w:t>
      </w:r>
      <w:r w:rsidRPr="004936A5">
        <w:rPr>
          <w:rFonts w:hint="eastAsia"/>
        </w:rPr>
        <w:t xml:space="preserve"> </w:t>
      </w:r>
      <w:r w:rsidRPr="004936A5">
        <w:rPr>
          <w:rFonts w:hint="eastAsia"/>
        </w:rPr>
        <w:t>あなたの目標に</w:t>
      </w:r>
      <w:r>
        <w:rPr>
          <w:rFonts w:hint="eastAsia"/>
        </w:rPr>
        <w:t>合わせて採用</w:t>
      </w:r>
      <w:r w:rsidR="00CE56D8">
        <w:rPr>
          <w:rFonts w:hint="eastAsia"/>
        </w:rPr>
        <w:t>してくだ</w:t>
      </w:r>
      <w:r>
        <w:rPr>
          <w:rFonts w:hint="eastAsia"/>
        </w:rPr>
        <w:t>さい。</w:t>
      </w:r>
      <w:r w:rsidRPr="004936A5">
        <w:rPr>
          <w:rFonts w:hint="eastAsia"/>
        </w:rPr>
        <w:t>数値そのものは目標ではないことを</w:t>
      </w:r>
      <w:r>
        <w:rPr>
          <w:rFonts w:hint="eastAsia"/>
        </w:rPr>
        <w:t>再度心に留めて置いてください。</w:t>
      </w:r>
      <w:del w:id="694" w:author="工内 隆" w:date="2018-09-24T16:55:00Z">
        <w:r w:rsidR="00555642" w:rsidDel="0074439A">
          <w:rPr>
            <w:rFonts w:hint="eastAsia"/>
          </w:rPr>
          <w:delText>それは</w:delText>
        </w:r>
        <w:r w:rsidDel="0074439A">
          <w:rPr>
            <w:rFonts w:hint="eastAsia"/>
          </w:rPr>
          <w:delText>トラッキングを初めて時間と共に</w:delText>
        </w:r>
        <w:r w:rsidRPr="004936A5" w:rsidDel="0074439A">
          <w:rPr>
            <w:rFonts w:hint="eastAsia"/>
          </w:rPr>
          <w:delText>、</w:delText>
        </w:r>
      </w:del>
      <w:r w:rsidRPr="004936A5">
        <w:rPr>
          <w:rFonts w:hint="eastAsia"/>
        </w:rPr>
        <w:t>プロジェクトやプロセス</w:t>
      </w:r>
      <w:r w:rsidR="00555642">
        <w:rPr>
          <w:rFonts w:hint="eastAsia"/>
        </w:rPr>
        <w:t>が</w:t>
      </w:r>
      <w:r w:rsidRPr="004936A5">
        <w:rPr>
          <w:rFonts w:hint="eastAsia"/>
        </w:rPr>
        <w:t>改善</w:t>
      </w:r>
      <w:r w:rsidR="00555642">
        <w:rPr>
          <w:rFonts w:hint="eastAsia"/>
        </w:rPr>
        <w:t>されていることを</w:t>
      </w:r>
      <w:r w:rsidR="00CE56D8">
        <w:rPr>
          <w:rFonts w:hint="eastAsia"/>
        </w:rPr>
        <w:t>知</w:t>
      </w:r>
      <w:ins w:id="695" w:author="工内 隆" w:date="2018-09-24T16:51:00Z">
        <w:r w:rsidR="00E0388F">
          <w:rPr>
            <w:rFonts w:hint="eastAsia"/>
          </w:rPr>
          <w:t>らせてくれるのは、</w:t>
        </w:r>
      </w:ins>
      <w:ins w:id="696" w:author="工内 隆" w:date="2018-09-24T16:54:00Z">
        <w:r w:rsidR="00E0388F">
          <w:rPr>
            <w:rFonts w:hint="eastAsia"/>
          </w:rPr>
          <w:t>時間をかけて</w:t>
        </w:r>
      </w:ins>
      <w:ins w:id="697" w:author="工内 隆" w:date="2018-09-24T16:55:00Z">
        <w:r w:rsidR="00E0388F">
          <w:rPr>
            <w:rFonts w:hint="eastAsia"/>
          </w:rPr>
          <w:t>トラッキングし、</w:t>
        </w:r>
      </w:ins>
      <w:del w:id="698" w:author="工内 隆" w:date="2018-09-24T16:54:00Z">
        <w:r w:rsidR="00CE56D8" w:rsidDel="00E0388F">
          <w:rPr>
            <w:rFonts w:hint="eastAsia"/>
          </w:rPr>
          <w:delText>る</w:delText>
        </w:r>
      </w:del>
      <w:del w:id="699" w:author="工内 隆" w:date="2018-09-24T16:55:00Z">
        <w:r w:rsidR="00555642" w:rsidDel="0074439A">
          <w:rPr>
            <w:rFonts w:hint="eastAsia"/>
          </w:rPr>
          <w:delText>ための</w:delText>
        </w:r>
      </w:del>
      <w:r w:rsidRPr="004936A5">
        <w:rPr>
          <w:rFonts w:hint="eastAsia"/>
        </w:rPr>
        <w:t>パターンを</w:t>
      </w:r>
      <w:r w:rsidR="00555642">
        <w:rPr>
          <w:rFonts w:hint="eastAsia"/>
        </w:rPr>
        <w:t>データの中に</w:t>
      </w:r>
      <w:r w:rsidRPr="004936A5">
        <w:rPr>
          <w:rFonts w:hint="eastAsia"/>
        </w:rPr>
        <w:t>見つけるプロセス</w:t>
      </w:r>
      <w:ins w:id="700" w:author="工内 隆" w:date="2018-09-24T16:55:00Z">
        <w:r w:rsidR="0074439A">
          <w:rPr>
            <w:rFonts w:hint="eastAsia"/>
          </w:rPr>
          <w:t>なの</w:t>
        </w:r>
      </w:ins>
      <w:r w:rsidRPr="004936A5">
        <w:rPr>
          <w:rFonts w:hint="eastAsia"/>
        </w:rPr>
        <w:t>です。</w:t>
      </w:r>
      <w:r w:rsidRPr="004936A5">
        <w:rPr>
          <w:rFonts w:hint="eastAsia"/>
        </w:rPr>
        <w:t xml:space="preserve"> </w:t>
      </w:r>
      <w:r w:rsidRPr="004936A5">
        <w:rPr>
          <w:rFonts w:hint="eastAsia"/>
        </w:rPr>
        <w:t>プロジェクトごとに</w:t>
      </w:r>
      <w:r w:rsidR="00555642">
        <w:rPr>
          <w:rFonts w:hint="eastAsia"/>
        </w:rPr>
        <w:t>も</w:t>
      </w:r>
      <w:del w:id="701" w:author="工内 隆" w:date="2018-09-24T17:00:00Z">
        <w:r w:rsidRPr="004936A5" w:rsidDel="0074439A">
          <w:rPr>
            <w:rFonts w:hint="eastAsia"/>
          </w:rPr>
          <w:delText>測定</w:delText>
        </w:r>
      </w:del>
      <w:del w:id="702" w:author="工内 隆" w:date="2018-09-24T17:01:00Z">
        <w:r w:rsidRPr="004936A5" w:rsidDel="0074439A">
          <w:rPr>
            <w:rFonts w:hint="eastAsia"/>
          </w:rPr>
          <w:delText>し</w:delText>
        </w:r>
      </w:del>
      <w:r w:rsidRPr="004936A5">
        <w:rPr>
          <w:rFonts w:hint="eastAsia"/>
        </w:rPr>
        <w:t>、</w:t>
      </w:r>
      <w:ins w:id="703" w:author="工内 隆" w:date="2018-09-24T17:00:00Z">
        <w:r w:rsidR="0074439A">
          <w:rPr>
            <w:rFonts w:hint="eastAsia"/>
          </w:rPr>
          <w:t>また、</w:t>
        </w:r>
      </w:ins>
      <w:r w:rsidRPr="004936A5">
        <w:rPr>
          <w:rFonts w:hint="eastAsia"/>
        </w:rPr>
        <w:t>プロジェクト全体</w:t>
      </w:r>
      <w:r w:rsidR="00555642">
        <w:rPr>
          <w:rFonts w:hint="eastAsia"/>
        </w:rPr>
        <w:t>に渡っても</w:t>
      </w:r>
      <w:ins w:id="704" w:author="工内 隆" w:date="2018-09-24T17:01:00Z">
        <w:r w:rsidR="0074439A">
          <w:rPr>
            <w:rFonts w:hint="eastAsia"/>
          </w:rPr>
          <w:t>測定し</w:t>
        </w:r>
      </w:ins>
      <w:r w:rsidR="00555642">
        <w:rPr>
          <w:rFonts w:hint="eastAsia"/>
        </w:rPr>
        <w:t xml:space="preserve">、あなたのオープンソース　</w:t>
      </w:r>
      <w:r w:rsidRPr="004936A5">
        <w:rPr>
          <w:rFonts w:hint="eastAsia"/>
        </w:rPr>
        <w:t>プログラムの成果と結果を</w:t>
      </w:r>
      <w:r w:rsidR="00555642">
        <w:rPr>
          <w:rFonts w:hint="eastAsia"/>
        </w:rPr>
        <w:t>全体的に</w:t>
      </w:r>
      <w:del w:id="705" w:author="工内 隆" w:date="2018-09-24T17:01:00Z">
        <w:r w:rsidR="00555642" w:rsidDel="0074439A">
          <w:rPr>
            <w:rFonts w:hint="eastAsia"/>
          </w:rPr>
          <w:delText>測定、</w:delText>
        </w:r>
      </w:del>
      <w:r w:rsidR="00555642">
        <w:rPr>
          <w:rFonts w:hint="eastAsia"/>
        </w:rPr>
        <w:t>評価</w:t>
      </w:r>
      <w:r w:rsidRPr="004936A5">
        <w:rPr>
          <w:rFonts w:hint="eastAsia"/>
        </w:rPr>
        <w:t>します。</w:t>
      </w:r>
    </w:p>
    <w:p w:rsidR="004936A5" w:rsidRDefault="004936A5" w:rsidP="004B6B37"/>
    <w:p w:rsidR="004B6B37" w:rsidRDefault="00555642" w:rsidP="004B6B37">
      <w:r>
        <w:rPr>
          <w:rFonts w:hint="eastAsia"/>
        </w:rPr>
        <w:t>・</w:t>
      </w:r>
      <w:r w:rsidR="004B6B37">
        <w:t>Popularity/awareness</w:t>
      </w:r>
    </w:p>
    <w:p w:rsidR="00555642" w:rsidRDefault="00555642" w:rsidP="004B6B37">
      <w:r>
        <w:rPr>
          <w:rFonts w:hint="eastAsia"/>
        </w:rPr>
        <w:t>・人気度</w:t>
      </w:r>
      <w:del w:id="706" w:author="工内 隆" w:date="2018-09-24T17:01:00Z">
        <w:r w:rsidDel="0074439A">
          <w:rPr>
            <w:rFonts w:hint="eastAsia"/>
          </w:rPr>
          <w:delText>、</w:delText>
        </w:r>
      </w:del>
      <w:ins w:id="707" w:author="工内 隆" w:date="2018-09-24T17:01:00Z">
        <w:r w:rsidR="0074439A">
          <w:rPr>
            <w:rFonts w:hint="eastAsia"/>
          </w:rPr>
          <w:t xml:space="preserve"> </w:t>
        </w:r>
        <w:r w:rsidR="0074439A">
          <w:t xml:space="preserve">/ </w:t>
        </w:r>
      </w:ins>
      <w:r>
        <w:rPr>
          <w:rFonts w:hint="eastAsia"/>
        </w:rPr>
        <w:t>認知度</w:t>
      </w:r>
    </w:p>
    <w:p w:rsidR="00555642" w:rsidRDefault="00555642" w:rsidP="004B6B37"/>
    <w:p w:rsidR="004B6B37" w:rsidRDefault="00555642" w:rsidP="00555642">
      <w:pPr>
        <w:ind w:firstLineChars="100" w:firstLine="240"/>
      </w:pPr>
      <w:r>
        <w:rPr>
          <w:rFonts w:hint="eastAsia"/>
        </w:rPr>
        <w:t>・</w:t>
      </w:r>
      <w:r w:rsidR="004B6B37">
        <w:t>Visitors to the project website</w:t>
      </w:r>
    </w:p>
    <w:p w:rsidR="004B6B37" w:rsidRDefault="004B6B37" w:rsidP="004B6B37">
      <w:r>
        <w:t xml:space="preserve">  </w:t>
      </w:r>
      <w:r w:rsidR="00555642">
        <w:rPr>
          <w:rFonts w:hint="eastAsia"/>
        </w:rPr>
        <w:t>・</w:t>
      </w:r>
      <w:r>
        <w:t>Total number of followers on GitHub/ GitLab</w:t>
      </w:r>
    </w:p>
    <w:p w:rsidR="004B6B37" w:rsidRDefault="004B6B37" w:rsidP="004B6B37">
      <w:r>
        <w:t xml:space="preserve">  </w:t>
      </w:r>
      <w:r w:rsidR="00555642">
        <w:rPr>
          <w:rFonts w:hint="eastAsia"/>
        </w:rPr>
        <w:t>・</w:t>
      </w:r>
      <w:r>
        <w:t>Number of followers on social media accounts such as Twitter, Facebook, or LinkedIn</w:t>
      </w:r>
    </w:p>
    <w:p w:rsidR="004B6B37" w:rsidRDefault="004B6B37" w:rsidP="004B6B37">
      <w:r>
        <w:t xml:space="preserve">  </w:t>
      </w:r>
      <w:r w:rsidR="00555642">
        <w:rPr>
          <w:rFonts w:hint="eastAsia"/>
        </w:rPr>
        <w:t>・</w:t>
      </w:r>
      <w:r>
        <w:t>News clips and media mentions</w:t>
      </w:r>
    </w:p>
    <w:p w:rsidR="004B6B37" w:rsidRDefault="004B6B37" w:rsidP="004B6B37">
      <w:r>
        <w:t xml:space="preserve">  </w:t>
      </w:r>
      <w:r w:rsidR="00555642">
        <w:rPr>
          <w:rFonts w:hint="eastAsia"/>
        </w:rPr>
        <w:t>・</w:t>
      </w:r>
      <w:r>
        <w:t>Number of meetups organized and hosted (e.g., via meetup.com)</w:t>
      </w:r>
    </w:p>
    <w:p w:rsidR="00555642" w:rsidRDefault="00555642" w:rsidP="00555642">
      <w:pPr>
        <w:ind w:firstLineChars="100" w:firstLine="240"/>
      </w:pPr>
      <w:r>
        <w:rPr>
          <w:rFonts w:hint="eastAsia"/>
        </w:rPr>
        <w:t>・プロジェクトの</w:t>
      </w:r>
      <w:ins w:id="708" w:author="工内 隆" w:date="2018-09-24T17:02:00Z">
        <w:r w:rsidR="0074439A">
          <w:rPr>
            <w:rFonts w:hint="eastAsia"/>
          </w:rPr>
          <w:t>Web</w:t>
        </w:r>
      </w:ins>
      <w:del w:id="709" w:author="工内 隆" w:date="2018-09-24T17:02:00Z">
        <w:r w:rsidDel="0074439A">
          <w:rPr>
            <w:rFonts w:hint="eastAsia"/>
          </w:rPr>
          <w:delText>ウェブ</w:delText>
        </w:r>
      </w:del>
      <w:r>
        <w:rPr>
          <w:rFonts w:hint="eastAsia"/>
        </w:rPr>
        <w:t>サイト</w:t>
      </w:r>
      <w:del w:id="710" w:author="工内 隆" w:date="2018-09-24T17:02:00Z">
        <w:r w:rsidDel="0074439A">
          <w:rPr>
            <w:rFonts w:hint="eastAsia"/>
          </w:rPr>
          <w:delText>への</w:delText>
        </w:r>
      </w:del>
      <w:r>
        <w:rPr>
          <w:rFonts w:hint="eastAsia"/>
        </w:rPr>
        <w:t>訪問者</w:t>
      </w:r>
    </w:p>
    <w:p w:rsidR="00555642" w:rsidRDefault="00555642" w:rsidP="00555642">
      <w:r>
        <w:rPr>
          <w:rFonts w:hint="eastAsia"/>
        </w:rPr>
        <w:t xml:space="preserve">  </w:t>
      </w:r>
      <w:r>
        <w:rPr>
          <w:rFonts w:hint="eastAsia"/>
        </w:rPr>
        <w:t>・</w:t>
      </w:r>
      <w:r>
        <w:rPr>
          <w:rFonts w:hint="eastAsia"/>
        </w:rPr>
        <w:t>GitHub / GitLab</w:t>
      </w:r>
      <w:r>
        <w:rPr>
          <w:rFonts w:hint="eastAsia"/>
        </w:rPr>
        <w:t>でのフォロワー総数</w:t>
      </w:r>
    </w:p>
    <w:p w:rsidR="00555642" w:rsidRDefault="00555642" w:rsidP="00555642">
      <w:r>
        <w:rPr>
          <w:rFonts w:hint="eastAsia"/>
        </w:rPr>
        <w:t xml:space="preserve">  </w:t>
      </w:r>
      <w:r>
        <w:rPr>
          <w:rFonts w:hint="eastAsia"/>
        </w:rPr>
        <w:t>・</w:t>
      </w:r>
      <w:r>
        <w:rPr>
          <w:rFonts w:hint="eastAsia"/>
        </w:rPr>
        <w:t>Twitter</w:t>
      </w:r>
      <w:r>
        <w:rPr>
          <w:rFonts w:hint="eastAsia"/>
        </w:rPr>
        <w:t>、</w:t>
      </w:r>
      <w:r>
        <w:rPr>
          <w:rFonts w:hint="eastAsia"/>
        </w:rPr>
        <w:t>Facebook</w:t>
      </w:r>
      <w:r>
        <w:rPr>
          <w:rFonts w:hint="eastAsia"/>
        </w:rPr>
        <w:t>、</w:t>
      </w:r>
      <w:r>
        <w:rPr>
          <w:rFonts w:hint="eastAsia"/>
        </w:rPr>
        <w:t>LinkedIn</w:t>
      </w:r>
      <w:r>
        <w:rPr>
          <w:rFonts w:hint="eastAsia"/>
        </w:rPr>
        <w:t>などのソーシャルメディアアカウントのフォロワー数</w:t>
      </w:r>
    </w:p>
    <w:p w:rsidR="00555642" w:rsidRDefault="00555642" w:rsidP="00555642">
      <w:r>
        <w:rPr>
          <w:rFonts w:hint="eastAsia"/>
        </w:rPr>
        <w:t xml:space="preserve">  </w:t>
      </w:r>
      <w:r w:rsidR="00B66AF5">
        <w:rPr>
          <w:rFonts w:hint="eastAsia"/>
        </w:rPr>
        <w:t>・</w:t>
      </w:r>
      <w:r>
        <w:rPr>
          <w:rFonts w:hint="eastAsia"/>
        </w:rPr>
        <w:t>ニュースクリップ</w:t>
      </w:r>
      <w:r w:rsidR="00B66AF5">
        <w:rPr>
          <w:rFonts w:hint="eastAsia"/>
        </w:rPr>
        <w:t>や</w:t>
      </w:r>
      <w:r>
        <w:rPr>
          <w:rFonts w:hint="eastAsia"/>
        </w:rPr>
        <w:t>メディア</w:t>
      </w:r>
      <w:r w:rsidR="00B66AF5">
        <w:rPr>
          <w:rFonts w:hint="eastAsia"/>
        </w:rPr>
        <w:t>での</w:t>
      </w:r>
      <w:r>
        <w:rPr>
          <w:rFonts w:hint="eastAsia"/>
        </w:rPr>
        <w:t>言及</w:t>
      </w:r>
    </w:p>
    <w:p w:rsidR="00555642" w:rsidRDefault="00555642" w:rsidP="00555642">
      <w:r>
        <w:rPr>
          <w:rFonts w:hint="eastAsia"/>
        </w:rPr>
        <w:t xml:space="preserve"> </w:t>
      </w:r>
      <w:r w:rsidR="00B66AF5">
        <w:rPr>
          <w:rFonts w:hint="eastAsia"/>
        </w:rPr>
        <w:t xml:space="preserve">　・設定したり、ホスティングされたりしているミートアップ</w:t>
      </w:r>
      <w:r>
        <w:rPr>
          <w:rFonts w:hint="eastAsia"/>
        </w:rPr>
        <w:t>の数（</w:t>
      </w:r>
      <w:r w:rsidR="00B66AF5">
        <w:rPr>
          <w:rFonts w:hint="eastAsia"/>
        </w:rPr>
        <w:t>たとえば</w:t>
      </w:r>
      <w:r>
        <w:rPr>
          <w:rFonts w:hint="eastAsia"/>
        </w:rPr>
        <w:t>、</w:t>
      </w:r>
      <w:r>
        <w:rPr>
          <w:rFonts w:hint="eastAsia"/>
        </w:rPr>
        <w:t>meetup.com</w:t>
      </w:r>
      <w:r>
        <w:rPr>
          <w:rFonts w:hint="eastAsia"/>
        </w:rPr>
        <w:t>経由）</w:t>
      </w:r>
    </w:p>
    <w:p w:rsidR="00555642" w:rsidRDefault="00555642" w:rsidP="004B6B37"/>
    <w:p w:rsidR="004B6B37" w:rsidRDefault="00B66AF5" w:rsidP="004B6B37">
      <w:r>
        <w:rPr>
          <w:rFonts w:hint="eastAsia"/>
        </w:rPr>
        <w:t>・</w:t>
      </w:r>
      <w:r w:rsidR="004B6B37">
        <w:t>Influence</w:t>
      </w:r>
    </w:p>
    <w:p w:rsidR="00B66AF5" w:rsidRDefault="00B66AF5" w:rsidP="004B6B37">
      <w:r>
        <w:rPr>
          <w:rFonts w:hint="eastAsia"/>
        </w:rPr>
        <w:t>・影響度</w:t>
      </w:r>
    </w:p>
    <w:p w:rsidR="004B6B37" w:rsidRDefault="00B66AF5" w:rsidP="00B66AF5">
      <w:pPr>
        <w:ind w:firstLineChars="100" w:firstLine="240"/>
      </w:pPr>
      <w:r>
        <w:rPr>
          <w:rFonts w:hint="eastAsia"/>
        </w:rPr>
        <w:t>・</w:t>
      </w:r>
      <w:r w:rsidR="004B6B37">
        <w:t>Number of employees in a maintainer/leadership role in your strategic projects</w:t>
      </w:r>
    </w:p>
    <w:p w:rsidR="004B6B37" w:rsidRDefault="004B6B37" w:rsidP="004B6B37">
      <w:r>
        <w:t xml:space="preserve"> </w:t>
      </w:r>
      <w:r w:rsidR="00B66AF5">
        <w:rPr>
          <w:rFonts w:hint="eastAsia"/>
        </w:rPr>
        <w:t xml:space="preserve">　・</w:t>
      </w:r>
      <w:r>
        <w:t>Diversity of contributors to your projects</w:t>
      </w:r>
    </w:p>
    <w:p w:rsidR="004B6B37" w:rsidRDefault="00B66AF5" w:rsidP="004B6B37">
      <w:r>
        <w:t xml:space="preserve">  </w:t>
      </w:r>
      <w:r>
        <w:rPr>
          <w:rFonts w:hint="eastAsia"/>
        </w:rPr>
        <w:t>・</w:t>
      </w:r>
      <w:r w:rsidR="004B6B37">
        <w:t>Patches rejected, and why</w:t>
      </w:r>
    </w:p>
    <w:p w:rsidR="004B6B37" w:rsidRDefault="004B6B37" w:rsidP="004B6B37">
      <w:r>
        <w:t xml:space="preserve">  </w:t>
      </w:r>
      <w:r w:rsidR="00B66AF5">
        <w:rPr>
          <w:rFonts w:hint="eastAsia"/>
        </w:rPr>
        <w:t>・</w:t>
      </w:r>
      <w:r>
        <w:t>Adoption</w:t>
      </w:r>
    </w:p>
    <w:p w:rsidR="004B6B37" w:rsidRDefault="004B6B37" w:rsidP="004B6B37">
      <w:r>
        <w:t xml:space="preserve">  </w:t>
      </w:r>
      <w:r w:rsidR="00B66AF5">
        <w:rPr>
          <w:rFonts w:hint="eastAsia"/>
        </w:rPr>
        <w:t>・</w:t>
      </w:r>
      <w:r>
        <w:t>Number of downloads</w:t>
      </w:r>
    </w:p>
    <w:p w:rsidR="004B6B37" w:rsidRDefault="004B6B37" w:rsidP="004B6B37">
      <w:r>
        <w:t xml:space="preserve">  </w:t>
      </w:r>
      <w:r w:rsidR="00B66AF5">
        <w:rPr>
          <w:rFonts w:hint="eastAsia"/>
        </w:rPr>
        <w:t>・</w:t>
      </w:r>
      <w:r>
        <w:t>Number of forks created</w:t>
      </w:r>
    </w:p>
    <w:p w:rsidR="004B6B37" w:rsidRDefault="004B6B37" w:rsidP="004B6B37">
      <w:r>
        <w:t xml:space="preserve">  </w:t>
      </w:r>
      <w:r w:rsidR="00B66AF5">
        <w:rPr>
          <w:rFonts w:hint="eastAsia"/>
        </w:rPr>
        <w:t>・</w:t>
      </w:r>
      <w:r>
        <w:t>Number of contributing external companies</w:t>
      </w:r>
    </w:p>
    <w:p w:rsidR="004B6B37" w:rsidRDefault="004B6B37" w:rsidP="004B6B37">
      <w:r>
        <w:lastRenderedPageBreak/>
        <w:t xml:space="preserve">  </w:t>
      </w:r>
      <w:r w:rsidR="00B66AF5">
        <w:rPr>
          <w:rFonts w:hint="eastAsia"/>
        </w:rPr>
        <w:t>・</w:t>
      </w:r>
      <w:r>
        <w:t xml:space="preserve">Stages of adoption (# of deployments in </w:t>
      </w:r>
      <w:proofErr w:type="spellStart"/>
      <w:r>
        <w:t>PoC</w:t>
      </w:r>
      <w:proofErr w:type="spellEnd"/>
      <w:r>
        <w:t xml:space="preserve"> and production)</w:t>
      </w:r>
    </w:p>
    <w:p w:rsidR="004B6B37" w:rsidRDefault="004B6B37" w:rsidP="004B6B37">
      <w:r>
        <w:t xml:space="preserve">  </w:t>
      </w:r>
      <w:r w:rsidR="00B66AF5">
        <w:rPr>
          <w:rFonts w:hint="eastAsia"/>
        </w:rPr>
        <w:t>・</w:t>
      </w:r>
      <w:r>
        <w:t>Number and quality of commercial dependencies (products) – This can be tracked by looking at the companies contributing to your projects, as well as following the news and trade press.</w:t>
      </w:r>
    </w:p>
    <w:p w:rsidR="00555642" w:rsidRDefault="00DB1055" w:rsidP="00DB1055">
      <w:pPr>
        <w:ind w:firstLineChars="100" w:firstLine="240"/>
      </w:pPr>
      <w:r>
        <w:rPr>
          <w:rFonts w:hint="eastAsia"/>
        </w:rPr>
        <w:t>・あなたの</w:t>
      </w:r>
      <w:r w:rsidR="00555642">
        <w:rPr>
          <w:rFonts w:hint="eastAsia"/>
        </w:rPr>
        <w:t>戦略的プロジェクト</w:t>
      </w:r>
      <w:r>
        <w:rPr>
          <w:rFonts w:hint="eastAsia"/>
        </w:rPr>
        <w:t>でメインテナー、</w:t>
      </w:r>
      <w:r w:rsidR="00555642">
        <w:rPr>
          <w:rFonts w:hint="eastAsia"/>
        </w:rPr>
        <w:t>リーダーシップの役割</w:t>
      </w:r>
      <w:r>
        <w:rPr>
          <w:rFonts w:hint="eastAsia"/>
        </w:rPr>
        <w:t>をしている</w:t>
      </w:r>
      <w:r w:rsidR="00555642">
        <w:rPr>
          <w:rFonts w:hint="eastAsia"/>
        </w:rPr>
        <w:t>従業員の数</w:t>
      </w:r>
    </w:p>
    <w:p w:rsidR="00555642" w:rsidRDefault="00555642" w:rsidP="00555642">
      <w:r>
        <w:rPr>
          <w:rFonts w:hint="eastAsia"/>
        </w:rPr>
        <w:t xml:space="preserve">   </w:t>
      </w:r>
      <w:r w:rsidR="00DB1055">
        <w:rPr>
          <w:rFonts w:hint="eastAsia"/>
        </w:rPr>
        <w:t>・</w:t>
      </w:r>
      <w:r>
        <w:rPr>
          <w:rFonts w:hint="eastAsia"/>
        </w:rPr>
        <w:t>あなたのプロジェクトへの</w:t>
      </w:r>
      <w:r w:rsidR="00DB1055">
        <w:rPr>
          <w:rFonts w:hint="eastAsia"/>
        </w:rPr>
        <w:t>コントリビューター</w:t>
      </w:r>
      <w:r>
        <w:rPr>
          <w:rFonts w:hint="eastAsia"/>
        </w:rPr>
        <w:t>の多様性</w:t>
      </w:r>
    </w:p>
    <w:p w:rsidR="00555642" w:rsidRDefault="00555642" w:rsidP="00555642">
      <w:r>
        <w:rPr>
          <w:rFonts w:hint="eastAsia"/>
        </w:rPr>
        <w:t xml:space="preserve">   </w:t>
      </w:r>
      <w:r w:rsidR="00DB1055">
        <w:rPr>
          <w:rFonts w:hint="eastAsia"/>
        </w:rPr>
        <w:t>・拒否された</w:t>
      </w:r>
      <w:r>
        <w:rPr>
          <w:rFonts w:hint="eastAsia"/>
        </w:rPr>
        <w:t>パッチ</w:t>
      </w:r>
      <w:r w:rsidR="00DB1055">
        <w:rPr>
          <w:rFonts w:hint="eastAsia"/>
        </w:rPr>
        <w:t>と</w:t>
      </w:r>
      <w:r>
        <w:rPr>
          <w:rFonts w:hint="eastAsia"/>
        </w:rPr>
        <w:t>その理由</w:t>
      </w:r>
    </w:p>
    <w:p w:rsidR="00DB1055" w:rsidRDefault="00DB1055" w:rsidP="00555642">
      <w:r>
        <w:rPr>
          <w:rFonts w:hint="eastAsia"/>
        </w:rPr>
        <w:t xml:space="preserve">　　・採用</w:t>
      </w:r>
      <w:r w:rsidR="00CB36AA">
        <w:rPr>
          <w:rFonts w:hint="eastAsia"/>
        </w:rPr>
        <w:t>されている</w:t>
      </w:r>
      <w:r>
        <w:rPr>
          <w:rFonts w:hint="eastAsia"/>
        </w:rPr>
        <w:t>状況</w:t>
      </w:r>
    </w:p>
    <w:p w:rsidR="00DB1055" w:rsidRDefault="00DB1055" w:rsidP="00555642"/>
    <w:p w:rsidR="00555642" w:rsidRDefault="00555642" w:rsidP="00555642">
      <w:r>
        <w:rPr>
          <w:rFonts w:hint="eastAsia"/>
        </w:rPr>
        <w:t xml:space="preserve">     </w:t>
      </w:r>
      <w:r w:rsidR="00DB1055">
        <w:rPr>
          <w:rFonts w:hint="eastAsia"/>
        </w:rPr>
        <w:t>・</w:t>
      </w:r>
      <w:r>
        <w:rPr>
          <w:rFonts w:hint="eastAsia"/>
        </w:rPr>
        <w:t>ダウンロード数</w:t>
      </w:r>
    </w:p>
    <w:p w:rsidR="00555642" w:rsidRDefault="00555642" w:rsidP="00555642">
      <w:r>
        <w:rPr>
          <w:rFonts w:hint="eastAsia"/>
        </w:rPr>
        <w:t xml:space="preserve">     </w:t>
      </w:r>
      <w:r w:rsidR="00DB1055">
        <w:rPr>
          <w:rFonts w:hint="eastAsia"/>
        </w:rPr>
        <w:t>・</w:t>
      </w:r>
      <w:r>
        <w:rPr>
          <w:rFonts w:hint="eastAsia"/>
        </w:rPr>
        <w:t>作成されたフォークの数</w:t>
      </w:r>
    </w:p>
    <w:p w:rsidR="00555642" w:rsidRDefault="00555642" w:rsidP="00555642">
      <w:r>
        <w:rPr>
          <w:rFonts w:hint="eastAsia"/>
        </w:rPr>
        <w:t xml:space="preserve">     </w:t>
      </w:r>
      <w:r w:rsidR="00DB1055">
        <w:rPr>
          <w:rFonts w:hint="eastAsia"/>
        </w:rPr>
        <w:t>・コントリビューションしてくれている</w:t>
      </w:r>
      <w:r>
        <w:rPr>
          <w:rFonts w:hint="eastAsia"/>
        </w:rPr>
        <w:t>外部企業の数</w:t>
      </w:r>
    </w:p>
    <w:p w:rsidR="00555642" w:rsidRDefault="00555642" w:rsidP="00555642">
      <w:r>
        <w:rPr>
          <w:rFonts w:hint="eastAsia"/>
        </w:rPr>
        <w:t xml:space="preserve">     </w:t>
      </w:r>
      <w:r w:rsidR="00DB1055">
        <w:rPr>
          <w:rFonts w:hint="eastAsia"/>
        </w:rPr>
        <w:t>・</w:t>
      </w:r>
      <w:r>
        <w:rPr>
          <w:rFonts w:hint="eastAsia"/>
        </w:rPr>
        <w:t>導入段階（</w:t>
      </w:r>
      <w:r>
        <w:rPr>
          <w:rFonts w:hint="eastAsia"/>
        </w:rPr>
        <w:t>P</w:t>
      </w:r>
      <w:r w:rsidR="00DB1055">
        <w:t>O</w:t>
      </w:r>
      <w:r>
        <w:rPr>
          <w:rFonts w:hint="eastAsia"/>
        </w:rPr>
        <w:t>C</w:t>
      </w:r>
      <w:r>
        <w:rPr>
          <w:rFonts w:hint="eastAsia"/>
        </w:rPr>
        <w:t>および本番環境での導入数）</w:t>
      </w:r>
    </w:p>
    <w:p w:rsidR="00555642" w:rsidRDefault="00555642" w:rsidP="00555642">
      <w:r>
        <w:rPr>
          <w:rFonts w:hint="eastAsia"/>
        </w:rPr>
        <w:t xml:space="preserve">    </w:t>
      </w:r>
      <w:r w:rsidR="00DB1055">
        <w:rPr>
          <w:rFonts w:hint="eastAsia"/>
        </w:rPr>
        <w:t>・</w:t>
      </w:r>
      <w:r w:rsidR="00A11A67">
        <w:rPr>
          <w:rFonts w:hint="eastAsia"/>
        </w:rPr>
        <w:t>企業のビジネスを支えているもの（</w:t>
      </w:r>
      <w:r>
        <w:rPr>
          <w:rFonts w:hint="eastAsia"/>
        </w:rPr>
        <w:t>製品</w:t>
      </w:r>
      <w:r w:rsidR="00A11A67">
        <w:rPr>
          <w:rFonts w:hint="eastAsia"/>
        </w:rPr>
        <w:t>）</w:t>
      </w:r>
      <w:r>
        <w:rPr>
          <w:rFonts w:hint="eastAsia"/>
        </w:rPr>
        <w:t>の数と質</w:t>
      </w:r>
      <w:r>
        <w:rPr>
          <w:rFonts w:hint="eastAsia"/>
        </w:rPr>
        <w:t xml:space="preserve"> - </w:t>
      </w:r>
      <w:r>
        <w:rPr>
          <w:rFonts w:hint="eastAsia"/>
        </w:rPr>
        <w:t>これは、あなたのプロジェクトに</w:t>
      </w:r>
      <w:r w:rsidR="00A11A67">
        <w:rPr>
          <w:rFonts w:hint="eastAsia"/>
        </w:rPr>
        <w:t>コントリビューション</w:t>
      </w:r>
      <w:r>
        <w:rPr>
          <w:rFonts w:hint="eastAsia"/>
        </w:rPr>
        <w:t>している企業を</w:t>
      </w:r>
      <w:r w:rsidR="00A11A67">
        <w:rPr>
          <w:rFonts w:hint="eastAsia"/>
        </w:rPr>
        <w:t>調べたり、</w:t>
      </w:r>
      <w:r>
        <w:rPr>
          <w:rFonts w:hint="eastAsia"/>
        </w:rPr>
        <w:t>ニュースや業界</w:t>
      </w:r>
      <w:r w:rsidR="00A11A67">
        <w:rPr>
          <w:rFonts w:hint="eastAsia"/>
        </w:rPr>
        <w:t>誌</w:t>
      </w:r>
      <w:r>
        <w:rPr>
          <w:rFonts w:hint="eastAsia"/>
        </w:rPr>
        <w:t>の報道</w:t>
      </w:r>
      <w:r w:rsidR="00A11A67">
        <w:rPr>
          <w:rFonts w:hint="eastAsia"/>
        </w:rPr>
        <w:t>をフォローしたりしてトラッキング</w:t>
      </w:r>
      <w:r>
        <w:rPr>
          <w:rFonts w:hint="eastAsia"/>
        </w:rPr>
        <w:t>できます。</w:t>
      </w:r>
    </w:p>
    <w:p w:rsidR="00555642" w:rsidRDefault="00555642" w:rsidP="004B6B37"/>
    <w:p w:rsidR="00555642" w:rsidRDefault="00555642" w:rsidP="004B6B37"/>
    <w:p w:rsidR="004B6B37" w:rsidRDefault="00A11A67" w:rsidP="004B6B37">
      <w:r>
        <w:rPr>
          <w:rFonts w:hint="eastAsia"/>
        </w:rPr>
        <w:t>・</w:t>
      </w:r>
      <w:r w:rsidR="004B6B37">
        <w:t>Program costs</w:t>
      </w:r>
    </w:p>
    <w:p w:rsidR="00A11A67" w:rsidRDefault="00A11A67" w:rsidP="004B6B37">
      <w:r>
        <w:rPr>
          <w:rFonts w:hint="eastAsia"/>
        </w:rPr>
        <w:t>・プログラムの費用</w:t>
      </w:r>
    </w:p>
    <w:p w:rsidR="00A11A67" w:rsidRDefault="00A11A67" w:rsidP="004B6B37"/>
    <w:p w:rsidR="004B6B37" w:rsidRDefault="00A11A67" w:rsidP="00A11A67">
      <w:pPr>
        <w:ind w:firstLineChars="100" w:firstLine="240"/>
      </w:pPr>
      <w:r>
        <w:rPr>
          <w:rFonts w:hint="eastAsia"/>
        </w:rPr>
        <w:t>・</w:t>
      </w:r>
      <w:r w:rsidR="004B6B37">
        <w:t>Staff: engineering, PR &amp; marketing, legal</w:t>
      </w:r>
    </w:p>
    <w:p w:rsidR="004B6B37" w:rsidRDefault="004B6B37" w:rsidP="004B6B37">
      <w:r>
        <w:t xml:space="preserve">  </w:t>
      </w:r>
      <w:r w:rsidR="00A11A67">
        <w:rPr>
          <w:rFonts w:hint="eastAsia"/>
        </w:rPr>
        <w:t>・</w:t>
      </w:r>
      <w:r>
        <w:t>Infrastructure and support</w:t>
      </w:r>
    </w:p>
    <w:p w:rsidR="004B6B37" w:rsidRDefault="004B6B37" w:rsidP="004B6B37">
      <w:r>
        <w:t xml:space="preserve">  </w:t>
      </w:r>
      <w:r w:rsidR="00A11A67">
        <w:rPr>
          <w:rFonts w:hint="eastAsia"/>
        </w:rPr>
        <w:t>・</w:t>
      </w:r>
      <w:r>
        <w:t>Tools</w:t>
      </w:r>
    </w:p>
    <w:p w:rsidR="004B6B37" w:rsidRDefault="004B6B37" w:rsidP="004B6B37">
      <w:r>
        <w:t xml:space="preserve">  </w:t>
      </w:r>
      <w:r w:rsidR="00A11A67">
        <w:rPr>
          <w:rFonts w:hint="eastAsia"/>
        </w:rPr>
        <w:t>・</w:t>
      </w:r>
      <w:r>
        <w:t>Conference attendance and travel</w:t>
      </w:r>
    </w:p>
    <w:p w:rsidR="004B6B37" w:rsidRDefault="004B6B37" w:rsidP="004B6B37">
      <w:r>
        <w:t xml:space="preserve">  </w:t>
      </w:r>
      <w:r w:rsidR="00A11A67">
        <w:rPr>
          <w:rFonts w:hint="eastAsia"/>
        </w:rPr>
        <w:t>・</w:t>
      </w:r>
      <w:r>
        <w:t>Training</w:t>
      </w:r>
    </w:p>
    <w:p w:rsidR="004B6B37" w:rsidRDefault="004B6B37" w:rsidP="004B6B37">
      <w:r>
        <w:t xml:space="preserve">  </w:t>
      </w:r>
      <w:r w:rsidR="00A11A67">
        <w:rPr>
          <w:rFonts w:hint="eastAsia"/>
        </w:rPr>
        <w:t>・</w:t>
      </w:r>
      <w:r>
        <w:t>Memberships and donations</w:t>
      </w:r>
    </w:p>
    <w:p w:rsidR="00A11A67" w:rsidRDefault="00A11A67" w:rsidP="00A11A67">
      <w:r>
        <w:rPr>
          <w:rFonts w:hint="eastAsia"/>
        </w:rPr>
        <w:t xml:space="preserve">  </w:t>
      </w:r>
      <w:r w:rsidRPr="00A11A67">
        <w:rPr>
          <w:rFonts w:hint="eastAsia"/>
        </w:rPr>
        <w:t>・スタッフ：エンジニアリング、広報、マーケティング、法務</w:t>
      </w:r>
    </w:p>
    <w:p w:rsidR="00A11A67" w:rsidRDefault="00A11A67" w:rsidP="00A11A67">
      <w:pPr>
        <w:ind w:firstLineChars="100" w:firstLine="240"/>
      </w:pPr>
      <w:r>
        <w:rPr>
          <w:rFonts w:hint="eastAsia"/>
        </w:rPr>
        <w:t>・インフラストラクチャとサポート</w:t>
      </w:r>
    </w:p>
    <w:p w:rsidR="00A11A67" w:rsidRDefault="00A11A67" w:rsidP="00A11A67">
      <w:r>
        <w:rPr>
          <w:rFonts w:hint="eastAsia"/>
        </w:rPr>
        <w:t xml:space="preserve">  </w:t>
      </w:r>
      <w:r>
        <w:rPr>
          <w:rFonts w:hint="eastAsia"/>
        </w:rPr>
        <w:t>・ツール</w:t>
      </w:r>
    </w:p>
    <w:p w:rsidR="00A11A67" w:rsidRDefault="00A11A67" w:rsidP="00A11A67">
      <w:r>
        <w:rPr>
          <w:rFonts w:hint="eastAsia"/>
        </w:rPr>
        <w:t xml:space="preserve">  </w:t>
      </w:r>
      <w:r>
        <w:rPr>
          <w:rFonts w:hint="eastAsia"/>
        </w:rPr>
        <w:t>・会議出席と出張</w:t>
      </w:r>
    </w:p>
    <w:p w:rsidR="00A11A67" w:rsidRDefault="00A11A67" w:rsidP="00A11A67">
      <w:r>
        <w:rPr>
          <w:rFonts w:hint="eastAsia"/>
        </w:rPr>
        <w:t xml:space="preserve">　　・トレーニング</w:t>
      </w:r>
    </w:p>
    <w:p w:rsidR="004B6B37" w:rsidRDefault="00A11A67" w:rsidP="00A11A67">
      <w:r>
        <w:rPr>
          <w:rFonts w:hint="eastAsia"/>
        </w:rPr>
        <w:t xml:space="preserve">  </w:t>
      </w:r>
      <w:r>
        <w:rPr>
          <w:rFonts w:hint="eastAsia"/>
        </w:rPr>
        <w:t>・メンバーシップの会費、寄付</w:t>
      </w:r>
    </w:p>
    <w:p w:rsidR="00A11A67" w:rsidRDefault="00A11A67" w:rsidP="004B6B37"/>
    <w:p w:rsidR="004B6B37" w:rsidRDefault="004B6B37" w:rsidP="004B6B37">
      <w:r>
        <w:t>Section 7</w:t>
      </w:r>
    </w:p>
    <w:p w:rsidR="00A11A67" w:rsidRDefault="00A11A67" w:rsidP="004B6B37">
      <w:r>
        <w:rPr>
          <w:rFonts w:hint="eastAsia"/>
        </w:rPr>
        <w:lastRenderedPageBreak/>
        <w:t xml:space="preserve">セクション　</w:t>
      </w:r>
      <w:r>
        <w:rPr>
          <w:rFonts w:hint="eastAsia"/>
        </w:rPr>
        <w:t>7</w:t>
      </w:r>
      <w:r>
        <w:rPr>
          <w:rFonts w:hint="eastAsia"/>
        </w:rPr>
        <w:t>．</w:t>
      </w:r>
    </w:p>
    <w:p w:rsidR="00A11A67" w:rsidRDefault="00A11A67" w:rsidP="004B6B37"/>
    <w:p w:rsidR="004B6B37" w:rsidRDefault="004B6B37" w:rsidP="004B6B37">
      <w:r>
        <w:t>Final words</w:t>
      </w:r>
    </w:p>
    <w:p w:rsidR="00A11A67" w:rsidRDefault="00A11A67" w:rsidP="004B6B37">
      <w:r>
        <w:rPr>
          <w:rFonts w:hint="eastAsia"/>
        </w:rPr>
        <w:t>結論</w:t>
      </w:r>
    </w:p>
    <w:p w:rsidR="004B6B37" w:rsidRDefault="004B6B37" w:rsidP="004B6B37"/>
    <w:p w:rsidR="004B6B37" w:rsidRDefault="004B6B37" w:rsidP="004B6B37">
      <w:r>
        <w:t>Organizations evaluate their open source programs, projects, and contributions in whatever way makes the most sense for their needs. The most important thing to remember is to set a strategy and incremental goals to achieve it. What you track, and how, will naturally follow.</w:t>
      </w:r>
    </w:p>
    <w:p w:rsidR="004B6B37" w:rsidRDefault="00A11A67" w:rsidP="004B6B37">
      <w:r w:rsidRPr="00A11A67">
        <w:rPr>
          <w:rFonts w:hint="eastAsia"/>
        </w:rPr>
        <w:t>組織は、オープンソース</w:t>
      </w:r>
      <w:r>
        <w:rPr>
          <w:rFonts w:hint="eastAsia"/>
        </w:rPr>
        <w:t xml:space="preserve">　</w:t>
      </w:r>
      <w:r w:rsidRPr="00A11A67">
        <w:rPr>
          <w:rFonts w:hint="eastAsia"/>
        </w:rPr>
        <w:t>プログラム、プロジェクト、</w:t>
      </w:r>
      <w:r w:rsidR="006236F1">
        <w:rPr>
          <w:rFonts w:hint="eastAsia"/>
        </w:rPr>
        <w:t>コントリビューション</w:t>
      </w:r>
      <w:r w:rsidRPr="00A11A67">
        <w:rPr>
          <w:rFonts w:hint="eastAsia"/>
        </w:rPr>
        <w:t>を</w:t>
      </w:r>
      <w:del w:id="711" w:author="工内 隆" w:date="2018-09-24T17:07:00Z">
        <w:r w:rsidRPr="00A11A67" w:rsidDel="007039C2">
          <w:rPr>
            <w:rFonts w:hint="eastAsia"/>
          </w:rPr>
          <w:delText>評価し</w:delText>
        </w:r>
      </w:del>
      <w:r w:rsidRPr="00A11A67">
        <w:rPr>
          <w:rFonts w:hint="eastAsia"/>
        </w:rPr>
        <w:t>、</w:t>
      </w:r>
      <w:r w:rsidR="006236F1">
        <w:rPr>
          <w:rFonts w:hint="eastAsia"/>
        </w:rPr>
        <w:t>かれらの</w:t>
      </w:r>
      <w:r w:rsidRPr="00A11A67">
        <w:rPr>
          <w:rFonts w:hint="eastAsia"/>
        </w:rPr>
        <w:t>ニーズに最も合った方法で評価します。</w:t>
      </w:r>
      <w:r w:rsidRPr="00A11A67">
        <w:rPr>
          <w:rFonts w:hint="eastAsia"/>
        </w:rPr>
        <w:t xml:space="preserve"> </w:t>
      </w:r>
      <w:r w:rsidRPr="00A11A67">
        <w:rPr>
          <w:rFonts w:hint="eastAsia"/>
        </w:rPr>
        <w:t>覚えておくべき最も重要なことは、それを達成するための戦略と段階的な目標を設定することです。</w:t>
      </w:r>
      <w:r w:rsidRPr="00A11A67">
        <w:rPr>
          <w:rFonts w:hint="eastAsia"/>
        </w:rPr>
        <w:t xml:space="preserve"> </w:t>
      </w:r>
      <w:r w:rsidR="006236F1">
        <w:rPr>
          <w:rFonts w:hint="eastAsia"/>
        </w:rPr>
        <w:t>そうすれば、</w:t>
      </w:r>
      <w:r w:rsidRPr="00A11A67">
        <w:rPr>
          <w:rFonts w:hint="eastAsia"/>
        </w:rPr>
        <w:t>あなたが</w:t>
      </w:r>
      <w:ins w:id="712" w:author="工内 隆" w:date="2018-09-24T17:08:00Z">
        <w:r w:rsidR="007039C2">
          <w:rPr>
            <w:rFonts w:hint="eastAsia"/>
          </w:rPr>
          <w:t>何を</w:t>
        </w:r>
      </w:ins>
      <w:r w:rsidR="006236F1">
        <w:rPr>
          <w:rFonts w:hint="eastAsia"/>
        </w:rPr>
        <w:t>トラッキング</w:t>
      </w:r>
      <w:r w:rsidRPr="00A11A67">
        <w:rPr>
          <w:rFonts w:hint="eastAsia"/>
        </w:rPr>
        <w:t>する</w:t>
      </w:r>
      <w:ins w:id="713" w:author="工内 隆" w:date="2018-09-24T17:08:00Z">
        <w:r w:rsidR="007039C2">
          <w:rPr>
            <w:rFonts w:hint="eastAsia"/>
          </w:rPr>
          <w:t>のか</w:t>
        </w:r>
      </w:ins>
      <w:del w:id="714" w:author="工内 隆" w:date="2018-09-24T17:08:00Z">
        <w:r w:rsidRPr="00A11A67" w:rsidDel="007039C2">
          <w:rPr>
            <w:rFonts w:hint="eastAsia"/>
          </w:rPr>
          <w:delText>もの</w:delText>
        </w:r>
      </w:del>
      <w:r w:rsidRPr="00A11A67">
        <w:rPr>
          <w:rFonts w:hint="eastAsia"/>
        </w:rPr>
        <w:t>、</w:t>
      </w:r>
      <w:r w:rsidR="006236F1">
        <w:rPr>
          <w:rFonts w:hint="eastAsia"/>
        </w:rPr>
        <w:t>それを</w:t>
      </w:r>
      <w:r w:rsidRPr="00A11A67">
        <w:rPr>
          <w:rFonts w:hint="eastAsia"/>
        </w:rPr>
        <w:t>どのように</w:t>
      </w:r>
      <w:r w:rsidR="006236F1">
        <w:rPr>
          <w:rFonts w:hint="eastAsia"/>
        </w:rPr>
        <w:t>トラッキングするかは</w:t>
      </w:r>
      <w:r w:rsidRPr="00A11A67">
        <w:rPr>
          <w:rFonts w:hint="eastAsia"/>
        </w:rPr>
        <w:t>自然</w:t>
      </w:r>
      <w:r w:rsidR="006236F1">
        <w:rPr>
          <w:rFonts w:hint="eastAsia"/>
        </w:rPr>
        <w:t>と分かるようになります。</w:t>
      </w:r>
    </w:p>
    <w:p w:rsidR="00A11A67" w:rsidRDefault="00A11A67" w:rsidP="004B6B37"/>
    <w:p w:rsidR="004B6B37" w:rsidRDefault="004B6B37" w:rsidP="004B6B37">
      <w:r>
        <w:t>These resources were created in partnership with the TODO (Talk Openly, Develop Openly) Group – the professional open source networking group at The Linux Foundation. A special thanks goes out to the open source program managers who contributed their time and knowledge to making these comprehensive guides. Participating companies include Autodesk, Comcast, Dropbox, Facebook, Google, Intel, Microsoft, Netflix, Oath (Yahoo + AOL), Red Hat, Salesforce, Samsung and VMware. To learn more, visit: todogroup.org</w:t>
      </w:r>
    </w:p>
    <w:p w:rsidR="006236F1" w:rsidRDefault="006236F1" w:rsidP="006236F1">
      <w:r>
        <w:rPr>
          <w:rFonts w:hint="eastAsia"/>
        </w:rPr>
        <w:t>これらのリソースは、</w:t>
      </w:r>
      <w:r>
        <w:rPr>
          <w:rFonts w:hint="eastAsia"/>
        </w:rPr>
        <w:t xml:space="preserve">TODO (Talk Openly, Develop Openly) </w:t>
      </w:r>
      <w:r>
        <w:rPr>
          <w:rFonts w:hint="eastAsia"/>
        </w:rPr>
        <w:t>グループとの協力により作成されました。</w:t>
      </w:r>
      <w:r>
        <w:rPr>
          <w:rFonts w:hint="eastAsia"/>
        </w:rPr>
        <w:t>TODO</w:t>
      </w:r>
      <w:r>
        <w:rPr>
          <w:rFonts w:hint="eastAsia"/>
        </w:rPr>
        <w:t>グループは、</w:t>
      </w:r>
      <w:r>
        <w:rPr>
          <w:rFonts w:hint="eastAsia"/>
        </w:rPr>
        <w:t>The Linux Foundation</w:t>
      </w:r>
      <w:r>
        <w:rPr>
          <w:rFonts w:hint="eastAsia"/>
        </w:rPr>
        <w:t>傘下のプロフェッショナル</w:t>
      </w:r>
      <w:r>
        <w:rPr>
          <w:rFonts w:hint="eastAsia"/>
        </w:rPr>
        <w:t xml:space="preserve"> </w:t>
      </w:r>
      <w:r>
        <w:rPr>
          <w:rFonts w:hint="eastAsia"/>
        </w:rPr>
        <w:t>オープン</w:t>
      </w:r>
      <w:r>
        <w:rPr>
          <w:rFonts w:hint="eastAsia"/>
        </w:rPr>
        <w:t xml:space="preserve"> </w:t>
      </w:r>
      <w:r>
        <w:rPr>
          <w:rFonts w:hint="eastAsia"/>
        </w:rPr>
        <w:t>ソース</w:t>
      </w:r>
      <w:r>
        <w:rPr>
          <w:rFonts w:hint="eastAsia"/>
        </w:rPr>
        <w:t xml:space="preserve"> </w:t>
      </w:r>
      <w:r>
        <w:rPr>
          <w:rFonts w:hint="eastAsia"/>
        </w:rPr>
        <w:t>プログラム</w:t>
      </w:r>
      <w:r>
        <w:rPr>
          <w:rFonts w:hint="eastAsia"/>
        </w:rPr>
        <w:t xml:space="preserve"> </w:t>
      </w:r>
      <w:r>
        <w:rPr>
          <w:rFonts w:hint="eastAsia"/>
        </w:rPr>
        <w:t>ネットワーキング</w:t>
      </w:r>
      <w:r>
        <w:rPr>
          <w:rFonts w:hint="eastAsia"/>
        </w:rPr>
        <w:t xml:space="preserve"> </w:t>
      </w:r>
      <w:r>
        <w:rPr>
          <w:rFonts w:hint="eastAsia"/>
        </w:rPr>
        <w:t>グループです。</w:t>
      </w:r>
      <w:r>
        <w:rPr>
          <w:rFonts w:hint="eastAsia"/>
        </w:rPr>
        <w:t xml:space="preserve"> </w:t>
      </w:r>
      <w:r>
        <w:rPr>
          <w:rFonts w:hint="eastAsia"/>
        </w:rPr>
        <w:t>これらの総合ガイドの作成に時間と知識を費やして頂いたオープンソースのプログラムマネージャーに大変感謝致します。</w:t>
      </w:r>
      <w:r>
        <w:rPr>
          <w:rFonts w:hint="eastAsia"/>
        </w:rPr>
        <w:t xml:space="preserve"> </w:t>
      </w:r>
      <w:r>
        <w:rPr>
          <w:rFonts w:hint="eastAsia"/>
        </w:rPr>
        <w:t>参加企業は、</w:t>
      </w:r>
      <w:r>
        <w:rPr>
          <w:rFonts w:hint="eastAsia"/>
        </w:rPr>
        <w:t>Autodesk</w:t>
      </w:r>
      <w:r>
        <w:rPr>
          <w:rFonts w:hint="eastAsia"/>
        </w:rPr>
        <w:t>、</w:t>
      </w:r>
      <w:r>
        <w:rPr>
          <w:rFonts w:hint="eastAsia"/>
        </w:rPr>
        <w:t>Comcast</w:t>
      </w:r>
      <w:r>
        <w:rPr>
          <w:rFonts w:hint="eastAsia"/>
        </w:rPr>
        <w:t>、</w:t>
      </w:r>
      <w:r>
        <w:rPr>
          <w:rFonts w:hint="eastAsia"/>
        </w:rPr>
        <w:t>Dropbox</w:t>
      </w:r>
      <w:r>
        <w:rPr>
          <w:rFonts w:hint="eastAsia"/>
        </w:rPr>
        <w:t>、</w:t>
      </w:r>
      <w:r>
        <w:rPr>
          <w:rFonts w:hint="eastAsia"/>
        </w:rPr>
        <w:t>Facebook</w:t>
      </w:r>
      <w:r>
        <w:rPr>
          <w:rFonts w:hint="eastAsia"/>
        </w:rPr>
        <w:t>、</w:t>
      </w:r>
      <w:r>
        <w:rPr>
          <w:rFonts w:hint="eastAsia"/>
        </w:rPr>
        <w:t>Google</w:t>
      </w:r>
      <w:r>
        <w:rPr>
          <w:rFonts w:hint="eastAsia"/>
        </w:rPr>
        <w:t>、</w:t>
      </w:r>
      <w:r>
        <w:rPr>
          <w:rFonts w:hint="eastAsia"/>
        </w:rPr>
        <w:t>Intel</w:t>
      </w:r>
      <w:r>
        <w:rPr>
          <w:rFonts w:hint="eastAsia"/>
        </w:rPr>
        <w:t>、</w:t>
      </w:r>
      <w:r>
        <w:rPr>
          <w:rFonts w:hint="eastAsia"/>
        </w:rPr>
        <w:t>Microsoft</w:t>
      </w:r>
      <w:r>
        <w:rPr>
          <w:rFonts w:hint="eastAsia"/>
        </w:rPr>
        <w:t>、</w:t>
      </w:r>
      <w:r>
        <w:rPr>
          <w:rFonts w:hint="eastAsia"/>
        </w:rPr>
        <w:t>Netflix</w:t>
      </w:r>
      <w:r>
        <w:rPr>
          <w:rFonts w:hint="eastAsia"/>
        </w:rPr>
        <w:t>、</w:t>
      </w:r>
      <w:r>
        <w:rPr>
          <w:rFonts w:hint="eastAsia"/>
        </w:rPr>
        <w:t>Oath</w:t>
      </w:r>
      <w:r>
        <w:rPr>
          <w:rFonts w:hint="eastAsia"/>
        </w:rPr>
        <w:t>（</w:t>
      </w:r>
      <w:r>
        <w:rPr>
          <w:rFonts w:hint="eastAsia"/>
        </w:rPr>
        <w:t>Yahoo + AOL</w:t>
      </w:r>
      <w:r>
        <w:rPr>
          <w:rFonts w:hint="eastAsia"/>
        </w:rPr>
        <w:t>）、</w:t>
      </w:r>
      <w:r>
        <w:rPr>
          <w:rFonts w:hint="eastAsia"/>
        </w:rPr>
        <w:t>Red Hat</w:t>
      </w:r>
      <w:r>
        <w:rPr>
          <w:rFonts w:hint="eastAsia"/>
        </w:rPr>
        <w:t>、</w:t>
      </w:r>
      <w:r>
        <w:rPr>
          <w:rFonts w:hint="eastAsia"/>
        </w:rPr>
        <w:t>Salesforce</w:t>
      </w:r>
      <w:r>
        <w:rPr>
          <w:rFonts w:hint="eastAsia"/>
        </w:rPr>
        <w:t>、</w:t>
      </w:r>
      <w:r>
        <w:rPr>
          <w:rFonts w:hint="eastAsia"/>
        </w:rPr>
        <w:t>Samsung</w:t>
      </w:r>
      <w:r>
        <w:rPr>
          <w:rFonts w:hint="eastAsia"/>
        </w:rPr>
        <w:t>、</w:t>
      </w:r>
      <w:r>
        <w:rPr>
          <w:rFonts w:hint="eastAsia"/>
        </w:rPr>
        <w:t>VMware</w:t>
      </w:r>
      <w:r>
        <w:rPr>
          <w:rFonts w:hint="eastAsia"/>
        </w:rPr>
        <w:t>などです。</w:t>
      </w:r>
      <w:r>
        <w:rPr>
          <w:rFonts w:hint="eastAsia"/>
        </w:rPr>
        <w:t xml:space="preserve"> </w:t>
      </w:r>
      <w:r>
        <w:rPr>
          <w:rFonts w:hint="eastAsia"/>
        </w:rPr>
        <w:t>詳しくは、</w:t>
      </w:r>
      <w:r>
        <w:rPr>
          <w:rFonts w:hint="eastAsia"/>
        </w:rPr>
        <w:t>todogroup.org</w:t>
      </w:r>
      <w:r>
        <w:rPr>
          <w:rFonts w:hint="eastAsia"/>
        </w:rPr>
        <w:t>をご覧ください。</w:t>
      </w:r>
    </w:p>
    <w:p w:rsidR="006236F1" w:rsidRDefault="006236F1" w:rsidP="006236F1"/>
    <w:p w:rsidR="006236F1" w:rsidRDefault="006236F1" w:rsidP="006236F1">
      <w:r>
        <w:rPr>
          <w:rFonts w:hint="eastAsia"/>
        </w:rPr>
        <w:t>この資料は、</w:t>
      </w:r>
      <w:r>
        <w:rPr>
          <w:rFonts w:hint="eastAsia"/>
        </w:rPr>
        <w:t xml:space="preserve">Creative Commons Attribution </w:t>
      </w:r>
      <w:proofErr w:type="spellStart"/>
      <w:r>
        <w:rPr>
          <w:rFonts w:hint="eastAsia"/>
        </w:rPr>
        <w:t>ShareAlike</w:t>
      </w:r>
      <w:proofErr w:type="spellEnd"/>
      <w:r>
        <w:rPr>
          <w:rFonts w:hint="eastAsia"/>
        </w:rPr>
        <w:t xml:space="preserve"> 4.0 International License (CC BY-SA 4.0</w:t>
      </w:r>
      <w:r>
        <w:rPr>
          <w:rFonts w:hint="eastAsia"/>
        </w:rPr>
        <w:t>：クリエイティブ・コモンズ</w:t>
      </w:r>
      <w:r>
        <w:rPr>
          <w:rFonts w:hint="eastAsia"/>
        </w:rPr>
        <w:t xml:space="preserve"> </w:t>
      </w:r>
      <w:r>
        <w:rPr>
          <w:rFonts w:hint="eastAsia"/>
        </w:rPr>
        <w:t>表示</w:t>
      </w:r>
      <w:r>
        <w:rPr>
          <w:rFonts w:hint="eastAsia"/>
        </w:rPr>
        <w:t xml:space="preserve"> - </w:t>
      </w:r>
      <w:r>
        <w:rPr>
          <w:rFonts w:hint="eastAsia"/>
        </w:rPr>
        <w:t>継承</w:t>
      </w:r>
      <w:r>
        <w:rPr>
          <w:rFonts w:hint="eastAsia"/>
        </w:rPr>
        <w:t xml:space="preserve"> 4.0 </w:t>
      </w:r>
      <w:r>
        <w:rPr>
          <w:rFonts w:hint="eastAsia"/>
        </w:rPr>
        <w:t>国際ライセンス</w:t>
      </w:r>
      <w:r>
        <w:rPr>
          <w:rFonts w:hint="eastAsia"/>
        </w:rPr>
        <w:t xml:space="preserve">) </w:t>
      </w:r>
      <w:r>
        <w:rPr>
          <w:rFonts w:hint="eastAsia"/>
        </w:rPr>
        <w:t>の下でライセンスされています。</w:t>
      </w:r>
    </w:p>
    <w:p w:rsidR="006236F1" w:rsidRDefault="006236F1" w:rsidP="006236F1"/>
    <w:p w:rsidR="006236F1" w:rsidRDefault="006236F1" w:rsidP="006236F1">
      <w:r>
        <w:t>Sign up to get updates! Be the first to know when we add more open source guides and other content like this.</w:t>
      </w:r>
    </w:p>
    <w:p w:rsidR="004B6B37" w:rsidRDefault="006236F1" w:rsidP="006236F1">
      <w:r>
        <w:rPr>
          <w:rFonts w:hint="eastAsia"/>
        </w:rPr>
        <w:t>最新情報を受け取りましょう！オープン</w:t>
      </w:r>
      <w:r>
        <w:rPr>
          <w:rFonts w:hint="eastAsia"/>
        </w:rPr>
        <w:t xml:space="preserve"> </w:t>
      </w:r>
      <w:r>
        <w:rPr>
          <w:rFonts w:hint="eastAsia"/>
        </w:rPr>
        <w:t>ソース</w:t>
      </w:r>
      <w:r>
        <w:rPr>
          <w:rFonts w:hint="eastAsia"/>
        </w:rPr>
        <w:t xml:space="preserve"> </w:t>
      </w:r>
      <w:r>
        <w:rPr>
          <w:rFonts w:hint="eastAsia"/>
        </w:rPr>
        <w:t>ガイド</w:t>
      </w:r>
      <w:r>
        <w:rPr>
          <w:rFonts w:hint="eastAsia"/>
        </w:rPr>
        <w:t xml:space="preserve"> </w:t>
      </w:r>
      <w:r>
        <w:rPr>
          <w:rFonts w:hint="eastAsia"/>
        </w:rPr>
        <w:t>シリーズなどのコンテンツが追加されるとお知らせします。通知ご希望のかたはこちらからお申し込みください。</w:t>
      </w:r>
    </w:p>
    <w:p w:rsidR="006236F1" w:rsidRDefault="006236F1" w:rsidP="004B6B37"/>
    <w:sectPr w:rsidR="006236F1" w:rsidSect="007F2400">
      <w:pgSz w:w="11906" w:h="16838"/>
      <w:pgMar w:top="1985" w:right="1701" w:bottom="1701" w:left="1701"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5" w:author="Date Masahiro" w:date="2018-08-30T09:38:00Z" w:initials="DM">
    <w:p w:rsidR="007932F4" w:rsidRDefault="007932F4">
      <w:pPr>
        <w:pStyle w:val="a9"/>
      </w:pPr>
      <w:r>
        <w:rPr>
          <w:rStyle w:val="a8"/>
        </w:rPr>
        <w:annotationRef/>
      </w:r>
      <w:r>
        <w:rPr>
          <w:rFonts w:hint="eastAsia"/>
        </w:rPr>
        <w:t>日本語サイトができればそちらの</w:t>
      </w:r>
      <w:r>
        <w:rPr>
          <w:rFonts w:hint="eastAsia"/>
        </w:rPr>
        <w:t>URL</w:t>
      </w:r>
      <w:r>
        <w:rPr>
          <w:rFonts w:hint="eastAsia"/>
        </w:rPr>
        <w:t>にすべき。</w:t>
      </w:r>
    </w:p>
  </w:comment>
  <w:comment w:id="626" w:author="工内 隆" w:date="2018-09-24T14:06:00Z" w:initials="工内">
    <w:p w:rsidR="007932F4" w:rsidRDefault="007932F4">
      <w:pPr>
        <w:pStyle w:val="a9"/>
      </w:pPr>
      <w:r>
        <w:rPr>
          <w:rStyle w:val="a8"/>
        </w:rPr>
        <w:annotationRef/>
      </w:r>
      <w:r>
        <w:t>Get clearance to:</w:t>
      </w:r>
      <w:r>
        <w:rPr>
          <w:rFonts w:hint="eastAsia"/>
        </w:rPr>
        <w:t>許可を得る、の用例があります。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53046E" w15:done="0"/>
  <w15:commentEx w15:paraId="6CC5BC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53046E" w16cid:durableId="1F4F8EE9"/>
  <w16cid:commentId w16cid:paraId="6CC5BC06" w16cid:durableId="1F536DE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C5A" w:rsidRDefault="00627C5A" w:rsidP="00E96D04">
      <w:r>
        <w:separator/>
      </w:r>
    </w:p>
  </w:endnote>
  <w:endnote w:type="continuationSeparator" w:id="0">
    <w:p w:rsidR="00627C5A" w:rsidRDefault="00627C5A" w:rsidP="00E96D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C5A" w:rsidRDefault="00627C5A" w:rsidP="00E96D04">
      <w:r>
        <w:separator/>
      </w:r>
    </w:p>
  </w:footnote>
  <w:footnote w:type="continuationSeparator" w:id="0">
    <w:p w:rsidR="00627C5A" w:rsidRDefault="00627C5A" w:rsidP="00E96D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5B2822"/>
    <w:multiLevelType w:val="hybridMultilevel"/>
    <w:tmpl w:val="D570E37E"/>
    <w:lvl w:ilvl="0" w:tplc="14EAB96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工内 隆">
    <w15:presenceInfo w15:providerId="Windows Live" w15:userId="2fdea5dc94d19887"/>
  </w15:person>
  <w15:person w15:author="Date Masahiro">
    <w15:presenceInfo w15:providerId="Windows Live" w15:userId="d53832ab2b438d6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6B37"/>
    <w:rsid w:val="00001140"/>
    <w:rsid w:val="00003C6B"/>
    <w:rsid w:val="0003369A"/>
    <w:rsid w:val="00042CBE"/>
    <w:rsid w:val="0009104D"/>
    <w:rsid w:val="000970ED"/>
    <w:rsid w:val="000A3BCE"/>
    <w:rsid w:val="000A6B79"/>
    <w:rsid w:val="000B6CB7"/>
    <w:rsid w:val="000B7C1F"/>
    <w:rsid w:val="000C2C55"/>
    <w:rsid w:val="000C417A"/>
    <w:rsid w:val="000D4A69"/>
    <w:rsid w:val="000F47B5"/>
    <w:rsid w:val="00101064"/>
    <w:rsid w:val="00101FEA"/>
    <w:rsid w:val="00103C34"/>
    <w:rsid w:val="00172E9D"/>
    <w:rsid w:val="001954E4"/>
    <w:rsid w:val="001D2244"/>
    <w:rsid w:val="001F6945"/>
    <w:rsid w:val="00203FE3"/>
    <w:rsid w:val="00207303"/>
    <w:rsid w:val="00213FD2"/>
    <w:rsid w:val="0021424F"/>
    <w:rsid w:val="00214A35"/>
    <w:rsid w:val="00240470"/>
    <w:rsid w:val="00240A5B"/>
    <w:rsid w:val="00251CE5"/>
    <w:rsid w:val="002761BA"/>
    <w:rsid w:val="00281BF0"/>
    <w:rsid w:val="0028282F"/>
    <w:rsid w:val="00292EFB"/>
    <w:rsid w:val="002A69E3"/>
    <w:rsid w:val="002B3871"/>
    <w:rsid w:val="002B653A"/>
    <w:rsid w:val="00313F16"/>
    <w:rsid w:val="003219A6"/>
    <w:rsid w:val="00341603"/>
    <w:rsid w:val="00345B9B"/>
    <w:rsid w:val="003579EC"/>
    <w:rsid w:val="00372318"/>
    <w:rsid w:val="00395354"/>
    <w:rsid w:val="00403E66"/>
    <w:rsid w:val="004205C3"/>
    <w:rsid w:val="00423776"/>
    <w:rsid w:val="00423876"/>
    <w:rsid w:val="00433437"/>
    <w:rsid w:val="00434BEE"/>
    <w:rsid w:val="00442AAF"/>
    <w:rsid w:val="00445598"/>
    <w:rsid w:val="00460DCF"/>
    <w:rsid w:val="0047137C"/>
    <w:rsid w:val="00491DCB"/>
    <w:rsid w:val="004936A5"/>
    <w:rsid w:val="004948B7"/>
    <w:rsid w:val="004A27D3"/>
    <w:rsid w:val="004A6CDE"/>
    <w:rsid w:val="004A758F"/>
    <w:rsid w:val="004B6B37"/>
    <w:rsid w:val="004E614E"/>
    <w:rsid w:val="00502061"/>
    <w:rsid w:val="005038F1"/>
    <w:rsid w:val="005114A9"/>
    <w:rsid w:val="00524D25"/>
    <w:rsid w:val="005420E5"/>
    <w:rsid w:val="00553A27"/>
    <w:rsid w:val="00555642"/>
    <w:rsid w:val="005606AC"/>
    <w:rsid w:val="00567129"/>
    <w:rsid w:val="00594DFA"/>
    <w:rsid w:val="005A51DA"/>
    <w:rsid w:val="005B088F"/>
    <w:rsid w:val="005D3530"/>
    <w:rsid w:val="005D3F11"/>
    <w:rsid w:val="005E1422"/>
    <w:rsid w:val="005E28DA"/>
    <w:rsid w:val="005E28E5"/>
    <w:rsid w:val="005E740B"/>
    <w:rsid w:val="005F3099"/>
    <w:rsid w:val="005F62E5"/>
    <w:rsid w:val="006079E6"/>
    <w:rsid w:val="006236F1"/>
    <w:rsid w:val="00627C5A"/>
    <w:rsid w:val="00633062"/>
    <w:rsid w:val="006575D0"/>
    <w:rsid w:val="00663C4C"/>
    <w:rsid w:val="00665D87"/>
    <w:rsid w:val="00665F48"/>
    <w:rsid w:val="006713D7"/>
    <w:rsid w:val="00677216"/>
    <w:rsid w:val="006A4376"/>
    <w:rsid w:val="006A7E08"/>
    <w:rsid w:val="006C3B1F"/>
    <w:rsid w:val="006C4E7E"/>
    <w:rsid w:val="006C7E01"/>
    <w:rsid w:val="006D2A6B"/>
    <w:rsid w:val="006F1D3D"/>
    <w:rsid w:val="006F33C1"/>
    <w:rsid w:val="006F5336"/>
    <w:rsid w:val="006F6C0A"/>
    <w:rsid w:val="007039C2"/>
    <w:rsid w:val="00716E3D"/>
    <w:rsid w:val="00723399"/>
    <w:rsid w:val="0074439A"/>
    <w:rsid w:val="00754CAA"/>
    <w:rsid w:val="0077057C"/>
    <w:rsid w:val="00773DE9"/>
    <w:rsid w:val="007748DC"/>
    <w:rsid w:val="00785CC5"/>
    <w:rsid w:val="00786157"/>
    <w:rsid w:val="007932F4"/>
    <w:rsid w:val="007A03DC"/>
    <w:rsid w:val="007E1FE5"/>
    <w:rsid w:val="007E5D09"/>
    <w:rsid w:val="007E6EDC"/>
    <w:rsid w:val="007F1566"/>
    <w:rsid w:val="007F2400"/>
    <w:rsid w:val="00807D98"/>
    <w:rsid w:val="008278A1"/>
    <w:rsid w:val="008330A7"/>
    <w:rsid w:val="008424FF"/>
    <w:rsid w:val="008542D4"/>
    <w:rsid w:val="008738EB"/>
    <w:rsid w:val="00884E15"/>
    <w:rsid w:val="00891E4A"/>
    <w:rsid w:val="00892D30"/>
    <w:rsid w:val="008C1193"/>
    <w:rsid w:val="008D1533"/>
    <w:rsid w:val="008D6093"/>
    <w:rsid w:val="008F60A6"/>
    <w:rsid w:val="008F74E3"/>
    <w:rsid w:val="009020C5"/>
    <w:rsid w:val="009055FC"/>
    <w:rsid w:val="00911E78"/>
    <w:rsid w:val="009238BF"/>
    <w:rsid w:val="009266F5"/>
    <w:rsid w:val="00975BCB"/>
    <w:rsid w:val="009A147D"/>
    <w:rsid w:val="009A58FC"/>
    <w:rsid w:val="009B284E"/>
    <w:rsid w:val="009E2A51"/>
    <w:rsid w:val="009F3341"/>
    <w:rsid w:val="009F508B"/>
    <w:rsid w:val="00A116B7"/>
    <w:rsid w:val="00A11A67"/>
    <w:rsid w:val="00A12E10"/>
    <w:rsid w:val="00A37964"/>
    <w:rsid w:val="00A421BF"/>
    <w:rsid w:val="00A42B69"/>
    <w:rsid w:val="00A507FC"/>
    <w:rsid w:val="00A61932"/>
    <w:rsid w:val="00A87B2F"/>
    <w:rsid w:val="00A96246"/>
    <w:rsid w:val="00AB3684"/>
    <w:rsid w:val="00AC2E57"/>
    <w:rsid w:val="00AE3D59"/>
    <w:rsid w:val="00B13601"/>
    <w:rsid w:val="00B17EA5"/>
    <w:rsid w:val="00B2485C"/>
    <w:rsid w:val="00B376A8"/>
    <w:rsid w:val="00B66AF5"/>
    <w:rsid w:val="00B73A6B"/>
    <w:rsid w:val="00B827E8"/>
    <w:rsid w:val="00B900BF"/>
    <w:rsid w:val="00BB105D"/>
    <w:rsid w:val="00BE32D9"/>
    <w:rsid w:val="00C16F94"/>
    <w:rsid w:val="00C23D48"/>
    <w:rsid w:val="00C425E5"/>
    <w:rsid w:val="00C455EC"/>
    <w:rsid w:val="00C5650B"/>
    <w:rsid w:val="00C746C5"/>
    <w:rsid w:val="00C8545F"/>
    <w:rsid w:val="00C87271"/>
    <w:rsid w:val="00CA041C"/>
    <w:rsid w:val="00CA2AC8"/>
    <w:rsid w:val="00CA5339"/>
    <w:rsid w:val="00CB36AA"/>
    <w:rsid w:val="00CB71ED"/>
    <w:rsid w:val="00CC638C"/>
    <w:rsid w:val="00CE56D8"/>
    <w:rsid w:val="00CE57AB"/>
    <w:rsid w:val="00CF4CA2"/>
    <w:rsid w:val="00CF59C7"/>
    <w:rsid w:val="00D052EA"/>
    <w:rsid w:val="00D118C0"/>
    <w:rsid w:val="00D36C69"/>
    <w:rsid w:val="00D42CF2"/>
    <w:rsid w:val="00D563AC"/>
    <w:rsid w:val="00D82972"/>
    <w:rsid w:val="00D86B1F"/>
    <w:rsid w:val="00D92315"/>
    <w:rsid w:val="00D92662"/>
    <w:rsid w:val="00D93DFD"/>
    <w:rsid w:val="00D97F3D"/>
    <w:rsid w:val="00DA0857"/>
    <w:rsid w:val="00DB1055"/>
    <w:rsid w:val="00DC259B"/>
    <w:rsid w:val="00DE3F15"/>
    <w:rsid w:val="00E0388F"/>
    <w:rsid w:val="00E10570"/>
    <w:rsid w:val="00E13129"/>
    <w:rsid w:val="00E13588"/>
    <w:rsid w:val="00E34D59"/>
    <w:rsid w:val="00E437F5"/>
    <w:rsid w:val="00E57CB8"/>
    <w:rsid w:val="00E74B2F"/>
    <w:rsid w:val="00E96D04"/>
    <w:rsid w:val="00EF7C96"/>
    <w:rsid w:val="00F06D40"/>
    <w:rsid w:val="00F10668"/>
    <w:rsid w:val="00F21445"/>
    <w:rsid w:val="00F4313D"/>
    <w:rsid w:val="00F45280"/>
    <w:rsid w:val="00F5730C"/>
    <w:rsid w:val="00F663DB"/>
    <w:rsid w:val="00F675C2"/>
    <w:rsid w:val="00F764F0"/>
    <w:rsid w:val="00F80D38"/>
    <w:rsid w:val="00F845F9"/>
    <w:rsid w:val="00F8656B"/>
    <w:rsid w:val="00FE337E"/>
    <w:rsid w:val="00FF038F"/>
    <w:rsid w:val="00FF172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ＭＳ Ｐゴシック" w:hAnsi="Verdana" w:cstheme="minorBidi"/>
        <w:kern w:val="2"/>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240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3BCE"/>
    <w:rPr>
      <w:color w:val="0563C1" w:themeColor="hyperlink"/>
      <w:u w:val="single"/>
    </w:rPr>
  </w:style>
  <w:style w:type="paragraph" w:styleId="a4">
    <w:name w:val="header"/>
    <w:basedOn w:val="a"/>
    <w:link w:val="a5"/>
    <w:uiPriority w:val="99"/>
    <w:unhideWhenUsed/>
    <w:rsid w:val="00E96D04"/>
    <w:pPr>
      <w:tabs>
        <w:tab w:val="center" w:pos="4252"/>
        <w:tab w:val="right" w:pos="8504"/>
      </w:tabs>
      <w:snapToGrid w:val="0"/>
    </w:pPr>
  </w:style>
  <w:style w:type="character" w:customStyle="1" w:styleId="a5">
    <w:name w:val="ヘッダー (文字)"/>
    <w:basedOn w:val="a0"/>
    <w:link w:val="a4"/>
    <w:uiPriority w:val="99"/>
    <w:rsid w:val="00E96D04"/>
  </w:style>
  <w:style w:type="paragraph" w:styleId="a6">
    <w:name w:val="footer"/>
    <w:basedOn w:val="a"/>
    <w:link w:val="a7"/>
    <w:uiPriority w:val="99"/>
    <w:unhideWhenUsed/>
    <w:rsid w:val="00E96D04"/>
    <w:pPr>
      <w:tabs>
        <w:tab w:val="center" w:pos="4252"/>
        <w:tab w:val="right" w:pos="8504"/>
      </w:tabs>
      <w:snapToGrid w:val="0"/>
    </w:pPr>
  </w:style>
  <w:style w:type="character" w:customStyle="1" w:styleId="a7">
    <w:name w:val="フッター (文字)"/>
    <w:basedOn w:val="a0"/>
    <w:link w:val="a6"/>
    <w:uiPriority w:val="99"/>
    <w:rsid w:val="00E96D04"/>
  </w:style>
  <w:style w:type="character" w:styleId="a8">
    <w:name w:val="annotation reference"/>
    <w:basedOn w:val="a0"/>
    <w:uiPriority w:val="99"/>
    <w:semiHidden/>
    <w:unhideWhenUsed/>
    <w:rsid w:val="00AC2E57"/>
    <w:rPr>
      <w:sz w:val="18"/>
      <w:szCs w:val="18"/>
    </w:rPr>
  </w:style>
  <w:style w:type="paragraph" w:styleId="a9">
    <w:name w:val="annotation text"/>
    <w:basedOn w:val="a"/>
    <w:link w:val="aa"/>
    <w:uiPriority w:val="99"/>
    <w:semiHidden/>
    <w:unhideWhenUsed/>
    <w:rsid w:val="00AC2E57"/>
    <w:pPr>
      <w:jc w:val="left"/>
    </w:pPr>
  </w:style>
  <w:style w:type="character" w:customStyle="1" w:styleId="aa">
    <w:name w:val="コメント文字列 (文字)"/>
    <w:basedOn w:val="a0"/>
    <w:link w:val="a9"/>
    <w:uiPriority w:val="99"/>
    <w:semiHidden/>
    <w:rsid w:val="00AC2E57"/>
  </w:style>
  <w:style w:type="paragraph" w:styleId="ab">
    <w:name w:val="annotation subject"/>
    <w:basedOn w:val="a9"/>
    <w:next w:val="a9"/>
    <w:link w:val="ac"/>
    <w:uiPriority w:val="99"/>
    <w:semiHidden/>
    <w:unhideWhenUsed/>
    <w:rsid w:val="00AC2E57"/>
    <w:rPr>
      <w:b/>
      <w:bCs/>
    </w:rPr>
  </w:style>
  <w:style w:type="character" w:customStyle="1" w:styleId="ac">
    <w:name w:val="コメント内容 (文字)"/>
    <w:basedOn w:val="aa"/>
    <w:link w:val="ab"/>
    <w:uiPriority w:val="99"/>
    <w:semiHidden/>
    <w:rsid w:val="00AC2E57"/>
    <w:rPr>
      <w:b/>
      <w:bCs/>
    </w:rPr>
  </w:style>
  <w:style w:type="paragraph" w:styleId="ad">
    <w:name w:val="Balloon Text"/>
    <w:basedOn w:val="a"/>
    <w:link w:val="ae"/>
    <w:uiPriority w:val="99"/>
    <w:semiHidden/>
    <w:unhideWhenUsed/>
    <w:rsid w:val="00AC2E57"/>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AC2E57"/>
    <w:rPr>
      <w:rFonts w:asciiTheme="majorHAnsi" w:eastAsiaTheme="majorEastAsia" w:hAnsiTheme="majorHAnsi" w:cstheme="majorBidi"/>
      <w:sz w:val="18"/>
      <w:szCs w:val="18"/>
    </w:rPr>
  </w:style>
  <w:style w:type="paragraph" w:styleId="af">
    <w:name w:val="List Paragraph"/>
    <w:basedOn w:val="a"/>
    <w:uiPriority w:val="34"/>
    <w:qFormat/>
    <w:rsid w:val="008278A1"/>
    <w:pPr>
      <w:ind w:leftChars="400" w:left="8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b.com/android/facebook-open-source-2016-year-in-review/" TargetMode="External"/><Relationship Id="rId13" Type="http://schemas.openxmlformats.org/officeDocument/2006/relationships/hyperlink" Target="https://twitter.com/jbeda" TargetMode="External"/><Relationship Id="rId18" Type="http://schemas.openxmlformats.org/officeDocument/2006/relationships/hyperlink" Target="https://twitter.com/abernathyca"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twitter.com/abernathyca" TargetMode="External"/><Relationship Id="rId7" Type="http://schemas.openxmlformats.org/officeDocument/2006/relationships/hyperlink" Target="https://twitter.com/abernathyca" TargetMode="External"/><Relationship Id="rId12" Type="http://schemas.openxmlformats.org/officeDocument/2006/relationships/hyperlink" Target="https://twitter.com/sarahnovotny" TargetMode="External"/><Relationship Id="rId17" Type="http://schemas.openxmlformats.org/officeDocument/2006/relationships/hyperlink" Target="https://www.linuxfoundation.org/resources/open-source-guides/recruiting-open-source-develop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witter.com/cra" TargetMode="External"/><Relationship Id="rId20" Type="http://schemas.openxmlformats.org/officeDocument/2006/relationships/hyperlink" Target="https://opensource.guide/metr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twitter.com/gyehuda" TargetMode="External"/><Relationship Id="rId23" Type="http://schemas.openxmlformats.org/officeDocument/2006/relationships/hyperlink" Target="https://compliance.linuxfoundation.org/references/compliance-related-publications" TargetMode="External"/><Relationship Id="rId28" Type="http://schemas.microsoft.com/office/2016/09/relationships/commentsIds" Target="commentsIds.xml"/><Relationship Id="rId10" Type="http://schemas.openxmlformats.org/officeDocument/2006/relationships/hyperlink" Target="https://www.linuxfoundation.org/resources/open-source-guides/tools-managing-open-source-programs/" TargetMode="External"/><Relationship Id="rId19" Type="http://schemas.openxmlformats.org/officeDocument/2006/relationships/hyperlink" Target="https://twitter.com/gyehuda" TargetMode="External"/><Relationship Id="rId4" Type="http://schemas.openxmlformats.org/officeDocument/2006/relationships/webSettings" Target="webSettings.xml"/><Relationship Id="rId9" Type="http://schemas.openxmlformats.org/officeDocument/2006/relationships/hyperlink" Target="https://opensource.googleblog.com/2016/10/google-open-source-report-card.html" TargetMode="External"/><Relationship Id="rId14" Type="http://schemas.openxmlformats.org/officeDocument/2006/relationships/hyperlink" Target="https://compliance.linuxfoundation.org/" TargetMode="External"/><Relationship Id="rId22" Type="http://schemas.openxmlformats.org/officeDocument/2006/relationships/hyperlink" Target="https://twitter.com/abernathyca" TargetMode="External"/><Relationship Id="rId27"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33</Pages>
  <Words>6996</Words>
  <Characters>39879</Characters>
  <Application>Microsoft Office Word</Application>
  <DocSecurity>0</DocSecurity>
  <Lines>332</Lines>
  <Paragraphs>93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Date Masahiro</dc:creator>
  <cp:lastModifiedBy>Masahiro Date</cp:lastModifiedBy>
  <cp:revision>2</cp:revision>
  <cp:lastPrinted>2018-09-25T02:47:00Z</cp:lastPrinted>
  <dcterms:created xsi:type="dcterms:W3CDTF">2018-09-29T08:06:00Z</dcterms:created>
  <dcterms:modified xsi:type="dcterms:W3CDTF">2018-09-29T08:06:00Z</dcterms:modified>
</cp:coreProperties>
</file>