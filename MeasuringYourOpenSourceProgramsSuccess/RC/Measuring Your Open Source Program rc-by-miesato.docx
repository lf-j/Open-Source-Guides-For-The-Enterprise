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08377" w14:textId="77777777" w:rsidR="004B6B37" w:rsidRDefault="004B6B37" w:rsidP="004B6B37"/>
    <w:p w14:paraId="3E406085" w14:textId="77777777" w:rsidR="004B6B37" w:rsidRDefault="004B6B37" w:rsidP="004B6B37">
      <w:r>
        <w:t>Measuring Your Open Source Program’s Success</w:t>
      </w:r>
    </w:p>
    <w:p w14:paraId="46C3A48F" w14:textId="7424EA21" w:rsidR="004B6B37" w:rsidRDefault="005F3099" w:rsidP="004B6B37">
      <w:r>
        <w:rPr>
          <w:rFonts w:hint="eastAsia"/>
        </w:rPr>
        <w:t>オープンソース</w:t>
      </w:r>
      <w:del w:id="0" w:author="Sato Mieko" w:date="2018-11-19T10:05:00Z">
        <w:r w:rsidDel="00824143">
          <w:rPr>
            <w:rFonts w:hint="eastAsia"/>
          </w:rPr>
          <w:delText xml:space="preserve">　</w:delText>
        </w:r>
      </w:del>
      <w:ins w:id="1" w:author="Sato Mieko" w:date="2018-11-19T10:05:00Z">
        <w:r w:rsidR="00824143">
          <w:rPr>
            <w:rFonts w:hint="eastAsia"/>
          </w:rPr>
          <w:t xml:space="preserve"> </w:t>
        </w:r>
      </w:ins>
      <w:r>
        <w:rPr>
          <w:rFonts w:hint="eastAsia"/>
        </w:rPr>
        <w:t>プログラムが成功しているのかを</w:t>
      </w:r>
      <w:del w:id="2" w:author="工内 隆" w:date="2018-09-21T15:39:00Z">
        <w:r w:rsidDel="00433437">
          <w:rPr>
            <w:rFonts w:hint="eastAsia"/>
          </w:rPr>
          <w:delText>測定</w:delText>
        </w:r>
      </w:del>
      <w:ins w:id="3" w:author="工内 隆" w:date="2018-09-21T15:39:00Z">
        <w:r w:rsidR="00433437">
          <w:rPr>
            <w:rFonts w:hint="eastAsia"/>
          </w:rPr>
          <w:t>評価</w:t>
        </w:r>
      </w:ins>
      <w:r>
        <w:rPr>
          <w:rFonts w:hint="eastAsia"/>
        </w:rPr>
        <w:t>する</w:t>
      </w:r>
    </w:p>
    <w:p w14:paraId="5A8CDE69" w14:textId="77777777" w:rsidR="005F3099" w:rsidRDefault="005F3099" w:rsidP="004B6B37"/>
    <w:p w14:paraId="693D4187"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6E07BAA5" w14:textId="5B7876B9" w:rsidR="005F3099" w:rsidRDefault="005F3099" w:rsidP="004B6B37">
      <w:bookmarkStart w:id="4" w:name="_GoBack"/>
      <w:r w:rsidRPr="005F3099">
        <w:rPr>
          <w:rFonts w:hint="eastAsia"/>
        </w:rPr>
        <w:t>オープンソース</w:t>
      </w:r>
      <w:del w:id="5" w:author="Sato Mieko" w:date="2018-11-19T10:05:00Z">
        <w:r w:rsidDel="00824143">
          <w:rPr>
            <w:rFonts w:hint="eastAsia"/>
          </w:rPr>
          <w:delText xml:space="preserve">　</w:delText>
        </w:r>
      </w:del>
      <w:ins w:id="6" w:author="Sato Mieko" w:date="2018-11-19T10:05:00Z">
        <w:r w:rsidR="00824143">
          <w:rPr>
            <w:rFonts w:hint="eastAsia"/>
          </w:rPr>
          <w:t xml:space="preserve"> </w:t>
        </w:r>
      </w:ins>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7" w:author="工内 隆" w:date="2018-09-21T15:40:00Z">
        <w:r w:rsidR="00433437">
          <w:rPr>
            <w:rFonts w:hint="eastAsia"/>
          </w:rPr>
          <w:t>活動</w:t>
        </w:r>
      </w:ins>
      <w:del w:id="8"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del w:id="9" w:author="Sato Mieko" w:date="2018-11-19T10:05:00Z">
        <w:r w:rsidRPr="005F3099" w:rsidDel="00824143">
          <w:rPr>
            <w:rFonts w:hint="eastAsia"/>
          </w:rPr>
          <w:delText xml:space="preserve"> </w:delText>
        </w:r>
      </w:del>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w:t>
      </w:r>
      <w:ins w:id="10" w:author="工内 隆" w:date="2018-09-21T15:41:00Z">
        <w:r w:rsidR="00433437">
          <w:rPr>
            <w:rFonts w:hint="eastAsia"/>
          </w:rPr>
          <w:t>の</w:t>
        </w:r>
      </w:ins>
      <w:del w:id="11"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概要を</w:t>
      </w:r>
      <w:r w:rsidRPr="005F3099">
        <w:rPr>
          <w:rFonts w:hint="eastAsia"/>
        </w:rPr>
        <w:t>説明します。</w:t>
      </w:r>
    </w:p>
    <w:bookmarkEnd w:id="4"/>
    <w:p w14:paraId="39904DA5" w14:textId="77777777" w:rsidR="005F3099" w:rsidRDefault="005F3099" w:rsidP="004B6B37"/>
    <w:p w14:paraId="6FFF7699" w14:textId="77777777" w:rsidR="004B6B37" w:rsidRDefault="004B6B37" w:rsidP="004B6B37">
      <w:r>
        <w:t>Learn what to measure, how to define success, and how to best use this information to advance your open source program objectives, demonstrate effectiveness, and gain support.</w:t>
      </w:r>
    </w:p>
    <w:p w14:paraId="3675CC9C" w14:textId="1F8B2CD9"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del w:id="12" w:author="Sato Mieko" w:date="2018-11-19T10:05:00Z">
        <w:r w:rsidDel="00824143">
          <w:rPr>
            <w:rFonts w:hint="eastAsia"/>
          </w:rPr>
          <w:delText xml:space="preserve">　</w:delText>
        </w:r>
      </w:del>
      <w:ins w:id="13" w:author="Sato Mieko" w:date="2018-11-19T10:05:00Z">
        <w:r w:rsidR="00824143">
          <w:rPr>
            <w:rFonts w:hint="eastAsia"/>
          </w:rPr>
          <w:t xml:space="preserve"> </w:t>
        </w:r>
      </w:ins>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ins w:id="14" w:author="工内 隆" w:date="2018-09-21T15:43:00Z">
        <w:r w:rsidR="00433437">
          <w:rPr>
            <w:rFonts w:hint="eastAsia"/>
          </w:rPr>
          <w:t>効果</w:t>
        </w:r>
      </w:ins>
      <w:del w:id="15" w:author="工内 隆" w:date="2018-09-21T15:43:00Z">
        <w:r w:rsidDel="00433437">
          <w:rPr>
            <w:rFonts w:hint="eastAsia"/>
          </w:rPr>
          <w:delText>成果</w:delText>
        </w:r>
      </w:del>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del w:id="16" w:author="工内 隆" w:date="2018-09-21T15:43:00Z">
        <w:r w:rsidR="00042CBE" w:rsidDel="00433437">
          <w:rPr>
            <w:rFonts w:hint="eastAsia"/>
          </w:rPr>
          <w:delText>、</w:delText>
        </w:r>
      </w:del>
      <w:r w:rsidRPr="00CA2AC8">
        <w:rPr>
          <w:rFonts w:hint="eastAsia"/>
        </w:rPr>
        <w:t>学びます。</w:t>
      </w:r>
    </w:p>
    <w:p w14:paraId="60374E6B" w14:textId="77777777" w:rsidR="00CA2AC8" w:rsidRDefault="00CA2AC8" w:rsidP="004B6B37"/>
    <w:p w14:paraId="44C83F3B" w14:textId="77777777" w:rsidR="004B6B37" w:rsidRDefault="004B6B37" w:rsidP="004B6B37">
      <w:r>
        <w:t>Contents</w:t>
      </w:r>
    </w:p>
    <w:p w14:paraId="512E8489" w14:textId="77777777" w:rsidR="004B6B37" w:rsidRDefault="004B6B37" w:rsidP="004B6B37">
      <w:r>
        <w:t xml:space="preserve">    How to define success</w:t>
      </w:r>
    </w:p>
    <w:p w14:paraId="009F6E44" w14:textId="77777777" w:rsidR="004B6B37" w:rsidRDefault="004B6B37" w:rsidP="004B6B37">
      <w:r>
        <w:t xml:space="preserve">    Why set goals?</w:t>
      </w:r>
    </w:p>
    <w:p w14:paraId="7F55C8CB" w14:textId="77777777" w:rsidR="004B6B37" w:rsidRDefault="004B6B37" w:rsidP="004B6B37">
      <w:r>
        <w:t xml:space="preserve">    How to set goals</w:t>
      </w:r>
    </w:p>
    <w:p w14:paraId="19050664" w14:textId="77777777" w:rsidR="004B6B37" w:rsidRDefault="004B6B37" w:rsidP="004B6B37">
      <w:r>
        <w:t xml:space="preserve">    Common goals</w:t>
      </w:r>
    </w:p>
    <w:p w14:paraId="70D2E5E5" w14:textId="77777777" w:rsidR="004B6B37" w:rsidRDefault="004B6B37" w:rsidP="004B6B37">
      <w:r>
        <w:t xml:space="preserve">    What to track</w:t>
      </w:r>
    </w:p>
    <w:p w14:paraId="65CA6B8A" w14:textId="77777777" w:rsidR="004B6B37" w:rsidRDefault="004B6B37" w:rsidP="004B6B37">
      <w:r>
        <w:t xml:space="preserve">    More metrics</w:t>
      </w:r>
    </w:p>
    <w:p w14:paraId="218C75F6" w14:textId="77777777" w:rsidR="004B6B37" w:rsidRDefault="004B6B37" w:rsidP="004B6B37">
      <w:r>
        <w:t xml:space="preserve">    Final words</w:t>
      </w:r>
    </w:p>
    <w:p w14:paraId="24961644" w14:textId="77777777" w:rsidR="004B6B37" w:rsidRDefault="00042CBE" w:rsidP="004B6B37">
      <w:r>
        <w:rPr>
          <w:rFonts w:hint="eastAsia"/>
        </w:rPr>
        <w:t>内容</w:t>
      </w:r>
    </w:p>
    <w:p w14:paraId="2CE0F583" w14:textId="77777777"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14:paraId="4D376F04" w14:textId="77777777" w:rsidR="00042CBE" w:rsidRDefault="00042CBE" w:rsidP="00042CBE">
      <w:r>
        <w:rPr>
          <w:rFonts w:hint="eastAsia"/>
        </w:rPr>
        <w:t xml:space="preserve">    </w:t>
      </w:r>
      <w:r>
        <w:rPr>
          <w:rFonts w:hint="eastAsia"/>
        </w:rPr>
        <w:t>なぜ目標を設定するのか</w:t>
      </w:r>
    </w:p>
    <w:p w14:paraId="62AAD0C8" w14:textId="77777777" w:rsidR="00042CBE" w:rsidRDefault="00042CBE" w:rsidP="00042CBE">
      <w:r>
        <w:rPr>
          <w:rFonts w:hint="eastAsia"/>
        </w:rPr>
        <w:t xml:space="preserve">    </w:t>
      </w:r>
      <w:r>
        <w:rPr>
          <w:rFonts w:hint="eastAsia"/>
        </w:rPr>
        <w:t>どのように目標を設定するか</w:t>
      </w:r>
    </w:p>
    <w:p w14:paraId="4E186AD0" w14:textId="77777777" w:rsidR="00042CBE" w:rsidRDefault="00042CBE" w:rsidP="00042CBE">
      <w:r>
        <w:rPr>
          <w:rFonts w:hint="eastAsia"/>
        </w:rPr>
        <w:t xml:space="preserve">    </w:t>
      </w:r>
      <w:r>
        <w:rPr>
          <w:rFonts w:hint="eastAsia"/>
        </w:rPr>
        <w:t>共通の目標</w:t>
      </w:r>
    </w:p>
    <w:p w14:paraId="19C68575" w14:textId="77777777" w:rsidR="00042CBE" w:rsidRDefault="00042CBE" w:rsidP="00042CBE">
      <w:r>
        <w:rPr>
          <w:rFonts w:hint="eastAsia"/>
        </w:rPr>
        <w:t xml:space="preserve">    </w:t>
      </w:r>
      <w:r>
        <w:rPr>
          <w:rFonts w:hint="eastAsia"/>
        </w:rPr>
        <w:t>何をトラッキングするのか</w:t>
      </w:r>
    </w:p>
    <w:p w14:paraId="6FFA8F73" w14:textId="77777777" w:rsidR="00042CBE" w:rsidRDefault="00042CBE" w:rsidP="00042CBE">
      <w:r>
        <w:rPr>
          <w:rFonts w:hint="eastAsia"/>
        </w:rPr>
        <w:t xml:space="preserve">    </w:t>
      </w:r>
      <w:ins w:id="17" w:author="工内 隆" w:date="2018-09-21T15:44:00Z">
        <w:r w:rsidR="00433437">
          <w:rPr>
            <w:rFonts w:hint="eastAsia"/>
          </w:rPr>
          <w:t>トラッキングすべき</w:t>
        </w:r>
      </w:ins>
      <w:r>
        <w:rPr>
          <w:rFonts w:hint="eastAsia"/>
        </w:rPr>
        <w:t>その他の</w:t>
      </w:r>
      <w:r w:rsidR="00CF59C7">
        <w:rPr>
          <w:rFonts w:hint="eastAsia"/>
        </w:rPr>
        <w:t>メトリクス</w:t>
      </w:r>
    </w:p>
    <w:p w14:paraId="7A5E2696" w14:textId="77777777" w:rsidR="00042CBE" w:rsidRDefault="00042CBE" w:rsidP="00042CBE">
      <w:r>
        <w:rPr>
          <w:rFonts w:hint="eastAsia"/>
        </w:rPr>
        <w:t xml:space="preserve">    </w:t>
      </w:r>
      <w:del w:id="18" w:author="工内 隆" w:date="2018-09-21T15:44:00Z">
        <w:r w:rsidDel="00433437">
          <w:rPr>
            <w:rFonts w:hint="eastAsia"/>
          </w:rPr>
          <w:delText xml:space="preserve"> </w:delText>
        </w:r>
      </w:del>
      <w:r>
        <w:rPr>
          <w:rFonts w:hint="eastAsia"/>
        </w:rPr>
        <w:t>結論</w:t>
      </w:r>
    </w:p>
    <w:p w14:paraId="08FB336B" w14:textId="77777777" w:rsidR="00042CBE" w:rsidRDefault="00042CBE" w:rsidP="004B6B37"/>
    <w:p w14:paraId="27F04B24" w14:textId="70A2CC2D" w:rsidR="004B6B37" w:rsidRDefault="004B6B37" w:rsidP="004B6B37">
      <w:pPr>
        <w:rPr>
          <w:ins w:id="19" w:author="Sato Mieko" w:date="2018-11-19T17:09:00Z"/>
        </w:rPr>
      </w:pPr>
      <w:r>
        <w:lastRenderedPageBreak/>
        <w:t>View All Guides »</w:t>
      </w:r>
    </w:p>
    <w:p w14:paraId="307FD861" w14:textId="3F03F0D3" w:rsidR="00976379" w:rsidRDefault="00976379" w:rsidP="004B6B37">
      <w:pPr>
        <w:rPr>
          <w:rFonts w:hint="eastAsia"/>
        </w:rPr>
      </w:pPr>
      <w:ins w:id="20" w:author="Sato Mieko" w:date="2018-11-19T17:09:00Z">
        <w:r>
          <w:rPr>
            <w:rFonts w:hint="eastAsia"/>
          </w:rPr>
          <w:t>ガイド一覧</w:t>
        </w:r>
      </w:ins>
    </w:p>
    <w:p w14:paraId="487F718E" w14:textId="153AB6F5" w:rsidR="004B6B37" w:rsidRDefault="004B6B37" w:rsidP="004B6B37">
      <w:pPr>
        <w:rPr>
          <w:ins w:id="21" w:author="Sato Mieko" w:date="2018-11-19T17:09:00Z"/>
        </w:rPr>
      </w:pPr>
      <w:r>
        <w:t>Contribute on GitHub »</w:t>
      </w:r>
    </w:p>
    <w:p w14:paraId="0889827D" w14:textId="079EC4B3" w:rsidR="00976379" w:rsidRDefault="00976379" w:rsidP="004B6B37">
      <w:pPr>
        <w:rPr>
          <w:rFonts w:hint="eastAsia"/>
        </w:rPr>
      </w:pPr>
      <w:ins w:id="22" w:author="Sato Mieko" w:date="2018-11-19T17:09:00Z">
        <w:r>
          <w:rPr>
            <w:rFonts w:hint="eastAsia"/>
          </w:rPr>
          <w:t>GitHub</w:t>
        </w:r>
        <w:r>
          <w:rPr>
            <w:rFonts w:hint="eastAsia"/>
          </w:rPr>
          <w:t>上で貢献する</w:t>
        </w:r>
      </w:ins>
    </w:p>
    <w:p w14:paraId="5C342761" w14:textId="70ECC4B1" w:rsidR="004B6B37" w:rsidRDefault="004B6B37" w:rsidP="004B6B37">
      <w:pPr>
        <w:rPr>
          <w:ins w:id="23" w:author="Sato Mieko" w:date="2018-11-19T17:09:00Z"/>
        </w:rPr>
      </w:pPr>
      <w:r>
        <w:t>Contributors to this Guide</w:t>
      </w:r>
    </w:p>
    <w:p w14:paraId="4642A6F2" w14:textId="0AA138CD" w:rsidR="00976379" w:rsidRDefault="00976379" w:rsidP="004B6B37">
      <w:pPr>
        <w:rPr>
          <w:rFonts w:hint="eastAsia"/>
        </w:rPr>
      </w:pPr>
      <w:ins w:id="24" w:author="Sato Mieko" w:date="2018-11-19T17:09:00Z">
        <w:r>
          <w:rPr>
            <w:rFonts w:hint="eastAsia"/>
          </w:rPr>
          <w:t>このガイドの貢献者</w:t>
        </w:r>
      </w:ins>
    </w:p>
    <w:p w14:paraId="57D7A96D" w14:textId="77777777" w:rsidR="004B6B37" w:rsidRDefault="004B6B37" w:rsidP="004B6B37"/>
    <w:p w14:paraId="078B97BD" w14:textId="77777777" w:rsidR="004B6B37" w:rsidRDefault="004B6B37" w:rsidP="004B6B37">
      <w:r>
        <w:t xml:space="preserve">Chris </w:t>
      </w:r>
      <w:proofErr w:type="spellStart"/>
      <w:r>
        <w:t>Aniszczyk</w:t>
      </w:r>
      <w:proofErr w:type="spellEnd"/>
    </w:p>
    <w:p w14:paraId="1148D8AC" w14:textId="77777777" w:rsidR="004B6B37" w:rsidRDefault="004B6B37" w:rsidP="004B6B37">
      <w:r>
        <w:t xml:space="preserve">Chris </w:t>
      </w:r>
      <w:proofErr w:type="spellStart"/>
      <w:r>
        <w:t>Aniszczyk</w:t>
      </w:r>
      <w:proofErr w:type="spellEnd"/>
    </w:p>
    <w:p w14:paraId="32ACFC00" w14:textId="77777777" w:rsidR="004B6B37" w:rsidRDefault="004B6B37" w:rsidP="004B6B37">
      <w:r>
        <w:t>COO of CNCF</w:t>
      </w:r>
    </w:p>
    <w:p w14:paraId="314C6AB6" w14:textId="77777777" w:rsidR="004B6B37" w:rsidRDefault="004B6B37" w:rsidP="004B6B37"/>
    <w:p w14:paraId="5BA6925F" w14:textId="77777777" w:rsidR="004B6B37" w:rsidRDefault="004B6B37" w:rsidP="004B6B37"/>
    <w:p w14:paraId="204A2094" w14:textId="77777777" w:rsidR="004B6B37" w:rsidRDefault="004B6B37" w:rsidP="004B6B37">
      <w:r>
        <w:t>Christine Abernathy</w:t>
      </w:r>
    </w:p>
    <w:p w14:paraId="56D08DFA" w14:textId="77777777" w:rsidR="004B6B37" w:rsidRDefault="004B6B37" w:rsidP="004B6B37">
      <w:r>
        <w:t>Open Source Developer Advocate at Facebook</w:t>
      </w:r>
    </w:p>
    <w:p w14:paraId="19E3A336" w14:textId="77777777" w:rsidR="004B6B37" w:rsidRDefault="004B6B37" w:rsidP="004B6B37"/>
    <w:p w14:paraId="4CF91DF7" w14:textId="77777777" w:rsidR="004B6B37" w:rsidRDefault="004B6B37" w:rsidP="004B6B37"/>
    <w:p w14:paraId="0BFF7449" w14:textId="77777777" w:rsidR="004B6B37" w:rsidRDefault="004B6B37" w:rsidP="004B6B37">
      <w:r>
        <w:t>Joe Beda</w:t>
      </w:r>
    </w:p>
    <w:p w14:paraId="621CC90B" w14:textId="77777777" w:rsidR="004B6B37" w:rsidRDefault="004B6B37" w:rsidP="004B6B37">
      <w:r>
        <w:t xml:space="preserve">Co-founder and CTO at </w:t>
      </w:r>
      <w:proofErr w:type="spellStart"/>
      <w:r>
        <w:t>Heptio</w:t>
      </w:r>
      <w:proofErr w:type="spellEnd"/>
    </w:p>
    <w:p w14:paraId="05599180" w14:textId="77777777" w:rsidR="004B6B37" w:rsidRDefault="004B6B37" w:rsidP="004B6B37"/>
    <w:p w14:paraId="582FA18F" w14:textId="77777777" w:rsidR="004B6B37" w:rsidRDefault="004B6B37" w:rsidP="004B6B37"/>
    <w:p w14:paraId="3655BE6C" w14:textId="77777777" w:rsidR="004B6B37" w:rsidRDefault="004B6B37" w:rsidP="004B6B37">
      <w:r>
        <w:t>Gil Yehuda</w:t>
      </w:r>
    </w:p>
    <w:p w14:paraId="1276F60D" w14:textId="77777777" w:rsidR="004B6B37" w:rsidRDefault="004B6B37" w:rsidP="004B6B37">
      <w:r>
        <w:t>Senior Director of Open Source</w:t>
      </w:r>
    </w:p>
    <w:p w14:paraId="78CA08C4" w14:textId="77777777" w:rsidR="004B6B37" w:rsidRDefault="004B6B37" w:rsidP="004B6B37">
      <w:r>
        <w:t>at Oath (Yahoo + AOL)</w:t>
      </w:r>
    </w:p>
    <w:p w14:paraId="79BF424F" w14:textId="77777777" w:rsidR="004B6B37" w:rsidRDefault="004B6B37" w:rsidP="004B6B37"/>
    <w:p w14:paraId="395FBB53" w14:textId="77777777" w:rsidR="004B6B37" w:rsidRDefault="004B6B37" w:rsidP="004B6B37"/>
    <w:p w14:paraId="28A224EA" w14:textId="77777777" w:rsidR="004B6B37" w:rsidRDefault="004B6B37" w:rsidP="004B6B37">
      <w:r>
        <w:t>Sarah Novotny</w:t>
      </w:r>
    </w:p>
    <w:p w14:paraId="6F6EDC9A" w14:textId="77777777" w:rsidR="004B6B37" w:rsidRDefault="004B6B37" w:rsidP="004B6B37">
      <w:r>
        <w:t>Kubernetes Community Manager at Google</w:t>
      </w:r>
    </w:p>
    <w:p w14:paraId="0B11F79C" w14:textId="77777777" w:rsidR="004B6B37" w:rsidRDefault="004B6B37" w:rsidP="004B6B37"/>
    <w:p w14:paraId="4B54D24B" w14:textId="77777777" w:rsidR="004B6B37" w:rsidRDefault="004B6B37" w:rsidP="004B6B37">
      <w:r>
        <w:t>Section 1</w:t>
      </w:r>
    </w:p>
    <w:p w14:paraId="1014710C" w14:textId="39443AAD" w:rsidR="00042CBE" w:rsidRDefault="00042CBE" w:rsidP="004B6B37">
      <w:r>
        <w:rPr>
          <w:rFonts w:hint="eastAsia"/>
        </w:rPr>
        <w:t>セクション</w:t>
      </w:r>
      <w:del w:id="25" w:author="Sato Mieko" w:date="2018-11-19T10:05:00Z">
        <w:r w:rsidDel="00824143">
          <w:rPr>
            <w:rFonts w:hint="eastAsia"/>
          </w:rPr>
          <w:delText xml:space="preserve">　</w:delText>
        </w:r>
      </w:del>
      <w:ins w:id="26" w:author="Sato Mieko" w:date="2018-11-19T10:05:00Z">
        <w:r w:rsidR="00824143">
          <w:rPr>
            <w:rFonts w:hint="eastAsia"/>
          </w:rPr>
          <w:t xml:space="preserve"> </w:t>
        </w:r>
      </w:ins>
      <w:r>
        <w:rPr>
          <w:rFonts w:hint="eastAsia"/>
        </w:rPr>
        <w:t>1</w:t>
      </w:r>
    </w:p>
    <w:p w14:paraId="7B419F1D" w14:textId="77777777" w:rsidR="00042CBE" w:rsidRDefault="00042CBE" w:rsidP="004B6B37"/>
    <w:p w14:paraId="1F821FDC" w14:textId="77777777" w:rsidR="004B6B37" w:rsidRDefault="004B6B37" w:rsidP="004B6B37">
      <w:r>
        <w:t>How to define success</w:t>
      </w:r>
    </w:p>
    <w:p w14:paraId="5E0D0C5E" w14:textId="77777777" w:rsidR="004B6B37" w:rsidRDefault="00042CBE" w:rsidP="004B6B37">
      <w:r>
        <w:rPr>
          <w:rFonts w:hint="eastAsia"/>
        </w:rPr>
        <w:t>成功をどのように定義する</w:t>
      </w:r>
      <w:r w:rsidR="00CF59C7">
        <w:rPr>
          <w:rFonts w:hint="eastAsia"/>
        </w:rPr>
        <w:t>の</w:t>
      </w:r>
      <w:r>
        <w:rPr>
          <w:rFonts w:hint="eastAsia"/>
        </w:rPr>
        <w:t>か</w:t>
      </w:r>
    </w:p>
    <w:p w14:paraId="35A05CFF" w14:textId="77777777" w:rsidR="00042CBE" w:rsidRDefault="00042CBE" w:rsidP="004B6B37"/>
    <w:p w14:paraId="641C7D39" w14:textId="77777777" w:rsidR="004B6B37" w:rsidRDefault="004B6B37" w:rsidP="004B6B37">
      <w:r>
        <w:t xml:space="preserve">Smart organizations understand the value of investing in open source development and set goals related to open source use and participation. </w:t>
      </w:r>
      <w:r>
        <w:lastRenderedPageBreak/>
        <w:t>But every open source program defines success a little differently. The goals you set, and metrics you track, will vary according to the reasons you’re investing in open source — whether it’s to recruit developers, bring in new ideas and technologies through open innovation, achieve faster time to market, lower development costs, or myriad other reasons.</w:t>
      </w:r>
    </w:p>
    <w:p w14:paraId="33FCE4B3" w14:textId="61FFCF52"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del w:id="27" w:author="Sato Mieko" w:date="2018-11-19T17:35:00Z">
        <w:r w:rsidR="00042CBE" w:rsidRPr="00042CBE" w:rsidDel="00927373">
          <w:rPr>
            <w:rFonts w:hint="eastAsia"/>
          </w:rPr>
          <w:delText>。</w:delText>
        </w:r>
        <w:r w:rsidR="00042CBE" w:rsidRPr="00042CBE" w:rsidDel="00927373">
          <w:rPr>
            <w:rFonts w:hint="eastAsia"/>
          </w:rPr>
          <w:delText xml:space="preserve"> </w:delText>
        </w:r>
      </w:del>
      <w:ins w:id="28" w:author="Sato Mieko" w:date="2018-11-19T17:35:00Z">
        <w:r w:rsidR="00927373">
          <w:rPr>
            <w:rFonts w:hint="eastAsia"/>
          </w:rPr>
          <w:t>。</w:t>
        </w:r>
      </w:ins>
      <w:r w:rsidR="00042CBE" w:rsidRPr="00042CBE">
        <w:rPr>
          <w:rFonts w:hint="eastAsia"/>
        </w:rPr>
        <w:t>しかし、</w:t>
      </w:r>
      <w:r>
        <w:rPr>
          <w:rFonts w:hint="eastAsia"/>
        </w:rPr>
        <w:t>各々の</w:t>
      </w:r>
      <w:r w:rsidR="00042CBE" w:rsidRPr="00042CBE">
        <w:rPr>
          <w:rFonts w:hint="eastAsia"/>
        </w:rPr>
        <w:t>オープンソース</w:t>
      </w:r>
      <w:del w:id="29" w:author="Sato Mieko" w:date="2018-11-19T10:05:00Z">
        <w:r w:rsidR="00042CBE" w:rsidDel="00824143">
          <w:rPr>
            <w:rFonts w:hint="eastAsia"/>
          </w:rPr>
          <w:delText xml:space="preserve">　</w:delText>
        </w:r>
      </w:del>
      <w:ins w:id="30" w:author="Sato Mieko" w:date="2018-11-19T10:05:00Z">
        <w:r w:rsidR="00824143">
          <w:rPr>
            <w:rFonts w:hint="eastAsia"/>
          </w:rPr>
          <w:t xml:space="preserve"> </w:t>
        </w:r>
      </w:ins>
      <w:r w:rsidR="00042CBE" w:rsidRPr="00042CBE">
        <w:rPr>
          <w:rFonts w:hint="eastAsia"/>
        </w:rPr>
        <w:t>プログラムは、成功</w:t>
      </w:r>
      <w:r>
        <w:rPr>
          <w:rFonts w:hint="eastAsia"/>
        </w:rPr>
        <w:t>に対して</w:t>
      </w:r>
      <w:del w:id="31"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del w:id="32" w:author="Sato Mieko" w:date="2018-11-19T17:35:00Z">
        <w:r w:rsidR="00042CBE" w:rsidRPr="00042CBE" w:rsidDel="00927373">
          <w:rPr>
            <w:rFonts w:hint="eastAsia"/>
          </w:rPr>
          <w:delText>。</w:delText>
        </w:r>
        <w:r w:rsidR="00042CBE" w:rsidRPr="00042CBE" w:rsidDel="00927373">
          <w:rPr>
            <w:rFonts w:hint="eastAsia"/>
          </w:rPr>
          <w:delText xml:space="preserve"> </w:delText>
        </w:r>
      </w:del>
      <w:ins w:id="33" w:author="Sato Mieko" w:date="2018-11-19T17:35:00Z">
        <w:r w:rsidR="00927373">
          <w:rPr>
            <w:rFonts w:hint="eastAsia"/>
          </w:rPr>
          <w:t>。</w:t>
        </w:r>
      </w:ins>
      <w:r w:rsidR="00042CBE" w:rsidRPr="00042CBE">
        <w:rPr>
          <w:rFonts w:hint="eastAsia"/>
        </w:rPr>
        <w:t>設定した目標</w:t>
      </w:r>
      <w:ins w:id="34" w:author="工内 隆" w:date="2018-09-21T15:51:00Z">
        <w:r w:rsidR="000C2C55">
          <w:rPr>
            <w:rFonts w:hint="eastAsia"/>
          </w:rPr>
          <w:t>や</w:t>
        </w:r>
      </w:ins>
      <w:del w:id="35"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36" w:author="工内 隆" w:date="2018-09-21T15:53:00Z">
        <w:r w:rsidR="009F508B" w:rsidRPr="009F508B" w:rsidDel="000C2C55">
          <w:rPr>
            <w:rFonts w:hint="eastAsia"/>
          </w:rPr>
          <w:delText>な</w:delText>
        </w:r>
      </w:del>
      <w:ins w:id="37" w:author="Sato Mieko" w:date="2018-11-19T10:05:00Z">
        <w:r w:rsidR="00824143">
          <w:rPr>
            <w:rFonts w:hint="eastAsia"/>
          </w:rPr>
          <w:t xml:space="preserve"> </w:t>
        </w:r>
      </w:ins>
      <w:r w:rsidR="009F508B" w:rsidRPr="009F508B">
        <w:rPr>
          <w:rFonts w:hint="eastAsia"/>
        </w:rPr>
        <w:t>イノベーションを通じて新しいアイデアや技術を導入することであったり、市場投入までの時間を短縮したり、開発コストを削減</w:t>
      </w:r>
      <w:del w:id="38" w:author="工内 隆" w:date="2018-09-21T15:53:00Z">
        <w:r w:rsidR="009F508B" w:rsidRPr="009F508B" w:rsidDel="000C2C55">
          <w:rPr>
            <w:rFonts w:hint="eastAsia"/>
          </w:rPr>
          <w:delText>したり</w:delText>
        </w:r>
      </w:del>
      <w:r w:rsidR="009F508B" w:rsidRPr="009F508B">
        <w:rPr>
          <w:rFonts w:hint="eastAsia"/>
        </w:rPr>
        <w:t>するなど、</w:t>
      </w:r>
      <w:del w:id="39" w:author="工内 隆" w:date="2018-09-21T15:58:00Z">
        <w:r w:rsidR="007F2400" w:rsidRPr="009B284E">
          <w:rPr>
            <w:rFonts w:hint="eastAsia"/>
          </w:rPr>
          <w:delText>あなた</w:delText>
        </w:r>
      </w:del>
      <w:ins w:id="40" w:author="工内 隆" w:date="2018-09-21T15:56:00Z">
        <w:r w:rsidR="000C2C55" w:rsidRPr="009B284E">
          <w:rPr>
            <w:rFonts w:hint="eastAsia"/>
            <w:rPrChange w:id="41" w:author="Masahiro Date" w:date="2018-09-29T17:02:00Z">
              <w:rPr>
                <w:rFonts w:hint="eastAsia"/>
                <w:highlight w:val="yellow"/>
              </w:rPr>
            </w:rPrChange>
          </w:rPr>
          <w:t>企業</w:t>
        </w:r>
      </w:ins>
      <w:r>
        <w:rPr>
          <w:rFonts w:hint="eastAsia"/>
        </w:rPr>
        <w:t>がオープンソースに投資する理由により</w:t>
      </w:r>
      <w:del w:id="42" w:author="工内 隆" w:date="2018-09-21T15:53:00Z">
        <w:r w:rsidDel="000C2C55">
          <w:rPr>
            <w:rFonts w:hint="eastAsia"/>
          </w:rPr>
          <w:delText>、</w:delText>
        </w:r>
      </w:del>
      <w:r w:rsidR="009F508B">
        <w:rPr>
          <w:rFonts w:hint="eastAsia"/>
        </w:rPr>
        <w:t>異なったものになるでしょう。</w:t>
      </w:r>
    </w:p>
    <w:p w14:paraId="07DE7D93" w14:textId="77777777" w:rsidR="009F508B" w:rsidRDefault="009F508B" w:rsidP="004B6B37"/>
    <w:p w14:paraId="7D841C02"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0336DFD" w14:textId="77777777" w:rsidR="004B6B37" w:rsidRDefault="004B6B37" w:rsidP="004B6B37"/>
    <w:p w14:paraId="600F6716" w14:textId="77777777" w:rsidR="004B6B37" w:rsidRDefault="004B6B37" w:rsidP="004B6B37">
      <w:r>
        <w:t xml:space="preserve">    </w:t>
      </w:r>
      <w:r w:rsidR="00CF59C7">
        <w:rPr>
          <w:rFonts w:hint="eastAsia"/>
        </w:rPr>
        <w:t>・</w:t>
      </w:r>
      <w:r>
        <w:t>Their developers’ participation and level of influence in external open source projects</w:t>
      </w:r>
    </w:p>
    <w:p w14:paraId="49F2B193" w14:textId="77777777" w:rsidR="004B6B37" w:rsidRDefault="004B6B37" w:rsidP="004B6B37">
      <w:r>
        <w:t xml:space="preserve">    </w:t>
      </w:r>
      <w:r w:rsidR="00CF59C7">
        <w:rPr>
          <w:rFonts w:hint="eastAsia"/>
        </w:rPr>
        <w:t>・</w:t>
      </w:r>
      <w:r>
        <w:t>Their organization’s reputation in open source communities</w:t>
      </w:r>
    </w:p>
    <w:p w14:paraId="7E933488" w14:textId="77777777" w:rsidR="004B6B37" w:rsidRDefault="004B6B37" w:rsidP="004B6B37">
      <w:r>
        <w:t xml:space="preserve">    </w:t>
      </w:r>
      <w:r w:rsidR="00CF59C7">
        <w:rPr>
          <w:rFonts w:hint="eastAsia"/>
        </w:rPr>
        <w:t>・</w:t>
      </w:r>
      <w:r>
        <w:t>Their ability to recruit and retain talented developers</w:t>
      </w:r>
    </w:p>
    <w:p w14:paraId="70534754" w14:textId="77777777"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45E46085" w14:textId="77777777" w:rsidR="004B6B37" w:rsidRDefault="004B6B37" w:rsidP="004B6B37">
      <w:r>
        <w:t xml:space="preserve">    </w:t>
      </w:r>
      <w:r w:rsidR="00CF59C7">
        <w:rPr>
          <w:rFonts w:hint="eastAsia"/>
        </w:rPr>
        <w:t>・</w:t>
      </w:r>
      <w:r>
        <w:t>How well they manage open source license compliance</w:t>
      </w:r>
    </w:p>
    <w:p w14:paraId="6557A3A8" w14:textId="2DC16637" w:rsidR="009F508B" w:rsidRDefault="000C2C55" w:rsidP="009F508B">
      <w:ins w:id="43" w:author="工内 隆" w:date="2018-09-21T16:00:00Z">
        <w:r>
          <w:rPr>
            <w:rFonts w:hint="eastAsia"/>
          </w:rPr>
          <w:t>あなた</w:t>
        </w:r>
      </w:ins>
      <w:r w:rsidR="009F508B">
        <w:rPr>
          <w:rFonts w:hint="eastAsia"/>
        </w:rPr>
        <w:t>自身の戦略に従って目標を設定することが重要です。また、</w:t>
      </w:r>
      <w:ins w:id="44"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45" w:author="工内 隆" w:date="2018-09-21T16:03:00Z">
        <w:r w:rsidR="00101FEA">
          <w:rPr>
            <w:rFonts w:hint="eastAsia"/>
          </w:rPr>
          <w:t>てください</w:t>
        </w:r>
      </w:ins>
      <w:del w:id="46" w:author="工内 隆" w:date="2018-09-21T16:03:00Z">
        <w:r w:rsidR="009F508B" w:rsidDel="00101FEA">
          <w:rPr>
            <w:rFonts w:hint="eastAsia"/>
          </w:rPr>
          <w:delText>るためにも、オープンソース戦略が貴社のビジネス戦略に沿っていることが重要です</w:delText>
        </w:r>
      </w:del>
      <w:del w:id="47" w:author="Sato Mieko" w:date="2018-11-19T17:35:00Z">
        <w:r w:rsidR="009F508B" w:rsidDel="00927373">
          <w:rPr>
            <w:rFonts w:hint="eastAsia"/>
          </w:rPr>
          <w:delText>。</w:delText>
        </w:r>
        <w:r w:rsidR="009F508B" w:rsidDel="00927373">
          <w:rPr>
            <w:rFonts w:hint="eastAsia"/>
          </w:rPr>
          <w:delText xml:space="preserve"> </w:delText>
        </w:r>
      </w:del>
      <w:ins w:id="48" w:author="Sato Mieko" w:date="2018-11-19T17:35:00Z">
        <w:r w:rsidR="00927373">
          <w:rPr>
            <w:rFonts w:hint="eastAsia"/>
          </w:rPr>
          <w:t>。</w:t>
        </w:r>
      </w:ins>
      <w:r w:rsidR="00491DCB">
        <w:rPr>
          <w:rFonts w:hint="eastAsia"/>
        </w:rPr>
        <w:t>とは</w:t>
      </w:r>
      <w:ins w:id="49" w:author="工内 隆" w:date="2018-09-21T16:04:00Z">
        <w:r w:rsidR="00101FEA">
          <w:rPr>
            <w:rFonts w:hint="eastAsia"/>
          </w:rPr>
          <w:t>い</w:t>
        </w:r>
      </w:ins>
      <w:del w:id="50"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w:t>
      </w:r>
      <w:ins w:id="51" w:author="Sato Mieko" w:date="2018-11-19T10:06:00Z">
        <w:r w:rsidR="00824143">
          <w:rPr>
            <w:rFonts w:hint="eastAsia"/>
          </w:rPr>
          <w:t xml:space="preserve"> </w:t>
        </w:r>
      </w:ins>
      <w:r w:rsidR="006236F1">
        <w:rPr>
          <w:rFonts w:hint="eastAsia"/>
        </w:rPr>
        <w:t>マネージャー</w:t>
      </w:r>
      <w:r w:rsidR="009F508B">
        <w:rPr>
          <w:rFonts w:hint="eastAsia"/>
        </w:rPr>
        <w:t>が成功を測る標準的な方法</w:t>
      </w:r>
      <w:r w:rsidR="00491DCB">
        <w:rPr>
          <w:rFonts w:hint="eastAsia"/>
        </w:rPr>
        <w:t>が</w:t>
      </w:r>
      <w:r w:rsidR="009F508B">
        <w:rPr>
          <w:rFonts w:hint="eastAsia"/>
        </w:rPr>
        <w:t>いくつかあります。</w:t>
      </w:r>
      <w:del w:id="52" w:author="Sato Mieko" w:date="2018-11-19T10:06:00Z">
        <w:r w:rsidR="009F508B" w:rsidDel="00824143">
          <w:rPr>
            <w:rFonts w:hint="eastAsia"/>
          </w:rPr>
          <w:delText xml:space="preserve"> </w:delText>
        </w:r>
      </w:del>
      <w:r w:rsidR="00491DCB">
        <w:rPr>
          <w:rFonts w:hint="eastAsia"/>
        </w:rPr>
        <w:t>以下がその方法です。</w:t>
      </w:r>
    </w:p>
    <w:p w14:paraId="6E2E5FF6" w14:textId="77777777" w:rsidR="009F508B" w:rsidRDefault="009F508B" w:rsidP="009F508B"/>
    <w:p w14:paraId="04244AD8" w14:textId="56521A9B" w:rsidR="009F508B" w:rsidRDefault="00CF59C7" w:rsidP="00CF59C7">
      <w:pPr>
        <w:ind w:firstLineChars="100" w:firstLine="240"/>
      </w:pPr>
      <w:r>
        <w:rPr>
          <w:rFonts w:hint="eastAsia"/>
        </w:rPr>
        <w:t>・</w:t>
      </w:r>
      <w:del w:id="53"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del w:id="54" w:author="Sato Mieko" w:date="2018-11-19T10:05:00Z">
        <w:r w:rsidR="00001140" w:rsidDel="00824143">
          <w:rPr>
            <w:rFonts w:hint="eastAsia"/>
          </w:rPr>
          <w:delText xml:space="preserve">　</w:delText>
        </w:r>
      </w:del>
      <w:ins w:id="55" w:author="Sato Mieko" w:date="2018-11-19T10:05:00Z">
        <w:r w:rsidR="00824143">
          <w:rPr>
            <w:rFonts w:hint="eastAsia"/>
          </w:rPr>
          <w:t xml:space="preserve"> </w:t>
        </w:r>
      </w:ins>
      <w:r w:rsidR="009F508B">
        <w:rPr>
          <w:rFonts w:hint="eastAsia"/>
        </w:rPr>
        <w:t>プロジェクト</w:t>
      </w:r>
      <w:ins w:id="56" w:author="工内 隆" w:date="2018-09-21T16:07:00Z">
        <w:r w:rsidR="00101FEA">
          <w:rPr>
            <w:rFonts w:hint="eastAsia"/>
          </w:rPr>
          <w:t>におけるあなたの会社の開発者の参加状況</w:t>
        </w:r>
      </w:ins>
      <w:ins w:id="57" w:author="工内 隆" w:date="2018-09-21T16:08:00Z">
        <w:r w:rsidR="00101FEA">
          <w:rPr>
            <w:rFonts w:hint="eastAsia"/>
          </w:rPr>
          <w:t>、および、</w:t>
        </w:r>
      </w:ins>
      <w:del w:id="58" w:author="工内 隆" w:date="2018-09-21T16:08:00Z">
        <w:r w:rsidR="00CA5339" w:rsidDel="00101FEA">
          <w:rPr>
            <w:rFonts w:hint="eastAsia"/>
          </w:rPr>
          <w:delText>での</w:delText>
        </w:r>
      </w:del>
      <w:ins w:id="59" w:author="工内 隆" w:date="2018-09-21T16:08:00Z">
        <w:r w:rsidR="00101FEA">
          <w:rPr>
            <w:rFonts w:hint="eastAsia"/>
          </w:rPr>
          <w:t>彼らの</w:t>
        </w:r>
      </w:ins>
      <w:r w:rsidR="009F508B">
        <w:rPr>
          <w:rFonts w:hint="eastAsia"/>
        </w:rPr>
        <w:t>影響</w:t>
      </w:r>
      <w:r w:rsidR="00CA5339">
        <w:rPr>
          <w:rFonts w:hint="eastAsia"/>
        </w:rPr>
        <w:t>力</w:t>
      </w:r>
    </w:p>
    <w:p w14:paraId="7F57F849" w14:textId="26D39A61" w:rsidR="009F508B" w:rsidRDefault="009F508B" w:rsidP="009F508B">
      <w:r>
        <w:rPr>
          <w:rFonts w:hint="eastAsia"/>
        </w:rPr>
        <w:lastRenderedPageBreak/>
        <w:t xml:space="preserve">  </w:t>
      </w:r>
      <w:r w:rsidR="00CF59C7">
        <w:rPr>
          <w:rFonts w:hint="eastAsia"/>
        </w:rPr>
        <w:t>・</w:t>
      </w:r>
      <w:r>
        <w:rPr>
          <w:rFonts w:hint="eastAsia"/>
        </w:rPr>
        <w:t xml:space="preserve"> </w:t>
      </w:r>
      <w:r w:rsidR="002B3871">
        <w:rPr>
          <w:rFonts w:hint="eastAsia"/>
        </w:rPr>
        <w:t>オープンソース</w:t>
      </w:r>
      <w:del w:id="60" w:author="Sato Mieko" w:date="2018-11-19T10:05:00Z">
        <w:r w:rsidR="002B3871" w:rsidDel="00824143">
          <w:rPr>
            <w:rFonts w:hint="eastAsia"/>
          </w:rPr>
          <w:delText xml:space="preserve">　</w:delText>
        </w:r>
      </w:del>
      <w:ins w:id="61" w:author="Sato Mieko" w:date="2018-11-19T10:05:00Z">
        <w:r w:rsidR="00824143">
          <w:rPr>
            <w:rFonts w:hint="eastAsia"/>
          </w:rPr>
          <w:t xml:space="preserve"> </w:t>
        </w:r>
      </w:ins>
      <w:r w:rsidR="002B3871">
        <w:rPr>
          <w:rFonts w:hint="eastAsia"/>
        </w:rPr>
        <w:t>コミュニティ</w:t>
      </w:r>
      <w:r>
        <w:rPr>
          <w:rFonts w:hint="eastAsia"/>
        </w:rPr>
        <w:t>における</w:t>
      </w:r>
      <w:r w:rsidR="00CA5339">
        <w:rPr>
          <w:rFonts w:hint="eastAsia"/>
        </w:rPr>
        <w:t>あなたの</w:t>
      </w:r>
      <w:r>
        <w:rPr>
          <w:rFonts w:hint="eastAsia"/>
        </w:rPr>
        <w:t>組織の評判</w:t>
      </w:r>
    </w:p>
    <w:p w14:paraId="6CDD1515" w14:textId="77777777"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787EBD89" w14:textId="1ED64E90" w:rsidR="009F508B" w:rsidRDefault="009F508B" w:rsidP="009F508B">
      <w:r>
        <w:rPr>
          <w:rFonts w:hint="eastAsia"/>
        </w:rPr>
        <w:t xml:space="preserve">  </w:t>
      </w:r>
      <w:r w:rsidR="00CF59C7">
        <w:rPr>
          <w:rFonts w:hint="eastAsia"/>
        </w:rPr>
        <w:t>・あなたの</w:t>
      </w:r>
      <w:ins w:id="62" w:author="工内 隆" w:date="2018-09-21T16:10:00Z">
        <w:r w:rsidR="00101FEA">
          <w:rPr>
            <w:rFonts w:hint="eastAsia"/>
          </w:rPr>
          <w:t>組織</w:t>
        </w:r>
      </w:ins>
      <w:del w:id="63" w:author="工内 隆" w:date="2018-09-21T16:10:00Z">
        <w:r w:rsidR="00CF59C7" w:rsidDel="00101FEA">
          <w:rPr>
            <w:rFonts w:hint="eastAsia"/>
          </w:rPr>
          <w:delText>会社</w:delText>
        </w:r>
      </w:del>
      <w:r w:rsidR="009F3341">
        <w:rPr>
          <w:rFonts w:hint="eastAsia"/>
        </w:rPr>
        <w:t>の</w:t>
      </w:r>
      <w:r>
        <w:rPr>
          <w:rFonts w:hint="eastAsia"/>
        </w:rPr>
        <w:t>オープンソース</w:t>
      </w:r>
      <w:del w:id="64" w:author="Sato Mieko" w:date="2018-11-19T10:05:00Z">
        <w:r w:rsidR="00001140" w:rsidDel="00824143">
          <w:rPr>
            <w:rFonts w:hint="eastAsia"/>
          </w:rPr>
          <w:delText xml:space="preserve">　</w:delText>
        </w:r>
      </w:del>
      <w:ins w:id="65" w:author="Sato Mieko" w:date="2018-11-19T10:05:00Z">
        <w:r w:rsidR="00824143">
          <w:rPr>
            <w:rFonts w:hint="eastAsia"/>
          </w:rPr>
          <w:t xml:space="preserve"> </w:t>
        </w:r>
      </w:ins>
      <w:r>
        <w:rPr>
          <w:rFonts w:hint="eastAsia"/>
        </w:rPr>
        <w:t>プロジェクト</w:t>
      </w:r>
      <w:r w:rsidR="00CA5339">
        <w:rPr>
          <w:rFonts w:hint="eastAsia"/>
        </w:rPr>
        <w:t>および</w:t>
      </w:r>
      <w:r>
        <w:rPr>
          <w:rFonts w:hint="eastAsia"/>
        </w:rPr>
        <w:t>、開発者が</w:t>
      </w:r>
      <w:r w:rsidR="009F3341">
        <w:rPr>
          <w:rFonts w:hint="eastAsia"/>
        </w:rPr>
        <w:t>コントリビューションしてい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14:paraId="313A3B2A" w14:textId="2FC01761" w:rsidR="009F508B" w:rsidRDefault="009F508B" w:rsidP="009F508B">
      <w:r>
        <w:rPr>
          <w:rFonts w:hint="eastAsia"/>
        </w:rPr>
        <w:t xml:space="preserve">  </w:t>
      </w:r>
      <w:r w:rsidR="00CA5339">
        <w:rPr>
          <w:rFonts w:hint="eastAsia"/>
        </w:rPr>
        <w:t>・</w:t>
      </w:r>
      <w:r>
        <w:rPr>
          <w:rFonts w:hint="eastAsia"/>
        </w:rPr>
        <w:t>オープンソース</w:t>
      </w:r>
      <w:ins w:id="66" w:author="Sato Mieko" w:date="2018-11-19T10:06:00Z">
        <w:r w:rsidR="00824143">
          <w:rPr>
            <w:rFonts w:hint="eastAsia"/>
          </w:rPr>
          <w:t xml:space="preserve"> </w:t>
        </w:r>
      </w:ins>
      <w:r>
        <w:rPr>
          <w:rFonts w:hint="eastAsia"/>
        </w:rPr>
        <w:t>ライセンス</w:t>
      </w:r>
      <w:del w:id="67" w:author="Sato Mieko" w:date="2018-11-19T10:05:00Z">
        <w:r w:rsidR="009F3341" w:rsidDel="00824143">
          <w:rPr>
            <w:rFonts w:hint="eastAsia"/>
          </w:rPr>
          <w:delText xml:space="preserve">　</w:delText>
        </w:r>
      </w:del>
      <w:ins w:id="68" w:author="Sato Mieko" w:date="2018-11-19T10:05:00Z">
        <w:r w:rsidR="00824143">
          <w:rPr>
            <w:rFonts w:hint="eastAsia"/>
          </w:rPr>
          <w:t xml:space="preserve"> </w:t>
        </w:r>
      </w:ins>
      <w:r>
        <w:rPr>
          <w:rFonts w:hint="eastAsia"/>
        </w:rPr>
        <w:t>コンプライアンス</w:t>
      </w:r>
      <w:r w:rsidR="009F3341">
        <w:rPr>
          <w:rFonts w:hint="eastAsia"/>
        </w:rPr>
        <w:t>を</w:t>
      </w:r>
      <w:r w:rsidR="00CA5339">
        <w:rPr>
          <w:rFonts w:hint="eastAsia"/>
        </w:rPr>
        <w:t>どのようにして正しく</w:t>
      </w:r>
      <w:ins w:id="69" w:author="工内 隆" w:date="2018-09-21T16:11:00Z">
        <w:r w:rsidR="00101FEA">
          <w:rPr>
            <w:rFonts w:hint="eastAsia"/>
          </w:rPr>
          <w:t>管理</w:t>
        </w:r>
      </w:ins>
      <w:del w:id="70" w:author="工内 隆" w:date="2018-09-21T16:11:00Z">
        <w:r w:rsidR="009F3341" w:rsidDel="00101FEA">
          <w:rPr>
            <w:rFonts w:hint="eastAsia"/>
          </w:rPr>
          <w:delText>遵守</w:delText>
        </w:r>
      </w:del>
      <w:r w:rsidR="009F3341">
        <w:rPr>
          <w:rFonts w:hint="eastAsia"/>
        </w:rPr>
        <w:t>しているか</w:t>
      </w:r>
    </w:p>
    <w:p w14:paraId="21FC809E" w14:textId="77777777" w:rsidR="009F508B" w:rsidRDefault="009F508B" w:rsidP="004B6B37"/>
    <w:p w14:paraId="6EDEF660" w14:textId="77777777" w:rsidR="004B6B37" w:rsidRDefault="004B6B37" w:rsidP="004B6B37">
      <w:r>
        <w:t>Section 2</w:t>
      </w:r>
    </w:p>
    <w:p w14:paraId="7A9EBDED" w14:textId="2CEB2117" w:rsidR="009F3341" w:rsidRDefault="009F3341" w:rsidP="004B6B37">
      <w:r>
        <w:rPr>
          <w:rFonts w:hint="eastAsia"/>
        </w:rPr>
        <w:t>セクション</w:t>
      </w:r>
      <w:del w:id="71" w:author="Sato Mieko" w:date="2018-11-19T10:05:00Z">
        <w:r w:rsidDel="00824143">
          <w:rPr>
            <w:rFonts w:hint="eastAsia"/>
          </w:rPr>
          <w:delText xml:space="preserve">　</w:delText>
        </w:r>
      </w:del>
      <w:ins w:id="72" w:author="Sato Mieko" w:date="2018-11-19T10:05:00Z">
        <w:r w:rsidR="00824143">
          <w:rPr>
            <w:rFonts w:hint="eastAsia"/>
          </w:rPr>
          <w:t xml:space="preserve"> </w:t>
        </w:r>
      </w:ins>
      <w:r>
        <w:rPr>
          <w:rFonts w:hint="eastAsia"/>
        </w:rPr>
        <w:t>2</w:t>
      </w:r>
    </w:p>
    <w:p w14:paraId="36E93372" w14:textId="77777777" w:rsidR="009F3341" w:rsidRDefault="009F3341" w:rsidP="004B6B37"/>
    <w:p w14:paraId="2B676A1E" w14:textId="77777777" w:rsidR="004B6B37" w:rsidRDefault="004B6B37" w:rsidP="004B6B37">
      <w:r>
        <w:t>Why set goals?</w:t>
      </w:r>
    </w:p>
    <w:p w14:paraId="395EC23D" w14:textId="77777777" w:rsidR="009F3341" w:rsidRDefault="009F3341" w:rsidP="004B6B37">
      <w:r>
        <w:rPr>
          <w:rFonts w:hint="eastAsia"/>
        </w:rPr>
        <w:t>なぜ目標を設定するのか</w:t>
      </w:r>
    </w:p>
    <w:p w14:paraId="034E60A0" w14:textId="77777777" w:rsidR="004B6B37" w:rsidRDefault="004B6B37" w:rsidP="004B6B37"/>
    <w:p w14:paraId="70DD9205" w14:textId="77777777" w:rsidR="004B6B37" w:rsidRDefault="004B6B37" w:rsidP="004B6B37">
      <w:r>
        <w:t>Before we dive into what an open source program tracks and how to do it, let’s talk for a minute about what you can achieve by setting goals and measuring against them.</w:t>
      </w:r>
    </w:p>
    <w:p w14:paraId="7F37B6FC" w14:textId="774DBBC0" w:rsidR="004B6B37" w:rsidRDefault="004205C3" w:rsidP="004B6B37">
      <w:del w:id="73" w:author="工内 隆" w:date="2018-09-21T16:12:00Z">
        <w:r w:rsidDel="00D118C0">
          <w:rPr>
            <w:rFonts w:hint="eastAsia"/>
          </w:rPr>
          <w:delText>どの</w:delText>
        </w:r>
      </w:del>
      <w:r w:rsidR="009F3341" w:rsidRPr="009F3341">
        <w:rPr>
          <w:rFonts w:hint="eastAsia"/>
        </w:rPr>
        <w:t>オープンソース</w:t>
      </w:r>
      <w:del w:id="74" w:author="Sato Mieko" w:date="2018-11-19T10:05:00Z">
        <w:r w:rsidR="009F3341" w:rsidDel="00824143">
          <w:rPr>
            <w:rFonts w:hint="eastAsia"/>
          </w:rPr>
          <w:delText xml:space="preserve">　</w:delText>
        </w:r>
      </w:del>
      <w:ins w:id="75" w:author="Sato Mieko" w:date="2018-11-19T10:05:00Z">
        <w:r w:rsidR="00824143">
          <w:rPr>
            <w:rFonts w:hint="eastAsia"/>
          </w:rPr>
          <w:t xml:space="preserve"> </w:t>
        </w:r>
      </w:ins>
      <w:r w:rsidR="009F3341" w:rsidRPr="009F3341">
        <w:rPr>
          <w:rFonts w:hint="eastAsia"/>
        </w:rPr>
        <w:t>プログラム</w:t>
      </w:r>
      <w:ins w:id="76" w:author="工内 隆" w:date="2018-09-21T16:13:00Z">
        <w:r w:rsidR="00D118C0">
          <w:rPr>
            <w:rFonts w:hint="eastAsia"/>
          </w:rPr>
          <w:t>が</w:t>
        </w:r>
      </w:ins>
      <w:ins w:id="77" w:author="Sato Mieko" w:date="2018-11-19T10:07:00Z">
        <w:r w:rsidR="00824143">
          <w:rPr>
            <w:rFonts w:hint="eastAsia"/>
          </w:rPr>
          <w:t>、</w:t>
        </w:r>
      </w:ins>
      <w:ins w:id="78" w:author="工内 隆" w:date="2018-09-21T16:13:00Z">
        <w:r w:rsidR="00D118C0">
          <w:rPr>
            <w:rFonts w:hint="eastAsia"/>
          </w:rPr>
          <w:t>何</w:t>
        </w:r>
      </w:ins>
      <w:r>
        <w:rPr>
          <w:rFonts w:hint="eastAsia"/>
        </w:rPr>
        <w:t>を</w:t>
      </w:r>
      <w:ins w:id="79"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80" w:author="工内 隆" w:date="2018-09-21T16:14:00Z">
        <w:r w:rsidR="00D118C0">
          <w:rPr>
            <w:rFonts w:hint="eastAsia"/>
          </w:rPr>
          <w:t>を</w:t>
        </w:r>
      </w:ins>
      <w:del w:id="81" w:author="工内 隆" w:date="2018-09-21T16:14:00Z">
        <w:r w:rsidDel="00D118C0">
          <w:rPr>
            <w:rFonts w:hint="eastAsia"/>
          </w:rPr>
          <w:delText>の</w:delText>
        </w:r>
      </w:del>
      <w:r w:rsidR="009F3341" w:rsidRPr="009F3341">
        <w:rPr>
          <w:rFonts w:hint="eastAsia"/>
        </w:rPr>
        <w:t>設定</w:t>
      </w:r>
      <w:ins w:id="82" w:author="工内 隆" w:date="2018-09-21T16:14:00Z">
        <w:r w:rsidR="00D118C0">
          <w:rPr>
            <w:rFonts w:hint="eastAsia"/>
          </w:rPr>
          <w:t>し</w:t>
        </w:r>
      </w:ins>
      <w:del w:id="83"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84" w:author="工内 隆" w:date="2018-09-21T16:14:00Z">
        <w:r w:rsidR="00D118C0">
          <w:rPr>
            <w:rFonts w:hint="eastAsia"/>
          </w:rPr>
          <w:t>、何が</w:t>
        </w:r>
      </w:ins>
      <w:r>
        <w:rPr>
          <w:rFonts w:hint="eastAsia"/>
        </w:rPr>
        <w:t>得られる</w:t>
      </w:r>
      <w:ins w:id="85" w:author="工内 隆" w:date="2018-09-21T16:14:00Z">
        <w:r w:rsidR="00D118C0">
          <w:rPr>
            <w:rFonts w:hint="eastAsia"/>
          </w:rPr>
          <w:t>か</w:t>
        </w:r>
      </w:ins>
      <w:del w:id="86" w:author="工内 隆" w:date="2018-09-21T16:14:00Z">
        <w:r w:rsidDel="00D118C0">
          <w:rPr>
            <w:rFonts w:hint="eastAsia"/>
          </w:rPr>
          <w:delText>もの</w:delText>
        </w:r>
      </w:del>
      <w:r w:rsidR="009F3341" w:rsidRPr="009F3341">
        <w:rPr>
          <w:rFonts w:hint="eastAsia"/>
        </w:rPr>
        <w:t>について、少し話しましょう。</w:t>
      </w:r>
    </w:p>
    <w:p w14:paraId="1773EB58" w14:textId="77777777" w:rsidR="009F3341" w:rsidRDefault="009F3341" w:rsidP="004B6B37"/>
    <w:p w14:paraId="551843F1"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1EF35E80" w14:textId="5F3BD89A" w:rsidR="004B6B37" w:rsidRDefault="009E2A51" w:rsidP="004B6B37">
      <w:r>
        <w:rPr>
          <w:rFonts w:hint="eastAsia"/>
        </w:rPr>
        <w:t>まず重要なことは</w:t>
      </w:r>
      <w:r w:rsidR="004205C3" w:rsidRPr="004205C3">
        <w:rPr>
          <w:rFonts w:hint="eastAsia"/>
        </w:rPr>
        <w:t>、あなたの目標</w:t>
      </w:r>
      <w:del w:id="87"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del w:id="88" w:author="Sato Mieko" w:date="2018-11-19T10:05:00Z">
        <w:r w:rsidR="00001140" w:rsidDel="00824143">
          <w:rPr>
            <w:rFonts w:hint="eastAsia"/>
          </w:rPr>
          <w:delText xml:space="preserve">　</w:delText>
        </w:r>
      </w:del>
      <w:ins w:id="89" w:author="Sato Mieko" w:date="2018-11-19T10:05:00Z">
        <w:r w:rsidR="00824143">
          <w:rPr>
            <w:rFonts w:hint="eastAsia"/>
          </w:rPr>
          <w:t xml:space="preserve"> </w:t>
        </w:r>
      </w:ins>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del w:id="90" w:author="Sato Mieko" w:date="2018-11-19T10:05:00Z">
        <w:r w:rsidR="00001140" w:rsidDel="00824143">
          <w:rPr>
            <w:rFonts w:hint="eastAsia"/>
          </w:rPr>
          <w:delText xml:space="preserve">　</w:delText>
        </w:r>
      </w:del>
      <w:ins w:id="91" w:author="Sato Mieko" w:date="2018-11-19T10:05:00Z">
        <w:r w:rsidR="00824143">
          <w:rPr>
            <w:rFonts w:hint="eastAsia"/>
          </w:rPr>
          <w:t xml:space="preserve"> </w:t>
        </w:r>
      </w:ins>
      <w:r w:rsidR="00001140" w:rsidRPr="00001140">
        <w:rPr>
          <w:rFonts w:hint="eastAsia"/>
        </w:rPr>
        <w:t>プログラムのより広い目標を達成するのを</w:t>
      </w:r>
      <w:ins w:id="92" w:author="工内 隆" w:date="2018-09-21T16:20:00Z">
        <w:r w:rsidR="00D118C0">
          <w:rPr>
            <w:rFonts w:hint="eastAsia"/>
          </w:rPr>
          <w:t>後押し</w:t>
        </w:r>
      </w:ins>
      <w:del w:id="93" w:author="工内 隆" w:date="2018-09-21T16:20:00Z">
        <w:r w:rsidR="00001140" w:rsidDel="00D118C0">
          <w:rPr>
            <w:rFonts w:hint="eastAsia"/>
          </w:rPr>
          <w:delText>サポート</w:delText>
        </w:r>
      </w:del>
      <w:r w:rsidR="00001140">
        <w:rPr>
          <w:rFonts w:hint="eastAsia"/>
        </w:rPr>
        <w:t>しているか</w:t>
      </w:r>
      <w:del w:id="94"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del w:id="95" w:author="Sato Mieko" w:date="2018-11-19T10:05:00Z">
        <w:r w:rsidR="00001140" w:rsidDel="00824143">
          <w:rPr>
            <w:rFonts w:hint="eastAsia"/>
          </w:rPr>
          <w:delText xml:space="preserve">　</w:delText>
        </w:r>
      </w:del>
      <w:ins w:id="96" w:author="Sato Mieko" w:date="2018-11-19T10:05:00Z">
        <w:r w:rsidR="00824143">
          <w:rPr>
            <w:rFonts w:hint="eastAsia"/>
          </w:rPr>
          <w:t xml:space="preserve"> </w:t>
        </w:r>
      </w:ins>
      <w:r w:rsidR="004205C3" w:rsidRPr="004205C3">
        <w:rPr>
          <w:rFonts w:hint="eastAsia"/>
        </w:rPr>
        <w:t>プロジェクトのベンチマーク</w:t>
      </w:r>
      <w:ins w:id="97" w:author="工内 隆" w:date="2018-09-21T16:25:00Z">
        <w:r w:rsidR="005114A9">
          <w:rPr>
            <w:rFonts w:hint="eastAsia"/>
          </w:rPr>
          <w:t>（基準）設定</w:t>
        </w:r>
      </w:ins>
      <w:r w:rsidR="004205C3" w:rsidRPr="004205C3">
        <w:rPr>
          <w:rFonts w:hint="eastAsia"/>
        </w:rPr>
        <w:t>に役立ち、</w:t>
      </w:r>
      <w:ins w:id="98" w:author="工内 隆" w:date="2018-09-21T16:27:00Z">
        <w:r w:rsidR="005114A9">
          <w:rPr>
            <w:rFonts w:hint="eastAsia"/>
          </w:rPr>
          <w:t>また、</w:t>
        </w:r>
      </w:ins>
      <w:del w:id="99"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100"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101" w:author="工内 隆" w:date="2018-09-21T16:29:00Z">
        <w:r w:rsidR="005114A9">
          <w:rPr>
            <w:rFonts w:hint="eastAsia"/>
          </w:rPr>
          <w:t>状況</w:t>
        </w:r>
      </w:ins>
      <w:del w:id="102"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103" w:author="工内 隆" w:date="2018-09-21T16:30:00Z">
        <w:r w:rsidR="005114A9">
          <w:rPr>
            <w:rFonts w:hint="eastAsia"/>
          </w:rPr>
          <w:t>と</w:t>
        </w:r>
      </w:ins>
      <w:r w:rsidR="004205C3" w:rsidRPr="004205C3">
        <w:rPr>
          <w:rFonts w:hint="eastAsia"/>
        </w:rPr>
        <w:t>修正</w:t>
      </w:r>
      <w:r>
        <w:rPr>
          <w:rFonts w:hint="eastAsia"/>
        </w:rPr>
        <w:t>させること</w:t>
      </w:r>
      <w:ins w:id="104" w:author="工内 隆" w:date="2018-09-21T16:30:00Z">
        <w:r w:rsidR="005114A9">
          <w:rPr>
            <w:rFonts w:hint="eastAsia"/>
          </w:rPr>
          <w:t>を可能とする</w:t>
        </w:r>
      </w:ins>
      <w:del w:id="105" w:author="工内 隆" w:date="2018-09-21T16:30:00Z">
        <w:r w:rsidDel="005114A9">
          <w:rPr>
            <w:rFonts w:hint="eastAsia"/>
          </w:rPr>
          <w:delText>ができる</w:delText>
        </w:r>
      </w:del>
      <w:ins w:id="106" w:author="工内 隆" w:date="2018-09-21T16:27:00Z">
        <w:r w:rsidR="005114A9" w:rsidRPr="004205C3">
          <w:rPr>
            <w:rFonts w:hint="eastAsia"/>
          </w:rPr>
          <w:t>早期警戒システムとして機能し</w:t>
        </w:r>
        <w:r w:rsidR="005114A9">
          <w:rPr>
            <w:rFonts w:hint="eastAsia"/>
          </w:rPr>
          <w:t>ま</w:t>
        </w:r>
        <w:r w:rsidR="005114A9">
          <w:rPr>
            <w:rFonts w:hint="eastAsia"/>
          </w:rPr>
          <w:lastRenderedPageBreak/>
          <w:t>す。</w:t>
        </w:r>
      </w:ins>
      <w:del w:id="107" w:author="工内 隆" w:date="2018-09-21T16:29:00Z">
        <w:r w:rsidDel="005114A9">
          <w:rPr>
            <w:rFonts w:hint="eastAsia"/>
          </w:rPr>
          <w:delText>ようになります</w:delText>
        </w:r>
        <w:r w:rsidR="004205C3" w:rsidRPr="004205C3" w:rsidDel="005114A9">
          <w:rPr>
            <w:rFonts w:hint="eastAsia"/>
          </w:rPr>
          <w:delText>。</w:delText>
        </w:r>
      </w:del>
    </w:p>
    <w:p w14:paraId="797D2831" w14:textId="77777777" w:rsidR="004205C3" w:rsidRDefault="004205C3" w:rsidP="004B6B37"/>
    <w:p w14:paraId="517BDBE2" w14:textId="77777777" w:rsidR="004B6B37" w:rsidRDefault="004B6B37" w:rsidP="004B6B37">
      <w:r>
        <w:t>Careful (and strategic) measurement also makes great fodder for reports to upper management. Regular reporting helps ensure the program stays on track with its goals and the overall business strategy and helps program managers gain internal support for the program among executive leadership (especially if you’re meeting or exceeding those goals!)</w:t>
      </w:r>
    </w:p>
    <w:p w14:paraId="17AF3F27" w14:textId="6F7B1542"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108" w:author="工内 隆" w:date="2018-09-21T16:32:00Z">
        <w:del w:id="109" w:author="Date Masahiro" w:date="2018-09-25T09:23:00Z">
          <w:r w:rsidR="00723399" w:rsidDel="007932F4">
            <w:rPr>
              <w:rFonts w:hint="eastAsia"/>
            </w:rPr>
            <w:delText>材料</w:delText>
          </w:r>
        </w:del>
      </w:ins>
      <w:ins w:id="110" w:author="Date Masahiro" w:date="2018-09-25T09:23:00Z">
        <w:r w:rsidR="007932F4">
          <w:rPr>
            <w:rFonts w:hint="eastAsia"/>
          </w:rPr>
          <w:t>インプット</w:t>
        </w:r>
      </w:ins>
      <w:del w:id="111" w:author="工内 隆" w:date="2018-09-21T16:32:00Z">
        <w:r w:rsidR="008738EB" w:rsidDel="00723399">
          <w:rPr>
            <w:rFonts w:hint="eastAsia"/>
          </w:rPr>
          <w:delText>インプット</w:delText>
        </w:r>
      </w:del>
      <w:r w:rsidR="008738EB">
        <w:rPr>
          <w:rFonts w:hint="eastAsia"/>
        </w:rPr>
        <w:t>になります</w:t>
      </w:r>
      <w:del w:id="112" w:author="Sato Mieko" w:date="2018-11-19T17:35:00Z">
        <w:r w:rsidRPr="009E2A51" w:rsidDel="00927373">
          <w:rPr>
            <w:rFonts w:hint="eastAsia"/>
          </w:rPr>
          <w:delText>。</w:delText>
        </w:r>
        <w:r w:rsidRPr="009E2A51" w:rsidDel="00927373">
          <w:rPr>
            <w:rFonts w:hint="eastAsia"/>
          </w:rPr>
          <w:delText xml:space="preserve"> </w:delText>
        </w:r>
      </w:del>
      <w:ins w:id="113" w:author="Sato Mieko" w:date="2018-11-19T17:35:00Z">
        <w:r w:rsidR="00927373">
          <w:rPr>
            <w:rFonts w:hint="eastAsia"/>
          </w:rPr>
          <w:t>。</w:t>
        </w:r>
      </w:ins>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114"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w:t>
      </w:r>
      <w:ins w:id="115" w:author="Sato Mieko" w:date="2018-11-19T16:36:00Z">
        <w:r w:rsidR="0019236F">
          <w:rPr>
            <w:rFonts w:hint="eastAsia"/>
          </w:rPr>
          <w:t xml:space="preserve"> </w:t>
        </w:r>
      </w:ins>
      <w:r w:rsidR="006236F1">
        <w:rPr>
          <w:rFonts w:hint="eastAsia"/>
        </w:rPr>
        <w:t>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116" w:author="工内 隆" w:date="2018-09-21T16:33:00Z">
        <w:r w:rsidR="00723399">
          <w:rPr>
            <w:rFonts w:hint="eastAsia"/>
          </w:rPr>
          <w:t>対</w:t>
        </w:r>
      </w:ins>
      <w:del w:id="117"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118" w:author="工内 隆" w:date="2018-09-21T16:33:00Z">
        <w:r w:rsidR="008738EB" w:rsidDel="00723399">
          <w:rPr>
            <w:rFonts w:hint="eastAsia"/>
          </w:rPr>
          <w:delText>。</w:delText>
        </w:r>
      </w:del>
      <w:r w:rsidRPr="009E2A51">
        <w:rPr>
          <w:rFonts w:hint="eastAsia"/>
        </w:rPr>
        <w:t>（特に</w:t>
      </w:r>
      <w:ins w:id="119" w:author="工内 隆" w:date="2018-09-21T16:35:00Z">
        <w:r w:rsidR="00723399">
          <w:rPr>
            <w:rFonts w:hint="eastAsia"/>
          </w:rPr>
          <w:t>あなた</w:t>
        </w:r>
      </w:ins>
      <w:del w:id="120"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121" w:author="工内 隆" w:date="2018-09-21T16:33:00Z">
        <w:r w:rsidR="00723399">
          <w:rPr>
            <w:rFonts w:hint="eastAsia"/>
          </w:rPr>
          <w:t>。</w:t>
        </w:r>
      </w:ins>
    </w:p>
    <w:p w14:paraId="39166AAC" w14:textId="77777777" w:rsidR="009E2A51" w:rsidRDefault="009E2A51" w:rsidP="004B6B37"/>
    <w:p w14:paraId="2C072878" w14:textId="77777777" w:rsidR="004B6B37" w:rsidRDefault="004B6B37" w:rsidP="004B6B37">
      <w:r>
        <w:t>Facebook’s open source program office, for example, periodically posts the month-over-month results from its open source projects internally and sends an executive report to management.</w:t>
      </w:r>
    </w:p>
    <w:p w14:paraId="29A85139" w14:textId="365B15B8"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del w:id="122" w:author="Sato Mieko" w:date="2018-11-19T10:05:00Z">
        <w:r w:rsidR="000A3BCE" w:rsidDel="00824143">
          <w:rPr>
            <w:rFonts w:hint="eastAsia"/>
          </w:rPr>
          <w:delText xml:space="preserve">　</w:delText>
        </w:r>
      </w:del>
      <w:ins w:id="123" w:author="Sato Mieko" w:date="2018-11-19T10:05:00Z">
        <w:r w:rsidR="00824143">
          <w:rPr>
            <w:rFonts w:hint="eastAsia"/>
          </w:rPr>
          <w:t xml:space="preserve"> </w:t>
        </w:r>
      </w:ins>
      <w:r w:rsidRPr="008738EB">
        <w:rPr>
          <w:rFonts w:hint="eastAsia"/>
        </w:rPr>
        <w:t>プログラム</w:t>
      </w:r>
      <w:ins w:id="124" w:author="Sato Mieko" w:date="2018-11-19T16:36:00Z">
        <w:r w:rsidR="00E6358E">
          <w:rPr>
            <w:rFonts w:hint="eastAsia"/>
          </w:rPr>
          <w:t xml:space="preserve"> </w:t>
        </w:r>
      </w:ins>
      <w:r w:rsidRPr="008738EB">
        <w:rPr>
          <w:rFonts w:hint="eastAsia"/>
        </w:rPr>
        <w:t>オフィスでは、オープンソース</w:t>
      </w:r>
      <w:del w:id="125" w:author="Sato Mieko" w:date="2018-11-19T10:05:00Z">
        <w:r w:rsidDel="00824143">
          <w:rPr>
            <w:rFonts w:hint="eastAsia"/>
          </w:rPr>
          <w:delText xml:space="preserve">　</w:delText>
        </w:r>
      </w:del>
      <w:ins w:id="126" w:author="Sato Mieko" w:date="2018-11-19T10:05:00Z">
        <w:r w:rsidR="00824143">
          <w:rPr>
            <w:rFonts w:hint="eastAsia"/>
          </w:rPr>
          <w:t xml:space="preserve"> </w:t>
        </w:r>
      </w:ins>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940B214" w14:textId="77777777" w:rsidR="008738EB" w:rsidRPr="000A3BCE" w:rsidRDefault="008738EB" w:rsidP="004B6B37"/>
    <w:p w14:paraId="01FC6FDA"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4C5BB5B7" w14:textId="44F74F22" w:rsidR="004B6B37" w:rsidRPr="000A3BCE" w:rsidRDefault="000A3BCE" w:rsidP="004B6B37">
      <w:r w:rsidRPr="000A3BCE">
        <w:rPr>
          <w:rFonts w:hint="eastAsia"/>
        </w:rPr>
        <w:t>「報告書は</w:t>
      </w:r>
      <w:ins w:id="127" w:author="工内 隆" w:date="2018-09-21T16:36:00Z">
        <w:r w:rsidR="00723399">
          <w:rPr>
            <w:rFonts w:hint="eastAsia"/>
          </w:rPr>
          <w:t>認</w:t>
        </w:r>
      </w:ins>
      <w:del w:id="128" w:author="工内 隆" w:date="2018-09-21T16:36:00Z">
        <w:r w:rsidRPr="000A3BCE" w:rsidDel="00723399">
          <w:rPr>
            <w:rFonts w:hint="eastAsia"/>
          </w:rPr>
          <w:delText>意</w:delText>
        </w:r>
      </w:del>
      <w:r w:rsidRPr="000A3BCE">
        <w:rPr>
          <w:rFonts w:hint="eastAsia"/>
        </w:rPr>
        <w:t>識を高める良い方法です。</w:t>
      </w:r>
      <w:del w:id="129" w:author="Sato Mieko" w:date="2018-11-19T17:15:00Z">
        <w:r w:rsidRPr="000A3BCE" w:rsidDel="00BE0ADE">
          <w:rPr>
            <w:rFonts w:hint="eastAsia"/>
          </w:rPr>
          <w:delText xml:space="preserve"> </w:delText>
        </w:r>
      </w:del>
      <w:r w:rsidRPr="000A3BCE">
        <w:rPr>
          <w:rFonts w:hint="eastAsia"/>
        </w:rPr>
        <w:t>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14:paraId="75571E2C" w14:textId="77777777" w:rsidR="000A3BCE" w:rsidRDefault="000A3BCE" w:rsidP="004B6B37"/>
    <w:p w14:paraId="2A2D7605" w14:textId="77777777" w:rsidR="004B6B37" w:rsidRDefault="00824143" w:rsidP="004B6B37">
      <w:hyperlink r:id="rId8" w:history="1">
        <w:r w:rsidR="004B6B37" w:rsidRPr="000A3BCE">
          <w:rPr>
            <w:rStyle w:val="a3"/>
          </w:rPr>
          <w:t>Christine Abernathy</w:t>
        </w:r>
      </w:hyperlink>
      <w:r w:rsidR="004B6B37">
        <w:t xml:space="preserve"> – Open Source Developer Advocate at Facebook</w:t>
      </w:r>
    </w:p>
    <w:p w14:paraId="2D15775B" w14:textId="77777777" w:rsidR="004B6B37" w:rsidRDefault="004B6B37" w:rsidP="004B6B37"/>
    <w:p w14:paraId="2B90BA39" w14:textId="77777777" w:rsidR="004B6B37" w:rsidRDefault="004B6B37" w:rsidP="004B6B37">
      <w:r>
        <w:t>Publishing the results publicly on a regular basis also helps raise awareness of your organization’s open source activities among potential partners, users, and developers.</w:t>
      </w:r>
    </w:p>
    <w:p w14:paraId="6A44E037" w14:textId="77777777" w:rsidR="004B6B37" w:rsidRDefault="00723399" w:rsidP="004B6B37">
      <w:ins w:id="130" w:author="工内 隆" w:date="2018-09-21T16:38:00Z">
        <w:r>
          <w:rPr>
            <w:rFonts w:hint="eastAsia"/>
          </w:rPr>
          <w:t>成</w:t>
        </w:r>
      </w:ins>
      <w:del w:id="131"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132" w:author="工内 隆" w:date="2018-09-21T16:40:00Z">
        <w:r>
          <w:rPr>
            <w:rFonts w:hint="eastAsia"/>
          </w:rPr>
          <w:t>的に</w:t>
        </w:r>
      </w:ins>
      <w:del w:id="133" w:author="工内 隆" w:date="2018-09-21T16:40:00Z">
        <w:r w:rsidR="005E1422" w:rsidDel="00723399">
          <w:rPr>
            <w:rFonts w:hint="eastAsia"/>
          </w:rPr>
          <w:delText>の</w:delText>
        </w:r>
      </w:del>
      <w:r w:rsidR="000A3BCE" w:rsidRPr="000A3BCE">
        <w:rPr>
          <w:rFonts w:hint="eastAsia"/>
        </w:rPr>
        <w:t>パートナー</w:t>
      </w:r>
      <w:del w:id="134" w:author="工内 隆" w:date="2018-09-21T16:40:00Z">
        <w:r w:rsidR="005E1422" w:rsidDel="00723399">
          <w:rPr>
            <w:rFonts w:hint="eastAsia"/>
          </w:rPr>
          <w:delText>候補</w:delText>
        </w:r>
      </w:del>
      <w:r w:rsidR="000A3BCE" w:rsidRPr="000A3BCE">
        <w:rPr>
          <w:rFonts w:hint="eastAsia"/>
        </w:rPr>
        <w:t>、ユーザー、および開発者</w:t>
      </w:r>
      <w:ins w:id="135" w:author="工内 隆" w:date="2018-09-21T16:40:00Z">
        <w:r>
          <w:rPr>
            <w:rFonts w:hint="eastAsia"/>
          </w:rPr>
          <w:t>となる可能性のある人々</w:t>
        </w:r>
      </w:ins>
      <w:r w:rsidR="005E1422">
        <w:rPr>
          <w:rFonts w:hint="eastAsia"/>
        </w:rPr>
        <w:t>に</w:t>
      </w:r>
      <w:ins w:id="136" w:author="工内 隆" w:date="2018-09-21T16:41:00Z">
        <w:r w:rsidR="00E13129">
          <w:rPr>
            <w:rFonts w:hint="eastAsia"/>
          </w:rPr>
          <w:t>向けて</w:t>
        </w:r>
      </w:ins>
      <w:del w:id="137"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t>に対する</w:t>
      </w:r>
      <w:r w:rsidR="005E1422">
        <w:rPr>
          <w:rFonts w:hint="eastAsia"/>
        </w:rPr>
        <w:t>認識</w:t>
      </w:r>
      <w:r w:rsidR="000A3BCE" w:rsidRPr="000A3BCE">
        <w:rPr>
          <w:rFonts w:hint="eastAsia"/>
        </w:rPr>
        <w:t>を</w:t>
      </w:r>
      <w:r w:rsidR="000A3BCE" w:rsidRPr="000A3BCE">
        <w:rPr>
          <w:rFonts w:hint="eastAsia"/>
        </w:rPr>
        <w:lastRenderedPageBreak/>
        <w:t>高める</w:t>
      </w:r>
      <w:r w:rsidR="005420E5">
        <w:rPr>
          <w:rFonts w:hint="eastAsia"/>
        </w:rPr>
        <w:t>のに役立ちます</w:t>
      </w:r>
      <w:r w:rsidR="000A3BCE" w:rsidRPr="000A3BCE">
        <w:rPr>
          <w:rFonts w:hint="eastAsia"/>
        </w:rPr>
        <w:t>。</w:t>
      </w:r>
    </w:p>
    <w:p w14:paraId="6F5A9111" w14:textId="77777777" w:rsidR="000A3BCE" w:rsidRDefault="000A3BCE" w:rsidP="004B6B37"/>
    <w:p w14:paraId="007C3962" w14:textId="77777777" w:rsidR="004B6B37" w:rsidRDefault="004B6B37" w:rsidP="004B6B37">
      <w:r>
        <w:t>Getting the word out about results — the good, the bad, and the ugly — increases your program’s transparency, accountability, and thus credibility, in open source communities. See example open source report cards from Facebook and Google.</w:t>
      </w:r>
    </w:p>
    <w:p w14:paraId="38B20FFC" w14:textId="5FEB778A"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138" w:author="工内 隆" w:date="2018-09-21T16:43:00Z">
        <w:r w:rsidR="00E13129">
          <w:rPr>
            <w:rFonts w:hint="eastAsia"/>
          </w:rPr>
          <w:t>酷</w:t>
        </w:r>
      </w:ins>
      <w:del w:id="139"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w:t>
      </w:r>
      <w:del w:id="140" w:author="Sato Mieko" w:date="2018-11-19T10:05:00Z">
        <w:r w:rsidR="002B3871" w:rsidDel="00824143">
          <w:rPr>
            <w:rFonts w:hint="eastAsia"/>
          </w:rPr>
          <w:delText xml:space="preserve">　</w:delText>
        </w:r>
      </w:del>
      <w:ins w:id="141" w:author="Sato Mieko" w:date="2018-11-19T10:05:00Z">
        <w:r w:rsidR="00824143">
          <w:rPr>
            <w:rFonts w:hint="eastAsia"/>
          </w:rPr>
          <w:t xml:space="preserve"> </w:t>
        </w:r>
      </w:ins>
      <w:r w:rsidR="002B3871">
        <w:rPr>
          <w:rFonts w:hint="eastAsia"/>
        </w:rPr>
        <w:t>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del w:id="142" w:author="Sato Mieko" w:date="2018-11-19T17:35:00Z">
        <w:r w:rsidR="005420E5" w:rsidRPr="005420E5" w:rsidDel="00927373">
          <w:rPr>
            <w:rFonts w:hint="eastAsia"/>
          </w:rPr>
          <w:delText>。</w:delText>
        </w:r>
        <w:r w:rsidR="005420E5" w:rsidRPr="005420E5" w:rsidDel="00927373">
          <w:rPr>
            <w:rFonts w:hint="eastAsia"/>
          </w:rPr>
          <w:delText xml:space="preserve"> </w:delText>
        </w:r>
      </w:del>
      <w:ins w:id="143" w:author="Sato Mieko" w:date="2018-11-19T17:35:00Z">
        <w:r w:rsidR="00927373">
          <w:rPr>
            <w:rFonts w:hint="eastAsia"/>
          </w:rPr>
          <w:t>。</w:t>
        </w:r>
      </w:ins>
      <w:hyperlink r:id="rId9" w:history="1">
        <w:r w:rsidR="005420E5" w:rsidRPr="005420E5">
          <w:rPr>
            <w:rStyle w:val="a3"/>
            <w:rFonts w:hint="eastAsia"/>
          </w:rPr>
          <w:t>Facebook</w:t>
        </w:r>
      </w:hyperlink>
      <w:r w:rsidR="005420E5">
        <w:rPr>
          <w:rFonts w:hint="eastAsia"/>
        </w:rPr>
        <w:t>社</w:t>
      </w:r>
      <w:r w:rsidR="005420E5" w:rsidRPr="005420E5">
        <w:rPr>
          <w:rFonts w:hint="eastAsia"/>
        </w:rPr>
        <w:t>や</w:t>
      </w:r>
      <w:hyperlink r:id="rId10"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144" w:author="工内 隆" w:date="2018-09-21T16:43:00Z">
        <w:r w:rsidR="00E13129">
          <w:rPr>
            <w:rFonts w:hint="eastAsia"/>
          </w:rPr>
          <w:t>成績表</w:t>
        </w:r>
      </w:ins>
      <w:del w:id="145" w:author="工内 隆" w:date="2018-09-21T16:43:00Z">
        <w:r w:rsidR="005420E5" w:rsidDel="00E13129">
          <w:rPr>
            <w:rFonts w:hint="eastAsia"/>
          </w:rPr>
          <w:delText>通信簿</w:delText>
        </w:r>
      </w:del>
      <w:r w:rsidR="005420E5" w:rsidRPr="005420E5">
        <w:rPr>
          <w:rFonts w:hint="eastAsia"/>
        </w:rPr>
        <w:t>の例を参照して</w:t>
      </w:r>
      <w:del w:id="146" w:author="工内 隆" w:date="2018-09-21T16:43:00Z">
        <w:r w:rsidDel="00E13129">
          <w:rPr>
            <w:rFonts w:hint="eastAsia"/>
          </w:rPr>
          <w:delText>見て</w:delText>
        </w:r>
      </w:del>
      <w:r w:rsidR="005420E5" w:rsidRPr="005420E5">
        <w:rPr>
          <w:rFonts w:hint="eastAsia"/>
        </w:rPr>
        <w:t>ください。</w:t>
      </w:r>
    </w:p>
    <w:p w14:paraId="221C16E8" w14:textId="77777777" w:rsidR="005420E5" w:rsidRDefault="005420E5" w:rsidP="004B6B37"/>
    <w:p w14:paraId="2AA797DA" w14:textId="77777777" w:rsidR="004B6B37" w:rsidRDefault="004B6B37" w:rsidP="004B6B37">
      <w:r>
        <w:t>Section 3</w:t>
      </w:r>
    </w:p>
    <w:p w14:paraId="7A794A4D" w14:textId="72BAEC81" w:rsidR="00E96D04" w:rsidRDefault="00E96D04" w:rsidP="004B6B37">
      <w:r>
        <w:rPr>
          <w:rFonts w:hint="eastAsia"/>
        </w:rPr>
        <w:t>セクション</w:t>
      </w:r>
      <w:del w:id="147" w:author="Sato Mieko" w:date="2018-11-19T10:05:00Z">
        <w:r w:rsidDel="00824143">
          <w:rPr>
            <w:rFonts w:hint="eastAsia"/>
          </w:rPr>
          <w:delText xml:space="preserve">　</w:delText>
        </w:r>
      </w:del>
      <w:ins w:id="148" w:author="Sato Mieko" w:date="2018-11-19T10:05:00Z">
        <w:r w:rsidR="00824143">
          <w:rPr>
            <w:rFonts w:hint="eastAsia"/>
          </w:rPr>
          <w:t xml:space="preserve"> </w:t>
        </w:r>
      </w:ins>
      <w:r>
        <w:rPr>
          <w:rFonts w:hint="eastAsia"/>
        </w:rPr>
        <w:t>3</w:t>
      </w:r>
    </w:p>
    <w:p w14:paraId="1A247073" w14:textId="77777777" w:rsidR="00E96D04" w:rsidRDefault="00E96D04" w:rsidP="004B6B37"/>
    <w:p w14:paraId="02FAA4A7" w14:textId="77777777" w:rsidR="004B6B37" w:rsidRDefault="004B6B37" w:rsidP="004B6B37">
      <w:r>
        <w:t>How to set goals</w:t>
      </w:r>
    </w:p>
    <w:p w14:paraId="648B48F9" w14:textId="77777777" w:rsidR="00E96D04" w:rsidRDefault="00E96D04" w:rsidP="004B6B37">
      <w:r w:rsidRPr="00E96D04">
        <w:rPr>
          <w:rFonts w:hint="eastAsia"/>
        </w:rPr>
        <w:t>どのように目標を設定するか</w:t>
      </w:r>
    </w:p>
    <w:p w14:paraId="4E7B5C0A" w14:textId="77777777" w:rsidR="004B6B37" w:rsidRDefault="004B6B37" w:rsidP="004B6B37"/>
    <w:p w14:paraId="6D86C578"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65284A0" w14:textId="77777777" w:rsidR="004B6B37" w:rsidRDefault="004B6B37" w:rsidP="004B6B37">
      <w:r>
        <w:t>CNCF project analytics dashboard</w:t>
      </w:r>
    </w:p>
    <w:p w14:paraId="06B6EE08" w14:textId="38C22A7D" w:rsidR="00E96D04" w:rsidRDefault="00E96D04" w:rsidP="00E96D04">
      <w:r>
        <w:rPr>
          <w:rFonts w:hint="eastAsia"/>
        </w:rPr>
        <w:t>あなたがオープンソース</w:t>
      </w:r>
      <w:del w:id="149" w:author="Sato Mieko" w:date="2018-11-19T10:05:00Z">
        <w:r w:rsidDel="00824143">
          <w:rPr>
            <w:rFonts w:hint="eastAsia"/>
          </w:rPr>
          <w:delText xml:space="preserve">　</w:delText>
        </w:r>
      </w:del>
      <w:ins w:id="150" w:author="Sato Mieko" w:date="2018-11-19T10:05:00Z">
        <w:r w:rsidR="00824143">
          <w:rPr>
            <w:rFonts w:hint="eastAsia"/>
          </w:rPr>
          <w:t xml:space="preserve"> </w:t>
        </w:r>
      </w:ins>
      <w:r>
        <w:rPr>
          <w:rFonts w:hint="eastAsia"/>
        </w:rPr>
        <w:t>プログラムに対する高い目標を</w:t>
      </w:r>
      <w:r w:rsidR="001954E4">
        <w:rPr>
          <w:rFonts w:hint="eastAsia"/>
        </w:rPr>
        <w:t>設定する</w:t>
      </w:r>
      <w:ins w:id="151" w:author="工内 隆" w:date="2018-09-21T16:44:00Z">
        <w:r w:rsidR="00E13129">
          <w:rPr>
            <w:rFonts w:hint="eastAsia"/>
          </w:rPr>
          <w:t>のは良いこと</w:t>
        </w:r>
      </w:ins>
      <w:ins w:id="152" w:author="工内 隆" w:date="2018-09-21T16:45:00Z">
        <w:r w:rsidR="00E13129">
          <w:rPr>
            <w:rFonts w:hint="eastAsia"/>
          </w:rPr>
          <w:t>ですが</w:t>
        </w:r>
      </w:ins>
      <w:del w:id="153"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154"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del w:id="155" w:author="Sato Mieko" w:date="2018-11-19T17:35:00Z">
        <w:r w:rsidDel="00927373">
          <w:rPr>
            <w:rFonts w:hint="eastAsia"/>
          </w:rPr>
          <w:delText>。</w:delText>
        </w:r>
        <w:r w:rsidDel="00927373">
          <w:rPr>
            <w:rFonts w:hint="eastAsia"/>
          </w:rPr>
          <w:delText xml:space="preserve"> </w:delText>
        </w:r>
      </w:del>
      <w:ins w:id="156" w:author="Sato Mieko" w:date="2018-11-19T17:35:00Z">
        <w:r w:rsidR="00927373">
          <w:rPr>
            <w:rFonts w:hint="eastAsia"/>
          </w:rPr>
          <w:t>。</w:t>
        </w:r>
      </w:ins>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del w:id="157" w:author="Sato Mieko" w:date="2018-11-19T17:35:00Z">
        <w:r w:rsidDel="00927373">
          <w:rPr>
            <w:rFonts w:hint="eastAsia"/>
          </w:rPr>
          <w:delText>。</w:delText>
        </w:r>
        <w:r w:rsidDel="00927373">
          <w:rPr>
            <w:rFonts w:hint="eastAsia"/>
          </w:rPr>
          <w:delText xml:space="preserve"> </w:delText>
        </w:r>
      </w:del>
      <w:ins w:id="158" w:author="Sato Mieko" w:date="2018-11-19T17:35:00Z">
        <w:r w:rsidR="00927373">
          <w:rPr>
            <w:rFonts w:hint="eastAsia"/>
          </w:rPr>
          <w:t>。</w:t>
        </w:r>
      </w:ins>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del w:id="159" w:author="Sato Mieko" w:date="2018-11-19T17:35:00Z">
        <w:r w:rsidDel="00927373">
          <w:rPr>
            <w:rFonts w:hint="eastAsia"/>
          </w:rPr>
          <w:delText>。</w:delText>
        </w:r>
        <w:r w:rsidDel="00927373">
          <w:rPr>
            <w:rFonts w:hint="eastAsia"/>
          </w:rPr>
          <w:delText xml:space="preserve"> </w:delText>
        </w:r>
      </w:del>
      <w:ins w:id="160" w:author="Sato Mieko" w:date="2018-11-19T17:35:00Z">
        <w:r w:rsidR="00927373">
          <w:rPr>
            <w:rFonts w:hint="eastAsia"/>
          </w:rPr>
          <w:t>。</w:t>
        </w:r>
      </w:ins>
      <w:r>
        <w:rPr>
          <w:rFonts w:hint="eastAsia"/>
        </w:rPr>
        <w:t>多くの組織では、オープンソース</w:t>
      </w:r>
      <w:del w:id="161" w:author="Sato Mieko" w:date="2018-11-19T10:05:00Z">
        <w:r w:rsidDel="00824143">
          <w:rPr>
            <w:rFonts w:hint="eastAsia"/>
          </w:rPr>
          <w:delText xml:space="preserve">　</w:delText>
        </w:r>
      </w:del>
      <w:ins w:id="162" w:author="Sato Mieko" w:date="2018-11-19T10:05:00Z">
        <w:r w:rsidR="00824143">
          <w:rPr>
            <w:rFonts w:hint="eastAsia"/>
          </w:rPr>
          <w:t xml:space="preserve"> </w:t>
        </w:r>
      </w:ins>
      <w:r>
        <w:rPr>
          <w:rFonts w:hint="eastAsia"/>
        </w:rPr>
        <w:t>プログラムの</w:t>
      </w:r>
      <w:r w:rsidR="005E28E5">
        <w:rPr>
          <w:rFonts w:hint="eastAsia"/>
        </w:rPr>
        <w:t>メトリクス</w:t>
      </w:r>
      <w:ins w:id="163" w:author="工内 隆" w:date="2018-09-21T16:51:00Z">
        <w:r w:rsidR="00E13129">
          <w:rPr>
            <w:rFonts w:hint="eastAsia"/>
          </w:rPr>
          <w:t>を目的とした</w:t>
        </w:r>
      </w:ins>
      <w:del w:id="164"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del w:id="165" w:author="Sato Mieko" w:date="2018-11-19T10:05:00Z">
        <w:r w:rsidR="00AC2E57" w:rsidDel="00824143">
          <w:rPr>
            <w:rFonts w:hint="eastAsia"/>
          </w:rPr>
          <w:delText xml:space="preserve">　</w:delText>
        </w:r>
      </w:del>
      <w:ins w:id="166" w:author="Sato Mieko" w:date="2018-11-19T10:05:00Z">
        <w:r w:rsidR="00824143">
          <w:rPr>
            <w:rFonts w:hint="eastAsia"/>
          </w:rPr>
          <w:t xml:space="preserve"> </w:t>
        </w:r>
      </w:ins>
      <w:r>
        <w:rPr>
          <w:rFonts w:hint="eastAsia"/>
        </w:rPr>
        <w:t>スナップショットを提供し</w:t>
      </w:r>
      <w:ins w:id="167" w:author="工内 隆" w:date="2018-09-21T16:51:00Z">
        <w:r w:rsidR="0009104D">
          <w:rPr>
            <w:rFonts w:hint="eastAsia"/>
          </w:rPr>
          <w:t>てい</w:t>
        </w:r>
      </w:ins>
      <w:r>
        <w:rPr>
          <w:rFonts w:hint="eastAsia"/>
        </w:rPr>
        <w:t>ます</w:t>
      </w:r>
      <w:del w:id="168" w:author="Sato Mieko" w:date="2018-11-19T17:18:00Z">
        <w:r w:rsidDel="00BE0ADE">
          <w:rPr>
            <w:rFonts w:hint="eastAsia"/>
          </w:rPr>
          <w:delText>。</w:delText>
        </w:r>
        <w:r w:rsidDel="00BE0ADE">
          <w:rPr>
            <w:rFonts w:hint="eastAsia"/>
          </w:rPr>
          <w:delText xml:space="preserve"> </w:delText>
        </w:r>
      </w:del>
      <w:r>
        <w:rPr>
          <w:rFonts w:hint="eastAsia"/>
        </w:rPr>
        <w:t>（</w:t>
      </w:r>
      <w:ins w:id="169" w:author="工内 隆" w:date="2018-09-21T16:52:00Z">
        <w:r w:rsidR="0009104D">
          <w:rPr>
            <w:rFonts w:hint="eastAsia"/>
          </w:rPr>
          <w:t>本ガイド集の</w:t>
        </w:r>
      </w:ins>
      <w:ins w:id="170" w:author="Sato Mieko" w:date="2018-11-19T17:19:00Z">
        <w:r w:rsidR="00BE0ADE">
          <w:rPr>
            <w:rFonts w:hint="eastAsia"/>
          </w:rPr>
          <w:t>「</w:t>
        </w:r>
      </w:ins>
      <w:ins w:id="171" w:author="Sato Mieko" w:date="2018-11-19T17:20:00Z">
        <w:r w:rsidR="00BE0ADE">
          <w:fldChar w:fldCharType="begin"/>
        </w:r>
        <w:r w:rsidR="00BE0ADE">
          <w:instrText xml:space="preserve"> HYPERLINK "https://www.linuxfoundation.jp/resources/open-source-guides/tools-managing-open-source-programs/" </w:instrText>
        </w:r>
        <w:r w:rsidR="00BE0ADE">
          <w:fldChar w:fldCharType="separate"/>
        </w:r>
        <w:del w:id="172" w:author="Sato Mieko" w:date="2018-11-19T17:18:00Z">
          <w:r w:rsidR="0009104D" w:rsidRPr="00BE0ADE" w:rsidDel="00BE0ADE">
            <w:rPr>
              <w:rStyle w:val="a3"/>
              <w:rFonts w:hint="eastAsia"/>
            </w:rPr>
            <w:delText>中の</w:delText>
          </w:r>
        </w:del>
        <w:r w:rsidRPr="00BE0ADE">
          <w:rPr>
            <w:rStyle w:val="a3"/>
            <w:rFonts w:hint="eastAsia"/>
          </w:rPr>
          <w:t>オープンソース</w:t>
        </w:r>
        <w:del w:id="173" w:author="Sato Mieko" w:date="2018-11-19T10:05:00Z">
          <w:r w:rsidRPr="00BE0ADE" w:rsidDel="00824143">
            <w:rPr>
              <w:rStyle w:val="a3"/>
              <w:rFonts w:hint="eastAsia"/>
            </w:rPr>
            <w:delText xml:space="preserve">　</w:delText>
          </w:r>
        </w:del>
        <w:r w:rsidR="00824143" w:rsidRPr="00BE0ADE">
          <w:rPr>
            <w:rStyle w:val="a3"/>
            <w:rFonts w:hint="eastAsia"/>
          </w:rPr>
          <w:t xml:space="preserve"> </w:t>
        </w:r>
        <w:r w:rsidRPr="00BE0ADE">
          <w:rPr>
            <w:rStyle w:val="a3"/>
            <w:rFonts w:hint="eastAsia"/>
          </w:rPr>
          <w:t>プログラムを管理するためのツール</w:t>
        </w:r>
        <w:r w:rsidR="00BE0ADE">
          <w:fldChar w:fldCharType="end"/>
        </w:r>
      </w:ins>
      <w:ins w:id="174" w:author="Sato Mieko" w:date="2018-11-19T17:19:00Z">
        <w:r w:rsidR="00BE0ADE">
          <w:rPr>
            <w:rFonts w:hint="eastAsia"/>
          </w:rPr>
          <w:t>」</w:t>
        </w:r>
      </w:ins>
      <w:del w:id="175" w:author="Sato Mieko" w:date="2018-11-19T17:19:00Z">
        <w:r w:rsidDel="00BE0ADE">
          <w:rPr>
            <w:rFonts w:hint="eastAsia"/>
          </w:rPr>
          <w:delText>に関する私たちのガイド</w:delText>
        </w:r>
        <w:r w:rsidR="00AC2E57" w:rsidDel="00BE0ADE">
          <w:rPr>
            <w:rFonts w:hint="eastAsia"/>
          </w:rPr>
          <w:delText>:</w:delText>
        </w:r>
        <w:r w:rsidR="00824143" w:rsidDel="00BE0ADE">
          <w:rPr>
            <w:rStyle w:val="a3"/>
          </w:rPr>
          <w:fldChar w:fldCharType="begin"/>
        </w:r>
        <w:r w:rsidR="00824143" w:rsidDel="00BE0ADE">
          <w:rPr>
            <w:rStyle w:val="a3"/>
          </w:rPr>
          <w:delInstrText xml:space="preserve"> HYPERLINK "https://www.linuxfoundation.org/resources/open-source-guides/tools-managing-open-source-programs/" </w:delInstrText>
        </w:r>
        <w:r w:rsidR="00824143" w:rsidDel="00BE0ADE">
          <w:rPr>
            <w:rStyle w:val="a3"/>
          </w:rPr>
          <w:fldChar w:fldCharType="separate"/>
        </w:r>
        <w:r w:rsidR="00AC2E57" w:rsidRPr="00AC2E57" w:rsidDel="00BE0ADE">
          <w:rPr>
            <w:rStyle w:val="a3"/>
          </w:rPr>
          <w:delText>Tools for Managing Open Source Programs</w:delText>
        </w:r>
        <w:r w:rsidR="00824143" w:rsidDel="00BE0ADE">
          <w:rPr>
            <w:rStyle w:val="a3"/>
          </w:rPr>
          <w:fldChar w:fldCharType="end"/>
        </w:r>
      </w:del>
      <w:commentRangeStart w:id="176"/>
      <w:r>
        <w:rPr>
          <w:rFonts w:hint="eastAsia"/>
        </w:rPr>
        <w:t>を</w:t>
      </w:r>
      <w:commentRangeEnd w:id="176"/>
      <w:r w:rsidR="00AC2E57">
        <w:rPr>
          <w:rStyle w:val="a8"/>
        </w:rPr>
        <w:commentReference w:id="176"/>
      </w:r>
      <w:r>
        <w:rPr>
          <w:rFonts w:hint="eastAsia"/>
        </w:rPr>
        <w:t>参</w:t>
      </w:r>
      <w:r>
        <w:rPr>
          <w:rFonts w:hint="eastAsia"/>
        </w:rPr>
        <w:lastRenderedPageBreak/>
        <w:t>照</w:t>
      </w:r>
      <w:del w:id="177" w:author="Sato Mieko" w:date="2018-11-19T17:18:00Z">
        <w:r w:rsidDel="00BE0ADE">
          <w:rPr>
            <w:rFonts w:hint="eastAsia"/>
          </w:rPr>
          <w:delText>してください</w:delText>
        </w:r>
      </w:del>
      <w:r>
        <w:rPr>
          <w:rFonts w:hint="eastAsia"/>
        </w:rPr>
        <w:t>）。</w:t>
      </w:r>
    </w:p>
    <w:p w14:paraId="32D65EB5" w14:textId="77777777" w:rsidR="004B6B37" w:rsidRDefault="004B6B37" w:rsidP="00E96D04"/>
    <w:p w14:paraId="64FC0943" w14:textId="77777777" w:rsidR="004B6B37" w:rsidRDefault="004B6B37" w:rsidP="004B6B37">
      <w:r>
        <w:t>Next, get all of the open source program managers and stakeholders together — at Facebook, this includes the engineering leads and project maintainers — and decide as a group where you want to go over the next 3-6 months (small, achievable increments). At the end of that time period, look back at how you did and adjust goals and tactics for the next pass, based on the previous pass.</w:t>
      </w:r>
    </w:p>
    <w:p w14:paraId="33FC426E" w14:textId="0BE4BE4D" w:rsidR="004B6B37" w:rsidRDefault="00927373" w:rsidP="004B6B37">
      <w:ins w:id="178" w:author="Sato Mieko" w:date="2018-11-19T17:22:00Z">
        <w:r>
          <w:rPr>
            <w:rFonts w:hint="eastAsia"/>
          </w:rPr>
          <w:t>つぎ</w:t>
        </w:r>
      </w:ins>
      <w:del w:id="179" w:author="Sato Mieko" w:date="2018-11-19T17:22:00Z">
        <w:r w:rsidR="00AC2E57" w:rsidRPr="00AC2E57" w:rsidDel="00927373">
          <w:rPr>
            <w:rFonts w:hint="eastAsia"/>
          </w:rPr>
          <w:delText>次</w:delText>
        </w:r>
      </w:del>
      <w:r w:rsidR="00AC2E57" w:rsidRPr="00AC2E57">
        <w:rPr>
          <w:rFonts w:hint="eastAsia"/>
        </w:rPr>
        <w:t>に、すべてのオープンソース</w:t>
      </w:r>
      <w:del w:id="180" w:author="Sato Mieko" w:date="2018-11-19T10:05:00Z">
        <w:r w:rsidR="00AC2E57" w:rsidDel="00824143">
          <w:rPr>
            <w:rFonts w:hint="eastAsia"/>
          </w:rPr>
          <w:delText xml:space="preserve">　</w:delText>
        </w:r>
      </w:del>
      <w:ins w:id="181" w:author="Sato Mieko" w:date="2018-11-19T10:05:00Z">
        <w:r w:rsidR="00824143">
          <w:rPr>
            <w:rFonts w:hint="eastAsia"/>
          </w:rPr>
          <w:t xml:space="preserve"> </w:t>
        </w:r>
      </w:ins>
      <w:r w:rsidR="006236F1">
        <w:rPr>
          <w:rFonts w:hint="eastAsia"/>
        </w:rPr>
        <w:t>プログラム</w:t>
      </w:r>
      <w:ins w:id="182" w:author="Sato Mieko" w:date="2018-11-19T16:37:00Z">
        <w:r w:rsidR="00E6358E">
          <w:rPr>
            <w:rFonts w:hint="eastAsia"/>
          </w:rPr>
          <w:t xml:space="preserve"> </w:t>
        </w:r>
      </w:ins>
      <w:r w:rsidR="006236F1">
        <w:rPr>
          <w:rFonts w:hint="eastAsia"/>
        </w:rPr>
        <w:t>マネージャー</w:t>
      </w:r>
      <w:r w:rsidR="00AC2E57"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w:t>
      </w:r>
      <w:del w:id="183" w:author="Sato Mieko" w:date="2018-11-19T10:05:00Z">
        <w:r w:rsidR="00A42B69" w:rsidRPr="00A42B69" w:rsidDel="00824143">
          <w:rPr>
            <w:rFonts w:hint="eastAsia"/>
          </w:rPr>
          <w:delText xml:space="preserve">　</w:delText>
        </w:r>
      </w:del>
      <w:ins w:id="184" w:author="Sato Mieko" w:date="2018-11-19T10:05:00Z">
        <w:r w:rsidR="00824143">
          <w:rPr>
            <w:rFonts w:hint="eastAsia"/>
          </w:rPr>
          <w:t xml:space="preserve"> </w:t>
        </w:r>
      </w:ins>
      <w:r w:rsidR="00A42B69" w:rsidRPr="00A42B69">
        <w:rPr>
          <w:rFonts w:hint="eastAsia"/>
        </w:rPr>
        <w:t>メ</w:t>
      </w:r>
      <w:del w:id="185" w:author="Sato Mieko" w:date="2018-11-19T16:36:00Z">
        <w:r w:rsidR="00A42B69" w:rsidRPr="00A42B69" w:rsidDel="00E6358E">
          <w:rPr>
            <w:rFonts w:hint="eastAsia"/>
          </w:rPr>
          <w:delText>イ</w:delText>
        </w:r>
      </w:del>
      <w:r w:rsidR="00A42B69" w:rsidRPr="00A42B69">
        <w:rPr>
          <w:rFonts w:hint="eastAsia"/>
        </w:rPr>
        <w:t>ンテナーも含まれ</w:t>
      </w:r>
      <w:r w:rsidR="00A42B69">
        <w:rPr>
          <w:rFonts w:hint="eastAsia"/>
        </w:rPr>
        <w:t>ます</w:t>
      </w:r>
      <w:del w:id="186" w:author="工内 隆" w:date="2018-09-21T16:55:00Z">
        <w:r w:rsidR="00A42B69" w:rsidDel="0009104D">
          <w:rPr>
            <w:rFonts w:hint="eastAsia"/>
          </w:rPr>
          <w:delText>。</w:delText>
        </w:r>
      </w:del>
      <w:r w:rsidR="00A42B69">
        <w:rPr>
          <w:rFonts w:hint="eastAsia"/>
        </w:rPr>
        <w:t>）</w:t>
      </w:r>
      <w:r w:rsidR="00AC2E57" w:rsidRPr="00AC2E57">
        <w:rPr>
          <w:rFonts w:hint="eastAsia"/>
        </w:rPr>
        <w:t>を</w:t>
      </w:r>
      <w:ins w:id="187" w:author="工内 隆" w:date="2018-09-21T16:55:00Z">
        <w:r w:rsidR="0009104D">
          <w:rPr>
            <w:rFonts w:hint="eastAsia"/>
          </w:rPr>
          <w:t>集めて</w:t>
        </w:r>
      </w:ins>
      <w:del w:id="188"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00AC2E57" w:rsidRPr="00AC2E57">
        <w:rPr>
          <w:rFonts w:hint="eastAsia"/>
        </w:rPr>
        <w:t>次の</w:t>
      </w:r>
      <w:r w:rsidR="00AC2E57" w:rsidRPr="00AC2E57">
        <w:t>3</w:t>
      </w:r>
      <w:r w:rsidR="00AC2E57" w:rsidRPr="00AC2E57">
        <w:rPr>
          <w:rFonts w:hint="eastAsia"/>
        </w:rPr>
        <w:t>〜</w:t>
      </w:r>
      <w:r w:rsidR="00AC2E57" w:rsidRPr="00AC2E57">
        <w:t>6</w:t>
      </w:r>
      <w:ins w:id="189" w:author="Sato Mieko" w:date="2018-11-19T17:23:00Z">
        <w:r>
          <w:rPr>
            <w:rFonts w:hint="eastAsia"/>
          </w:rPr>
          <w:t>か</w:t>
        </w:r>
      </w:ins>
      <w:del w:id="190" w:author="Sato Mieko" w:date="2018-11-19T17:23:00Z">
        <w:r w:rsidR="00AC2E57" w:rsidRPr="00AC2E57" w:rsidDel="00927373">
          <w:rPr>
            <w:rFonts w:hint="eastAsia"/>
          </w:rPr>
          <w:delText>ヶ</w:delText>
        </w:r>
      </w:del>
      <w:r w:rsidR="00AC2E57" w:rsidRPr="00AC2E57">
        <w:rPr>
          <w:rFonts w:hint="eastAsia"/>
        </w:rPr>
        <w:t>月間</w:t>
      </w:r>
      <w:ins w:id="191" w:author="工内 隆" w:date="2018-09-21T16:56:00Z">
        <w:r w:rsidR="0009104D">
          <w:rPr>
            <w:rFonts w:hint="eastAsia"/>
          </w:rPr>
          <w:t>における</w:t>
        </w:r>
      </w:ins>
      <w:del w:id="192" w:author="工内 隆" w:date="2018-09-21T16:56:00Z">
        <w:r w:rsidR="00214A35" w:rsidDel="0009104D">
          <w:rPr>
            <w:rFonts w:hint="eastAsia"/>
          </w:rPr>
          <w:delText>で</w:delText>
        </w:r>
      </w:del>
      <w:r w:rsidR="00214A35">
        <w:rPr>
          <w:rFonts w:hint="eastAsia"/>
        </w:rPr>
        <w:t>、小規模で、達成可能な目標を決めます</w:t>
      </w:r>
      <w:del w:id="193" w:author="Sato Mieko" w:date="2018-11-19T17:35:00Z">
        <w:r w:rsidR="00AC2E57" w:rsidRPr="00AC2E57" w:rsidDel="00927373">
          <w:rPr>
            <w:rFonts w:hint="eastAsia"/>
          </w:rPr>
          <w:delText>。</w:delText>
        </w:r>
        <w:r w:rsidR="00AC2E57" w:rsidRPr="00AC2E57" w:rsidDel="00927373">
          <w:delText xml:space="preserve"> </w:delText>
        </w:r>
      </w:del>
      <w:ins w:id="194" w:author="Sato Mieko" w:date="2018-11-19T17:35:00Z">
        <w:r>
          <w:rPr>
            <w:rFonts w:hint="eastAsia"/>
          </w:rPr>
          <w:t>。</w:t>
        </w:r>
      </w:ins>
      <w:r w:rsidR="00AC2E57"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00AC2E57" w:rsidRPr="00AC2E57">
        <w:rPr>
          <w:rFonts w:hint="eastAsia"/>
        </w:rPr>
        <w:t>振り返り、</w:t>
      </w:r>
      <w:r w:rsidR="00214A35">
        <w:rPr>
          <w:rFonts w:hint="eastAsia"/>
        </w:rPr>
        <w:t>それに基づ</w:t>
      </w:r>
      <w:r w:rsidR="00A42B69">
        <w:rPr>
          <w:rFonts w:hint="eastAsia"/>
        </w:rPr>
        <w:t>いて</w:t>
      </w:r>
      <w:r w:rsidR="00AC2E57" w:rsidRPr="00AC2E57">
        <w:rPr>
          <w:rFonts w:hint="eastAsia"/>
        </w:rPr>
        <w:t>、次の</w:t>
      </w:r>
      <w:r w:rsidR="00214A35">
        <w:rPr>
          <w:rFonts w:hint="eastAsia"/>
        </w:rPr>
        <w:t>ステップに対する</w:t>
      </w:r>
      <w:r w:rsidR="00AC2E57" w:rsidRPr="00AC2E57">
        <w:rPr>
          <w:rFonts w:hint="eastAsia"/>
        </w:rPr>
        <w:t>目標と戦術を調整します。</w:t>
      </w:r>
    </w:p>
    <w:p w14:paraId="6F8D4FCC" w14:textId="77777777" w:rsidR="00AC2E57" w:rsidRDefault="00AC2E57" w:rsidP="004B6B37"/>
    <w:p w14:paraId="1B3B3D26"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14:paraId="4AA58DFB" w14:textId="77777777" w:rsidR="004A6CDE" w:rsidRDefault="004A6CDE" w:rsidP="004B6B37">
      <w:r w:rsidRPr="004A6CDE">
        <w:rPr>
          <w:rFonts w:hint="eastAsia"/>
        </w:rPr>
        <w:t>「私はコミュニティが</w:t>
      </w:r>
      <w:ins w:id="195" w:author="工内 隆" w:date="2018-09-21T17:02:00Z">
        <w:r w:rsidR="008330A7">
          <w:rPr>
            <w:rFonts w:hint="eastAsia"/>
          </w:rPr>
          <w:t>何を</w:t>
        </w:r>
      </w:ins>
      <w:ins w:id="196" w:author="Date Masahiro" w:date="2018-09-25T09:40:00Z">
        <w:r w:rsidR="007E6EDC">
          <w:rPr>
            <w:rFonts w:hint="eastAsia"/>
          </w:rPr>
          <w:t>『</w:t>
        </w:r>
      </w:ins>
      <w:ins w:id="197" w:author="工内 隆" w:date="2018-09-21T17:08:00Z">
        <w:del w:id="198" w:author="Date Masahiro" w:date="2018-09-25T09:40:00Z">
          <w:r w:rsidR="008330A7" w:rsidDel="007E6EDC">
            <w:rPr>
              <w:rFonts w:hint="eastAsia"/>
            </w:rPr>
            <w:delText>「</w:delText>
          </w:r>
        </w:del>
      </w:ins>
      <w:r w:rsidR="00891E4A">
        <w:rPr>
          <w:rFonts w:hint="eastAsia"/>
        </w:rPr>
        <w:t>苦痛</w:t>
      </w:r>
      <w:ins w:id="199" w:author="工内 隆" w:date="2018-09-21T17:08:00Z">
        <w:del w:id="200" w:author="Date Masahiro" w:date="2018-09-25T09:40:00Z">
          <w:r w:rsidR="008330A7" w:rsidDel="007E6EDC">
            <w:rPr>
              <w:rFonts w:hint="eastAsia"/>
            </w:rPr>
            <w:delText>」</w:delText>
          </w:r>
        </w:del>
      </w:ins>
      <w:ins w:id="201" w:author="Date Masahiro" w:date="2018-09-25T09:40:00Z">
        <w:r w:rsidR="007E6EDC" w:rsidRPr="007E6EDC">
          <w:rPr>
            <w:rFonts w:hint="eastAsia"/>
          </w:rPr>
          <w:t>』</w:t>
        </w:r>
      </w:ins>
      <w:ins w:id="202" w:author="工内 隆" w:date="2018-09-21T17:08:00Z">
        <w:r w:rsidR="008330A7">
          <w:rPr>
            <w:rFonts w:hint="eastAsia"/>
          </w:rPr>
          <w:t>として</w:t>
        </w:r>
      </w:ins>
      <w:del w:id="203" w:author="工内 隆" w:date="2018-09-21T17:08:00Z">
        <w:r w:rsidR="00A42B69" w:rsidDel="008330A7">
          <w:rPr>
            <w:rFonts w:hint="eastAsia"/>
          </w:rPr>
          <w:delText>を</w:delText>
        </w:r>
      </w:del>
      <w:r w:rsidR="00891E4A">
        <w:rPr>
          <w:rFonts w:hint="eastAsia"/>
        </w:rPr>
        <w:t>感じ</w:t>
      </w:r>
      <w:r w:rsidR="00A42B69">
        <w:rPr>
          <w:rFonts w:hint="eastAsia"/>
        </w:rPr>
        <w:t>ている</w:t>
      </w:r>
      <w:ins w:id="204"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205" w:author="工内 隆" w:date="2018-09-21T17:02:00Z">
        <w:r w:rsidR="008330A7">
          <w:rPr>
            <w:rFonts w:hint="eastAsia"/>
          </w:rPr>
          <w:t>す傾向があります。</w:t>
        </w:r>
      </w:ins>
      <w:del w:id="206"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207"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208" w:author="Date Masahiro" w:date="2018-09-25T09:40:00Z">
        <w:r w:rsidR="007E6EDC" w:rsidRPr="007E6EDC">
          <w:rPr>
            <w:rFonts w:hint="eastAsia"/>
          </w:rPr>
          <w:t>『苦痛』</w:t>
        </w:r>
      </w:ins>
      <w:ins w:id="209" w:author="工内 隆" w:date="2018-09-21T17:09:00Z">
        <w:del w:id="210" w:author="Date Masahiro" w:date="2018-09-25T09:40:00Z">
          <w:r w:rsidR="008330A7" w:rsidDel="007E6EDC">
            <w:rPr>
              <w:rFonts w:hint="eastAsia"/>
            </w:rPr>
            <w:delText>「苦痛」</w:delText>
          </w:r>
        </w:del>
      </w:ins>
      <w:del w:id="211" w:author="工内 隆" w:date="2018-09-21T17:09:00Z">
        <w:r w:rsidR="00A12E10" w:rsidDel="008330A7">
          <w:rPr>
            <w:rFonts w:hint="eastAsia"/>
          </w:rPr>
          <w:delText>痛み</w:delText>
        </w:r>
      </w:del>
      <w:r w:rsidR="00A12E10">
        <w:rPr>
          <w:rFonts w:hint="eastAsia"/>
        </w:rPr>
        <w:t>を</w:t>
      </w:r>
      <w:ins w:id="212" w:author="工内 隆" w:date="2018-09-21T17:09:00Z">
        <w:r w:rsidR="008330A7">
          <w:rPr>
            <w:rFonts w:hint="eastAsia"/>
          </w:rPr>
          <w:t>減らし</w:t>
        </w:r>
      </w:ins>
      <w:del w:id="213" w:author="工内 隆" w:date="2018-09-21T17:09:00Z">
        <w:r w:rsidR="00A12E10" w:rsidDel="008330A7">
          <w:rPr>
            <w:rFonts w:hint="eastAsia"/>
          </w:rPr>
          <w:delText>なくし</w:delText>
        </w:r>
      </w:del>
      <w:r w:rsidR="00A12E10">
        <w:rPr>
          <w:rFonts w:hint="eastAsia"/>
        </w:rPr>
        <w:t>、</w:t>
      </w:r>
      <w:ins w:id="214" w:author="Date Masahiro" w:date="2018-09-25T09:41:00Z">
        <w:r w:rsidR="007E6EDC" w:rsidRPr="007E6EDC">
          <w:rPr>
            <w:rFonts w:hint="eastAsia"/>
          </w:rPr>
          <w:t>『</w:t>
        </w:r>
        <w:r w:rsidR="007E6EDC">
          <w:rPr>
            <w:rFonts w:hint="eastAsia"/>
          </w:rPr>
          <w:t>健康</w:t>
        </w:r>
        <w:r w:rsidR="007E6EDC" w:rsidRPr="007E6EDC">
          <w:rPr>
            <w:rFonts w:hint="eastAsia"/>
          </w:rPr>
          <w:t>』</w:t>
        </w:r>
      </w:ins>
      <w:ins w:id="215" w:author="工内 隆" w:date="2018-09-21T17:10:00Z">
        <w:del w:id="216" w:author="Date Masahiro" w:date="2018-09-25T09:41:00Z">
          <w:r w:rsidR="008330A7" w:rsidDel="007E6EDC">
            <w:rPr>
              <w:rFonts w:hint="eastAsia"/>
            </w:rPr>
            <w:delText>「</w:delText>
          </w:r>
        </w:del>
      </w:ins>
      <w:del w:id="217" w:author="Date Masahiro" w:date="2018-09-25T09:41:00Z">
        <w:r w:rsidR="00891E4A" w:rsidDel="007E6EDC">
          <w:rPr>
            <w:rFonts w:hint="eastAsia"/>
          </w:rPr>
          <w:delText>健</w:delText>
        </w:r>
      </w:del>
      <w:ins w:id="218" w:author="工内 隆" w:date="2018-09-21T17:09:00Z">
        <w:del w:id="219" w:author="Date Masahiro" w:date="2018-09-25T09:41:00Z">
          <w:r w:rsidR="008330A7" w:rsidDel="007E6EDC">
            <w:rPr>
              <w:rFonts w:hint="eastAsia"/>
            </w:rPr>
            <w:delText>康</w:delText>
          </w:r>
        </w:del>
      </w:ins>
      <w:ins w:id="220" w:author="工内 隆" w:date="2018-09-21T17:10:00Z">
        <w:del w:id="221" w:author="Date Masahiro" w:date="2018-09-25T09:41:00Z">
          <w:r w:rsidR="008330A7" w:rsidDel="007E6EDC">
            <w:rPr>
              <w:rFonts w:hint="eastAsia"/>
            </w:rPr>
            <w:delText>」</w:delText>
          </w:r>
        </w:del>
      </w:ins>
      <w:del w:id="222" w:author="工内 隆" w:date="2018-09-21T17:09:00Z">
        <w:r w:rsidR="00891E4A" w:rsidDel="008330A7">
          <w:rPr>
            <w:rFonts w:hint="eastAsia"/>
          </w:rPr>
          <w:delText>全</w:delText>
        </w:r>
      </w:del>
      <w:r w:rsidR="00891E4A">
        <w:rPr>
          <w:rFonts w:hint="eastAsia"/>
        </w:rPr>
        <w:t>に</w:t>
      </w:r>
      <w:r w:rsidR="00A12E10">
        <w:rPr>
          <w:rFonts w:hint="eastAsia"/>
        </w:rPr>
        <w:t>なる</w:t>
      </w:r>
      <w:del w:id="223" w:author="工内 隆" w:date="2018-09-21T17:10:00Z">
        <w:r w:rsidR="00A12E10" w:rsidDel="008330A7">
          <w:rPr>
            <w:rFonts w:hint="eastAsia"/>
          </w:rPr>
          <w:delText>ように良い</w:delText>
        </w:r>
      </w:del>
      <w:r w:rsidR="00A12E10">
        <w:rPr>
          <w:rFonts w:hint="eastAsia"/>
        </w:rPr>
        <w:t>方向に変わるように</w:t>
      </w:r>
      <w:ins w:id="224" w:author="工内 隆" w:date="2018-09-21T17:11:00Z">
        <w:r w:rsidR="008330A7">
          <w:rPr>
            <w:rFonts w:hint="eastAsia"/>
          </w:rPr>
          <w:t>努力し</w:t>
        </w:r>
      </w:ins>
      <w:del w:id="225"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p>
    <w:p w14:paraId="4C44B258" w14:textId="77777777" w:rsidR="004B6B37" w:rsidRDefault="004B6B37" w:rsidP="004B6B37"/>
    <w:p w14:paraId="027AC3D9" w14:textId="77777777" w:rsidR="004B6B37" w:rsidRDefault="00824143" w:rsidP="004B6B37">
      <w:hyperlink r:id="rId14" w:history="1">
        <w:r w:rsidR="004B6B37" w:rsidRPr="00891E4A">
          <w:rPr>
            <w:rStyle w:val="a3"/>
          </w:rPr>
          <w:t>Sarah Novotny</w:t>
        </w:r>
      </w:hyperlink>
      <w:r w:rsidR="004B6B37">
        <w:t xml:space="preserve"> – Kubernetes Community Manager at Google</w:t>
      </w:r>
    </w:p>
    <w:p w14:paraId="3AB80232" w14:textId="77777777" w:rsidR="004B6B37" w:rsidRDefault="004B6B37" w:rsidP="004B6B37"/>
    <w:p w14:paraId="40391201" w14:textId="77777777" w:rsidR="004B6B37" w:rsidRDefault="004B6B37" w:rsidP="004B6B37">
      <w:r>
        <w:t>In addition to the baseline performance metrics, here are some more things to consider as you’re setting goals for your program:</w:t>
      </w:r>
    </w:p>
    <w:p w14:paraId="68749909" w14:textId="52EFAF29" w:rsidR="004B6B37" w:rsidRDefault="00891E4A" w:rsidP="004B6B37">
      <w:r w:rsidRPr="00891E4A">
        <w:rPr>
          <w:rFonts w:hint="eastAsia"/>
        </w:rPr>
        <w:t>ベースライン</w:t>
      </w:r>
      <w:del w:id="226" w:author="Sato Mieko" w:date="2018-11-19T10:05:00Z">
        <w:r w:rsidR="00C23D48" w:rsidDel="00824143">
          <w:rPr>
            <w:rFonts w:hint="eastAsia"/>
          </w:rPr>
          <w:delText xml:space="preserve">　</w:delText>
        </w:r>
      </w:del>
      <w:ins w:id="227" w:author="Sato Mieko" w:date="2018-11-19T10:05:00Z">
        <w:r w:rsidR="00824143">
          <w:rPr>
            <w:rFonts w:hint="eastAsia"/>
          </w:rPr>
          <w:t xml:space="preserve"> </w:t>
        </w:r>
      </w:ins>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228" w:author="工内 隆" w:date="2018-09-21T17:12:00Z">
        <w:r w:rsidR="006F33C1">
          <w:rPr>
            <w:rFonts w:hint="eastAsia"/>
          </w:rPr>
          <w:t>オープンソース</w:t>
        </w:r>
      </w:ins>
      <w:ins w:id="229" w:author="Date Masahiro" w:date="2018-09-25T09:41:00Z">
        <w:del w:id="230" w:author="Sato Mieko" w:date="2018-11-19T10:05:00Z">
          <w:r w:rsidR="007E6EDC" w:rsidDel="00824143">
            <w:rPr>
              <w:rFonts w:hint="eastAsia"/>
            </w:rPr>
            <w:delText xml:space="preserve">　</w:delText>
          </w:r>
        </w:del>
      </w:ins>
      <w:ins w:id="231" w:author="Sato Mieko" w:date="2018-11-19T10:05:00Z">
        <w:r w:rsidR="00824143">
          <w:rPr>
            <w:rFonts w:hint="eastAsia"/>
          </w:rPr>
          <w:t xml:space="preserve"> </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14:paraId="5C1FE4F4" w14:textId="77777777" w:rsidR="00891E4A" w:rsidRDefault="00891E4A" w:rsidP="004B6B37"/>
    <w:p w14:paraId="4E9F5A0D"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524E96C3" w14:textId="77777777" w:rsidR="00C23D48" w:rsidRDefault="00C23D48" w:rsidP="004B6B37">
      <w:r w:rsidRPr="00C23D48">
        <w:rPr>
          <w:rFonts w:hint="eastAsia"/>
          <w:b/>
        </w:rPr>
        <w:t>戦略</w:t>
      </w:r>
      <w:r w:rsidR="005F62E5">
        <w:rPr>
          <w:rFonts w:hint="eastAsia"/>
          <w:b/>
        </w:rPr>
        <w:t>との</w:t>
      </w:r>
      <w:ins w:id="232" w:author="工内 隆" w:date="2018-09-21T17:13:00Z">
        <w:r w:rsidR="006F33C1">
          <w:rPr>
            <w:rFonts w:hint="eastAsia"/>
            <w:b/>
          </w:rPr>
          <w:t>合致</w:t>
        </w:r>
      </w:ins>
      <w:del w:id="233"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234" w:author="工内 隆" w:date="2018-09-21T17:13:00Z">
        <w:r w:rsidR="006F33C1">
          <w:rPr>
            <w:rFonts w:hint="eastAsia"/>
          </w:rPr>
          <w:t>合致</w:t>
        </w:r>
      </w:ins>
      <w:del w:id="235" w:author="工内 隆" w:date="2018-09-21T17:13:00Z">
        <w:r w:rsidR="00A12E10" w:rsidDel="006F33C1">
          <w:rPr>
            <w:rFonts w:hint="eastAsia"/>
          </w:rPr>
          <w:delText>調和</w:delText>
        </w:r>
      </w:del>
      <w:r w:rsidRPr="00C23D48">
        <w:rPr>
          <w:rFonts w:hint="eastAsia"/>
        </w:rPr>
        <w:t>していますか？</w:t>
      </w:r>
    </w:p>
    <w:p w14:paraId="2BFAA237" w14:textId="77777777" w:rsidR="00C23D48" w:rsidRDefault="00C23D48" w:rsidP="004B6B37"/>
    <w:p w14:paraId="492DD69F"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14:paraId="7E8F65E7" w14:textId="514E1947" w:rsidR="00C23D48" w:rsidRDefault="00C23D48" w:rsidP="004B6B37">
      <w:r w:rsidRPr="00C23D48">
        <w:rPr>
          <w:rFonts w:hint="eastAsia"/>
          <w:b/>
        </w:rPr>
        <w:lastRenderedPageBreak/>
        <w:t>・コントロール</w:t>
      </w:r>
      <w:r w:rsidR="005F62E5">
        <w:rPr>
          <w:rFonts w:hint="eastAsia"/>
          <w:b/>
        </w:rPr>
        <w:t>できる範囲</w:t>
      </w:r>
      <w:r w:rsidRPr="00C23D48">
        <w:rPr>
          <w:rFonts w:hint="eastAsia"/>
        </w:rPr>
        <w:t>：</w:t>
      </w:r>
      <w:r w:rsidR="006236F1">
        <w:rPr>
          <w:rFonts w:hint="eastAsia"/>
        </w:rPr>
        <w:t>プログラム</w:t>
      </w:r>
      <w:ins w:id="236" w:author="Sato Mieko" w:date="2018-11-19T17:25:00Z">
        <w:r w:rsidR="00927373">
          <w:rPr>
            <w:rFonts w:hint="eastAsia"/>
          </w:rPr>
          <w:t xml:space="preserve"> </w:t>
        </w:r>
      </w:ins>
      <w:r w:rsidR="006236F1">
        <w:rPr>
          <w:rFonts w:hint="eastAsia"/>
        </w:rPr>
        <w:t>マネージャー</w:t>
      </w:r>
      <w:r w:rsidRPr="00C23D48">
        <w:rPr>
          <w:rFonts w:hint="eastAsia"/>
        </w:rPr>
        <w:t>は</w:t>
      </w:r>
      <w:ins w:id="237" w:author="Sato Mieko" w:date="2018-11-19T17:26:00Z">
        <w:r w:rsidR="00927373">
          <w:rPr>
            <w:rFonts w:hint="eastAsia"/>
          </w:rPr>
          <w:t>、</w:t>
        </w:r>
      </w:ins>
      <w:r w:rsidRPr="00C23D48">
        <w:rPr>
          <w:rFonts w:hint="eastAsia"/>
        </w:rPr>
        <w:t>結果</w:t>
      </w:r>
      <w:r>
        <w:rPr>
          <w:rFonts w:hint="eastAsia"/>
        </w:rPr>
        <w:t>に対して</w:t>
      </w:r>
      <w:del w:id="238" w:author="Sato Mieko" w:date="2018-11-19T17:26:00Z">
        <w:r w:rsidDel="00927373">
          <w:rPr>
            <w:rFonts w:hint="eastAsia"/>
          </w:rPr>
          <w:delText>、</w:delText>
        </w:r>
      </w:del>
      <w:r w:rsidRPr="00C23D48">
        <w:rPr>
          <w:rFonts w:hint="eastAsia"/>
        </w:rPr>
        <w:t>直接</w:t>
      </w:r>
      <w:r w:rsidR="005F62E5">
        <w:rPr>
          <w:rFonts w:hint="eastAsia"/>
        </w:rPr>
        <w:t>的に</w:t>
      </w:r>
      <w:ins w:id="239" w:author="工内 隆" w:date="2018-09-21T17:14:00Z">
        <w:r w:rsidR="006F33C1">
          <w:rPr>
            <w:rFonts w:hint="eastAsia"/>
          </w:rPr>
          <w:t>コントロール</w:t>
        </w:r>
      </w:ins>
      <w:del w:id="240"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241" w:author="工内 隆" w:date="2018-09-21T17:15:00Z">
        <w:r w:rsidR="006F33C1">
          <w:rPr>
            <w:rFonts w:hint="eastAsia"/>
          </w:rPr>
          <w:t>行っていますか</w:t>
        </w:r>
      </w:ins>
      <w:ins w:id="242" w:author="Date Masahiro" w:date="2018-09-25T09:42:00Z">
        <w:r w:rsidR="007E6EDC">
          <w:rPr>
            <w:rFonts w:hint="eastAsia"/>
          </w:rPr>
          <w:t>。</w:t>
        </w:r>
      </w:ins>
      <w:del w:id="243" w:author="工内 隆" w:date="2018-09-21T17:15:00Z">
        <w:r w:rsidR="005F62E5" w:rsidDel="006F33C1">
          <w:rPr>
            <w:rFonts w:hint="eastAsia"/>
          </w:rPr>
          <w:delText>対応しなければなりませんか</w:delText>
        </w:r>
      </w:del>
      <w:del w:id="244" w:author="Date Masahiro" w:date="2018-09-25T09:42:00Z">
        <w:r w:rsidRPr="00C23D48" w:rsidDel="007E6EDC">
          <w:rPr>
            <w:rFonts w:hint="eastAsia"/>
          </w:rPr>
          <w:delText>？</w:delText>
        </w:r>
        <w:r w:rsidRPr="00C23D48" w:rsidDel="007E6EDC">
          <w:rPr>
            <w:rFonts w:hint="eastAsia"/>
          </w:rPr>
          <w:delText xml:space="preserve"> </w:delText>
        </w:r>
      </w:del>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5E454E72" w14:textId="77777777" w:rsidR="00C23D48" w:rsidRDefault="00C23D48" w:rsidP="004B6B37"/>
    <w:p w14:paraId="23DF4B40" w14:textId="77777777"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on its purpose, community composition, technology stack, and other variables. For example, Facebook has noticed that its </w:t>
      </w:r>
      <w:proofErr w:type="spellStart"/>
      <w:r w:rsidR="004B6B37">
        <w:t>Javascript</w:t>
      </w:r>
      <w:proofErr w:type="spellEnd"/>
      <w:r w:rsidR="004B6B37">
        <w:t xml:space="preserve"> projects tend to be forked more often. They’ve learned (after many cycles of tracking!) these metrics aren’t necessarily the best indicators of project health for this type of project.</w:t>
      </w:r>
    </w:p>
    <w:p w14:paraId="485695F0" w14:textId="61654EFC"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del w:id="245" w:author="Sato Mieko" w:date="2018-11-19T17:35:00Z">
        <w:r w:rsidRPr="005F62E5" w:rsidDel="00927373">
          <w:rPr>
            <w:rFonts w:hint="eastAsia"/>
          </w:rPr>
          <w:delText>。</w:delText>
        </w:r>
        <w:r w:rsidRPr="005F62E5" w:rsidDel="00927373">
          <w:rPr>
            <w:rFonts w:hint="eastAsia"/>
          </w:rPr>
          <w:delText xml:space="preserve"> </w:delText>
        </w:r>
      </w:del>
      <w:ins w:id="246" w:author="Sato Mieko" w:date="2018-11-19T17:35:00Z">
        <w:r w:rsidR="00927373">
          <w:rPr>
            <w:rFonts w:hint="eastAsia"/>
          </w:rPr>
          <w:t>。</w:t>
        </w:r>
      </w:ins>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proofErr w:type="spellStart"/>
      <w:r w:rsidRPr="005F62E5">
        <w:rPr>
          <w:rFonts w:hint="eastAsia"/>
        </w:rPr>
        <w:t>Javascript</w:t>
      </w:r>
      <w:proofErr w:type="spellEnd"/>
      <w:r w:rsidRPr="005F62E5">
        <w:rPr>
          <w:rFonts w:hint="eastAsia"/>
        </w:rPr>
        <w:t>プロジェクト</w:t>
      </w:r>
      <w:r w:rsidR="00A12E10">
        <w:rPr>
          <w:rFonts w:hint="eastAsia"/>
        </w:rPr>
        <w:t>は</w:t>
      </w:r>
      <w:del w:id="247"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トラッキング</w:t>
      </w:r>
      <w:del w:id="248" w:author="Sato Mieko" w:date="2018-11-19T10:05:00Z">
        <w:r w:rsidDel="00824143">
          <w:rPr>
            <w:rFonts w:hint="eastAsia"/>
          </w:rPr>
          <w:delText xml:space="preserve">　</w:delText>
        </w:r>
      </w:del>
      <w:ins w:id="249" w:author="Sato Mieko" w:date="2018-11-19T10:05:00Z">
        <w:r w:rsidR="00824143">
          <w:rPr>
            <w:rFonts w:hint="eastAsia"/>
          </w:rPr>
          <w:t xml:space="preserve"> </w:t>
        </w:r>
      </w:ins>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250"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14:paraId="3CC3012A" w14:textId="77777777" w:rsidR="005F62E5" w:rsidRDefault="005F62E5" w:rsidP="004B6B37"/>
    <w:p w14:paraId="20106E18" w14:textId="6599D14E" w:rsidR="004B6B37" w:rsidRDefault="005F62E5" w:rsidP="004B6B37">
      <w:r w:rsidRPr="005F62E5">
        <w:rPr>
          <w:rFonts w:hint="eastAsia"/>
          <w:b/>
        </w:rPr>
        <w:t>・</w:t>
      </w:r>
      <w:r w:rsidR="004B6B37" w:rsidRPr="005F62E5">
        <w:rPr>
          <w:b/>
        </w:rPr>
        <w:t>Quantity vs. quality:</w:t>
      </w:r>
      <w:del w:id="251" w:author="Sato Mieko" w:date="2018-11-19T10:05:00Z">
        <w:r w:rsidDel="00824143">
          <w:rPr>
            <w:rFonts w:hint="eastAsia"/>
          </w:rPr>
          <w:delText xml:space="preserve">　</w:delText>
        </w:r>
      </w:del>
      <w:ins w:id="252" w:author="Sato Mieko" w:date="2018-11-19T10:05:00Z">
        <w:r w:rsidR="00824143">
          <w:rPr>
            <w:rFonts w:hint="eastAsia"/>
          </w:rPr>
          <w:t xml:space="preserve"> </w:t>
        </w:r>
      </w:ins>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315C4D49" w14:textId="794B1C53"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253" w:author="工内 隆" w:date="2018-09-21T17:19:00Z">
        <w:r w:rsidR="006F33C1">
          <w:rPr>
            <w:rFonts w:hint="eastAsia"/>
          </w:rPr>
          <w:t>べきで</w:t>
        </w:r>
      </w:ins>
      <w:del w:id="254"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255"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256" w:author="工内 隆" w:date="2018-09-21T17:20:00Z">
        <w:r w:rsidR="006F33C1">
          <w:rPr>
            <w:rFonts w:hint="eastAsia"/>
          </w:rPr>
          <w:t>より重要とまでは</w:t>
        </w:r>
      </w:ins>
      <w:ins w:id="257" w:author="工内 隆" w:date="2018-09-21T17:21:00Z">
        <w:r w:rsidR="006F33C1">
          <w:rPr>
            <w:rFonts w:hint="eastAsia"/>
          </w:rPr>
          <w:t>言</w:t>
        </w:r>
      </w:ins>
      <w:ins w:id="258" w:author="工内 隆" w:date="2018-09-21T17:20:00Z">
        <w:r w:rsidR="006F33C1">
          <w:rPr>
            <w:rFonts w:hint="eastAsia"/>
          </w:rPr>
          <w:t>え</w:t>
        </w:r>
      </w:ins>
      <w:ins w:id="259" w:author="工内 隆" w:date="2018-09-21T17:21:00Z">
        <w:r w:rsidR="006F33C1">
          <w:rPr>
            <w:rFonts w:hint="eastAsia"/>
          </w:rPr>
          <w:t>なくとも、同じくらいに</w:t>
        </w:r>
      </w:ins>
      <w:del w:id="260" w:author="工内 隆" w:date="2018-09-21T17:21:00Z">
        <w:r w:rsidR="00AE3D59" w:rsidDel="006F33C1">
          <w:rPr>
            <w:rFonts w:hint="eastAsia"/>
          </w:rPr>
          <w:delText>数値化以上に</w:delText>
        </w:r>
      </w:del>
      <w:r w:rsidRPr="00423876">
        <w:rPr>
          <w:rFonts w:hint="eastAsia"/>
        </w:rPr>
        <w:t>重要</w:t>
      </w:r>
      <w:ins w:id="261" w:author="工内 隆" w:date="2018-09-21T17:22:00Z">
        <w:r w:rsidR="006F33C1">
          <w:rPr>
            <w:rFonts w:hint="eastAsia"/>
          </w:rPr>
          <w:t>です</w:t>
        </w:r>
      </w:ins>
      <w:del w:id="262" w:author="工内 隆" w:date="2018-09-21T17:22:00Z">
        <w:r w:rsidR="00AE3D59" w:rsidDel="006F33C1">
          <w:rPr>
            <w:rFonts w:hint="eastAsia"/>
          </w:rPr>
          <w:delText>な場合もあります</w:delText>
        </w:r>
      </w:del>
      <w:del w:id="263" w:author="Sato Mieko" w:date="2018-11-19T17:35:00Z">
        <w:r w:rsidRPr="00423876" w:rsidDel="00927373">
          <w:rPr>
            <w:rFonts w:hint="eastAsia"/>
          </w:rPr>
          <w:delText>。</w:delText>
        </w:r>
        <w:r w:rsidRPr="00423876" w:rsidDel="00927373">
          <w:rPr>
            <w:rFonts w:hint="eastAsia"/>
          </w:rPr>
          <w:delText xml:space="preserve"> </w:delText>
        </w:r>
      </w:del>
      <w:ins w:id="264" w:author="Sato Mieko" w:date="2018-11-19T17:35:00Z">
        <w:r w:rsidR="00927373">
          <w:rPr>
            <w:rFonts w:hint="eastAsia"/>
          </w:rPr>
          <w:t>。</w:t>
        </w:r>
      </w:ins>
      <w:r w:rsidRPr="00423876">
        <w:rPr>
          <w:rFonts w:hint="eastAsia"/>
        </w:rPr>
        <w:t>あなたがすべての</w:t>
      </w:r>
      <w:r w:rsidR="00AE3D59">
        <w:rPr>
          <w:rFonts w:hint="eastAsia"/>
        </w:rPr>
        <w:t>数値</w:t>
      </w:r>
      <w:del w:id="265"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del w:id="266" w:author="Sato Mieko" w:date="2018-11-19T17:35:00Z">
        <w:r w:rsidRPr="00423876" w:rsidDel="00927373">
          <w:rPr>
            <w:rFonts w:hint="eastAsia"/>
          </w:rPr>
          <w:delText>。</w:delText>
        </w:r>
        <w:r w:rsidRPr="00423876" w:rsidDel="00927373">
          <w:rPr>
            <w:rFonts w:hint="eastAsia"/>
          </w:rPr>
          <w:delText xml:space="preserve"> </w:delText>
        </w:r>
      </w:del>
      <w:ins w:id="267" w:author="Sato Mieko" w:date="2018-11-19T17:35:00Z">
        <w:r w:rsidR="00927373">
          <w:rPr>
            <w:rFonts w:hint="eastAsia"/>
          </w:rPr>
          <w:t>。</w:t>
        </w:r>
      </w:ins>
      <w:r w:rsidRPr="00423876">
        <w:rPr>
          <w:rFonts w:hint="eastAsia"/>
        </w:rPr>
        <w:t>逆に、成長</w:t>
      </w:r>
      <w:r w:rsidR="00AE3D59">
        <w:rPr>
          <w:rFonts w:hint="eastAsia"/>
        </w:rPr>
        <w:t>が止まっているように見える</w:t>
      </w:r>
      <w:del w:id="268" w:author="工内 隆" w:date="2018-09-21T17:24:00Z">
        <w:r w:rsidR="00AE3D59" w:rsidDel="009A58FC">
          <w:rPr>
            <w:rFonts w:hint="eastAsia"/>
          </w:rPr>
          <w:delText>、</w:delText>
        </w:r>
      </w:del>
      <w:r w:rsidRPr="00423876">
        <w:rPr>
          <w:rFonts w:hint="eastAsia"/>
        </w:rPr>
        <w:t>小さなプロジェクト</w:t>
      </w:r>
      <w:r w:rsidR="00AE3D59">
        <w:rPr>
          <w:rFonts w:hint="eastAsia"/>
        </w:rPr>
        <w:lastRenderedPageBreak/>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ins w:id="269" w:author="Sato Mieko" w:date="2018-11-19T17:29:00Z">
        <w:r w:rsidR="00927373">
          <w:t>Novotny</w:t>
        </w:r>
        <w:r w:rsidR="00927373">
          <w:t>は言います。</w:t>
        </w:r>
      </w:ins>
      <w:r w:rsidR="00773DE9">
        <w:rPr>
          <w:rFonts w:hint="eastAsia"/>
        </w:rPr>
        <w:t>「</w:t>
      </w:r>
      <w:del w:id="270"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del w:id="271" w:author="Sato Mieko" w:date="2018-11-19T10:05:00Z">
        <w:r w:rsidR="00101064" w:rsidDel="00824143">
          <w:rPr>
            <w:rFonts w:hint="eastAsia"/>
          </w:rPr>
          <w:delText xml:space="preserve">　</w:delText>
        </w:r>
      </w:del>
      <w:ins w:id="272" w:author="Sato Mieko" w:date="2018-11-19T10:05:00Z">
        <w:r w:rsidR="00824143">
          <w:rPr>
            <w:rFonts w:hint="eastAsia"/>
          </w:rPr>
          <w:t xml:space="preserve"> </w:t>
        </w:r>
      </w:ins>
      <w:r w:rsidR="00101064">
        <w:rPr>
          <w:rFonts w:hint="eastAsia"/>
        </w:rPr>
        <w:t>コントリビューター</w:t>
      </w:r>
      <w:r w:rsidRPr="00423876">
        <w:rPr>
          <w:rFonts w:hint="eastAsia"/>
        </w:rPr>
        <w:t>と活発ではあるが</w:t>
      </w:r>
      <w:r w:rsidR="00101064">
        <w:rPr>
          <w:rFonts w:hint="eastAsia"/>
        </w:rPr>
        <w:t>メ</w:t>
      </w:r>
      <w:del w:id="273" w:author="Sato Mieko" w:date="2018-11-19T16:37:00Z">
        <w:r w:rsidR="00101064" w:rsidDel="00E6358E">
          <w:rPr>
            <w:rFonts w:hint="eastAsia"/>
          </w:rPr>
          <w:delText>イ</w:delText>
        </w:r>
      </w:del>
      <w:r w:rsidR="00101064">
        <w:rPr>
          <w:rFonts w:hint="eastAsia"/>
        </w:rPr>
        <w:t>ンテナーで</w:t>
      </w:r>
      <w:r w:rsidRPr="00423876">
        <w:rPr>
          <w:rFonts w:hint="eastAsia"/>
        </w:rPr>
        <w:t>はない</w:t>
      </w:r>
      <w:r w:rsidR="00101064">
        <w:rPr>
          <w:rFonts w:hint="eastAsia"/>
        </w:rPr>
        <w:t>その倍程度</w:t>
      </w:r>
      <w:r w:rsidR="00AE3D59">
        <w:rPr>
          <w:rFonts w:hint="eastAsia"/>
        </w:rPr>
        <w:t>の</w:t>
      </w:r>
      <w:ins w:id="274" w:author="工内 隆" w:date="2018-09-21T17:34:00Z">
        <w:r w:rsidR="006F5336">
          <w:rPr>
            <w:rFonts w:hint="eastAsia"/>
          </w:rPr>
          <w:t>メンバー</w:t>
        </w:r>
      </w:ins>
      <w:del w:id="275"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del w:id="276" w:author="Sato Mieko" w:date="2018-11-19T17:29:00Z">
        <w:r w:rsidRPr="00423876" w:rsidDel="00927373">
          <w:rPr>
            <w:rFonts w:hint="eastAsia"/>
          </w:rPr>
          <w:delText xml:space="preserve"> </w:delText>
        </w:r>
      </w:del>
      <w:r w:rsidR="00773DE9">
        <w:rPr>
          <w:rFonts w:hint="eastAsia"/>
        </w:rPr>
        <w:t>プルリクエストを</w:t>
      </w:r>
      <w:ins w:id="277" w:author="工内 隆" w:date="2018-09-21T17:31:00Z">
        <w:r w:rsidR="009A58FC">
          <w:rPr>
            <w:rFonts w:hint="eastAsia"/>
          </w:rPr>
          <w:t>素早く</w:t>
        </w:r>
      </w:ins>
      <w:del w:id="278"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279" w:author="工内 隆" w:date="2018-09-21T17:38:00Z">
        <w:r w:rsidRPr="00423876" w:rsidDel="006F5336">
          <w:rPr>
            <w:rFonts w:hint="eastAsia"/>
          </w:rPr>
          <w:delText>、</w:delText>
        </w:r>
      </w:del>
      <w:r w:rsidRPr="00423876">
        <w:rPr>
          <w:rFonts w:hint="eastAsia"/>
        </w:rPr>
        <w:t>明確な</w:t>
      </w:r>
      <w:ins w:id="280" w:author="工内 隆" w:date="2018-09-21T17:32:00Z">
        <w:r w:rsidR="006F5336">
          <w:rPr>
            <w:rFonts w:hint="eastAsia"/>
          </w:rPr>
          <w:t>始まりと終わりをもって</w:t>
        </w:r>
      </w:ins>
      <w:del w:id="281" w:author="工内 隆" w:date="2018-09-21T17:32:00Z">
        <w:r w:rsidR="00773DE9" w:rsidDel="006F5336">
          <w:rPr>
            <w:rFonts w:hint="eastAsia"/>
          </w:rPr>
          <w:delText>、工程で</w:delText>
        </w:r>
      </w:del>
      <w:r w:rsidR="00773DE9">
        <w:rPr>
          <w:rFonts w:hint="eastAsia"/>
        </w:rPr>
        <w:t>処理され</w:t>
      </w:r>
      <w:del w:id="282"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del w:id="283" w:author="Sato Mieko" w:date="2018-11-19T17:27:00Z">
        <w:r w:rsidRPr="00423876" w:rsidDel="00927373">
          <w:rPr>
            <w:rFonts w:hint="eastAsia"/>
          </w:rPr>
          <w:delText xml:space="preserve"> </w:delText>
        </w:r>
      </w:del>
      <w:r w:rsidRPr="00423876">
        <w:rPr>
          <w:rFonts w:hint="eastAsia"/>
        </w:rPr>
        <w:t>それは信じられないほど健全なコミュニティかもしれませんが、</w:t>
      </w:r>
      <w:del w:id="284"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285" w:author="工内 隆" w:date="2018-09-21T17:35:00Z">
        <w:r w:rsidR="006F5336">
          <w:rPr>
            <w:rFonts w:hint="eastAsia"/>
          </w:rPr>
          <w:t>の</w:t>
        </w:r>
      </w:ins>
      <w:del w:id="286" w:author="工内 隆" w:date="2018-09-21T17:35:00Z">
        <w:r w:rsidRPr="00423876" w:rsidDel="006F5336">
          <w:rPr>
            <w:rFonts w:hint="eastAsia"/>
          </w:rPr>
          <w:delText>に</w:delText>
        </w:r>
      </w:del>
      <w:r w:rsidR="00AE3D59">
        <w:rPr>
          <w:rFonts w:hint="eastAsia"/>
        </w:rPr>
        <w:t>人気度を表す</w:t>
      </w:r>
      <w:del w:id="287" w:author="工内 隆" w:date="2018-09-21T17:36:00Z">
        <w:r w:rsidR="00AE3D59" w:rsidDel="006F5336">
          <w:rPr>
            <w:rFonts w:hint="eastAsia"/>
          </w:rPr>
          <w:delText>GitHub</w:delText>
        </w:r>
      </w:del>
      <w:ins w:id="288" w:author="工内 隆" w:date="2018-09-21T17:35:00Z">
        <w:r w:rsidR="006F5336">
          <w:rPr>
            <w:rFonts w:hint="eastAsia"/>
          </w:rPr>
          <w:t>スター</w:t>
        </w:r>
      </w:ins>
      <w:del w:id="289"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del w:id="290" w:author="Sato Mieko" w:date="2018-11-19T17:29:00Z">
        <w:r w:rsidR="00773DE9" w:rsidDel="00927373">
          <w:rPr>
            <w:rFonts w:hint="eastAsia"/>
          </w:rPr>
          <w:delText>」</w:delText>
        </w:r>
        <w:r w:rsidRPr="00423876" w:rsidDel="00927373">
          <w:rPr>
            <w:rFonts w:hint="eastAsia"/>
          </w:rPr>
          <w:delText>と</w:delText>
        </w:r>
        <w:r w:rsidRPr="00423876" w:rsidDel="00927373">
          <w:rPr>
            <w:rFonts w:hint="eastAsia"/>
          </w:rPr>
          <w:delText>Novotny</w:delText>
        </w:r>
        <w:r w:rsidRPr="00423876" w:rsidDel="00927373">
          <w:rPr>
            <w:rFonts w:hint="eastAsia"/>
          </w:rPr>
          <w:delText>は言います。</w:delText>
        </w:r>
      </w:del>
      <w:del w:id="291" w:author="Sato Mieko" w:date="2018-11-19T17:27:00Z">
        <w:r w:rsidRPr="00423876" w:rsidDel="00927373">
          <w:rPr>
            <w:rFonts w:hint="eastAsia"/>
          </w:rPr>
          <w:delText xml:space="preserve"> </w:delText>
        </w:r>
      </w:del>
      <w:del w:id="292" w:author="Sato Mieko" w:date="2018-11-19T17:29:00Z">
        <w:r w:rsidRPr="00423876" w:rsidDel="00927373">
          <w:rPr>
            <w:rFonts w:hint="eastAsia"/>
          </w:rPr>
          <w:delText>「</w:delText>
        </w:r>
      </w:del>
      <w:r w:rsidR="00A37964">
        <w:rPr>
          <w:rFonts w:hint="eastAsia"/>
        </w:rPr>
        <w:t>したがって</w:t>
      </w:r>
      <w:del w:id="293" w:author="Sato Mieko" w:date="2018-11-19T17:29:00Z">
        <w:r w:rsidR="00A37964" w:rsidDel="00927373">
          <w:rPr>
            <w:rFonts w:hint="eastAsia"/>
          </w:rPr>
          <w:delText>、</w:delText>
        </w:r>
      </w:del>
      <w:r w:rsidR="00A37964">
        <w:rPr>
          <w:rFonts w:hint="eastAsia"/>
        </w:rPr>
        <w:t>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w:t>
      </w:r>
      <w:ins w:id="294" w:author="Sato Mieko" w:date="2018-11-19T17:30:00Z">
        <w:r w:rsidR="00927373">
          <w:rPr>
            <w:rFonts w:hint="eastAsia"/>
          </w:rPr>
          <w:t>・</w:t>
        </w:r>
      </w:ins>
      <w:del w:id="295" w:author="Sato Mieko" w:date="2018-11-19T17:30:00Z">
        <w:r w:rsidR="00AE3D59" w:rsidDel="00927373">
          <w:rPr>
            <w:rFonts w:hint="eastAsia"/>
          </w:rPr>
          <w:delText>、</w:delText>
        </w:r>
      </w:del>
      <w:r w:rsidR="00AE3D59">
        <w:rPr>
          <w:rFonts w:hint="eastAsia"/>
        </w:rPr>
        <w:t>改善</w:t>
      </w:r>
      <w:r w:rsidR="00A37964">
        <w:rPr>
          <w:rFonts w:hint="eastAsia"/>
        </w:rPr>
        <w:t>されているのか</w:t>
      </w:r>
      <w:r w:rsidRPr="00423876">
        <w:rPr>
          <w:rFonts w:hint="eastAsia"/>
        </w:rPr>
        <w:t>を見る</w:t>
      </w:r>
      <w:ins w:id="296" w:author="工内 隆" w:date="2018-09-21T17:41:00Z">
        <w:r w:rsidR="006F5336">
          <w:rPr>
            <w:rFonts w:hint="eastAsia"/>
          </w:rPr>
          <w:t>傾向があります</w:t>
        </w:r>
      </w:ins>
      <w:del w:id="297" w:author="工内 隆" w:date="2018-09-21T17:41:00Z">
        <w:r w:rsidR="00A37964" w:rsidDel="006F5336">
          <w:rPr>
            <w:rFonts w:hint="eastAsia"/>
          </w:rPr>
          <w:delText>ほうです</w:delText>
        </w:r>
      </w:del>
      <w:r w:rsidRPr="00423876">
        <w:rPr>
          <w:rFonts w:hint="eastAsia"/>
        </w:rPr>
        <w:t>。</w:t>
      </w:r>
      <w:r w:rsidR="00A37964">
        <w:rPr>
          <w:rFonts w:hint="eastAsia"/>
        </w:rPr>
        <w:t>」</w:t>
      </w:r>
    </w:p>
    <w:p w14:paraId="3D0DB6B2" w14:textId="77777777" w:rsidR="00423876" w:rsidRDefault="00423876" w:rsidP="004B6B37"/>
    <w:p w14:paraId="5226A7F3" w14:textId="77777777" w:rsidR="004B6B37" w:rsidRDefault="004B6B37" w:rsidP="004B6B37">
      <w:r>
        <w:t>Section 4</w:t>
      </w:r>
    </w:p>
    <w:p w14:paraId="3005F496" w14:textId="5CFE9A56" w:rsidR="00A37964" w:rsidRDefault="00A37964" w:rsidP="004B6B37">
      <w:r>
        <w:rPr>
          <w:rFonts w:hint="eastAsia"/>
        </w:rPr>
        <w:t>セクション</w:t>
      </w:r>
      <w:del w:id="298" w:author="Sato Mieko" w:date="2018-11-19T10:05:00Z">
        <w:r w:rsidDel="00824143">
          <w:rPr>
            <w:rFonts w:hint="eastAsia"/>
          </w:rPr>
          <w:delText xml:space="preserve">　</w:delText>
        </w:r>
      </w:del>
      <w:ins w:id="299" w:author="Sato Mieko" w:date="2018-11-19T10:05:00Z">
        <w:r w:rsidR="00824143">
          <w:rPr>
            <w:rFonts w:hint="eastAsia"/>
          </w:rPr>
          <w:t xml:space="preserve"> </w:t>
        </w:r>
      </w:ins>
      <w:r>
        <w:rPr>
          <w:rFonts w:hint="eastAsia"/>
        </w:rPr>
        <w:t>4</w:t>
      </w:r>
    </w:p>
    <w:p w14:paraId="6F84FA20" w14:textId="77777777" w:rsidR="00A37964" w:rsidRDefault="00A37964" w:rsidP="004B6B37"/>
    <w:p w14:paraId="5B7CA372" w14:textId="77777777" w:rsidR="004B6B37" w:rsidRDefault="004B6B37" w:rsidP="004B6B37">
      <w:r>
        <w:t>Common goals</w:t>
      </w:r>
    </w:p>
    <w:p w14:paraId="57973623" w14:textId="77777777" w:rsidR="00A37964" w:rsidRDefault="00A37964" w:rsidP="004B6B37">
      <w:r>
        <w:rPr>
          <w:rFonts w:hint="eastAsia"/>
        </w:rPr>
        <w:t>共通の</w:t>
      </w:r>
      <w:ins w:id="300" w:author="工内 隆" w:date="2018-09-21T17:42:00Z">
        <w:r w:rsidR="006F5336">
          <w:rPr>
            <w:rFonts w:hint="eastAsia"/>
          </w:rPr>
          <w:t>目標</w:t>
        </w:r>
      </w:ins>
      <w:del w:id="301" w:author="工内 隆" w:date="2018-09-21T17:42:00Z">
        <w:r w:rsidDel="006F5336">
          <w:rPr>
            <w:rFonts w:hint="eastAsia"/>
          </w:rPr>
          <w:delText>ゴール</w:delText>
        </w:r>
      </w:del>
    </w:p>
    <w:p w14:paraId="5F04C1DE" w14:textId="77777777" w:rsidR="004B6B37" w:rsidRDefault="004B6B37" w:rsidP="004B6B37"/>
    <w:p w14:paraId="548E43BB"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70C92DDA" w14:textId="27D121A3" w:rsidR="004B6B37" w:rsidRDefault="00A37964" w:rsidP="004B6B37">
      <w:r w:rsidRPr="00A37964">
        <w:rPr>
          <w:rFonts w:hint="eastAsia"/>
        </w:rPr>
        <w:t>オープンソース</w:t>
      </w:r>
      <w:del w:id="302" w:author="Sato Mieko" w:date="2018-11-19T10:05:00Z">
        <w:r w:rsidDel="00824143">
          <w:rPr>
            <w:rFonts w:hint="eastAsia"/>
          </w:rPr>
          <w:delText xml:space="preserve">　</w:delText>
        </w:r>
      </w:del>
      <w:ins w:id="303" w:author="Sato Mieko" w:date="2018-11-19T10:05:00Z">
        <w:r w:rsidR="00824143">
          <w:rPr>
            <w:rFonts w:hint="eastAsia"/>
          </w:rPr>
          <w:t xml:space="preserve"> </w:t>
        </w:r>
      </w:ins>
      <w:r w:rsidRPr="00A37964">
        <w:rPr>
          <w:rFonts w:hint="eastAsia"/>
        </w:rPr>
        <w:t>プログラムの成功を</w:t>
      </w:r>
      <w:ins w:id="304" w:author="工内 隆" w:date="2018-09-21T17:43:00Z">
        <w:r w:rsidR="00292EFB">
          <w:rPr>
            <w:rFonts w:hint="eastAsia"/>
          </w:rPr>
          <w:t>評価す</w:t>
        </w:r>
      </w:ins>
      <w:del w:id="305" w:author="工内 隆" w:date="2018-09-21T17:43:00Z">
        <w:r w:rsidRPr="00A37964" w:rsidDel="00292EFB">
          <w:rPr>
            <w:rFonts w:hint="eastAsia"/>
          </w:rPr>
          <w:delText>測</w:delText>
        </w:r>
      </w:del>
      <w:r w:rsidRPr="00A37964">
        <w:rPr>
          <w:rFonts w:hint="eastAsia"/>
        </w:rPr>
        <w:t>る</w:t>
      </w:r>
      <w:ins w:id="306" w:author="工内 隆" w:date="2018-09-22T14:08:00Z">
        <w:r w:rsidR="00633062">
          <w:rPr>
            <w:rFonts w:hint="eastAsia"/>
          </w:rPr>
          <w:t>べき</w:t>
        </w:r>
      </w:ins>
      <w:ins w:id="307" w:author="工内 隆" w:date="2018-09-21T17:43:00Z">
        <w:r w:rsidR="00292EFB">
          <w:rPr>
            <w:rFonts w:hint="eastAsia"/>
          </w:rPr>
          <w:t>状況になると</w:t>
        </w:r>
      </w:ins>
      <w:del w:id="308"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w:t>
      </w:r>
      <w:ins w:id="309"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310" w:author="工内 隆" w:date="2018-09-21T17:45:00Z">
        <w:r w:rsidR="00292EFB">
          <w:rPr>
            <w:rFonts w:hint="eastAsia"/>
          </w:rPr>
          <w:t>オープンソース</w:t>
        </w:r>
      </w:ins>
      <w:ins w:id="311" w:author="工内 隆" w:date="2018-09-22T14:08:00Z">
        <w:del w:id="312" w:author="Sato Mieko" w:date="2018-11-19T10:05:00Z">
          <w:r w:rsidR="00633062" w:rsidDel="00824143">
            <w:rPr>
              <w:rFonts w:hint="eastAsia"/>
            </w:rPr>
            <w:delText xml:space="preserve">　</w:delText>
          </w:r>
        </w:del>
      </w:ins>
      <w:ins w:id="313" w:author="Sato Mieko" w:date="2018-11-19T10:05:00Z">
        <w:r w:rsidR="00824143">
          <w:rPr>
            <w:rFonts w:hint="eastAsia"/>
          </w:rPr>
          <w:t xml:space="preserve"> </w:t>
        </w:r>
      </w:ins>
      <w:r w:rsidRPr="00A37964">
        <w:rPr>
          <w:rFonts w:hint="eastAsia"/>
        </w:rPr>
        <w:t>プログラムの成功を</w:t>
      </w:r>
      <w:ins w:id="314" w:author="工内 隆" w:date="2018-09-21T17:45:00Z">
        <w:r w:rsidR="00292EFB">
          <w:rPr>
            <w:rFonts w:hint="eastAsia"/>
          </w:rPr>
          <w:t>評価</w:t>
        </w:r>
      </w:ins>
      <w:del w:id="315"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316" w:author="工内 隆" w:date="2018-09-21T17:46:00Z">
        <w:r w:rsidR="00B13601" w:rsidDel="00292EFB">
          <w:rPr>
            <w:rFonts w:hint="eastAsia"/>
          </w:rPr>
          <w:delText>、</w:delText>
        </w:r>
      </w:del>
      <w:r w:rsidR="00B13601">
        <w:rPr>
          <w:rFonts w:hint="eastAsia"/>
        </w:rPr>
        <w:t>それ</w:t>
      </w:r>
      <w:ins w:id="317"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14:paraId="70F10AFD" w14:textId="77777777" w:rsidR="00A37964" w:rsidRDefault="00A37964" w:rsidP="004B6B37"/>
    <w:p w14:paraId="6A3F836B" w14:textId="77777777" w:rsidR="004B6B37" w:rsidRDefault="004B6B37" w:rsidP="004B6B37">
      <w:r>
        <w:rPr>
          <w:rFonts w:hint="eastAsia"/>
        </w:rPr>
        <w:t>“</w:t>
      </w:r>
      <w:r>
        <w:t xml:space="preserve">I think using metrics as a way to inform the trend is good. Using them as the only method of success leads you to trouble.” </w:t>
      </w:r>
    </w:p>
    <w:p w14:paraId="21A19549" w14:textId="77777777"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318" w:author="工内 隆" w:date="2018-09-21T17:47:00Z">
        <w:r w:rsidR="00292EFB">
          <w:rPr>
            <w:rFonts w:hint="eastAsia"/>
          </w:rPr>
          <w:t>ことだ</w:t>
        </w:r>
      </w:ins>
      <w:r w:rsidRPr="00B13601">
        <w:rPr>
          <w:rFonts w:hint="eastAsia"/>
        </w:rPr>
        <w:t>と思います</w:t>
      </w:r>
      <w:ins w:id="319" w:author="工内 隆" w:date="2018-09-21T17:47:00Z">
        <w:r w:rsidR="00292EFB">
          <w:rPr>
            <w:rFonts w:hint="eastAsia"/>
          </w:rPr>
          <w:t>が、</w:t>
        </w:r>
      </w:ins>
      <w:del w:id="320"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321"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14:paraId="4EE8DD32" w14:textId="77777777" w:rsidR="00B13601" w:rsidRDefault="00B13601" w:rsidP="004B6B37"/>
    <w:p w14:paraId="567AB289" w14:textId="77777777" w:rsidR="004B6B37" w:rsidRDefault="00824143" w:rsidP="004B6B37">
      <w:hyperlink r:id="rId15" w:history="1">
        <w:r w:rsidR="004B6B37" w:rsidRPr="00B13601">
          <w:rPr>
            <w:rStyle w:val="a3"/>
          </w:rPr>
          <w:t>Joe Beda</w:t>
        </w:r>
      </w:hyperlink>
      <w:r w:rsidR="004B6B37">
        <w:t xml:space="preserve"> – a founding engineer of Kubernetes at Google and Co-founder and CTO at </w:t>
      </w:r>
      <w:proofErr w:type="spellStart"/>
      <w:r w:rsidR="004B6B37">
        <w:t>Heptio</w:t>
      </w:r>
      <w:proofErr w:type="spellEnd"/>
    </w:p>
    <w:p w14:paraId="3C2016C6" w14:textId="77777777" w:rsidR="004B6B37" w:rsidRDefault="004B6B37" w:rsidP="004B6B37"/>
    <w:p w14:paraId="36167E13" w14:textId="77777777" w:rsidR="004B6B37" w:rsidRDefault="004B6B37" w:rsidP="004B6B37">
      <w:r>
        <w:t>Kubernetes is one of the highest velocity open source projects on GitHub, attracting more than 80,000 commits from 2,760 developers at 1,181 companies over the last three years. But from the start, the project has managed its success in terms of whether its users were excited about the technology and using it, not by “some list of open source metrics,” Beda said.</w:t>
      </w:r>
    </w:p>
    <w:p w14:paraId="17EF7812" w14:textId="6EC42354"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del w:id="322" w:author="Sato Mieko" w:date="2018-11-19T10:05:00Z">
        <w:r w:rsidDel="00824143">
          <w:rPr>
            <w:rFonts w:hint="eastAsia"/>
          </w:rPr>
          <w:delText xml:space="preserve">　</w:delText>
        </w:r>
      </w:del>
      <w:ins w:id="323" w:author="Sato Mieko" w:date="2018-11-19T10:05:00Z">
        <w:r w:rsidR="00824143">
          <w:rPr>
            <w:rFonts w:hint="eastAsia"/>
          </w:rPr>
          <w:t xml:space="preserve"> </w:t>
        </w:r>
      </w:ins>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324"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del w:id="325" w:author="Sato Mieko" w:date="2018-11-19T16:51:00Z">
        <w:r w:rsidRPr="00B13601" w:rsidDel="00F34A33">
          <w:rPr>
            <w:rFonts w:hint="eastAsia"/>
          </w:rPr>
          <w:delText xml:space="preserve"> </w:delText>
        </w:r>
      </w:del>
      <w:r w:rsidRPr="00B13601">
        <w:rPr>
          <w:rFonts w:hint="eastAsia"/>
        </w:rPr>
        <w:t>しかし、このプロジェクトは</w:t>
      </w:r>
      <w:r w:rsidR="008F74E3">
        <w:rPr>
          <w:rFonts w:hint="eastAsia"/>
        </w:rPr>
        <w:t>スタート当初から、</w:t>
      </w:r>
      <w:del w:id="326" w:author="工内 隆" w:date="2018-09-22T16:27:00Z">
        <w:r w:rsidR="008F74E3" w:rsidDel="00A421BF">
          <w:rPr>
            <w:rFonts w:hint="eastAsia"/>
          </w:rPr>
          <w:delText>ユーザー</w:delText>
        </w:r>
      </w:del>
      <w:del w:id="327"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328" w:author="工内 隆" w:date="2018-09-22T16:27:00Z">
        <w:r w:rsidR="000A6B79">
          <w:rPr>
            <w:rFonts w:hint="eastAsia"/>
          </w:rPr>
          <w:t>ユーザーが</w:t>
        </w:r>
      </w:ins>
      <w:r w:rsidR="008F74E3">
        <w:rPr>
          <w:rFonts w:hint="eastAsia"/>
        </w:rPr>
        <w:t>エキサ</w:t>
      </w:r>
      <w:ins w:id="329" w:author="Sato Mieko" w:date="2018-11-19T16:51:00Z">
        <w:r w:rsidR="00F34A33">
          <w:rPr>
            <w:rFonts w:hint="eastAsia"/>
          </w:rPr>
          <w:t>イ</w:t>
        </w:r>
      </w:ins>
      <w:ins w:id="330" w:author="工内 隆" w:date="2018-09-22T16:28:00Z">
        <w:r w:rsidR="000A6B79">
          <w:rPr>
            <w:rFonts w:hint="eastAsia"/>
          </w:rPr>
          <w:t>ト</w:t>
        </w:r>
      </w:ins>
      <w:del w:id="331" w:author="工内 隆" w:date="2018-09-22T16:28:00Z">
        <w:r w:rsidR="008F74E3" w:rsidDel="000A6B79">
          <w:rPr>
            <w:rFonts w:hint="eastAsia"/>
          </w:rPr>
          <w:delText>イティングである</w:delText>
        </w:r>
      </w:del>
      <w:ins w:id="332" w:author="工内 隆" w:date="2018-09-22T16:28:00Z">
        <w:r w:rsidR="000A6B79">
          <w:rPr>
            <w:rFonts w:hint="eastAsia"/>
          </w:rPr>
          <w:t>した</w:t>
        </w:r>
      </w:ins>
      <w:r w:rsidR="008F74E3">
        <w:rPr>
          <w:rFonts w:hint="eastAsia"/>
        </w:rPr>
        <w:t>か</w:t>
      </w:r>
      <w:r w:rsidRPr="00B13601">
        <w:rPr>
          <w:rFonts w:hint="eastAsia"/>
        </w:rPr>
        <w:t>どうかという</w:t>
      </w:r>
      <w:ins w:id="333" w:author="工内 隆" w:date="2018-09-22T16:28:00Z">
        <w:r w:rsidR="000A6B79">
          <w:rPr>
            <w:rFonts w:hint="eastAsia"/>
          </w:rPr>
          <w:t>見地</w:t>
        </w:r>
      </w:ins>
      <w:del w:id="334" w:author="工内 隆" w:date="2018-09-22T16:29:00Z">
        <w:r w:rsidR="008F74E3" w:rsidDel="000A6B79">
          <w:rPr>
            <w:rFonts w:hint="eastAsia"/>
          </w:rPr>
          <w:delText>点</w:delText>
        </w:r>
      </w:del>
      <w:r w:rsidR="00F80D38">
        <w:rPr>
          <w:rFonts w:hint="eastAsia"/>
        </w:rPr>
        <w:t>から</w:t>
      </w:r>
      <w:ins w:id="335" w:author="工内 隆" w:date="2018-09-22T16:29:00Z">
        <w:r w:rsidR="000A6B79">
          <w:rPr>
            <w:rFonts w:hint="eastAsia"/>
          </w:rPr>
          <w:t>みて、</w:t>
        </w:r>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336"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58DE03DC" w14:textId="77777777" w:rsidR="00B13601" w:rsidRDefault="00B13601" w:rsidP="004B6B37"/>
    <w:p w14:paraId="5846E709"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331A357D" w14:textId="77777777" w:rsidR="00524D25" w:rsidRDefault="00524D25" w:rsidP="004B6B37"/>
    <w:p w14:paraId="0F82C17F" w14:textId="1C4BBB4D" w:rsidR="001F6945" w:rsidRDefault="001F6945" w:rsidP="001F6945">
      <w:r>
        <w:rPr>
          <w:rFonts w:hint="eastAsia"/>
        </w:rPr>
        <w:t>以下に、オープンソース</w:t>
      </w:r>
      <w:del w:id="337" w:author="Sato Mieko" w:date="2018-11-19T10:05:00Z">
        <w:r w:rsidDel="00824143">
          <w:rPr>
            <w:rFonts w:hint="eastAsia"/>
          </w:rPr>
          <w:delText xml:space="preserve">　</w:delText>
        </w:r>
      </w:del>
      <w:ins w:id="338" w:author="Sato Mieko" w:date="2018-11-19T10:05:00Z">
        <w:r w:rsidR="00824143">
          <w:rPr>
            <w:rFonts w:hint="eastAsia"/>
          </w:rPr>
          <w:t xml:space="preserve"> </w:t>
        </w:r>
      </w:ins>
      <w:r>
        <w:rPr>
          <w:rFonts w:hint="eastAsia"/>
        </w:rPr>
        <w:t>プログラム</w:t>
      </w:r>
      <w:ins w:id="339" w:author="Sato Mieko" w:date="2018-11-19T16:49:00Z">
        <w:r w:rsidR="00F34A33">
          <w:rPr>
            <w:rFonts w:hint="eastAsia"/>
          </w:rPr>
          <w:t xml:space="preserve"> </w:t>
        </w:r>
      </w:ins>
      <w:r>
        <w:rPr>
          <w:rFonts w:hint="eastAsia"/>
        </w:rPr>
        <w:t>オフィスで採用されている一般的な目標のいくつかと、プログラム</w:t>
      </w:r>
      <w:ins w:id="340" w:author="Sato Mieko" w:date="2018-11-19T16:49:00Z">
        <w:r w:rsidR="00F34A33">
          <w:rPr>
            <w:rFonts w:hint="eastAsia"/>
          </w:rPr>
          <w:t xml:space="preserve"> </w:t>
        </w:r>
      </w:ins>
      <w:ins w:id="341" w:author="工内 隆" w:date="2018-09-22T16:32:00Z">
        <w:r w:rsidR="000A6B79">
          <w:rPr>
            <w:rFonts w:hint="eastAsia"/>
          </w:rPr>
          <w:t>マネージャー</w:t>
        </w:r>
      </w:ins>
      <w:del w:id="342"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343" w:author="工内 隆" w:date="2018-09-22T16:34:00Z">
        <w:r w:rsidR="000A6B79">
          <w:rPr>
            <w:rFonts w:hint="eastAsia"/>
          </w:rPr>
          <w:t>評価</w:t>
        </w:r>
      </w:ins>
      <w:del w:id="344" w:author="工内 隆" w:date="2018-09-22T16:34:00Z">
        <w:r w:rsidDel="000A6B79">
          <w:rPr>
            <w:rFonts w:hint="eastAsia"/>
          </w:rPr>
          <w:delText>測定</w:delText>
        </w:r>
      </w:del>
      <w:ins w:id="345" w:author="工内 隆" w:date="2018-09-22T16:32:00Z">
        <w:r w:rsidR="000A6B79">
          <w:rPr>
            <w:rFonts w:hint="eastAsia"/>
          </w:rPr>
          <w:t>す</w:t>
        </w:r>
      </w:ins>
      <w:del w:id="346" w:author="工内 隆" w:date="2018-09-22T16:32:00Z">
        <w:r w:rsidDel="000A6B79">
          <w:rPr>
            <w:rFonts w:hint="eastAsia"/>
          </w:rPr>
          <w:delText>してい</w:delText>
        </w:r>
      </w:del>
      <w:r>
        <w:rPr>
          <w:rFonts w:hint="eastAsia"/>
        </w:rPr>
        <w:t>る代表的な方法を示します。</w:t>
      </w:r>
      <w:del w:id="347" w:author="Sato Mieko" w:date="2018-11-19T16:49:00Z">
        <w:r w:rsidDel="00F34A33">
          <w:rPr>
            <w:rFonts w:hint="eastAsia"/>
          </w:rPr>
          <w:delText xml:space="preserve"> </w:delText>
        </w:r>
      </w:del>
      <w:r>
        <w:rPr>
          <w:rFonts w:hint="eastAsia"/>
        </w:rPr>
        <w:t>これらの目標の一部は、それ自体</w:t>
      </w:r>
      <w:r w:rsidR="00524D25">
        <w:rPr>
          <w:rFonts w:hint="eastAsia"/>
        </w:rPr>
        <w:t>を直接</w:t>
      </w:r>
      <w:r>
        <w:rPr>
          <w:rFonts w:hint="eastAsia"/>
        </w:rPr>
        <w:t>測定でき</w:t>
      </w:r>
      <w:ins w:id="348" w:author="Date Masahiro" w:date="2018-09-25T09:56:00Z">
        <w:r w:rsidR="00B376A8">
          <w:rPr>
            <w:rFonts w:hint="eastAsia"/>
          </w:rPr>
          <w:t>ませんが</w:t>
        </w:r>
      </w:ins>
      <w:ins w:id="349" w:author="工内 隆" w:date="2018-09-22T16:41:00Z">
        <w:del w:id="350" w:author="Date Masahiro" w:date="2018-09-25T09:56:00Z">
          <w:r w:rsidR="00665D87" w:rsidDel="00B376A8">
            <w:rPr>
              <w:rFonts w:hint="eastAsia"/>
            </w:rPr>
            <w:delText>ず</w:delText>
          </w:r>
        </w:del>
      </w:ins>
      <w:del w:id="351"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352" w:author="工内 隆" w:date="2018-09-22T16:41:00Z">
        <w:r w:rsidR="00665D87">
          <w:rPr>
            <w:rFonts w:hint="eastAsia"/>
          </w:rPr>
          <w:t>連し</w:t>
        </w:r>
      </w:ins>
      <w:del w:id="353"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del w:id="354" w:author="Sato Mieko" w:date="2018-11-19T17:35:00Z">
        <w:r w:rsidDel="00927373">
          <w:rPr>
            <w:rFonts w:hint="eastAsia"/>
          </w:rPr>
          <w:delText>。</w:delText>
        </w:r>
        <w:r w:rsidDel="00927373">
          <w:rPr>
            <w:rFonts w:hint="eastAsia"/>
          </w:rPr>
          <w:delText xml:space="preserve"> </w:delText>
        </w:r>
      </w:del>
      <w:ins w:id="355" w:author="Sato Mieko" w:date="2018-11-19T17:35:00Z">
        <w:r w:rsidR="00927373">
          <w:rPr>
            <w:rFonts w:hint="eastAsia"/>
          </w:rPr>
          <w:t>。</w:t>
        </w:r>
      </w:ins>
      <w:r w:rsidR="00C5650B">
        <w:rPr>
          <w:rFonts w:hint="eastAsia"/>
        </w:rPr>
        <w:t>いくつかの</w:t>
      </w:r>
      <w:r w:rsidR="00524D25">
        <w:rPr>
          <w:rFonts w:hint="eastAsia"/>
        </w:rPr>
        <w:t>もの</w:t>
      </w:r>
      <w:r>
        <w:rPr>
          <w:rFonts w:hint="eastAsia"/>
        </w:rPr>
        <w:t>は、</w:t>
      </w:r>
      <w:r w:rsidR="00C5650B">
        <w:rPr>
          <w:rFonts w:hint="eastAsia"/>
        </w:rPr>
        <w:t>調査</w:t>
      </w:r>
      <w:ins w:id="356" w:author="工内 隆" w:date="2018-09-22T16:42:00Z">
        <w:r w:rsidR="00665D87">
          <w:rPr>
            <w:rFonts w:hint="eastAsia"/>
          </w:rPr>
          <w:t>の</w:t>
        </w:r>
      </w:ins>
      <w:del w:id="357" w:author="工内 隆" w:date="2018-09-22T16:42:00Z">
        <w:r w:rsidR="00C5650B" w:rsidDel="00665D87">
          <w:rPr>
            <w:rFonts w:hint="eastAsia"/>
          </w:rPr>
          <w:delText>を</w:delText>
        </w:r>
      </w:del>
      <w:r w:rsidR="00C5650B">
        <w:rPr>
          <w:rFonts w:hint="eastAsia"/>
        </w:rPr>
        <w:t>実施や、</w:t>
      </w:r>
      <w:ins w:id="358"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359" w:author="工内 隆" w:date="2018-09-22T16:43:00Z">
        <w:r w:rsidR="00665D87">
          <w:rPr>
            <w:rFonts w:hint="eastAsia"/>
          </w:rPr>
          <w:t>や</w:t>
        </w:r>
      </w:ins>
      <w:del w:id="360"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361" w:author="工内 隆" w:date="2018-09-22T16:43:00Z">
        <w:del w:id="362" w:author="Date Masahiro" w:date="2018-09-25T09:58:00Z">
          <w:r w:rsidR="00665D87" w:rsidDel="00B376A8">
            <w:rPr>
              <w:rFonts w:hint="eastAsia"/>
            </w:rPr>
            <w:delText>フィードバックを</w:delText>
          </w:r>
        </w:del>
      </w:ins>
      <w:ins w:id="363" w:author="Date Masahiro" w:date="2018-09-25T09:58:00Z">
        <w:r w:rsidR="00B376A8">
          <w:rPr>
            <w:rFonts w:hint="eastAsia"/>
          </w:rPr>
          <w:t>評価を</w:t>
        </w:r>
      </w:ins>
      <w:ins w:id="364" w:author="工内 隆" w:date="2018-09-22T16:43:00Z">
        <w:r w:rsidR="00665D87">
          <w:rPr>
            <w:rFonts w:hint="eastAsia"/>
          </w:rPr>
          <w:t>要請する</w:t>
        </w:r>
      </w:ins>
      <w:del w:id="365"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2645EABF" w14:textId="77777777" w:rsidR="001F6945" w:rsidRDefault="001F6945" w:rsidP="004B6B37"/>
    <w:p w14:paraId="634B7169" w14:textId="77777777" w:rsidR="00524D25" w:rsidRDefault="00524D25" w:rsidP="004B6B37">
      <w:r w:rsidRPr="00524D25">
        <w:t>Goal #1 Ensure the efficient and legally compliant use of open source code.</w:t>
      </w:r>
    </w:p>
    <w:p w14:paraId="604AA2AF" w14:textId="21CFBFA9" w:rsidR="00524D25" w:rsidRDefault="00524D25" w:rsidP="004B6B37">
      <w:del w:id="366" w:author="Sato Mieko" w:date="2018-11-19T16:48:00Z">
        <w:r w:rsidRPr="00524D25" w:rsidDel="00454D78">
          <w:rPr>
            <w:rFonts w:hint="eastAsia"/>
          </w:rPr>
          <w:delText>目標＃</w:delText>
        </w:r>
      </w:del>
      <w:ins w:id="367" w:author="Sato Mieko" w:date="2018-11-19T16:48:00Z">
        <w:r w:rsidR="00454D78">
          <w:rPr>
            <w:rFonts w:hint="eastAsia"/>
          </w:rPr>
          <w:t>目標</w:t>
        </w:r>
        <w:r w:rsidR="00454D78">
          <w:rPr>
            <w:rFonts w:hint="eastAsia"/>
          </w:rPr>
          <w:t xml:space="preserve"> </w:t>
        </w:r>
        <w:r w:rsidR="00454D78">
          <w:rPr>
            <w:rFonts w:hint="eastAsia"/>
          </w:rPr>
          <w:t>＃</w:t>
        </w:r>
      </w:ins>
      <w:r w:rsidRPr="00524D25">
        <w:rPr>
          <w:rFonts w:hint="eastAsia"/>
        </w:rPr>
        <w:t>1</w:t>
      </w:r>
      <w:ins w:id="368" w:author="Sato Mieko" w:date="2018-11-19T16:49:00Z">
        <w:r w:rsidR="00454D78">
          <w:rPr>
            <w:rFonts w:hint="eastAsia"/>
          </w:rPr>
          <w:t xml:space="preserve"> </w:t>
        </w:r>
      </w:ins>
      <w:r w:rsidR="00F21445" w:rsidRPr="00F21445">
        <w:rPr>
          <w:rFonts w:hint="eastAsia"/>
        </w:rPr>
        <w:t>効率的かつ合法的な</w:t>
      </w:r>
      <w:r w:rsidRPr="00524D25">
        <w:rPr>
          <w:rFonts w:hint="eastAsia"/>
        </w:rPr>
        <w:t>オープンソース</w:t>
      </w:r>
      <w:del w:id="369" w:author="Sato Mieko" w:date="2018-11-19T10:05:00Z">
        <w:r w:rsidR="00F21445" w:rsidDel="00824143">
          <w:rPr>
            <w:rFonts w:hint="eastAsia"/>
          </w:rPr>
          <w:delText xml:space="preserve">　</w:delText>
        </w:r>
      </w:del>
      <w:ins w:id="370" w:author="Sato Mieko" w:date="2018-11-19T10:05:00Z">
        <w:r w:rsidR="00824143">
          <w:rPr>
            <w:rFonts w:hint="eastAsia"/>
          </w:rPr>
          <w:t xml:space="preserve"> </w:t>
        </w:r>
      </w:ins>
      <w:r w:rsidRPr="00524D25">
        <w:rPr>
          <w:rFonts w:hint="eastAsia"/>
        </w:rPr>
        <w:t>コードの使用を保証する。</w:t>
      </w:r>
    </w:p>
    <w:p w14:paraId="2A4FEFBD" w14:textId="77777777" w:rsidR="00524D25" w:rsidRPr="00524D25" w:rsidRDefault="00524D25" w:rsidP="004B6B37"/>
    <w:p w14:paraId="57ACE92B" w14:textId="77777777" w:rsidR="004B6B37" w:rsidRDefault="004B6B37" w:rsidP="004B6B37">
      <w:r>
        <w:t xml:space="preserve">This is where organizations typically start when they get involved in open source. They realize engineering is consuming a lot of open source software either in their infrastructure, or in their products and services, </w:t>
      </w:r>
      <w:r>
        <w:lastRenderedPageBreak/>
        <w:t>or both. A program office helps centralize policies and decision-making around open source consumption, track its use, and ensure the organization doesn’t run afoul of its legal obligations under the various open source licenses. Programs can also keep track of how well they help developers resolve any legal issues they may encounter.</w:t>
      </w:r>
    </w:p>
    <w:p w14:paraId="1F7A09B7" w14:textId="4E434B56" w:rsidR="004B6B37" w:rsidRDefault="00F21445" w:rsidP="004B6B37">
      <w:r w:rsidRPr="00F21445">
        <w:rPr>
          <w:rFonts w:hint="eastAsia"/>
        </w:rPr>
        <w:t>これは組織がオープンソースに</w:t>
      </w:r>
      <w:r>
        <w:rPr>
          <w:rFonts w:hint="eastAsia"/>
        </w:rPr>
        <w:t>関わ</w:t>
      </w:r>
      <w:ins w:id="371" w:author="工内 隆" w:date="2018-09-22T16:45:00Z">
        <w:r w:rsidR="00665D87">
          <w:rPr>
            <w:rFonts w:hint="eastAsia"/>
          </w:rPr>
          <w:t>り始めた</w:t>
        </w:r>
      </w:ins>
      <w:del w:id="372" w:author="工内 隆" w:date="2018-09-22T16:45:00Z">
        <w:r w:rsidDel="00665D87">
          <w:rPr>
            <w:rFonts w:hint="eastAsia"/>
          </w:rPr>
          <w:delText>るようになった</w:delText>
        </w:r>
      </w:del>
      <w:r w:rsidRPr="00F21445">
        <w:rPr>
          <w:rFonts w:hint="eastAsia"/>
        </w:rPr>
        <w:t>とき</w:t>
      </w:r>
      <w:ins w:id="373" w:author="工内 隆" w:date="2018-09-22T16:45:00Z">
        <w:r w:rsidR="00665D87">
          <w:rPr>
            <w:rFonts w:hint="eastAsia"/>
          </w:rPr>
          <w:t>の出発点</w:t>
        </w:r>
      </w:ins>
      <w:del w:id="374"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del w:id="375" w:author="Sato Mieko" w:date="2018-11-19T17:35:00Z">
        <w:r w:rsidR="005E28DA" w:rsidDel="00927373">
          <w:rPr>
            <w:rFonts w:hint="eastAsia"/>
          </w:rPr>
          <w:delText>。</w:delText>
        </w:r>
        <w:r w:rsidRPr="00F21445" w:rsidDel="00927373">
          <w:rPr>
            <w:rFonts w:hint="eastAsia"/>
          </w:rPr>
          <w:delText xml:space="preserve"> </w:delText>
        </w:r>
      </w:del>
      <w:ins w:id="376" w:author="Sato Mieko" w:date="2018-11-19T17:35:00Z">
        <w:r w:rsidR="00927373">
          <w:rPr>
            <w:rFonts w:hint="eastAsia"/>
          </w:rPr>
          <w:t>。</w:t>
        </w:r>
      </w:ins>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w:t>
      </w:r>
      <w:del w:id="377" w:author="Sato Mieko" w:date="2018-11-19T17:39:00Z">
        <w:r w:rsidRPr="00F21445" w:rsidDel="0016354B">
          <w:rPr>
            <w:rFonts w:hint="eastAsia"/>
          </w:rPr>
          <w:delText>ストラクチャ</w:delText>
        </w:r>
      </w:del>
      <w:ins w:id="378" w:author="工内 隆" w:date="2018-09-22T16:46:00Z">
        <w:r w:rsidR="00665D87">
          <w:rPr>
            <w:rFonts w:hint="eastAsia"/>
          </w:rPr>
          <w:t>において、あるいは、</w:t>
        </w:r>
      </w:ins>
      <w:del w:id="379" w:author="工内 隆" w:date="2018-09-22T16:46:00Z">
        <w:r w:rsidRPr="00F21445" w:rsidDel="00665D87">
          <w:rPr>
            <w:rFonts w:hint="eastAsia"/>
          </w:rPr>
          <w:delText>や</w:delText>
        </w:r>
      </w:del>
      <w:r w:rsidRPr="00F21445">
        <w:rPr>
          <w:rFonts w:hint="eastAsia"/>
        </w:rPr>
        <w:t>製品やサービス</w:t>
      </w:r>
      <w:ins w:id="380"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del w:id="381" w:author="Sato Mieko" w:date="2018-11-19T17:35:00Z">
        <w:r w:rsidRPr="00F21445" w:rsidDel="00927373">
          <w:rPr>
            <w:rFonts w:hint="eastAsia"/>
          </w:rPr>
          <w:delText>。</w:delText>
        </w:r>
        <w:r w:rsidRPr="00F21445" w:rsidDel="00927373">
          <w:rPr>
            <w:rFonts w:hint="eastAsia"/>
          </w:rPr>
          <w:delText xml:space="preserve"> </w:delText>
        </w:r>
      </w:del>
      <w:ins w:id="382" w:author="Sato Mieko" w:date="2018-11-19T17:35:00Z">
        <w:r w:rsidR="00927373">
          <w:rPr>
            <w:rFonts w:hint="eastAsia"/>
          </w:rPr>
          <w:t>。</w:t>
        </w:r>
      </w:ins>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383"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384" w:author="工内 隆" w:date="2018-09-22T16:48:00Z">
        <w:r w:rsidR="00423776">
          <w:rPr>
            <w:rFonts w:hint="eastAsia"/>
          </w:rPr>
          <w:t>ことを手助け</w:t>
        </w:r>
      </w:ins>
      <w:del w:id="385" w:author="工内 隆" w:date="2018-09-22T16:48:00Z">
        <w:r w:rsidR="006C4E7E" w:rsidDel="00423776">
          <w:rPr>
            <w:rFonts w:hint="eastAsia"/>
          </w:rPr>
          <w:delText>ように</w:delText>
        </w:r>
      </w:del>
      <w:r w:rsidR="005E28DA">
        <w:rPr>
          <w:rFonts w:hint="eastAsia"/>
        </w:rPr>
        <w:t>します</w:t>
      </w:r>
      <w:del w:id="386" w:author="Sato Mieko" w:date="2018-11-19T17:35:00Z">
        <w:r w:rsidRPr="00F21445" w:rsidDel="00927373">
          <w:rPr>
            <w:rFonts w:hint="eastAsia"/>
          </w:rPr>
          <w:delText>。</w:delText>
        </w:r>
        <w:r w:rsidRPr="00F21445" w:rsidDel="00927373">
          <w:rPr>
            <w:rFonts w:hint="eastAsia"/>
          </w:rPr>
          <w:delText xml:space="preserve"> </w:delText>
        </w:r>
      </w:del>
      <w:ins w:id="387" w:author="Sato Mieko" w:date="2018-11-19T17:35:00Z">
        <w:r w:rsidR="00927373">
          <w:rPr>
            <w:rFonts w:hint="eastAsia"/>
          </w:rPr>
          <w:t>。</w:t>
        </w:r>
      </w:ins>
      <w:r w:rsidRPr="00F21445">
        <w:rPr>
          <w:rFonts w:hint="eastAsia"/>
        </w:rPr>
        <w:t>プログラム</w:t>
      </w:r>
      <w:r w:rsidR="006C4E7E">
        <w:rPr>
          <w:rFonts w:hint="eastAsia"/>
        </w:rPr>
        <w:t>オフィス</w:t>
      </w:r>
      <w:ins w:id="388" w:author="工内 隆" w:date="2018-09-22T16:48:00Z">
        <w:r w:rsidR="00423776">
          <w:rPr>
            <w:rFonts w:hint="eastAsia"/>
          </w:rPr>
          <w:t>は</w:t>
        </w:r>
      </w:ins>
      <w:del w:id="389"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27D364F5" w14:textId="77777777" w:rsidR="006C4E7E" w:rsidRDefault="006C4E7E" w:rsidP="004B6B37"/>
    <w:p w14:paraId="73D4DCAC"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4822B23D" w14:textId="77777777"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390" w:author="工内 隆" w:date="2018-09-22T16:53:00Z">
        <w:r w:rsidR="00423776">
          <w:rPr>
            <w:rFonts w:hint="eastAsia"/>
          </w:rPr>
          <w:t>および、</w:t>
        </w:r>
      </w:ins>
      <w:r w:rsidRPr="006C4E7E">
        <w:rPr>
          <w:rFonts w:hint="eastAsia"/>
        </w:rPr>
        <w:t>組織が法令遵守を維持していることを確認することを</w:t>
      </w:r>
      <w:ins w:id="391" w:author="工内 隆" w:date="2018-09-22T16:52:00Z">
        <w:r w:rsidR="00423776">
          <w:rPr>
            <w:rFonts w:hint="eastAsia"/>
          </w:rPr>
          <w:t>狙っています</w:t>
        </w:r>
      </w:ins>
      <w:del w:id="392" w:author="工内 隆" w:date="2018-09-22T16:52:00Z">
        <w:r w:rsidR="00251CE5" w:rsidDel="00423776">
          <w:rPr>
            <w:rFonts w:hint="eastAsia"/>
          </w:rPr>
          <w:delText>測定するものです</w:delText>
        </w:r>
      </w:del>
      <w:r w:rsidRPr="006C4E7E">
        <w:rPr>
          <w:rFonts w:hint="eastAsia"/>
        </w:rPr>
        <w:t>。</w:t>
      </w:r>
    </w:p>
    <w:p w14:paraId="761C9C75" w14:textId="77777777" w:rsidR="006C4E7E" w:rsidRDefault="006C4E7E" w:rsidP="004B6B37"/>
    <w:p w14:paraId="42AB2D97" w14:textId="77777777" w:rsidR="004B6B37" w:rsidRDefault="00E57CB8" w:rsidP="004B6B37">
      <w:r>
        <w:rPr>
          <w:rFonts w:hint="eastAsia"/>
        </w:rPr>
        <w:t>・</w:t>
      </w:r>
      <w:r w:rsidR="004B6B37">
        <w:t>How much open source code do you consume?</w:t>
      </w:r>
    </w:p>
    <w:p w14:paraId="3C00C1B6" w14:textId="1B11FA2E"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del w:id="393" w:author="Sato Mieko" w:date="2018-11-19T10:05:00Z">
        <w:r w:rsidDel="00824143">
          <w:rPr>
            <w:rFonts w:hint="eastAsia"/>
          </w:rPr>
          <w:delText xml:space="preserve">　</w:delText>
        </w:r>
      </w:del>
      <w:ins w:id="394" w:author="Sato Mieko" w:date="2018-11-19T10:05:00Z">
        <w:r w:rsidR="00824143">
          <w:rPr>
            <w:rFonts w:hint="eastAsia"/>
          </w:rPr>
          <w:t xml:space="preserve"> </w:t>
        </w:r>
      </w:ins>
      <w:r w:rsidRPr="00E57CB8">
        <w:rPr>
          <w:rFonts w:hint="eastAsia"/>
        </w:rPr>
        <w:t>コードを</w:t>
      </w:r>
      <w:r>
        <w:rPr>
          <w:rFonts w:hint="eastAsia"/>
        </w:rPr>
        <w:t>使用している</w:t>
      </w:r>
      <w:r w:rsidRPr="00E57CB8">
        <w:rPr>
          <w:rFonts w:hint="eastAsia"/>
        </w:rPr>
        <w:t>か</w:t>
      </w:r>
      <w:ins w:id="395" w:author="Date Masahiro" w:date="2018-09-25T10:02:00Z">
        <w:r w:rsidR="00B376A8">
          <w:rPr>
            <w:rFonts w:hint="eastAsia"/>
          </w:rPr>
          <w:t>。</w:t>
        </w:r>
      </w:ins>
      <w:ins w:id="396" w:author="工内 隆" w:date="2018-09-22T16:58:00Z">
        <w:del w:id="397" w:author="Date Masahiro" w:date="2018-09-25T10:02:00Z">
          <w:r w:rsidR="005D3F11" w:rsidDel="00B376A8">
            <w:rPr>
              <w:rFonts w:hint="eastAsia"/>
            </w:rPr>
            <w:delText>？</w:delText>
          </w:r>
        </w:del>
      </w:ins>
      <w:del w:id="398" w:author="Date Masahiro" w:date="2018-09-25T10:02:00Z">
        <w:r w:rsidR="0003369A" w:rsidDel="00B376A8">
          <w:rPr>
            <w:rFonts w:hint="eastAsia"/>
          </w:rPr>
          <w:delText>。</w:delText>
        </w:r>
      </w:del>
      <w:ins w:id="399" w:author="工内 隆" w:date="2018-09-22T16:54:00Z">
        <w:del w:id="400" w:author="Date Masahiro" w:date="2018-09-25T10:02:00Z">
          <w:r w:rsidR="00423776" w:rsidDel="00B376A8">
            <w:rPr>
              <w:rFonts w:hint="eastAsia"/>
            </w:rPr>
            <w:delText>＜＜</w:delText>
          </w:r>
        </w:del>
      </w:ins>
      <w:ins w:id="401" w:author="工内 隆" w:date="2018-09-22T16:55:00Z">
        <w:del w:id="402" w:author="Date Masahiro" w:date="2018-09-25T10:02:00Z">
          <w:r w:rsidR="00423776" w:rsidDel="00B376A8">
            <w:rPr>
              <w:rFonts w:hint="eastAsia"/>
            </w:rPr>
            <w:delText>以下の</w:delText>
          </w:r>
        </w:del>
      </w:ins>
      <w:ins w:id="403" w:author="工内 隆" w:date="2018-09-22T16:54:00Z">
        <w:del w:id="404" w:author="Date Masahiro" w:date="2018-09-25T10:02:00Z">
          <w:r w:rsidR="00423776" w:rsidDel="00B376A8">
            <w:rPr>
              <w:rFonts w:hint="eastAsia"/>
            </w:rPr>
            <w:delText>箇条書き、デス・マス調と</w:delText>
          </w:r>
        </w:del>
      </w:ins>
      <w:ins w:id="405" w:author="工内 隆" w:date="2018-09-22T16:55:00Z">
        <w:del w:id="406" w:author="Date Masahiro" w:date="2018-09-25T10:02:00Z">
          <w:r w:rsidR="00423776" w:rsidDel="00B376A8">
            <w:rPr>
              <w:rFonts w:hint="eastAsia"/>
            </w:rPr>
            <w:delText>デアル調が混在、デアル調にしました＞＞</w:delText>
          </w:r>
        </w:del>
      </w:ins>
    </w:p>
    <w:p w14:paraId="04144461" w14:textId="77777777" w:rsidR="00E57CB8" w:rsidRDefault="00E57CB8" w:rsidP="004B6B37"/>
    <w:p w14:paraId="188FE7E0" w14:textId="77777777" w:rsidR="004B6B37" w:rsidRDefault="00E57CB8" w:rsidP="004B6B37">
      <w:r>
        <w:rPr>
          <w:rFonts w:hint="eastAsia"/>
        </w:rPr>
        <w:t>・</w:t>
      </w:r>
      <w:r w:rsidR="004B6B37">
        <w:t>How well is that consumption tracked?</w:t>
      </w:r>
    </w:p>
    <w:p w14:paraId="63BF3D69" w14:textId="77777777" w:rsidR="00E57CB8" w:rsidRDefault="00E57CB8" w:rsidP="004B6B37">
      <w:r>
        <w:rPr>
          <w:rFonts w:hint="eastAsia"/>
        </w:rPr>
        <w:t>・</w:t>
      </w:r>
      <w:ins w:id="407" w:author="工内 隆" w:date="2018-09-22T16:56:00Z">
        <w:r w:rsidR="00423776">
          <w:rPr>
            <w:rFonts w:hint="eastAsia"/>
          </w:rPr>
          <w:t>オープンソースの</w:t>
        </w:r>
      </w:ins>
      <w:r>
        <w:rPr>
          <w:rFonts w:hint="eastAsia"/>
        </w:rPr>
        <w:t>使用について</w:t>
      </w:r>
      <w:r w:rsidRPr="00E57CB8">
        <w:rPr>
          <w:rFonts w:hint="eastAsia"/>
        </w:rPr>
        <w:t>どの程度</w:t>
      </w:r>
      <w:ins w:id="408" w:author="工内 隆" w:date="2018-09-22T16:57:00Z">
        <w:r w:rsidR="005D3F11">
          <w:rPr>
            <w:rFonts w:hint="eastAsia"/>
          </w:rPr>
          <w:t>正確に</w:t>
        </w:r>
      </w:ins>
      <w:del w:id="409"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410" w:author="工内 隆" w:date="2018-09-22T16:56:00Z">
        <w:r w:rsidR="00423776">
          <w:rPr>
            <w:rFonts w:hint="eastAsia"/>
          </w:rPr>
          <w:t>る</w:t>
        </w:r>
      </w:ins>
      <w:del w:id="411" w:author="工内 隆" w:date="2018-09-22T16:56:00Z">
        <w:r w:rsidR="0003369A" w:rsidDel="00423776">
          <w:rPr>
            <w:rFonts w:hint="eastAsia"/>
          </w:rPr>
          <w:delText>ます</w:delText>
        </w:r>
      </w:del>
      <w:r w:rsidR="0003369A">
        <w:rPr>
          <w:rFonts w:hint="eastAsia"/>
        </w:rPr>
        <w:t>か</w:t>
      </w:r>
      <w:ins w:id="412" w:author="Date Masahiro" w:date="2018-09-25T10:02:00Z">
        <w:r w:rsidR="00B376A8">
          <w:rPr>
            <w:rFonts w:hint="eastAsia"/>
          </w:rPr>
          <w:t>。</w:t>
        </w:r>
      </w:ins>
      <w:del w:id="413" w:author="工内 隆" w:date="2018-09-22T16:58:00Z">
        <w:r w:rsidR="0003369A" w:rsidDel="005D3F11">
          <w:rPr>
            <w:rFonts w:hint="eastAsia"/>
          </w:rPr>
          <w:delText>。</w:delText>
        </w:r>
      </w:del>
      <w:ins w:id="414" w:author="工内 隆" w:date="2018-09-22T16:58:00Z">
        <w:del w:id="415" w:author="Date Masahiro" w:date="2018-09-25T10:02:00Z">
          <w:r w:rsidR="005D3F11" w:rsidDel="00B376A8">
            <w:rPr>
              <w:rFonts w:hint="eastAsia"/>
            </w:rPr>
            <w:delText>？</w:delText>
          </w:r>
        </w:del>
      </w:ins>
    </w:p>
    <w:p w14:paraId="3AA3D876" w14:textId="77777777" w:rsidR="00E57CB8" w:rsidRDefault="00E57CB8" w:rsidP="004B6B37"/>
    <w:p w14:paraId="3AB3EF40" w14:textId="77777777" w:rsidR="004B6B37" w:rsidRDefault="00E57CB8" w:rsidP="004B6B37">
      <w:r>
        <w:rPr>
          <w:rFonts w:hint="eastAsia"/>
        </w:rPr>
        <w:t>・</w:t>
      </w:r>
      <w:r w:rsidR="004B6B37">
        <w:t>The policy for using open source code is clear and developers are aware of it.</w:t>
      </w:r>
    </w:p>
    <w:p w14:paraId="23EE2F90" w14:textId="1BB77BA6" w:rsidR="00E57CB8" w:rsidRDefault="00E57CB8" w:rsidP="004B6B37">
      <w:r>
        <w:rPr>
          <w:rFonts w:hint="eastAsia"/>
        </w:rPr>
        <w:t>・</w:t>
      </w:r>
      <w:r w:rsidRPr="00E57CB8">
        <w:rPr>
          <w:rFonts w:hint="eastAsia"/>
        </w:rPr>
        <w:t>オープンソース</w:t>
      </w:r>
      <w:del w:id="416" w:author="Sato Mieko" w:date="2018-11-19T10:05:00Z">
        <w:r w:rsidRPr="00E57CB8" w:rsidDel="00824143">
          <w:rPr>
            <w:rFonts w:hint="eastAsia"/>
          </w:rPr>
          <w:delText xml:space="preserve">　</w:delText>
        </w:r>
      </w:del>
      <w:ins w:id="417" w:author="Sato Mieko" w:date="2018-11-19T10:05:00Z">
        <w:r w:rsidR="00824143">
          <w:rPr>
            <w:rFonts w:hint="eastAsia"/>
          </w:rPr>
          <w:t xml:space="preserve"> </w:t>
        </w:r>
      </w:ins>
      <w:r w:rsidRPr="00E57CB8">
        <w:rPr>
          <w:rFonts w:hint="eastAsia"/>
        </w:rPr>
        <w:t>コード使用</w:t>
      </w:r>
      <w:r>
        <w:rPr>
          <w:rFonts w:hint="eastAsia"/>
        </w:rPr>
        <w:t>に対するポリシー</w:t>
      </w:r>
      <w:r w:rsidR="00F663DB">
        <w:rPr>
          <w:rFonts w:hint="eastAsia"/>
        </w:rPr>
        <w:t>は</w:t>
      </w:r>
      <w:r w:rsidRPr="00E57CB8">
        <w:rPr>
          <w:rFonts w:hint="eastAsia"/>
        </w:rPr>
        <w:t>明確で、開発者はそれを認識してい</w:t>
      </w:r>
      <w:ins w:id="418" w:author="工内 隆" w:date="2018-09-22T16:58:00Z">
        <w:r w:rsidR="005D3F11">
          <w:rPr>
            <w:rFonts w:hint="eastAsia"/>
          </w:rPr>
          <w:t>る</w:t>
        </w:r>
      </w:ins>
      <w:del w:id="419" w:author="工内 隆" w:date="2018-09-22T16:58:00Z">
        <w:r w:rsidRPr="00E57CB8" w:rsidDel="005D3F11">
          <w:rPr>
            <w:rFonts w:hint="eastAsia"/>
          </w:rPr>
          <w:delText>ます</w:delText>
        </w:r>
      </w:del>
      <w:r w:rsidRPr="00E57CB8">
        <w:rPr>
          <w:rFonts w:hint="eastAsia"/>
        </w:rPr>
        <w:t>。</w:t>
      </w:r>
    </w:p>
    <w:p w14:paraId="03A35B77" w14:textId="77777777" w:rsidR="00E57CB8" w:rsidRPr="00E57CB8" w:rsidRDefault="00E57CB8" w:rsidP="004B6B37"/>
    <w:p w14:paraId="2CF8A7E4" w14:textId="77777777" w:rsidR="004B6B37" w:rsidRDefault="00E57CB8" w:rsidP="004B6B37">
      <w:r>
        <w:rPr>
          <w:rFonts w:hint="eastAsia"/>
        </w:rPr>
        <w:t>・</w:t>
      </w:r>
      <w:r w:rsidR="004B6B37">
        <w:t>The processes and tools for bringing in code are clear and developers are following it.</w:t>
      </w:r>
    </w:p>
    <w:p w14:paraId="5A4DB07D" w14:textId="77777777" w:rsidR="00E57CB8" w:rsidRDefault="00E57CB8" w:rsidP="004B6B37">
      <w:r>
        <w:rPr>
          <w:rFonts w:hint="eastAsia"/>
        </w:rPr>
        <w:t>・</w:t>
      </w:r>
      <w:r w:rsidRPr="00E57CB8">
        <w:rPr>
          <w:rFonts w:hint="eastAsia"/>
        </w:rPr>
        <w:t>コードを取り込むためのプロセスとツールは明確で、開発者はそれに従ってい</w:t>
      </w:r>
      <w:ins w:id="420" w:author="工内 隆" w:date="2018-09-22T16:59:00Z">
        <w:r w:rsidR="005D3F11">
          <w:rPr>
            <w:rFonts w:hint="eastAsia"/>
          </w:rPr>
          <w:t>る</w:t>
        </w:r>
      </w:ins>
      <w:del w:id="421" w:author="工内 隆" w:date="2018-09-22T16:59:00Z">
        <w:r w:rsidRPr="00E57CB8" w:rsidDel="005D3F11">
          <w:rPr>
            <w:rFonts w:hint="eastAsia"/>
          </w:rPr>
          <w:delText>ます</w:delText>
        </w:r>
      </w:del>
      <w:r w:rsidRPr="00E57CB8">
        <w:rPr>
          <w:rFonts w:hint="eastAsia"/>
        </w:rPr>
        <w:t>。</w:t>
      </w:r>
    </w:p>
    <w:p w14:paraId="7178A35E" w14:textId="77777777" w:rsidR="00E57CB8" w:rsidRDefault="00E57CB8" w:rsidP="004B6B37"/>
    <w:p w14:paraId="3C2045EF" w14:textId="77777777" w:rsidR="004B6B37" w:rsidRDefault="00E57CB8" w:rsidP="004B6B37">
      <w:r>
        <w:rPr>
          <w:rFonts w:hint="eastAsia"/>
        </w:rPr>
        <w:lastRenderedPageBreak/>
        <w:t>・</w:t>
      </w:r>
      <w:r w:rsidR="004B6B37">
        <w:t>Which products and services are third-party code being used in?</w:t>
      </w:r>
    </w:p>
    <w:p w14:paraId="3D27B42C" w14:textId="77777777" w:rsidR="00E57CB8" w:rsidRDefault="00E57CB8" w:rsidP="004B6B37">
      <w:r>
        <w:rPr>
          <w:rFonts w:hint="eastAsia"/>
        </w:rPr>
        <w:t>・</w:t>
      </w:r>
      <w:r w:rsidRPr="00E57CB8">
        <w:rPr>
          <w:rFonts w:hint="eastAsia"/>
        </w:rPr>
        <w:t>サードパーティのコードが使用されている製品とサービスはどれ</w:t>
      </w:r>
      <w:del w:id="422" w:author="工内 隆" w:date="2018-09-22T16:59:00Z">
        <w:r w:rsidRPr="00E57CB8" w:rsidDel="005D3F11">
          <w:rPr>
            <w:rFonts w:hint="eastAsia"/>
          </w:rPr>
          <w:delText>です</w:delText>
        </w:r>
      </w:del>
      <w:r w:rsidRPr="00E57CB8">
        <w:rPr>
          <w:rFonts w:hint="eastAsia"/>
        </w:rPr>
        <w:t>か</w:t>
      </w:r>
      <w:ins w:id="423" w:author="Date Masahiro" w:date="2018-09-25T10:03:00Z">
        <w:r w:rsidR="00B376A8">
          <w:rPr>
            <w:rFonts w:hint="eastAsia"/>
          </w:rPr>
          <w:t>。</w:t>
        </w:r>
      </w:ins>
      <w:ins w:id="424" w:author="工内 隆" w:date="2018-09-22T16:59:00Z">
        <w:del w:id="425" w:author="Date Masahiro" w:date="2018-09-25T10:03:00Z">
          <w:r w:rsidR="005D3F11" w:rsidDel="00B376A8">
            <w:rPr>
              <w:rFonts w:hint="eastAsia"/>
            </w:rPr>
            <w:delText>？</w:delText>
          </w:r>
        </w:del>
      </w:ins>
      <w:del w:id="426" w:author="工内 隆" w:date="2018-09-22T16:59:00Z">
        <w:r w:rsidR="0003369A" w:rsidDel="005D3F11">
          <w:rPr>
            <w:rFonts w:hint="eastAsia"/>
          </w:rPr>
          <w:delText>。</w:delText>
        </w:r>
      </w:del>
    </w:p>
    <w:p w14:paraId="3737C75D" w14:textId="77777777" w:rsidR="00E57CB8" w:rsidRDefault="00E57CB8" w:rsidP="004B6B37"/>
    <w:p w14:paraId="71E80A48" w14:textId="77777777" w:rsidR="004B6B37" w:rsidRDefault="00E57CB8" w:rsidP="004B6B37">
      <w:r>
        <w:rPr>
          <w:rFonts w:hint="eastAsia"/>
        </w:rPr>
        <w:t>・</w:t>
      </w:r>
      <w:r w:rsidR="004B6B37">
        <w:t>How many compliance issues are you having and how quickly are they resolved? (You do you have a compliance program, right? See our legal resources from the Open Compliance Program for more on this topic.)</w:t>
      </w:r>
    </w:p>
    <w:p w14:paraId="6DDF61A4" w14:textId="77777777" w:rsidR="00E57CB8" w:rsidRDefault="00E57CB8" w:rsidP="00E57CB8">
      <w:r>
        <w:rPr>
          <w:rFonts w:hint="eastAsia"/>
        </w:rPr>
        <w:t xml:space="preserve">     </w:t>
      </w:r>
    </w:p>
    <w:p w14:paraId="2DB1C997" w14:textId="77777777" w:rsidR="00E57CB8" w:rsidRDefault="00E57CB8" w:rsidP="00E57CB8">
      <w:r>
        <w:rPr>
          <w:rFonts w:hint="eastAsia"/>
        </w:rPr>
        <w:t xml:space="preserve">     </w:t>
      </w:r>
    </w:p>
    <w:p w14:paraId="188F66D2" w14:textId="27EC1895" w:rsidR="004B6B37" w:rsidRDefault="00E57CB8" w:rsidP="00E57CB8">
      <w:r>
        <w:rPr>
          <w:rFonts w:hint="eastAsia"/>
        </w:rPr>
        <w:t>・</w:t>
      </w:r>
      <w:ins w:id="427" w:author="工内 隆" w:date="2018-09-22T17:00:00Z">
        <w:r w:rsidR="005D3F11">
          <w:rPr>
            <w:rFonts w:hint="eastAsia"/>
          </w:rPr>
          <w:t>現時点で</w:t>
        </w:r>
      </w:ins>
      <w:r>
        <w:rPr>
          <w:rFonts w:hint="eastAsia"/>
        </w:rPr>
        <w:t>コンプライアンスの問題は</w:t>
      </w:r>
      <w:del w:id="428" w:author="工内 隆" w:date="2018-09-22T17:00:00Z">
        <w:r w:rsidR="0003369A" w:rsidDel="005D3F11">
          <w:rPr>
            <w:rFonts w:hint="eastAsia"/>
          </w:rPr>
          <w:delText>今、</w:delText>
        </w:r>
      </w:del>
      <w:r>
        <w:rPr>
          <w:rFonts w:hint="eastAsia"/>
        </w:rPr>
        <w:t>いくつあ</w:t>
      </w:r>
      <w:del w:id="429" w:author="工内 隆" w:date="2018-09-22T17:01:00Z">
        <w:r w:rsidDel="005D3F11">
          <w:rPr>
            <w:rFonts w:hint="eastAsia"/>
          </w:rPr>
          <w:delText>り</w:delText>
        </w:r>
      </w:del>
      <w:ins w:id="430" w:author="工内 隆" w:date="2018-09-22T17:00:00Z">
        <w:r w:rsidR="005D3F11">
          <w:rPr>
            <w:rFonts w:hint="eastAsia"/>
          </w:rPr>
          <w:t>る</w:t>
        </w:r>
      </w:ins>
      <w:del w:id="431" w:author="工内 隆" w:date="2018-09-22T17:00:00Z">
        <w:r w:rsidDel="005D3F11">
          <w:rPr>
            <w:rFonts w:hint="eastAsia"/>
          </w:rPr>
          <w:delText>ます</w:delText>
        </w:r>
      </w:del>
      <w:r>
        <w:rPr>
          <w:rFonts w:hint="eastAsia"/>
        </w:rPr>
        <w:t>か、どれほど迅速に解決されてい</w:t>
      </w:r>
      <w:ins w:id="432" w:author="工内 隆" w:date="2018-09-22T17:01:00Z">
        <w:r w:rsidR="005D3F11">
          <w:rPr>
            <w:rFonts w:hint="eastAsia"/>
          </w:rPr>
          <w:t>る</w:t>
        </w:r>
      </w:ins>
      <w:del w:id="433" w:author="工内 隆" w:date="2018-09-22T17:01:00Z">
        <w:r w:rsidDel="005D3F11">
          <w:rPr>
            <w:rFonts w:hint="eastAsia"/>
          </w:rPr>
          <w:delText>ます</w:delText>
        </w:r>
      </w:del>
      <w:r>
        <w:rPr>
          <w:rFonts w:hint="eastAsia"/>
        </w:rPr>
        <w:t>か</w:t>
      </w:r>
      <w:ins w:id="434" w:author="Date Masahiro" w:date="2018-09-25T10:04:00Z">
        <w:r w:rsidR="00B376A8">
          <w:rPr>
            <w:rFonts w:hint="eastAsia"/>
          </w:rPr>
          <w:t>。</w:t>
        </w:r>
      </w:ins>
      <w:del w:id="435" w:author="Date Masahiro" w:date="2018-09-25T10:04:00Z">
        <w:r w:rsidDel="00B376A8">
          <w:rPr>
            <w:rFonts w:hint="eastAsia"/>
          </w:rPr>
          <w:delText>？</w:delText>
        </w:r>
      </w:del>
      <w:r>
        <w:rPr>
          <w:rFonts w:hint="eastAsia"/>
        </w:rPr>
        <w:t xml:space="preserve"> </w:t>
      </w:r>
      <w:r>
        <w:rPr>
          <w:rFonts w:hint="eastAsia"/>
        </w:rPr>
        <w:t>（コンプライアンス</w:t>
      </w:r>
      <w:ins w:id="436" w:author="Sato Mieko" w:date="2018-11-19T16:52:00Z">
        <w:r w:rsidR="00C641D7">
          <w:rPr>
            <w:rFonts w:hint="eastAsia"/>
          </w:rPr>
          <w:t xml:space="preserve"> </w:t>
        </w:r>
      </w:ins>
      <w:r>
        <w:rPr>
          <w:rFonts w:hint="eastAsia"/>
        </w:rPr>
        <w:t>プログラムを</w:t>
      </w:r>
      <w:r w:rsidR="0003369A">
        <w:rPr>
          <w:rFonts w:hint="eastAsia"/>
        </w:rPr>
        <w:t>持っていますか</w:t>
      </w:r>
      <w:ins w:id="437" w:author="工内 隆" w:date="2018-09-22T17:01:00Z">
        <w:r w:rsidR="005D3F11">
          <w:rPr>
            <w:rFonts w:hint="eastAsia"/>
          </w:rPr>
          <w:t>？</w:t>
        </w:r>
      </w:ins>
      <w:del w:id="438"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6" w:history="1">
        <w:r w:rsidR="0003369A" w:rsidRPr="0003369A">
          <w:rPr>
            <w:rStyle w:val="a3"/>
            <w:rFonts w:hint="eastAsia"/>
          </w:rPr>
          <w:t>Open Compliance Program</w:t>
        </w:r>
      </w:hyperlink>
      <w:r w:rsidR="0003369A">
        <w:rPr>
          <w:rFonts w:hint="eastAsia"/>
        </w:rPr>
        <w:t>」</w:t>
      </w:r>
      <w:r>
        <w:rPr>
          <w:rFonts w:hint="eastAsia"/>
        </w:rPr>
        <w:t>を参照してください）。</w:t>
      </w:r>
    </w:p>
    <w:p w14:paraId="50684C45" w14:textId="77777777" w:rsidR="00E57CB8" w:rsidRDefault="00E57CB8" w:rsidP="004B6B37"/>
    <w:p w14:paraId="4C42E5EE" w14:textId="77777777" w:rsidR="004B6B37" w:rsidRDefault="004B6B37" w:rsidP="004B6B37">
      <w:r>
        <w:t>Goal #2 Increase developer productivity.</w:t>
      </w:r>
    </w:p>
    <w:p w14:paraId="3D7BC6C2" w14:textId="23FFA7A9" w:rsidR="0003369A" w:rsidRDefault="0003369A" w:rsidP="004B6B37">
      <w:del w:id="439" w:author="Sato Mieko" w:date="2018-11-19T16:48:00Z">
        <w:r w:rsidRPr="0003369A" w:rsidDel="00454D78">
          <w:rPr>
            <w:rFonts w:hint="eastAsia"/>
          </w:rPr>
          <w:delText>目標＃</w:delText>
        </w:r>
      </w:del>
      <w:ins w:id="440" w:author="Sato Mieko" w:date="2018-11-19T16:48:00Z">
        <w:r w:rsidR="00454D78">
          <w:rPr>
            <w:rFonts w:hint="eastAsia"/>
          </w:rPr>
          <w:t>目標</w:t>
        </w:r>
        <w:r w:rsidR="00454D78">
          <w:rPr>
            <w:rFonts w:hint="eastAsia"/>
          </w:rPr>
          <w:t xml:space="preserve"> </w:t>
        </w:r>
        <w:r w:rsidR="00454D78">
          <w:rPr>
            <w:rFonts w:hint="eastAsia"/>
          </w:rPr>
          <w:t>＃</w:t>
        </w:r>
      </w:ins>
      <w:r w:rsidRPr="0003369A">
        <w:rPr>
          <w:rFonts w:hint="eastAsia"/>
        </w:rPr>
        <w:t>2</w:t>
      </w:r>
      <w:ins w:id="441" w:author="Sato Mieko" w:date="2018-11-19T16:49:00Z">
        <w:r w:rsidR="00454D78">
          <w:rPr>
            <w:rFonts w:hint="eastAsia"/>
          </w:rPr>
          <w:t xml:space="preserve"> </w:t>
        </w:r>
      </w:ins>
      <w:r w:rsidRPr="0003369A">
        <w:rPr>
          <w:rFonts w:hint="eastAsia"/>
        </w:rPr>
        <w:t>開発者の生産性</w:t>
      </w:r>
      <w:r>
        <w:rPr>
          <w:rFonts w:hint="eastAsia"/>
        </w:rPr>
        <w:t>の</w:t>
      </w:r>
      <w:r w:rsidRPr="0003369A">
        <w:rPr>
          <w:rFonts w:hint="eastAsia"/>
        </w:rPr>
        <w:t>向上</w:t>
      </w:r>
    </w:p>
    <w:p w14:paraId="5084DE83" w14:textId="77777777" w:rsidR="0003369A" w:rsidRDefault="0003369A" w:rsidP="004B6B37"/>
    <w:p w14:paraId="14591FDC" w14:textId="77777777"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3A27ED59" w14:textId="66221A46"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442" w:author="工内 隆" w:date="2018-09-22T17:11:00Z">
        <w:r w:rsidR="00D82972">
          <w:rPr>
            <w:rFonts w:hint="eastAsia"/>
          </w:rPr>
          <w:t>のために</w:t>
        </w:r>
      </w:ins>
      <w:del w:id="443" w:author="工内 隆" w:date="2018-09-22T17:09:00Z">
        <w:r w:rsidR="00F663DB" w:rsidDel="00D82972">
          <w:rPr>
            <w:rFonts w:hint="eastAsia"/>
          </w:rPr>
          <w:delText>が行う</w:delText>
        </w:r>
      </w:del>
      <w:r w:rsidRPr="0003369A">
        <w:rPr>
          <w:rFonts w:hint="eastAsia"/>
        </w:rPr>
        <w:t>オープンソース</w:t>
      </w:r>
      <w:del w:id="444" w:author="Sato Mieko" w:date="2018-11-19T10:05:00Z">
        <w:r w:rsidDel="00824143">
          <w:rPr>
            <w:rFonts w:hint="eastAsia"/>
          </w:rPr>
          <w:delText xml:space="preserve">　</w:delText>
        </w:r>
      </w:del>
      <w:ins w:id="445" w:author="Sato Mieko" w:date="2018-11-19T10:05:00Z">
        <w:r w:rsidR="00824143">
          <w:rPr>
            <w:rFonts w:hint="eastAsia"/>
          </w:rPr>
          <w:t xml:space="preserve"> </w:t>
        </w:r>
      </w:ins>
      <w:r w:rsidRPr="0003369A">
        <w:rPr>
          <w:rFonts w:hint="eastAsia"/>
        </w:rPr>
        <w:t>プロジェクト</w:t>
      </w:r>
      <w:ins w:id="446" w:author="工内 隆" w:date="2018-09-22T17:06:00Z">
        <w:r w:rsidR="005D3F11">
          <w:rPr>
            <w:rFonts w:hint="eastAsia"/>
          </w:rPr>
          <w:t>への</w:t>
        </w:r>
      </w:ins>
      <w:del w:id="447"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448" w:author="工内 隆" w:date="2018-09-22T17:09:00Z">
        <w:r w:rsidR="00D82972">
          <w:rPr>
            <w:rFonts w:hint="eastAsia"/>
          </w:rPr>
          <w:t>が</w:t>
        </w:r>
      </w:ins>
      <w:del w:id="449" w:author="工内 隆" w:date="2018-09-22T17:09:00Z">
        <w:r w:rsidR="00403E66" w:rsidDel="00D82972">
          <w:rPr>
            <w:rFonts w:hint="eastAsia"/>
          </w:rPr>
          <w:delText>を、</w:delText>
        </w:r>
      </w:del>
      <w:r>
        <w:rPr>
          <w:rFonts w:hint="eastAsia"/>
        </w:rPr>
        <w:t>より</w:t>
      </w:r>
      <w:r w:rsidRPr="0003369A">
        <w:rPr>
          <w:rFonts w:hint="eastAsia"/>
        </w:rPr>
        <w:t>簡単に</w:t>
      </w:r>
      <w:ins w:id="450" w:author="工内 隆" w:date="2018-09-22T17:10:00Z">
        <w:r w:rsidR="00D82972">
          <w:rPr>
            <w:rFonts w:hint="eastAsia"/>
          </w:rPr>
          <w:t>行える</w:t>
        </w:r>
      </w:ins>
      <w:del w:id="451" w:author="工内 隆" w:date="2018-09-22T17:10:00Z">
        <w:r w:rsidRPr="0003369A" w:rsidDel="00D82972">
          <w:rPr>
            <w:rFonts w:hint="eastAsia"/>
          </w:rPr>
          <w:delText>できる</w:delText>
        </w:r>
      </w:del>
      <w:r w:rsidRPr="0003369A">
        <w:rPr>
          <w:rFonts w:hint="eastAsia"/>
        </w:rPr>
        <w:t>ようにし</w:t>
      </w:r>
      <w:ins w:id="452" w:author="Date Masahiro" w:date="2018-09-25T10:05:00Z">
        <w:r w:rsidR="00B376A8">
          <w:rPr>
            <w:rFonts w:hint="eastAsia"/>
          </w:rPr>
          <w:t>てあげ</w:t>
        </w:r>
      </w:ins>
      <w:ins w:id="453" w:author="工内 隆" w:date="2018-09-22T17:10:00Z">
        <w:del w:id="454" w:author="Date Masahiro" w:date="2018-09-25T10:05:00Z">
          <w:r w:rsidR="00D82972" w:rsidDel="00B376A8">
            <w:rPr>
              <w:rFonts w:hint="eastAsia"/>
            </w:rPr>
            <w:delText>やり</w:delText>
          </w:r>
        </w:del>
        <w:r w:rsidR="00D82972">
          <w:rPr>
            <w:rFonts w:hint="eastAsia"/>
          </w:rPr>
          <w:t>たく</w:t>
        </w:r>
      </w:ins>
      <w:del w:id="455"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del w:id="456" w:author="Sato Mieko" w:date="2018-11-19T17:35:00Z">
        <w:r w:rsidRPr="0003369A" w:rsidDel="00927373">
          <w:rPr>
            <w:rFonts w:hint="eastAsia"/>
          </w:rPr>
          <w:delText>。</w:delText>
        </w:r>
        <w:r w:rsidRPr="0003369A" w:rsidDel="00927373">
          <w:rPr>
            <w:rFonts w:hint="eastAsia"/>
          </w:rPr>
          <w:delText xml:space="preserve"> </w:delText>
        </w:r>
      </w:del>
      <w:ins w:id="457" w:author="Sato Mieko" w:date="2018-11-19T17:35:00Z">
        <w:r w:rsidR="00927373">
          <w:rPr>
            <w:rFonts w:hint="eastAsia"/>
          </w:rPr>
          <w:t>。</w:t>
        </w:r>
      </w:ins>
      <w:r w:rsidRPr="0003369A">
        <w:rPr>
          <w:rFonts w:hint="eastAsia"/>
        </w:rPr>
        <w:t>あなたのエンジニアが、</w:t>
      </w:r>
      <w:ins w:id="458" w:author="工内 隆" w:date="2018-09-22T17:13:00Z">
        <w:r w:rsidR="00D82972">
          <w:rPr>
            <w:rFonts w:hint="eastAsia"/>
          </w:rPr>
          <w:t>会社</w:t>
        </w:r>
      </w:ins>
      <w:del w:id="459" w:author="工内 隆" w:date="2018-09-22T17:13:00Z">
        <w:r w:rsidRPr="0003369A" w:rsidDel="00D82972">
          <w:rPr>
            <w:rFonts w:hint="eastAsia"/>
          </w:rPr>
          <w:delText>あなた</w:delText>
        </w:r>
      </w:del>
      <w:r w:rsidRPr="0003369A">
        <w:rPr>
          <w:rFonts w:hint="eastAsia"/>
        </w:rPr>
        <w:t>のビジネスが依存しているプロジェクトにバグ</w:t>
      </w:r>
      <w:ins w:id="460" w:author="Sato Mieko" w:date="2018-11-19T21:10:00Z">
        <w:r w:rsidR="00EA7990">
          <w:rPr>
            <w:rFonts w:hint="eastAsia"/>
          </w:rPr>
          <w:t xml:space="preserve"> </w:t>
        </w:r>
      </w:ins>
      <w:r w:rsidRPr="0003369A">
        <w:rPr>
          <w:rFonts w:hint="eastAsia"/>
        </w:rPr>
        <w:t>フィックスや新機能を提出するために、</w:t>
      </w:r>
      <w:del w:id="461" w:author="工内 隆" w:date="2018-09-22T17:13:00Z">
        <w:r w:rsidR="00460DCF" w:rsidDel="00D82972">
          <w:rPr>
            <w:rFonts w:hint="eastAsia"/>
          </w:rPr>
          <w:delText>過度の規制で、</w:delText>
        </w:r>
      </w:del>
      <w:r w:rsidR="00460DCF">
        <w:rPr>
          <w:rFonts w:hint="eastAsia"/>
        </w:rPr>
        <w:t>融通のきかない手続きを経なければならない</w:t>
      </w:r>
      <w:ins w:id="462" w:author="工内 隆" w:date="2018-09-22T17:14:00Z">
        <w:r w:rsidR="00D82972">
          <w:rPr>
            <w:rFonts w:hint="eastAsia"/>
          </w:rPr>
          <w:t>とすると</w:t>
        </w:r>
      </w:ins>
      <w:del w:id="463"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464" w:author="工内 隆" w:date="2018-09-22T17:14:00Z">
        <w:r w:rsidR="00D82972">
          <w:rPr>
            <w:rFonts w:hint="eastAsia"/>
          </w:rPr>
          <w:t>しま</w:t>
        </w:r>
      </w:ins>
      <w:r w:rsidRPr="0003369A">
        <w:rPr>
          <w:rFonts w:hint="eastAsia"/>
        </w:rPr>
        <w:t>います</w:t>
      </w:r>
      <w:del w:id="465" w:author="Sato Mieko" w:date="2018-11-19T17:35:00Z">
        <w:r w:rsidRPr="0003369A" w:rsidDel="00927373">
          <w:rPr>
            <w:rFonts w:hint="eastAsia"/>
          </w:rPr>
          <w:delText>。</w:delText>
        </w:r>
        <w:r w:rsidRPr="0003369A" w:rsidDel="00927373">
          <w:rPr>
            <w:rFonts w:hint="eastAsia"/>
          </w:rPr>
          <w:delText xml:space="preserve"> </w:delText>
        </w:r>
      </w:del>
      <w:ins w:id="466" w:author="Sato Mieko" w:date="2018-11-19T17:35:00Z">
        <w:r w:rsidR="00927373">
          <w:rPr>
            <w:rFonts w:hint="eastAsia"/>
          </w:rPr>
          <w:t>。</w:t>
        </w:r>
      </w:ins>
      <w:ins w:id="467" w:author="Date Masahiro" w:date="2018-09-25T10:09:00Z">
        <w:r w:rsidR="00D36C69">
          <w:rPr>
            <w:rFonts w:hint="eastAsia"/>
          </w:rPr>
          <w:t>また、</w:t>
        </w:r>
      </w:ins>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468" w:author="工内 隆" w:date="2018-09-22T17:15:00Z">
        <w:r w:rsidR="00D82972">
          <w:rPr>
            <w:rFonts w:hint="eastAsia"/>
          </w:rPr>
          <w:t>コード</w:t>
        </w:r>
      </w:ins>
      <w:del w:id="469"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28C9528A" w14:textId="77777777" w:rsidR="0003369A" w:rsidRDefault="0003369A" w:rsidP="004B6B37"/>
    <w:p w14:paraId="4E703E7D" w14:textId="77777777" w:rsidR="004B6B37" w:rsidRDefault="004B6B37" w:rsidP="004B6B37">
      <w:r>
        <w:rPr>
          <w:rFonts w:hint="eastAsia"/>
        </w:rPr>
        <w:t>“</w:t>
      </w:r>
      <w:r>
        <w:t xml:space="preserve">We try to set ourselves up to be like those people on the marathon route who give water to the runners. We encourage the developers to take a couple of extra steps in our direction knowing that by doing so </w:t>
      </w:r>
      <w:r>
        <w:lastRenderedPageBreak/>
        <w:t>they actually will get to their goal in the long run. We really try to set up a program to be a support service, not a speed bump.”</w:t>
      </w:r>
    </w:p>
    <w:p w14:paraId="431A30C1" w14:textId="4ADB5757" w:rsidR="00403E66" w:rsidRDefault="00F663DB" w:rsidP="004B6B37">
      <w:r>
        <w:rPr>
          <w:rFonts w:hint="eastAsia"/>
        </w:rPr>
        <w:t>「</w:t>
      </w:r>
      <w:r w:rsidR="00CE57AB">
        <w:rPr>
          <w:rFonts w:hint="eastAsia"/>
        </w:rPr>
        <w:t>私たち</w:t>
      </w:r>
      <w:r w:rsidR="00403E66" w:rsidRPr="00403E66">
        <w:rPr>
          <w:rFonts w:hint="eastAsia"/>
        </w:rPr>
        <w:t>は、</w:t>
      </w:r>
      <w:ins w:id="470" w:author="Sato Mieko" w:date="2018-11-19T21:31:00Z">
        <w:r w:rsidR="004D3AE4" w:rsidRPr="00403E66">
          <w:rPr>
            <w:rFonts w:hint="eastAsia"/>
          </w:rPr>
          <w:t>マラソン</w:t>
        </w:r>
        <w:r w:rsidR="004D3AE4">
          <w:rPr>
            <w:rFonts w:hint="eastAsia"/>
          </w:rPr>
          <w:t xml:space="preserve"> </w:t>
        </w:r>
        <w:r w:rsidR="004D3AE4" w:rsidRPr="00403E66">
          <w:rPr>
            <w:rFonts w:hint="eastAsia"/>
          </w:rPr>
          <w:t>ルート</w:t>
        </w:r>
        <w:r w:rsidR="004D3AE4">
          <w:rPr>
            <w:rFonts w:hint="eastAsia"/>
          </w:rPr>
          <w:t>に立って</w:t>
        </w:r>
      </w:ins>
      <w:del w:id="471" w:author="Sato Mieko" w:date="2018-11-19T21:48:00Z">
        <w:r w:rsidR="00CE57AB" w:rsidDel="00484BDD">
          <w:rPr>
            <w:rFonts w:hint="eastAsia"/>
          </w:rPr>
          <w:delText>マラソン</w:delText>
        </w:r>
      </w:del>
      <w:r w:rsidR="00403E66" w:rsidRPr="00403E66">
        <w:rPr>
          <w:rFonts w:hint="eastAsia"/>
        </w:rPr>
        <w:t>ランナーに水を与える</w:t>
      </w:r>
      <w:del w:id="472" w:author="Sato Mieko" w:date="2018-11-19T21:31:00Z">
        <w:r w:rsidR="00CE57AB" w:rsidDel="004D3AE4">
          <w:rPr>
            <w:rFonts w:hint="eastAsia"/>
          </w:rPr>
          <w:delText>ためにいる</w:delText>
        </w:r>
        <w:r w:rsidR="00403E66" w:rsidRPr="00403E66" w:rsidDel="004D3AE4">
          <w:rPr>
            <w:rFonts w:hint="eastAsia"/>
          </w:rPr>
          <w:delText>マラソンルート上</w:delText>
        </w:r>
      </w:del>
      <w:ins w:id="473" w:author="工内 隆" w:date="2018-09-22T17:17:00Z">
        <w:del w:id="474" w:author="Sato Mieko" w:date="2018-11-19T21:31:00Z">
          <w:r w:rsidR="00D82972" w:rsidDel="004D3AE4">
            <w:rPr>
              <w:rFonts w:hint="eastAsia"/>
            </w:rPr>
            <w:delText>に立っている</w:delText>
          </w:r>
        </w:del>
      </w:ins>
      <w:del w:id="475" w:author="工内 隆" w:date="2018-09-22T17:17:00Z">
        <w:r w:rsidR="00403E66" w:rsidRPr="00403E66" w:rsidDel="00D82972">
          <w:rPr>
            <w:rFonts w:hint="eastAsia"/>
          </w:rPr>
          <w:delText>の</w:delText>
        </w:r>
      </w:del>
      <w:r w:rsidR="00403E66" w:rsidRPr="00403E66">
        <w:rPr>
          <w:rFonts w:hint="eastAsia"/>
        </w:rPr>
        <w:t>人のように</w:t>
      </w:r>
      <w:del w:id="476" w:author="Sato Mieko" w:date="2018-11-19T21:13:00Z">
        <w:r w:rsidR="00403E66" w:rsidRPr="00403E66" w:rsidDel="00EA7990">
          <w:rPr>
            <w:rFonts w:hint="eastAsia"/>
          </w:rPr>
          <w:delText>自分自身を設定しようと</w:delText>
        </w:r>
      </w:del>
      <w:ins w:id="477" w:author="Sato Mieko" w:date="2018-11-19T21:13:00Z">
        <w:r w:rsidR="00EA7990">
          <w:rPr>
            <w:rFonts w:hint="eastAsia"/>
          </w:rPr>
          <w:t>なろうと</w:t>
        </w:r>
      </w:ins>
      <w:r w:rsidR="00403E66" w:rsidRPr="00403E66">
        <w:rPr>
          <w:rFonts w:hint="eastAsia"/>
        </w:rPr>
        <w:t>し</w:t>
      </w:r>
      <w:ins w:id="478" w:author="工内 隆" w:date="2018-09-22T17:17:00Z">
        <w:r w:rsidR="00D82972">
          <w:rPr>
            <w:rFonts w:hint="eastAsia"/>
          </w:rPr>
          <w:t>てい</w:t>
        </w:r>
      </w:ins>
      <w:r w:rsidR="00403E66" w:rsidRPr="00403E66">
        <w:rPr>
          <w:rFonts w:hint="eastAsia"/>
        </w:rPr>
        <w:t>ます</w:t>
      </w:r>
      <w:del w:id="479" w:author="Sato Mieko" w:date="2018-11-19T17:35:00Z">
        <w:r w:rsidR="00403E66" w:rsidRPr="00403E66" w:rsidDel="00927373">
          <w:rPr>
            <w:rFonts w:hint="eastAsia"/>
          </w:rPr>
          <w:delText>。</w:delText>
        </w:r>
        <w:r w:rsidR="00403E66" w:rsidRPr="00403E66" w:rsidDel="00927373">
          <w:rPr>
            <w:rFonts w:hint="eastAsia"/>
          </w:rPr>
          <w:delText xml:space="preserve"> </w:delText>
        </w:r>
      </w:del>
      <w:ins w:id="480" w:author="Sato Mieko" w:date="2018-11-19T17:35:00Z">
        <w:r w:rsidR="00927373">
          <w:rPr>
            <w:rFonts w:hint="eastAsia"/>
          </w:rPr>
          <w:t>。</w:t>
        </w:r>
      </w:ins>
      <w:ins w:id="481" w:author="Sato Mieko" w:date="2018-11-19T21:14:00Z">
        <w:r w:rsidR="00EA7990">
          <w:rPr>
            <w:rFonts w:hint="eastAsia"/>
          </w:rPr>
          <w:t>開発者</w:t>
        </w:r>
      </w:ins>
      <w:ins w:id="482" w:author="Sato Mieko" w:date="2018-11-19T21:56:00Z">
        <w:r w:rsidR="00484BDD">
          <w:rPr>
            <w:rFonts w:hint="eastAsia"/>
          </w:rPr>
          <w:t>が</w:t>
        </w:r>
      </w:ins>
      <w:ins w:id="483" w:author="Sato Mieko" w:date="2018-11-19T21:33:00Z">
        <w:r w:rsidR="004D3AE4">
          <w:rPr>
            <w:rFonts w:hint="eastAsia"/>
          </w:rPr>
          <w:t>自分たち</w:t>
        </w:r>
      </w:ins>
      <w:del w:id="484" w:author="Sato Mieko" w:date="2018-11-19T21:15:00Z">
        <w:r w:rsidR="00403E66" w:rsidRPr="00403E66" w:rsidDel="00EA7990">
          <w:rPr>
            <w:rFonts w:hint="eastAsia"/>
          </w:rPr>
          <w:delText>私たちは、</w:delText>
        </w:r>
      </w:del>
      <w:del w:id="485" w:author="Sato Mieko" w:date="2018-11-19T21:34:00Z">
        <w:r w:rsidR="00172E9D" w:rsidRPr="00172E9D" w:rsidDel="004D3AE4">
          <w:rPr>
            <w:rFonts w:hint="eastAsia"/>
          </w:rPr>
          <w:delText>私たち</w:delText>
        </w:r>
      </w:del>
      <w:r w:rsidR="00172E9D" w:rsidRPr="00172E9D">
        <w:rPr>
          <w:rFonts w:hint="eastAsia"/>
        </w:rPr>
        <w:t>のところに</w:t>
      </w:r>
      <w:ins w:id="486" w:author="工内 隆" w:date="2018-09-22T17:20:00Z">
        <w:r w:rsidR="00CF4CA2">
          <w:rPr>
            <w:rFonts w:hint="eastAsia"/>
          </w:rPr>
          <w:t>立ち</w:t>
        </w:r>
      </w:ins>
      <w:r w:rsidR="00172E9D" w:rsidRPr="00172E9D">
        <w:rPr>
          <w:rFonts w:hint="eastAsia"/>
        </w:rPr>
        <w:t>寄</w:t>
      </w:r>
      <w:ins w:id="487" w:author="Sato Mieko" w:date="2018-11-19T21:56:00Z">
        <w:r w:rsidR="00484BDD">
          <w:rPr>
            <w:rFonts w:hint="eastAsia"/>
          </w:rPr>
          <w:t>るように促します。</w:t>
        </w:r>
      </w:ins>
      <w:ins w:id="488" w:author="Sato Mieko" w:date="2018-11-19T21:21:00Z">
        <w:r w:rsidR="00711879">
          <w:rPr>
            <w:rFonts w:hint="eastAsia"/>
          </w:rPr>
          <w:t>そう</w:t>
        </w:r>
      </w:ins>
      <w:ins w:id="489" w:author="Sato Mieko" w:date="2018-11-19T22:04:00Z">
        <w:r w:rsidR="001C745A">
          <w:rPr>
            <w:rFonts w:hint="eastAsia"/>
          </w:rPr>
          <w:t>す</w:t>
        </w:r>
      </w:ins>
      <w:ins w:id="490" w:author="Sato Mieko" w:date="2018-11-19T21:59:00Z">
        <w:r w:rsidR="00EE43C0">
          <w:rPr>
            <w:rFonts w:hint="eastAsia"/>
          </w:rPr>
          <w:t>る</w:t>
        </w:r>
      </w:ins>
      <w:ins w:id="491" w:author="Sato Mieko" w:date="2018-11-19T22:00:00Z">
        <w:r w:rsidR="00EE43C0">
          <w:rPr>
            <w:rFonts w:hint="eastAsia"/>
          </w:rPr>
          <w:t>こ</w:t>
        </w:r>
      </w:ins>
      <w:ins w:id="492" w:author="Sato Mieko" w:date="2018-11-19T22:01:00Z">
        <w:r w:rsidR="00EE43C0">
          <w:rPr>
            <w:rFonts w:hint="eastAsia"/>
          </w:rPr>
          <w:t>とが、</w:t>
        </w:r>
      </w:ins>
      <w:ins w:id="493" w:author="Sato Mieko" w:date="2018-11-19T21:53:00Z">
        <w:r w:rsidR="00484BDD">
          <w:rPr>
            <w:rFonts w:hint="eastAsia"/>
          </w:rPr>
          <w:t>彼ら</w:t>
        </w:r>
      </w:ins>
      <w:ins w:id="494" w:author="Sato Mieko" w:date="2018-11-19T21:56:00Z">
        <w:r w:rsidR="00484BDD">
          <w:rPr>
            <w:rFonts w:hint="eastAsia"/>
          </w:rPr>
          <w:t>が</w:t>
        </w:r>
      </w:ins>
      <w:ins w:id="495" w:author="Sato Mieko" w:date="2018-11-19T21:35:00Z">
        <w:r w:rsidR="004D3AE4">
          <w:rPr>
            <w:rFonts w:hint="eastAsia"/>
          </w:rPr>
          <w:t>長距離</w:t>
        </w:r>
      </w:ins>
      <w:ins w:id="496" w:author="Sato Mieko" w:date="2018-11-19T21:50:00Z">
        <w:r w:rsidR="00484BDD">
          <w:rPr>
            <w:rFonts w:hint="eastAsia"/>
          </w:rPr>
          <w:t>走</w:t>
        </w:r>
      </w:ins>
      <w:ins w:id="497" w:author="Sato Mieko" w:date="2018-11-19T21:35:00Z">
        <w:r w:rsidR="004D3AE4">
          <w:rPr>
            <w:rFonts w:hint="eastAsia"/>
          </w:rPr>
          <w:t>の</w:t>
        </w:r>
      </w:ins>
      <w:ins w:id="498" w:author="Sato Mieko" w:date="2018-11-19T21:36:00Z">
        <w:r w:rsidR="004D3AE4">
          <w:rPr>
            <w:rFonts w:hint="eastAsia"/>
          </w:rPr>
          <w:t>ゴール</w:t>
        </w:r>
      </w:ins>
      <w:del w:id="499" w:author="Sato Mieko" w:date="2018-11-19T21:16:00Z">
        <w:r w:rsidR="00172E9D" w:rsidRPr="00172E9D" w:rsidDel="00EA7990">
          <w:rPr>
            <w:rFonts w:hint="eastAsia"/>
          </w:rPr>
          <w:delText>るため</w:delText>
        </w:r>
      </w:del>
      <w:ins w:id="500" w:author="工内 隆" w:date="2018-09-22T17:21:00Z">
        <w:del w:id="501" w:author="Sato Mieko" w:date="2018-11-19T21:16:00Z">
          <w:r w:rsidR="00CF4CA2" w:rsidDel="00EA7990">
            <w:rPr>
              <w:rFonts w:hint="eastAsia"/>
            </w:rPr>
            <w:delText>に数歩を費やす</w:delText>
          </w:r>
        </w:del>
      </w:ins>
      <w:del w:id="502" w:author="工内 隆" w:date="2018-09-22T17:21:00Z">
        <w:r w:rsidR="00172E9D" w:rsidRPr="00172E9D" w:rsidDel="00CF4CA2">
          <w:rPr>
            <w:rFonts w:hint="eastAsia"/>
          </w:rPr>
          <w:delText>の追加ステップを取る</w:delText>
        </w:r>
      </w:del>
      <w:del w:id="503" w:author="Sato Mieko" w:date="2018-11-19T21:16:00Z">
        <w:r w:rsidR="00172E9D" w:rsidRPr="00172E9D" w:rsidDel="00EA7990">
          <w:rPr>
            <w:rFonts w:hint="eastAsia"/>
          </w:rPr>
          <w:delText>こと</w:delText>
        </w:r>
        <w:r w:rsidR="00172E9D" w:rsidDel="00EA7990">
          <w:rPr>
            <w:rFonts w:hint="eastAsia"/>
          </w:rPr>
          <w:delText>によって、</w:delText>
        </w:r>
        <w:r w:rsidR="00403E66" w:rsidRPr="00403E66" w:rsidDel="00EA7990">
          <w:rPr>
            <w:rFonts w:hint="eastAsia"/>
          </w:rPr>
          <w:delText>開発者</w:delText>
        </w:r>
        <w:r w:rsidR="00CE57AB" w:rsidDel="00EA7990">
          <w:rPr>
            <w:rFonts w:hint="eastAsia"/>
          </w:rPr>
          <w:delText>は</w:delText>
        </w:r>
      </w:del>
      <w:del w:id="504" w:author="Sato Mieko" w:date="2018-11-19T21:36:00Z">
        <w:r w:rsidR="00403E66" w:rsidRPr="00403E66" w:rsidDel="004D3AE4">
          <w:rPr>
            <w:rFonts w:hint="eastAsia"/>
          </w:rPr>
          <w:delText>長期的</w:delText>
        </w:r>
      </w:del>
      <w:del w:id="505" w:author="Sato Mieko" w:date="2018-11-19T21:21:00Z">
        <w:r w:rsidR="00172E9D" w:rsidDel="00711879">
          <w:rPr>
            <w:rFonts w:hint="eastAsia"/>
          </w:rPr>
          <w:delText>には</w:delText>
        </w:r>
      </w:del>
      <w:del w:id="506" w:author="Sato Mieko" w:date="2018-11-19T21:18:00Z">
        <w:r w:rsidR="00172E9D" w:rsidDel="00711879">
          <w:rPr>
            <w:rFonts w:hint="eastAsia"/>
          </w:rPr>
          <w:delText>、</w:delText>
        </w:r>
      </w:del>
      <w:del w:id="507" w:author="Sato Mieko" w:date="2018-11-19T21:36:00Z">
        <w:r w:rsidR="00403E66" w:rsidRPr="00403E66" w:rsidDel="004D3AE4">
          <w:rPr>
            <w:rFonts w:hint="eastAsia"/>
          </w:rPr>
          <w:delText>目標</w:delText>
        </w:r>
      </w:del>
      <w:r w:rsidR="00403E66" w:rsidRPr="00403E66">
        <w:rPr>
          <w:rFonts w:hint="eastAsia"/>
        </w:rPr>
        <w:t>に到達</w:t>
      </w:r>
      <w:ins w:id="508" w:author="Sato Mieko" w:date="2018-11-19T22:00:00Z">
        <w:r w:rsidR="00EE43C0">
          <w:rPr>
            <w:rFonts w:hint="eastAsia"/>
          </w:rPr>
          <w:t>する助けになると</w:t>
        </w:r>
      </w:ins>
      <w:ins w:id="509" w:author="Sato Mieko" w:date="2018-11-19T22:04:00Z">
        <w:r w:rsidR="001C745A">
          <w:rPr>
            <w:rFonts w:hint="eastAsia"/>
          </w:rPr>
          <w:t>わかって</w:t>
        </w:r>
      </w:ins>
      <w:del w:id="510" w:author="Sato Mieko" w:date="2018-11-19T21:22:00Z">
        <w:r w:rsidR="00403E66" w:rsidRPr="00403E66" w:rsidDel="00711879">
          <w:rPr>
            <w:rFonts w:hint="eastAsia"/>
          </w:rPr>
          <w:delText>する</w:delText>
        </w:r>
      </w:del>
      <w:ins w:id="511" w:author="工内 隆" w:date="2018-09-22T17:24:00Z">
        <w:del w:id="512" w:author="Sato Mieko" w:date="2018-11-19T21:22:00Z">
          <w:r w:rsidR="00CF4CA2" w:rsidDel="00711879">
            <w:rPr>
              <w:rFonts w:hint="eastAsia"/>
            </w:rPr>
            <w:delText>という</w:delText>
          </w:r>
        </w:del>
      </w:ins>
      <w:del w:id="513" w:author="Sato Mieko" w:date="2018-11-19T21:58:00Z">
        <w:r w:rsidR="00172E9D" w:rsidDel="00EE43C0">
          <w:rPr>
            <w:rFonts w:hint="eastAsia"/>
          </w:rPr>
          <w:delText>こと</w:delText>
        </w:r>
        <w:r w:rsidR="00CE57AB" w:rsidDel="00EE43C0">
          <w:rPr>
            <w:rFonts w:hint="eastAsia"/>
          </w:rPr>
          <w:delText>を</w:delText>
        </w:r>
      </w:del>
      <w:ins w:id="514" w:author="Sato Mieko" w:date="2018-11-19T21:58:00Z">
        <w:r w:rsidR="00EE43C0">
          <w:rPr>
            <w:rFonts w:hint="eastAsia"/>
          </w:rPr>
          <w:t>いるからです。</w:t>
        </w:r>
      </w:ins>
      <w:del w:id="515" w:author="Sato Mieko" w:date="2018-11-19T21:23:00Z">
        <w:r w:rsidR="00172E9D" w:rsidDel="00711879">
          <w:rPr>
            <w:rFonts w:hint="eastAsia"/>
          </w:rPr>
          <w:delText>実際に</w:delText>
        </w:r>
      </w:del>
      <w:ins w:id="516" w:author="工内 隆" w:date="2018-09-22T17:22:00Z">
        <w:del w:id="517" w:author="Sato Mieko" w:date="2018-11-19T21:23:00Z">
          <w:r w:rsidR="00CF4CA2" w:rsidDel="00711879">
            <w:rPr>
              <w:rFonts w:hint="eastAsia"/>
            </w:rPr>
            <w:delText>理解し</w:delText>
          </w:r>
        </w:del>
      </w:ins>
      <w:ins w:id="518" w:author="工内 隆" w:date="2018-09-22T17:23:00Z">
        <w:del w:id="519" w:author="Sato Mieko" w:date="2018-11-19T21:23:00Z">
          <w:r w:rsidR="00CF4CA2" w:rsidDel="00711879">
            <w:rPr>
              <w:rFonts w:hint="eastAsia"/>
            </w:rPr>
            <w:delText>たうえで</w:delText>
          </w:r>
        </w:del>
      </w:ins>
      <w:del w:id="520" w:author="工内 隆" w:date="2018-09-22T17:22:00Z">
        <w:r w:rsidR="00172E9D" w:rsidDel="00CF4CA2">
          <w:rPr>
            <w:rFonts w:hint="eastAsia"/>
          </w:rPr>
          <w:delText>知ることができるという点で</w:delText>
        </w:r>
      </w:del>
      <w:del w:id="521" w:author="Sato Mieko" w:date="2018-11-19T21:23:00Z">
        <w:r w:rsidR="00172E9D" w:rsidDel="00711879">
          <w:rPr>
            <w:rFonts w:hint="eastAsia"/>
          </w:rPr>
          <w:delText>、私たちのところに</w:delText>
        </w:r>
      </w:del>
      <w:ins w:id="522" w:author="工内 隆" w:date="2018-09-22T17:23:00Z">
        <w:del w:id="523" w:author="Sato Mieko" w:date="2018-11-19T21:23:00Z">
          <w:r w:rsidR="00CF4CA2" w:rsidDel="00711879">
            <w:rPr>
              <w:rFonts w:hint="eastAsia"/>
            </w:rPr>
            <w:delText>立ち</w:delText>
          </w:r>
        </w:del>
      </w:ins>
      <w:del w:id="524" w:author="Sato Mieko" w:date="2018-11-19T21:23:00Z">
        <w:r w:rsidR="00172E9D" w:rsidDel="00711879">
          <w:rPr>
            <w:rFonts w:hint="eastAsia"/>
          </w:rPr>
          <w:delText>寄ることを</w:delText>
        </w:r>
        <w:r w:rsidR="00403E66" w:rsidRPr="00403E66" w:rsidDel="00711879">
          <w:rPr>
            <w:rFonts w:hint="eastAsia"/>
          </w:rPr>
          <w:delText>奨励し</w:delText>
        </w:r>
      </w:del>
      <w:del w:id="525" w:author="Sato Mieko" w:date="2018-11-19T21:48:00Z">
        <w:r w:rsidR="00403E66" w:rsidRPr="00403E66" w:rsidDel="00484BDD">
          <w:rPr>
            <w:rFonts w:hint="eastAsia"/>
          </w:rPr>
          <w:delText>ます</w:delText>
        </w:r>
      </w:del>
      <w:del w:id="526" w:author="Sato Mieko" w:date="2018-11-19T21:58:00Z">
        <w:r w:rsidR="00403E66" w:rsidRPr="00403E66" w:rsidDel="00EE43C0">
          <w:rPr>
            <w:rFonts w:hint="eastAsia"/>
          </w:rPr>
          <w:delText>。</w:delText>
        </w:r>
      </w:del>
      <w:del w:id="527" w:author="Sato Mieko" w:date="2018-11-19T16:52:00Z">
        <w:r w:rsidR="00403E66" w:rsidRPr="00403E66" w:rsidDel="00C641D7">
          <w:rPr>
            <w:rFonts w:hint="eastAsia"/>
          </w:rPr>
          <w:delText xml:space="preserve"> </w:delText>
        </w:r>
      </w:del>
      <w:r w:rsidR="00CE57AB">
        <w:rPr>
          <w:rFonts w:hint="eastAsia"/>
        </w:rPr>
        <w:t>速度を減速させるための</w:t>
      </w:r>
      <w:r w:rsidR="00403E66" w:rsidRPr="00403E66">
        <w:rPr>
          <w:rFonts w:hint="eastAsia"/>
        </w:rPr>
        <w:t>スピード</w:t>
      </w:r>
      <w:ins w:id="528" w:author="Sato Mieko" w:date="2018-11-19T16:52:00Z">
        <w:r w:rsidR="00F54680">
          <w:rPr>
            <w:rFonts w:hint="eastAsia"/>
          </w:rPr>
          <w:t xml:space="preserve"> </w:t>
        </w:r>
      </w:ins>
      <w:r w:rsidR="00403E66" w:rsidRPr="00403E66">
        <w:rPr>
          <w:rFonts w:hint="eastAsia"/>
        </w:rPr>
        <w:t>バンプではなく、サポート</w:t>
      </w:r>
      <w:ins w:id="529" w:author="Sato Mieko" w:date="2018-11-19T16:52:00Z">
        <w:r w:rsidR="00F54680">
          <w:rPr>
            <w:rFonts w:hint="eastAsia"/>
          </w:rPr>
          <w:t xml:space="preserve"> </w:t>
        </w:r>
      </w:ins>
      <w:r w:rsidR="00403E66" w:rsidRPr="00403E66">
        <w:rPr>
          <w:rFonts w:hint="eastAsia"/>
        </w:rPr>
        <w:t>サービスになるように</w:t>
      </w:r>
      <w:ins w:id="530" w:author="Sato Mieko" w:date="2018-11-19T16:53:00Z">
        <w:r w:rsidR="00F54680">
          <w:rPr>
            <w:rFonts w:hint="eastAsia"/>
          </w:rPr>
          <w:t>、</w:t>
        </w:r>
      </w:ins>
      <w:ins w:id="531" w:author="工内 隆" w:date="2018-09-22T17:19:00Z">
        <w:r w:rsidR="00CF4CA2">
          <w:rPr>
            <w:rFonts w:hint="eastAsia"/>
          </w:rPr>
          <w:t>オープンソース</w:t>
        </w:r>
      </w:ins>
      <w:ins w:id="532" w:author="工内 隆" w:date="2018-09-22T17:23:00Z">
        <w:del w:id="533" w:author="Sato Mieko" w:date="2018-11-19T10:05:00Z">
          <w:r w:rsidR="00CF4CA2" w:rsidDel="00824143">
            <w:rPr>
              <w:rFonts w:hint="eastAsia"/>
            </w:rPr>
            <w:delText xml:space="preserve">　</w:delText>
          </w:r>
        </w:del>
      </w:ins>
      <w:ins w:id="534" w:author="Sato Mieko" w:date="2018-11-19T10:05:00Z">
        <w:r w:rsidR="00824143">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14:paraId="5ECD32CE" w14:textId="77777777" w:rsidR="004B6B37" w:rsidRDefault="004B6B37" w:rsidP="004B6B37"/>
    <w:p w14:paraId="0122E8C0" w14:textId="77777777" w:rsidR="004B6B37" w:rsidRDefault="00824143" w:rsidP="004B6B37">
      <w:hyperlink r:id="rId17" w:history="1">
        <w:r w:rsidR="004B6B37" w:rsidRPr="00CE57AB">
          <w:rPr>
            <w:rStyle w:val="a3"/>
          </w:rPr>
          <w:t>Gil Yehuda</w:t>
        </w:r>
      </w:hyperlink>
      <w:r w:rsidR="004B6B37">
        <w:t xml:space="preserve"> – Senior Director of Open Source at Oath (Yahoo + AOL)</w:t>
      </w:r>
    </w:p>
    <w:p w14:paraId="3347AE0C" w14:textId="77777777" w:rsidR="004B6B37" w:rsidRDefault="004B6B37" w:rsidP="004B6B37"/>
    <w:p w14:paraId="5FECC0D9" w14:textId="77777777"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14:paraId="18AF3CE8" w14:textId="0A303F3D"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del w:id="535" w:author="Sato Mieko" w:date="2018-11-19T10:05:00Z">
        <w:r w:rsidDel="00824143">
          <w:rPr>
            <w:rFonts w:hint="eastAsia"/>
          </w:rPr>
          <w:delText xml:space="preserve">　</w:delText>
        </w:r>
      </w:del>
      <w:ins w:id="536" w:author="Sato Mieko" w:date="2018-11-19T10:05:00Z">
        <w:r w:rsidR="00824143">
          <w:rPr>
            <w:rFonts w:hint="eastAsia"/>
          </w:rPr>
          <w:t xml:space="preserve"> </w:t>
        </w:r>
      </w:ins>
      <w:r w:rsidRPr="009266F5">
        <w:rPr>
          <w:rFonts w:hint="eastAsia"/>
        </w:rPr>
        <w:t>プロジェクトに</w:t>
      </w:r>
      <w:r>
        <w:rPr>
          <w:rFonts w:hint="eastAsia"/>
        </w:rPr>
        <w:t>コントリビューションすること</w:t>
      </w:r>
      <w:del w:id="537" w:author="工内 隆" w:date="2018-09-22T17:26:00Z">
        <w:r w:rsidR="00172E9D" w:rsidDel="00CF4CA2">
          <w:rPr>
            <w:rFonts w:hint="eastAsia"/>
          </w:rPr>
          <w:delText>を</w:delText>
        </w:r>
        <w:r w:rsidDel="00CF4CA2">
          <w:rPr>
            <w:rFonts w:hint="eastAsia"/>
          </w:rPr>
          <w:delText>円滑</w:delText>
        </w:r>
      </w:del>
      <w:del w:id="538" w:author="工内 隆" w:date="2018-09-22T17:25:00Z">
        <w:r w:rsidDel="00CF4CA2">
          <w:rPr>
            <w:rFonts w:hint="eastAsia"/>
          </w:rPr>
          <w:delText>に進め</w:delText>
        </w:r>
      </w:del>
      <w:r w:rsidRPr="009266F5">
        <w:rPr>
          <w:rFonts w:hint="eastAsia"/>
        </w:rPr>
        <w:t>、</w:t>
      </w:r>
      <w:ins w:id="539"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540" w:author="工内 隆" w:date="2018-09-22T17:26:00Z">
        <w:r w:rsidR="00CF4CA2">
          <w:rPr>
            <w:rFonts w:hint="eastAsia"/>
          </w:rPr>
          <w:t>の円滑化</w:t>
        </w:r>
      </w:ins>
      <w:r w:rsidRPr="009266F5">
        <w:rPr>
          <w:rFonts w:hint="eastAsia"/>
        </w:rPr>
        <w:t>を</w:t>
      </w:r>
      <w:r w:rsidR="00975BCB">
        <w:rPr>
          <w:rFonts w:hint="eastAsia"/>
        </w:rPr>
        <w:t>狙ったものです</w:t>
      </w:r>
      <w:del w:id="541" w:author="Sato Mieko" w:date="2018-11-19T17:35:00Z">
        <w:r w:rsidRPr="009266F5" w:rsidDel="00927373">
          <w:rPr>
            <w:rFonts w:hint="eastAsia"/>
          </w:rPr>
          <w:delText>。</w:delText>
        </w:r>
        <w:r w:rsidRPr="009266F5" w:rsidDel="00927373">
          <w:rPr>
            <w:rFonts w:hint="eastAsia"/>
          </w:rPr>
          <w:delText xml:space="preserve"> </w:delText>
        </w:r>
      </w:del>
      <w:ins w:id="542" w:author="Sato Mieko" w:date="2018-11-19T17:35:00Z">
        <w:r w:rsidR="00927373">
          <w:rPr>
            <w:rFonts w:hint="eastAsia"/>
          </w:rPr>
          <w:t>。</w:t>
        </w:r>
      </w:ins>
      <w:r w:rsidR="00975BCB">
        <w:rPr>
          <w:rFonts w:hint="eastAsia"/>
        </w:rPr>
        <w:t>コントリビューションの</w:t>
      </w:r>
      <w:del w:id="543" w:author="工内 隆" w:date="2018-09-22T17:28:00Z">
        <w:r w:rsidR="00975BCB" w:rsidDel="004E614E">
          <w:rPr>
            <w:rFonts w:hint="eastAsia"/>
          </w:rPr>
          <w:delText>ために</w:delText>
        </w:r>
      </w:del>
      <w:r w:rsidRPr="009266F5">
        <w:rPr>
          <w:rFonts w:hint="eastAsia"/>
        </w:rPr>
        <w:t>障壁</w:t>
      </w:r>
      <w:del w:id="544"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del w:id="545" w:author="Sato Mieko" w:date="2018-11-19T17:35:00Z">
        <w:r w:rsidRPr="009266F5" w:rsidDel="00927373">
          <w:rPr>
            <w:rFonts w:hint="eastAsia"/>
          </w:rPr>
          <w:delText>。</w:delText>
        </w:r>
        <w:r w:rsidRPr="009266F5" w:rsidDel="00927373">
          <w:rPr>
            <w:rFonts w:hint="eastAsia"/>
          </w:rPr>
          <w:delText xml:space="preserve"> </w:delText>
        </w:r>
      </w:del>
      <w:ins w:id="546" w:author="Sato Mieko" w:date="2018-11-19T17:35:00Z">
        <w:r w:rsidR="00927373">
          <w:rPr>
            <w:rFonts w:hint="eastAsia"/>
          </w:rPr>
          <w:t>。</w:t>
        </w:r>
      </w:ins>
      <w:r w:rsidRPr="009266F5">
        <w:rPr>
          <w:rFonts w:hint="eastAsia"/>
        </w:rPr>
        <w:t>トラッキングするものは次のとおりです。</w:t>
      </w:r>
    </w:p>
    <w:p w14:paraId="15C05A03" w14:textId="77777777" w:rsidR="009266F5" w:rsidRDefault="009266F5" w:rsidP="004B6B37"/>
    <w:p w14:paraId="0F49F4BE" w14:textId="77777777" w:rsidR="004B6B37" w:rsidRDefault="00975BCB" w:rsidP="004B6B37">
      <w:r>
        <w:rPr>
          <w:rFonts w:hint="eastAsia"/>
        </w:rPr>
        <w:t>・</w:t>
      </w:r>
      <w:r w:rsidR="004B6B37">
        <w:t>Number of commits made to external projects identified as strategic to the organization</w:t>
      </w:r>
    </w:p>
    <w:p w14:paraId="233ED3B9" w14:textId="77777777"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3C4D2A9D" w14:textId="77777777" w:rsidR="00975BCB" w:rsidRDefault="00975BCB" w:rsidP="004B6B37"/>
    <w:p w14:paraId="77688AAB" w14:textId="77777777" w:rsidR="004B6B37" w:rsidRDefault="00975BCB" w:rsidP="004B6B37">
      <w:r>
        <w:rPr>
          <w:rFonts w:hint="eastAsia"/>
        </w:rPr>
        <w:t>・</w:t>
      </w:r>
      <w:r w:rsidR="004B6B37">
        <w:t>Number of developers contributing. Also, who are they and which projects do they contribute to?</w:t>
      </w:r>
    </w:p>
    <w:p w14:paraId="009CC6D3" w14:textId="77777777" w:rsidR="00975BCB" w:rsidRDefault="00594DFA" w:rsidP="004B6B37">
      <w:r>
        <w:rPr>
          <w:rFonts w:hint="eastAsia"/>
        </w:rPr>
        <w:t>・コントリビューション</w:t>
      </w:r>
      <w:r w:rsidRPr="00594DFA">
        <w:rPr>
          <w:rFonts w:hint="eastAsia"/>
        </w:rPr>
        <w:t>している開発者の数</w:t>
      </w:r>
      <w:ins w:id="547" w:author="工内 隆" w:date="2018-09-22T17:29:00Z">
        <w:r w:rsidR="004E614E">
          <w:rPr>
            <w:rFonts w:hint="eastAsia"/>
          </w:rPr>
          <w:t>。</w:t>
        </w:r>
      </w:ins>
      <w:del w:id="548" w:author="工内 隆" w:date="2018-09-22T17:29:00Z">
        <w:r w:rsidRPr="00594DFA" w:rsidDel="004E614E">
          <w:rPr>
            <w:rFonts w:hint="eastAsia"/>
          </w:rPr>
          <w:delText xml:space="preserve"> </w:delText>
        </w:r>
      </w:del>
      <w:r w:rsidRPr="00594DFA">
        <w:rPr>
          <w:rFonts w:hint="eastAsia"/>
        </w:rPr>
        <w:t>また、</w:t>
      </w:r>
      <w:del w:id="549" w:author="工内 隆" w:date="2018-09-22T17:29:00Z">
        <w:r w:rsidRPr="00594DFA" w:rsidDel="004E614E">
          <w:rPr>
            <w:rFonts w:hint="eastAsia"/>
          </w:rPr>
          <w:delText>彼らは</w:delText>
        </w:r>
      </w:del>
      <w:r w:rsidRPr="00594DFA">
        <w:rPr>
          <w:rFonts w:hint="eastAsia"/>
        </w:rPr>
        <w:t>誰</w:t>
      </w:r>
      <w:ins w:id="550" w:author="工内 隆" w:date="2018-09-22T17:29:00Z">
        <w:r w:rsidR="004E614E">
          <w:rPr>
            <w:rFonts w:hint="eastAsia"/>
          </w:rPr>
          <w:t>が</w:t>
        </w:r>
      </w:ins>
      <w:del w:id="551" w:author="工内 隆" w:date="2018-09-22T17:29:00Z">
        <w:r w:rsidRPr="00594DFA" w:rsidDel="004E614E">
          <w:rPr>
            <w:rFonts w:hint="eastAsia"/>
          </w:rPr>
          <w:delText>で</w:delText>
        </w:r>
      </w:del>
      <w:r>
        <w:rPr>
          <w:rFonts w:hint="eastAsia"/>
        </w:rPr>
        <w:t>、どのプロジェクトに貢献しているか</w:t>
      </w:r>
      <w:ins w:id="552" w:author="Date Masahiro" w:date="2018-09-25T10:11:00Z">
        <w:r w:rsidR="00D36C69">
          <w:rPr>
            <w:rFonts w:hint="eastAsia"/>
          </w:rPr>
          <w:t>。</w:t>
        </w:r>
      </w:ins>
      <w:ins w:id="553" w:author="工内 隆" w:date="2018-09-22T17:29:00Z">
        <w:del w:id="554" w:author="Date Masahiro" w:date="2018-09-25T10:11:00Z">
          <w:r w:rsidR="004E614E" w:rsidDel="00D36C69">
            <w:rPr>
              <w:rFonts w:hint="eastAsia"/>
            </w:rPr>
            <w:delText>？</w:delText>
          </w:r>
        </w:del>
      </w:ins>
    </w:p>
    <w:p w14:paraId="19843424" w14:textId="77777777" w:rsidR="00975BCB" w:rsidRDefault="00975BCB" w:rsidP="004B6B37"/>
    <w:p w14:paraId="7FD1185A" w14:textId="77777777" w:rsidR="004B6B37" w:rsidRDefault="00594DFA" w:rsidP="004B6B37">
      <w:r>
        <w:rPr>
          <w:rFonts w:hint="eastAsia"/>
        </w:rPr>
        <w:t>・</w:t>
      </w:r>
      <w:r w:rsidR="004B6B37">
        <w:t>Number of project maintainers employed by the organization (hired and grown)</w:t>
      </w:r>
    </w:p>
    <w:p w14:paraId="13A020C8" w14:textId="732F54DC" w:rsidR="00594DFA" w:rsidRDefault="00594DFA" w:rsidP="004B6B37">
      <w:r w:rsidRPr="00594DFA">
        <w:rPr>
          <w:rFonts w:hint="eastAsia"/>
        </w:rPr>
        <w:t>組織</w:t>
      </w:r>
      <w:ins w:id="555" w:author="工内 隆" w:date="2018-09-22T17:30:00Z">
        <w:r w:rsidR="004E614E">
          <w:rPr>
            <w:rFonts w:hint="eastAsia"/>
          </w:rPr>
          <w:t>で</w:t>
        </w:r>
      </w:ins>
      <w:del w:id="556" w:author="工内 隆" w:date="2018-09-22T17:30:00Z">
        <w:r w:rsidRPr="00594DFA" w:rsidDel="004E614E">
          <w:rPr>
            <w:rFonts w:hint="eastAsia"/>
          </w:rPr>
          <w:delText>に</w:delText>
        </w:r>
      </w:del>
      <w:r>
        <w:rPr>
          <w:rFonts w:hint="eastAsia"/>
        </w:rPr>
        <w:t>働いている</w:t>
      </w:r>
      <w:r w:rsidRPr="00594DFA">
        <w:rPr>
          <w:rFonts w:hint="eastAsia"/>
        </w:rPr>
        <w:t>プロジェクト</w:t>
      </w:r>
      <w:del w:id="557" w:author="Sato Mieko" w:date="2018-11-19T10:05:00Z">
        <w:r w:rsidDel="00824143">
          <w:rPr>
            <w:rFonts w:hint="eastAsia"/>
          </w:rPr>
          <w:delText xml:space="preserve">　</w:delText>
        </w:r>
      </w:del>
      <w:ins w:id="558" w:author="Sato Mieko" w:date="2018-11-19T10:05:00Z">
        <w:r w:rsidR="00824143">
          <w:rPr>
            <w:rFonts w:hint="eastAsia"/>
          </w:rPr>
          <w:t xml:space="preserve"> </w:t>
        </w:r>
      </w:ins>
      <w:r>
        <w:rPr>
          <w:rFonts w:hint="eastAsia"/>
        </w:rPr>
        <w:t>メ</w:t>
      </w:r>
      <w:del w:id="559" w:author="Sato Mieko" w:date="2018-11-19T16:37:00Z">
        <w:r w:rsidDel="00E6358E">
          <w:rPr>
            <w:rFonts w:hint="eastAsia"/>
          </w:rPr>
          <w:delText>イ</w:delText>
        </w:r>
      </w:del>
      <w:r>
        <w:rPr>
          <w:rFonts w:hint="eastAsia"/>
        </w:rPr>
        <w:t>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01166011" w14:textId="77777777" w:rsidR="00594DFA" w:rsidRPr="00594DFA" w:rsidRDefault="00594DFA" w:rsidP="004B6B37"/>
    <w:p w14:paraId="5270239F" w14:textId="77777777" w:rsidR="004B6B37" w:rsidRDefault="00594DFA" w:rsidP="004B6B37">
      <w:r>
        <w:rPr>
          <w:rFonts w:hint="eastAsia"/>
        </w:rPr>
        <w:lastRenderedPageBreak/>
        <w:t>・</w:t>
      </w:r>
      <w:r w:rsidR="004B6B37">
        <w:t>Project health for the projects you contribute to</w:t>
      </w:r>
    </w:p>
    <w:p w14:paraId="3313747D" w14:textId="77777777" w:rsidR="00594DFA" w:rsidRDefault="00594DFA" w:rsidP="004B6B37">
      <w:r>
        <w:rPr>
          <w:rFonts w:hint="eastAsia"/>
        </w:rPr>
        <w:t>・コントリビューション</w:t>
      </w:r>
      <w:r w:rsidRPr="00594DFA">
        <w:rPr>
          <w:rFonts w:hint="eastAsia"/>
        </w:rPr>
        <w:t>しているプロジェクトの健全性</w:t>
      </w:r>
    </w:p>
    <w:p w14:paraId="0C68A9AB" w14:textId="77777777" w:rsidR="00594DFA" w:rsidRDefault="00594DFA" w:rsidP="004B6B37"/>
    <w:p w14:paraId="2641B8D3" w14:textId="77777777" w:rsidR="004B6B37" w:rsidRDefault="00594DFA" w:rsidP="004B6B37">
      <w:r>
        <w:rPr>
          <w:rFonts w:hint="eastAsia"/>
        </w:rPr>
        <w:t>・</w:t>
      </w:r>
      <w:r w:rsidR="004B6B37">
        <w:t>Sentiment analysis: your organization’s reputation in open source communities</w:t>
      </w:r>
    </w:p>
    <w:p w14:paraId="425C36DE" w14:textId="79D768A4"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w:t>
      </w:r>
      <w:del w:id="560" w:author="Sato Mieko" w:date="2018-11-19T10:05:00Z">
        <w:r w:rsidR="002B3871" w:rsidDel="00824143">
          <w:rPr>
            <w:rFonts w:hint="eastAsia"/>
          </w:rPr>
          <w:delText xml:space="preserve">　</w:delText>
        </w:r>
      </w:del>
      <w:ins w:id="561" w:author="Sato Mieko" w:date="2018-11-19T10:05:00Z">
        <w:r w:rsidR="00824143">
          <w:rPr>
            <w:rFonts w:hint="eastAsia"/>
          </w:rPr>
          <w:t xml:space="preserve"> </w:t>
        </w:r>
      </w:ins>
      <w:r w:rsidR="002B3871">
        <w:rPr>
          <w:rFonts w:hint="eastAsia"/>
        </w:rPr>
        <w:t>コミュニティ</w:t>
      </w:r>
      <w:r w:rsidRPr="00594DFA">
        <w:rPr>
          <w:rFonts w:hint="eastAsia"/>
        </w:rPr>
        <w:t>における</w:t>
      </w:r>
      <w:r w:rsidR="00172E9D">
        <w:rPr>
          <w:rFonts w:hint="eastAsia"/>
        </w:rPr>
        <w:t>あなたの</w:t>
      </w:r>
      <w:r w:rsidRPr="00594DFA">
        <w:rPr>
          <w:rFonts w:hint="eastAsia"/>
        </w:rPr>
        <w:t>組織の評判</w:t>
      </w:r>
    </w:p>
    <w:p w14:paraId="66B1AFAC" w14:textId="77777777" w:rsidR="00594DFA" w:rsidRDefault="00594DFA" w:rsidP="004B6B37"/>
    <w:p w14:paraId="49AD4F32" w14:textId="77777777" w:rsidR="004B6B37" w:rsidRDefault="00594DFA" w:rsidP="004B6B37">
      <w:r>
        <w:rPr>
          <w:rFonts w:hint="eastAsia"/>
        </w:rPr>
        <w:t>・</w:t>
      </w:r>
      <w:r w:rsidR="004B6B37">
        <w:t>Are developers aware of the policy for contributing? (You have one, right?)</w:t>
      </w:r>
    </w:p>
    <w:p w14:paraId="18C418B8" w14:textId="57D64AFF" w:rsidR="00594DFA" w:rsidRDefault="00594DFA" w:rsidP="004B6B37">
      <w:r>
        <w:rPr>
          <w:rFonts w:hint="eastAsia"/>
        </w:rPr>
        <w:t>・</w:t>
      </w:r>
      <w:r w:rsidRPr="00594DFA">
        <w:rPr>
          <w:rFonts w:hint="eastAsia"/>
        </w:rPr>
        <w:t>開発者は</w:t>
      </w:r>
      <w:r>
        <w:rPr>
          <w:rFonts w:hint="eastAsia"/>
        </w:rPr>
        <w:t>コントリビューション</w:t>
      </w:r>
      <w:del w:id="562" w:author="Sato Mieko" w:date="2018-11-19T10:05:00Z">
        <w:r w:rsidDel="00824143">
          <w:rPr>
            <w:rFonts w:hint="eastAsia"/>
          </w:rPr>
          <w:delText xml:space="preserve">　</w:delText>
        </w:r>
      </w:del>
      <w:ins w:id="563" w:author="Sato Mieko" w:date="2018-11-19T10:05:00Z">
        <w:r w:rsidR="00824143">
          <w:rPr>
            <w:rFonts w:hint="eastAsia"/>
          </w:rPr>
          <w:t xml:space="preserve"> </w:t>
        </w:r>
      </w:ins>
      <w:r>
        <w:rPr>
          <w:rFonts w:hint="eastAsia"/>
        </w:rPr>
        <w:t>ポリシー</w:t>
      </w:r>
      <w:r w:rsidRPr="00594DFA">
        <w:rPr>
          <w:rFonts w:hint="eastAsia"/>
        </w:rPr>
        <w:t>を認識してい</w:t>
      </w:r>
      <w:r>
        <w:rPr>
          <w:rFonts w:hint="eastAsia"/>
        </w:rPr>
        <w:t>るか</w:t>
      </w:r>
      <w:ins w:id="564" w:author="Date Masahiro" w:date="2018-09-25T10:13:00Z">
        <w:r w:rsidR="00D36C69">
          <w:rPr>
            <w:rFonts w:hint="eastAsia"/>
          </w:rPr>
          <w:t>。</w:t>
        </w:r>
      </w:ins>
      <w:ins w:id="565" w:author="工内 隆" w:date="2018-09-22T17:32:00Z">
        <w:del w:id="566" w:author="Date Masahiro" w:date="2018-09-25T10:13:00Z">
          <w:r w:rsidR="004E614E" w:rsidDel="00D36C69">
            <w:rPr>
              <w:rFonts w:hint="eastAsia"/>
            </w:rPr>
            <w:delText>？</w:delText>
          </w:r>
        </w:del>
      </w:ins>
      <w:del w:id="567" w:author="Date Masahiro" w:date="2018-09-25T10:13:00Z">
        <w:r w:rsidRPr="00594DFA" w:rsidDel="00D36C69">
          <w:rPr>
            <w:rFonts w:hint="eastAsia"/>
          </w:rPr>
          <w:delText>（</w:delText>
        </w:r>
      </w:del>
      <w:ins w:id="568" w:author="Date Masahiro" w:date="2018-09-25T10:13:00Z">
        <w:r w:rsidR="00D36C69">
          <w:rPr>
            <w:rFonts w:hint="eastAsia"/>
          </w:rPr>
          <w:t>（</w:t>
        </w:r>
      </w:ins>
      <w:r w:rsidRPr="00594DFA">
        <w:rPr>
          <w:rFonts w:hint="eastAsia"/>
        </w:rPr>
        <w:t>あなたは</w:t>
      </w:r>
      <w:r>
        <w:rPr>
          <w:rFonts w:hint="eastAsia"/>
        </w:rPr>
        <w:t>ポリシーを持っているはずです</w:t>
      </w:r>
      <w:ins w:id="569" w:author="Date Masahiro" w:date="2018-09-25T10:13:00Z">
        <w:r w:rsidR="00D36C69">
          <w:rPr>
            <w:rFonts w:hint="eastAsia"/>
          </w:rPr>
          <w:t>が。</w:t>
        </w:r>
      </w:ins>
      <w:del w:id="570" w:author="工内 隆" w:date="2018-09-22T17:32:00Z">
        <w:r w:rsidDel="004E614E">
          <w:rPr>
            <w:rFonts w:hint="eastAsia"/>
          </w:rPr>
          <w:delText>が</w:delText>
        </w:r>
      </w:del>
      <w:ins w:id="571" w:author="工内 隆" w:date="2018-09-22T17:31:00Z">
        <w:del w:id="572" w:author="Date Masahiro" w:date="2018-09-25T10:13:00Z">
          <w:r w:rsidR="004E614E" w:rsidDel="00D36C69">
            <w:rPr>
              <w:rFonts w:hint="eastAsia"/>
            </w:rPr>
            <w:delText>？</w:delText>
          </w:r>
        </w:del>
      </w:ins>
      <w:del w:id="573"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14:paraId="35F4FF5F" w14:textId="77777777" w:rsidR="00594DFA" w:rsidRDefault="00594DFA" w:rsidP="004B6B37"/>
    <w:p w14:paraId="12F59FA7" w14:textId="77777777" w:rsidR="004B6B37" w:rsidRDefault="00754CAA" w:rsidP="004B6B37">
      <w:r>
        <w:rPr>
          <w:rFonts w:hint="eastAsia"/>
        </w:rPr>
        <w:t>・</w:t>
      </w:r>
      <w:r w:rsidR="004B6B37">
        <w:t>Do they follow the process for contributing? (</w:t>
      </w:r>
      <w:proofErr w:type="spellStart"/>
      <w:r w:rsidR="004B6B37">
        <w:t>ie</w:t>
      </w:r>
      <w:proofErr w:type="spellEnd"/>
      <w:r w:rsidR="004B6B37">
        <w:t xml:space="preserve"> must they sign a CLA, etc.)</w:t>
      </w:r>
    </w:p>
    <w:p w14:paraId="73FA8FB9" w14:textId="77777777"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574" w:author="Date Masahiro" w:date="2018-09-25T10:14:00Z">
        <w:r w:rsidR="00D36C69">
          <w:rPr>
            <w:rFonts w:hint="eastAsia"/>
          </w:rPr>
          <w:t>。</w:t>
        </w:r>
      </w:ins>
      <w:ins w:id="575" w:author="工内 隆" w:date="2018-09-22T17:32:00Z">
        <w:del w:id="576" w:author="Date Masahiro" w:date="2018-09-25T10:14:00Z">
          <w:r w:rsidR="004E614E" w:rsidDel="00D36C69">
            <w:rPr>
              <w:rFonts w:hint="eastAsia"/>
            </w:rPr>
            <w:delText>？</w:delText>
          </w:r>
        </w:del>
      </w:ins>
      <w:r w:rsidRPr="00754CAA">
        <w:rPr>
          <w:rFonts w:hint="eastAsia"/>
        </w:rPr>
        <w:t>（</w:t>
      </w:r>
      <w:r w:rsidRPr="00754CAA">
        <w:rPr>
          <w:rFonts w:hint="eastAsia"/>
        </w:rPr>
        <w:t>CLA</w:t>
      </w:r>
      <w:r w:rsidRPr="00754CAA">
        <w:rPr>
          <w:rFonts w:hint="eastAsia"/>
        </w:rPr>
        <w:t>に署名しなければならないなど）</w:t>
      </w:r>
    </w:p>
    <w:p w14:paraId="6E68A60A" w14:textId="77777777" w:rsidR="00754CAA" w:rsidRDefault="00754CAA" w:rsidP="004B6B37"/>
    <w:p w14:paraId="3FB6B4F6" w14:textId="77777777" w:rsidR="004B6B37" w:rsidRDefault="00754CAA" w:rsidP="004B6B37">
      <w:r>
        <w:rPr>
          <w:rFonts w:hint="eastAsia"/>
        </w:rPr>
        <w:t>・</w:t>
      </w:r>
      <w:r w:rsidR="004B6B37">
        <w:t>Do they ask you for help and are you prompt in providing it?</w:t>
      </w:r>
    </w:p>
    <w:p w14:paraId="5F49076C" w14:textId="77777777" w:rsidR="00754CAA" w:rsidRDefault="00754CAA" w:rsidP="004B6B37">
      <w:r>
        <w:rPr>
          <w:rFonts w:hint="eastAsia"/>
        </w:rPr>
        <w:t>・</w:t>
      </w:r>
      <w:r w:rsidRPr="00754CAA">
        <w:rPr>
          <w:rFonts w:hint="eastAsia"/>
        </w:rPr>
        <w:t>彼ら</w:t>
      </w:r>
      <w:ins w:id="577" w:author="工内 隆" w:date="2018-09-22T17:33:00Z">
        <w:r w:rsidR="004E614E">
          <w:rPr>
            <w:rFonts w:hint="eastAsia"/>
          </w:rPr>
          <w:t>は</w:t>
        </w:r>
      </w:ins>
      <w:del w:id="578" w:author="工内 隆" w:date="2018-09-22T17:33:00Z">
        <w:r w:rsidDel="004E614E">
          <w:rPr>
            <w:rFonts w:hint="eastAsia"/>
          </w:rPr>
          <w:delText>が</w:delText>
        </w:r>
      </w:del>
      <w:r w:rsidRPr="00754CAA">
        <w:rPr>
          <w:rFonts w:hint="eastAsia"/>
        </w:rPr>
        <w:t>あなたに助けを求めてい</w:t>
      </w:r>
      <w:r>
        <w:rPr>
          <w:rFonts w:hint="eastAsia"/>
        </w:rPr>
        <w:t>る</w:t>
      </w:r>
      <w:ins w:id="579" w:author="工内 隆" w:date="2018-09-22T17:33:00Z">
        <w:r w:rsidR="004E614E">
          <w:rPr>
            <w:rFonts w:hint="eastAsia"/>
          </w:rPr>
          <w:t>か</w:t>
        </w:r>
      </w:ins>
      <w:ins w:id="580" w:author="Date Masahiro" w:date="2018-09-25T10:14:00Z">
        <w:r w:rsidR="00D36C69">
          <w:rPr>
            <w:rFonts w:hint="eastAsia"/>
          </w:rPr>
          <w:t>。</w:t>
        </w:r>
      </w:ins>
      <w:ins w:id="581" w:author="工内 隆" w:date="2018-09-22T17:33:00Z">
        <w:del w:id="582" w:author="Date Masahiro" w:date="2018-09-25T10:14:00Z">
          <w:r w:rsidR="004E614E" w:rsidDel="00D36C69">
            <w:rPr>
              <w:rFonts w:hint="eastAsia"/>
            </w:rPr>
            <w:delText>？</w:delText>
          </w:r>
        </w:del>
      </w:ins>
      <w:del w:id="583" w:author="工内 隆" w:date="2018-09-22T17:33:00Z">
        <w:r w:rsidDel="004E614E">
          <w:rPr>
            <w:rFonts w:hint="eastAsia"/>
          </w:rPr>
          <w:delText>ときに、</w:delText>
        </w:r>
      </w:del>
      <w:r>
        <w:rPr>
          <w:rFonts w:hint="eastAsia"/>
        </w:rPr>
        <w:t>速やかにサポートしてい</w:t>
      </w:r>
      <w:ins w:id="584" w:author="工内 隆" w:date="2018-09-22T17:33:00Z">
        <w:r w:rsidR="004E614E">
          <w:rPr>
            <w:rFonts w:hint="eastAsia"/>
          </w:rPr>
          <w:t>る</w:t>
        </w:r>
      </w:ins>
      <w:del w:id="585" w:author="工内 隆" w:date="2018-09-22T17:34:00Z">
        <w:r w:rsidDel="004E614E">
          <w:rPr>
            <w:rFonts w:hint="eastAsia"/>
          </w:rPr>
          <w:delText>ます</w:delText>
        </w:r>
      </w:del>
      <w:r>
        <w:rPr>
          <w:rFonts w:hint="eastAsia"/>
        </w:rPr>
        <w:t>か</w:t>
      </w:r>
      <w:ins w:id="586" w:author="Date Masahiro" w:date="2018-09-25T10:14:00Z">
        <w:r w:rsidR="00D36C69">
          <w:rPr>
            <w:rFonts w:hint="eastAsia"/>
          </w:rPr>
          <w:t>。</w:t>
        </w:r>
      </w:ins>
      <w:ins w:id="587" w:author="工内 隆" w:date="2018-09-22T17:34:00Z">
        <w:del w:id="588" w:author="Date Masahiro" w:date="2018-09-25T10:14:00Z">
          <w:r w:rsidR="004E614E" w:rsidDel="00D36C69">
            <w:rPr>
              <w:rFonts w:hint="eastAsia"/>
            </w:rPr>
            <w:delText>？</w:delText>
          </w:r>
        </w:del>
      </w:ins>
    </w:p>
    <w:p w14:paraId="0FAEB412" w14:textId="77777777" w:rsidR="00754CAA" w:rsidRDefault="00754CAA" w:rsidP="004B6B37"/>
    <w:p w14:paraId="3C3ED75A" w14:textId="77777777" w:rsidR="004B6B37" w:rsidRDefault="00754CAA" w:rsidP="004B6B37">
      <w:r>
        <w:rPr>
          <w:rFonts w:hint="eastAsia"/>
        </w:rPr>
        <w:t>・</w:t>
      </w:r>
      <w:r w:rsidR="004B6B37">
        <w:t>Amount of time between software releases – is it increasing or decreasing?</w:t>
      </w:r>
    </w:p>
    <w:p w14:paraId="51D8761B" w14:textId="5307F65F" w:rsidR="00754CAA" w:rsidRDefault="00754CAA" w:rsidP="004B6B37">
      <w:r>
        <w:rPr>
          <w:rFonts w:hint="eastAsia"/>
        </w:rPr>
        <w:t>・</w:t>
      </w:r>
      <w:r w:rsidRPr="00754CAA">
        <w:rPr>
          <w:rFonts w:hint="eastAsia"/>
        </w:rPr>
        <w:t>ソフトウェア</w:t>
      </w:r>
      <w:del w:id="589" w:author="Sato Mieko" w:date="2018-11-19T10:05:00Z">
        <w:r w:rsidDel="00824143">
          <w:rPr>
            <w:rFonts w:hint="eastAsia"/>
          </w:rPr>
          <w:delText xml:space="preserve">　</w:delText>
        </w:r>
      </w:del>
      <w:ins w:id="590" w:author="Sato Mieko" w:date="2018-11-19T10:05:00Z">
        <w:r w:rsidR="00824143">
          <w:rPr>
            <w:rFonts w:hint="eastAsia"/>
          </w:rPr>
          <w:t xml:space="preserve"> </w:t>
        </w:r>
      </w:ins>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591"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592" w:author="工内 隆" w:date="2018-09-22T17:34:00Z">
        <w:r w:rsidDel="004E614E">
          <w:rPr>
            <w:rFonts w:hint="eastAsia"/>
          </w:rPr>
          <w:delText>です</w:delText>
        </w:r>
      </w:del>
      <w:r>
        <w:rPr>
          <w:rFonts w:hint="eastAsia"/>
        </w:rPr>
        <w:t>か</w:t>
      </w:r>
      <w:ins w:id="593" w:author="Date Masahiro" w:date="2018-09-25T10:14:00Z">
        <w:r w:rsidR="00D36C69">
          <w:rPr>
            <w:rFonts w:hint="eastAsia"/>
          </w:rPr>
          <w:t>。</w:t>
        </w:r>
      </w:ins>
      <w:ins w:id="594" w:author="工内 隆" w:date="2018-09-22T17:34:00Z">
        <w:del w:id="595" w:author="Date Masahiro" w:date="2018-09-25T10:15:00Z">
          <w:r w:rsidR="004E614E" w:rsidDel="00D36C69">
            <w:rPr>
              <w:rFonts w:hint="eastAsia"/>
            </w:rPr>
            <w:delText>？</w:delText>
          </w:r>
        </w:del>
      </w:ins>
    </w:p>
    <w:p w14:paraId="7837BE8D" w14:textId="77777777" w:rsidR="00754CAA" w:rsidRDefault="00754CAA" w:rsidP="004B6B37"/>
    <w:p w14:paraId="0D9611C6" w14:textId="77777777" w:rsidR="004B6B37" w:rsidRDefault="00754CAA" w:rsidP="004B6B37">
      <w:r>
        <w:rPr>
          <w:rFonts w:hint="eastAsia"/>
        </w:rPr>
        <w:t>・</w:t>
      </w:r>
      <w:r w:rsidR="004B6B37">
        <w:t>What are the engineering costs associated with contributing upstream vs. maintaining forked code?</w:t>
      </w:r>
    </w:p>
    <w:p w14:paraId="513497CB" w14:textId="4475F1B1" w:rsidR="00754CAA" w:rsidRDefault="00754CAA" w:rsidP="00975BCB">
      <w:r>
        <w:rPr>
          <w:rFonts w:hint="eastAsia"/>
        </w:rPr>
        <w:t>・</w:t>
      </w:r>
      <w:del w:id="596"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w:t>
      </w:r>
      <w:ins w:id="597" w:author="Sato Mieko" w:date="2018-11-19T16:53:00Z">
        <w:r w:rsidR="00F54680">
          <w:rPr>
            <w:rFonts w:hint="eastAsia"/>
          </w:rPr>
          <w:t xml:space="preserve"> </w:t>
        </w:r>
      </w:ins>
      <w:r w:rsidRPr="00754CAA">
        <w:rPr>
          <w:rFonts w:hint="eastAsia"/>
        </w:rPr>
        <w:t>コストは</w:t>
      </w:r>
      <w:r>
        <w:rPr>
          <w:rFonts w:hint="eastAsia"/>
        </w:rPr>
        <w:t>どのようになってい</w:t>
      </w:r>
      <w:ins w:id="598" w:author="工内 隆" w:date="2018-09-22T17:35:00Z">
        <w:r w:rsidR="004E614E">
          <w:rPr>
            <w:rFonts w:hint="eastAsia"/>
          </w:rPr>
          <w:t>る</w:t>
        </w:r>
      </w:ins>
      <w:del w:id="599" w:author="工内 隆" w:date="2018-09-22T17:35:00Z">
        <w:r w:rsidDel="004E614E">
          <w:rPr>
            <w:rFonts w:hint="eastAsia"/>
          </w:rPr>
          <w:delText>ます</w:delText>
        </w:r>
      </w:del>
      <w:r>
        <w:rPr>
          <w:rFonts w:hint="eastAsia"/>
        </w:rPr>
        <w:t>か</w:t>
      </w:r>
      <w:ins w:id="600" w:author="Date Masahiro" w:date="2018-09-25T10:16:00Z">
        <w:r w:rsidR="00D36C69">
          <w:rPr>
            <w:rFonts w:hint="eastAsia"/>
          </w:rPr>
          <w:t>。</w:t>
        </w:r>
      </w:ins>
      <w:ins w:id="601" w:author="工内 隆" w:date="2018-09-22T17:35:00Z">
        <w:del w:id="602" w:author="Date Masahiro" w:date="2018-09-25T10:16:00Z">
          <w:r w:rsidR="004E614E" w:rsidDel="00D36C69">
            <w:rPr>
              <w:rFonts w:hint="eastAsia"/>
            </w:rPr>
            <w:delText>？</w:delText>
          </w:r>
        </w:del>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14:paraId="69B02FCB" w14:textId="77777777" w:rsidR="00754CAA" w:rsidRDefault="00754CAA" w:rsidP="00975BCB"/>
    <w:p w14:paraId="272671EA" w14:textId="77777777" w:rsidR="004B6B37" w:rsidRDefault="004B6B37" w:rsidP="004B6B37">
      <w:r>
        <w:t>Goal #3 Create and grow open source projects.</w:t>
      </w:r>
    </w:p>
    <w:p w14:paraId="08ECD875" w14:textId="6F94369A" w:rsidR="004B6B37" w:rsidRDefault="00754CAA" w:rsidP="004B6B37">
      <w:del w:id="603" w:author="Sato Mieko" w:date="2018-11-19T16:48:00Z">
        <w:r w:rsidRPr="00754CAA" w:rsidDel="00454D78">
          <w:rPr>
            <w:rFonts w:hint="eastAsia"/>
          </w:rPr>
          <w:delText>目標＃</w:delText>
        </w:r>
      </w:del>
      <w:ins w:id="604" w:author="Sato Mieko" w:date="2018-11-19T16:48:00Z">
        <w:r w:rsidR="00454D78">
          <w:rPr>
            <w:rFonts w:hint="eastAsia"/>
          </w:rPr>
          <w:t>目標</w:t>
        </w:r>
        <w:r w:rsidR="00454D78">
          <w:rPr>
            <w:rFonts w:hint="eastAsia"/>
          </w:rPr>
          <w:t xml:space="preserve"> </w:t>
        </w:r>
        <w:r w:rsidR="00454D78">
          <w:rPr>
            <w:rFonts w:hint="eastAsia"/>
          </w:rPr>
          <w:t>＃</w:t>
        </w:r>
      </w:ins>
      <w:r w:rsidRPr="00754CAA">
        <w:rPr>
          <w:rFonts w:hint="eastAsia"/>
        </w:rPr>
        <w:t>3</w:t>
      </w:r>
      <w:ins w:id="605" w:author="Sato Mieko" w:date="2018-11-19T16:49:00Z">
        <w:r w:rsidR="00454D78">
          <w:rPr>
            <w:rFonts w:hint="eastAsia"/>
          </w:rPr>
          <w:t xml:space="preserve"> </w:t>
        </w:r>
      </w:ins>
      <w:r w:rsidRPr="00754CAA">
        <w:rPr>
          <w:rFonts w:hint="eastAsia"/>
        </w:rPr>
        <w:t>オープンソース</w:t>
      </w:r>
      <w:del w:id="606" w:author="Sato Mieko" w:date="2018-11-19T10:05:00Z">
        <w:r w:rsidDel="00824143">
          <w:rPr>
            <w:rFonts w:hint="eastAsia"/>
          </w:rPr>
          <w:delText xml:space="preserve">　</w:delText>
        </w:r>
      </w:del>
      <w:ins w:id="607" w:author="Sato Mieko" w:date="2018-11-19T10:05:00Z">
        <w:r w:rsidR="00824143">
          <w:rPr>
            <w:rFonts w:hint="eastAsia"/>
          </w:rPr>
          <w:t xml:space="preserve"> </w:t>
        </w:r>
      </w:ins>
      <w:r w:rsidRPr="00754CAA">
        <w:rPr>
          <w:rFonts w:hint="eastAsia"/>
        </w:rPr>
        <w:t>プロジェクトを</w:t>
      </w:r>
      <w:r>
        <w:rPr>
          <w:rFonts w:hint="eastAsia"/>
        </w:rPr>
        <w:t>創設、そ</w:t>
      </w:r>
      <w:r w:rsidRPr="00754CAA">
        <w:rPr>
          <w:rFonts w:hint="eastAsia"/>
        </w:rPr>
        <w:t>して</w:t>
      </w:r>
      <w:r>
        <w:rPr>
          <w:rFonts w:hint="eastAsia"/>
        </w:rPr>
        <w:t>成長</w:t>
      </w:r>
    </w:p>
    <w:p w14:paraId="0138A7B2" w14:textId="77777777" w:rsidR="00754CAA" w:rsidRDefault="00754CAA" w:rsidP="004B6B37"/>
    <w:p w14:paraId="75860B10" w14:textId="77777777" w:rsidR="004B6B37" w:rsidRDefault="004B6B37" w:rsidP="004B6B37">
      <w:r>
        <w:t xml:space="preserve">This is the primary goal of many open source programs at large, engineering-focused organizations such as Facebook, Google, Microsoft, Twitter, and many others. They’re creating hundreds (or even </w:t>
      </w:r>
      <w:r>
        <w:lastRenderedPageBreak/>
        <w:t>thousands) of open source projects that aim to solve hard technology problems. The goal is to attract outside users and contributors who bring in new ideas and help advance the technology at a faster pace — a concept University of California, Berkeley, professor Henry Chesbrough calls open innovation.</w:t>
      </w:r>
    </w:p>
    <w:p w14:paraId="326355E2" w14:textId="4D1B4B24"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del w:id="608" w:author="Sato Mieko" w:date="2018-11-19T10:05:00Z">
        <w:r w:rsidDel="00824143">
          <w:rPr>
            <w:rFonts w:hint="eastAsia"/>
          </w:rPr>
          <w:delText xml:space="preserve">　</w:delText>
        </w:r>
      </w:del>
      <w:ins w:id="609" w:author="Sato Mieko" w:date="2018-11-19T10:05:00Z">
        <w:r w:rsidR="00824143">
          <w:rPr>
            <w:rFonts w:hint="eastAsia"/>
          </w:rPr>
          <w:t xml:space="preserve"> </w:t>
        </w:r>
      </w:ins>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del w:id="610" w:author="Sato Mieko" w:date="2018-11-19T17:35:00Z">
        <w:r w:rsidRPr="00DE3F15" w:rsidDel="00927373">
          <w:rPr>
            <w:rFonts w:hint="eastAsia"/>
          </w:rPr>
          <w:delText>。</w:delText>
        </w:r>
        <w:r w:rsidRPr="00DE3F15" w:rsidDel="00927373">
          <w:rPr>
            <w:rFonts w:hint="eastAsia"/>
          </w:rPr>
          <w:delText xml:space="preserve"> </w:delText>
        </w:r>
      </w:del>
      <w:ins w:id="611" w:author="Sato Mieko" w:date="2018-11-19T17:35:00Z">
        <w:r w:rsidR="00927373">
          <w:rPr>
            <w:rFonts w:hint="eastAsia"/>
          </w:rPr>
          <w:t>。</w:t>
        </w:r>
      </w:ins>
      <w:r w:rsidRPr="00DE3F15">
        <w:rPr>
          <w:rFonts w:hint="eastAsia"/>
        </w:rPr>
        <w:t>彼らは</w:t>
      </w:r>
      <w:r w:rsidR="005038F1">
        <w:rPr>
          <w:rFonts w:hint="eastAsia"/>
        </w:rPr>
        <w:t>困難な技術的</w:t>
      </w:r>
      <w:del w:id="612"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del w:id="613" w:author="Sato Mieko" w:date="2018-11-19T10:05:00Z">
        <w:r w:rsidDel="00824143">
          <w:rPr>
            <w:rFonts w:hint="eastAsia"/>
          </w:rPr>
          <w:delText xml:space="preserve">　</w:delText>
        </w:r>
      </w:del>
      <w:ins w:id="614" w:author="Sato Mieko" w:date="2018-11-19T10:05:00Z">
        <w:r w:rsidR="00824143">
          <w:rPr>
            <w:rFonts w:hint="eastAsia"/>
          </w:rPr>
          <w:t xml:space="preserve"> </w:t>
        </w:r>
      </w:ins>
      <w:r w:rsidRPr="00DE3F15">
        <w:rPr>
          <w:rFonts w:hint="eastAsia"/>
        </w:rPr>
        <w:t>プロジェクトを</w:t>
      </w:r>
      <w:r>
        <w:rPr>
          <w:rFonts w:hint="eastAsia"/>
        </w:rPr>
        <w:t>創出</w:t>
      </w:r>
      <w:r w:rsidRPr="00DE3F15">
        <w:rPr>
          <w:rFonts w:hint="eastAsia"/>
        </w:rPr>
        <w:t>しています</w:t>
      </w:r>
      <w:del w:id="615" w:author="Sato Mieko" w:date="2018-11-19T17:35:00Z">
        <w:r w:rsidRPr="00DE3F15" w:rsidDel="00927373">
          <w:rPr>
            <w:rFonts w:hint="eastAsia"/>
          </w:rPr>
          <w:delText>。</w:delText>
        </w:r>
        <w:r w:rsidRPr="00DE3F15" w:rsidDel="00927373">
          <w:rPr>
            <w:rFonts w:hint="eastAsia"/>
          </w:rPr>
          <w:delText xml:space="preserve"> </w:delText>
        </w:r>
      </w:del>
      <w:ins w:id="616" w:author="Sato Mieko" w:date="2018-11-19T17:35:00Z">
        <w:r w:rsidR="00927373">
          <w:rPr>
            <w:rFonts w:hint="eastAsia"/>
          </w:rPr>
          <w:t>。</w:t>
        </w:r>
      </w:ins>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617"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w:t>
      </w:r>
      <w:ins w:id="618" w:author="Sato Mieko" w:date="2018-11-19T16:53:00Z">
        <w:r w:rsidR="00F54680">
          <w:rPr>
            <w:rFonts w:hint="eastAsia"/>
          </w:rPr>
          <w:t xml:space="preserve"> </w:t>
        </w:r>
      </w:ins>
      <w:r w:rsidRPr="00DE3F15">
        <w:rPr>
          <w:rFonts w:hint="eastAsia"/>
        </w:rPr>
        <w:t>イノベーションと呼んでいます。</w:t>
      </w:r>
    </w:p>
    <w:p w14:paraId="27E281DD" w14:textId="77777777" w:rsidR="00DE3F15" w:rsidRDefault="00DE3F15" w:rsidP="004B6B37"/>
    <w:p w14:paraId="379CCF0E"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15C028C6" w14:textId="769676B8" w:rsidR="004B6B37" w:rsidRDefault="008C1193" w:rsidP="004B6B37">
      <w:r>
        <w:rPr>
          <w:rFonts w:hint="eastAsia"/>
        </w:rPr>
        <w:t>「</w:t>
      </w:r>
      <w:del w:id="619" w:author="Sato Mieko" w:date="2018-11-19T17:59:00Z">
        <w:r w:rsidR="00DE3F15" w:rsidRPr="00DE3F15" w:rsidDel="00F75943">
          <w:rPr>
            <w:rFonts w:hint="eastAsia"/>
          </w:rPr>
          <w:delText>あなた</w:delText>
        </w:r>
      </w:del>
      <w:del w:id="620" w:author="Sato Mieko" w:date="2018-11-19T18:02:00Z">
        <w:r w:rsidR="00DE3F15" w:rsidRPr="00DE3F15" w:rsidDel="00F75943">
          <w:rPr>
            <w:rFonts w:hint="eastAsia"/>
          </w:rPr>
          <w:delText>の会社で働</w:delText>
        </w:r>
        <w:r w:rsidR="00DE3F15" w:rsidDel="00F75943">
          <w:rPr>
            <w:rFonts w:hint="eastAsia"/>
          </w:rPr>
          <w:delText>いてくれる、</w:delText>
        </w:r>
      </w:del>
      <w:r w:rsidR="00DE3F15" w:rsidRPr="00DE3F15">
        <w:rPr>
          <w:rFonts w:hint="eastAsia"/>
        </w:rPr>
        <w:t>世界</w:t>
      </w:r>
      <w:del w:id="621" w:author="Sato Mieko" w:date="2018-11-19T18:03:00Z">
        <w:r w:rsidR="00DE3F15" w:rsidRPr="00DE3F15" w:rsidDel="00F75943">
          <w:rPr>
            <w:rFonts w:hint="eastAsia"/>
          </w:rPr>
          <w:delText>で最</w:delText>
        </w:r>
      </w:del>
      <w:ins w:id="622" w:author="Sato Mieko" w:date="2018-11-19T18:03:00Z">
        <w:r w:rsidR="00F75943">
          <w:rPr>
            <w:rFonts w:hint="eastAsia"/>
          </w:rPr>
          <w:t>の</w:t>
        </w:r>
      </w:ins>
      <w:del w:id="623" w:author="Sato Mieko" w:date="2018-11-19T18:03:00Z">
        <w:r w:rsidR="00DE3F15" w:rsidRPr="00DE3F15" w:rsidDel="00F75943">
          <w:rPr>
            <w:rFonts w:hint="eastAsia"/>
          </w:rPr>
          <w:delText>も</w:delText>
        </w:r>
      </w:del>
      <w:r w:rsidR="00DE3F15">
        <w:rPr>
          <w:rFonts w:hint="eastAsia"/>
        </w:rPr>
        <w:t>優秀な人材</w:t>
      </w:r>
      <w:ins w:id="624" w:author="Sato Mieko" w:date="2018-11-19T18:02:00Z">
        <w:r w:rsidR="00F75943">
          <w:rPr>
            <w:rFonts w:hint="eastAsia"/>
          </w:rPr>
          <w:t>に自分の会社で働いてもらうにはどうすれ</w:t>
        </w:r>
      </w:ins>
      <w:ins w:id="625" w:author="Sato Mieko" w:date="2018-11-19T18:03:00Z">
        <w:r w:rsidR="00F75943">
          <w:rPr>
            <w:rFonts w:hint="eastAsia"/>
          </w:rPr>
          <w:t>ば</w:t>
        </w:r>
      </w:ins>
      <w:del w:id="626" w:author="Sato Mieko" w:date="2018-11-19T18:03:00Z">
        <w:r w:rsidR="00DE3F15" w:rsidRPr="00DE3F15" w:rsidDel="00F75943">
          <w:rPr>
            <w:rFonts w:hint="eastAsia"/>
          </w:rPr>
          <w:delText>を実際にどうやって得</w:delText>
        </w:r>
      </w:del>
      <w:ins w:id="627" w:author="Sato Mieko" w:date="2018-11-19T18:00:00Z">
        <w:r w:rsidR="00F75943">
          <w:rPr>
            <w:rFonts w:hint="eastAsia"/>
          </w:rPr>
          <w:t>よいでしょう。</w:t>
        </w:r>
      </w:ins>
      <w:del w:id="628" w:author="Sato Mieko" w:date="2018-11-19T18:00:00Z">
        <w:r w:rsidR="00DE3F15" w:rsidRPr="00DE3F15" w:rsidDel="00F75943">
          <w:rPr>
            <w:rFonts w:hint="eastAsia"/>
          </w:rPr>
          <w:delText>るのですか</w:delText>
        </w:r>
      </w:del>
      <w:ins w:id="629" w:author="Date Masahiro" w:date="2018-09-25T10:17:00Z">
        <w:del w:id="630" w:author="Sato Mieko" w:date="2018-11-19T18:00:00Z">
          <w:r w:rsidR="008424FF" w:rsidDel="00F75943">
            <w:rPr>
              <w:rFonts w:hint="eastAsia"/>
            </w:rPr>
            <w:delText>。</w:delText>
          </w:r>
        </w:del>
      </w:ins>
      <w:ins w:id="631" w:author="工内 隆" w:date="2018-09-22T17:38:00Z">
        <w:del w:id="632" w:author="Date Masahiro" w:date="2018-09-25T10:17:00Z">
          <w:r w:rsidR="00D42CF2" w:rsidDel="008424FF">
            <w:rPr>
              <w:rFonts w:hint="eastAsia"/>
            </w:rPr>
            <w:delText>？</w:delText>
          </w:r>
        </w:del>
      </w:ins>
      <w:del w:id="633"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634" w:author="工内 隆" w:date="2018-09-22T17:38:00Z">
        <w:r w:rsidR="00D42CF2">
          <w:rPr>
            <w:rFonts w:hint="eastAsia"/>
          </w:rPr>
          <w:t>う</w:t>
        </w:r>
      </w:ins>
      <w:del w:id="635" w:author="Sato Mieko" w:date="2018-11-19T17:55:00Z">
        <w:r w:rsidDel="00FF5DDE">
          <w:rPr>
            <w:rFonts w:hint="eastAsia"/>
          </w:rPr>
          <w:delText>なん</w:delText>
        </w:r>
      </w:del>
      <w:r>
        <w:rPr>
          <w:rFonts w:hint="eastAsia"/>
        </w:rPr>
        <w:t>です</w:t>
      </w:r>
      <w:r w:rsidR="00DE3F15" w:rsidRPr="00DE3F15">
        <w:rPr>
          <w:rFonts w:hint="eastAsia"/>
        </w:rPr>
        <w:t>、</w:t>
      </w:r>
      <w:ins w:id="636" w:author="Sato Mieko" w:date="2018-11-19T17:57:00Z">
        <w:r w:rsidR="00F75943">
          <w:rPr>
            <w:rFonts w:hint="eastAsia"/>
          </w:rPr>
          <w:t>まず</w:t>
        </w:r>
      </w:ins>
      <w:ins w:id="637" w:author="Sato Mieko" w:date="2018-11-19T17:58:00Z">
        <w:r w:rsidR="00F75943">
          <w:rPr>
            <w:rFonts w:hint="eastAsia"/>
          </w:rPr>
          <w:t>自社製品を</w:t>
        </w:r>
      </w:ins>
      <w:del w:id="638" w:author="Sato Mieko" w:date="2018-11-19T17:55:00Z">
        <w:r w:rsidR="00DE3F15" w:rsidRPr="00DE3F15" w:rsidDel="00F75943">
          <w:rPr>
            <w:rFonts w:hint="eastAsia"/>
          </w:rPr>
          <w:delText>あなたは</w:delText>
        </w:r>
      </w:del>
      <w:r w:rsidR="00DE3F15" w:rsidRPr="00DE3F15">
        <w:rPr>
          <w:rFonts w:hint="eastAsia"/>
        </w:rPr>
        <w:t>オープンソース</w:t>
      </w:r>
      <w:ins w:id="639" w:author="工内 隆" w:date="2018-09-22T17:38:00Z">
        <w:r w:rsidR="00D42CF2">
          <w:rPr>
            <w:rFonts w:hint="eastAsia"/>
          </w:rPr>
          <w:t>化</w:t>
        </w:r>
      </w:ins>
      <w:ins w:id="640" w:author="Sato Mieko" w:date="2018-11-19T17:57:00Z">
        <w:r w:rsidR="00F75943">
          <w:rPr>
            <w:rFonts w:hint="eastAsia"/>
          </w:rPr>
          <w:t>し</w:t>
        </w:r>
      </w:ins>
      <w:ins w:id="641" w:author="Sato Mieko" w:date="2018-11-19T17:59:00Z">
        <w:r w:rsidR="00F75943">
          <w:rPr>
            <w:rFonts w:hint="eastAsia"/>
          </w:rPr>
          <w:t>、それ</w:t>
        </w:r>
      </w:ins>
      <w:ins w:id="642" w:author="Sato Mieko" w:date="2018-11-19T17:57:00Z">
        <w:r w:rsidR="00F75943">
          <w:rPr>
            <w:rFonts w:hint="eastAsia"/>
          </w:rPr>
          <w:t>から、</w:t>
        </w:r>
      </w:ins>
      <w:ins w:id="643" w:author="工内 隆" w:date="2018-09-22T17:38:00Z">
        <w:del w:id="644" w:author="Sato Mieko" w:date="2018-11-19T17:57:00Z">
          <w:r w:rsidR="00D42CF2" w:rsidDel="00F75943">
            <w:rPr>
              <w:rFonts w:hint="eastAsia"/>
            </w:rPr>
            <w:delText>すること</w:delText>
          </w:r>
        </w:del>
      </w:ins>
      <w:del w:id="645" w:author="Sato Mieko" w:date="2018-11-19T17:57:00Z">
        <w:r w:rsidR="00DE3F15" w:rsidDel="00F75943">
          <w:rPr>
            <w:rFonts w:hint="eastAsia"/>
          </w:rPr>
          <w:delText>で</w:delText>
        </w:r>
        <w:r w:rsidR="00DE3F15" w:rsidRPr="00DE3F15" w:rsidDel="00F75943">
          <w:rPr>
            <w:rFonts w:hint="eastAsia"/>
          </w:rPr>
          <w:delText>、</w:delText>
        </w:r>
      </w:del>
      <w:del w:id="646" w:author="Sato Mieko" w:date="2018-11-19T18:00:00Z">
        <w:r w:rsidR="00F75943" w:rsidDel="00F75943">
          <w:rPr>
            <w:rFonts w:hint="eastAsia"/>
          </w:rPr>
          <w:delText>あなた</w:delText>
        </w:r>
      </w:del>
      <w:ins w:id="647" w:author="Sato Mieko" w:date="2018-11-19T18:00:00Z">
        <w:r w:rsidR="00F75943">
          <w:rPr>
            <w:rFonts w:hint="eastAsia"/>
          </w:rPr>
          <w:t>自分</w:t>
        </w:r>
      </w:ins>
      <w:r w:rsidR="00240A5B">
        <w:rPr>
          <w:rFonts w:hint="eastAsia"/>
        </w:rPr>
        <w:t>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7E901DC" w14:textId="77777777" w:rsidR="00DE3F15" w:rsidRDefault="00DE3F15" w:rsidP="004B6B37"/>
    <w:p w14:paraId="10F904CE" w14:textId="77777777" w:rsidR="004B6B37" w:rsidRDefault="00824143" w:rsidP="004B6B37">
      <w:hyperlink r:id="rId18" w:history="1">
        <w:r w:rsidR="004B6B37" w:rsidRPr="008C1193">
          <w:rPr>
            <w:rStyle w:val="a3"/>
          </w:rPr>
          <w:t>Chris Ani</w:t>
        </w:r>
        <w:r w:rsidR="004B6B37" w:rsidRPr="008C1193">
          <w:rPr>
            <w:rStyle w:val="a3"/>
          </w:rPr>
          <w:t>s</w:t>
        </w:r>
        <w:r w:rsidR="004B6B37" w:rsidRPr="008C1193">
          <w:rPr>
            <w:rStyle w:val="a3"/>
          </w:rPr>
          <w:t>zczyk</w:t>
        </w:r>
      </w:hyperlink>
      <w:r w:rsidR="004B6B37">
        <w:t xml:space="preserve"> – Executive Director of the Open Container Initiative and COO of the Cloud Native Computing Foundation (and former head of open source programs at Twitter)</w:t>
      </w:r>
    </w:p>
    <w:p w14:paraId="3C3A08EF" w14:textId="77777777" w:rsidR="004B6B37" w:rsidRDefault="004B6B37" w:rsidP="004B6B37"/>
    <w:p w14:paraId="19759836" w14:textId="77777777" w:rsidR="004B6B37" w:rsidRDefault="004B6B37" w:rsidP="004B6B37">
      <w:r>
        <w:t>The many data points available to measure project health are key to tracking against this goal (see the top 5 in the next section). But there are other considerations as well:</w:t>
      </w:r>
    </w:p>
    <w:p w14:paraId="4F5D0BDC" w14:textId="262EF9B3" w:rsidR="004B6B37" w:rsidRDefault="008C1193" w:rsidP="004B6B37">
      <w:r w:rsidRPr="008C1193">
        <w:rPr>
          <w:rFonts w:hint="eastAsia"/>
        </w:rPr>
        <w:t>プロジェクトの健全性を測定するために利用可能な</w:t>
      </w:r>
      <w:del w:id="648" w:author="工内 隆" w:date="2018-09-22T17:40:00Z">
        <w:r w:rsidR="00807D98" w:rsidDel="00D42CF2">
          <w:rPr>
            <w:rFonts w:hint="eastAsia"/>
          </w:rPr>
          <w:delText>、</w:delText>
        </w:r>
      </w:del>
      <w:r w:rsidRPr="008C1193">
        <w:rPr>
          <w:rFonts w:hint="eastAsia"/>
        </w:rPr>
        <w:t>多くのデータ</w:t>
      </w:r>
      <w:ins w:id="649" w:author="Sato Mieko" w:date="2018-11-19T16:54:00Z">
        <w:r w:rsidR="00F54680">
          <w:rPr>
            <w:rFonts w:hint="eastAsia"/>
          </w:rPr>
          <w:t xml:space="preserve"> </w:t>
        </w:r>
      </w:ins>
      <w:r w:rsidRPr="008C1193">
        <w:rPr>
          <w:rFonts w:hint="eastAsia"/>
        </w:rPr>
        <w:t>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650" w:author="工内 隆" w:date="2018-09-22T17:42:00Z">
        <w:r w:rsidR="00D42CF2">
          <w:rPr>
            <w:rFonts w:hint="eastAsia"/>
          </w:rPr>
          <w:t>はじめの</w:t>
        </w:r>
      </w:ins>
      <w:del w:id="651" w:author="工内 隆" w:date="2018-09-22T17:42:00Z">
        <w:r w:rsidRPr="008C1193" w:rsidDel="00D42CF2">
          <w:rPr>
            <w:rFonts w:hint="eastAsia"/>
          </w:rPr>
          <w:delText>上位</w:delText>
        </w:r>
      </w:del>
      <w:r w:rsidRPr="008C1193">
        <w:rPr>
          <w:rFonts w:hint="eastAsia"/>
        </w:rPr>
        <w:t>5</w:t>
      </w:r>
      <w:ins w:id="652" w:author="工内 隆" w:date="2018-09-22T17:42:00Z">
        <w:r w:rsidR="00D42CF2">
          <w:rPr>
            <w:rFonts w:hint="eastAsia"/>
          </w:rPr>
          <w:t>項目</w:t>
        </w:r>
      </w:ins>
      <w:del w:id="653" w:author="工内 隆" w:date="2018-09-22T17:42:00Z">
        <w:r w:rsidDel="00D42CF2">
          <w:rPr>
            <w:rFonts w:hint="eastAsia"/>
          </w:rPr>
          <w:delText>個</w:delText>
        </w:r>
      </w:del>
      <w:r w:rsidRPr="008C1193">
        <w:rPr>
          <w:rFonts w:hint="eastAsia"/>
        </w:rPr>
        <w:t>を参照</w:t>
      </w:r>
      <w:del w:id="654" w:author="Sato Mieko" w:date="2018-11-19T16:54:00Z">
        <w:r w:rsidR="00807D98" w:rsidDel="00F54680">
          <w:rPr>
            <w:rFonts w:hint="eastAsia"/>
          </w:rPr>
          <w:delText>してください</w:delText>
        </w:r>
      </w:del>
      <w:r w:rsidRPr="008C1193">
        <w:rPr>
          <w:rFonts w:hint="eastAsia"/>
        </w:rPr>
        <w:t>）。</w:t>
      </w:r>
      <w:del w:id="655" w:author="Sato Mieko" w:date="2018-11-19T16:54:00Z">
        <w:r w:rsidRPr="008C1193" w:rsidDel="00F54680">
          <w:rPr>
            <w:rFonts w:hint="eastAsia"/>
          </w:rPr>
          <w:delText xml:space="preserve"> </w:delText>
        </w:r>
      </w:del>
      <w:r w:rsidRPr="008C1193">
        <w:rPr>
          <w:rFonts w:hint="eastAsia"/>
        </w:rPr>
        <w:t>しかし、他にも</w:t>
      </w:r>
      <w:r w:rsidR="00807D98">
        <w:rPr>
          <w:rFonts w:hint="eastAsia"/>
        </w:rPr>
        <w:t>同様に</w:t>
      </w:r>
      <w:ins w:id="656" w:author="工内 隆" w:date="2018-09-22T17:43:00Z">
        <w:r w:rsidR="00D42CF2">
          <w:rPr>
            <w:rFonts w:hint="eastAsia"/>
          </w:rPr>
          <w:t>検討すべき</w:t>
        </w:r>
      </w:ins>
      <w:del w:id="657" w:author="工内 隆" w:date="2018-09-22T17:43:00Z">
        <w:r w:rsidR="00807D98" w:rsidDel="00D42CF2">
          <w:rPr>
            <w:rFonts w:hint="eastAsia"/>
          </w:rPr>
          <w:delText>重要な</w:delText>
        </w:r>
      </w:del>
      <w:r w:rsidR="00807D98">
        <w:rPr>
          <w:rFonts w:hint="eastAsia"/>
        </w:rPr>
        <w:t>データ</w:t>
      </w:r>
      <w:ins w:id="658" w:author="Sato Mieko" w:date="2018-11-19T16:53:00Z">
        <w:r w:rsidR="00F54680">
          <w:rPr>
            <w:rFonts w:hint="eastAsia"/>
          </w:rPr>
          <w:t xml:space="preserve"> </w:t>
        </w:r>
      </w:ins>
      <w:r w:rsidR="00807D98">
        <w:rPr>
          <w:rFonts w:hint="eastAsia"/>
        </w:rPr>
        <w:t>ポイント</w:t>
      </w:r>
      <w:ins w:id="659" w:author="Sato Mieko" w:date="2018-11-19T18:06:00Z">
        <w:r w:rsidR="00F75943">
          <w:rPr>
            <w:rFonts w:hint="eastAsia"/>
          </w:rPr>
          <w:t>があります。それ</w:t>
        </w:r>
      </w:ins>
      <w:ins w:id="660" w:author="工内 隆" w:date="2018-09-22T17:43:00Z">
        <w:r w:rsidR="00D42CF2">
          <w:rPr>
            <w:rFonts w:hint="eastAsia"/>
          </w:rPr>
          <w:t>は次のとおりです</w:t>
        </w:r>
      </w:ins>
      <w:del w:id="661" w:author="工内 隆" w:date="2018-09-22T17:43:00Z">
        <w:r w:rsidRPr="008C1193" w:rsidDel="00D42CF2">
          <w:rPr>
            <w:rFonts w:hint="eastAsia"/>
          </w:rPr>
          <w:delText>があります</w:delText>
        </w:r>
      </w:del>
      <w:r w:rsidRPr="008C1193">
        <w:rPr>
          <w:rFonts w:hint="eastAsia"/>
        </w:rPr>
        <w:t>。</w:t>
      </w:r>
    </w:p>
    <w:p w14:paraId="3F9CD243" w14:textId="77777777" w:rsidR="008C1193" w:rsidRDefault="008C1193" w:rsidP="004B6B37"/>
    <w:p w14:paraId="7E3B17EC" w14:textId="77777777" w:rsidR="004B6B37" w:rsidRDefault="008C1193" w:rsidP="004B6B37">
      <w:r>
        <w:rPr>
          <w:rFonts w:hint="eastAsia"/>
        </w:rPr>
        <w:t>・</w:t>
      </w:r>
      <w:r w:rsidR="004B6B37">
        <w:t>Is there a clear policy for creating new open source projects and are developers aware of it?</w:t>
      </w:r>
    </w:p>
    <w:p w14:paraId="3C11B2CB" w14:textId="714EF95B" w:rsidR="008C1193" w:rsidRDefault="008C1193" w:rsidP="004B6B37">
      <w:r w:rsidRPr="008C1193">
        <w:rPr>
          <w:rFonts w:hint="eastAsia"/>
        </w:rPr>
        <w:t>新しいオープンソース</w:t>
      </w:r>
      <w:del w:id="662" w:author="Sato Mieko" w:date="2018-11-19T10:05:00Z">
        <w:r w:rsidDel="00824143">
          <w:rPr>
            <w:rFonts w:hint="eastAsia"/>
          </w:rPr>
          <w:delText xml:space="preserve">　</w:delText>
        </w:r>
      </w:del>
      <w:ins w:id="663" w:author="Sato Mieko" w:date="2018-11-19T10:05:00Z">
        <w:r w:rsidR="00824143">
          <w:rPr>
            <w:rFonts w:hint="eastAsia"/>
          </w:rPr>
          <w:t xml:space="preserve"> </w:t>
        </w:r>
      </w:ins>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664" w:author="Date Masahiro" w:date="2018-09-25T10:21:00Z">
        <w:r w:rsidR="008424FF">
          <w:rPr>
            <w:rFonts w:hint="eastAsia"/>
          </w:rPr>
          <w:t>てい</w:t>
        </w:r>
      </w:ins>
      <w:ins w:id="665" w:author="工内 隆" w:date="2018-09-22T17:44:00Z">
        <w:r w:rsidR="00D42CF2">
          <w:rPr>
            <w:rFonts w:hint="eastAsia"/>
          </w:rPr>
          <w:t>る</w:t>
        </w:r>
      </w:ins>
      <w:del w:id="666" w:author="工内 隆" w:date="2018-09-22T17:44:00Z">
        <w:r w:rsidRPr="008C1193" w:rsidDel="00D42CF2">
          <w:rPr>
            <w:rFonts w:hint="eastAsia"/>
          </w:rPr>
          <w:delText>てい</w:delText>
        </w:r>
      </w:del>
      <w:del w:id="667" w:author="工内 隆" w:date="2018-09-22T17:45:00Z">
        <w:r w:rsidRPr="008C1193" w:rsidDel="00D42CF2">
          <w:rPr>
            <w:rFonts w:hint="eastAsia"/>
          </w:rPr>
          <w:delText>ます</w:delText>
        </w:r>
      </w:del>
      <w:r w:rsidRPr="008C1193">
        <w:rPr>
          <w:rFonts w:hint="eastAsia"/>
        </w:rPr>
        <w:t>か</w:t>
      </w:r>
      <w:ins w:id="668" w:author="Date Masahiro" w:date="2018-09-25T10:20:00Z">
        <w:r w:rsidR="008424FF">
          <w:rPr>
            <w:rFonts w:hint="eastAsia"/>
          </w:rPr>
          <w:t>。</w:t>
        </w:r>
      </w:ins>
    </w:p>
    <w:p w14:paraId="0E04EB8B" w14:textId="77777777" w:rsidR="008C1193" w:rsidRDefault="008C1193" w:rsidP="004B6B37"/>
    <w:p w14:paraId="6DCCE625" w14:textId="77777777" w:rsidR="004B6B37" w:rsidRDefault="008C1193" w:rsidP="004B6B37">
      <w:r>
        <w:rPr>
          <w:rFonts w:hint="eastAsia"/>
        </w:rPr>
        <w:t>・</w:t>
      </w:r>
      <w:r w:rsidR="004B6B37">
        <w:t>Is there a clear and easy process for creating new projects and are developers following it?</w:t>
      </w:r>
    </w:p>
    <w:p w14:paraId="68A6118D" w14:textId="77777777"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669" w:author="工内 隆" w:date="2018-09-22T17:44:00Z">
        <w:r w:rsidR="00D42CF2">
          <w:rPr>
            <w:rFonts w:hint="eastAsia"/>
          </w:rPr>
          <w:t>って</w:t>
        </w:r>
      </w:ins>
      <w:r w:rsidR="006C3B1F">
        <w:rPr>
          <w:rFonts w:hint="eastAsia"/>
        </w:rPr>
        <w:t>い</w:t>
      </w:r>
      <w:ins w:id="670" w:author="工内 隆" w:date="2018-09-22T17:45:00Z">
        <w:r w:rsidR="00D42CF2">
          <w:rPr>
            <w:rFonts w:hint="eastAsia"/>
          </w:rPr>
          <w:t>る</w:t>
        </w:r>
      </w:ins>
      <w:del w:id="671" w:author="工内 隆" w:date="2018-09-22T17:45:00Z">
        <w:r w:rsidR="006C3B1F" w:rsidDel="00D42CF2">
          <w:rPr>
            <w:rFonts w:hint="eastAsia"/>
          </w:rPr>
          <w:delText>ます</w:delText>
        </w:r>
      </w:del>
      <w:r w:rsidR="006C3B1F">
        <w:rPr>
          <w:rFonts w:hint="eastAsia"/>
        </w:rPr>
        <w:t>か</w:t>
      </w:r>
      <w:ins w:id="672" w:author="Date Masahiro" w:date="2018-09-25T10:21:00Z">
        <w:r w:rsidR="008424FF">
          <w:rPr>
            <w:rFonts w:hint="eastAsia"/>
          </w:rPr>
          <w:t>。</w:t>
        </w:r>
      </w:ins>
      <w:ins w:id="673" w:author="工内 隆" w:date="2018-09-22T17:45:00Z">
        <w:del w:id="674" w:author="Date Masahiro" w:date="2018-09-25T10:21:00Z">
          <w:r w:rsidR="00D42CF2" w:rsidDel="008424FF">
            <w:rPr>
              <w:rFonts w:hint="eastAsia"/>
            </w:rPr>
            <w:delText>？</w:delText>
          </w:r>
        </w:del>
      </w:ins>
    </w:p>
    <w:p w14:paraId="45FC2EA8" w14:textId="77777777" w:rsidR="008C1193" w:rsidRDefault="008C1193" w:rsidP="004B6B37"/>
    <w:p w14:paraId="7696B41A" w14:textId="77777777" w:rsidR="004B6B37" w:rsidRDefault="006C3B1F" w:rsidP="004B6B37">
      <w:r>
        <w:rPr>
          <w:rFonts w:hint="eastAsia"/>
        </w:rPr>
        <w:t>・</w:t>
      </w:r>
      <w:r w:rsidR="004B6B37">
        <w:t>How easy is it for outsiders to contribute to your organization’s projects</w:t>
      </w:r>
    </w:p>
    <w:p w14:paraId="0E8837D1" w14:textId="77777777"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675" w:author="工内 隆" w:date="2018-09-22T17:45:00Z">
        <w:r w:rsidRPr="006C3B1F" w:rsidDel="00D42CF2">
          <w:rPr>
            <w:rFonts w:hint="eastAsia"/>
          </w:rPr>
          <w:delText>です</w:delText>
        </w:r>
      </w:del>
      <w:r w:rsidRPr="006C3B1F">
        <w:rPr>
          <w:rFonts w:hint="eastAsia"/>
        </w:rPr>
        <w:t>か</w:t>
      </w:r>
      <w:ins w:id="676" w:author="Date Masahiro" w:date="2018-09-25T10:21:00Z">
        <w:r w:rsidR="008424FF">
          <w:rPr>
            <w:rFonts w:hint="eastAsia"/>
          </w:rPr>
          <w:t>。</w:t>
        </w:r>
      </w:ins>
      <w:ins w:id="677" w:author="工内 隆" w:date="2018-09-22T17:46:00Z">
        <w:del w:id="678" w:author="Date Masahiro" w:date="2018-09-25T10:21:00Z">
          <w:r w:rsidR="00D42CF2" w:rsidDel="008424FF">
            <w:rPr>
              <w:rFonts w:hint="eastAsia"/>
            </w:rPr>
            <w:delText>？</w:delText>
          </w:r>
        </w:del>
      </w:ins>
    </w:p>
    <w:p w14:paraId="1AD215D5" w14:textId="77777777" w:rsidR="006C3B1F" w:rsidRDefault="006C3B1F" w:rsidP="004B6B37"/>
    <w:p w14:paraId="089C5C1B" w14:textId="77777777" w:rsidR="004B6B37" w:rsidRDefault="006C3B1F" w:rsidP="004B6B37">
      <w:r>
        <w:rPr>
          <w:rFonts w:hint="eastAsia"/>
        </w:rPr>
        <w:t>・</w:t>
      </w:r>
      <w:r w:rsidR="004B6B37">
        <w:t>Project maintainers are welcoming and helpful</w:t>
      </w:r>
    </w:p>
    <w:p w14:paraId="71863579" w14:textId="77777777" w:rsidR="004B6B37" w:rsidRDefault="004B6B37" w:rsidP="004B6B37">
      <w:r>
        <w:t xml:space="preserve">        </w:t>
      </w:r>
      <w:r w:rsidR="00807D98">
        <w:rPr>
          <w:rFonts w:hint="eastAsia"/>
        </w:rPr>
        <w:t>・</w:t>
      </w:r>
      <w:r>
        <w:t>Projects are well-maintained and supported</w:t>
      </w:r>
    </w:p>
    <w:p w14:paraId="44BE4F9A" w14:textId="77777777" w:rsidR="004B6B37" w:rsidRDefault="004B6B37" w:rsidP="004B6B37">
      <w:r>
        <w:t xml:space="preserve">        </w:t>
      </w:r>
      <w:r w:rsidR="00807D98">
        <w:rPr>
          <w:rFonts w:hint="eastAsia"/>
        </w:rPr>
        <w:t>・</w:t>
      </w:r>
      <w:r>
        <w:t>Code is well documented</w:t>
      </w:r>
    </w:p>
    <w:p w14:paraId="5400AF78" w14:textId="77777777" w:rsidR="004B6B37" w:rsidRDefault="004B6B37" w:rsidP="004B6B37">
      <w:r>
        <w:t xml:space="preserve">        </w:t>
      </w:r>
      <w:r w:rsidR="00807D98">
        <w:rPr>
          <w:rFonts w:hint="eastAsia"/>
        </w:rPr>
        <w:t>・</w:t>
      </w:r>
      <w:r>
        <w:t>How to contribute is well-defined</w:t>
      </w:r>
    </w:p>
    <w:p w14:paraId="39587758" w14:textId="4ECAD9F7" w:rsidR="006C3B1F" w:rsidRDefault="006C3B1F" w:rsidP="006C3B1F">
      <w:r>
        <w:rPr>
          <w:rFonts w:hint="eastAsia"/>
        </w:rPr>
        <w:t>・プロジェクトの</w:t>
      </w:r>
      <w:del w:id="679" w:author="Sato Mieko" w:date="2018-11-19T16:38:00Z">
        <w:r w:rsidDel="00E6358E">
          <w:rPr>
            <w:rFonts w:hint="eastAsia"/>
          </w:rPr>
          <w:delText>メインテナー</w:delText>
        </w:r>
      </w:del>
      <w:ins w:id="680" w:author="Sato Mieko" w:date="2018-11-19T16:38:00Z">
        <w:r w:rsidR="00E6358E">
          <w:rPr>
            <w:rFonts w:hint="eastAsia"/>
          </w:rPr>
          <w:t>メンテナー</w:t>
        </w:r>
      </w:ins>
      <w:r>
        <w:rPr>
          <w:rFonts w:hint="eastAsia"/>
        </w:rPr>
        <w:t>は</w:t>
      </w:r>
      <w:ins w:id="681" w:author="工内 隆" w:date="2018-09-22T17:46:00Z">
        <w:r w:rsidR="00D42CF2">
          <w:rPr>
            <w:rFonts w:hint="eastAsia"/>
          </w:rPr>
          <w:t>友好的で</w:t>
        </w:r>
      </w:ins>
      <w:del w:id="682" w:author="工内 隆" w:date="2018-09-22T17:46:00Z">
        <w:r w:rsidDel="00D42CF2">
          <w:rPr>
            <w:rFonts w:hint="eastAsia"/>
          </w:rPr>
          <w:delText>歓迎され</w:delText>
        </w:r>
      </w:del>
      <w:r>
        <w:rPr>
          <w:rFonts w:hint="eastAsia"/>
        </w:rPr>
        <w:t>、みんなのためになってい</w:t>
      </w:r>
      <w:ins w:id="683" w:author="工内 隆" w:date="2018-09-22T17:46:00Z">
        <w:r w:rsidR="00D42CF2">
          <w:rPr>
            <w:rFonts w:hint="eastAsia"/>
          </w:rPr>
          <w:t>る</w:t>
        </w:r>
      </w:ins>
      <w:del w:id="684" w:author="工内 隆" w:date="2018-09-22T17:46:00Z">
        <w:r w:rsidDel="00D42CF2">
          <w:rPr>
            <w:rFonts w:hint="eastAsia"/>
          </w:rPr>
          <w:delText>ますか</w:delText>
        </w:r>
      </w:del>
    </w:p>
    <w:p w14:paraId="11E74243" w14:textId="77777777"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685" w:author="工内 隆" w:date="2018-09-22T17:46:00Z">
        <w:r w:rsidR="00D42CF2">
          <w:rPr>
            <w:rFonts w:hint="eastAsia"/>
          </w:rPr>
          <w:t>る</w:t>
        </w:r>
      </w:ins>
      <w:del w:id="686" w:author="工内 隆" w:date="2018-09-22T17:46:00Z">
        <w:r w:rsidDel="00D42CF2">
          <w:rPr>
            <w:rFonts w:hint="eastAsia"/>
          </w:rPr>
          <w:delText>ます</w:delText>
        </w:r>
      </w:del>
    </w:p>
    <w:p w14:paraId="6FE5CF44" w14:textId="77777777" w:rsidR="006C3B1F" w:rsidRDefault="006C3B1F" w:rsidP="006C3B1F">
      <w:r>
        <w:rPr>
          <w:rFonts w:hint="eastAsia"/>
        </w:rPr>
        <w:t xml:space="preserve">        </w:t>
      </w:r>
      <w:r w:rsidR="00807D98">
        <w:rPr>
          <w:rFonts w:hint="eastAsia"/>
        </w:rPr>
        <w:t>・</w:t>
      </w:r>
      <w:r>
        <w:rPr>
          <w:rFonts w:hint="eastAsia"/>
        </w:rPr>
        <w:t>コードは十分に文書化されている</w:t>
      </w:r>
    </w:p>
    <w:p w14:paraId="5E4D561E" w14:textId="77777777"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687" w:author="工内 隆" w:date="2018-09-22T17:47:00Z">
        <w:r w:rsidR="00D42CF2">
          <w:rPr>
            <w:rFonts w:hint="eastAsia"/>
          </w:rPr>
          <w:t>る</w:t>
        </w:r>
      </w:ins>
      <w:del w:id="688" w:author="工内 隆" w:date="2018-09-22T17:47:00Z">
        <w:r w:rsidDel="00D42CF2">
          <w:rPr>
            <w:rFonts w:hint="eastAsia"/>
          </w:rPr>
          <w:delText>ます</w:delText>
        </w:r>
      </w:del>
    </w:p>
    <w:p w14:paraId="57EDA4D3" w14:textId="77777777" w:rsidR="006C3B1F" w:rsidRDefault="006C3B1F" w:rsidP="004B6B37"/>
    <w:p w14:paraId="52D90A05" w14:textId="77777777"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6B6233B6" w14:textId="1871E63C"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689" w:author="工内 隆" w:date="2018-09-22T17:47:00Z">
        <w:r w:rsidR="00D42CF2">
          <w:rPr>
            <w:rFonts w:hint="eastAsia"/>
          </w:rPr>
          <w:t>提起</w:t>
        </w:r>
      </w:ins>
      <w:del w:id="690"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del w:id="691" w:author="Sato Mieko" w:date="2018-11-19T10:05:00Z">
        <w:r w:rsidDel="00824143">
          <w:rPr>
            <w:rFonts w:hint="eastAsia"/>
          </w:rPr>
          <w:delText xml:space="preserve">　</w:delText>
        </w:r>
      </w:del>
      <w:r w:rsidRPr="00BE32D9">
        <w:rPr>
          <w:rFonts w:hint="eastAsia"/>
        </w:rPr>
        <w:t>（次のセクション</w:t>
      </w:r>
      <w:r>
        <w:rPr>
          <w:rFonts w:hint="eastAsia"/>
        </w:rPr>
        <w:t>を参照</w:t>
      </w:r>
      <w:del w:id="692" w:author="Sato Mieko" w:date="2018-11-19T16:55:00Z">
        <w:r w:rsidDel="00F54680">
          <w:rPr>
            <w:rFonts w:hint="eastAsia"/>
          </w:rPr>
          <w:delText>してください</w:delText>
        </w:r>
      </w:del>
      <w:r>
        <w:rPr>
          <w:rFonts w:hint="eastAsia"/>
        </w:rPr>
        <w:t>）</w:t>
      </w:r>
    </w:p>
    <w:p w14:paraId="3166BB6A" w14:textId="77777777" w:rsidR="00BE32D9" w:rsidRDefault="00BE32D9" w:rsidP="004B6B37"/>
    <w:p w14:paraId="4D30935F" w14:textId="77777777" w:rsidR="004B6B37" w:rsidRDefault="00BE32D9" w:rsidP="004B6B37">
      <w:r>
        <w:rPr>
          <w:rFonts w:hint="eastAsia"/>
        </w:rPr>
        <w:t>・</w:t>
      </w:r>
      <w:r w:rsidR="004B6B37">
        <w:t>Number and diversity of external contributions your projects receive</w:t>
      </w:r>
    </w:p>
    <w:p w14:paraId="5B927063" w14:textId="77777777"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1BEE6DBE" w14:textId="77777777" w:rsidR="00BE32D9" w:rsidRDefault="00BE32D9" w:rsidP="004B6B37"/>
    <w:p w14:paraId="24F4DB75" w14:textId="77777777" w:rsidR="004B6B37" w:rsidRDefault="00BE32D9" w:rsidP="004B6B37">
      <w:r>
        <w:rPr>
          <w:rFonts w:hint="eastAsia"/>
        </w:rPr>
        <w:t>・</w:t>
      </w:r>
      <w:r w:rsidR="004B6B37">
        <w:t>Popularity of your organization’s projects: GitHub stars, social media followers, etc.</w:t>
      </w:r>
    </w:p>
    <w:p w14:paraId="6093CB47" w14:textId="7CF4284E"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693" w:author="工内 隆" w:date="2018-09-22T17:49:00Z">
        <w:r w:rsidR="00C425E5">
          <w:rPr>
            <w:rFonts w:hint="eastAsia"/>
          </w:rPr>
          <w:t>スター</w:t>
        </w:r>
      </w:ins>
      <w:del w:id="694" w:author="工内 隆" w:date="2018-09-22T17:48:00Z">
        <w:r w:rsidR="00BE32D9" w:rsidDel="00C425E5">
          <w:rPr>
            <w:rFonts w:hint="eastAsia"/>
          </w:rPr>
          <w:delText>star</w:delText>
        </w:r>
      </w:del>
      <w:r w:rsidR="00BE32D9" w:rsidRPr="00BE32D9">
        <w:rPr>
          <w:rFonts w:hint="eastAsia"/>
        </w:rPr>
        <w:t>、ソーシャル</w:t>
      </w:r>
      <w:ins w:id="695" w:author="Sato Mieko" w:date="2018-11-19T18:09:00Z">
        <w:r w:rsidR="00634EB5">
          <w:rPr>
            <w:rFonts w:hint="eastAsia"/>
          </w:rPr>
          <w:t xml:space="preserve"> </w:t>
        </w:r>
      </w:ins>
      <w:r w:rsidR="00BE32D9" w:rsidRPr="00BE32D9">
        <w:rPr>
          <w:rFonts w:hint="eastAsia"/>
        </w:rPr>
        <w:t>メディア</w:t>
      </w:r>
      <w:r w:rsidR="00BE32D9">
        <w:rPr>
          <w:rFonts w:hint="eastAsia"/>
        </w:rPr>
        <w:t>の</w:t>
      </w:r>
      <w:r w:rsidR="00BE32D9" w:rsidRPr="00BE32D9">
        <w:rPr>
          <w:rFonts w:hint="eastAsia"/>
        </w:rPr>
        <w:t>フォロワーなど</w:t>
      </w:r>
    </w:p>
    <w:p w14:paraId="20EA5057" w14:textId="77777777" w:rsidR="00BE32D9" w:rsidRDefault="00BE32D9" w:rsidP="004B6B37"/>
    <w:p w14:paraId="5818E282" w14:textId="77777777" w:rsidR="004B6B37" w:rsidRDefault="00BE32D9" w:rsidP="004B6B37">
      <w:r>
        <w:rPr>
          <w:rFonts w:hint="eastAsia"/>
        </w:rPr>
        <w:t>・</w:t>
      </w:r>
      <w:r w:rsidR="004B6B37">
        <w:t>Number of users in deployment and/or production</w:t>
      </w:r>
    </w:p>
    <w:p w14:paraId="4DB68B50" w14:textId="66A05A03"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w:t>
      </w:r>
      <w:ins w:id="696" w:author="Sato Mieko" w:date="2018-11-19T18:09:00Z">
        <w:r w:rsidR="009A171D">
          <w:rPr>
            <w:rFonts w:hint="eastAsia"/>
          </w:rPr>
          <w:t>の</w:t>
        </w:r>
      </w:ins>
      <w:r w:rsidRPr="00BE32D9">
        <w:rPr>
          <w:rFonts w:hint="eastAsia"/>
        </w:rPr>
        <w:t>数</w:t>
      </w:r>
    </w:p>
    <w:p w14:paraId="6F0B6017" w14:textId="77777777" w:rsidR="00BE32D9" w:rsidRDefault="00BE32D9" w:rsidP="004B6B37"/>
    <w:p w14:paraId="22723F01" w14:textId="77777777" w:rsidR="004B6B37" w:rsidRDefault="00BE32D9" w:rsidP="004B6B37">
      <w:r>
        <w:rPr>
          <w:rFonts w:hint="eastAsia"/>
        </w:rPr>
        <w:lastRenderedPageBreak/>
        <w:t>・</w:t>
      </w:r>
      <w:r w:rsidR="004B6B37">
        <w:t>Number, breadth, and quality of projects your organization launches. For example, mobile or data, infrastructure-related projects, etc.</w:t>
      </w:r>
    </w:p>
    <w:p w14:paraId="13E7CB87" w14:textId="0DDEA212"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del w:id="697" w:author="Sato Mieko" w:date="2018-11-19T16:56:00Z">
        <w:r w:rsidDel="00F54680">
          <w:rPr>
            <w:rFonts w:hint="eastAsia"/>
          </w:rPr>
          <w:delText>。</w:delText>
        </w:r>
      </w:del>
      <w:r>
        <w:rPr>
          <w:rFonts w:hint="eastAsia"/>
        </w:rPr>
        <w:t>（</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ins w:id="698" w:author="Sato Mieko" w:date="2018-11-19T16:56:00Z">
        <w:r w:rsidR="00F54680">
          <w:rPr>
            <w:rFonts w:hint="eastAsia"/>
          </w:rPr>
          <w:t>。</w:t>
        </w:r>
      </w:ins>
    </w:p>
    <w:p w14:paraId="3E77BC6E" w14:textId="77777777" w:rsidR="00BE32D9" w:rsidRDefault="00BE32D9" w:rsidP="004B6B37"/>
    <w:p w14:paraId="12849F41" w14:textId="77777777" w:rsidR="004B6B37" w:rsidRDefault="00BE32D9" w:rsidP="004B6B37">
      <w:r>
        <w:rPr>
          <w:rFonts w:hint="eastAsia"/>
        </w:rPr>
        <w:t>・</w:t>
      </w:r>
      <w:r w:rsidR="004B6B37">
        <w:t>Performance increases in your project and related product</w:t>
      </w:r>
    </w:p>
    <w:p w14:paraId="04DE4B8C" w14:textId="77777777"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5F04DF8C" w14:textId="77777777" w:rsidR="00C87271" w:rsidRDefault="00C87271" w:rsidP="004B6B37"/>
    <w:p w14:paraId="5900E5B5" w14:textId="77777777" w:rsidR="004B6B37" w:rsidRDefault="00C87271" w:rsidP="004B6B37">
      <w:r>
        <w:rPr>
          <w:rFonts w:hint="eastAsia"/>
        </w:rPr>
        <w:t>・</w:t>
      </w:r>
      <w:r w:rsidR="004B6B37">
        <w:t>Time between releases</w:t>
      </w:r>
    </w:p>
    <w:p w14:paraId="12794785" w14:textId="77777777" w:rsidR="004B6B37" w:rsidRDefault="00C87271" w:rsidP="008C1193">
      <w:r>
        <w:rPr>
          <w:rFonts w:hint="eastAsia"/>
        </w:rPr>
        <w:t>・</w:t>
      </w:r>
      <w:r w:rsidR="008C1193">
        <w:rPr>
          <w:rFonts w:hint="eastAsia"/>
        </w:rPr>
        <w:t>リリース</w:t>
      </w:r>
      <w:r>
        <w:rPr>
          <w:rFonts w:hint="eastAsia"/>
        </w:rPr>
        <w:t>間隔</w:t>
      </w:r>
    </w:p>
    <w:p w14:paraId="51B968F8" w14:textId="77777777" w:rsidR="008C1193" w:rsidRDefault="008C1193" w:rsidP="004B6B37"/>
    <w:p w14:paraId="50FCE003" w14:textId="77777777" w:rsidR="004B6B37" w:rsidRDefault="004B6B37" w:rsidP="004B6B37">
      <w:r>
        <w:t>Goal #4 Recruit and retain developers.</w:t>
      </w:r>
    </w:p>
    <w:p w14:paraId="102ABED7" w14:textId="6FA6DDB4" w:rsidR="004B6B37" w:rsidRDefault="005E28E5" w:rsidP="004B6B37">
      <w:del w:id="699" w:author="Sato Mieko" w:date="2018-11-19T16:48:00Z">
        <w:r w:rsidRPr="005E28E5" w:rsidDel="00454D78">
          <w:rPr>
            <w:rFonts w:hint="eastAsia"/>
          </w:rPr>
          <w:delText>目標＃</w:delText>
        </w:r>
      </w:del>
      <w:ins w:id="700" w:author="Sato Mieko" w:date="2018-11-19T16:48:00Z">
        <w:r w:rsidR="00454D78">
          <w:rPr>
            <w:rFonts w:hint="eastAsia"/>
          </w:rPr>
          <w:t>目標</w:t>
        </w:r>
        <w:r w:rsidR="00454D78">
          <w:rPr>
            <w:rFonts w:hint="eastAsia"/>
          </w:rPr>
          <w:t xml:space="preserve"> </w:t>
        </w:r>
        <w:r w:rsidR="00454D78">
          <w:rPr>
            <w:rFonts w:hint="eastAsia"/>
          </w:rPr>
          <w:t>＃</w:t>
        </w:r>
      </w:ins>
      <w:r w:rsidRPr="005E28E5">
        <w:rPr>
          <w:rFonts w:hint="eastAsia"/>
        </w:rPr>
        <w:t>4</w:t>
      </w:r>
      <w:ins w:id="701" w:author="Sato Mieko" w:date="2018-11-19T16:49:00Z">
        <w:r w:rsidR="00454D78">
          <w:rPr>
            <w:rFonts w:hint="eastAsia"/>
          </w:rPr>
          <w:t xml:space="preserve"> </w:t>
        </w:r>
      </w:ins>
      <w:r w:rsidRPr="005E28E5">
        <w:rPr>
          <w:rFonts w:hint="eastAsia"/>
        </w:rPr>
        <w:t>開発者</w:t>
      </w:r>
      <w:r>
        <w:rPr>
          <w:rFonts w:hint="eastAsia"/>
        </w:rPr>
        <w:t>の採用</w:t>
      </w:r>
      <w:ins w:id="702" w:author="工内 隆" w:date="2018-09-22T17:52:00Z">
        <w:r w:rsidR="00C425E5">
          <w:rPr>
            <w:rFonts w:hint="eastAsia"/>
          </w:rPr>
          <w:t>と</w:t>
        </w:r>
      </w:ins>
      <w:del w:id="703" w:author="工内 隆" w:date="2018-09-22T17:52:00Z">
        <w:r w:rsidDel="00C425E5">
          <w:rPr>
            <w:rFonts w:hint="eastAsia"/>
          </w:rPr>
          <w:delText>、</w:delText>
        </w:r>
      </w:del>
      <w:r>
        <w:rPr>
          <w:rFonts w:hint="eastAsia"/>
        </w:rPr>
        <w:t>維持</w:t>
      </w:r>
    </w:p>
    <w:p w14:paraId="52E7F939" w14:textId="77777777" w:rsidR="005E28E5" w:rsidRDefault="005E28E5" w:rsidP="004B6B37"/>
    <w:p w14:paraId="2850E59C"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42856CB6" w14:textId="2B1E7620" w:rsidR="004B6B37" w:rsidRDefault="005E28E5" w:rsidP="004B6B37">
      <w:r w:rsidRPr="005E28E5">
        <w:rPr>
          <w:rFonts w:hint="eastAsia"/>
        </w:rPr>
        <w:t>組織としてオープンソース</w:t>
      </w:r>
      <w:del w:id="704" w:author="Sato Mieko" w:date="2018-11-19T10:05:00Z">
        <w:r w:rsidDel="00824143">
          <w:rPr>
            <w:rFonts w:hint="eastAsia"/>
          </w:rPr>
          <w:delText xml:space="preserve">　</w:delText>
        </w:r>
      </w:del>
      <w:ins w:id="705" w:author="Sato Mieko" w:date="2018-11-19T10:05:00Z">
        <w:r w:rsidR="00824143">
          <w:rPr>
            <w:rFonts w:hint="eastAsia"/>
          </w:rPr>
          <w:t xml:space="preserve"> </w:t>
        </w:r>
      </w:ins>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706" w:author="工内 隆" w:date="2018-09-22T17:53:00Z">
        <w:r w:rsidR="0047137C" w:rsidDel="00C425E5">
          <w:rPr>
            <w:rFonts w:hint="eastAsia"/>
          </w:rPr>
          <w:delText>プロジェクトに魅了された</w:delText>
        </w:r>
      </w:del>
      <w:r w:rsidR="0047137C">
        <w:rPr>
          <w:rFonts w:hint="eastAsia"/>
        </w:rPr>
        <w:t>彼らは、トレーンイングもほとんど必要なしに、</w:t>
      </w:r>
      <w:del w:id="707"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del w:id="708" w:author="Sato Mieko" w:date="2018-11-19T17:35:00Z">
        <w:r w:rsidRPr="005E28E5" w:rsidDel="00927373">
          <w:rPr>
            <w:rFonts w:hint="eastAsia"/>
          </w:rPr>
          <w:delText>。</w:delText>
        </w:r>
        <w:r w:rsidRPr="005E28E5" w:rsidDel="00927373">
          <w:rPr>
            <w:rFonts w:hint="eastAsia"/>
          </w:rPr>
          <w:delText xml:space="preserve"> </w:delText>
        </w:r>
      </w:del>
      <w:ins w:id="709" w:author="Sato Mieko" w:date="2018-11-19T17:35:00Z">
        <w:r w:rsidR="00927373">
          <w:rPr>
            <w:rFonts w:hint="eastAsia"/>
          </w:rPr>
          <w:t>。</w:t>
        </w:r>
      </w:ins>
      <w:r w:rsidRPr="005E28E5">
        <w:rPr>
          <w:rFonts w:hint="eastAsia"/>
        </w:rPr>
        <w:t>（</w:t>
      </w:r>
      <w:ins w:id="710" w:author="工内 隆" w:date="2018-09-22T17:54:00Z">
        <w:r w:rsidR="00C425E5">
          <w:rPr>
            <w:rFonts w:hint="eastAsia"/>
          </w:rPr>
          <w:t>本ガイド集の</w:t>
        </w:r>
      </w:ins>
      <w:r w:rsidR="0047137C">
        <w:rPr>
          <w:rFonts w:hint="eastAsia"/>
        </w:rPr>
        <w:t>「</w:t>
      </w:r>
      <w:r w:rsidRPr="005E28E5">
        <w:rPr>
          <w:rFonts w:hint="eastAsia"/>
        </w:rPr>
        <w:t>オープンソース</w:t>
      </w:r>
      <w:ins w:id="711" w:author="Sato Mieko" w:date="2018-11-19T16:56:00Z">
        <w:r w:rsidR="00F54680">
          <w:rPr>
            <w:rFonts w:hint="eastAsia"/>
          </w:rPr>
          <w:t xml:space="preserve"> </w:t>
        </w:r>
      </w:ins>
      <w:r w:rsidRPr="005E28E5">
        <w:rPr>
          <w:rFonts w:hint="eastAsia"/>
        </w:rPr>
        <w:t>デベロッパーの</w:t>
      </w:r>
      <w:r w:rsidR="0047137C">
        <w:rPr>
          <w:rFonts w:hint="eastAsia"/>
        </w:rPr>
        <w:t>採用：</w:t>
      </w:r>
      <w:hyperlink r:id="rId19" w:history="1">
        <w:r w:rsidR="0047137C" w:rsidRPr="008278A1">
          <w:rPr>
            <w:rStyle w:val="a3"/>
          </w:rPr>
          <w:t>Recruiting Open Source Developers</w:t>
        </w:r>
      </w:hyperlink>
      <w:r w:rsidR="0047137C">
        <w:rPr>
          <w:rFonts w:hint="eastAsia"/>
        </w:rPr>
        <w:t>」</w:t>
      </w:r>
      <w:del w:id="712" w:author="工内 隆" w:date="2018-09-22T17:54:00Z">
        <w:r w:rsidRPr="005E28E5" w:rsidDel="00C425E5">
          <w:rPr>
            <w:rFonts w:hint="eastAsia"/>
          </w:rPr>
          <w:delText>に関する当社のガイド</w:delText>
        </w:r>
      </w:del>
      <w:r w:rsidRPr="005E28E5">
        <w:rPr>
          <w:rFonts w:hint="eastAsia"/>
        </w:rPr>
        <w:t>をご覧ください）</w:t>
      </w:r>
    </w:p>
    <w:p w14:paraId="13A85032" w14:textId="77777777" w:rsidR="005E28E5" w:rsidRDefault="005E28E5" w:rsidP="004B6B37"/>
    <w:p w14:paraId="3B194BFB"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5484B067" w14:textId="4AA67F7E" w:rsidR="004B6B37" w:rsidRDefault="008278A1" w:rsidP="004B6B37">
      <w:r w:rsidRPr="008278A1">
        <w:rPr>
          <w:rFonts w:hint="eastAsia"/>
        </w:rPr>
        <w:t>しかし、</w:t>
      </w:r>
      <w:r w:rsidR="006236F1">
        <w:rPr>
          <w:rFonts w:hint="eastAsia"/>
        </w:rPr>
        <w:t>プログラム</w:t>
      </w:r>
      <w:ins w:id="713" w:author="Sato Mieko" w:date="2018-11-19T16:56:00Z">
        <w:r w:rsidR="00F54680">
          <w:rPr>
            <w:rFonts w:hint="eastAsia"/>
          </w:rPr>
          <w:t xml:space="preserve"> </w:t>
        </w:r>
      </w:ins>
      <w:r w:rsidR="006236F1">
        <w:rPr>
          <w:rFonts w:hint="eastAsia"/>
        </w:rPr>
        <w:t>マネージャー</w:t>
      </w:r>
      <w:r w:rsidRPr="008278A1">
        <w:rPr>
          <w:rFonts w:hint="eastAsia"/>
        </w:rPr>
        <w:t>が開発者</w:t>
      </w:r>
      <w:ins w:id="714" w:author="工内 隆" w:date="2018-09-22T17:55:00Z">
        <w:r w:rsidR="00C425E5">
          <w:rPr>
            <w:rFonts w:hint="eastAsia"/>
          </w:rPr>
          <w:t>の</w:t>
        </w:r>
      </w:ins>
      <w:del w:id="715" w:author="工内 隆" w:date="2018-09-22T17:55:00Z">
        <w:r w:rsidRPr="008278A1" w:rsidDel="00C425E5">
          <w:rPr>
            <w:rFonts w:hint="eastAsia"/>
          </w:rPr>
          <w:delText>を</w:delText>
        </w:r>
      </w:del>
      <w:r>
        <w:rPr>
          <w:rFonts w:hint="eastAsia"/>
        </w:rPr>
        <w:t>採用</w:t>
      </w:r>
      <w:ins w:id="716" w:author="工内 隆" w:date="2018-09-22T17:55:00Z">
        <w:r w:rsidR="00C425E5">
          <w:rPr>
            <w:rFonts w:hint="eastAsia"/>
          </w:rPr>
          <w:t>で</w:t>
        </w:r>
      </w:ins>
      <w:del w:id="717"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718" w:author="工内 隆" w:date="2018-09-22T17:55:00Z">
        <w:r w:rsidR="00C425E5">
          <w:rPr>
            <w:rFonts w:hint="eastAsia"/>
          </w:rPr>
          <w:t>に</w:t>
        </w:r>
      </w:ins>
      <w:r w:rsidRPr="008278A1">
        <w:rPr>
          <w:rFonts w:hint="eastAsia"/>
        </w:rPr>
        <w:t>役割を果たすわけで</w:t>
      </w:r>
      <w:r>
        <w:rPr>
          <w:rFonts w:hint="eastAsia"/>
        </w:rPr>
        <w:t>も</w:t>
      </w:r>
      <w:r w:rsidRPr="008278A1">
        <w:rPr>
          <w:rFonts w:hint="eastAsia"/>
        </w:rPr>
        <w:t>な</w:t>
      </w:r>
      <w:ins w:id="719" w:author="工内 隆" w:date="2018-09-22T17:55:00Z">
        <w:r w:rsidR="00C425E5">
          <w:rPr>
            <w:rFonts w:hint="eastAsia"/>
          </w:rPr>
          <w:t>いこともある</w:t>
        </w:r>
      </w:ins>
      <w:ins w:id="720" w:author="工内 隆" w:date="2018-09-22T17:56:00Z">
        <w:r w:rsidR="00C425E5">
          <w:rPr>
            <w:rFonts w:hint="eastAsia"/>
          </w:rPr>
          <w:t>でしょう。</w:t>
        </w:r>
      </w:ins>
      <w:del w:id="721"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722" w:author="工内 隆" w:date="2018-09-22T17:57:00Z">
        <w:r w:rsidR="00C425E5">
          <w:rPr>
            <w:rFonts w:hint="eastAsia"/>
          </w:rPr>
          <w:t>かもしれません</w:t>
        </w:r>
      </w:ins>
      <w:del w:id="723" w:author="工内 隆" w:date="2018-09-22T17:57:00Z">
        <w:r w:rsidDel="00C425E5">
          <w:rPr>
            <w:rFonts w:hint="eastAsia"/>
          </w:rPr>
          <w:delText>ことが</w:delText>
        </w:r>
        <w:r w:rsidRPr="008278A1" w:rsidDel="00C425E5">
          <w:rPr>
            <w:rFonts w:hint="eastAsia"/>
          </w:rPr>
          <w:delText>あります</w:delText>
        </w:r>
      </w:del>
      <w:del w:id="724" w:author="Sato Mieko" w:date="2018-11-19T17:35:00Z">
        <w:r w:rsidRPr="008278A1" w:rsidDel="00927373">
          <w:rPr>
            <w:rFonts w:hint="eastAsia"/>
          </w:rPr>
          <w:delText>。</w:delText>
        </w:r>
        <w:r w:rsidRPr="008278A1" w:rsidDel="00927373">
          <w:rPr>
            <w:rFonts w:hint="eastAsia"/>
          </w:rPr>
          <w:delText xml:space="preserve"> </w:delText>
        </w:r>
      </w:del>
      <w:ins w:id="725" w:author="Sato Mieko" w:date="2018-11-19T17:35:00Z">
        <w:r w:rsidR="00927373">
          <w:rPr>
            <w:rFonts w:hint="eastAsia"/>
          </w:rPr>
          <w:t>。</w:t>
        </w:r>
      </w:ins>
      <w:ins w:id="726" w:author="工内 隆" w:date="2018-09-22T17:57:00Z">
        <w:r w:rsidR="00C425E5">
          <w:rPr>
            <w:rFonts w:hint="eastAsia"/>
          </w:rPr>
          <w:t>オープンソース</w:t>
        </w:r>
      </w:ins>
      <w:ins w:id="727" w:author="工内 隆" w:date="2018-09-22T17:58:00Z">
        <w:del w:id="728" w:author="Sato Mieko" w:date="2018-11-19T10:05:00Z">
          <w:r w:rsidR="00EF7C96" w:rsidDel="00824143">
            <w:rPr>
              <w:rFonts w:hint="eastAsia"/>
            </w:rPr>
            <w:delText xml:space="preserve">　</w:delText>
          </w:r>
        </w:del>
      </w:ins>
      <w:ins w:id="729" w:author="Sato Mieko" w:date="2018-11-19T10:05:00Z">
        <w:r w:rsidR="00824143">
          <w:rPr>
            <w:rFonts w:hint="eastAsia"/>
          </w:rPr>
          <w:t xml:space="preserve"> </w:t>
        </w:r>
      </w:ins>
      <w:r w:rsidRPr="008278A1">
        <w:rPr>
          <w:rFonts w:hint="eastAsia"/>
        </w:rPr>
        <w:lastRenderedPageBreak/>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w:t>
      </w:r>
      <w:ins w:id="730" w:author="工内 隆" w:date="2018-09-22T18:03:00Z">
        <w:r w:rsidR="00EF7C96">
          <w:rPr>
            <w:rFonts w:hint="eastAsia"/>
          </w:rPr>
          <w:t>入社員</w:t>
        </w:r>
      </w:ins>
      <w:del w:id="731"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01703F8E" w14:textId="77777777" w:rsidR="008278A1" w:rsidRDefault="008278A1" w:rsidP="004B6B37"/>
    <w:p w14:paraId="4A42DFC9" w14:textId="77777777" w:rsidR="004B6B37" w:rsidRDefault="004B6B37" w:rsidP="008278A1">
      <w:pPr>
        <w:pStyle w:val="af"/>
        <w:numPr>
          <w:ilvl w:val="0"/>
          <w:numId w:val="1"/>
        </w:numPr>
        <w:ind w:leftChars="0"/>
      </w:pPr>
      <w:r>
        <w:t>Are they aware of the company’s open source program?</w:t>
      </w:r>
    </w:p>
    <w:p w14:paraId="028FFA84" w14:textId="16996D62" w:rsidR="008278A1" w:rsidRDefault="008278A1" w:rsidP="008278A1">
      <w:r>
        <w:rPr>
          <w:rFonts w:hint="eastAsia"/>
        </w:rPr>
        <w:t>1</w:t>
      </w:r>
      <w:r>
        <w:rPr>
          <w:rFonts w:hint="eastAsia"/>
        </w:rPr>
        <w:t>．同社のオープンソース</w:t>
      </w:r>
      <w:del w:id="732" w:author="Sato Mieko" w:date="2018-11-19T10:05:00Z">
        <w:r w:rsidDel="00824143">
          <w:rPr>
            <w:rFonts w:hint="eastAsia"/>
          </w:rPr>
          <w:delText xml:space="preserve">　</w:delText>
        </w:r>
      </w:del>
      <w:ins w:id="733" w:author="Sato Mieko" w:date="2018-11-19T10:05:00Z">
        <w:r w:rsidR="00824143">
          <w:rPr>
            <w:rFonts w:hint="eastAsia"/>
          </w:rPr>
          <w:t xml:space="preserve"> </w:t>
        </w:r>
      </w:ins>
      <w:r>
        <w:rPr>
          <w:rFonts w:hint="eastAsia"/>
        </w:rPr>
        <w:t>プログラムを知ってい</w:t>
      </w:r>
      <w:ins w:id="734" w:author="工内 隆" w:date="2018-09-22T17:58:00Z">
        <w:r w:rsidR="00EF7C96">
          <w:rPr>
            <w:rFonts w:hint="eastAsia"/>
          </w:rPr>
          <w:t>る</w:t>
        </w:r>
      </w:ins>
      <w:del w:id="735" w:author="工内 隆" w:date="2018-09-22T17:58:00Z">
        <w:r w:rsidDel="00EF7C96">
          <w:rPr>
            <w:rFonts w:hint="eastAsia"/>
          </w:rPr>
          <w:delText>ます</w:delText>
        </w:r>
      </w:del>
      <w:r>
        <w:rPr>
          <w:rFonts w:hint="eastAsia"/>
        </w:rPr>
        <w:t>か</w:t>
      </w:r>
      <w:ins w:id="736" w:author="Date Masahiro" w:date="2018-09-25T10:25:00Z">
        <w:r w:rsidR="008424FF">
          <w:rPr>
            <w:rFonts w:hint="eastAsia"/>
          </w:rPr>
          <w:t>。</w:t>
        </w:r>
      </w:ins>
      <w:ins w:id="737" w:author="工内 隆" w:date="2018-09-22T17:59:00Z">
        <w:del w:id="738" w:author="Date Masahiro" w:date="2018-09-25T10:25:00Z">
          <w:r w:rsidR="00EF7C96" w:rsidDel="008424FF">
            <w:rPr>
              <w:rFonts w:hint="eastAsia"/>
            </w:rPr>
            <w:delText>？</w:delText>
          </w:r>
        </w:del>
      </w:ins>
    </w:p>
    <w:p w14:paraId="688A4662" w14:textId="77777777" w:rsidR="008278A1" w:rsidRDefault="008278A1" w:rsidP="008278A1">
      <w:pPr>
        <w:pStyle w:val="af"/>
        <w:ind w:leftChars="0" w:left="360"/>
      </w:pPr>
    </w:p>
    <w:p w14:paraId="1BBB12CB" w14:textId="77777777" w:rsidR="004B6B37" w:rsidRDefault="004B6B37" w:rsidP="00E74B2F">
      <w:pPr>
        <w:pStyle w:val="af"/>
        <w:numPr>
          <w:ilvl w:val="0"/>
          <w:numId w:val="1"/>
        </w:numPr>
        <w:ind w:leftChars="0"/>
      </w:pPr>
      <w:r>
        <w:t>How did that awareness influence their decision to join the company?</w:t>
      </w:r>
    </w:p>
    <w:p w14:paraId="72CCC385" w14:textId="17060D17" w:rsidR="00E74B2F" w:rsidRDefault="00E74B2F" w:rsidP="00E74B2F">
      <w:r>
        <w:rPr>
          <w:rFonts w:hint="eastAsia"/>
        </w:rPr>
        <w:t>2</w:t>
      </w:r>
      <w:r>
        <w:rPr>
          <w:rFonts w:hint="eastAsia"/>
        </w:rPr>
        <w:t>．</w:t>
      </w:r>
      <w:ins w:id="739" w:author="工内 隆" w:date="2018-09-22T17:59:00Z">
        <w:r w:rsidR="00EF7C96">
          <w:rPr>
            <w:rFonts w:hint="eastAsia"/>
          </w:rPr>
          <w:t>オープンソース</w:t>
        </w:r>
        <w:del w:id="740" w:author="Sato Mieko" w:date="2018-11-19T10:05:00Z">
          <w:r w:rsidR="00EF7C96" w:rsidDel="00824143">
            <w:rPr>
              <w:rFonts w:hint="eastAsia"/>
            </w:rPr>
            <w:delText xml:space="preserve">　</w:delText>
          </w:r>
        </w:del>
      </w:ins>
      <w:ins w:id="741" w:author="Sato Mieko" w:date="2018-11-19T10:05:00Z">
        <w:r w:rsidR="00824143">
          <w:rPr>
            <w:rFonts w:hint="eastAsia"/>
          </w:rPr>
          <w:t xml:space="preserve"> </w:t>
        </w:r>
      </w:ins>
      <w:ins w:id="742" w:author="工内 隆" w:date="2018-09-22T17:59:00Z">
        <w:r w:rsidR="00EF7C96">
          <w:rPr>
            <w:rFonts w:hint="eastAsia"/>
          </w:rPr>
          <w:t>プログラムを知っていることが</w:t>
        </w:r>
      </w:ins>
      <w:del w:id="743"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744" w:author="工内 隆" w:date="2018-09-22T18:00:00Z">
        <w:r w:rsidRPr="00E74B2F" w:rsidDel="00EF7C96">
          <w:rPr>
            <w:rFonts w:hint="eastAsia"/>
          </w:rPr>
          <w:delText>まし</w:delText>
        </w:r>
      </w:del>
      <w:r w:rsidRPr="00E74B2F">
        <w:rPr>
          <w:rFonts w:hint="eastAsia"/>
        </w:rPr>
        <w:t>たか</w:t>
      </w:r>
      <w:ins w:id="745" w:author="Date Masahiro" w:date="2018-09-25T10:25:00Z">
        <w:r w:rsidR="008424FF">
          <w:rPr>
            <w:rFonts w:hint="eastAsia"/>
          </w:rPr>
          <w:t>。</w:t>
        </w:r>
      </w:ins>
      <w:ins w:id="746" w:author="工内 隆" w:date="2018-09-22T18:00:00Z">
        <w:del w:id="747" w:author="Date Masahiro" w:date="2018-09-25T10:25:00Z">
          <w:r w:rsidR="00EF7C96" w:rsidDel="008424FF">
            <w:rPr>
              <w:rFonts w:hint="eastAsia"/>
            </w:rPr>
            <w:delText>？</w:delText>
          </w:r>
        </w:del>
      </w:ins>
    </w:p>
    <w:p w14:paraId="3475B3FD" w14:textId="77777777" w:rsidR="00E74B2F" w:rsidRDefault="00E74B2F" w:rsidP="00E74B2F"/>
    <w:p w14:paraId="2286AF54" w14:textId="77777777" w:rsidR="004B6B37" w:rsidRDefault="004B6B37" w:rsidP="00E74B2F">
      <w:pPr>
        <w:pStyle w:val="af"/>
        <w:numPr>
          <w:ilvl w:val="0"/>
          <w:numId w:val="1"/>
        </w:numPr>
        <w:ind w:leftChars="0"/>
      </w:pPr>
      <w:r>
        <w:t>Does their experience with open source apply to the work that they are doing now?</w:t>
      </w:r>
    </w:p>
    <w:p w14:paraId="2400E8C2" w14:textId="77777777"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748" w:author="工内 隆" w:date="2018-09-22T18:00:00Z">
        <w:r w:rsidR="00EF7C96">
          <w:rPr>
            <w:rFonts w:hint="eastAsia"/>
          </w:rPr>
          <w:t>る</w:t>
        </w:r>
      </w:ins>
      <w:del w:id="749" w:author="工内 隆" w:date="2018-09-22T18:00:00Z">
        <w:r w:rsidDel="00EF7C96">
          <w:rPr>
            <w:rFonts w:hint="eastAsia"/>
          </w:rPr>
          <w:delText>ます</w:delText>
        </w:r>
      </w:del>
      <w:r>
        <w:rPr>
          <w:rFonts w:hint="eastAsia"/>
        </w:rPr>
        <w:t>か</w:t>
      </w:r>
      <w:ins w:id="750" w:author="Date Masahiro" w:date="2018-09-25T10:26:00Z">
        <w:r w:rsidR="008424FF">
          <w:rPr>
            <w:rFonts w:hint="eastAsia"/>
          </w:rPr>
          <w:t>。</w:t>
        </w:r>
      </w:ins>
      <w:ins w:id="751" w:author="工内 隆" w:date="2018-09-22T18:00:00Z">
        <w:del w:id="752" w:author="Date Masahiro" w:date="2018-09-25T10:26:00Z">
          <w:r w:rsidR="00EF7C96" w:rsidDel="008424FF">
            <w:rPr>
              <w:rFonts w:hint="eastAsia"/>
            </w:rPr>
            <w:delText>？</w:delText>
          </w:r>
        </w:del>
      </w:ins>
    </w:p>
    <w:p w14:paraId="51EE19A4" w14:textId="77777777" w:rsidR="00E74B2F" w:rsidRDefault="00E74B2F" w:rsidP="00E74B2F"/>
    <w:p w14:paraId="365A8723"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49FF2C65" w14:textId="77777777" w:rsidR="004B6B37" w:rsidRDefault="004B6B37" w:rsidP="004B6B37"/>
    <w:p w14:paraId="5D5700FF" w14:textId="77777777" w:rsidR="004B6B37" w:rsidRDefault="004B6B37" w:rsidP="004B6B37">
      <w:r>
        <w:t>Christine Abernathy – Open Source Developer Advocate at Facebook</w:t>
      </w:r>
    </w:p>
    <w:p w14:paraId="6DCE1C76" w14:textId="2A526A2E" w:rsidR="004B6B37" w:rsidRDefault="00E74B2F" w:rsidP="004B6B37">
      <w:r w:rsidRPr="00E74B2F">
        <w:rPr>
          <w:rFonts w:hint="eastAsia"/>
        </w:rPr>
        <w:t>「</w:t>
      </w:r>
      <w:ins w:id="753" w:author="Sato Mieko" w:date="2018-11-19T18:22:00Z">
        <w:r w:rsidR="00953096">
          <w:rPr>
            <w:rFonts w:hint="eastAsia"/>
          </w:rPr>
          <w:t>私たちは</w:t>
        </w:r>
      </w:ins>
      <w:ins w:id="754" w:author="Sato Mieko" w:date="2018-11-19T18:24:00Z">
        <w:r w:rsidR="00953096">
          <w:rPr>
            <w:rFonts w:hint="eastAsia"/>
          </w:rPr>
          <w:t>、この</w:t>
        </w:r>
      </w:ins>
      <w:del w:id="755" w:author="Sato Mieko" w:date="2018-11-19T18:22:00Z">
        <w:r w:rsidRPr="00E74B2F" w:rsidDel="00953096">
          <w:rPr>
            <w:rFonts w:hint="eastAsia"/>
          </w:rPr>
          <w:delText>この</w:delText>
        </w:r>
      </w:del>
      <w:r w:rsidRPr="00E74B2F">
        <w:rPr>
          <w:rFonts w:hint="eastAsia"/>
        </w:rPr>
        <w:t>調査</w:t>
      </w:r>
      <w:ins w:id="756" w:author="Sato Mieko" w:date="2018-11-19T18:22:00Z">
        <w:r w:rsidR="00953096">
          <w:rPr>
            <w:rFonts w:hint="eastAsia"/>
          </w:rPr>
          <w:t>で自分</w:t>
        </w:r>
      </w:ins>
      <w:del w:id="757" w:author="Sato Mieko" w:date="2018-11-19T18:22:00Z">
        <w:r w:rsidRPr="00E74B2F" w:rsidDel="00953096">
          <w:rPr>
            <w:rFonts w:hint="eastAsia"/>
          </w:rPr>
          <w:delText>を使って</w:delText>
        </w:r>
        <w:r w:rsidDel="00953096">
          <w:rPr>
            <w:rFonts w:hint="eastAsia"/>
          </w:rPr>
          <w:delText>私</w:delText>
        </w:r>
      </w:del>
      <w:r>
        <w:rPr>
          <w:rFonts w:hint="eastAsia"/>
        </w:rPr>
        <w:t>たちの</w:t>
      </w:r>
      <w:r w:rsidRPr="00E74B2F">
        <w:rPr>
          <w:rFonts w:hint="eastAsia"/>
        </w:rPr>
        <w:t>オープンソース文化の健全性を</w:t>
      </w:r>
      <w:r>
        <w:rPr>
          <w:rFonts w:hint="eastAsia"/>
        </w:rPr>
        <w:t>評価</w:t>
      </w:r>
      <w:r w:rsidRPr="00E74B2F">
        <w:rPr>
          <w:rFonts w:hint="eastAsia"/>
        </w:rPr>
        <w:t>し</w:t>
      </w:r>
      <w:ins w:id="758" w:author="Sato Mieko" w:date="2018-11-19T18:23:00Z">
        <w:r w:rsidR="00953096">
          <w:rPr>
            <w:rFonts w:hint="eastAsia"/>
          </w:rPr>
          <w:t>ます。この調査は</w:t>
        </w:r>
      </w:ins>
      <w:r w:rsidRPr="00E74B2F">
        <w:rPr>
          <w:rFonts w:hint="eastAsia"/>
        </w:rPr>
        <w:t>、</w:t>
      </w:r>
      <w:ins w:id="759" w:author="Date Masahiro" w:date="2018-09-25T10:31:00Z">
        <w:del w:id="760" w:author="Sato Mieko" w:date="2018-11-19T18:23:00Z">
          <w:r w:rsidR="00F764F0" w:rsidDel="00953096">
            <w:rPr>
              <w:rFonts w:hint="eastAsia"/>
            </w:rPr>
            <w:delText>それは</w:delText>
          </w:r>
        </w:del>
      </w:ins>
      <w:r w:rsidRPr="00E74B2F">
        <w:rPr>
          <w:rFonts w:hint="eastAsia"/>
        </w:rPr>
        <w:t>人々がオープンソース</w:t>
      </w:r>
      <w:del w:id="761" w:author="Sato Mieko" w:date="2018-11-19T10:05:00Z">
        <w:r w:rsidDel="00824143">
          <w:rPr>
            <w:rFonts w:hint="eastAsia"/>
          </w:rPr>
          <w:delText xml:space="preserve">　</w:delText>
        </w:r>
      </w:del>
      <w:ins w:id="762" w:author="Sato Mieko" w:date="2018-11-19T10:05:00Z">
        <w:r w:rsidR="00824143">
          <w:rPr>
            <w:rFonts w:hint="eastAsia"/>
          </w:rPr>
          <w:t xml:space="preserve"> </w:t>
        </w:r>
      </w:ins>
      <w:r w:rsidRPr="00E74B2F">
        <w:rPr>
          <w:rFonts w:hint="eastAsia"/>
        </w:rPr>
        <w:t>プロジェクトをどのように見ている</w:t>
      </w:r>
      <w:ins w:id="763" w:author="Date Masahiro" w:date="2018-09-25T10:30:00Z">
        <w:del w:id="764" w:author="Sato Mieko" w:date="2018-11-19T18:23:00Z">
          <w:r w:rsidR="00F764F0" w:rsidDel="00953096">
            <w:rPr>
              <w:rFonts w:hint="eastAsia"/>
            </w:rPr>
            <w:delText>の</w:delText>
          </w:r>
        </w:del>
      </w:ins>
      <w:r w:rsidRPr="00E74B2F">
        <w:rPr>
          <w:rFonts w:hint="eastAsia"/>
        </w:rPr>
        <w:t>か</w:t>
      </w:r>
      <w:ins w:id="765" w:author="Sato Mieko" w:date="2018-11-19T18:23:00Z">
        <w:r w:rsidR="00953096">
          <w:rPr>
            <w:rFonts w:hint="eastAsia"/>
          </w:rPr>
          <w:t>という</w:t>
        </w:r>
      </w:ins>
      <w:ins w:id="766" w:author="Date Masahiro" w:date="2018-09-25T10:30:00Z">
        <w:del w:id="767" w:author="Sato Mieko" w:date="2018-11-19T18:23:00Z">
          <w:r w:rsidR="00F764F0" w:rsidDel="00953096">
            <w:rPr>
              <w:rFonts w:hint="eastAsia"/>
            </w:rPr>
            <w:delText>の</w:delText>
          </w:r>
        </w:del>
      </w:ins>
      <w:del w:id="768" w:author="Sato Mieko" w:date="2018-11-19T18:23:00Z">
        <w:r w:rsidDel="00953096">
          <w:rPr>
            <w:rFonts w:hint="eastAsia"/>
          </w:rPr>
          <w:delText>、</w:delText>
        </w:r>
      </w:del>
      <w:r>
        <w:rPr>
          <w:rFonts w:hint="eastAsia"/>
        </w:rPr>
        <w:t>総合的</w:t>
      </w:r>
      <w:ins w:id="769" w:author="Date Masahiro" w:date="2018-09-25T10:30:00Z">
        <w:r w:rsidR="00F764F0">
          <w:rPr>
            <w:rFonts w:hint="eastAsia"/>
          </w:rPr>
          <w:t>な</w:t>
        </w:r>
      </w:ins>
      <w:del w:id="770" w:author="Date Masahiro" w:date="2018-09-25T10:30:00Z">
        <w:r w:rsidR="00B827E8" w:rsidDel="00F764F0">
          <w:rPr>
            <w:rFonts w:hint="eastAsia"/>
          </w:rPr>
          <w:delText>に</w:delText>
        </w:r>
        <w:r w:rsidR="00FF172C" w:rsidDel="00F764F0">
          <w:rPr>
            <w:rFonts w:hint="eastAsia"/>
          </w:rPr>
          <w:delText>、</w:delText>
        </w:r>
      </w:del>
      <w:r w:rsidRPr="00E74B2F">
        <w:rPr>
          <w:rFonts w:hint="eastAsia"/>
        </w:rPr>
        <w:t>有効性を示し</w:t>
      </w:r>
      <w:ins w:id="771" w:author="Date Masahiro" w:date="2018-09-25T10:31:00Z">
        <w:r w:rsidR="00F764F0">
          <w:rPr>
            <w:rFonts w:hint="eastAsia"/>
          </w:rPr>
          <w:t>てくれます</w:t>
        </w:r>
      </w:ins>
      <w:del w:id="772" w:author="Date Masahiro" w:date="2018-09-25T10:30:00Z">
        <w:r w:rsidR="00B827E8" w:rsidDel="00F764F0">
          <w:rPr>
            <w:rFonts w:hint="eastAsia"/>
          </w:rPr>
          <w:delText>てくれます</w:delText>
        </w:r>
      </w:del>
      <w:del w:id="773" w:author="Sato Mieko" w:date="2018-11-19T17:35:00Z">
        <w:r w:rsidRPr="00E74B2F" w:rsidDel="00927373">
          <w:rPr>
            <w:rFonts w:hint="eastAsia"/>
          </w:rPr>
          <w:delText>。</w:delText>
        </w:r>
        <w:r w:rsidRPr="00E74B2F" w:rsidDel="00927373">
          <w:rPr>
            <w:rFonts w:hint="eastAsia"/>
          </w:rPr>
          <w:delText xml:space="preserve"> </w:delText>
        </w:r>
      </w:del>
      <w:ins w:id="774" w:author="Sato Mieko" w:date="2018-11-19T17:35:00Z">
        <w:r w:rsidR="00927373">
          <w:rPr>
            <w:rFonts w:hint="eastAsia"/>
          </w:rPr>
          <w:t>。</w:t>
        </w:r>
      </w:ins>
      <w:r w:rsidRPr="00E74B2F">
        <w:rPr>
          <w:rFonts w:hint="eastAsia"/>
        </w:rPr>
        <w:t>数字が上向きで</w:t>
      </w:r>
      <w:r>
        <w:rPr>
          <w:rFonts w:hint="eastAsia"/>
        </w:rPr>
        <w:t>あれば、うれしくなります。</w:t>
      </w:r>
      <w:r w:rsidRPr="00E74B2F">
        <w:rPr>
          <w:rFonts w:hint="eastAsia"/>
        </w:rPr>
        <w:t>」</w:t>
      </w:r>
    </w:p>
    <w:p w14:paraId="1726D54E" w14:textId="77777777" w:rsidR="00E74B2F" w:rsidRDefault="00E74B2F" w:rsidP="004B6B37"/>
    <w:p w14:paraId="47D1BD52" w14:textId="77777777" w:rsidR="00E74B2F" w:rsidRDefault="00824143" w:rsidP="004B6B37">
      <w:hyperlink r:id="rId20" w:history="1">
        <w:r w:rsidR="00E74B2F" w:rsidRPr="00E74B2F">
          <w:rPr>
            <w:rStyle w:val="a3"/>
          </w:rPr>
          <w:t>Christine Abernathy</w:t>
        </w:r>
      </w:hyperlink>
      <w:r w:rsidR="00E74B2F" w:rsidRPr="00E74B2F">
        <w:t xml:space="preserve"> – Open Source Developer Advocate at Facebook</w:t>
      </w:r>
    </w:p>
    <w:p w14:paraId="5458BE2A" w14:textId="77777777" w:rsidR="00E74B2F" w:rsidRDefault="00E74B2F" w:rsidP="004B6B37"/>
    <w:p w14:paraId="6B84471E" w14:textId="77777777" w:rsidR="004B6B37" w:rsidRDefault="004B6B37" w:rsidP="004B6B37">
      <w:r>
        <w:t>Other common metrics for developer recruitment include:</w:t>
      </w:r>
    </w:p>
    <w:p w14:paraId="4CA93F63" w14:textId="783863D0"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w:t>
      </w:r>
      <w:del w:id="775" w:author="Sato Mieko" w:date="2018-11-19T18:28:00Z">
        <w:r w:rsidDel="004A6913">
          <w:rPr>
            <w:rFonts w:hint="eastAsia"/>
          </w:rPr>
          <w:delText>通</w:delText>
        </w:r>
      </w:del>
      <w:ins w:id="776" w:author="Sato Mieko" w:date="2018-11-19T18:28:00Z">
        <w:r w:rsidR="004A6913">
          <w:rPr>
            <w:rFonts w:hint="eastAsia"/>
          </w:rPr>
          <w:t>とお</w:t>
        </w:r>
      </w:ins>
      <w:r>
        <w:rPr>
          <w:rFonts w:hint="eastAsia"/>
        </w:rPr>
        <w:t>りです。</w:t>
      </w:r>
    </w:p>
    <w:p w14:paraId="13F18B9D" w14:textId="77777777" w:rsidR="00B827E8" w:rsidRDefault="00B827E8" w:rsidP="004B6B37"/>
    <w:p w14:paraId="3485C6ED" w14:textId="77777777" w:rsidR="004B6B37" w:rsidRDefault="00B827E8" w:rsidP="004B6B37">
      <w:r>
        <w:rPr>
          <w:rFonts w:hint="eastAsia"/>
        </w:rPr>
        <w:t>・</w:t>
      </w:r>
      <w:r w:rsidR="004B6B37">
        <w:t>Which open source projects employees use and contribute to</w:t>
      </w:r>
    </w:p>
    <w:p w14:paraId="0B2D311E" w14:textId="77777777" w:rsidR="004B6B37" w:rsidRDefault="00B827E8" w:rsidP="004B6B37">
      <w:r>
        <w:rPr>
          <w:rFonts w:hint="eastAsia"/>
        </w:rPr>
        <w:t>・</w:t>
      </w:r>
      <w:r w:rsidR="004B6B37">
        <w:t>How new recruits heard about the organization</w:t>
      </w:r>
    </w:p>
    <w:p w14:paraId="5FC1F628" w14:textId="77777777" w:rsidR="004B6B37" w:rsidRDefault="00B827E8" w:rsidP="004B6B37">
      <w:r>
        <w:rPr>
          <w:rFonts w:hint="eastAsia"/>
        </w:rPr>
        <w:t>・</w:t>
      </w:r>
      <w:r w:rsidR="004B6B37">
        <w:t>The number of developers you’re bringing on through open source projects</w:t>
      </w:r>
    </w:p>
    <w:p w14:paraId="2F0D4775" w14:textId="77777777" w:rsidR="004B6B37" w:rsidRDefault="00B827E8" w:rsidP="004B6B37">
      <w:r>
        <w:rPr>
          <w:rFonts w:hint="eastAsia"/>
        </w:rPr>
        <w:t>・</w:t>
      </w:r>
      <w:r w:rsidR="004B6B37">
        <w:t>How many project maintainers you recruit (and grow)</w:t>
      </w:r>
    </w:p>
    <w:p w14:paraId="2B7B0EB3" w14:textId="77777777" w:rsidR="004B6B37" w:rsidRDefault="00B827E8" w:rsidP="004B6B37">
      <w:r>
        <w:rPr>
          <w:rFonts w:hint="eastAsia"/>
        </w:rPr>
        <w:t>・</w:t>
      </w:r>
      <w:r w:rsidR="004B6B37">
        <w:t>How long it takes to onboard new hires</w:t>
      </w:r>
    </w:p>
    <w:p w14:paraId="2AEFAF89" w14:textId="77777777" w:rsidR="004B6B37" w:rsidRDefault="00B827E8" w:rsidP="004B6B37">
      <w:r>
        <w:rPr>
          <w:rFonts w:hint="eastAsia"/>
        </w:rPr>
        <w:t>・</w:t>
      </w:r>
      <w:r w:rsidR="004B6B37">
        <w:t>How open source developers are advancing in their careers</w:t>
      </w:r>
    </w:p>
    <w:p w14:paraId="482DF1B0" w14:textId="77777777" w:rsidR="004B6B37" w:rsidRDefault="00B827E8" w:rsidP="004B6B37">
      <w:r>
        <w:rPr>
          <w:rFonts w:hint="eastAsia"/>
        </w:rPr>
        <w:lastRenderedPageBreak/>
        <w:t>・</w:t>
      </w:r>
      <w:r w:rsidR="004B6B37">
        <w:t>Developer contributions are assessed as part of job performance</w:t>
      </w:r>
    </w:p>
    <w:p w14:paraId="259DBB64" w14:textId="77777777" w:rsidR="004B6B37" w:rsidRDefault="00B827E8" w:rsidP="004B6B37">
      <w:r>
        <w:rPr>
          <w:rFonts w:hint="eastAsia"/>
        </w:rPr>
        <w:t>・</w:t>
      </w:r>
      <w:r w:rsidR="004B6B37">
        <w:t>Developers are recognized and rewarded for contributions</w:t>
      </w:r>
    </w:p>
    <w:p w14:paraId="2F2AA5A0" w14:textId="77777777" w:rsidR="004B6B37" w:rsidRDefault="00B827E8" w:rsidP="004B6B37">
      <w:r>
        <w:rPr>
          <w:rFonts w:hint="eastAsia"/>
        </w:rPr>
        <w:t>・</w:t>
      </w:r>
      <w:r w:rsidR="004B6B37">
        <w:t>Developers receive help and support in contributing</w:t>
      </w:r>
    </w:p>
    <w:p w14:paraId="1220AABE" w14:textId="13FE21C3" w:rsidR="00B827E8" w:rsidRDefault="00B827E8" w:rsidP="00B827E8">
      <w:r>
        <w:rPr>
          <w:rFonts w:hint="eastAsia"/>
        </w:rPr>
        <w:t>・</w:t>
      </w:r>
      <w:r w:rsidR="00FF172C">
        <w:rPr>
          <w:rFonts w:hint="eastAsia"/>
        </w:rPr>
        <w:t>従業員は</w:t>
      </w:r>
      <w:r>
        <w:rPr>
          <w:rFonts w:hint="eastAsia"/>
        </w:rPr>
        <w:t>どのオープンソース</w:t>
      </w:r>
      <w:del w:id="777" w:author="Sato Mieko" w:date="2018-11-19T10:05:00Z">
        <w:r w:rsidDel="00824143">
          <w:rPr>
            <w:rFonts w:hint="eastAsia"/>
          </w:rPr>
          <w:delText xml:space="preserve">　</w:delText>
        </w:r>
      </w:del>
      <w:ins w:id="778" w:author="Sato Mieko" w:date="2018-11-19T10:05:00Z">
        <w:r w:rsidR="00824143">
          <w:rPr>
            <w:rFonts w:hint="eastAsia"/>
          </w:rPr>
          <w:t xml:space="preserve"> </w:t>
        </w:r>
      </w:ins>
      <w:r>
        <w:rPr>
          <w:rFonts w:hint="eastAsia"/>
        </w:rPr>
        <w:t>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ins w:id="779" w:author="Date Masahiro" w:date="2018-09-25T10:32:00Z">
        <w:r w:rsidR="00F764F0">
          <w:rPr>
            <w:rFonts w:hint="eastAsia"/>
          </w:rPr>
          <w:t>。</w:t>
        </w:r>
      </w:ins>
    </w:p>
    <w:p w14:paraId="0A42F6AC" w14:textId="77777777" w:rsidR="00B827E8" w:rsidRDefault="00B827E8" w:rsidP="00B827E8">
      <w:r>
        <w:rPr>
          <w:rFonts w:hint="eastAsia"/>
        </w:rPr>
        <w:t>・新入社員</w:t>
      </w:r>
      <w:r w:rsidR="00FF172C">
        <w:rPr>
          <w:rFonts w:hint="eastAsia"/>
        </w:rPr>
        <w:t>は</w:t>
      </w:r>
      <w:r>
        <w:rPr>
          <w:rFonts w:hint="eastAsia"/>
        </w:rPr>
        <w:t>組織をどのようにして知ったのか</w:t>
      </w:r>
      <w:ins w:id="780" w:author="Date Masahiro" w:date="2018-09-25T10:32:00Z">
        <w:r w:rsidR="00F764F0">
          <w:rPr>
            <w:rFonts w:hint="eastAsia"/>
          </w:rPr>
          <w:t>。</w:t>
        </w:r>
      </w:ins>
    </w:p>
    <w:p w14:paraId="45FDC813" w14:textId="1761E606" w:rsidR="00B827E8" w:rsidRDefault="00B827E8" w:rsidP="00B827E8">
      <w:r>
        <w:rPr>
          <w:rFonts w:hint="eastAsia"/>
        </w:rPr>
        <w:t>・オープンソース</w:t>
      </w:r>
      <w:del w:id="781" w:author="Sato Mieko" w:date="2018-11-19T10:05:00Z">
        <w:r w:rsidDel="00824143">
          <w:rPr>
            <w:rFonts w:hint="eastAsia"/>
          </w:rPr>
          <w:delText xml:space="preserve">　</w:delText>
        </w:r>
      </w:del>
      <w:ins w:id="782" w:author="Sato Mieko" w:date="2018-11-19T10:05:00Z">
        <w:r w:rsidR="00824143">
          <w:rPr>
            <w:rFonts w:hint="eastAsia"/>
          </w:rPr>
          <w:t xml:space="preserve"> </w:t>
        </w:r>
      </w:ins>
      <w:r>
        <w:rPr>
          <w:rFonts w:hint="eastAsia"/>
        </w:rPr>
        <w:t>プロジェクトを通して、何名の開発者が採用できているのか</w:t>
      </w:r>
      <w:ins w:id="783" w:author="Date Masahiro" w:date="2018-09-25T10:32:00Z">
        <w:r w:rsidR="00F764F0">
          <w:rPr>
            <w:rFonts w:hint="eastAsia"/>
          </w:rPr>
          <w:t>。</w:t>
        </w:r>
      </w:ins>
    </w:p>
    <w:p w14:paraId="33F16575" w14:textId="46BDC35F" w:rsidR="00B827E8" w:rsidRDefault="00B827E8" w:rsidP="00B827E8">
      <w:r>
        <w:rPr>
          <w:rFonts w:hint="eastAsia"/>
        </w:rPr>
        <w:t>・何名のプロジェクトの</w:t>
      </w:r>
      <w:del w:id="784" w:author="Sato Mieko" w:date="2018-11-19T16:38:00Z">
        <w:r w:rsidDel="00E6358E">
          <w:rPr>
            <w:rFonts w:hint="eastAsia"/>
          </w:rPr>
          <w:delText>メ</w:delText>
        </w:r>
        <w:r w:rsidR="006079E6" w:rsidDel="00E6358E">
          <w:rPr>
            <w:rFonts w:hint="eastAsia"/>
          </w:rPr>
          <w:delText>イ</w:delText>
        </w:r>
        <w:r w:rsidDel="00E6358E">
          <w:rPr>
            <w:rFonts w:hint="eastAsia"/>
          </w:rPr>
          <w:delText>ンテナー</w:delText>
        </w:r>
      </w:del>
      <w:ins w:id="785" w:author="Sato Mieko" w:date="2018-11-19T16:38:00Z">
        <w:r w:rsidR="00E6358E">
          <w:rPr>
            <w:rFonts w:hint="eastAsia"/>
          </w:rPr>
          <w:t xml:space="preserve"> </w:t>
        </w:r>
        <w:r w:rsidR="00E6358E">
          <w:rPr>
            <w:rFonts w:hint="eastAsia"/>
          </w:rPr>
          <w:t>メンテナー</w:t>
        </w:r>
      </w:ins>
      <w:r w:rsidR="006079E6">
        <w:rPr>
          <w:rFonts w:hint="eastAsia"/>
        </w:rPr>
        <w:t>を採用し</w:t>
      </w:r>
      <w:del w:id="786" w:author="工内 隆" w:date="2018-09-22T18:04:00Z">
        <w:r w:rsidR="006079E6" w:rsidDel="00EF7C96">
          <w:rPr>
            <w:rFonts w:hint="eastAsia"/>
          </w:rPr>
          <w:delText>たり</w:delText>
        </w:r>
      </w:del>
      <w:r w:rsidR="006079E6">
        <w:rPr>
          <w:rFonts w:hint="eastAsia"/>
        </w:rPr>
        <w:t>、</w:t>
      </w:r>
      <w:ins w:id="787" w:author="工内 隆" w:date="2018-09-22T18:04:00Z">
        <w:r w:rsidR="00EF7C96">
          <w:rPr>
            <w:rFonts w:hint="eastAsia"/>
          </w:rPr>
          <w:t>育成</w:t>
        </w:r>
      </w:ins>
      <w:del w:id="788" w:author="工内 隆" w:date="2018-09-22T18:04:00Z">
        <w:r w:rsidR="006079E6" w:rsidDel="00EF7C96">
          <w:rPr>
            <w:rFonts w:hint="eastAsia"/>
          </w:rPr>
          <w:delText>育てたり</w:delText>
        </w:r>
      </w:del>
      <w:r w:rsidR="006079E6">
        <w:rPr>
          <w:rFonts w:hint="eastAsia"/>
        </w:rPr>
        <w:t>できているのか</w:t>
      </w:r>
      <w:ins w:id="789" w:author="Date Masahiro" w:date="2018-09-25T10:32:00Z">
        <w:r w:rsidR="00F764F0">
          <w:rPr>
            <w:rFonts w:hint="eastAsia"/>
          </w:rPr>
          <w:t>。</w:t>
        </w:r>
      </w:ins>
    </w:p>
    <w:p w14:paraId="4ECE0A33" w14:textId="77777777" w:rsidR="00B827E8" w:rsidRDefault="006079E6" w:rsidP="00B827E8">
      <w:r>
        <w:rPr>
          <w:rFonts w:hint="eastAsia"/>
        </w:rPr>
        <w:t>・</w:t>
      </w:r>
      <w:r w:rsidR="00B827E8">
        <w:rPr>
          <w:rFonts w:hint="eastAsia"/>
        </w:rPr>
        <w:t>新入社員</w:t>
      </w:r>
      <w:r>
        <w:rPr>
          <w:rFonts w:hint="eastAsia"/>
        </w:rPr>
        <w:t>が</w:t>
      </w:r>
      <w:del w:id="790" w:author="工内 隆" w:date="2018-09-22T18:04:00Z">
        <w:r w:rsidDel="00EF7C96">
          <w:rPr>
            <w:rFonts w:hint="eastAsia"/>
          </w:rPr>
          <w:delText>、</w:delText>
        </w:r>
      </w:del>
      <w:r>
        <w:rPr>
          <w:rFonts w:hint="eastAsia"/>
        </w:rPr>
        <w:t>仕事</w:t>
      </w:r>
      <w:ins w:id="791" w:author="工内 隆" w:date="2018-09-22T18:04:00Z">
        <w:r w:rsidR="00EF7C96">
          <w:rPr>
            <w:rFonts w:hint="eastAsia"/>
          </w:rPr>
          <w:t>を</w:t>
        </w:r>
      </w:ins>
      <w:del w:id="792" w:author="工内 隆" w:date="2018-09-22T18:04:00Z">
        <w:r w:rsidDel="00EF7C96">
          <w:rPr>
            <w:rFonts w:hint="eastAsia"/>
          </w:rPr>
          <w:delText>が</w:delText>
        </w:r>
      </w:del>
      <w:r>
        <w:rPr>
          <w:rFonts w:hint="eastAsia"/>
        </w:rPr>
        <w:t>できるようになるまでの</w:t>
      </w:r>
      <w:r w:rsidR="00B827E8">
        <w:rPr>
          <w:rFonts w:hint="eastAsia"/>
        </w:rPr>
        <w:t>時間</w:t>
      </w:r>
    </w:p>
    <w:p w14:paraId="516A386B" w14:textId="77777777"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ins w:id="793" w:author="Date Masahiro" w:date="2018-09-25T10:32:00Z">
        <w:r w:rsidR="00F764F0">
          <w:rPr>
            <w:rFonts w:hint="eastAsia"/>
          </w:rPr>
          <w:t>。</w:t>
        </w:r>
      </w:ins>
    </w:p>
    <w:p w14:paraId="73033E4E" w14:textId="77777777"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ins w:id="794" w:author="Date Masahiro" w:date="2018-09-25T10:32:00Z">
        <w:r w:rsidR="00F764F0">
          <w:rPr>
            <w:rFonts w:hint="eastAsia"/>
          </w:rPr>
          <w:t>。</w:t>
        </w:r>
      </w:ins>
    </w:p>
    <w:p w14:paraId="5E7A2394" w14:textId="77777777"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ins w:id="795" w:author="Date Masahiro" w:date="2018-09-25T10:32:00Z">
        <w:r w:rsidR="00F764F0">
          <w:rPr>
            <w:rFonts w:hint="eastAsia"/>
          </w:rPr>
          <w:t>。</w:t>
        </w:r>
      </w:ins>
    </w:p>
    <w:p w14:paraId="0EB3DEAD" w14:textId="77777777"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ins w:id="796" w:author="Date Masahiro" w:date="2018-09-25T10:32:00Z">
        <w:r w:rsidR="00F764F0">
          <w:rPr>
            <w:rFonts w:hint="eastAsia"/>
          </w:rPr>
          <w:t>。</w:t>
        </w:r>
      </w:ins>
    </w:p>
    <w:p w14:paraId="25725AA2" w14:textId="77777777" w:rsidR="00B827E8" w:rsidRDefault="00B827E8" w:rsidP="004B6B37"/>
    <w:p w14:paraId="2F0BACC7" w14:textId="77777777" w:rsidR="004B6B37" w:rsidRDefault="004B6B37" w:rsidP="004B6B37">
      <w:r>
        <w:t>Goal # 5 Promote open source culture.</w:t>
      </w:r>
    </w:p>
    <w:p w14:paraId="6DF02369" w14:textId="4B7F59DA" w:rsidR="004B6B37" w:rsidRDefault="00203FE3" w:rsidP="004B6B37">
      <w:r w:rsidRPr="00203FE3">
        <w:rPr>
          <w:rFonts w:hint="eastAsia"/>
        </w:rPr>
        <w:t>目標</w:t>
      </w:r>
      <w:ins w:id="797" w:author="Sato Mieko" w:date="2018-11-19T16:39:00Z">
        <w:r w:rsidR="00E6358E">
          <w:rPr>
            <w:rFonts w:hint="eastAsia"/>
          </w:rPr>
          <w:t xml:space="preserve"> </w:t>
        </w:r>
      </w:ins>
      <w:r w:rsidRPr="00203FE3">
        <w:rPr>
          <w:rFonts w:hint="eastAsia"/>
        </w:rPr>
        <w:t>＃</w:t>
      </w:r>
      <w:r w:rsidRPr="00203FE3">
        <w:rPr>
          <w:rFonts w:hint="eastAsia"/>
        </w:rPr>
        <w:t>5</w:t>
      </w:r>
      <w:ins w:id="798" w:author="Sato Mieko" w:date="2018-11-19T16:49:00Z">
        <w:r w:rsidR="00454D78">
          <w:rPr>
            <w:rFonts w:hint="eastAsia"/>
          </w:rPr>
          <w:t xml:space="preserve"> </w:t>
        </w:r>
      </w:ins>
      <w:r w:rsidRPr="00203FE3">
        <w:rPr>
          <w:rFonts w:hint="eastAsia"/>
        </w:rPr>
        <w:t>オープンソース文化</w:t>
      </w:r>
      <w:r>
        <w:rPr>
          <w:rFonts w:hint="eastAsia"/>
        </w:rPr>
        <w:t>のプロモーション</w:t>
      </w:r>
    </w:p>
    <w:p w14:paraId="308B5A2C" w14:textId="77777777" w:rsidR="00203FE3" w:rsidRDefault="00203FE3" w:rsidP="004B6B37"/>
    <w:p w14:paraId="6D0F1A88" w14:textId="77777777"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14:paraId="7779B75C" w14:textId="226B2A2E" w:rsidR="004B6B37" w:rsidRDefault="007E1FE5" w:rsidP="004B6B37">
      <w:ins w:id="799" w:author="工内 隆" w:date="2018-09-23T09:05:00Z">
        <w:r w:rsidRPr="00911E78">
          <w:rPr>
            <w:rFonts w:hint="eastAsia"/>
          </w:rPr>
          <w:t>オープンソース</w:t>
        </w:r>
        <w:del w:id="800" w:author="Sato Mieko" w:date="2018-11-19T10:05:00Z">
          <w:r w:rsidDel="00824143">
            <w:rPr>
              <w:rFonts w:hint="eastAsia"/>
            </w:rPr>
            <w:delText xml:space="preserve">　</w:delText>
          </w:r>
        </w:del>
      </w:ins>
      <w:ins w:id="801" w:author="Sato Mieko" w:date="2018-11-19T10:05:00Z">
        <w:r w:rsidR="00824143">
          <w:rPr>
            <w:rFonts w:hint="eastAsia"/>
          </w:rPr>
          <w:t xml:space="preserve"> </w:t>
        </w:r>
      </w:ins>
      <w:ins w:id="802" w:author="工内 隆" w:date="2018-09-23T09:05:00Z">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803" w:author="Date Masahiro" w:date="2018-09-25T10:55:00Z">
        <w:r w:rsidR="00372318">
          <w:rPr>
            <w:rFonts w:hint="eastAsia"/>
          </w:rPr>
          <w:t>いかに</w:t>
        </w:r>
      </w:ins>
      <w:ins w:id="804" w:author="Date Masahiro" w:date="2018-09-25T11:49:00Z">
        <w:r w:rsidR="005B088F">
          <w:rPr>
            <w:rFonts w:hint="eastAsia"/>
          </w:rPr>
          <w:t>役立てるか</w:t>
        </w:r>
      </w:ins>
      <w:ins w:id="805" w:author="工内 隆" w:date="2018-09-23T09:06:00Z">
        <w:del w:id="806" w:author="Date Masahiro" w:date="2018-09-25T10:55:00Z">
          <w:r w:rsidDel="00372318">
            <w:rPr>
              <w:rFonts w:hint="eastAsia"/>
            </w:rPr>
            <w:delText>ど</w:delText>
          </w:r>
        </w:del>
      </w:ins>
      <w:ins w:id="807" w:author="工内 隆" w:date="2018-09-23T09:12:00Z">
        <w:del w:id="808" w:author="Date Masahiro" w:date="2018-09-25T10:55:00Z">
          <w:r w:rsidDel="00372318">
            <w:rPr>
              <w:rFonts w:hint="eastAsia"/>
            </w:rPr>
            <w:delText>の</w:delText>
          </w:r>
        </w:del>
        <w:del w:id="809" w:author="Date Masahiro" w:date="2018-09-25T10:43:00Z">
          <w:r w:rsidDel="00395354">
            <w:rPr>
              <w:rFonts w:hint="eastAsia"/>
            </w:rPr>
            <w:delText>よ</w:delText>
          </w:r>
        </w:del>
      </w:ins>
      <w:ins w:id="810" w:author="工内 隆" w:date="2018-09-23T09:06:00Z">
        <w:del w:id="811" w:author="Date Masahiro" w:date="2018-09-25T10:43:00Z">
          <w:r w:rsidDel="00395354">
            <w:rPr>
              <w:rFonts w:hint="eastAsia"/>
            </w:rPr>
            <w:delText>う</w:delText>
          </w:r>
        </w:del>
      </w:ins>
      <w:ins w:id="812" w:author="工内 隆" w:date="2018-09-23T09:12:00Z">
        <w:del w:id="813" w:author="Date Masahiro" w:date="2018-09-25T10:43:00Z">
          <w:r w:rsidDel="00395354">
            <w:rPr>
              <w:rFonts w:hint="eastAsia"/>
            </w:rPr>
            <w:delText>に</w:delText>
          </w:r>
        </w:del>
      </w:ins>
      <w:del w:id="814" w:author="Date Masahiro" w:date="2018-09-25T11:50:00Z">
        <w:r w:rsidR="00E34D59" w:rsidDel="005B088F">
          <w:rPr>
            <w:rFonts w:hint="eastAsia"/>
          </w:rPr>
          <w:delText>役立</w:delText>
        </w:r>
      </w:del>
      <w:del w:id="815" w:author="Date Masahiro" w:date="2018-09-25T10:53:00Z">
        <w:r w:rsidR="00E34D59" w:rsidDel="00372318">
          <w:rPr>
            <w:rFonts w:hint="eastAsia"/>
          </w:rPr>
          <w:delText>っている</w:delText>
        </w:r>
      </w:del>
      <w:ins w:id="816" w:author="工内 隆" w:date="2018-09-23T09:06:00Z">
        <w:del w:id="817" w:author="Date Masahiro" w:date="2018-09-25T11:50:00Z">
          <w:r w:rsidDel="005B088F">
            <w:rPr>
              <w:rFonts w:hint="eastAsia"/>
            </w:rPr>
            <w:delText>か</w:delText>
          </w:r>
        </w:del>
      </w:ins>
      <w:ins w:id="818" w:author="Date Masahiro" w:date="2018-09-25T10:43:00Z">
        <w:r w:rsidR="00395354">
          <w:rPr>
            <w:rFonts w:hint="eastAsia"/>
          </w:rPr>
          <w:t>は</w:t>
        </w:r>
      </w:ins>
      <w:ins w:id="819" w:author="工内 隆" w:date="2018-09-23T09:06:00Z">
        <w:del w:id="820" w:author="Date Masahiro" w:date="2018-09-25T10:40:00Z">
          <w:r w:rsidDel="00395354">
            <w:rPr>
              <w:rFonts w:hint="eastAsia"/>
            </w:rPr>
            <w:delText>とい</w:delText>
          </w:r>
        </w:del>
      </w:ins>
      <w:ins w:id="821" w:author="工内 隆" w:date="2018-09-23T09:07:00Z">
        <w:del w:id="822" w:author="Date Masahiro" w:date="2018-09-25T10:40:00Z">
          <w:r w:rsidDel="00395354">
            <w:rPr>
              <w:rFonts w:hint="eastAsia"/>
            </w:rPr>
            <w:delText>う議論</w:delText>
          </w:r>
        </w:del>
      </w:ins>
      <w:del w:id="823" w:author="工内 隆" w:date="2018-09-23T09:05:00Z">
        <w:r w:rsidR="00911E78" w:rsidRPr="00911E78" w:rsidDel="007E1FE5">
          <w:rPr>
            <w:rFonts w:hint="eastAsia"/>
          </w:rPr>
          <w:delText>オープンソース</w:delText>
        </w:r>
      </w:del>
      <w:del w:id="824" w:author="Sato Mieko" w:date="2018-11-19T10:05:00Z">
        <w:r w:rsidR="00911E78" w:rsidDel="00824143">
          <w:rPr>
            <w:rFonts w:hint="eastAsia"/>
          </w:rPr>
          <w:delText xml:space="preserve">　</w:delText>
        </w:r>
      </w:del>
      <w:ins w:id="825" w:author="Sato Mieko" w:date="2018-11-19T10:05:00Z">
        <w:r w:rsidR="00824143">
          <w:rPr>
            <w:rFonts w:hint="eastAsia"/>
          </w:rPr>
          <w:t xml:space="preserve"> </w:t>
        </w:r>
      </w:ins>
      <w:del w:id="826" w:author="工内 隆" w:date="2018-09-23T09:05:00Z">
        <w:r w:rsidR="00911E78" w:rsidRPr="00911E78" w:rsidDel="007E1FE5">
          <w:rPr>
            <w:rFonts w:hint="eastAsia"/>
          </w:rPr>
          <w:delText>プログラム</w:delText>
        </w:r>
      </w:del>
      <w:del w:id="827" w:author="Date Masahiro" w:date="2018-09-25T10:40:00Z">
        <w:r w:rsidR="00911E78" w:rsidRPr="00911E78" w:rsidDel="00395354">
          <w:rPr>
            <w:rFonts w:hint="eastAsia"/>
          </w:rPr>
          <w:delText>の</w:delText>
        </w:r>
      </w:del>
      <w:del w:id="828" w:author="Date Masahiro" w:date="2018-09-25T10:43:00Z">
        <w:r w:rsidR="00911E78" w:rsidRPr="00911E78" w:rsidDel="00395354">
          <w:rPr>
            <w:rFonts w:hint="eastAsia"/>
          </w:rPr>
          <w:delText>多くは</w:delText>
        </w:r>
      </w:del>
      <w:r w:rsidR="00911E78" w:rsidRPr="00911E78">
        <w:rPr>
          <w:rFonts w:hint="eastAsia"/>
        </w:rPr>
        <w:t>、</w:t>
      </w:r>
      <w:r w:rsidR="00E34D59">
        <w:rPr>
          <w:rFonts w:hint="eastAsia"/>
        </w:rPr>
        <w:t>あなたの</w:t>
      </w:r>
      <w:r w:rsidR="00911E78" w:rsidRPr="00911E78">
        <w:rPr>
          <w:rFonts w:hint="eastAsia"/>
        </w:rPr>
        <w:t>組織内</w:t>
      </w:r>
      <w:ins w:id="829" w:author="工内 隆" w:date="2018-09-23T09:14:00Z">
        <w:r>
          <w:rPr>
            <w:rFonts w:hint="eastAsia"/>
          </w:rPr>
          <w:t>における</w:t>
        </w:r>
      </w:ins>
      <w:del w:id="830" w:author="工内 隆" w:date="2018-09-23T09:14:00Z">
        <w:r w:rsidR="00E34D59" w:rsidDel="007E1FE5">
          <w:rPr>
            <w:rFonts w:hint="eastAsia"/>
          </w:rPr>
          <w:delText>で</w:delText>
        </w:r>
      </w:del>
      <w:del w:id="831"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832" w:author="工内 隆" w:date="2018-09-23T09:13:00Z">
        <w:r>
          <w:rPr>
            <w:rFonts w:hint="eastAsia"/>
          </w:rPr>
          <w:t>の</w:t>
        </w:r>
      </w:ins>
      <w:ins w:id="833" w:author="Date Masahiro" w:date="2018-09-25T10:54:00Z">
        <w:r w:rsidR="00372318">
          <w:rPr>
            <w:rFonts w:hint="eastAsia"/>
          </w:rPr>
          <w:t>育成</w:t>
        </w:r>
      </w:ins>
      <w:ins w:id="834" w:author="Date Masahiro" w:date="2018-09-25T11:50:00Z">
        <w:r w:rsidR="005B088F">
          <w:rPr>
            <w:rFonts w:hint="eastAsia"/>
          </w:rPr>
          <w:t>状況</w:t>
        </w:r>
      </w:ins>
      <w:ins w:id="835" w:author="Date Masahiro" w:date="2018-09-25T10:44:00Z">
        <w:r w:rsidR="00395354">
          <w:rPr>
            <w:rFonts w:hint="eastAsia"/>
          </w:rPr>
          <w:t>で</w:t>
        </w:r>
      </w:ins>
      <w:ins w:id="836" w:author="Date Masahiro" w:date="2018-09-25T11:50:00Z">
        <w:r w:rsidR="005B088F">
          <w:rPr>
            <w:rFonts w:hint="eastAsia"/>
          </w:rPr>
          <w:t>多くが</w:t>
        </w:r>
      </w:ins>
      <w:ins w:id="837" w:author="Date Masahiro" w:date="2018-09-25T10:44:00Z">
        <w:r w:rsidR="00395354">
          <w:rPr>
            <w:rFonts w:hint="eastAsia"/>
          </w:rPr>
          <w:t>決まります</w:t>
        </w:r>
      </w:ins>
      <w:del w:id="838" w:author="工内 隆" w:date="2018-09-23T09:13:00Z">
        <w:r w:rsidR="006C7E01" w:rsidDel="007E1FE5">
          <w:rPr>
            <w:rFonts w:hint="eastAsia"/>
          </w:rPr>
          <w:delText>を</w:delText>
        </w:r>
      </w:del>
      <w:ins w:id="839" w:author="工内 隆" w:date="2018-09-23T09:17:00Z">
        <w:del w:id="840" w:author="Date Masahiro" w:date="2018-09-25T10:44:00Z">
          <w:r w:rsidR="00F8656B" w:rsidDel="00395354">
            <w:rPr>
              <w:rFonts w:hint="eastAsia"/>
            </w:rPr>
            <w:delText>涵養</w:delText>
          </w:r>
        </w:del>
      </w:ins>
      <w:del w:id="841" w:author="工内 隆" w:date="2018-09-23T09:17:00Z">
        <w:r w:rsidR="00E34D59" w:rsidDel="00F8656B">
          <w:rPr>
            <w:rFonts w:hint="eastAsia"/>
          </w:rPr>
          <w:delText>育成</w:delText>
        </w:r>
      </w:del>
      <w:ins w:id="842" w:author="工内 隆" w:date="2018-09-23T09:13:00Z">
        <w:del w:id="843" w:author="Date Masahiro" w:date="2018-09-25T10:44:00Z">
          <w:r w:rsidDel="00395354">
            <w:rPr>
              <w:rFonts w:hint="eastAsia"/>
            </w:rPr>
            <w:delText>に帰着します</w:delText>
          </w:r>
        </w:del>
      </w:ins>
      <w:del w:id="844" w:author="工内 隆" w:date="2018-09-23T09:13:00Z">
        <w:r w:rsidR="00E34D59" w:rsidDel="007E1FE5">
          <w:rPr>
            <w:rFonts w:hint="eastAsia"/>
          </w:rPr>
          <w:delText>することにも繋がっています</w:delText>
        </w:r>
      </w:del>
      <w:del w:id="845" w:author="Sato Mieko" w:date="2018-11-19T17:35:00Z">
        <w:r w:rsidR="00911E78" w:rsidRPr="00911E78" w:rsidDel="00927373">
          <w:rPr>
            <w:rFonts w:hint="eastAsia"/>
          </w:rPr>
          <w:delText>。</w:delText>
        </w:r>
        <w:r w:rsidR="00911E78" w:rsidRPr="00911E78" w:rsidDel="00927373">
          <w:rPr>
            <w:rFonts w:hint="eastAsia"/>
          </w:rPr>
          <w:delText xml:space="preserve"> </w:delText>
        </w:r>
      </w:del>
      <w:ins w:id="846" w:author="Sato Mieko" w:date="2018-11-19T17:35:00Z">
        <w:r w:rsidR="00927373">
          <w:rPr>
            <w:rFonts w:hint="eastAsia"/>
          </w:rPr>
          <w:t>。</w:t>
        </w:r>
      </w:ins>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del w:id="847" w:author="Sato Mieko" w:date="2018-11-19T17:35:00Z">
        <w:r w:rsidR="00911E78" w:rsidRPr="00911E78" w:rsidDel="00927373">
          <w:rPr>
            <w:rFonts w:hint="eastAsia"/>
          </w:rPr>
          <w:delText>。</w:delText>
        </w:r>
        <w:r w:rsidR="00911E78" w:rsidRPr="00911E78" w:rsidDel="00927373">
          <w:rPr>
            <w:rFonts w:hint="eastAsia"/>
          </w:rPr>
          <w:delText xml:space="preserve"> </w:delText>
        </w:r>
      </w:del>
      <w:ins w:id="848" w:author="Sato Mieko" w:date="2018-11-19T17:35:00Z">
        <w:r w:rsidR="00927373">
          <w:rPr>
            <w:rFonts w:hint="eastAsia"/>
          </w:rPr>
          <w:t>。</w:t>
        </w:r>
      </w:ins>
      <w:r w:rsidR="00911E78" w:rsidRPr="00911E78">
        <w:rPr>
          <w:rFonts w:hint="eastAsia"/>
        </w:rPr>
        <w:t>オープンソース</w:t>
      </w:r>
      <w:del w:id="849" w:author="Sato Mieko" w:date="2018-11-19T10:05:00Z">
        <w:r w:rsidR="008D1533" w:rsidDel="00824143">
          <w:rPr>
            <w:rFonts w:hint="eastAsia"/>
          </w:rPr>
          <w:delText xml:space="preserve">　</w:delText>
        </w:r>
      </w:del>
      <w:ins w:id="850" w:author="Sato Mieko" w:date="2018-11-19T10:05:00Z">
        <w:r w:rsidR="00824143">
          <w:rPr>
            <w:rFonts w:hint="eastAsia"/>
          </w:rPr>
          <w:t xml:space="preserve"> </w:t>
        </w:r>
      </w:ins>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851" w:author="工内 隆" w:date="2018-09-23T09:19:00Z">
        <w:del w:id="852" w:author="Date Masahiro" w:date="2018-09-25T10:47:00Z">
          <w:r w:rsidR="00F8656B" w:rsidDel="00372318">
            <w:rPr>
              <w:rFonts w:hint="eastAsia"/>
            </w:rPr>
            <w:delText>司る</w:delText>
          </w:r>
        </w:del>
      </w:ins>
      <w:ins w:id="853" w:author="Date Masahiro" w:date="2018-09-25T10:47:00Z">
        <w:r w:rsidR="00372318">
          <w:rPr>
            <w:rFonts w:hint="eastAsia"/>
          </w:rPr>
          <w:t>つかさどる</w:t>
        </w:r>
      </w:ins>
      <w:del w:id="854"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855" w:author="工内 隆" w:date="2018-09-23T09:20:00Z">
        <w:r w:rsidR="00F8656B">
          <w:rPr>
            <w:rFonts w:hint="eastAsia"/>
          </w:rPr>
          <w:t>において</w:t>
        </w:r>
      </w:ins>
      <w:del w:id="856"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857"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14:paraId="137C2A41" w14:textId="77777777" w:rsidR="00203FE3" w:rsidRDefault="00203FE3" w:rsidP="004B6B37"/>
    <w:p w14:paraId="1D6DAD66"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13A1D4DC" w14:textId="043DED5F" w:rsidR="00502061" w:rsidRDefault="00502061" w:rsidP="004B6B37">
      <w:r w:rsidRPr="00502061">
        <w:rPr>
          <w:rFonts w:hint="eastAsia"/>
        </w:rPr>
        <w:t>オープンソース</w:t>
      </w:r>
      <w:del w:id="858" w:author="Sato Mieko" w:date="2018-11-19T10:05:00Z">
        <w:r w:rsidRPr="00502061" w:rsidDel="00824143">
          <w:rPr>
            <w:rFonts w:hint="eastAsia"/>
          </w:rPr>
          <w:delText xml:space="preserve">　</w:delText>
        </w:r>
      </w:del>
      <w:ins w:id="859" w:author="Sato Mieko" w:date="2018-11-19T10:05:00Z">
        <w:r w:rsidR="00824143">
          <w:rPr>
            <w:rFonts w:hint="eastAsia"/>
          </w:rPr>
          <w:t xml:space="preserve"> </w:t>
        </w:r>
      </w:ins>
      <w:r w:rsidRPr="00502061">
        <w:rPr>
          <w:rFonts w:hint="eastAsia"/>
        </w:rPr>
        <w:t>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del w:id="860" w:author="Sato Mieko" w:date="2018-11-19T17:35:00Z">
        <w:r w:rsidRPr="00502061" w:rsidDel="00927373">
          <w:rPr>
            <w:rFonts w:hint="eastAsia"/>
          </w:rPr>
          <w:delText>。</w:delText>
        </w:r>
        <w:r w:rsidRPr="00502061" w:rsidDel="00927373">
          <w:rPr>
            <w:rFonts w:hint="eastAsia"/>
          </w:rPr>
          <w:delText xml:space="preserve"> </w:delText>
        </w:r>
      </w:del>
      <w:ins w:id="861" w:author="Sato Mieko" w:date="2018-11-19T17:35:00Z">
        <w:r w:rsidR="00927373">
          <w:rPr>
            <w:rFonts w:hint="eastAsia"/>
          </w:rPr>
          <w:t>。</w:t>
        </w:r>
      </w:ins>
      <w:r w:rsidRPr="00502061">
        <w:rPr>
          <w:rFonts w:hint="eastAsia"/>
        </w:rPr>
        <w:t>オープンソー</w:t>
      </w:r>
      <w:r w:rsidRPr="00502061">
        <w:rPr>
          <w:rFonts w:hint="eastAsia"/>
        </w:rPr>
        <w:lastRenderedPageBreak/>
        <w:t>ス文化の</w:t>
      </w:r>
      <w:r>
        <w:rPr>
          <w:rFonts w:hint="eastAsia"/>
        </w:rPr>
        <w:t>浸透度を</w:t>
      </w:r>
      <w:r w:rsidRPr="00502061">
        <w:rPr>
          <w:rFonts w:hint="eastAsia"/>
        </w:rPr>
        <w:t>測定する一般的な方法としては</w:t>
      </w:r>
      <w:r>
        <w:rPr>
          <w:rFonts w:hint="eastAsia"/>
        </w:rPr>
        <w:t>以下があります。</w:t>
      </w:r>
    </w:p>
    <w:p w14:paraId="426FB53E" w14:textId="77777777" w:rsidR="004B6B37" w:rsidRDefault="004B6B37" w:rsidP="004B6B37"/>
    <w:p w14:paraId="5288E3A3" w14:textId="77777777"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14:paraId="6891D56E" w14:textId="1ED2F11D" w:rsidR="00502061" w:rsidRDefault="00663C4C" w:rsidP="004B6B37">
      <w:r>
        <w:rPr>
          <w:rFonts w:hint="eastAsia"/>
        </w:rPr>
        <w:t>・</w:t>
      </w:r>
      <w:r w:rsidR="00502061" w:rsidRPr="00502061">
        <w:rPr>
          <w:rFonts w:hint="eastAsia"/>
        </w:rPr>
        <w:t>エンジニアリングからマーケティング</w:t>
      </w:r>
      <w:ins w:id="862" w:author="工内 隆" w:date="2018-09-23T09:25:00Z">
        <w:r w:rsidR="00F10668">
          <w:rPr>
            <w:rFonts w:hint="eastAsia"/>
          </w:rPr>
          <w:t>や</w:t>
        </w:r>
      </w:ins>
      <w:del w:id="863" w:author="工内 隆" w:date="2018-09-23T09:25:00Z">
        <w:r w:rsidR="00502061" w:rsidRPr="00502061" w:rsidDel="00F10668">
          <w:rPr>
            <w:rFonts w:hint="eastAsia"/>
          </w:rPr>
          <w:delText>、</w:delText>
        </w:r>
      </w:del>
      <w:r w:rsidR="00502061" w:rsidRPr="00502061">
        <w:rPr>
          <w:rFonts w:hint="eastAsia"/>
        </w:rPr>
        <w:t>広報</w:t>
      </w:r>
      <w:ins w:id="864" w:author="工内 隆" w:date="2018-09-23T09:25:00Z">
        <w:r w:rsidR="00F10668">
          <w:rPr>
            <w:rFonts w:hint="eastAsia"/>
          </w:rPr>
          <w:t>に至る</w:t>
        </w:r>
      </w:ins>
      <w:r w:rsidR="00502061" w:rsidRPr="00502061">
        <w:rPr>
          <w:rFonts w:hint="eastAsia"/>
        </w:rPr>
        <w:t>まで、すべての部門の</w:t>
      </w:r>
      <w:ins w:id="865" w:author="工内 隆" w:date="2018-09-23T09:26:00Z">
        <w:r w:rsidR="00F10668">
          <w:rPr>
            <w:rFonts w:hint="eastAsia"/>
          </w:rPr>
          <w:t>管理職層</w:t>
        </w:r>
      </w:ins>
      <w:del w:id="866" w:author="工内 隆" w:date="2018-09-23T09:26:00Z">
        <w:r w:rsidR="00502061" w:rsidRPr="00502061" w:rsidDel="00F10668">
          <w:rPr>
            <w:rFonts w:hint="eastAsia"/>
          </w:rPr>
          <w:delText>経営陣</w:delText>
        </w:r>
        <w:r w:rsidDel="00F10668">
          <w:rPr>
            <w:rFonts w:hint="eastAsia"/>
          </w:rPr>
          <w:delText>から</w:delText>
        </w:r>
      </w:del>
      <w:ins w:id="867"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868" w:author="工内 隆" w:date="2018-09-23T09:26:00Z">
        <w:r w:rsidR="00F10668">
          <w:rPr>
            <w:rFonts w:hint="eastAsia"/>
          </w:rPr>
          <w:t>オープンソース</w:t>
        </w:r>
        <w:del w:id="869" w:author="Sato Mieko" w:date="2018-11-19T10:05:00Z">
          <w:r w:rsidR="00F10668" w:rsidDel="00824143">
            <w:rPr>
              <w:rFonts w:hint="eastAsia"/>
            </w:rPr>
            <w:delText xml:space="preserve">　</w:delText>
          </w:r>
        </w:del>
      </w:ins>
      <w:ins w:id="870" w:author="Sato Mieko" w:date="2018-11-19T10:05:00Z">
        <w:r w:rsidR="00824143">
          <w:rPr>
            <w:rFonts w:hint="eastAsia"/>
          </w:rPr>
          <w:t xml:space="preserve"> </w:t>
        </w:r>
      </w:ins>
      <w:r w:rsidR="00502061" w:rsidRPr="00502061">
        <w:rPr>
          <w:rFonts w:hint="eastAsia"/>
        </w:rPr>
        <w:t>プログラム</w:t>
      </w:r>
      <w:r>
        <w:rPr>
          <w:rFonts w:hint="eastAsia"/>
        </w:rPr>
        <w:t>が認識され、サポートを受けている</w:t>
      </w:r>
      <w:ins w:id="871" w:author="Date Masahiro" w:date="2018-09-25T10:59:00Z">
        <w:r w:rsidR="007F1566">
          <w:rPr>
            <w:rFonts w:hint="eastAsia"/>
          </w:rPr>
          <w:t>。</w:t>
        </w:r>
      </w:ins>
    </w:p>
    <w:p w14:paraId="3DB5C869" w14:textId="77777777" w:rsidR="00502061" w:rsidRDefault="00502061" w:rsidP="004B6B37"/>
    <w:p w14:paraId="01D629C2" w14:textId="77777777" w:rsidR="004B6B37" w:rsidRDefault="00663C4C" w:rsidP="004B6B37">
      <w:r>
        <w:rPr>
          <w:rFonts w:hint="eastAsia"/>
        </w:rPr>
        <w:t>・</w:t>
      </w:r>
      <w:r w:rsidR="004B6B37">
        <w:t>Branding and awareness in open source communities – how your organization is perceived</w:t>
      </w:r>
    </w:p>
    <w:p w14:paraId="100CA124" w14:textId="1D789A5D" w:rsidR="00663C4C" w:rsidRDefault="00663C4C" w:rsidP="004B6B37">
      <w:r>
        <w:rPr>
          <w:rFonts w:hint="eastAsia"/>
        </w:rPr>
        <w:t>・</w:t>
      </w:r>
      <w:r w:rsidR="002B3871">
        <w:rPr>
          <w:rFonts w:hint="eastAsia"/>
        </w:rPr>
        <w:t>オープンソース</w:t>
      </w:r>
      <w:del w:id="872" w:author="Sato Mieko" w:date="2018-11-19T10:05:00Z">
        <w:r w:rsidR="002B3871" w:rsidDel="00824143">
          <w:rPr>
            <w:rFonts w:hint="eastAsia"/>
          </w:rPr>
          <w:delText xml:space="preserve">　</w:delText>
        </w:r>
      </w:del>
      <w:ins w:id="873" w:author="Sato Mieko" w:date="2018-11-19T10:05:00Z">
        <w:r w:rsidR="00824143">
          <w:rPr>
            <w:rFonts w:hint="eastAsia"/>
          </w:rPr>
          <w:t xml:space="preserve"> </w:t>
        </w:r>
      </w:ins>
      <w:r w:rsidR="002B3871">
        <w:rPr>
          <w:rFonts w:hint="eastAsia"/>
        </w:rPr>
        <w:t>コミュニティ</w:t>
      </w:r>
      <w:r w:rsidRPr="00663C4C">
        <w:rPr>
          <w:rFonts w:hint="eastAsia"/>
        </w:rPr>
        <w:t>における</w:t>
      </w:r>
      <w:r>
        <w:rPr>
          <w:rFonts w:hint="eastAsia"/>
        </w:rPr>
        <w:t>ブランド力</w:t>
      </w:r>
      <w:ins w:id="874" w:author="工内 隆" w:date="2018-09-23T09:27:00Z">
        <w:r w:rsidR="00F10668">
          <w:rPr>
            <w:rFonts w:hint="eastAsia"/>
          </w:rPr>
          <w:t>と</w:t>
        </w:r>
      </w:ins>
      <w:del w:id="875" w:author="工内 隆" w:date="2018-09-23T09:27:00Z">
        <w:r w:rsidDel="00F10668">
          <w:rPr>
            <w:rFonts w:hint="eastAsia"/>
          </w:rPr>
          <w:delText>、</w:delText>
        </w:r>
      </w:del>
      <w:r>
        <w:rPr>
          <w:rFonts w:hint="eastAsia"/>
        </w:rPr>
        <w:t>認</w:t>
      </w:r>
      <w:ins w:id="876" w:author="工内 隆" w:date="2018-09-23T09:27:00Z">
        <w:r w:rsidR="00F10668">
          <w:rPr>
            <w:rFonts w:hint="eastAsia"/>
          </w:rPr>
          <w:t>知</w:t>
        </w:r>
      </w:ins>
      <w:del w:id="877"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ins w:id="878" w:author="Date Masahiro" w:date="2018-09-25T10:59:00Z">
        <w:r w:rsidR="007F1566">
          <w:rPr>
            <w:rFonts w:hint="eastAsia"/>
          </w:rPr>
          <w:t>。</w:t>
        </w:r>
      </w:ins>
    </w:p>
    <w:p w14:paraId="4F8E9542" w14:textId="77777777" w:rsidR="00663C4C" w:rsidRDefault="00663C4C" w:rsidP="004B6B37"/>
    <w:p w14:paraId="2C00D1C8" w14:textId="77777777" w:rsidR="004B6B37" w:rsidRDefault="00663C4C" w:rsidP="004B6B37">
      <w:r>
        <w:rPr>
          <w:rFonts w:hint="eastAsia"/>
        </w:rPr>
        <w:t>・</w:t>
      </w:r>
      <w:r w:rsidR="004B6B37">
        <w:t>Participation – you are participating actively in open source communities in a positive way</w:t>
      </w:r>
    </w:p>
    <w:p w14:paraId="367CA01A" w14:textId="36C6976F"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w:t>
      </w:r>
      <w:del w:id="879" w:author="Sato Mieko" w:date="2018-11-19T10:05:00Z">
        <w:r w:rsidR="002B3871" w:rsidDel="00824143">
          <w:rPr>
            <w:rFonts w:hint="eastAsia"/>
          </w:rPr>
          <w:delText xml:space="preserve">　</w:delText>
        </w:r>
      </w:del>
      <w:ins w:id="880" w:author="Sato Mieko" w:date="2018-11-19T10:05:00Z">
        <w:r w:rsidR="00824143">
          <w:rPr>
            <w:rFonts w:hint="eastAsia"/>
          </w:rPr>
          <w:t xml:space="preserve"> </w:t>
        </w:r>
      </w:ins>
      <w:r w:rsidR="002B3871">
        <w:rPr>
          <w:rFonts w:hint="eastAsia"/>
        </w:rPr>
        <w:t>コミュニティ</w:t>
      </w:r>
      <w:r w:rsidRPr="00663C4C">
        <w:rPr>
          <w:rFonts w:hint="eastAsia"/>
        </w:rPr>
        <w:t>に参加してい</w:t>
      </w:r>
      <w:r>
        <w:rPr>
          <w:rFonts w:hint="eastAsia"/>
        </w:rPr>
        <w:t>るか</w:t>
      </w:r>
      <w:ins w:id="881" w:author="Date Masahiro" w:date="2018-09-25T10:59:00Z">
        <w:r w:rsidR="007F1566">
          <w:rPr>
            <w:rFonts w:hint="eastAsia"/>
          </w:rPr>
          <w:t>。</w:t>
        </w:r>
      </w:ins>
    </w:p>
    <w:p w14:paraId="6616D2FE" w14:textId="77777777" w:rsidR="00663C4C" w:rsidRDefault="00663C4C" w:rsidP="004B6B37"/>
    <w:p w14:paraId="14A95A67" w14:textId="77777777"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14:paraId="3FFDEC1F" w14:textId="1DE93450"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882" w:author="工内 隆" w:date="2018-09-23T09:29:00Z">
        <w:r w:rsidR="00F10668">
          <w:rPr>
            <w:rFonts w:hint="eastAsia"/>
          </w:rPr>
          <w:t>と</w:t>
        </w:r>
      </w:ins>
      <w:del w:id="883" w:author="工内 隆" w:date="2018-09-23T09:29:00Z">
        <w:r w:rsidDel="00F10668">
          <w:rPr>
            <w:rFonts w:hint="eastAsia"/>
          </w:rPr>
          <w:delText>、</w:delText>
        </w:r>
      </w:del>
      <w:r w:rsidR="0021424F">
        <w:rPr>
          <w:rFonts w:hint="eastAsia"/>
        </w:rPr>
        <w:t>オープンソース</w:t>
      </w:r>
      <w:del w:id="884" w:author="Sato Mieko" w:date="2018-11-19T10:05:00Z">
        <w:r w:rsidR="0021424F" w:rsidDel="00824143">
          <w:rPr>
            <w:rFonts w:hint="eastAsia"/>
          </w:rPr>
          <w:delText xml:space="preserve">　</w:delText>
        </w:r>
      </w:del>
      <w:ins w:id="885" w:author="Sato Mieko" w:date="2018-11-19T10:05:00Z">
        <w:r w:rsidR="00824143">
          <w:rPr>
            <w:rFonts w:hint="eastAsia"/>
          </w:rPr>
          <w:t xml:space="preserve"> </w:t>
        </w:r>
      </w:ins>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w:t>
      </w:r>
      <w:del w:id="886" w:author="Sato Mieko" w:date="2018-11-19T10:05:00Z">
        <w:r w:rsidR="002B3871" w:rsidDel="00824143">
          <w:rPr>
            <w:rFonts w:hint="eastAsia"/>
          </w:rPr>
          <w:delText xml:space="preserve">　</w:delText>
        </w:r>
      </w:del>
      <w:ins w:id="887" w:author="Sato Mieko" w:date="2018-11-19T10:05:00Z">
        <w:r w:rsidR="00824143">
          <w:rPr>
            <w:rFonts w:hint="eastAsia"/>
          </w:rPr>
          <w:t xml:space="preserve"> </w:t>
        </w:r>
      </w:ins>
      <w:r w:rsidR="002B3871">
        <w:rPr>
          <w:rFonts w:hint="eastAsia"/>
        </w:rPr>
        <w:t>コミュニティ</w:t>
      </w:r>
      <w:r w:rsidRPr="00D93DFD">
        <w:rPr>
          <w:rFonts w:hint="eastAsia"/>
        </w:rPr>
        <w:t>のツールとプロセスを学び、</w:t>
      </w:r>
      <w:ins w:id="888"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ins w:id="889" w:author="Date Masahiro" w:date="2018-09-25T10:59:00Z">
        <w:r w:rsidR="007F1566">
          <w:rPr>
            <w:rFonts w:hint="eastAsia"/>
          </w:rPr>
          <w:t>。</w:t>
        </w:r>
      </w:ins>
    </w:p>
    <w:p w14:paraId="0B583EC7" w14:textId="77777777" w:rsidR="00D93DFD" w:rsidRPr="00D93DFD" w:rsidRDefault="00D93DFD" w:rsidP="004B6B37"/>
    <w:p w14:paraId="536CFFC8" w14:textId="77777777" w:rsidR="004B6B37" w:rsidRDefault="00D93DFD" w:rsidP="004B6B37">
      <w:r>
        <w:rPr>
          <w:rFonts w:hint="eastAsia"/>
        </w:rPr>
        <w:t>・</w:t>
      </w:r>
      <w:r w:rsidR="004B6B37">
        <w:t>Adoption of a common toolset</w:t>
      </w:r>
    </w:p>
    <w:p w14:paraId="179D6AEF" w14:textId="77777777" w:rsidR="00D93DFD" w:rsidRDefault="00D93DFD" w:rsidP="004B6B37">
      <w:r>
        <w:rPr>
          <w:rFonts w:hint="eastAsia"/>
        </w:rPr>
        <w:t>・</w:t>
      </w:r>
      <w:r w:rsidRPr="00D93DFD">
        <w:rPr>
          <w:rFonts w:hint="eastAsia"/>
        </w:rPr>
        <w:t>一般的なツールセットの採用</w:t>
      </w:r>
    </w:p>
    <w:p w14:paraId="0D1C0D0C" w14:textId="77777777" w:rsidR="00D93DFD" w:rsidRDefault="00D93DFD" w:rsidP="004B6B37"/>
    <w:p w14:paraId="082D3E02" w14:textId="77777777" w:rsidR="004B6B37" w:rsidRDefault="00D93DFD" w:rsidP="004B6B37">
      <w:r>
        <w:rPr>
          <w:rFonts w:hint="eastAsia"/>
        </w:rPr>
        <w:t>・</w:t>
      </w:r>
      <w:r w:rsidR="004B6B37">
        <w:t>Code quality is acceptable for open source/ external consumption</w:t>
      </w:r>
    </w:p>
    <w:p w14:paraId="4AB0927D" w14:textId="77777777"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72F0B55A" w14:textId="77777777" w:rsidR="00D93DFD" w:rsidRDefault="00D93DFD" w:rsidP="004B6B37"/>
    <w:p w14:paraId="176A25C6" w14:textId="77777777" w:rsidR="004B6B37" w:rsidRDefault="00D93DFD" w:rsidP="004B6B37">
      <w:r>
        <w:rPr>
          <w:rFonts w:hint="eastAsia"/>
        </w:rPr>
        <w:t>・</w:t>
      </w:r>
      <w:r w:rsidR="004B6B37">
        <w:t>Advocating on behalf of the organization – attending and speaking at conferences, writing articles or tutorials, etc.</w:t>
      </w:r>
    </w:p>
    <w:p w14:paraId="5E37DBF1" w14:textId="77777777" w:rsidR="00D93DFD" w:rsidRDefault="00D93DFD" w:rsidP="004B6B37">
      <w:r>
        <w:rPr>
          <w:rFonts w:hint="eastAsia"/>
        </w:rPr>
        <w:t>・</w:t>
      </w:r>
      <w:r w:rsidRPr="00D93DFD">
        <w:rPr>
          <w:rFonts w:hint="eastAsia"/>
        </w:rPr>
        <w:t>会議に出席し</w:t>
      </w:r>
      <w:ins w:id="890" w:author="工内 隆" w:date="2018-09-23T09:34:00Z">
        <w:r w:rsidR="00F10668">
          <w:rPr>
            <w:rFonts w:hint="eastAsia"/>
          </w:rPr>
          <w:t>て</w:t>
        </w:r>
      </w:ins>
      <w:del w:id="891"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w:t>
      </w:r>
      <w:ins w:id="892" w:author="Date Masahiro" w:date="2018-09-25T11:52:00Z">
        <w:r w:rsidR="005B088F">
          <w:rPr>
            <w:rFonts w:hint="eastAsia"/>
          </w:rPr>
          <w:t>いたり</w:t>
        </w:r>
      </w:ins>
      <w:del w:id="893" w:author="Date Masahiro" w:date="2018-09-25T11:52:00Z">
        <w:r w:rsidRPr="00D93DFD" w:rsidDel="005B088F">
          <w:rPr>
            <w:rFonts w:hint="eastAsia"/>
          </w:rPr>
          <w:delText>く</w:delText>
        </w:r>
      </w:del>
      <w:r w:rsidRPr="00D93DFD">
        <w:rPr>
          <w:rFonts w:hint="eastAsia"/>
        </w:rPr>
        <w:t>など、組織を代表して</w:t>
      </w:r>
      <w:r>
        <w:rPr>
          <w:rFonts w:hint="eastAsia"/>
        </w:rPr>
        <w:t>、オ</w:t>
      </w:r>
      <w:r>
        <w:rPr>
          <w:rFonts w:hint="eastAsia"/>
        </w:rPr>
        <w:lastRenderedPageBreak/>
        <w:t>ープンソースの</w:t>
      </w:r>
      <w:r w:rsidRPr="00D93DFD">
        <w:rPr>
          <w:rFonts w:hint="eastAsia"/>
        </w:rPr>
        <w:t>アドボ</w:t>
      </w:r>
      <w:r w:rsidR="004A758F">
        <w:rPr>
          <w:rFonts w:hint="eastAsia"/>
        </w:rPr>
        <w:t>ケーター</w:t>
      </w:r>
      <w:ins w:id="894" w:author="工内 隆" w:date="2018-09-23T09:34:00Z">
        <w:r w:rsidR="00F10668">
          <w:rPr>
            <w:rFonts w:hint="eastAsia"/>
          </w:rPr>
          <w:t>（</w:t>
        </w:r>
      </w:ins>
      <w:ins w:id="895" w:author="工内 隆" w:date="2018-09-23T09:35:00Z">
        <w:del w:id="896" w:author="Date Masahiro" w:date="2018-09-25T11:53:00Z">
          <w:r w:rsidR="00F10668" w:rsidDel="005B088F">
            <w:rPr>
              <w:rFonts w:hint="eastAsia"/>
            </w:rPr>
            <w:delText>情報発信者</w:delText>
          </w:r>
        </w:del>
      </w:ins>
      <w:ins w:id="897" w:author="Date Masahiro" w:date="2018-09-25T11:53:00Z">
        <w:r w:rsidR="005B088F">
          <w:rPr>
            <w:rFonts w:hint="eastAsia"/>
          </w:rPr>
          <w:t>支持代弁者</w:t>
        </w:r>
      </w:ins>
      <w:ins w:id="898" w:author="工内 隆" w:date="2018-09-23T09:35:00Z">
        <w:r w:rsidR="00F10668">
          <w:rPr>
            <w:rFonts w:hint="eastAsia"/>
          </w:rPr>
          <w:t>）</w:t>
        </w:r>
      </w:ins>
      <w:r w:rsidR="004A758F">
        <w:rPr>
          <w:rFonts w:hint="eastAsia"/>
        </w:rPr>
        <w:t>になっている</w:t>
      </w:r>
    </w:p>
    <w:p w14:paraId="1FFDA38A" w14:textId="77777777" w:rsidR="00D93DFD" w:rsidRDefault="00D93DFD" w:rsidP="004B6B37"/>
    <w:p w14:paraId="6077A9B1" w14:textId="77777777" w:rsidR="004B6B37" w:rsidRDefault="004A758F" w:rsidP="004B6B37">
      <w:r>
        <w:rPr>
          <w:rFonts w:hint="eastAsia"/>
        </w:rPr>
        <w:t>・</w:t>
      </w:r>
      <w:r w:rsidR="004B6B37">
        <w:t>Sponsoring foundations, groups, or hackathons</w:t>
      </w:r>
    </w:p>
    <w:p w14:paraId="69B5CCDB" w14:textId="77777777" w:rsidR="004B6B37" w:rsidRDefault="004A758F" w:rsidP="00502061">
      <w:r>
        <w:rPr>
          <w:rFonts w:hint="eastAsia"/>
        </w:rPr>
        <w:t>・</w:t>
      </w:r>
      <w:ins w:id="899" w:author="工内 隆" w:date="2018-09-23T09:35:00Z">
        <w:r w:rsidR="00A87B2F">
          <w:rPr>
            <w:rFonts w:hint="eastAsia"/>
          </w:rPr>
          <w:t>オープンソース組織</w:t>
        </w:r>
      </w:ins>
      <w:del w:id="900" w:author="工内 隆" w:date="2018-09-23T09:35:00Z">
        <w:r w:rsidDel="00A87B2F">
          <w:rPr>
            <w:rFonts w:hint="eastAsia"/>
          </w:rPr>
          <w:delText>ファウンデーション</w:delText>
        </w:r>
      </w:del>
      <w:r>
        <w:rPr>
          <w:rFonts w:hint="eastAsia"/>
        </w:rPr>
        <w:t>、グループ</w:t>
      </w:r>
      <w:r w:rsidR="00502061">
        <w:rPr>
          <w:rFonts w:hint="eastAsia"/>
        </w:rPr>
        <w:t>、ハ</w:t>
      </w:r>
      <w:ins w:id="901" w:author="工内 隆" w:date="2018-09-23T09:35:00Z">
        <w:r w:rsidR="00A87B2F">
          <w:rPr>
            <w:rFonts w:hint="eastAsia"/>
          </w:rPr>
          <w:t>ッ</w:t>
        </w:r>
      </w:ins>
      <w:r w:rsidR="00502061">
        <w:rPr>
          <w:rFonts w:hint="eastAsia"/>
        </w:rPr>
        <w:t>カソンのスポンサー</w:t>
      </w:r>
      <w:r>
        <w:rPr>
          <w:rFonts w:hint="eastAsia"/>
        </w:rPr>
        <w:t>になる</w:t>
      </w:r>
    </w:p>
    <w:p w14:paraId="7E80DA6D" w14:textId="77777777" w:rsidR="00502061" w:rsidRDefault="00502061" w:rsidP="004B6B37"/>
    <w:p w14:paraId="304884E1" w14:textId="77777777" w:rsidR="004B6B37" w:rsidRDefault="004B6B37" w:rsidP="004B6B37">
      <w:r>
        <w:t>Goal # 6 Align open source community interests with product interests.</w:t>
      </w:r>
    </w:p>
    <w:p w14:paraId="691E7A30" w14:textId="4646618C" w:rsidR="004B6B37" w:rsidRDefault="004A758F" w:rsidP="004B6B37">
      <w:r w:rsidRPr="004A758F">
        <w:rPr>
          <w:rFonts w:hint="eastAsia"/>
        </w:rPr>
        <w:t>目標</w:t>
      </w:r>
      <w:ins w:id="902" w:author="Sato Mieko" w:date="2018-11-19T16:39:00Z">
        <w:r w:rsidR="00E6358E">
          <w:rPr>
            <w:rFonts w:hint="eastAsia"/>
          </w:rPr>
          <w:t xml:space="preserve"> </w:t>
        </w:r>
      </w:ins>
      <w:r w:rsidRPr="004A758F">
        <w:rPr>
          <w:rFonts w:hint="eastAsia"/>
        </w:rPr>
        <w:t>＃</w:t>
      </w:r>
      <w:r w:rsidRPr="004A758F">
        <w:rPr>
          <w:rFonts w:hint="eastAsia"/>
        </w:rPr>
        <w:t>6</w:t>
      </w:r>
      <w:ins w:id="903" w:author="Sato Mieko" w:date="2018-11-19T16:48:00Z">
        <w:r w:rsidR="00454D78">
          <w:rPr>
            <w:rFonts w:hint="eastAsia"/>
          </w:rPr>
          <w:t xml:space="preserve"> </w:t>
        </w:r>
      </w:ins>
      <w:r w:rsidR="002B3871">
        <w:rPr>
          <w:rFonts w:hint="eastAsia"/>
        </w:rPr>
        <w:t>オープンソース</w:t>
      </w:r>
      <w:del w:id="904" w:author="Sato Mieko" w:date="2018-11-19T10:05:00Z">
        <w:r w:rsidR="002B3871" w:rsidDel="00824143">
          <w:rPr>
            <w:rFonts w:hint="eastAsia"/>
          </w:rPr>
          <w:delText xml:space="preserve">　</w:delText>
        </w:r>
      </w:del>
      <w:ins w:id="905" w:author="Sato Mieko" w:date="2018-11-19T10:05:00Z">
        <w:r w:rsidR="00824143">
          <w:rPr>
            <w:rFonts w:hint="eastAsia"/>
          </w:rPr>
          <w:t xml:space="preserve"> </w:t>
        </w:r>
      </w:ins>
      <w:r w:rsidR="002B3871">
        <w:rPr>
          <w:rFonts w:hint="eastAsia"/>
        </w:rPr>
        <w:t>コミュニティ</w:t>
      </w:r>
      <w:r w:rsidRPr="004A758F">
        <w:rPr>
          <w:rFonts w:hint="eastAsia"/>
        </w:rPr>
        <w:t>の</w:t>
      </w:r>
      <w:r>
        <w:rPr>
          <w:rFonts w:hint="eastAsia"/>
        </w:rPr>
        <w:t>向かう方向と</w:t>
      </w:r>
      <w:r w:rsidRPr="004A758F">
        <w:rPr>
          <w:rFonts w:hint="eastAsia"/>
        </w:rPr>
        <w:t>製品</w:t>
      </w:r>
      <w:r>
        <w:rPr>
          <w:rFonts w:hint="eastAsia"/>
        </w:rPr>
        <w:t>戦略を</w:t>
      </w:r>
      <w:ins w:id="906" w:author="工内 隆" w:date="2018-09-23T09:36:00Z">
        <w:r w:rsidR="00A87B2F">
          <w:rPr>
            <w:rFonts w:hint="eastAsia"/>
          </w:rPr>
          <w:t>一致さ</w:t>
        </w:r>
      </w:ins>
      <w:del w:id="907" w:author="工内 隆" w:date="2018-09-23T09:36:00Z">
        <w:r w:rsidDel="00A87B2F">
          <w:rPr>
            <w:rFonts w:hint="eastAsia"/>
          </w:rPr>
          <w:delText>合わ</w:delText>
        </w:r>
      </w:del>
      <w:r>
        <w:rPr>
          <w:rFonts w:hint="eastAsia"/>
        </w:rPr>
        <w:t>せる</w:t>
      </w:r>
    </w:p>
    <w:p w14:paraId="51426418" w14:textId="77777777" w:rsidR="004A758F" w:rsidRDefault="004A758F" w:rsidP="004B6B37"/>
    <w:p w14:paraId="7B06D2B1"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4FCDD8AB" w14:textId="5C494F8E" w:rsidR="004B6B37" w:rsidRDefault="008542D4" w:rsidP="004B6B37">
      <w:r w:rsidRPr="008542D4">
        <w:rPr>
          <w:rFonts w:hint="eastAsia"/>
        </w:rPr>
        <w:t>コミュニティ</w:t>
      </w:r>
      <w:ins w:id="908" w:author="工内 隆" w:date="2018-09-23T09:38:00Z">
        <w:r w:rsidR="00A87B2F">
          <w:rPr>
            <w:rFonts w:hint="eastAsia"/>
          </w:rPr>
          <w:t>の立場での</w:t>
        </w:r>
      </w:ins>
      <w:del w:id="909" w:author="Sato Mieko" w:date="2018-11-19T10:05:00Z">
        <w:r w:rsidR="006A4376" w:rsidDel="00824143">
          <w:rPr>
            <w:rFonts w:hint="eastAsia"/>
          </w:rPr>
          <w:delText xml:space="preserve">　</w:delText>
        </w:r>
      </w:del>
      <w:ins w:id="910" w:author="Sato Mieko" w:date="2018-11-19T10:05:00Z">
        <w:r w:rsidR="00824143">
          <w:rPr>
            <w:rFonts w:hint="eastAsia"/>
          </w:rPr>
          <w:t xml:space="preserve"> </w:t>
        </w:r>
      </w:ins>
      <w:r w:rsidR="006A4376">
        <w:rPr>
          <w:rFonts w:hint="eastAsia"/>
        </w:rPr>
        <w:t>アドボカシー（</w:t>
      </w:r>
      <w:ins w:id="911" w:author="工内 隆" w:date="2018-09-23T09:39:00Z">
        <w:del w:id="912" w:author="Date Masahiro" w:date="2018-09-25T11:54:00Z">
          <w:r w:rsidR="00A87B2F" w:rsidDel="005B088F">
            <w:rPr>
              <w:rFonts w:hint="eastAsia"/>
            </w:rPr>
            <w:delText>情報発信</w:delText>
          </w:r>
        </w:del>
      </w:ins>
      <w:ins w:id="913" w:author="Date Masahiro" w:date="2018-09-25T11:54:00Z">
        <w:r w:rsidR="005B088F">
          <w:rPr>
            <w:rFonts w:hint="eastAsia"/>
          </w:rPr>
          <w:t>支持代弁</w:t>
        </w:r>
      </w:ins>
      <w:del w:id="914" w:author="工内 隆" w:date="2018-09-23T09:39:00Z">
        <w:r w:rsidR="006A4376" w:rsidRPr="006A4376" w:rsidDel="00A87B2F">
          <w:delText>Community advocacy</w:delText>
        </w:r>
      </w:del>
      <w:r w:rsidR="006A4376">
        <w:rPr>
          <w:rFonts w:hint="eastAsia"/>
        </w:rPr>
        <w:t>）</w:t>
      </w:r>
      <w:r w:rsidRPr="008542D4">
        <w:rPr>
          <w:rFonts w:hint="eastAsia"/>
        </w:rPr>
        <w:t>は、オープンソース</w:t>
      </w:r>
      <w:del w:id="915" w:author="Sato Mieko" w:date="2018-11-19T10:05:00Z">
        <w:r w:rsidR="006A4376" w:rsidDel="00824143">
          <w:rPr>
            <w:rFonts w:hint="eastAsia"/>
          </w:rPr>
          <w:delText xml:space="preserve">　</w:delText>
        </w:r>
      </w:del>
      <w:ins w:id="916" w:author="Sato Mieko" w:date="2018-11-19T10:05:00Z">
        <w:r w:rsidR="00824143">
          <w:rPr>
            <w:rFonts w:hint="eastAsia"/>
          </w:rPr>
          <w:t xml:space="preserve"> </w:t>
        </w:r>
      </w:ins>
      <w:r w:rsidRPr="008542D4">
        <w:rPr>
          <w:rFonts w:hint="eastAsia"/>
        </w:rPr>
        <w:t>プログラム</w:t>
      </w:r>
      <w:r w:rsidR="006A4376">
        <w:rPr>
          <w:rFonts w:hint="eastAsia"/>
        </w:rPr>
        <w:t>の役割としては</w:t>
      </w:r>
      <w:del w:id="917"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del w:id="918" w:author="Sato Mieko" w:date="2018-11-19T10:05:00Z">
        <w:r w:rsidR="006A4376" w:rsidDel="00824143">
          <w:rPr>
            <w:rFonts w:hint="eastAsia"/>
          </w:rPr>
          <w:delText xml:space="preserve">　</w:delText>
        </w:r>
      </w:del>
      <w:ins w:id="919" w:author="Sato Mieko" w:date="2018-11-19T10:05:00Z">
        <w:r w:rsidR="00824143">
          <w:rPr>
            <w:rFonts w:hint="eastAsia"/>
          </w:rPr>
          <w:t xml:space="preserve"> </w:t>
        </w:r>
      </w:ins>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ins w:id="920" w:author="Sato Mieko" w:date="2018-11-19T16:39:00Z">
        <w:r w:rsidR="00E6358E">
          <w:rPr>
            <w:rFonts w:hint="eastAsia"/>
          </w:rPr>
          <w:t>ー</w:t>
        </w:r>
        <w:r w:rsidR="00E6358E">
          <w:rPr>
            <w:rFonts w:hint="eastAsia"/>
          </w:rPr>
          <w:t xml:space="preserve"> </w:t>
        </w:r>
      </w:ins>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921" w:author="工内 隆" w:date="2018-09-23T09:40:00Z">
        <w:r w:rsidR="00A87B2F">
          <w:rPr>
            <w:rFonts w:hint="eastAsia"/>
          </w:rPr>
          <w:t>果</w:t>
        </w:r>
      </w:ins>
      <w:del w:id="922" w:author="工内 隆" w:date="2018-09-23T09:40:00Z">
        <w:r w:rsidR="002B3871" w:rsidDel="00A87B2F">
          <w:rPr>
            <w:rFonts w:hint="eastAsia"/>
          </w:rPr>
          <w:delText>は</w:delText>
        </w:r>
      </w:del>
      <w:r w:rsidR="002B3871">
        <w:rPr>
          <w:rFonts w:hint="eastAsia"/>
        </w:rPr>
        <w:t>た</w:t>
      </w:r>
      <w:ins w:id="923" w:author="工内 隆" w:date="2018-09-23T09:40:00Z">
        <w:r w:rsidR="00A87B2F">
          <w:rPr>
            <w:rFonts w:hint="eastAsia"/>
          </w:rPr>
          <w:t>します</w:t>
        </w:r>
      </w:ins>
      <w:del w:id="924" w:author="工内 隆" w:date="2018-09-23T09:40:00Z">
        <w:r w:rsidR="002B3871" w:rsidDel="00A87B2F">
          <w:rPr>
            <w:rFonts w:hint="eastAsia"/>
          </w:rPr>
          <w:delText>すでしょう</w:delText>
        </w:r>
      </w:del>
      <w:r w:rsidRPr="008542D4">
        <w:rPr>
          <w:rFonts w:hint="eastAsia"/>
        </w:rPr>
        <w:t>。</w:t>
      </w:r>
    </w:p>
    <w:p w14:paraId="26FE0871" w14:textId="77777777" w:rsidR="008542D4" w:rsidRDefault="008542D4" w:rsidP="004B6B37"/>
    <w:p w14:paraId="7A96953D" w14:textId="77777777"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14:paraId="7DE83C38" w14:textId="56C81400" w:rsidR="004B6B37" w:rsidRDefault="002B3871" w:rsidP="004B6B37">
      <w:r w:rsidRPr="002B3871">
        <w:rPr>
          <w:rFonts w:hint="eastAsia"/>
        </w:rPr>
        <w:t>これは、</w:t>
      </w:r>
      <w:del w:id="925" w:author="工内 隆" w:date="2018-09-23T09:45:00Z">
        <w:r w:rsidDel="00A87B2F">
          <w:rPr>
            <w:rFonts w:hint="eastAsia"/>
          </w:rPr>
          <w:delText>オープンソース</w:delText>
        </w:r>
      </w:del>
      <w:del w:id="926" w:author="Sato Mieko" w:date="2018-11-19T10:05:00Z">
        <w:r w:rsidDel="00824143">
          <w:rPr>
            <w:rFonts w:hint="eastAsia"/>
          </w:rPr>
          <w:delText xml:space="preserve">　</w:delText>
        </w:r>
      </w:del>
      <w:ins w:id="927" w:author="Sato Mieko" w:date="2018-11-19T10:05:00Z">
        <w:r w:rsidR="00824143">
          <w:rPr>
            <w:rFonts w:hint="eastAsia"/>
          </w:rPr>
          <w:t xml:space="preserve"> </w:t>
        </w:r>
      </w:ins>
      <w:del w:id="928" w:author="工内 隆" w:date="2018-09-23T09:45:00Z">
        <w:r w:rsidDel="00A87B2F">
          <w:rPr>
            <w:rFonts w:hint="eastAsia"/>
          </w:rPr>
          <w:delText>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929" w:author="工内 隆" w:date="2018-09-23T09:45:00Z">
        <w:r w:rsidR="00A87B2F">
          <w:rPr>
            <w:rFonts w:hint="eastAsia"/>
          </w:rPr>
          <w:t>がオープンソース</w:t>
        </w:r>
        <w:del w:id="930" w:author="Sato Mieko" w:date="2018-11-19T10:05:00Z">
          <w:r w:rsidR="00A87B2F" w:rsidDel="00824143">
            <w:rPr>
              <w:rFonts w:hint="eastAsia"/>
            </w:rPr>
            <w:delText xml:space="preserve">　</w:delText>
          </w:r>
        </w:del>
      </w:ins>
      <w:ins w:id="931" w:author="Sato Mieko" w:date="2018-11-19T10:05:00Z">
        <w:r w:rsidR="00824143">
          <w:rPr>
            <w:rFonts w:hint="eastAsia"/>
          </w:rPr>
          <w:t xml:space="preserve"> </w:t>
        </w:r>
      </w:ins>
      <w:ins w:id="932" w:author="工内 隆" w:date="2018-09-23T09:45:00Z">
        <w:r w:rsidR="00A87B2F">
          <w:rPr>
            <w:rFonts w:hint="eastAsia"/>
          </w:rPr>
          <w:t>コミュニティから</w:t>
        </w:r>
        <w:r w:rsidR="00A87B2F" w:rsidRPr="002B3871">
          <w:rPr>
            <w:rFonts w:hint="eastAsia"/>
          </w:rPr>
          <w:t>恩恵を</w:t>
        </w:r>
        <w:r w:rsidR="00A87B2F">
          <w:rPr>
            <w:rFonts w:hint="eastAsia"/>
          </w:rPr>
          <w:t>受け続け</w:t>
        </w:r>
      </w:ins>
      <w:ins w:id="933" w:author="工内 隆" w:date="2018-09-23T09:48:00Z">
        <w:r w:rsidR="001D2244">
          <w:rPr>
            <w:rFonts w:hint="eastAsia"/>
          </w:rPr>
          <w:t>、</w:t>
        </w:r>
      </w:ins>
      <w:del w:id="934"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del w:id="935" w:author="Sato Mieko" w:date="2018-11-19T10:05:00Z">
        <w:r w:rsidDel="00824143">
          <w:rPr>
            <w:rFonts w:hint="eastAsia"/>
          </w:rPr>
          <w:delText xml:space="preserve">　</w:delText>
        </w:r>
      </w:del>
      <w:ins w:id="936" w:author="Sato Mieko" w:date="2018-11-19T10:05:00Z">
        <w:r w:rsidR="00824143">
          <w:rPr>
            <w:rFonts w:hint="eastAsia"/>
          </w:rPr>
          <w:t xml:space="preserve"> </w:t>
        </w:r>
      </w:ins>
      <w:r w:rsidRPr="002B3871">
        <w:rPr>
          <w:rFonts w:hint="eastAsia"/>
        </w:rPr>
        <w:t>プログラム</w:t>
      </w:r>
      <w:ins w:id="937" w:author="工内 隆" w:date="2018-09-23T09:48:00Z">
        <w:r w:rsidR="001D2244">
          <w:rPr>
            <w:rFonts w:hint="eastAsia"/>
          </w:rPr>
          <w:t>が</w:t>
        </w:r>
      </w:ins>
      <w:del w:id="938"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939" w:author="工内 隆" w:date="2018-09-23T09:51:00Z">
        <w:r w:rsidR="001D2244">
          <w:rPr>
            <w:rFonts w:hint="eastAsia"/>
          </w:rPr>
          <w:t>となること</w:t>
        </w:r>
      </w:ins>
      <w:del w:id="940" w:author="工内 隆" w:date="2018-09-23T09:51:00Z">
        <w:r w:rsidR="003579EC" w:rsidDel="001D2244">
          <w:rPr>
            <w:rFonts w:hint="eastAsia"/>
          </w:rPr>
          <w:delText>であり続ける</w:delText>
        </w:r>
      </w:del>
      <w:ins w:id="941"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942" w:author="工内 隆" w:date="2018-09-23T09:51:00Z">
        <w:r w:rsidR="003579EC" w:rsidDel="001D2244">
          <w:rPr>
            <w:rFonts w:hint="eastAsia"/>
          </w:rPr>
          <w:delText>でしょう</w:delText>
        </w:r>
      </w:del>
      <w:del w:id="943" w:author="Sato Mieko" w:date="2018-11-19T17:35:00Z">
        <w:r w:rsidR="003579EC" w:rsidDel="00927373">
          <w:rPr>
            <w:rFonts w:hint="eastAsia"/>
          </w:rPr>
          <w:delText>。</w:delText>
        </w:r>
        <w:r w:rsidRPr="002B3871" w:rsidDel="00927373">
          <w:rPr>
            <w:rFonts w:hint="eastAsia"/>
          </w:rPr>
          <w:delText xml:space="preserve"> </w:delText>
        </w:r>
      </w:del>
      <w:ins w:id="944" w:author="Sato Mieko" w:date="2018-11-19T17:35:00Z">
        <w:r w:rsidR="00927373">
          <w:rPr>
            <w:rFonts w:hint="eastAsia"/>
          </w:rPr>
          <w:t>。</w:t>
        </w:r>
      </w:ins>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15B224F" w14:textId="77777777" w:rsidR="002B3871" w:rsidRPr="003579EC" w:rsidRDefault="002B3871" w:rsidP="004B6B37"/>
    <w:p w14:paraId="3040152E" w14:textId="77777777" w:rsidR="004B6B37" w:rsidRDefault="00FF038F" w:rsidP="004B6B37">
      <w:r>
        <w:rPr>
          <w:rFonts w:hint="eastAsia"/>
        </w:rPr>
        <w:t>・</w:t>
      </w:r>
      <w:r w:rsidR="004B6B37">
        <w:t>How many contributions are coming from outside the organization?</w:t>
      </w:r>
    </w:p>
    <w:p w14:paraId="25794F71" w14:textId="77777777" w:rsidR="00FF038F" w:rsidRDefault="00FF038F" w:rsidP="004B6B37">
      <w:r>
        <w:rPr>
          <w:rFonts w:hint="eastAsia"/>
        </w:rPr>
        <w:t>・</w:t>
      </w:r>
      <w:r w:rsidRPr="00FF038F">
        <w:rPr>
          <w:rFonts w:hint="eastAsia"/>
        </w:rPr>
        <w:t>組織外からの</w:t>
      </w:r>
      <w:r>
        <w:rPr>
          <w:rFonts w:hint="eastAsia"/>
        </w:rPr>
        <w:t>コントリビューションの件数はどれくらいか</w:t>
      </w:r>
      <w:ins w:id="945" w:author="Date Masahiro" w:date="2018-09-25T11:57:00Z">
        <w:r w:rsidR="005B088F">
          <w:rPr>
            <w:rFonts w:hint="eastAsia"/>
          </w:rPr>
          <w:t>。</w:t>
        </w:r>
      </w:ins>
    </w:p>
    <w:p w14:paraId="39E971B3" w14:textId="77777777" w:rsidR="00FF038F" w:rsidRDefault="00FF038F" w:rsidP="004B6B37"/>
    <w:p w14:paraId="4BBBBD17" w14:textId="77777777" w:rsidR="004B6B37" w:rsidRDefault="00FF038F" w:rsidP="004B6B37">
      <w:r>
        <w:rPr>
          <w:rFonts w:hint="eastAsia"/>
        </w:rPr>
        <w:t>・</w:t>
      </w:r>
      <w:r w:rsidR="004B6B37">
        <w:t>How many full-time contributors are outside your organization?</w:t>
      </w:r>
    </w:p>
    <w:p w14:paraId="7C51E5C2" w14:textId="77777777"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ins w:id="946" w:author="Date Masahiro" w:date="2018-09-25T11:57:00Z">
        <w:r w:rsidR="005B088F">
          <w:rPr>
            <w:rFonts w:hint="eastAsia"/>
          </w:rPr>
          <w:t>。</w:t>
        </w:r>
      </w:ins>
    </w:p>
    <w:p w14:paraId="6CE82B7A" w14:textId="77777777" w:rsidR="00FF038F" w:rsidRDefault="00FF038F" w:rsidP="004B6B37"/>
    <w:p w14:paraId="21D8C5A8" w14:textId="77777777" w:rsidR="004B6B37" w:rsidRDefault="00FF038F" w:rsidP="004B6B37">
      <w:r>
        <w:rPr>
          <w:rFonts w:hint="eastAsia"/>
        </w:rPr>
        <w:lastRenderedPageBreak/>
        <w:t>・</w:t>
      </w:r>
      <w:r w:rsidR="004B6B37">
        <w:t>How much externally contributed code is making it back into products?</w:t>
      </w:r>
    </w:p>
    <w:p w14:paraId="14238BE2" w14:textId="77777777" w:rsidR="00FF038F" w:rsidRDefault="00FF038F" w:rsidP="004B6B37">
      <w:r>
        <w:rPr>
          <w:rFonts w:hint="eastAsia"/>
        </w:rPr>
        <w:t>・</w:t>
      </w:r>
      <w:r w:rsidRPr="00FF038F">
        <w:rPr>
          <w:rFonts w:hint="eastAsia"/>
        </w:rPr>
        <w:t>外部から</w:t>
      </w:r>
      <w:r>
        <w:rPr>
          <w:rFonts w:hint="eastAsia"/>
        </w:rPr>
        <w:t>のコントリビューション</w:t>
      </w:r>
      <w:ins w:id="947" w:author="工内 隆" w:date="2018-09-23T09:53:00Z">
        <w:r w:rsidR="001D2244">
          <w:rPr>
            <w:rFonts w:hint="eastAsia"/>
          </w:rPr>
          <w:t>されたコード</w:t>
        </w:r>
      </w:ins>
      <w:r>
        <w:rPr>
          <w:rFonts w:hint="eastAsia"/>
        </w:rPr>
        <w:t>がど</w:t>
      </w:r>
      <w:ins w:id="948" w:author="工内 隆" w:date="2018-09-23T09:54:00Z">
        <w:r w:rsidR="001D2244">
          <w:rPr>
            <w:rFonts w:hint="eastAsia"/>
          </w:rPr>
          <w:t>れくらい</w:t>
        </w:r>
      </w:ins>
      <w:del w:id="949" w:author="工内 隆" w:date="2018-09-23T09:54:00Z">
        <w:r w:rsidDel="001D2244">
          <w:rPr>
            <w:rFonts w:hint="eastAsia"/>
          </w:rPr>
          <w:delText>の程度</w:delText>
        </w:r>
      </w:del>
      <w:del w:id="950" w:author="工内 隆" w:date="2018-09-23T09:53:00Z">
        <w:r w:rsidRPr="00FF038F" w:rsidDel="001D2244">
          <w:rPr>
            <w:rFonts w:hint="eastAsia"/>
          </w:rPr>
          <w:delText>が</w:delText>
        </w:r>
      </w:del>
      <w:r w:rsidRPr="00FF038F">
        <w:rPr>
          <w:rFonts w:hint="eastAsia"/>
        </w:rPr>
        <w:t>製品に</w:t>
      </w:r>
      <w:r>
        <w:rPr>
          <w:rFonts w:hint="eastAsia"/>
        </w:rPr>
        <w:t>含まれているか</w:t>
      </w:r>
      <w:ins w:id="951" w:author="Date Masahiro" w:date="2018-09-25T11:57:00Z">
        <w:r w:rsidR="005B088F">
          <w:rPr>
            <w:rFonts w:hint="eastAsia"/>
          </w:rPr>
          <w:t>。</w:t>
        </w:r>
      </w:ins>
    </w:p>
    <w:p w14:paraId="32BA2C60" w14:textId="77777777" w:rsidR="00FF038F" w:rsidRDefault="00FF038F" w:rsidP="004B6B37"/>
    <w:p w14:paraId="2B453F76" w14:textId="77777777" w:rsidR="004B6B37" w:rsidRDefault="00FF038F" w:rsidP="004B6B37">
      <w:r>
        <w:rPr>
          <w:rFonts w:hint="eastAsia"/>
        </w:rPr>
        <w:t>・</w:t>
      </w:r>
      <w:r w:rsidR="004B6B37">
        <w:t>How many hires are coming from open source contributions?</w:t>
      </w:r>
    </w:p>
    <w:p w14:paraId="1AA04A84" w14:textId="5F7D8B57" w:rsidR="00FF038F" w:rsidRDefault="00FF038F" w:rsidP="00FF038F">
      <w:r>
        <w:rPr>
          <w:rFonts w:hint="eastAsia"/>
        </w:rPr>
        <w:t>・</w:t>
      </w:r>
      <w:r w:rsidRPr="00FF038F">
        <w:rPr>
          <w:rFonts w:hint="eastAsia"/>
        </w:rPr>
        <w:t>オープンソース</w:t>
      </w:r>
      <w:del w:id="952" w:author="Sato Mieko" w:date="2018-11-19T10:05:00Z">
        <w:r w:rsidDel="00824143">
          <w:rPr>
            <w:rFonts w:hint="eastAsia"/>
          </w:rPr>
          <w:delText xml:space="preserve">　</w:delText>
        </w:r>
      </w:del>
      <w:ins w:id="953" w:author="Sato Mieko" w:date="2018-11-19T10:05:00Z">
        <w:r w:rsidR="00824143">
          <w:rPr>
            <w:rFonts w:hint="eastAsia"/>
          </w:rPr>
          <w:t xml:space="preserve"> </w:t>
        </w:r>
      </w:ins>
      <w:r>
        <w:rPr>
          <w:rFonts w:hint="eastAsia"/>
        </w:rPr>
        <w:t>コントリビューターを何名雇用しているか</w:t>
      </w:r>
      <w:ins w:id="954" w:author="Date Masahiro" w:date="2018-09-25T11:57:00Z">
        <w:r w:rsidR="005B088F">
          <w:rPr>
            <w:rFonts w:hint="eastAsia"/>
          </w:rPr>
          <w:t>。</w:t>
        </w:r>
      </w:ins>
    </w:p>
    <w:p w14:paraId="125769B8" w14:textId="77777777" w:rsidR="00FF038F" w:rsidRDefault="00FF038F" w:rsidP="00FF038F">
      <w:r>
        <w:rPr>
          <w:rFonts w:hint="eastAsia"/>
        </w:rPr>
        <w:t xml:space="preserve">    </w:t>
      </w:r>
    </w:p>
    <w:p w14:paraId="3E7F816C" w14:textId="77777777" w:rsidR="004B6B37" w:rsidRDefault="004B6B37" w:rsidP="004B6B37">
      <w:r>
        <w:t>Section 5</w:t>
      </w:r>
    </w:p>
    <w:p w14:paraId="3C94F44F" w14:textId="6E5770D4" w:rsidR="00FF038F" w:rsidRDefault="00FF038F" w:rsidP="004B6B37">
      <w:r>
        <w:rPr>
          <w:rFonts w:hint="eastAsia"/>
        </w:rPr>
        <w:t>セクション</w:t>
      </w:r>
      <w:del w:id="955" w:author="Sato Mieko" w:date="2018-11-19T10:05:00Z">
        <w:r w:rsidDel="00824143">
          <w:rPr>
            <w:rFonts w:hint="eastAsia"/>
          </w:rPr>
          <w:delText xml:space="preserve">　</w:delText>
        </w:r>
      </w:del>
      <w:ins w:id="956" w:author="Sato Mieko" w:date="2018-11-19T10:05:00Z">
        <w:r w:rsidR="00824143">
          <w:rPr>
            <w:rFonts w:hint="eastAsia"/>
          </w:rPr>
          <w:t xml:space="preserve"> </w:t>
        </w:r>
      </w:ins>
      <w:r>
        <w:rPr>
          <w:rFonts w:hint="eastAsia"/>
        </w:rPr>
        <w:t>5</w:t>
      </w:r>
    </w:p>
    <w:p w14:paraId="396D6001" w14:textId="77777777" w:rsidR="004B6B37" w:rsidRDefault="004B6B37" w:rsidP="004B6B37">
      <w:r>
        <w:t>What to track</w:t>
      </w:r>
    </w:p>
    <w:p w14:paraId="3408D005" w14:textId="77777777" w:rsidR="004B6B37" w:rsidRDefault="004948B7" w:rsidP="004B6B37">
      <w:r>
        <w:rPr>
          <w:rFonts w:hint="eastAsia"/>
        </w:rPr>
        <w:t>何をトラッキングす</w:t>
      </w:r>
      <w:r w:rsidR="009055FC">
        <w:rPr>
          <w:rFonts w:hint="eastAsia"/>
        </w:rPr>
        <w:t>るのか</w:t>
      </w:r>
    </w:p>
    <w:p w14:paraId="5121187F" w14:textId="77777777" w:rsidR="004948B7" w:rsidRDefault="004948B7" w:rsidP="004B6B37"/>
    <w:p w14:paraId="7DB5A151" w14:textId="77777777"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14:paraId="3BFA90D2" w14:textId="19BD1B7E" w:rsidR="004B6B37" w:rsidRDefault="00D563AC" w:rsidP="004B6B37">
      <w:ins w:id="957" w:author="工内 隆" w:date="2018-09-23T09:56:00Z">
        <w:r w:rsidRPr="004948B7">
          <w:rPr>
            <w:rFonts w:hint="eastAsia"/>
          </w:rPr>
          <w:t>オープンソース</w:t>
        </w:r>
        <w:del w:id="958" w:author="Sato Mieko" w:date="2018-11-19T10:05:00Z">
          <w:r w:rsidDel="00824143">
            <w:rPr>
              <w:rFonts w:hint="eastAsia"/>
            </w:rPr>
            <w:delText xml:space="preserve">　</w:delText>
          </w:r>
        </w:del>
      </w:ins>
      <w:ins w:id="959" w:author="Sato Mieko" w:date="2018-11-19T10:05:00Z">
        <w:r w:rsidR="00824143">
          <w:rPr>
            <w:rFonts w:hint="eastAsia"/>
          </w:rPr>
          <w:t xml:space="preserve"> </w:t>
        </w:r>
      </w:ins>
      <w:ins w:id="960" w:author="工内 隆" w:date="2018-09-23T09:56:00Z">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961" w:author="工内 隆" w:date="2018-09-23T09:56:00Z">
        <w:r w:rsidR="004948B7" w:rsidRPr="004948B7" w:rsidDel="00D563AC">
          <w:rPr>
            <w:rFonts w:hint="eastAsia"/>
          </w:rPr>
          <w:delText>オープンソース</w:delText>
        </w:r>
      </w:del>
      <w:del w:id="962" w:author="Sato Mieko" w:date="2018-11-19T10:05:00Z">
        <w:r w:rsidR="004948B7" w:rsidDel="00824143">
          <w:rPr>
            <w:rFonts w:hint="eastAsia"/>
          </w:rPr>
          <w:delText xml:space="preserve">　</w:delText>
        </w:r>
      </w:del>
      <w:ins w:id="963" w:author="Sato Mieko" w:date="2018-11-19T10:05:00Z">
        <w:r w:rsidR="00824143">
          <w:rPr>
            <w:rFonts w:hint="eastAsia"/>
          </w:rPr>
          <w:t xml:space="preserve"> </w:t>
        </w:r>
      </w:ins>
      <w:del w:id="964" w:author="工内 隆" w:date="2018-09-23T09:56:00Z">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del w:id="965"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966" w:author="Sato Mieko" w:date="2018-11-19T17:35:00Z">
        <w:r w:rsidR="00927373">
          <w:rPr>
            <w:rFonts w:hint="eastAsia"/>
          </w:rPr>
          <w:t>。</w:t>
        </w:r>
      </w:ins>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967"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del w:id="968"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969" w:author="Sato Mieko" w:date="2018-11-19T17:35:00Z">
        <w:r w:rsidR="00927373">
          <w:rPr>
            <w:rFonts w:hint="eastAsia"/>
          </w:rPr>
          <w:t>。</w:t>
        </w:r>
      </w:ins>
      <w:r w:rsidR="004948B7" w:rsidRPr="004948B7">
        <w:rPr>
          <w:rFonts w:hint="eastAsia"/>
        </w:rPr>
        <w:t>問題は、オープンソース</w:t>
      </w:r>
      <w:del w:id="970" w:author="Sato Mieko" w:date="2018-11-19T10:05:00Z">
        <w:r w:rsidR="004948B7" w:rsidDel="00824143">
          <w:rPr>
            <w:rFonts w:hint="eastAsia"/>
          </w:rPr>
          <w:delText xml:space="preserve">　</w:delText>
        </w:r>
      </w:del>
      <w:ins w:id="971" w:author="Sato Mieko" w:date="2018-11-19T10:05:00Z">
        <w:r w:rsidR="00824143">
          <w:rPr>
            <w:rFonts w:hint="eastAsia"/>
          </w:rPr>
          <w:t xml:space="preserve"> </w:t>
        </w:r>
      </w:ins>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del w:id="972"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973" w:author="Sato Mieko" w:date="2018-11-19T17:35:00Z">
        <w:r w:rsidR="00927373">
          <w:rPr>
            <w:rFonts w:hint="eastAsia"/>
          </w:rPr>
          <w:t>。</w:t>
        </w:r>
      </w:ins>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del w:id="974"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975" w:author="Sato Mieko" w:date="2018-11-19T17:35:00Z">
        <w:r w:rsidR="00927373">
          <w:rPr>
            <w:rFonts w:hint="eastAsia"/>
          </w:rPr>
          <w:t>。</w:t>
        </w:r>
      </w:ins>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あなたのオープンソース</w:t>
      </w:r>
      <w:del w:id="976" w:author="Sato Mieko" w:date="2018-11-19T10:05:00Z">
        <w:r w:rsidR="00341603" w:rsidDel="00824143">
          <w:rPr>
            <w:rFonts w:hint="eastAsia"/>
          </w:rPr>
          <w:delText xml:space="preserve">　</w:delText>
        </w:r>
      </w:del>
      <w:ins w:id="977" w:author="Sato Mieko" w:date="2018-11-19T10:05:00Z">
        <w:r w:rsidR="00824143">
          <w:rPr>
            <w:rFonts w:hint="eastAsia"/>
          </w:rPr>
          <w:t xml:space="preserve"> </w:t>
        </w:r>
      </w:ins>
      <w:r w:rsidR="004948B7" w:rsidRPr="004948B7">
        <w:rPr>
          <w:rFonts w:hint="eastAsia"/>
        </w:rPr>
        <w:t>プログラムの目標、市場</w:t>
      </w:r>
      <w:r w:rsidR="00341603">
        <w:rPr>
          <w:rFonts w:hint="eastAsia"/>
        </w:rPr>
        <w:t>や</w:t>
      </w:r>
      <w:r w:rsidR="004948B7" w:rsidRPr="004948B7">
        <w:rPr>
          <w:rFonts w:hint="eastAsia"/>
        </w:rPr>
        <w:t>オープンソース</w:t>
      </w:r>
      <w:del w:id="978" w:author="Sato Mieko" w:date="2018-11-19T10:05:00Z">
        <w:r w:rsidR="004948B7" w:rsidDel="00824143">
          <w:rPr>
            <w:rFonts w:hint="eastAsia"/>
          </w:rPr>
          <w:delText xml:space="preserve">　</w:delText>
        </w:r>
      </w:del>
      <w:ins w:id="979" w:author="Sato Mieko" w:date="2018-11-19T10:05:00Z">
        <w:r w:rsidR="00824143">
          <w:rPr>
            <w:rFonts w:hint="eastAsia"/>
          </w:rPr>
          <w:t xml:space="preserve"> </w:t>
        </w:r>
      </w:ins>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980" w:author="工内 隆" w:date="2018-09-23T09:58:00Z">
        <w:r>
          <w:rPr>
            <w:rFonts w:hint="eastAsia"/>
          </w:rPr>
          <w:t>ます</w:t>
        </w:r>
      </w:ins>
      <w:del w:id="981" w:author="工内 隆" w:date="2018-09-23T09:58:00Z">
        <w:r w:rsidR="00341603" w:rsidDel="00D563AC">
          <w:rPr>
            <w:rFonts w:hint="eastAsia"/>
          </w:rPr>
          <w:delText>ることを再度確認してください</w:delText>
        </w:r>
      </w:del>
      <w:r w:rsidR="00341603">
        <w:rPr>
          <w:rFonts w:hint="eastAsia"/>
        </w:rPr>
        <w:t>。</w:t>
      </w:r>
    </w:p>
    <w:p w14:paraId="16928D73" w14:textId="77777777" w:rsidR="004948B7" w:rsidRDefault="004948B7" w:rsidP="004B6B37"/>
    <w:p w14:paraId="0F49415B" w14:textId="77777777" w:rsidR="004B6B37" w:rsidRDefault="004B6B37" w:rsidP="004B6B37">
      <w:r>
        <w:rPr>
          <w:rFonts w:hint="eastAsia"/>
        </w:rPr>
        <w:t>“</w:t>
      </w:r>
      <w:r>
        <w:t>We gather the data that we can because that data is available but we don’t live in the numbers. We live in ensuring we have the right outcomes.”</w:t>
      </w:r>
      <w:del w:id="982" w:author="工内 隆" w:date="2018-09-23T09:58:00Z">
        <w:r w:rsidDel="00D563AC">
          <w:delText xml:space="preserve"> </w:delText>
        </w:r>
        <w:r w:rsidR="00D86B1F" w:rsidDel="00D563AC">
          <w:rPr>
            <w:rFonts w:hint="eastAsia"/>
          </w:rPr>
          <w:delText>しかし</w:delText>
        </w:r>
      </w:del>
    </w:p>
    <w:p w14:paraId="085D0BF7" w14:textId="77777777"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14:paraId="74A0B647" w14:textId="77777777" w:rsidR="00341603" w:rsidRDefault="00341603" w:rsidP="004B6B37"/>
    <w:p w14:paraId="547DC0CC" w14:textId="77777777" w:rsidR="004B6B37" w:rsidRDefault="00824143" w:rsidP="004B6B37">
      <w:hyperlink r:id="rId21" w:history="1">
        <w:r w:rsidR="004B6B37" w:rsidRPr="004A27D3">
          <w:rPr>
            <w:rStyle w:val="a3"/>
          </w:rPr>
          <w:t>Gil Yehuda</w:t>
        </w:r>
      </w:hyperlink>
      <w:r w:rsidR="004B6B37">
        <w:t xml:space="preserve"> – Senior Director of Open Source at Oath (Yahoo + AOL)</w:t>
      </w:r>
    </w:p>
    <w:p w14:paraId="775A2773" w14:textId="77777777" w:rsidR="004B6B37" w:rsidRDefault="004B6B37" w:rsidP="004B6B37"/>
    <w:p w14:paraId="58A862B5" w14:textId="77777777" w:rsidR="004B6B37" w:rsidRDefault="004B6B37" w:rsidP="004B6B37">
      <w:r>
        <w:lastRenderedPageBreak/>
        <w:t>For some (crazy or fully automated) program managers the answer is just to track all the things. But for large organizations in particular, there are so many projects it would be impossible to track everything and be able to make any sense out of it.  So what are the real indicators of an open source project’s health?</w:t>
      </w:r>
    </w:p>
    <w:p w14:paraId="4EDFA460" w14:textId="210A8F67"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w:t>
      </w:r>
      <w:ins w:id="983" w:author="Sato Mieko" w:date="2018-11-19T16:40:00Z">
        <w:r w:rsidR="00E6358E">
          <w:rPr>
            <w:rFonts w:hint="eastAsia"/>
          </w:rPr>
          <w:t xml:space="preserve"> </w:t>
        </w:r>
      </w:ins>
      <w:r w:rsidR="006236F1">
        <w:rPr>
          <w:rFonts w:hint="eastAsia"/>
        </w:rPr>
        <w:t>マネージャー</w:t>
      </w:r>
      <w:r w:rsidRPr="004A27D3">
        <w:rPr>
          <w:rFonts w:hint="eastAsia"/>
        </w:rPr>
        <w:t>にとって</w:t>
      </w:r>
      <w:del w:id="984"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985"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del w:id="986" w:author="Sato Mieko" w:date="2018-11-19T17:35:00Z">
        <w:r w:rsidRPr="004A27D3" w:rsidDel="00927373">
          <w:rPr>
            <w:rFonts w:hint="eastAsia"/>
          </w:rPr>
          <w:delText>。</w:delText>
        </w:r>
        <w:r w:rsidRPr="004A27D3" w:rsidDel="00927373">
          <w:rPr>
            <w:rFonts w:hint="eastAsia"/>
          </w:rPr>
          <w:delText xml:space="preserve"> </w:delText>
        </w:r>
      </w:del>
      <w:ins w:id="987" w:author="Sato Mieko" w:date="2018-11-19T17:35:00Z">
        <w:r w:rsidR="00927373">
          <w:rPr>
            <w:rFonts w:hint="eastAsia"/>
          </w:rPr>
          <w:t>。</w:t>
        </w:r>
      </w:ins>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del w:id="988" w:author="Sato Mieko" w:date="2018-11-19T17:35:00Z">
        <w:r w:rsidRPr="004A27D3" w:rsidDel="00927373">
          <w:rPr>
            <w:rFonts w:hint="eastAsia"/>
          </w:rPr>
          <w:delText>。</w:delText>
        </w:r>
        <w:r w:rsidRPr="004A27D3" w:rsidDel="00927373">
          <w:rPr>
            <w:rFonts w:hint="eastAsia"/>
          </w:rPr>
          <w:delText xml:space="preserve"> </w:delText>
        </w:r>
      </w:del>
      <w:ins w:id="989" w:author="Sato Mieko" w:date="2018-11-19T17:35:00Z">
        <w:r w:rsidR="00927373">
          <w:rPr>
            <w:rFonts w:hint="eastAsia"/>
          </w:rPr>
          <w:t>。</w:t>
        </w:r>
      </w:ins>
      <w:r w:rsidRPr="004A27D3">
        <w:rPr>
          <w:rFonts w:hint="eastAsia"/>
        </w:rPr>
        <w:t>オープンソース</w:t>
      </w:r>
      <w:del w:id="990" w:author="Sato Mieko" w:date="2018-11-19T10:05:00Z">
        <w:r w:rsidDel="00824143">
          <w:rPr>
            <w:rFonts w:hint="eastAsia"/>
          </w:rPr>
          <w:delText xml:space="preserve">　</w:delText>
        </w:r>
      </w:del>
      <w:ins w:id="991" w:author="Sato Mieko" w:date="2018-11-19T10:05:00Z">
        <w:r w:rsidR="00824143">
          <w:rPr>
            <w:rFonts w:hint="eastAsia"/>
          </w:rPr>
          <w:t xml:space="preserve"> </w:t>
        </w:r>
      </w:ins>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74B1E2EB" w14:textId="77777777" w:rsidR="004A27D3" w:rsidRPr="004A27D3" w:rsidRDefault="004A27D3" w:rsidP="004B6B37"/>
    <w:p w14:paraId="675B4EB9" w14:textId="77777777"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14:paraId="34E80B11" w14:textId="19B7C353" w:rsidR="004B6B37" w:rsidRDefault="008F60A6" w:rsidP="004B6B37">
      <w:r w:rsidRPr="008F60A6">
        <w:rPr>
          <w:rFonts w:hint="eastAsia"/>
        </w:rPr>
        <w:t>ここでは、オープンソース</w:t>
      </w:r>
      <w:del w:id="992" w:author="Sato Mieko" w:date="2018-11-19T10:05:00Z">
        <w:r w:rsidDel="00824143">
          <w:rPr>
            <w:rFonts w:hint="eastAsia"/>
          </w:rPr>
          <w:delText xml:space="preserve">　</w:delText>
        </w:r>
      </w:del>
      <w:ins w:id="993" w:author="Sato Mieko" w:date="2018-11-19T10:05:00Z">
        <w:r w:rsidR="00824143">
          <w:rPr>
            <w:rFonts w:hint="eastAsia"/>
          </w:rPr>
          <w:t xml:space="preserve"> </w:t>
        </w:r>
      </w:ins>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del w:id="994" w:author="Sato Mieko" w:date="2018-11-19T17:35:00Z">
        <w:r w:rsidRPr="008F60A6" w:rsidDel="00927373">
          <w:rPr>
            <w:rFonts w:hint="eastAsia"/>
          </w:rPr>
          <w:delText>。</w:delText>
        </w:r>
        <w:r w:rsidRPr="008F60A6" w:rsidDel="00927373">
          <w:rPr>
            <w:rFonts w:hint="eastAsia"/>
          </w:rPr>
          <w:delText xml:space="preserve"> </w:delText>
        </w:r>
      </w:del>
      <w:ins w:id="995" w:author="Sato Mieko" w:date="2018-11-19T17:35:00Z">
        <w:r w:rsidR="00927373">
          <w:rPr>
            <w:rFonts w:hint="eastAsia"/>
          </w:rPr>
          <w:t>。</w:t>
        </w:r>
      </w:ins>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del w:id="996" w:author="Sato Mieko" w:date="2018-11-19T17:35:00Z">
        <w:r w:rsidRPr="008F60A6" w:rsidDel="00927373">
          <w:rPr>
            <w:rFonts w:hint="eastAsia"/>
          </w:rPr>
          <w:delText>。</w:delText>
        </w:r>
        <w:r w:rsidRPr="008F60A6" w:rsidDel="00927373">
          <w:rPr>
            <w:rFonts w:hint="eastAsia"/>
          </w:rPr>
          <w:delText xml:space="preserve"> </w:delText>
        </w:r>
      </w:del>
      <w:ins w:id="997" w:author="Sato Mieko" w:date="2018-11-19T17:35:00Z">
        <w:r w:rsidR="00927373">
          <w:rPr>
            <w:rFonts w:hint="eastAsia"/>
          </w:rPr>
          <w:t>。</w:t>
        </w:r>
      </w:ins>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w:t>
      </w:r>
      <w:ins w:id="998" w:author="Sato Mieko" w:date="2018-11-19T16:57:00Z">
        <w:r w:rsidR="00F54680">
          <w:rPr>
            <w:rFonts w:hint="eastAsia"/>
          </w:rPr>
          <w:t xml:space="preserve"> </w:t>
        </w:r>
      </w:ins>
      <w:r w:rsidR="006236F1">
        <w:rPr>
          <w:rFonts w:hint="eastAsia"/>
        </w:rPr>
        <w:t>マネージャー</w:t>
      </w:r>
      <w:r w:rsidRPr="008F60A6">
        <w:rPr>
          <w:rFonts w:hint="eastAsia"/>
        </w:rPr>
        <w:t>を支援するための</w:t>
      </w:r>
      <w:r w:rsidR="00E13588">
        <w:rPr>
          <w:rFonts w:hint="eastAsia"/>
        </w:rPr>
        <w:t>秘訣</w:t>
      </w:r>
      <w:del w:id="999"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1000" w:author="工内 隆" w:date="2018-09-23T10:01:00Z">
        <w:r w:rsidR="00D563AC">
          <w:rPr>
            <w:rFonts w:hint="eastAsia"/>
          </w:rPr>
          <w:t>で</w:t>
        </w:r>
      </w:ins>
      <w:r w:rsidR="00E13588">
        <w:rPr>
          <w:rFonts w:hint="eastAsia"/>
        </w:rPr>
        <w:t>す</w:t>
      </w:r>
      <w:del w:id="1001" w:author="Sato Mieko" w:date="2018-11-19T17:35:00Z">
        <w:r w:rsidRPr="008F60A6" w:rsidDel="00927373">
          <w:rPr>
            <w:rFonts w:hint="eastAsia"/>
          </w:rPr>
          <w:delText>。</w:delText>
        </w:r>
        <w:r w:rsidRPr="008F60A6" w:rsidDel="00927373">
          <w:rPr>
            <w:rFonts w:hint="eastAsia"/>
          </w:rPr>
          <w:delText xml:space="preserve"> </w:delText>
        </w:r>
      </w:del>
      <w:ins w:id="1002" w:author="Sato Mieko" w:date="2018-11-19T17:35:00Z">
        <w:r w:rsidR="00927373">
          <w:rPr>
            <w:rFonts w:hint="eastAsia"/>
          </w:rPr>
          <w:t>。</w:t>
        </w:r>
      </w:ins>
      <w:r w:rsidR="00E13588">
        <w:rPr>
          <w:rFonts w:hint="eastAsia"/>
        </w:rPr>
        <w:t>もちろん、</w:t>
      </w:r>
      <w:ins w:id="1003"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del w:id="1004" w:author="Sato Mieko" w:date="2018-11-19T17:35:00Z">
        <w:r w:rsidRPr="008F60A6" w:rsidDel="00927373">
          <w:rPr>
            <w:rFonts w:hint="eastAsia"/>
          </w:rPr>
          <w:delText>。</w:delText>
        </w:r>
        <w:r w:rsidRPr="008F60A6" w:rsidDel="00927373">
          <w:rPr>
            <w:rFonts w:hint="eastAsia"/>
          </w:rPr>
          <w:delText xml:space="preserve"> </w:delText>
        </w:r>
      </w:del>
      <w:ins w:id="1005" w:author="Sato Mieko" w:date="2018-11-19T17:35:00Z">
        <w:r w:rsidR="00927373">
          <w:rPr>
            <w:rFonts w:hint="eastAsia"/>
          </w:rPr>
          <w:t>。</w:t>
        </w:r>
      </w:ins>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2" w:history="1">
        <w:r w:rsidR="00E13588" w:rsidRPr="00E13588">
          <w:rPr>
            <w:rStyle w:val="a3"/>
          </w:rPr>
          <w:t>GitHub’s guide on open source metrics</w:t>
        </w:r>
      </w:hyperlink>
      <w:r w:rsidR="00E13588">
        <w:rPr>
          <w:rFonts w:hint="eastAsia"/>
        </w:rPr>
        <w:t>）</w:t>
      </w:r>
      <w:r w:rsidRPr="008F60A6">
        <w:rPr>
          <w:rFonts w:hint="eastAsia"/>
        </w:rPr>
        <w:t>は、プロジェクトの</w:t>
      </w:r>
      <w:del w:id="1006" w:author="Sato Mieko" w:date="2018-11-19T16:38:00Z">
        <w:r w:rsidRPr="008F60A6" w:rsidDel="00E6358E">
          <w:rPr>
            <w:rFonts w:hint="eastAsia"/>
          </w:rPr>
          <w:delText>メ</w:delText>
        </w:r>
        <w:r w:rsidR="00E13588" w:rsidDel="00E6358E">
          <w:rPr>
            <w:rFonts w:hint="eastAsia"/>
          </w:rPr>
          <w:delText>イ</w:delText>
        </w:r>
        <w:r w:rsidRPr="008F60A6" w:rsidDel="00E6358E">
          <w:rPr>
            <w:rFonts w:hint="eastAsia"/>
          </w:rPr>
          <w:delText>ンテナ</w:delText>
        </w:r>
        <w:r w:rsidR="00E13588" w:rsidDel="00E6358E">
          <w:rPr>
            <w:rFonts w:hint="eastAsia"/>
          </w:rPr>
          <w:delText>ー</w:delText>
        </w:r>
      </w:del>
      <w:ins w:id="1007" w:author="Sato Mieko" w:date="2018-11-19T16:38:00Z">
        <w:r w:rsidR="00E6358E">
          <w:rPr>
            <w:rFonts w:hint="eastAsia"/>
          </w:rPr>
          <w:t xml:space="preserve"> </w:t>
        </w:r>
        <w:r w:rsidR="00E6358E">
          <w:rPr>
            <w:rFonts w:hint="eastAsia"/>
          </w:rPr>
          <w:t>メンテナー</w:t>
        </w:r>
      </w:ins>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4FD4851" w14:textId="77777777" w:rsidR="008F60A6" w:rsidRDefault="008F60A6" w:rsidP="004B6B37"/>
    <w:p w14:paraId="43CC2DA8" w14:textId="77777777"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14:paraId="0B0064E5" w14:textId="09DFAB55"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w:t>
      </w:r>
      <w:ins w:id="1008" w:author="Sato Mieko" w:date="2018-11-19T16:40:00Z">
        <w:r w:rsidR="00E6358E">
          <w:rPr>
            <w:rFonts w:hint="eastAsia"/>
          </w:rPr>
          <w:t xml:space="preserve"> </w:t>
        </w:r>
      </w:ins>
      <w:r w:rsidRPr="00F5730C">
        <w:rPr>
          <w:rFonts w:hint="eastAsia"/>
        </w:rPr>
        <w:t>ツール</w:t>
      </w:r>
      <w:ins w:id="1009" w:author="工内 隆" w:date="2018-09-23T10:03:00Z">
        <w:r w:rsidR="00D563AC">
          <w:rPr>
            <w:rFonts w:hint="eastAsia"/>
          </w:rPr>
          <w:t>や</w:t>
        </w:r>
      </w:ins>
      <w:del w:id="1010"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del w:id="1011" w:author="Sato Mieko" w:date="2018-11-19T17:35:00Z">
        <w:r w:rsidRPr="00F5730C" w:rsidDel="00927373">
          <w:rPr>
            <w:rFonts w:hint="eastAsia"/>
          </w:rPr>
          <w:delText>。</w:delText>
        </w:r>
        <w:r w:rsidRPr="00F5730C" w:rsidDel="00927373">
          <w:rPr>
            <w:rFonts w:hint="eastAsia"/>
          </w:rPr>
          <w:delText xml:space="preserve"> </w:delText>
        </w:r>
      </w:del>
      <w:ins w:id="1012" w:author="Sato Mieko" w:date="2018-11-19T17:35:00Z">
        <w:r w:rsidR="00927373">
          <w:rPr>
            <w:rFonts w:hint="eastAsia"/>
          </w:rPr>
          <w:t>。</w:t>
        </w:r>
      </w:ins>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オープンソース</w:t>
      </w:r>
      <w:del w:id="1013" w:author="Sato Mieko" w:date="2018-11-19T10:05:00Z">
        <w:r w:rsidDel="00824143">
          <w:rPr>
            <w:rFonts w:hint="eastAsia"/>
          </w:rPr>
          <w:delText xml:space="preserve">　</w:delText>
        </w:r>
      </w:del>
      <w:ins w:id="1014" w:author="Sato Mieko" w:date="2018-11-19T10:05:00Z">
        <w:r w:rsidR="00824143">
          <w:rPr>
            <w:rFonts w:hint="eastAsia"/>
          </w:rPr>
          <w:t xml:space="preserve"> </w:t>
        </w:r>
      </w:ins>
      <w:r w:rsidRPr="00F5730C">
        <w:rPr>
          <w:rFonts w:hint="eastAsia"/>
        </w:rPr>
        <w:t>プログラム</w:t>
      </w:r>
      <w:del w:id="1015" w:author="工内 隆" w:date="2018-09-23T10:04:00Z">
        <w:r w:rsidDel="00D563AC">
          <w:rPr>
            <w:rFonts w:hint="eastAsia"/>
          </w:rPr>
          <w:delText>、</w:delText>
        </w:r>
      </w:del>
      <w:r w:rsidRPr="00F5730C">
        <w:rPr>
          <w:rFonts w:hint="eastAsia"/>
        </w:rPr>
        <w:t>全体</w:t>
      </w:r>
      <w:r>
        <w:rPr>
          <w:rFonts w:hint="eastAsia"/>
        </w:rPr>
        <w:t>とし</w:t>
      </w:r>
      <w:r>
        <w:rPr>
          <w:rFonts w:hint="eastAsia"/>
        </w:rPr>
        <w:lastRenderedPageBreak/>
        <w:t>ても</w:t>
      </w:r>
      <w:r w:rsidRPr="00F5730C">
        <w:rPr>
          <w:rFonts w:hint="eastAsia"/>
        </w:rPr>
        <w:t>まとめます</w:t>
      </w:r>
      <w:del w:id="1016" w:author="Sato Mieko" w:date="2018-11-19T17:35:00Z">
        <w:r w:rsidRPr="00F5730C" w:rsidDel="00927373">
          <w:rPr>
            <w:rFonts w:hint="eastAsia"/>
          </w:rPr>
          <w:delText>。</w:delText>
        </w:r>
        <w:r w:rsidRPr="00F5730C" w:rsidDel="00927373">
          <w:rPr>
            <w:rFonts w:hint="eastAsia"/>
          </w:rPr>
          <w:delText xml:space="preserve"> </w:delText>
        </w:r>
      </w:del>
      <w:ins w:id="1017" w:author="Sato Mieko" w:date="2018-11-19T17:35:00Z">
        <w:r w:rsidR="00927373">
          <w:rPr>
            <w:rFonts w:hint="eastAsia"/>
          </w:rPr>
          <w:t>。</w:t>
        </w:r>
      </w:ins>
      <w:r w:rsidRPr="00F5730C">
        <w:rPr>
          <w:rFonts w:hint="eastAsia"/>
        </w:rPr>
        <w:t>管理</w:t>
      </w:r>
      <w:ins w:id="1018" w:author="工内 隆" w:date="2018-09-23T10:04:00Z">
        <w:r w:rsidR="00D563AC">
          <w:rPr>
            <w:rFonts w:hint="eastAsia"/>
          </w:rPr>
          <w:t>職層</w:t>
        </w:r>
      </w:ins>
      <w:del w:id="1019"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292B5705" w14:textId="77777777" w:rsidR="00F5730C" w:rsidRDefault="00F5730C" w:rsidP="004B6B37"/>
    <w:p w14:paraId="7EB62CA2" w14:textId="77777777"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14:paraId="2DDB508B" w14:textId="77777777"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1020" w:author="Date Masahiro" w:date="2018-09-25T12:03:00Z">
        <w:r w:rsidR="00C746C5">
          <w:rPr>
            <w:rFonts w:hint="eastAsia"/>
          </w:rPr>
          <w:t>です。</w:t>
        </w:r>
      </w:ins>
      <w:ins w:id="1021" w:author="工内 隆" w:date="2018-09-23T10:06:00Z">
        <w:del w:id="1022" w:author="Date Masahiro" w:date="2018-09-25T12:03:00Z">
          <w:r w:rsidR="000D4A69" w:rsidDel="00C746C5">
            <w:rPr>
              <w:rFonts w:hint="eastAsia"/>
            </w:rPr>
            <w:delText>、</w:delText>
          </w:r>
        </w:del>
      </w:ins>
      <w:del w:id="1023"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1024" w:author="工内 隆" w:date="2018-09-23T10:06:00Z">
        <w:r w:rsidR="000D4A69">
          <w:rPr>
            <w:rFonts w:hint="eastAsia"/>
          </w:rPr>
          <w:t>行い</w:t>
        </w:r>
      </w:ins>
      <w:del w:id="1025"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しなければいけない時に、かれらにデータを与え、</w:t>
      </w:r>
      <w:ins w:id="1026" w:author="工内 隆" w:date="2018-09-23T10:06:00Z">
        <w:r w:rsidR="000D4A69">
          <w:rPr>
            <w:rFonts w:hint="eastAsia"/>
          </w:rPr>
          <w:t>そっと</w:t>
        </w:r>
      </w:ins>
      <w:del w:id="1027"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14:paraId="51ADAA8E" w14:textId="77777777" w:rsidR="000B6CB7" w:rsidRDefault="000B6CB7" w:rsidP="004B6B37"/>
    <w:p w14:paraId="0E74DD0F" w14:textId="77777777" w:rsidR="004B6B37" w:rsidRDefault="00824143" w:rsidP="004B6B37">
      <w:hyperlink r:id="rId23" w:history="1">
        <w:r w:rsidR="004B6B37" w:rsidRPr="00345B9B">
          <w:rPr>
            <w:rStyle w:val="a3"/>
          </w:rPr>
          <w:t>Christine Abernathy</w:t>
        </w:r>
      </w:hyperlink>
      <w:r w:rsidR="004B6B37">
        <w:t xml:space="preserve"> – Open Source Developer Advocate at Facebook</w:t>
      </w:r>
    </w:p>
    <w:p w14:paraId="34514943" w14:textId="77777777" w:rsidR="004B6B37" w:rsidRDefault="004B6B37" w:rsidP="004B6B37"/>
    <w:p w14:paraId="2D746DC0" w14:textId="77777777" w:rsidR="004B6B37" w:rsidRDefault="004B6B37" w:rsidP="004B6B37">
      <w:r>
        <w:t>Number of contributors (and the ratio of external to internal contributions)</w:t>
      </w:r>
    </w:p>
    <w:p w14:paraId="66A3337E" w14:textId="77777777" w:rsidR="004B6B37" w:rsidRDefault="00345B9B" w:rsidP="004B6B37">
      <w:r>
        <w:rPr>
          <w:rFonts w:hint="eastAsia"/>
        </w:rPr>
        <w:t>コントリビューターの数（内部コントリビューションと外部コントリビューションの比率）</w:t>
      </w:r>
    </w:p>
    <w:p w14:paraId="1DFB5353" w14:textId="77777777" w:rsidR="00345B9B" w:rsidRDefault="00345B9B" w:rsidP="004B6B37"/>
    <w:p w14:paraId="4DB855DE"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33C300C3" w14:textId="32EB0FAD"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del w:id="1028" w:author="Sato Mieko" w:date="2018-11-19T17:35:00Z">
        <w:r w:rsidRPr="00345B9B" w:rsidDel="00927373">
          <w:rPr>
            <w:rFonts w:hint="eastAsia"/>
          </w:rPr>
          <w:delText>。</w:delText>
        </w:r>
        <w:r w:rsidRPr="00345B9B" w:rsidDel="00927373">
          <w:rPr>
            <w:rFonts w:hint="eastAsia"/>
          </w:rPr>
          <w:delText xml:space="preserve"> </w:delText>
        </w:r>
      </w:del>
      <w:ins w:id="1029" w:author="Sato Mieko" w:date="2018-11-19T17:35:00Z">
        <w:r w:rsidR="00927373">
          <w:rPr>
            <w:rFonts w:hint="eastAsia"/>
          </w:rPr>
          <w:t>。</w:t>
        </w:r>
      </w:ins>
      <w:r w:rsidRPr="00345B9B">
        <w:rPr>
          <w:rFonts w:hint="eastAsia"/>
        </w:rPr>
        <w:t>時間</w:t>
      </w:r>
      <w:ins w:id="1030" w:author="工内 隆" w:date="2018-09-23T10:09:00Z">
        <w:r w:rsidR="000D4A69">
          <w:rPr>
            <w:rFonts w:hint="eastAsia"/>
          </w:rPr>
          <w:t>が経っても</w:t>
        </w:r>
      </w:ins>
      <w:del w:id="1031"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1032"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1033" w:author="工内 隆" w:date="2018-09-23T10:24:00Z">
        <w:r w:rsidR="006713D7">
          <w:rPr>
            <w:rFonts w:hint="eastAsia"/>
          </w:rPr>
          <w:t>、</w:t>
        </w:r>
      </w:ins>
      <w:del w:id="1034"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1035" w:author="工内 隆" w:date="2018-09-23T10:24:00Z">
        <w:r w:rsidR="006713D7" w:rsidRPr="00345B9B">
          <w:rPr>
            <w:rFonts w:hint="eastAsia"/>
          </w:rPr>
          <w:t>プロジェクト</w:t>
        </w:r>
      </w:ins>
      <w:ins w:id="1036" w:author="Sato Mieko" w:date="2018-11-19T16:41:00Z">
        <w:r w:rsidR="00E6358E">
          <w:rPr>
            <w:rFonts w:hint="eastAsia"/>
          </w:rPr>
          <w:t xml:space="preserve"> </w:t>
        </w:r>
      </w:ins>
      <w:ins w:id="1037" w:author="工内 隆" w:date="2018-09-23T10:24:00Z">
        <w:r w:rsidR="006713D7" w:rsidRPr="00345B9B">
          <w:rPr>
            <w:rFonts w:hint="eastAsia"/>
          </w:rPr>
          <w:t>エコシステム内</w:t>
        </w:r>
      </w:ins>
      <w:del w:id="1038" w:author="工内 隆" w:date="2018-09-23T10:25:00Z">
        <w:r w:rsidRPr="00345B9B" w:rsidDel="006713D7">
          <w:rPr>
            <w:rFonts w:hint="eastAsia"/>
          </w:rPr>
          <w:delText>他</w:delText>
        </w:r>
      </w:del>
      <w:r w:rsidRPr="00345B9B">
        <w:rPr>
          <w:rFonts w:hint="eastAsia"/>
        </w:rPr>
        <w:t>の企業から</w:t>
      </w:r>
      <w:del w:id="1039" w:author="工内 隆" w:date="2018-09-23T10:26:00Z">
        <w:r w:rsidR="006F6C0A" w:rsidDel="006713D7">
          <w:rPr>
            <w:rFonts w:hint="eastAsia"/>
          </w:rPr>
          <w:delText>の</w:delText>
        </w:r>
      </w:del>
      <w:r w:rsidR="006F6C0A">
        <w:rPr>
          <w:rFonts w:hint="eastAsia"/>
        </w:rPr>
        <w:t>多くのコントリビューションを受けて</w:t>
      </w:r>
      <w:del w:id="1040" w:author="工内 隆" w:date="2018-09-23T10:25:00Z">
        <w:r w:rsidR="006F6C0A" w:rsidDel="006713D7">
          <w:rPr>
            <w:rFonts w:hint="eastAsia"/>
          </w:rPr>
          <w:delText>いる</w:delText>
        </w:r>
        <w:r w:rsidR="00B17EA5" w:rsidDel="006713D7">
          <w:rPr>
            <w:rFonts w:hint="eastAsia"/>
          </w:rPr>
          <w:delText>、</w:delText>
        </w:r>
      </w:del>
      <w:del w:id="1041"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del w:id="1042" w:author="Sato Mieko" w:date="2018-11-19T17:35:00Z">
        <w:r w:rsidRPr="00345B9B" w:rsidDel="00927373">
          <w:rPr>
            <w:rFonts w:hint="eastAsia"/>
          </w:rPr>
          <w:delText>。</w:delText>
        </w:r>
        <w:r w:rsidRPr="00345B9B" w:rsidDel="00927373">
          <w:rPr>
            <w:rFonts w:hint="eastAsia"/>
          </w:rPr>
          <w:delText xml:space="preserve"> </w:delText>
        </w:r>
      </w:del>
      <w:ins w:id="1043" w:author="Sato Mieko" w:date="2018-11-19T17:35:00Z">
        <w:r w:rsidR="00927373">
          <w:rPr>
            <w:rFonts w:hint="eastAsia"/>
          </w:rPr>
          <w:t>。</w:t>
        </w:r>
      </w:ins>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w:t>
      </w:r>
      <w:del w:id="1044" w:author="工内 隆" w:date="2018-09-23T10:26:00Z">
        <w:r w:rsidR="00B17EA5" w:rsidDel="006713D7">
          <w:rPr>
            <w:rFonts w:hint="eastAsia"/>
          </w:rPr>
          <w:delText>よね</w:delText>
        </w:r>
      </w:del>
      <w:r w:rsidR="00B17EA5">
        <w:rPr>
          <w:rFonts w:hint="eastAsia"/>
        </w:rPr>
        <w:t>。</w:t>
      </w:r>
      <w:r w:rsidRPr="00345B9B">
        <w:rPr>
          <w:rFonts w:hint="eastAsia"/>
        </w:rPr>
        <w:t>）</w:t>
      </w:r>
    </w:p>
    <w:p w14:paraId="5B010DE2" w14:textId="77777777" w:rsidR="00345B9B" w:rsidRDefault="00345B9B" w:rsidP="004B6B37"/>
    <w:p w14:paraId="527E7729" w14:textId="77777777" w:rsidR="004B6B37" w:rsidRDefault="004B6B37" w:rsidP="004B6B37">
      <w:r>
        <w:t xml:space="preserve">Projects that are consistently attracting new external contributors are likely doing a good job maintaining the project, welcoming contributors, and incorporating feedback from the community. (Note: This may still </w:t>
      </w:r>
      <w:r>
        <w:lastRenderedPageBreak/>
        <w:t>be true for projects that aren’t growing their contributor base!)</w:t>
      </w:r>
    </w:p>
    <w:p w14:paraId="58AE347D" w14:textId="7EC539FC" w:rsidR="00B17EA5" w:rsidRDefault="00B17EA5" w:rsidP="00B17EA5">
      <w:r>
        <w:rPr>
          <w:rFonts w:hint="eastAsia"/>
        </w:rPr>
        <w:t>新しい外部</w:t>
      </w:r>
      <w:del w:id="1045" w:author="工内 隆" w:date="2018-09-23T10:26:00Z">
        <w:r w:rsidDel="006713D7">
          <w:rPr>
            <w:rFonts w:hint="eastAsia"/>
          </w:rPr>
          <w:delText>の</w:delText>
        </w:r>
      </w:del>
      <w:r>
        <w:rPr>
          <w:rFonts w:hint="eastAsia"/>
        </w:rPr>
        <w:t>コントリビューターを常に引き付けているプロジェクトは、プロジェクトを維持し、コントリビューターを歓迎し、コミュニティからのフィードバックを取り入れる良い仕事をしている可能性が高いようです</w:t>
      </w:r>
      <w:del w:id="1046" w:author="Sato Mieko" w:date="2018-11-19T17:35:00Z">
        <w:r w:rsidDel="00927373">
          <w:rPr>
            <w:rFonts w:hint="eastAsia"/>
          </w:rPr>
          <w:delText>。</w:delText>
        </w:r>
        <w:r w:rsidDel="00927373">
          <w:rPr>
            <w:rFonts w:hint="eastAsia"/>
          </w:rPr>
          <w:delText xml:space="preserve"> </w:delText>
        </w:r>
      </w:del>
      <w:ins w:id="1047" w:author="Sato Mieko" w:date="2018-11-19T17:35:00Z">
        <w:r w:rsidR="00927373">
          <w:rPr>
            <w:rFonts w:hint="eastAsia"/>
          </w:rPr>
          <w:t>。</w:t>
        </w:r>
      </w:ins>
      <w:r>
        <w:rPr>
          <w:rFonts w:hint="eastAsia"/>
        </w:rPr>
        <w:t>（注：これは、コントリビューターの総数が増加していないプロジェクトでも当てはまるようです。）</w:t>
      </w:r>
    </w:p>
    <w:p w14:paraId="2E207C06" w14:textId="77777777" w:rsidR="00B17EA5" w:rsidRDefault="00B17EA5" w:rsidP="004B6B37"/>
    <w:p w14:paraId="2F42B923" w14:textId="77777777" w:rsidR="004B6B37" w:rsidRDefault="004B6B37" w:rsidP="004B6B37">
      <w:r>
        <w:t>Number of pull requests submitted, open, and accepted (and length of time they remain open)</w:t>
      </w:r>
    </w:p>
    <w:p w14:paraId="2DC54E14" w14:textId="13789752" w:rsidR="004B6B37" w:rsidRDefault="00D92315" w:rsidP="004B6B37">
      <w:ins w:id="1048" w:author="工内 隆" w:date="2018-09-23T17:33:00Z">
        <w:r w:rsidRPr="00E437F5">
          <w:rPr>
            <w:rFonts w:hint="eastAsia"/>
          </w:rPr>
          <w:t>プルリクエスト</w:t>
        </w:r>
        <w:r>
          <w:rPr>
            <w:rFonts w:hint="eastAsia"/>
          </w:rPr>
          <w:t>で、</w:t>
        </w:r>
      </w:ins>
      <w:r w:rsidR="00E437F5">
        <w:rPr>
          <w:rFonts w:hint="eastAsia"/>
        </w:rPr>
        <w:t>サブミットされ</w:t>
      </w:r>
      <w:ins w:id="1049" w:author="工内 隆" w:date="2018-09-23T10:28:00Z">
        <w:r w:rsidR="006713D7">
          <w:rPr>
            <w:rFonts w:hint="eastAsia"/>
          </w:rPr>
          <w:t>た</w:t>
        </w:r>
      </w:ins>
      <w:ins w:id="1050" w:author="工内 隆" w:date="2018-09-23T17:34:00Z">
        <w:r>
          <w:rPr>
            <w:rFonts w:hint="eastAsia"/>
          </w:rPr>
          <w:t>もの</w:t>
        </w:r>
      </w:ins>
      <w:r w:rsidR="00E437F5">
        <w:rPr>
          <w:rFonts w:hint="eastAsia"/>
        </w:rPr>
        <w:t>、</w:t>
      </w:r>
      <w:r w:rsidR="00E437F5" w:rsidRPr="00E437F5">
        <w:rPr>
          <w:rFonts w:hint="eastAsia"/>
        </w:rPr>
        <w:t>オープン</w:t>
      </w:r>
      <w:ins w:id="1051" w:author="工内 隆" w:date="2018-09-23T10:28:00Z">
        <w:r w:rsidR="006713D7">
          <w:rPr>
            <w:rFonts w:hint="eastAsia"/>
          </w:rPr>
          <w:t>な状態の</w:t>
        </w:r>
      </w:ins>
      <w:ins w:id="1052" w:author="工内 隆" w:date="2018-09-23T17:34:00Z">
        <w:r>
          <w:rPr>
            <w:rFonts w:hint="eastAsia"/>
          </w:rPr>
          <w:t>もの</w:t>
        </w:r>
      </w:ins>
      <w:del w:id="1053" w:author="工内 隆" w:date="2018-09-23T10:28:00Z">
        <w:r w:rsidR="00E437F5" w:rsidRPr="00E437F5" w:rsidDel="006713D7">
          <w:rPr>
            <w:rFonts w:hint="eastAsia"/>
          </w:rPr>
          <w:delText>にされ</w:delText>
        </w:r>
      </w:del>
      <w:r w:rsidR="00E437F5" w:rsidRPr="00E437F5">
        <w:rPr>
          <w:rFonts w:hint="eastAsia"/>
        </w:rPr>
        <w:t>、</w:t>
      </w:r>
      <w:ins w:id="1054" w:author="工内 隆" w:date="2018-09-23T10:28:00Z">
        <w:r w:rsidR="006713D7">
          <w:rPr>
            <w:rFonts w:hint="eastAsia"/>
          </w:rPr>
          <w:t>および、</w:t>
        </w:r>
      </w:ins>
      <w:r w:rsidR="00E437F5" w:rsidRPr="00E437F5">
        <w:rPr>
          <w:rFonts w:hint="eastAsia"/>
        </w:rPr>
        <w:t>受け入れられ</w:t>
      </w:r>
      <w:r w:rsidR="00E437F5">
        <w:rPr>
          <w:rFonts w:hint="eastAsia"/>
        </w:rPr>
        <w:t>た</w:t>
      </w:r>
      <w:ins w:id="1055" w:author="工内 隆" w:date="2018-09-23T17:34:00Z">
        <w:r>
          <w:rPr>
            <w:rFonts w:hint="eastAsia"/>
          </w:rPr>
          <w:t>もの</w:t>
        </w:r>
      </w:ins>
      <w:del w:id="1056"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14:paraId="0551315B" w14:textId="77777777" w:rsidR="00E437F5" w:rsidRDefault="00E437F5" w:rsidP="004B6B37"/>
    <w:p w14:paraId="16DF2C9A" w14:textId="77777777"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14:paraId="0ABEE0CC" w14:textId="6F4E6617" w:rsidR="00E437F5" w:rsidRDefault="00E437F5" w:rsidP="004B6B37">
      <w:r>
        <w:rPr>
          <w:rFonts w:hint="eastAsia"/>
        </w:rPr>
        <w:t>コントリビューター</w:t>
      </w:r>
      <w:r w:rsidRPr="00E437F5">
        <w:rPr>
          <w:rFonts w:hint="eastAsia"/>
        </w:rPr>
        <w:t>がバグを見つけたり、</w:t>
      </w:r>
      <w:ins w:id="1057" w:author="工内 隆" w:date="2018-09-24T14:02:00Z">
        <w:r w:rsidR="005D3530">
          <w:rPr>
            <w:rFonts w:hint="eastAsia"/>
          </w:rPr>
          <w:t>あるいは、</w:t>
        </w:r>
      </w:ins>
      <w:ins w:id="1058" w:author="工内 隆" w:date="2018-09-24T14:00:00Z">
        <w:r w:rsidR="005D3530">
          <w:rPr>
            <w:rFonts w:hint="eastAsia"/>
          </w:rPr>
          <w:t>自ら</w:t>
        </w:r>
      </w:ins>
      <w:ins w:id="1059" w:author="工内 隆" w:date="2018-09-24T14:01:00Z">
        <w:r w:rsidR="005D3530">
          <w:rPr>
            <w:rFonts w:hint="eastAsia"/>
          </w:rPr>
          <w:t>（パッチ作成</w:t>
        </w:r>
      </w:ins>
      <w:commentRangeStart w:id="1060"/>
      <w:ins w:id="1061" w:author="工内 隆" w:date="2018-09-24T14:02:00Z">
        <w:r w:rsidR="005D3530">
          <w:rPr>
            <w:rFonts w:hint="eastAsia"/>
          </w:rPr>
          <w:t>の</w:t>
        </w:r>
      </w:ins>
      <w:commentRangeEnd w:id="1060"/>
      <w:ins w:id="1062" w:author="工内 隆" w:date="2018-09-24T14:06:00Z">
        <w:r w:rsidR="00240470">
          <w:rPr>
            <w:rStyle w:val="a8"/>
          </w:rPr>
          <w:commentReference w:id="1060"/>
        </w:r>
      </w:ins>
      <w:ins w:id="1063"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1064" w:author="工内 隆" w:date="2018-09-24T14:02:00Z">
        <w:r w:rsidR="005D3530">
          <w:rPr>
            <w:rFonts w:hint="eastAsia"/>
          </w:rPr>
          <w:t>を</w:t>
        </w:r>
      </w:ins>
      <w:ins w:id="1065" w:author="工内 隆" w:date="2018-09-24T14:04:00Z">
        <w:r w:rsidR="005D3530">
          <w:rPr>
            <w:rFonts w:hint="eastAsia"/>
          </w:rPr>
          <w:t>作って</w:t>
        </w:r>
      </w:ins>
      <w:del w:id="1066"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1067"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1068" w:author="Date Masahiro" w:date="2018-09-25T12:06:00Z">
        <w:r w:rsidR="00C746C5">
          <w:rPr>
            <w:rFonts w:hint="eastAsia"/>
          </w:rPr>
          <w:t>行ったりする</w:t>
        </w:r>
      </w:ins>
      <w:ins w:id="1069" w:author="Date Masahiro" w:date="2018-09-25T12:08:00Z">
        <w:r w:rsidR="00C746C5">
          <w:rPr>
            <w:rFonts w:hint="eastAsia"/>
          </w:rPr>
          <w:t>時に</w:t>
        </w:r>
      </w:ins>
      <w:ins w:id="1070" w:author="工内 隆" w:date="2018-09-24T14:05:00Z">
        <w:del w:id="1071" w:author="Date Masahiro" w:date="2018-09-25T12:06:00Z">
          <w:r w:rsidR="005D3530" w:rsidDel="00C746C5">
            <w:rPr>
              <w:rFonts w:hint="eastAsia"/>
            </w:rPr>
            <w:delText>行う</w:delText>
          </w:r>
        </w:del>
      </w:ins>
      <w:del w:id="1072" w:author="工内 隆" w:date="2018-09-24T14:05:00Z">
        <w:r w:rsidR="00C16F94" w:rsidDel="005D3530">
          <w:rPr>
            <w:rFonts w:hint="eastAsia"/>
          </w:rPr>
          <w:delText>作成したりした</w:delText>
        </w:r>
      </w:del>
      <w:del w:id="1073" w:author="Date Masahiro" w:date="2018-09-25T12:06:00Z">
        <w:r w:rsidR="00C16F94" w:rsidDel="00C746C5">
          <w:rPr>
            <w:rFonts w:hint="eastAsia"/>
          </w:rPr>
          <w:delText>時</w:delText>
        </w:r>
      </w:del>
      <w:del w:id="1074"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del w:id="1075" w:author="Sato Mieko" w:date="2018-11-19T17:35:00Z">
        <w:r w:rsidRPr="00E437F5" w:rsidDel="00927373">
          <w:rPr>
            <w:rFonts w:hint="eastAsia"/>
          </w:rPr>
          <w:delText>。</w:delText>
        </w:r>
        <w:r w:rsidRPr="00E437F5" w:rsidDel="00927373">
          <w:rPr>
            <w:rFonts w:hint="eastAsia"/>
          </w:rPr>
          <w:delText xml:space="preserve"> </w:delText>
        </w:r>
      </w:del>
      <w:ins w:id="1076" w:author="Sato Mieko" w:date="2018-11-19T17:35:00Z">
        <w:r w:rsidR="00927373">
          <w:rPr>
            <w:rFonts w:hint="eastAsia"/>
          </w:rPr>
          <w:t>。</w:t>
        </w:r>
      </w:ins>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C2A536" w14:textId="77777777" w:rsidR="00F45280" w:rsidRDefault="00F45280" w:rsidP="004B6B37"/>
    <w:p w14:paraId="6148DDCF"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43723C32" w14:textId="2DAF6FC6"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w:t>
      </w:r>
      <w:del w:id="1077" w:author="Sato Mieko" w:date="2018-11-19T16:38:00Z">
        <w:r w:rsidRPr="00F45280" w:rsidDel="00E6358E">
          <w:rPr>
            <w:rFonts w:hint="eastAsia"/>
          </w:rPr>
          <w:delText>メ</w:delText>
        </w:r>
        <w:r w:rsidDel="00E6358E">
          <w:rPr>
            <w:rFonts w:hint="eastAsia"/>
          </w:rPr>
          <w:delText>イ</w:delText>
        </w:r>
        <w:r w:rsidRPr="00F45280" w:rsidDel="00E6358E">
          <w:rPr>
            <w:rFonts w:hint="eastAsia"/>
          </w:rPr>
          <w:delText>ンテナー</w:delText>
        </w:r>
      </w:del>
      <w:ins w:id="1078" w:author="Sato Mieko" w:date="2018-11-19T16:38:00Z">
        <w:r w:rsidR="00E6358E">
          <w:rPr>
            <w:rFonts w:hint="eastAsia"/>
          </w:rPr>
          <w:t xml:space="preserve"> </w:t>
        </w:r>
        <w:r w:rsidR="00E6358E">
          <w:rPr>
            <w:rFonts w:hint="eastAsia"/>
          </w:rPr>
          <w:t>メンテナー</w:t>
        </w:r>
      </w:ins>
      <w:r w:rsidRPr="00F45280">
        <w:rPr>
          <w:rFonts w:hint="eastAsia"/>
        </w:rPr>
        <w:t>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w:t>
      </w:r>
      <w:ins w:id="1079" w:author="工内 隆" w:date="2018-09-24T14:15:00Z">
        <w:r w:rsidR="00240470">
          <w:rPr>
            <w:rFonts w:hint="eastAsia"/>
          </w:rPr>
          <w:t>を喜んで迎</w:t>
        </w:r>
      </w:ins>
      <w:del w:id="1080" w:author="工内 隆" w:date="2018-09-24T14:15:00Z">
        <w:r w:rsidR="007748DC" w:rsidDel="00240470">
          <w:rPr>
            <w:rFonts w:hint="eastAsia"/>
          </w:rPr>
          <w:delText>に応</w:delText>
        </w:r>
      </w:del>
      <w:r w:rsidR="007748DC">
        <w:rPr>
          <w:rFonts w:hint="eastAsia"/>
        </w:rPr>
        <w:t>えている</w:t>
      </w:r>
      <w:r w:rsidRPr="00F45280">
        <w:rPr>
          <w:rFonts w:hint="eastAsia"/>
        </w:rPr>
        <w:t>かを示します</w:t>
      </w:r>
      <w:del w:id="1081" w:author="Sato Mieko" w:date="2018-11-19T17:35:00Z">
        <w:r w:rsidRPr="00F45280" w:rsidDel="00927373">
          <w:rPr>
            <w:rFonts w:hint="eastAsia"/>
          </w:rPr>
          <w:delText>。</w:delText>
        </w:r>
        <w:r w:rsidRPr="00F45280" w:rsidDel="00927373">
          <w:rPr>
            <w:rFonts w:hint="eastAsia"/>
          </w:rPr>
          <w:delText xml:space="preserve"> </w:delText>
        </w:r>
      </w:del>
      <w:ins w:id="1082" w:author="Sato Mieko" w:date="2018-11-19T17:35:00Z">
        <w:r w:rsidR="00927373">
          <w:rPr>
            <w:rFonts w:hint="eastAsia"/>
          </w:rPr>
          <w:t>。</w:t>
        </w:r>
      </w:ins>
      <w:r>
        <w:rPr>
          <w:rFonts w:hint="eastAsia"/>
        </w:rPr>
        <w:t>プルリクエスト</w:t>
      </w:r>
      <w:ins w:id="1083" w:author="Date Masahiro" w:date="2018-09-25T12:12:00Z">
        <w:r w:rsidR="002B653A">
          <w:rPr>
            <w:rFonts w:hint="eastAsia"/>
          </w:rPr>
          <w:t>に</w:t>
        </w:r>
      </w:ins>
      <w:ins w:id="1084" w:author="工内 隆" w:date="2018-09-24T14:16:00Z">
        <w:del w:id="1085" w:author="Date Masahiro" w:date="2018-09-25T12:12:00Z">
          <w:r w:rsidR="00A96246" w:rsidDel="002B653A">
            <w:rPr>
              <w:rFonts w:hint="eastAsia"/>
            </w:rPr>
            <w:delText>が</w:delText>
          </w:r>
        </w:del>
      </w:ins>
      <w:del w:id="1086"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ins w:id="1087" w:author="Date Masahiro" w:date="2018-09-25T12:12:00Z">
        <w:r w:rsidR="002B653A">
          <w:rPr>
            <w:rFonts w:hint="eastAsia"/>
          </w:rPr>
          <w:t>それが</w:t>
        </w:r>
      </w:ins>
      <w:r w:rsidRPr="00F45280">
        <w:rPr>
          <w:rFonts w:hint="eastAsia"/>
        </w:rPr>
        <w:t>長時間</w:t>
      </w:r>
      <w:r>
        <w:rPr>
          <w:rFonts w:hint="eastAsia"/>
        </w:rPr>
        <w:t>放置される</w:t>
      </w:r>
      <w:r w:rsidRPr="00F45280">
        <w:rPr>
          <w:rFonts w:hint="eastAsia"/>
        </w:rPr>
        <w:t>と、潜在的な</w:t>
      </w:r>
      <w:ins w:id="1088" w:author="工内 隆" w:date="2018-09-24T14:20:00Z">
        <w:r w:rsidR="00A96246">
          <w:rPr>
            <w:rFonts w:hint="eastAsia"/>
          </w:rPr>
          <w:t>力を持った</w:t>
        </w:r>
      </w:ins>
      <w:r>
        <w:rPr>
          <w:rFonts w:hint="eastAsia"/>
        </w:rPr>
        <w:t>コントリビューター</w:t>
      </w:r>
      <w:r w:rsidRPr="00F45280">
        <w:rPr>
          <w:rFonts w:hint="eastAsia"/>
        </w:rPr>
        <w:t>は</w:t>
      </w:r>
      <w:ins w:id="1089" w:author="工内 隆" w:date="2018-09-24T14:20:00Z">
        <w:r w:rsidR="00A96246">
          <w:rPr>
            <w:rFonts w:hint="eastAsia"/>
          </w:rPr>
          <w:t>、</w:t>
        </w:r>
      </w:ins>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107C1685" w14:textId="77777777" w:rsidR="00F45280" w:rsidRDefault="00F45280" w:rsidP="004B6B37"/>
    <w:p w14:paraId="0378A351" w14:textId="77777777" w:rsidR="004B6B37" w:rsidRDefault="004B6B37" w:rsidP="004B6B37">
      <w:r>
        <w:rPr>
          <w:rFonts w:hint="eastAsia"/>
        </w:rPr>
        <w:t>“</w:t>
      </w:r>
      <w:r>
        <w:t xml:space="preserve">When we have a good project, we probably don’t have a pull request that’s open for more than, I would say, two to three months at most. </w:t>
      </w:r>
      <w:r>
        <w:lastRenderedPageBreak/>
        <w:t xml:space="preserve">And that’s actually a lot.” </w:t>
      </w:r>
    </w:p>
    <w:p w14:paraId="461E1A57" w14:textId="36AD6037"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del w:id="1090" w:author="Sato Mieko" w:date="2018-11-19T16:41:00Z">
        <w:r w:rsidRPr="00892D30" w:rsidDel="00E6358E">
          <w:delText xml:space="preserve"> </w:delText>
        </w:r>
      </w:del>
      <w:r>
        <w:rPr>
          <w:rFonts w:hint="eastAsia"/>
        </w:rPr>
        <w:t>残念</w:t>
      </w:r>
      <w:ins w:id="1091" w:author="Sato Mieko" w:date="2018-11-19T16:42:00Z">
        <w:r w:rsidR="00E6358E">
          <w:rPr>
            <w:rFonts w:hint="eastAsia"/>
          </w:rPr>
          <w:t>ながら</w:t>
        </w:r>
      </w:ins>
      <w:del w:id="1092" w:author="Sato Mieko" w:date="2018-11-19T16:42:00Z">
        <w:r w:rsidDel="00E6358E">
          <w:rPr>
            <w:rFonts w:hint="eastAsia"/>
          </w:rPr>
          <w:delText>だけど、</w:delText>
        </w:r>
        <w:r w:rsidRPr="00892D30" w:rsidDel="00E6358E">
          <w:rPr>
            <w:rFonts w:hint="eastAsia"/>
          </w:rPr>
          <w:delText>それは</w:delText>
        </w:r>
      </w:del>
      <w:r w:rsidRPr="00892D30">
        <w:rPr>
          <w:rFonts w:hint="eastAsia"/>
        </w:rPr>
        <w:t>実際にはたくさんあ</w:t>
      </w:r>
      <w:r>
        <w:rPr>
          <w:rFonts w:hint="eastAsia"/>
        </w:rPr>
        <w:t>りますが。</w:t>
      </w:r>
      <w:r w:rsidRPr="00892D30">
        <w:rPr>
          <w:rFonts w:hint="eastAsia"/>
        </w:rPr>
        <w:t>」</w:t>
      </w:r>
    </w:p>
    <w:p w14:paraId="0BE55320" w14:textId="77777777" w:rsidR="00892D30" w:rsidRDefault="00892D30" w:rsidP="004B6B37"/>
    <w:p w14:paraId="77B2AC18" w14:textId="77777777" w:rsidR="004B6B37" w:rsidRDefault="00824143" w:rsidP="004B6B37">
      <w:hyperlink r:id="rId24" w:history="1">
        <w:r w:rsidR="004B6B37" w:rsidRPr="00892D30">
          <w:rPr>
            <w:rStyle w:val="a3"/>
          </w:rPr>
          <w:t>Christine Abernathy</w:t>
        </w:r>
      </w:hyperlink>
      <w:r w:rsidR="004B6B37">
        <w:t xml:space="preserve"> – Open Source Developer Advocate at Facebook</w:t>
      </w:r>
    </w:p>
    <w:p w14:paraId="1C80FAC6" w14:textId="77777777" w:rsidR="004B6B37" w:rsidRDefault="004B6B37" w:rsidP="004B6B37"/>
    <w:p w14:paraId="1B2140B2"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65BB9A12" w14:textId="0C67B2DE"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del w:id="1093" w:author="Sato Mieko" w:date="2018-11-19T17:35:00Z">
        <w:r w:rsidRPr="00892D30" w:rsidDel="00927373">
          <w:rPr>
            <w:rFonts w:hint="eastAsia"/>
          </w:rPr>
          <w:delText>。</w:delText>
        </w:r>
        <w:r w:rsidRPr="00892D30" w:rsidDel="00927373">
          <w:rPr>
            <w:rFonts w:hint="eastAsia"/>
          </w:rPr>
          <w:delText xml:space="preserve"> </w:delText>
        </w:r>
      </w:del>
      <w:ins w:id="1094" w:author="Sato Mieko" w:date="2018-11-19T17:35:00Z">
        <w:r w:rsidR="00927373">
          <w:rPr>
            <w:rFonts w:hint="eastAsia"/>
          </w:rPr>
          <w:t>。</w:t>
        </w:r>
      </w:ins>
      <w:r w:rsidRPr="00892D30">
        <w:rPr>
          <w:rFonts w:hint="eastAsia"/>
        </w:rPr>
        <w:t>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del w:id="1095" w:author="Sato Mieko" w:date="2018-11-19T17:35:00Z">
        <w:r w:rsidRPr="00892D30" w:rsidDel="00927373">
          <w:rPr>
            <w:rFonts w:hint="eastAsia"/>
          </w:rPr>
          <w:delText>。</w:delText>
        </w:r>
        <w:r w:rsidRPr="00892D30" w:rsidDel="00927373">
          <w:rPr>
            <w:rFonts w:hint="eastAsia"/>
          </w:rPr>
          <w:delText xml:space="preserve"> </w:delText>
        </w:r>
      </w:del>
      <w:ins w:id="1096" w:author="Sato Mieko" w:date="2018-11-19T17:35:00Z">
        <w:r w:rsidR="00927373">
          <w:rPr>
            <w:rFonts w:hint="eastAsia"/>
          </w:rPr>
          <w:t>。</w:t>
        </w:r>
      </w:ins>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w:t>
      </w:r>
      <w:del w:id="1097" w:author="Sato Mieko" w:date="2018-11-19T16:38:00Z">
        <w:r w:rsidRPr="00892D30" w:rsidDel="00E6358E">
          <w:rPr>
            <w:rFonts w:hint="eastAsia"/>
          </w:rPr>
          <w:delText>メ</w:delText>
        </w:r>
        <w:r w:rsidR="00D052EA" w:rsidDel="00E6358E">
          <w:rPr>
            <w:rFonts w:hint="eastAsia"/>
          </w:rPr>
          <w:delText>イ</w:delText>
        </w:r>
        <w:r w:rsidRPr="00892D30" w:rsidDel="00E6358E">
          <w:rPr>
            <w:rFonts w:hint="eastAsia"/>
          </w:rPr>
          <w:delText>ンテナー</w:delText>
        </w:r>
      </w:del>
      <w:ins w:id="1098" w:author="Sato Mieko" w:date="2018-11-19T16:38:00Z">
        <w:r w:rsidR="00E6358E">
          <w:rPr>
            <w:rFonts w:hint="eastAsia"/>
          </w:rPr>
          <w:t xml:space="preserve"> </w:t>
        </w:r>
        <w:r w:rsidR="00E6358E">
          <w:rPr>
            <w:rFonts w:hint="eastAsia"/>
          </w:rPr>
          <w:t>メンテナー</w:t>
        </w:r>
      </w:ins>
      <w:r w:rsidRPr="00892D30">
        <w:rPr>
          <w:rFonts w:hint="eastAsia"/>
        </w:rPr>
        <w:t>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del w:id="1099" w:author="Sato Mieko" w:date="2018-11-19T17:35:00Z">
        <w:r w:rsidRPr="00892D30" w:rsidDel="00927373">
          <w:rPr>
            <w:rFonts w:hint="eastAsia"/>
          </w:rPr>
          <w:delText>。</w:delText>
        </w:r>
        <w:r w:rsidRPr="00892D30" w:rsidDel="00927373">
          <w:rPr>
            <w:rFonts w:hint="eastAsia"/>
          </w:rPr>
          <w:delText xml:space="preserve"> </w:delText>
        </w:r>
      </w:del>
      <w:ins w:id="1100" w:author="Sato Mieko" w:date="2018-11-19T17:35:00Z">
        <w:r w:rsidR="00927373">
          <w:rPr>
            <w:rFonts w:hint="eastAsia"/>
          </w:rPr>
          <w:t>。</w:t>
        </w:r>
      </w:ins>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1101" w:author="工内 隆" w:date="2018-09-24T14:26:00Z">
        <w:r w:rsidR="008D6093">
          <w:rPr>
            <w:rFonts w:hint="eastAsia"/>
          </w:rPr>
          <w:t>長い</w:t>
        </w:r>
      </w:ins>
      <w:r w:rsidR="00D052EA">
        <w:rPr>
          <w:rFonts w:hint="eastAsia"/>
        </w:rPr>
        <w:t>プルリクエスト</w:t>
      </w:r>
      <w:r w:rsidRPr="00892D30">
        <w:rPr>
          <w:rFonts w:hint="eastAsia"/>
        </w:rPr>
        <w:t>が</w:t>
      </w:r>
      <w:ins w:id="1102" w:author="工内 隆" w:date="2018-09-24T14:31:00Z">
        <w:r w:rsidR="008D6093">
          <w:rPr>
            <w:rFonts w:hint="eastAsia"/>
          </w:rPr>
          <w:t>存在するように</w:t>
        </w:r>
      </w:ins>
      <w:del w:id="1103"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14:paraId="69128139" w14:textId="77777777" w:rsidR="00892D30" w:rsidRDefault="00892D30" w:rsidP="004B6B37"/>
    <w:p w14:paraId="05F45C00"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0A7A1BE2" w14:textId="42B98439" w:rsidR="004B6B37" w:rsidRDefault="00D052EA" w:rsidP="004B6B37">
      <w:r w:rsidRPr="00D052EA">
        <w:rPr>
          <w:rFonts w:hint="eastAsia"/>
        </w:rPr>
        <w:t>Facebook</w:t>
      </w:r>
      <w:r>
        <w:rPr>
          <w:rFonts w:hint="eastAsia"/>
        </w:rPr>
        <w:t>社</w:t>
      </w:r>
      <w:r w:rsidRPr="00D052EA">
        <w:rPr>
          <w:rFonts w:hint="eastAsia"/>
        </w:rPr>
        <w:t>のオープンソース</w:t>
      </w:r>
      <w:del w:id="1104" w:author="Sato Mieko" w:date="2018-11-19T10:05:00Z">
        <w:r w:rsidDel="00824143">
          <w:rPr>
            <w:rFonts w:hint="eastAsia"/>
          </w:rPr>
          <w:delText xml:space="preserve">　</w:delText>
        </w:r>
      </w:del>
      <w:ins w:id="1105" w:author="Sato Mieko" w:date="2018-11-19T10:05:00Z">
        <w:r w:rsidR="00824143">
          <w:rPr>
            <w:rFonts w:hint="eastAsia"/>
          </w:rPr>
          <w:t xml:space="preserve"> </w:t>
        </w:r>
      </w:ins>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del w:id="1106" w:author="Sato Mieko" w:date="2018-11-19T17:35:00Z">
        <w:r w:rsidRPr="00D052EA" w:rsidDel="00927373">
          <w:rPr>
            <w:rFonts w:hint="eastAsia"/>
          </w:rPr>
          <w:delText>。</w:delText>
        </w:r>
        <w:r w:rsidRPr="00D052EA" w:rsidDel="00927373">
          <w:rPr>
            <w:rFonts w:hint="eastAsia"/>
          </w:rPr>
          <w:delText xml:space="preserve"> </w:delText>
        </w:r>
      </w:del>
      <w:ins w:id="1107" w:author="Sato Mieko" w:date="2018-11-19T17:35:00Z">
        <w:r w:rsidR="00927373">
          <w:rPr>
            <w:rFonts w:hint="eastAsia"/>
          </w:rPr>
          <w:t>。</w:t>
        </w:r>
      </w:ins>
      <w:r w:rsidRPr="00D052EA">
        <w:rPr>
          <w:rFonts w:hint="eastAsia"/>
        </w:rPr>
        <w:t>彼らはいくつかの問題点を特定し</w:t>
      </w:r>
      <w:r w:rsidR="00434BEE">
        <w:rPr>
          <w:rFonts w:hint="eastAsia"/>
        </w:rPr>
        <w:t>て</w:t>
      </w:r>
      <w:r w:rsidRPr="00D052EA">
        <w:rPr>
          <w:rFonts w:hint="eastAsia"/>
        </w:rPr>
        <w:t>、プロジェクトの</w:t>
      </w:r>
      <w:del w:id="1108" w:author="Sato Mieko" w:date="2018-11-19T16:38:00Z">
        <w:r w:rsidR="00434BEE" w:rsidDel="00E6358E">
          <w:rPr>
            <w:rFonts w:hint="eastAsia"/>
          </w:rPr>
          <w:delText>メインテナー</w:delText>
        </w:r>
      </w:del>
      <w:ins w:id="1109" w:author="Sato Mieko" w:date="2018-11-19T16:38:00Z">
        <w:r w:rsidR="00E6358E">
          <w:rPr>
            <w:rFonts w:hint="eastAsia"/>
          </w:rPr>
          <w:t xml:space="preserve"> </w:t>
        </w:r>
        <w:r w:rsidR="00E6358E">
          <w:rPr>
            <w:rFonts w:hint="eastAsia"/>
          </w:rPr>
          <w:t>メンテナー</w:t>
        </w:r>
      </w:ins>
      <w:r w:rsidRPr="00D052EA">
        <w:rPr>
          <w:rFonts w:hint="eastAsia"/>
        </w:rPr>
        <w:t>と</w:t>
      </w:r>
      <w:r w:rsidR="00434BEE">
        <w:rPr>
          <w:rFonts w:hint="eastAsia"/>
        </w:rPr>
        <w:t>議論を始めます</w:t>
      </w:r>
      <w:del w:id="1110" w:author="Sato Mieko" w:date="2018-11-19T17:35:00Z">
        <w:r w:rsidRPr="00D052EA" w:rsidDel="00927373">
          <w:rPr>
            <w:rFonts w:hint="eastAsia"/>
          </w:rPr>
          <w:delText>。</w:delText>
        </w:r>
        <w:r w:rsidRPr="00D052EA" w:rsidDel="00927373">
          <w:rPr>
            <w:rFonts w:hint="eastAsia"/>
          </w:rPr>
          <w:delText xml:space="preserve"> </w:delText>
        </w:r>
      </w:del>
      <w:ins w:id="1111" w:author="Sato Mieko" w:date="2018-11-19T17:35:00Z">
        <w:r w:rsidR="00927373">
          <w:rPr>
            <w:rFonts w:hint="eastAsia"/>
          </w:rPr>
          <w:t>。</w:t>
        </w:r>
      </w:ins>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1112" w:author="工内 隆" w:date="2018-09-24T14:29:00Z">
        <w:r w:rsidR="008D6093">
          <w:rPr>
            <w:rFonts w:hint="eastAsia"/>
          </w:rPr>
          <w:t>の</w:t>
        </w:r>
      </w:ins>
      <w:r w:rsidRPr="00D052EA">
        <w:rPr>
          <w:rFonts w:hint="eastAsia"/>
        </w:rPr>
        <w:t>質問をします</w:t>
      </w:r>
      <w:del w:id="1113" w:author="Sato Mieko" w:date="2018-11-19T17:35:00Z">
        <w:r w:rsidRPr="00D052EA" w:rsidDel="00927373">
          <w:rPr>
            <w:rFonts w:hint="eastAsia"/>
          </w:rPr>
          <w:delText>。</w:delText>
        </w:r>
        <w:r w:rsidRPr="00D052EA" w:rsidDel="00927373">
          <w:rPr>
            <w:rFonts w:hint="eastAsia"/>
          </w:rPr>
          <w:delText xml:space="preserve"> </w:delText>
        </w:r>
      </w:del>
      <w:ins w:id="1114" w:author="Sato Mieko" w:date="2018-11-19T17:35:00Z">
        <w:r w:rsidR="00927373">
          <w:rPr>
            <w:rFonts w:hint="eastAsia"/>
          </w:rPr>
          <w:t>。</w:t>
        </w:r>
      </w:ins>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del w:id="1115" w:author="Sato Mieko" w:date="2018-11-19T17:35:00Z">
        <w:r w:rsidRPr="00D052EA" w:rsidDel="00927373">
          <w:rPr>
            <w:rFonts w:hint="eastAsia"/>
          </w:rPr>
          <w:delText>。</w:delText>
        </w:r>
        <w:r w:rsidRPr="00D052EA" w:rsidDel="00927373">
          <w:rPr>
            <w:rFonts w:hint="eastAsia"/>
          </w:rPr>
          <w:delText xml:space="preserve"> </w:delText>
        </w:r>
      </w:del>
      <w:ins w:id="1116" w:author="Sato Mieko" w:date="2018-11-19T17:35:00Z">
        <w:r w:rsidR="00927373">
          <w:rPr>
            <w:rFonts w:hint="eastAsia"/>
          </w:rPr>
          <w:t>。</w:t>
        </w:r>
      </w:ins>
      <w:r w:rsidRPr="00D052EA">
        <w:rPr>
          <w:rFonts w:hint="eastAsia"/>
        </w:rPr>
        <w:t>しかし時</w:t>
      </w:r>
      <w:r w:rsidR="006F1D3D">
        <w:rPr>
          <w:rFonts w:hint="eastAsia"/>
        </w:rPr>
        <w:t>には</w:t>
      </w:r>
      <w:r w:rsidRPr="00D052EA">
        <w:rPr>
          <w:rFonts w:hint="eastAsia"/>
        </w:rPr>
        <w:t>、数字を</w:t>
      </w:r>
      <w:r w:rsidR="006F1D3D">
        <w:rPr>
          <w:rFonts w:hint="eastAsia"/>
        </w:rPr>
        <w:t>深く分析</w:t>
      </w:r>
      <w:r w:rsidR="006F1D3D">
        <w:rPr>
          <w:rFonts w:hint="eastAsia"/>
        </w:rPr>
        <w:lastRenderedPageBreak/>
        <w:t>し</w:t>
      </w:r>
      <w:r w:rsidRPr="00D052EA">
        <w:rPr>
          <w:rFonts w:hint="eastAsia"/>
        </w:rPr>
        <w:t>、プロジェクトの深い問題を指摘</w:t>
      </w:r>
      <w:r w:rsidR="006F1D3D">
        <w:rPr>
          <w:rFonts w:hint="eastAsia"/>
        </w:rPr>
        <w:t>することもあります</w:t>
      </w:r>
      <w:del w:id="1117" w:author="Sato Mieko" w:date="2018-11-19T17:35:00Z">
        <w:r w:rsidRPr="00D052EA" w:rsidDel="00927373">
          <w:rPr>
            <w:rFonts w:hint="eastAsia"/>
          </w:rPr>
          <w:delText>。</w:delText>
        </w:r>
        <w:r w:rsidRPr="00D052EA" w:rsidDel="00927373">
          <w:rPr>
            <w:rFonts w:hint="eastAsia"/>
          </w:rPr>
          <w:delText xml:space="preserve"> </w:delText>
        </w:r>
      </w:del>
      <w:ins w:id="1118" w:author="Sato Mieko" w:date="2018-11-19T17:35:00Z">
        <w:r w:rsidR="00927373">
          <w:rPr>
            <w:rFonts w:hint="eastAsia"/>
          </w:rPr>
          <w:t>。</w:t>
        </w:r>
      </w:ins>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098C6334" w14:textId="77777777" w:rsidR="00D052EA" w:rsidRDefault="00D052EA" w:rsidP="004B6B37"/>
    <w:p w14:paraId="69C67AE9" w14:textId="77777777" w:rsidR="004B6B37" w:rsidRDefault="004B6B37" w:rsidP="004B6B37">
      <w:r>
        <w:t>Number of issues submitted (and length of time they remain open)</w:t>
      </w:r>
    </w:p>
    <w:p w14:paraId="7E661F3F" w14:textId="77777777" w:rsidR="004B6B37" w:rsidRDefault="00F845F9" w:rsidP="004B6B37">
      <w:r>
        <w:rPr>
          <w:rFonts w:hint="eastAsia"/>
        </w:rPr>
        <w:t>サブミットされたイシューの</w:t>
      </w:r>
      <w:r w:rsidRPr="00F845F9">
        <w:rPr>
          <w:rFonts w:hint="eastAsia"/>
        </w:rPr>
        <w:t>数（また、それらがオープンであった時間））</w:t>
      </w:r>
    </w:p>
    <w:p w14:paraId="2EC9B597" w14:textId="77777777" w:rsidR="00F845F9" w:rsidRDefault="00F845F9" w:rsidP="004B6B37"/>
    <w:p w14:paraId="0B482585"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69D4139D" w14:textId="621269DA"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1119" w:author="工内 隆" w:date="2018-09-24T14:33:00Z">
        <w:r w:rsidR="008D6093">
          <w:rPr>
            <w:rFonts w:hint="eastAsia"/>
          </w:rPr>
          <w:t>ないけれども</w:t>
        </w:r>
      </w:ins>
      <w:del w:id="1120" w:author="工内 隆" w:date="2018-09-24T14:33:00Z">
        <w:r w:rsidDel="008D6093">
          <w:rPr>
            <w:rFonts w:hint="eastAsia"/>
          </w:rPr>
          <w:delText>いなくても</w:delText>
        </w:r>
      </w:del>
      <w:r w:rsidRPr="005E740B">
        <w:rPr>
          <w:rFonts w:hint="eastAsia"/>
        </w:rPr>
        <w:t>、</w:t>
      </w:r>
      <w:ins w:id="1121" w:author="工内 隆" w:date="2018-09-24T14:34:00Z">
        <w:r w:rsidR="008D6093">
          <w:rPr>
            <w:rFonts w:hint="eastAsia"/>
          </w:rPr>
          <w:t>プロジェクトの</w:t>
        </w:r>
      </w:ins>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w:t>
      </w:r>
      <w:ins w:id="1122" w:author="工内 隆" w:date="2018-09-24T14:35:00Z">
        <w:r w:rsidR="008D6093">
          <w:rPr>
            <w:rFonts w:hint="eastAsia"/>
          </w:rPr>
          <w:t>可能性があり</w:t>
        </w:r>
      </w:ins>
      <w:del w:id="1123" w:author="工内 隆" w:date="2018-09-24T14:35:00Z">
        <w:r w:rsidRPr="005E740B" w:rsidDel="008D6093">
          <w:rPr>
            <w:rFonts w:hint="eastAsia"/>
          </w:rPr>
          <w:delText>ことができ</w:delText>
        </w:r>
      </w:del>
      <w:r w:rsidRPr="005E740B">
        <w:rPr>
          <w:rFonts w:hint="eastAsia"/>
        </w:rPr>
        <w:t>ます</w:t>
      </w:r>
      <w:del w:id="1124" w:author="Sato Mieko" w:date="2018-11-19T17:35:00Z">
        <w:r w:rsidRPr="005E740B" w:rsidDel="00927373">
          <w:rPr>
            <w:rFonts w:hint="eastAsia"/>
          </w:rPr>
          <w:delText>。</w:delText>
        </w:r>
        <w:r w:rsidRPr="005E740B" w:rsidDel="00927373">
          <w:rPr>
            <w:rFonts w:hint="eastAsia"/>
          </w:rPr>
          <w:delText xml:space="preserve"> </w:delText>
        </w:r>
      </w:del>
      <w:ins w:id="1125" w:author="Sato Mieko" w:date="2018-11-19T17:35:00Z">
        <w:r w:rsidR="00927373">
          <w:rPr>
            <w:rFonts w:hint="eastAsia"/>
          </w:rPr>
          <w:t>。</w:t>
        </w:r>
      </w:ins>
      <w:r>
        <w:rPr>
          <w:rFonts w:hint="eastAsia"/>
        </w:rPr>
        <w:t>イシュー</w:t>
      </w:r>
      <w:r w:rsidRPr="005E740B">
        <w:rPr>
          <w:rFonts w:hint="eastAsia"/>
        </w:rPr>
        <w:t>の数と</w:t>
      </w:r>
      <w:ins w:id="1126"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w:t>
      </w:r>
      <w:del w:id="1127" w:author="Sato Mieko" w:date="2018-11-19T16:38:00Z">
        <w:r w:rsidRPr="005E740B" w:rsidDel="00E6358E">
          <w:rPr>
            <w:rFonts w:hint="eastAsia"/>
          </w:rPr>
          <w:delText>メ</w:delText>
        </w:r>
        <w:r w:rsidDel="00E6358E">
          <w:rPr>
            <w:rFonts w:hint="eastAsia"/>
          </w:rPr>
          <w:delText>イ</w:delText>
        </w:r>
        <w:r w:rsidRPr="005E740B" w:rsidDel="00E6358E">
          <w:rPr>
            <w:rFonts w:hint="eastAsia"/>
          </w:rPr>
          <w:delText>ンテナ</w:delText>
        </w:r>
        <w:r w:rsidDel="00E6358E">
          <w:rPr>
            <w:rFonts w:hint="eastAsia"/>
          </w:rPr>
          <w:delText>ー</w:delText>
        </w:r>
      </w:del>
      <w:ins w:id="1128" w:author="Sato Mieko" w:date="2018-11-19T16:38:00Z">
        <w:r w:rsidR="00E6358E">
          <w:rPr>
            <w:rFonts w:hint="eastAsia"/>
          </w:rPr>
          <w:t xml:space="preserve"> </w:t>
        </w:r>
        <w:r w:rsidR="00E6358E">
          <w:rPr>
            <w:rFonts w:hint="eastAsia"/>
          </w:rPr>
          <w:t>メンテナー</w:t>
        </w:r>
      </w:ins>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08016600" w14:textId="77777777" w:rsidR="005E740B" w:rsidRDefault="005E740B" w:rsidP="004B6B37"/>
    <w:p w14:paraId="38B2BA0F"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3B98A3CC" w14:textId="2F98FB8A"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del w:id="1129" w:author="Sato Mieko" w:date="2018-11-19T17:35:00Z">
        <w:r w:rsidRPr="006575D0" w:rsidDel="00927373">
          <w:rPr>
            <w:rFonts w:hint="eastAsia"/>
          </w:rPr>
          <w:delText>。</w:delText>
        </w:r>
        <w:r w:rsidRPr="006575D0" w:rsidDel="00927373">
          <w:rPr>
            <w:rFonts w:hint="eastAsia"/>
          </w:rPr>
          <w:delText xml:space="preserve"> </w:delText>
        </w:r>
      </w:del>
      <w:ins w:id="1130" w:author="Sato Mieko" w:date="2018-11-19T17:35:00Z">
        <w:r w:rsidR="00927373">
          <w:rPr>
            <w:rFonts w:hint="eastAsia"/>
          </w:rPr>
          <w:t>。</w:t>
        </w:r>
      </w:ins>
      <w:r w:rsidRPr="006575D0">
        <w:rPr>
          <w:rFonts w:hint="eastAsia"/>
        </w:rPr>
        <w:t>GitHub</w:t>
      </w:r>
      <w:r>
        <w:rPr>
          <w:rFonts w:hint="eastAsia"/>
        </w:rPr>
        <w:t>を</w:t>
      </w:r>
      <w:r w:rsidRPr="006575D0">
        <w:rPr>
          <w:rFonts w:hint="eastAsia"/>
        </w:rPr>
        <w:t>バグ</w:t>
      </w:r>
      <w:r>
        <w:rPr>
          <w:rFonts w:hint="eastAsia"/>
        </w:rPr>
        <w:t>のトラッキングのみ</w:t>
      </w:r>
      <w:ins w:id="1131" w:author="工内 隆" w:date="2018-09-24T14:38:00Z">
        <w:r w:rsidR="00716E3D">
          <w:rPr>
            <w:rFonts w:hint="eastAsia"/>
          </w:rPr>
          <w:t>のた</w:t>
        </w:r>
      </w:ins>
      <w:ins w:id="1132" w:author="工内 隆" w:date="2018-09-24T14:39:00Z">
        <w:r w:rsidR="00716E3D">
          <w:rPr>
            <w:rFonts w:hint="eastAsia"/>
          </w:rPr>
          <w:t>めに</w:t>
        </w:r>
      </w:ins>
      <w:del w:id="1133"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del w:id="1134" w:author="Sato Mieko" w:date="2018-11-19T17:35:00Z">
        <w:r w:rsidRPr="006575D0" w:rsidDel="00927373">
          <w:rPr>
            <w:rFonts w:hint="eastAsia"/>
          </w:rPr>
          <w:delText>。</w:delText>
        </w:r>
        <w:r w:rsidRPr="006575D0" w:rsidDel="00927373">
          <w:rPr>
            <w:rFonts w:hint="eastAsia"/>
          </w:rPr>
          <w:delText xml:space="preserve"> </w:delText>
        </w:r>
      </w:del>
      <w:ins w:id="1135" w:author="Sato Mieko" w:date="2018-11-19T17:35:00Z">
        <w:r w:rsidR="00927373">
          <w:rPr>
            <w:rFonts w:hint="eastAsia"/>
          </w:rPr>
          <w:t>。</w:t>
        </w:r>
      </w:ins>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69D0947C" w14:textId="77777777" w:rsidR="005E740B" w:rsidRDefault="005E740B" w:rsidP="004B6B37"/>
    <w:p w14:paraId="01DD4EEA" w14:textId="77777777" w:rsidR="004B6B37" w:rsidRDefault="004B6B37" w:rsidP="004B6B37">
      <w:r>
        <w:t>Number of commits per contributor (external vs. internal)</w:t>
      </w:r>
    </w:p>
    <w:p w14:paraId="22290FC5" w14:textId="77777777"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1C4ECB38" w14:textId="77777777" w:rsidR="006D2A6B" w:rsidRDefault="006D2A6B" w:rsidP="004B6B37"/>
    <w:p w14:paraId="15D6D4E0" w14:textId="77777777" w:rsidR="004B6B37" w:rsidRDefault="004B6B37" w:rsidP="004B6B37">
      <w:r>
        <w:t xml:space="preserve">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w:t>
      </w:r>
      <w:r>
        <w:lastRenderedPageBreak/>
        <w:t>number of commits per contributor also helps to assess whether your projects are attracting new contributors and if those new contributors stick around.</w:t>
      </w:r>
    </w:p>
    <w:p w14:paraId="6DB14B52" w14:textId="1AF6B52D" w:rsidR="006D2A6B" w:rsidRDefault="006D2A6B" w:rsidP="004B6B37">
      <w:r w:rsidRPr="006D2A6B">
        <w:rPr>
          <w:rFonts w:hint="eastAsia"/>
        </w:rPr>
        <w:t>プロジェクト</w:t>
      </w:r>
      <w:r w:rsidR="00786157">
        <w:rPr>
          <w:rFonts w:hint="eastAsia"/>
        </w:rPr>
        <w:t>の総コミット数</w:t>
      </w:r>
      <w:ins w:id="1136" w:author="工内 隆" w:date="2018-09-24T14:42:00Z">
        <w:r w:rsidR="00716E3D">
          <w:rPr>
            <w:rFonts w:hint="eastAsia"/>
          </w:rPr>
          <w:t>に対する</w:t>
        </w:r>
      </w:ins>
      <w:del w:id="1137"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1138"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1139" w:author="工内 隆" w:date="2018-09-24T14:43:00Z">
        <w:r w:rsidR="00716E3D">
          <w:rPr>
            <w:rFonts w:hint="eastAsia"/>
          </w:rPr>
          <w:t>、</w:t>
        </w:r>
      </w:ins>
      <w:r w:rsidR="00786157">
        <w:rPr>
          <w:rFonts w:hint="eastAsia"/>
        </w:rPr>
        <w:t>オープン</w:t>
      </w:r>
      <w:ins w:id="1140" w:author="工内 隆" w:date="2018-09-24T14:43:00Z">
        <w:r w:rsidR="00716E3D">
          <w:rPr>
            <w:rFonts w:hint="eastAsia"/>
          </w:rPr>
          <w:t>な</w:t>
        </w:r>
      </w:ins>
      <w:ins w:id="1141" w:author="工内 隆" w:date="2018-09-24T14:44:00Z">
        <w:r w:rsidR="00716E3D">
          <w:rPr>
            <w:rFonts w:hint="eastAsia"/>
          </w:rPr>
          <w:t>環境における</w:t>
        </w:r>
      </w:ins>
      <w:del w:id="1142" w:author="工内 隆" w:date="2018-09-24T14:44:00Z">
        <w:r w:rsidR="00786157" w:rsidDel="00716E3D">
          <w:rPr>
            <w:rFonts w:hint="eastAsia"/>
          </w:rPr>
          <w:delText>性に対する</w:delText>
        </w:r>
      </w:del>
      <w:ins w:id="1143" w:author="工内 隆" w:date="2018-09-24T14:46:00Z">
        <w:r w:rsidR="00716E3D">
          <w:rPr>
            <w:rFonts w:hint="eastAsia"/>
          </w:rPr>
          <w:t>イノベーションによって</w:t>
        </w:r>
      </w:ins>
      <w:del w:id="1144"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del w:id="1145" w:author="Sato Mieko" w:date="2018-11-19T17:35:00Z">
        <w:r w:rsidRPr="006D2A6B" w:rsidDel="00927373">
          <w:rPr>
            <w:rFonts w:hint="eastAsia"/>
          </w:rPr>
          <w:delText>。</w:delText>
        </w:r>
        <w:r w:rsidRPr="006D2A6B" w:rsidDel="00927373">
          <w:rPr>
            <w:rFonts w:hint="eastAsia"/>
          </w:rPr>
          <w:delText xml:space="preserve"> </w:delText>
        </w:r>
      </w:del>
      <w:ins w:id="1146" w:author="Sato Mieko" w:date="2018-11-19T17:35:00Z">
        <w:r w:rsidR="00927373">
          <w:rPr>
            <w:rFonts w:hint="eastAsia"/>
          </w:rPr>
          <w:t>。</w:t>
        </w:r>
      </w:ins>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1147"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14:paraId="45A38099" w14:textId="77777777" w:rsidR="004B6B37" w:rsidRDefault="004B6B37" w:rsidP="004B6B37"/>
    <w:p w14:paraId="2C895882" w14:textId="77777777" w:rsidR="004B6B37" w:rsidRDefault="004B6B37" w:rsidP="004B6B37">
      <w:r>
        <w:t>Number of external adopters</w:t>
      </w:r>
    </w:p>
    <w:p w14:paraId="2C152E6C" w14:textId="77777777" w:rsidR="004B6B37" w:rsidRDefault="00567129" w:rsidP="004B6B37">
      <w:r>
        <w:rPr>
          <w:rFonts w:hint="eastAsia"/>
        </w:rPr>
        <w:t>外部</w:t>
      </w:r>
      <w:ins w:id="1148" w:author="工内 隆" w:date="2018-09-24T16:14:00Z">
        <w:r w:rsidR="00A61932">
          <w:rPr>
            <w:rFonts w:hint="eastAsia"/>
          </w:rPr>
          <w:t>のプロジェクト利用</w:t>
        </w:r>
      </w:ins>
      <w:del w:id="1149" w:author="工内 隆" w:date="2018-09-24T16:14:00Z">
        <w:r w:rsidDel="00A61932">
          <w:rPr>
            <w:rFonts w:hint="eastAsia"/>
          </w:rPr>
          <w:delText>採用</w:delText>
        </w:r>
      </w:del>
      <w:r w:rsidR="00CC638C">
        <w:rPr>
          <w:rFonts w:hint="eastAsia"/>
        </w:rPr>
        <w:t>者</w:t>
      </w:r>
      <w:del w:id="1150" w:author="工内 隆" w:date="2018-09-24T16:14:00Z">
        <w:r w:rsidDel="00A61932">
          <w:rPr>
            <w:rFonts w:hint="eastAsia"/>
          </w:rPr>
          <w:delText>の</w:delText>
        </w:r>
      </w:del>
      <w:r>
        <w:rPr>
          <w:rFonts w:hint="eastAsia"/>
        </w:rPr>
        <w:t>数</w:t>
      </w:r>
    </w:p>
    <w:p w14:paraId="43A2ABBE" w14:textId="77777777" w:rsidR="00567129" w:rsidRDefault="00567129" w:rsidP="004B6B37"/>
    <w:p w14:paraId="52A36EF0"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62E3E200" w14:textId="30CD1E01" w:rsidR="004B6B37" w:rsidRDefault="00CC638C" w:rsidP="004B6B37">
      <w:del w:id="1151" w:author="工内 隆" w:date="2018-09-24T16:19:00Z">
        <w:r w:rsidRPr="00CC638C" w:rsidDel="00A61932">
          <w:rPr>
            <w:rFonts w:hint="eastAsia"/>
          </w:rPr>
          <w:delText>各</w:delText>
        </w:r>
      </w:del>
      <w:r w:rsidRPr="00CC638C">
        <w:rPr>
          <w:rFonts w:hint="eastAsia"/>
        </w:rPr>
        <w:t>オープンソース</w:t>
      </w:r>
      <w:del w:id="1152" w:author="Sato Mieko" w:date="2018-11-19T10:05:00Z">
        <w:r w:rsidDel="00824143">
          <w:rPr>
            <w:rFonts w:hint="eastAsia"/>
          </w:rPr>
          <w:delText xml:space="preserve">　</w:delText>
        </w:r>
      </w:del>
      <w:ins w:id="1153" w:author="Sato Mieko" w:date="2018-11-19T10:05:00Z">
        <w:r w:rsidR="00824143">
          <w:rPr>
            <w:rFonts w:hint="eastAsia"/>
          </w:rPr>
          <w:t xml:space="preserve"> </w:t>
        </w:r>
      </w:ins>
      <w:r w:rsidRPr="00CC638C">
        <w:rPr>
          <w:rFonts w:hint="eastAsia"/>
        </w:rPr>
        <w:t>プロジェクト</w:t>
      </w:r>
      <w:ins w:id="1154"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del w:id="1155" w:author="Sato Mieko" w:date="2018-11-19T17:35:00Z">
        <w:r w:rsidRPr="00CC638C" w:rsidDel="00927373">
          <w:rPr>
            <w:rFonts w:hint="eastAsia"/>
          </w:rPr>
          <w:delText>。</w:delText>
        </w:r>
        <w:r w:rsidRPr="00CC638C" w:rsidDel="00927373">
          <w:rPr>
            <w:rFonts w:hint="eastAsia"/>
          </w:rPr>
          <w:delText xml:space="preserve"> </w:delText>
        </w:r>
      </w:del>
      <w:ins w:id="1156" w:author="Sato Mieko" w:date="2018-11-19T17:35:00Z">
        <w:r w:rsidR="00927373">
          <w:rPr>
            <w:rFonts w:hint="eastAsia"/>
          </w:rPr>
          <w:t>。</w:t>
        </w:r>
      </w:ins>
      <w:r w:rsidRPr="00CC638C">
        <w:rPr>
          <w:rFonts w:hint="eastAsia"/>
        </w:rPr>
        <w:t>ADOPTERS.md</w:t>
      </w:r>
      <w:r w:rsidRPr="00CC638C">
        <w:rPr>
          <w:rFonts w:hint="eastAsia"/>
        </w:rPr>
        <w:t>ファイル</w:t>
      </w:r>
      <w:r w:rsidR="00AB3684">
        <w:rPr>
          <w:rFonts w:hint="eastAsia"/>
        </w:rPr>
        <w:t>や</w:t>
      </w:r>
      <w:r w:rsidRPr="00CC638C">
        <w:rPr>
          <w:rFonts w:hint="eastAsia"/>
        </w:rPr>
        <w:t>README</w:t>
      </w:r>
      <w:ins w:id="1157"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del w:id="1158" w:author="Sato Mieko" w:date="2018-11-19T17:35:00Z">
        <w:r w:rsidRPr="00CC638C" w:rsidDel="00927373">
          <w:rPr>
            <w:rFonts w:hint="eastAsia"/>
          </w:rPr>
          <w:delText>。</w:delText>
        </w:r>
        <w:r w:rsidRPr="00CC638C" w:rsidDel="00927373">
          <w:rPr>
            <w:rFonts w:hint="eastAsia"/>
          </w:rPr>
          <w:delText xml:space="preserve"> </w:delText>
        </w:r>
      </w:del>
      <w:ins w:id="1159" w:author="Sato Mieko" w:date="2018-11-19T17:35:00Z">
        <w:r w:rsidR="00927373">
          <w:rPr>
            <w:rFonts w:hint="eastAsia"/>
          </w:rPr>
          <w:t>。</w:t>
        </w:r>
      </w:ins>
      <w:r w:rsidRPr="00CC638C">
        <w:rPr>
          <w:rFonts w:hint="eastAsia"/>
        </w:rPr>
        <w:t>外部</w:t>
      </w:r>
      <w:ins w:id="1160" w:author="工内 隆" w:date="2018-09-24T16:17:00Z">
        <w:r w:rsidR="00A61932">
          <w:rPr>
            <w:rFonts w:hint="eastAsia"/>
          </w:rPr>
          <w:t>利</w:t>
        </w:r>
      </w:ins>
      <w:del w:id="1161"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5B61FAA8" w14:textId="77777777" w:rsidR="00CC638C" w:rsidRDefault="00CC638C" w:rsidP="004B6B37"/>
    <w:p w14:paraId="58D9E502" w14:textId="77777777" w:rsidR="004B6B37" w:rsidRDefault="004B6B37" w:rsidP="004B6B37">
      <w:r>
        <w:t>Number of projects created or contributed to (program-wide)</w:t>
      </w:r>
    </w:p>
    <w:p w14:paraId="3A335FBC" w14:textId="3450FA38" w:rsidR="004B6B37" w:rsidRDefault="00AB3684" w:rsidP="00E6358E">
      <w:pPr>
        <w:ind w:left="240" w:hangingChars="100" w:hanging="240"/>
        <w:pPrChange w:id="1162" w:author="Sato Mieko" w:date="2018-11-19T16:43:00Z">
          <w:pPr/>
        </w:pPrChange>
      </w:pPr>
      <w:r w:rsidRPr="00AB3684">
        <w:rPr>
          <w:rFonts w:hint="eastAsia"/>
        </w:rPr>
        <w:t>作成</w:t>
      </w:r>
      <w:r w:rsidR="0028282F">
        <w:rPr>
          <w:rFonts w:hint="eastAsia"/>
        </w:rPr>
        <w:t>したプロジェクトや</w:t>
      </w:r>
      <w:ins w:id="1163" w:author="Sato Mieko" w:date="2018-11-19T16:43:00Z">
        <w:r w:rsidR="00E6358E">
          <w:rPr>
            <w:rFonts w:hint="eastAsia"/>
          </w:rPr>
          <w:t>、</w:t>
        </w:r>
      </w:ins>
      <w:r>
        <w:rPr>
          <w:rFonts w:hint="eastAsia"/>
        </w:rPr>
        <w:t>コントリビューション</w:t>
      </w:r>
      <w:r w:rsidR="0028282F">
        <w:rPr>
          <w:rFonts w:hint="eastAsia"/>
        </w:rPr>
        <w:t>している</w:t>
      </w:r>
      <w:ins w:id="1164" w:author="工内 隆" w:date="2018-09-24T16:18:00Z">
        <w:r w:rsidR="00A61932">
          <w:rPr>
            <w:rFonts w:hint="eastAsia"/>
          </w:rPr>
          <w:t>プロジェクト</w:t>
        </w:r>
      </w:ins>
      <w:del w:id="1165" w:author="工内 隆" w:date="2018-09-24T16:18:00Z">
        <w:r w:rsidR="0028282F" w:rsidDel="00A61932">
          <w:rPr>
            <w:rFonts w:hint="eastAsia"/>
          </w:rPr>
          <w:delText>プログラム</w:delText>
        </w:r>
      </w:del>
      <w:r w:rsidR="0028282F">
        <w:rPr>
          <w:rFonts w:hint="eastAsia"/>
        </w:rPr>
        <w:t>の数</w:t>
      </w:r>
      <w:ins w:id="1166" w:author="工内 隆" w:date="2018-09-24T16:18:00Z">
        <w:r w:rsidR="00A61932">
          <w:rPr>
            <w:rFonts w:hint="eastAsia"/>
          </w:rPr>
          <w:t>（オープンソースプログラム全体に渡って）</w:t>
        </w:r>
      </w:ins>
    </w:p>
    <w:p w14:paraId="5FEC7940" w14:textId="77777777" w:rsidR="00AB3684" w:rsidRDefault="00AB3684" w:rsidP="004B6B37"/>
    <w:p w14:paraId="0DF470CF" w14:textId="77777777" w:rsidR="004B6B37" w:rsidRDefault="004B6B37" w:rsidP="004B6B37">
      <w:r>
        <w:t xml:space="preserve">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w:t>
      </w:r>
      <w:r>
        <w:lastRenderedPageBreak/>
        <w:t>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14:paraId="75985F88" w14:textId="34003302"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del w:id="1167"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168" w:author="Sato Mieko" w:date="2018-11-19T17:35:00Z">
        <w:r w:rsidR="00927373">
          <w:rPr>
            <w:rFonts w:hint="eastAsia"/>
          </w:rPr>
          <w:t>。</w:t>
        </w:r>
      </w:ins>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1169" w:author="工内 隆" w:date="2018-09-24T16:35:00Z">
        <w:r w:rsidR="00C8545F">
          <w:rPr>
            <w:rFonts w:hint="eastAsia"/>
          </w:rPr>
          <w:t>に</w:t>
        </w:r>
      </w:ins>
      <w:del w:id="1170" w:author="工内 隆" w:date="2018-09-24T16:35:00Z">
        <w:r w:rsidR="00884E15" w:rsidRPr="00884E15" w:rsidDel="00C8545F">
          <w:rPr>
            <w:rFonts w:hint="eastAsia"/>
          </w:rPr>
          <w:delText>の</w:delText>
        </w:r>
      </w:del>
      <w:ins w:id="1171" w:author="工内 隆" w:date="2018-09-24T16:35:00Z">
        <w:r w:rsidR="00C8545F">
          <w:rPr>
            <w:rFonts w:hint="eastAsia"/>
          </w:rPr>
          <w:t>一定の</w:t>
        </w:r>
      </w:ins>
      <w:r w:rsidR="00F675C2">
        <w:rPr>
          <w:rFonts w:hint="eastAsia"/>
        </w:rPr>
        <w:t>投資を</w:t>
      </w:r>
      <w:ins w:id="1172" w:author="工内 隆" w:date="2018-09-24T16:36:00Z">
        <w:r w:rsidR="00103C34">
          <w:rPr>
            <w:rFonts w:hint="eastAsia"/>
          </w:rPr>
          <w:t>実施し</w:t>
        </w:r>
      </w:ins>
      <w:ins w:id="1173" w:author="工内 隆" w:date="2018-09-24T16:35:00Z">
        <w:r w:rsidR="00C8545F">
          <w:rPr>
            <w:rFonts w:hint="eastAsia"/>
          </w:rPr>
          <w:t>たはずです</w:t>
        </w:r>
      </w:ins>
      <w:del w:id="1174" w:author="工内 隆" w:date="2018-09-24T16:35:00Z">
        <w:r w:rsidR="00F675C2" w:rsidDel="00103C34">
          <w:rPr>
            <w:rFonts w:hint="eastAsia"/>
          </w:rPr>
          <w:delText>考慮しておく</w:delText>
        </w:r>
        <w:r w:rsidR="00884E15" w:rsidRPr="00884E15" w:rsidDel="00103C34">
          <w:rPr>
            <w:rFonts w:hint="eastAsia"/>
          </w:rPr>
          <w:delText>必要があります</w:delText>
        </w:r>
      </w:del>
      <w:del w:id="1175"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176" w:author="Sato Mieko" w:date="2018-11-19T17:35:00Z">
        <w:r w:rsidR="00927373">
          <w:rPr>
            <w:rFonts w:hint="eastAsia"/>
          </w:rPr>
          <w:t>。</w:t>
        </w:r>
      </w:ins>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del w:id="1177" w:author="Sato Mieko" w:date="2018-11-19T10:05:00Z">
        <w:r w:rsidDel="00824143">
          <w:rPr>
            <w:rFonts w:hint="eastAsia"/>
          </w:rPr>
          <w:delText xml:space="preserve">　</w:delText>
        </w:r>
      </w:del>
      <w:ins w:id="1178" w:author="Sato Mieko" w:date="2018-11-19T10:05:00Z">
        <w:r w:rsidR="00824143">
          <w:rPr>
            <w:rFonts w:hint="eastAsia"/>
          </w:rPr>
          <w:t xml:space="preserve"> </w:t>
        </w:r>
      </w:ins>
      <w:r w:rsidR="00884E15" w:rsidRPr="00884E15">
        <w:rPr>
          <w:rFonts w:hint="eastAsia"/>
        </w:rPr>
        <w:t>プロジェクトの健全性だけでなく、オープンソース活動全体で測ることも重要です</w:t>
      </w:r>
      <w:del w:id="1179"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180" w:author="Sato Mieko" w:date="2018-11-19T17:35:00Z">
        <w:r w:rsidR="00927373">
          <w:rPr>
            <w:rFonts w:hint="eastAsia"/>
          </w:rPr>
          <w:t>。</w:t>
        </w:r>
      </w:ins>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w:t>
      </w:r>
      <w:ins w:id="1181" w:author="Sato Mieko" w:date="2018-11-19T16:58:00Z">
        <w:r w:rsidR="003D031B">
          <w:rPr>
            <w:rFonts w:hint="eastAsia"/>
          </w:rPr>
          <w:t xml:space="preserve"> </w:t>
        </w:r>
      </w:ins>
      <w:r w:rsidR="00884E15" w:rsidRPr="00884E15">
        <w:rPr>
          <w:rFonts w:hint="eastAsia"/>
        </w:rPr>
        <w:t>ライセンスに法的に準拠している</w:t>
      </w:r>
      <w:r w:rsidR="00F675C2">
        <w:rPr>
          <w:rFonts w:hint="eastAsia"/>
        </w:rPr>
        <w:t>ことを確認することも</w:t>
      </w:r>
      <w:r w:rsidR="00884E15" w:rsidRPr="00884E15">
        <w:rPr>
          <w:rFonts w:hint="eastAsia"/>
        </w:rPr>
        <w:t>含まれます</w:t>
      </w:r>
      <w:del w:id="1182"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183" w:author="Sato Mieko" w:date="2018-11-19T17:35:00Z">
        <w:r w:rsidR="00927373">
          <w:rPr>
            <w:rFonts w:hint="eastAsia"/>
          </w:rPr>
          <w:t>。</w:t>
        </w:r>
      </w:ins>
      <w:r w:rsidR="00884E15" w:rsidRPr="00884E15">
        <w:rPr>
          <w:rFonts w:hint="eastAsia"/>
        </w:rPr>
        <w:t>（</w:t>
      </w:r>
      <w:hyperlink r:id="rId25" w:history="1">
        <w:r w:rsidR="00884E15" w:rsidRPr="000C417A">
          <w:rPr>
            <w:rStyle w:val="a3"/>
            <w:rFonts w:hint="eastAsia"/>
          </w:rPr>
          <w:t>Open Compliance Program</w:t>
        </w:r>
        <w:r w:rsidR="000C417A" w:rsidRPr="000C417A">
          <w:rPr>
            <w:rStyle w:val="a3"/>
          </w:rPr>
          <w:t xml:space="preserve"> </w:t>
        </w:r>
        <w:r w:rsidR="000C417A" w:rsidRPr="000C417A">
          <w:rPr>
            <w:rStyle w:val="a3"/>
          </w:rPr>
          <w:t>p</w:t>
        </w:r>
        <w:r w:rsidR="000C417A" w:rsidRPr="000C417A">
          <w:rPr>
            <w:rStyle w:val="a3"/>
          </w:rPr>
          <w:t>ublications</w:t>
        </w:r>
      </w:hyperlink>
      <w:r w:rsidR="00884E15" w:rsidRPr="00884E15">
        <w:rPr>
          <w:rFonts w:hint="eastAsia"/>
        </w:rPr>
        <w:t>を参照してください）。</w:t>
      </w:r>
    </w:p>
    <w:p w14:paraId="7195D64B" w14:textId="77777777" w:rsidR="00884E15" w:rsidRDefault="00884E15" w:rsidP="004B6B37"/>
    <w:p w14:paraId="1C4AFF0C" w14:textId="77777777" w:rsidR="004B6B37" w:rsidRDefault="004B6B37" w:rsidP="004B6B37">
      <w:r>
        <w:t>Section 6</w:t>
      </w:r>
    </w:p>
    <w:p w14:paraId="04273652" w14:textId="5A56EA91" w:rsidR="000C417A" w:rsidRDefault="000C417A" w:rsidP="004B6B37">
      <w:r>
        <w:rPr>
          <w:rFonts w:hint="eastAsia"/>
        </w:rPr>
        <w:t>セクション</w:t>
      </w:r>
      <w:del w:id="1184" w:author="Sato Mieko" w:date="2018-11-19T10:05:00Z">
        <w:r w:rsidDel="00824143">
          <w:rPr>
            <w:rFonts w:hint="eastAsia"/>
          </w:rPr>
          <w:delText xml:space="preserve">　</w:delText>
        </w:r>
      </w:del>
      <w:ins w:id="1185" w:author="Sato Mieko" w:date="2018-11-19T10:05:00Z">
        <w:r w:rsidR="00824143">
          <w:rPr>
            <w:rFonts w:hint="eastAsia"/>
          </w:rPr>
          <w:t xml:space="preserve"> </w:t>
        </w:r>
      </w:ins>
      <w:r>
        <w:rPr>
          <w:rFonts w:hint="eastAsia"/>
        </w:rPr>
        <w:t>6</w:t>
      </w:r>
    </w:p>
    <w:p w14:paraId="6F5B9BC9" w14:textId="77777777" w:rsidR="000C417A" w:rsidRDefault="000C417A" w:rsidP="004B6B37"/>
    <w:p w14:paraId="28747079" w14:textId="77777777" w:rsidR="004B6B37" w:rsidRDefault="004B6B37" w:rsidP="004B6B37">
      <w:r>
        <w:t>Other metrics to track</w:t>
      </w:r>
    </w:p>
    <w:p w14:paraId="160B8E94" w14:textId="77777777" w:rsidR="000C417A" w:rsidRDefault="000C417A" w:rsidP="004B6B37">
      <w:r>
        <w:rPr>
          <w:rFonts w:hint="eastAsia"/>
        </w:rPr>
        <w:t>トラッキングすべきその他のメトリクス</w:t>
      </w:r>
    </w:p>
    <w:p w14:paraId="54697538" w14:textId="77777777" w:rsidR="004B6B37" w:rsidRDefault="004B6B37" w:rsidP="004B6B37"/>
    <w:p w14:paraId="6CC2BAAF"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0580C782" w14:textId="06B1906C" w:rsidR="004B6B37" w:rsidRDefault="000C417A" w:rsidP="004B6B37">
      <w:r w:rsidRPr="000C417A">
        <w:rPr>
          <w:rFonts w:hint="eastAsia"/>
        </w:rPr>
        <w:t>基本的なプロジェクト</w:t>
      </w:r>
      <w:del w:id="1186" w:author="Sato Mieko" w:date="2018-11-19T10:05:00Z">
        <w:r w:rsidDel="00824143">
          <w:rPr>
            <w:rFonts w:hint="eastAsia"/>
          </w:rPr>
          <w:delText xml:space="preserve">　</w:delText>
        </w:r>
      </w:del>
      <w:ins w:id="1187" w:author="Sato Mieko" w:date="2018-11-19T10:05:00Z">
        <w:r w:rsidR="00824143">
          <w:rPr>
            <w:rFonts w:hint="eastAsia"/>
          </w:rPr>
          <w:t xml:space="preserve"> </w:t>
        </w:r>
      </w:ins>
      <w:r>
        <w:rPr>
          <w:rFonts w:hint="eastAsia"/>
        </w:rPr>
        <w:t>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del w:id="1188" w:author="Sato Mieko" w:date="2018-11-19T17:35:00Z">
        <w:r w:rsidRPr="000C417A" w:rsidDel="00927373">
          <w:rPr>
            <w:rFonts w:hint="eastAsia"/>
          </w:rPr>
          <w:delText>。</w:delText>
        </w:r>
        <w:r w:rsidRPr="000C417A" w:rsidDel="00927373">
          <w:rPr>
            <w:rFonts w:hint="eastAsia"/>
          </w:rPr>
          <w:delText xml:space="preserve"> </w:delText>
        </w:r>
      </w:del>
      <w:ins w:id="1189" w:author="Sato Mieko" w:date="2018-11-19T17:35:00Z">
        <w:r w:rsidR="00927373">
          <w:rPr>
            <w:rFonts w:hint="eastAsia"/>
          </w:rPr>
          <w:t>。</w:t>
        </w:r>
      </w:ins>
      <w:r w:rsidRPr="000C417A">
        <w:rPr>
          <w:rFonts w:hint="eastAsia"/>
        </w:rPr>
        <w:t>しかし、</w:t>
      </w:r>
      <w:r w:rsidR="006236F1">
        <w:rPr>
          <w:rFonts w:hint="eastAsia"/>
        </w:rPr>
        <w:t>プログラム</w:t>
      </w:r>
      <w:ins w:id="1190" w:author="Sato Mieko" w:date="2018-11-19T16:43:00Z">
        <w:r w:rsidR="00E6358E">
          <w:rPr>
            <w:rFonts w:hint="eastAsia"/>
          </w:rPr>
          <w:t xml:space="preserve"> </w:t>
        </w:r>
      </w:ins>
      <w:r w:rsidR="006236F1">
        <w:rPr>
          <w:rFonts w:hint="eastAsia"/>
        </w:rPr>
        <w:t>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38728A7D" w14:textId="77777777" w:rsidR="000C417A" w:rsidRDefault="000C417A" w:rsidP="004B6B37"/>
    <w:p w14:paraId="1D37A319" w14:textId="77777777" w:rsidR="004B6B37" w:rsidRDefault="004B6B37" w:rsidP="004B6B37">
      <w:r>
        <w:t xml:space="preserve">Here are a multitude of other things you can and maybe should be tracking, depending on your goals. Remember that the number itself isn’t the goal — it’s the process of tracking them over time and finding patterns in the data that can inform project and process improvements. </w:t>
      </w:r>
      <w:r>
        <w:lastRenderedPageBreak/>
        <w:t>Measure for each project, and across projects for a comprehensive view of your program’s output and results.</w:t>
      </w:r>
    </w:p>
    <w:p w14:paraId="7A78A6B5" w14:textId="07A9F942" w:rsidR="004B6B37" w:rsidRDefault="004936A5" w:rsidP="004B6B37">
      <w:r>
        <w:rPr>
          <w:rFonts w:hint="eastAsia"/>
        </w:rPr>
        <w:t>トラッキング可能な</w:t>
      </w:r>
      <w:ins w:id="1191" w:author="工内 隆" w:date="2018-09-24T16:45:00Z">
        <w:r w:rsidR="00103C34">
          <w:rPr>
            <w:rFonts w:hint="eastAsia"/>
          </w:rPr>
          <w:t>もの、また、トラッキングすべき</w:t>
        </w:r>
      </w:ins>
      <w:del w:id="1192" w:author="工内 隆" w:date="2018-09-24T16:45:00Z">
        <w:r w:rsidRPr="004936A5" w:rsidDel="00E0388F">
          <w:rPr>
            <w:rFonts w:hint="eastAsia"/>
          </w:rPr>
          <w:delText>多くの</w:delText>
        </w:r>
      </w:del>
      <w:r w:rsidRPr="004936A5">
        <w:rPr>
          <w:rFonts w:hint="eastAsia"/>
        </w:rPr>
        <w:t>ものが</w:t>
      </w:r>
      <w:r>
        <w:rPr>
          <w:rFonts w:hint="eastAsia"/>
        </w:rPr>
        <w:t>他にも</w:t>
      </w:r>
      <w:ins w:id="1193" w:author="工内 隆" w:date="2018-09-24T16:45:00Z">
        <w:r w:rsidR="00E0388F">
          <w:rPr>
            <w:rFonts w:hint="eastAsia"/>
          </w:rPr>
          <w:t>たくさん</w:t>
        </w:r>
      </w:ins>
      <w:r>
        <w:rPr>
          <w:rFonts w:hint="eastAsia"/>
        </w:rPr>
        <w:t>あり、以下に紹介します</w:t>
      </w:r>
      <w:del w:id="1194" w:author="Sato Mieko" w:date="2018-11-19T17:35:00Z">
        <w:r w:rsidRPr="004936A5" w:rsidDel="00927373">
          <w:rPr>
            <w:rFonts w:hint="eastAsia"/>
          </w:rPr>
          <w:delText>。</w:delText>
        </w:r>
        <w:r w:rsidRPr="004936A5" w:rsidDel="00927373">
          <w:rPr>
            <w:rFonts w:hint="eastAsia"/>
          </w:rPr>
          <w:delText xml:space="preserve"> </w:delText>
        </w:r>
      </w:del>
      <w:ins w:id="1195" w:author="Sato Mieko" w:date="2018-11-19T17:35:00Z">
        <w:r w:rsidR="00927373">
          <w:rPr>
            <w:rFonts w:hint="eastAsia"/>
          </w:rPr>
          <w:t>。</w:t>
        </w:r>
      </w:ins>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1196"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1197" w:author="工内 隆" w:date="2018-09-24T16:51:00Z">
        <w:r w:rsidR="00E0388F">
          <w:rPr>
            <w:rFonts w:hint="eastAsia"/>
          </w:rPr>
          <w:t>らせてくれるのは、</w:t>
        </w:r>
      </w:ins>
      <w:ins w:id="1198" w:author="工内 隆" w:date="2018-09-24T16:54:00Z">
        <w:r w:rsidR="00E0388F">
          <w:rPr>
            <w:rFonts w:hint="eastAsia"/>
          </w:rPr>
          <w:t>時間をかけて</w:t>
        </w:r>
      </w:ins>
      <w:ins w:id="1199" w:author="工内 隆" w:date="2018-09-24T16:55:00Z">
        <w:r w:rsidR="00E0388F">
          <w:rPr>
            <w:rFonts w:hint="eastAsia"/>
          </w:rPr>
          <w:t>トラッキングし、</w:t>
        </w:r>
      </w:ins>
      <w:del w:id="1200" w:author="工内 隆" w:date="2018-09-24T16:54:00Z">
        <w:r w:rsidR="00CE56D8" w:rsidDel="00E0388F">
          <w:rPr>
            <w:rFonts w:hint="eastAsia"/>
          </w:rPr>
          <w:delText>る</w:delText>
        </w:r>
      </w:del>
      <w:del w:id="1201"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1202" w:author="工内 隆" w:date="2018-09-24T16:55:00Z">
        <w:r w:rsidR="0074439A">
          <w:rPr>
            <w:rFonts w:hint="eastAsia"/>
          </w:rPr>
          <w:t>なの</w:t>
        </w:r>
      </w:ins>
      <w:r w:rsidRPr="004936A5">
        <w:rPr>
          <w:rFonts w:hint="eastAsia"/>
        </w:rPr>
        <w:t>です</w:t>
      </w:r>
      <w:del w:id="1203" w:author="Sato Mieko" w:date="2018-11-19T17:35:00Z">
        <w:r w:rsidRPr="004936A5" w:rsidDel="00927373">
          <w:rPr>
            <w:rFonts w:hint="eastAsia"/>
          </w:rPr>
          <w:delText>。</w:delText>
        </w:r>
        <w:r w:rsidRPr="004936A5" w:rsidDel="00927373">
          <w:rPr>
            <w:rFonts w:hint="eastAsia"/>
          </w:rPr>
          <w:delText xml:space="preserve"> </w:delText>
        </w:r>
      </w:del>
      <w:ins w:id="1204" w:author="Sato Mieko" w:date="2018-11-19T17:35:00Z">
        <w:r w:rsidR="00927373">
          <w:rPr>
            <w:rFonts w:hint="eastAsia"/>
          </w:rPr>
          <w:t>。</w:t>
        </w:r>
      </w:ins>
      <w:r w:rsidRPr="004936A5">
        <w:rPr>
          <w:rFonts w:hint="eastAsia"/>
        </w:rPr>
        <w:t>プロジェクトごとに</w:t>
      </w:r>
      <w:r w:rsidR="00555642">
        <w:rPr>
          <w:rFonts w:hint="eastAsia"/>
        </w:rPr>
        <w:t>も</w:t>
      </w:r>
      <w:del w:id="1205" w:author="工内 隆" w:date="2018-09-24T17:00:00Z">
        <w:r w:rsidRPr="004936A5" w:rsidDel="0074439A">
          <w:rPr>
            <w:rFonts w:hint="eastAsia"/>
          </w:rPr>
          <w:delText>測定</w:delText>
        </w:r>
      </w:del>
      <w:del w:id="1206" w:author="工内 隆" w:date="2018-09-24T17:01:00Z">
        <w:r w:rsidRPr="004936A5" w:rsidDel="0074439A">
          <w:rPr>
            <w:rFonts w:hint="eastAsia"/>
          </w:rPr>
          <w:delText>し</w:delText>
        </w:r>
      </w:del>
      <w:r w:rsidRPr="004936A5">
        <w:rPr>
          <w:rFonts w:hint="eastAsia"/>
        </w:rPr>
        <w:t>、</w:t>
      </w:r>
      <w:ins w:id="1207" w:author="工内 隆" w:date="2018-09-24T17:00:00Z">
        <w:r w:rsidR="0074439A">
          <w:rPr>
            <w:rFonts w:hint="eastAsia"/>
          </w:rPr>
          <w:t>また、</w:t>
        </w:r>
      </w:ins>
      <w:r w:rsidRPr="004936A5">
        <w:rPr>
          <w:rFonts w:hint="eastAsia"/>
        </w:rPr>
        <w:t>プロジェクト全体</w:t>
      </w:r>
      <w:r w:rsidR="00555642">
        <w:rPr>
          <w:rFonts w:hint="eastAsia"/>
        </w:rPr>
        <w:t>に渡っても</w:t>
      </w:r>
      <w:ins w:id="1208" w:author="工内 隆" w:date="2018-09-24T17:01:00Z">
        <w:r w:rsidR="0074439A">
          <w:rPr>
            <w:rFonts w:hint="eastAsia"/>
          </w:rPr>
          <w:t>測定し</w:t>
        </w:r>
      </w:ins>
      <w:r w:rsidR="00555642">
        <w:rPr>
          <w:rFonts w:hint="eastAsia"/>
        </w:rPr>
        <w:t>、あなたのオープンソース</w:t>
      </w:r>
      <w:del w:id="1209" w:author="Sato Mieko" w:date="2018-11-19T10:05:00Z">
        <w:r w:rsidR="00555642" w:rsidDel="00824143">
          <w:rPr>
            <w:rFonts w:hint="eastAsia"/>
          </w:rPr>
          <w:delText xml:space="preserve">　</w:delText>
        </w:r>
      </w:del>
      <w:ins w:id="1210" w:author="Sato Mieko" w:date="2018-11-19T10:05:00Z">
        <w:r w:rsidR="00824143">
          <w:rPr>
            <w:rFonts w:hint="eastAsia"/>
          </w:rPr>
          <w:t xml:space="preserve"> </w:t>
        </w:r>
      </w:ins>
      <w:r w:rsidRPr="004936A5">
        <w:rPr>
          <w:rFonts w:hint="eastAsia"/>
        </w:rPr>
        <w:t>プログラムの成果と結果を</w:t>
      </w:r>
      <w:r w:rsidR="00555642">
        <w:rPr>
          <w:rFonts w:hint="eastAsia"/>
        </w:rPr>
        <w:t>全体的に</w:t>
      </w:r>
      <w:del w:id="1211" w:author="工内 隆" w:date="2018-09-24T17:01:00Z">
        <w:r w:rsidR="00555642" w:rsidDel="0074439A">
          <w:rPr>
            <w:rFonts w:hint="eastAsia"/>
          </w:rPr>
          <w:delText>測定、</w:delText>
        </w:r>
      </w:del>
      <w:r w:rsidR="00555642">
        <w:rPr>
          <w:rFonts w:hint="eastAsia"/>
        </w:rPr>
        <w:t>評価</w:t>
      </w:r>
      <w:r w:rsidRPr="004936A5">
        <w:rPr>
          <w:rFonts w:hint="eastAsia"/>
        </w:rPr>
        <w:t>します。</w:t>
      </w:r>
    </w:p>
    <w:p w14:paraId="01A0698A" w14:textId="77777777" w:rsidR="004936A5" w:rsidRDefault="004936A5" w:rsidP="004B6B37"/>
    <w:p w14:paraId="01FD894F" w14:textId="77777777" w:rsidR="004B6B37" w:rsidRDefault="00555642" w:rsidP="004B6B37">
      <w:r>
        <w:rPr>
          <w:rFonts w:hint="eastAsia"/>
        </w:rPr>
        <w:t>・</w:t>
      </w:r>
      <w:r w:rsidR="004B6B37">
        <w:t>Popularity/awareness</w:t>
      </w:r>
    </w:p>
    <w:p w14:paraId="76895BB0" w14:textId="77777777" w:rsidR="00555642" w:rsidRDefault="00555642" w:rsidP="004B6B37">
      <w:r>
        <w:rPr>
          <w:rFonts w:hint="eastAsia"/>
        </w:rPr>
        <w:t>・人気度</w:t>
      </w:r>
      <w:del w:id="1212" w:author="工内 隆" w:date="2018-09-24T17:01:00Z">
        <w:r w:rsidDel="0074439A">
          <w:rPr>
            <w:rFonts w:hint="eastAsia"/>
          </w:rPr>
          <w:delText>、</w:delText>
        </w:r>
      </w:del>
      <w:ins w:id="1213" w:author="工内 隆" w:date="2018-09-24T17:01:00Z">
        <w:r w:rsidR="0074439A">
          <w:rPr>
            <w:rFonts w:hint="eastAsia"/>
          </w:rPr>
          <w:t xml:space="preserve"> </w:t>
        </w:r>
        <w:r w:rsidR="0074439A">
          <w:t xml:space="preserve">/ </w:t>
        </w:r>
      </w:ins>
      <w:r>
        <w:rPr>
          <w:rFonts w:hint="eastAsia"/>
        </w:rPr>
        <w:t>認知度</w:t>
      </w:r>
    </w:p>
    <w:p w14:paraId="0E8F58ED" w14:textId="77777777" w:rsidR="00555642" w:rsidRDefault="00555642" w:rsidP="004B6B37"/>
    <w:p w14:paraId="2C532922" w14:textId="77777777" w:rsidR="004B6B37" w:rsidRDefault="00555642" w:rsidP="00555642">
      <w:pPr>
        <w:ind w:firstLineChars="100" w:firstLine="240"/>
      </w:pPr>
      <w:r>
        <w:rPr>
          <w:rFonts w:hint="eastAsia"/>
        </w:rPr>
        <w:t>・</w:t>
      </w:r>
      <w:r w:rsidR="004B6B37">
        <w:t>Visitors to the project website</w:t>
      </w:r>
    </w:p>
    <w:p w14:paraId="0D5DB733" w14:textId="77777777" w:rsidR="004B6B37" w:rsidRDefault="004B6B37" w:rsidP="004B6B37">
      <w:r>
        <w:t xml:space="preserve">  </w:t>
      </w:r>
      <w:r w:rsidR="00555642">
        <w:rPr>
          <w:rFonts w:hint="eastAsia"/>
        </w:rPr>
        <w:t>・</w:t>
      </w:r>
      <w:r>
        <w:t>Total number of followers on GitHub/ GitLab</w:t>
      </w:r>
    </w:p>
    <w:p w14:paraId="5F49DBB1" w14:textId="77777777" w:rsidR="004B6B37" w:rsidRDefault="004B6B37" w:rsidP="004B6B37">
      <w:r>
        <w:t xml:space="preserve">  </w:t>
      </w:r>
      <w:r w:rsidR="00555642">
        <w:rPr>
          <w:rFonts w:hint="eastAsia"/>
        </w:rPr>
        <w:t>・</w:t>
      </w:r>
      <w:r>
        <w:t>Number of followers on social media accounts such as Twitter, Facebook, or LinkedIn</w:t>
      </w:r>
    </w:p>
    <w:p w14:paraId="2F7E1009" w14:textId="77777777" w:rsidR="004B6B37" w:rsidRDefault="004B6B37" w:rsidP="004B6B37">
      <w:r>
        <w:t xml:space="preserve">  </w:t>
      </w:r>
      <w:r w:rsidR="00555642">
        <w:rPr>
          <w:rFonts w:hint="eastAsia"/>
        </w:rPr>
        <w:t>・</w:t>
      </w:r>
      <w:r>
        <w:t>News clips and media mentions</w:t>
      </w:r>
    </w:p>
    <w:p w14:paraId="1239F0FB" w14:textId="77777777" w:rsidR="004B6B37" w:rsidRDefault="004B6B37" w:rsidP="004B6B37">
      <w:r>
        <w:t xml:space="preserve">  </w:t>
      </w:r>
      <w:r w:rsidR="00555642">
        <w:rPr>
          <w:rFonts w:hint="eastAsia"/>
        </w:rPr>
        <w:t>・</w:t>
      </w:r>
      <w:r>
        <w:t>Number of meetups organized and hosted (e.g., via meetup.com)</w:t>
      </w:r>
    </w:p>
    <w:p w14:paraId="53DE7A24" w14:textId="77777777" w:rsidR="00555642" w:rsidRDefault="00555642" w:rsidP="00555642">
      <w:pPr>
        <w:ind w:firstLineChars="100" w:firstLine="240"/>
      </w:pPr>
      <w:r>
        <w:rPr>
          <w:rFonts w:hint="eastAsia"/>
        </w:rPr>
        <w:t>・プロジェクトの</w:t>
      </w:r>
      <w:ins w:id="1214" w:author="工内 隆" w:date="2018-09-24T17:02:00Z">
        <w:r w:rsidR="0074439A">
          <w:rPr>
            <w:rFonts w:hint="eastAsia"/>
          </w:rPr>
          <w:t>Web</w:t>
        </w:r>
      </w:ins>
      <w:del w:id="1215" w:author="工内 隆" w:date="2018-09-24T17:02:00Z">
        <w:r w:rsidDel="0074439A">
          <w:rPr>
            <w:rFonts w:hint="eastAsia"/>
          </w:rPr>
          <w:delText>ウェブ</w:delText>
        </w:r>
      </w:del>
      <w:r>
        <w:rPr>
          <w:rFonts w:hint="eastAsia"/>
        </w:rPr>
        <w:t>サイト</w:t>
      </w:r>
      <w:del w:id="1216" w:author="工内 隆" w:date="2018-09-24T17:02:00Z">
        <w:r w:rsidDel="0074439A">
          <w:rPr>
            <w:rFonts w:hint="eastAsia"/>
          </w:rPr>
          <w:delText>への</w:delText>
        </w:r>
      </w:del>
      <w:r>
        <w:rPr>
          <w:rFonts w:hint="eastAsia"/>
        </w:rPr>
        <w:t>訪問者</w:t>
      </w:r>
    </w:p>
    <w:p w14:paraId="19009052" w14:textId="77777777"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45AD5A14" w14:textId="2200E671"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w:t>
      </w:r>
      <w:ins w:id="1217" w:author="Sato Mieko" w:date="2018-11-19T16:58:00Z">
        <w:r w:rsidR="003D031B">
          <w:rPr>
            <w:rFonts w:hint="eastAsia"/>
          </w:rPr>
          <w:t xml:space="preserve"> </w:t>
        </w:r>
      </w:ins>
      <w:r>
        <w:rPr>
          <w:rFonts w:hint="eastAsia"/>
        </w:rPr>
        <w:t>メディア</w:t>
      </w:r>
      <w:ins w:id="1218" w:author="Sato Mieko" w:date="2018-11-19T16:58:00Z">
        <w:r w:rsidR="003D031B">
          <w:rPr>
            <w:rFonts w:hint="eastAsia"/>
          </w:rPr>
          <w:t xml:space="preserve"> </w:t>
        </w:r>
      </w:ins>
      <w:r>
        <w:rPr>
          <w:rFonts w:hint="eastAsia"/>
        </w:rPr>
        <w:t>アカウントのフォロワー数</w:t>
      </w:r>
    </w:p>
    <w:p w14:paraId="26658543" w14:textId="77777777"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1FB62692" w14:textId="7C511F4B" w:rsidR="00555642" w:rsidRDefault="00555642" w:rsidP="00555642">
      <w:r>
        <w:rPr>
          <w:rFonts w:hint="eastAsia"/>
        </w:rPr>
        <w:t xml:space="preserve"> </w:t>
      </w:r>
      <w:del w:id="1219" w:author="Sato Mieko" w:date="2018-11-19T10:05:00Z">
        <w:r w:rsidR="00B66AF5" w:rsidDel="00824143">
          <w:rPr>
            <w:rFonts w:hint="eastAsia"/>
          </w:rPr>
          <w:delText xml:space="preserve">　</w:delText>
        </w:r>
      </w:del>
      <w:ins w:id="1220" w:author="Sato Mieko" w:date="2018-11-19T10:05:00Z">
        <w:r w:rsidR="00824143">
          <w:rPr>
            <w:rFonts w:hint="eastAsia"/>
          </w:rPr>
          <w:t xml:space="preserve"> </w:t>
        </w:r>
      </w:ins>
      <w:r w:rsidR="00B66AF5">
        <w:rPr>
          <w:rFonts w:hint="eastAsia"/>
        </w:rPr>
        <w:t>・設定したり、ホスティングされたりしているミートアップ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29F2709A" w14:textId="77777777" w:rsidR="00555642" w:rsidRDefault="00555642" w:rsidP="004B6B37"/>
    <w:p w14:paraId="54D69B50" w14:textId="77777777" w:rsidR="004B6B37" w:rsidRDefault="00B66AF5" w:rsidP="004B6B37">
      <w:r>
        <w:rPr>
          <w:rFonts w:hint="eastAsia"/>
        </w:rPr>
        <w:t>・</w:t>
      </w:r>
      <w:r w:rsidR="004B6B37">
        <w:t>Influence</w:t>
      </w:r>
    </w:p>
    <w:p w14:paraId="48111DF5" w14:textId="77777777" w:rsidR="00B66AF5" w:rsidRDefault="00B66AF5" w:rsidP="004B6B37">
      <w:r>
        <w:rPr>
          <w:rFonts w:hint="eastAsia"/>
        </w:rPr>
        <w:t>・影響度</w:t>
      </w:r>
    </w:p>
    <w:p w14:paraId="53B72E4C" w14:textId="77777777" w:rsidR="004B6B37" w:rsidRDefault="00B66AF5" w:rsidP="00B66AF5">
      <w:pPr>
        <w:ind w:firstLineChars="100" w:firstLine="240"/>
      </w:pPr>
      <w:r>
        <w:rPr>
          <w:rFonts w:hint="eastAsia"/>
        </w:rPr>
        <w:t>・</w:t>
      </w:r>
      <w:r w:rsidR="004B6B37">
        <w:t>Number of employees in a maintainer/leadership role in your strategic projects</w:t>
      </w:r>
    </w:p>
    <w:p w14:paraId="357801D6" w14:textId="4F2A689F" w:rsidR="004B6B37" w:rsidRDefault="004B6B37" w:rsidP="004B6B37">
      <w:r>
        <w:t xml:space="preserve"> </w:t>
      </w:r>
      <w:del w:id="1221" w:author="Sato Mieko" w:date="2018-11-19T10:05:00Z">
        <w:r w:rsidR="00B66AF5" w:rsidDel="00824143">
          <w:rPr>
            <w:rFonts w:hint="eastAsia"/>
          </w:rPr>
          <w:delText xml:space="preserve">　</w:delText>
        </w:r>
      </w:del>
      <w:ins w:id="1222" w:author="Sato Mieko" w:date="2018-11-19T10:05:00Z">
        <w:r w:rsidR="00824143">
          <w:rPr>
            <w:rFonts w:hint="eastAsia"/>
          </w:rPr>
          <w:t xml:space="preserve"> </w:t>
        </w:r>
      </w:ins>
      <w:r w:rsidR="00B66AF5">
        <w:rPr>
          <w:rFonts w:hint="eastAsia"/>
        </w:rPr>
        <w:t>・</w:t>
      </w:r>
      <w:r>
        <w:t>Diversity of contributors to your projects</w:t>
      </w:r>
    </w:p>
    <w:p w14:paraId="57EB3B9E" w14:textId="77777777" w:rsidR="004B6B37" w:rsidRDefault="00B66AF5" w:rsidP="004B6B37">
      <w:r>
        <w:t xml:space="preserve">  </w:t>
      </w:r>
      <w:r>
        <w:rPr>
          <w:rFonts w:hint="eastAsia"/>
        </w:rPr>
        <w:t>・</w:t>
      </w:r>
      <w:r w:rsidR="004B6B37">
        <w:t>Patches rejected, and why</w:t>
      </w:r>
    </w:p>
    <w:p w14:paraId="765B042C" w14:textId="77777777" w:rsidR="004B6B37" w:rsidRDefault="004B6B37" w:rsidP="004B6B37">
      <w:r>
        <w:t xml:space="preserve">  </w:t>
      </w:r>
      <w:r w:rsidR="00B66AF5">
        <w:rPr>
          <w:rFonts w:hint="eastAsia"/>
        </w:rPr>
        <w:t>・</w:t>
      </w:r>
      <w:r>
        <w:t>Adoption</w:t>
      </w:r>
    </w:p>
    <w:p w14:paraId="1CBBFBC8" w14:textId="77777777" w:rsidR="004B6B37" w:rsidRDefault="004B6B37" w:rsidP="004B6B37">
      <w:r>
        <w:t xml:space="preserve">  </w:t>
      </w:r>
      <w:r w:rsidR="00B66AF5">
        <w:rPr>
          <w:rFonts w:hint="eastAsia"/>
        </w:rPr>
        <w:t>・</w:t>
      </w:r>
      <w:r>
        <w:t>Number of downloads</w:t>
      </w:r>
    </w:p>
    <w:p w14:paraId="72B6DB6E" w14:textId="77777777" w:rsidR="004B6B37" w:rsidRDefault="004B6B37" w:rsidP="004B6B37">
      <w:r>
        <w:t xml:space="preserve">  </w:t>
      </w:r>
      <w:r w:rsidR="00B66AF5">
        <w:rPr>
          <w:rFonts w:hint="eastAsia"/>
        </w:rPr>
        <w:t>・</w:t>
      </w:r>
      <w:r>
        <w:t>Number of forks created</w:t>
      </w:r>
    </w:p>
    <w:p w14:paraId="6C0CF881" w14:textId="77777777" w:rsidR="004B6B37" w:rsidRDefault="004B6B37" w:rsidP="004B6B37">
      <w:r>
        <w:t xml:space="preserve">  </w:t>
      </w:r>
      <w:r w:rsidR="00B66AF5">
        <w:rPr>
          <w:rFonts w:hint="eastAsia"/>
        </w:rPr>
        <w:t>・</w:t>
      </w:r>
      <w:r>
        <w:t>Number of contributing external companies</w:t>
      </w:r>
    </w:p>
    <w:p w14:paraId="48A65C48" w14:textId="77777777" w:rsidR="004B6B37" w:rsidRDefault="004B6B37" w:rsidP="004B6B37">
      <w:r>
        <w:lastRenderedPageBreak/>
        <w:t xml:space="preserve">  </w:t>
      </w:r>
      <w:r w:rsidR="00B66AF5">
        <w:rPr>
          <w:rFonts w:hint="eastAsia"/>
        </w:rPr>
        <w:t>・</w:t>
      </w:r>
      <w:r>
        <w:t xml:space="preserve">Stages of adoption (# of deployments in </w:t>
      </w:r>
      <w:proofErr w:type="spellStart"/>
      <w:r>
        <w:t>PoC</w:t>
      </w:r>
      <w:proofErr w:type="spellEnd"/>
      <w:r>
        <w:t xml:space="preserve"> and production)</w:t>
      </w:r>
    </w:p>
    <w:p w14:paraId="312F13E5" w14:textId="77777777"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14:paraId="761AF495" w14:textId="0BCFDAE2"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w:t>
      </w:r>
      <w:del w:id="1223" w:author="Sato Mieko" w:date="2018-11-19T16:38:00Z">
        <w:r w:rsidDel="00E6358E">
          <w:rPr>
            <w:rFonts w:hint="eastAsia"/>
          </w:rPr>
          <w:delText>メインテナー</w:delText>
        </w:r>
      </w:del>
      <w:ins w:id="1224" w:author="Sato Mieko" w:date="2018-11-19T16:38:00Z">
        <w:r w:rsidR="00E6358E">
          <w:rPr>
            <w:rFonts w:hint="eastAsia"/>
          </w:rPr>
          <w:t xml:space="preserve"> </w:t>
        </w:r>
        <w:r w:rsidR="00E6358E">
          <w:rPr>
            <w:rFonts w:hint="eastAsia"/>
          </w:rPr>
          <w:t>メンテナー</w:t>
        </w:r>
      </w:ins>
      <w:r>
        <w:rPr>
          <w:rFonts w:hint="eastAsia"/>
        </w:rPr>
        <w:t>、</w:t>
      </w:r>
      <w:r w:rsidR="00555642">
        <w:rPr>
          <w:rFonts w:hint="eastAsia"/>
        </w:rPr>
        <w:t>リーダーシップの役割</w:t>
      </w:r>
      <w:r>
        <w:rPr>
          <w:rFonts w:hint="eastAsia"/>
        </w:rPr>
        <w:t>をしている</w:t>
      </w:r>
      <w:r w:rsidR="00555642">
        <w:rPr>
          <w:rFonts w:hint="eastAsia"/>
        </w:rPr>
        <w:t>従業員の数</w:t>
      </w:r>
    </w:p>
    <w:p w14:paraId="0325E168" w14:textId="77777777"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5F450E33" w14:textId="77777777"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773E95F0" w14:textId="7860A4CE" w:rsidR="00DB1055" w:rsidRDefault="00DB1055" w:rsidP="00555642">
      <w:del w:id="1225" w:author="Sato Mieko" w:date="2018-11-19T10:05:00Z">
        <w:r w:rsidDel="00824143">
          <w:rPr>
            <w:rFonts w:hint="eastAsia"/>
          </w:rPr>
          <w:delText xml:space="preserve">　</w:delText>
        </w:r>
      </w:del>
      <w:ins w:id="1226" w:author="Sato Mieko" w:date="2018-11-19T10:05:00Z">
        <w:r w:rsidR="00824143">
          <w:rPr>
            <w:rFonts w:hint="eastAsia"/>
          </w:rPr>
          <w:t xml:space="preserve"> </w:t>
        </w:r>
      </w:ins>
      <w:del w:id="1227" w:author="Sato Mieko" w:date="2018-11-19T10:05:00Z">
        <w:r w:rsidDel="00824143">
          <w:rPr>
            <w:rFonts w:hint="eastAsia"/>
          </w:rPr>
          <w:delText xml:space="preserve">　</w:delText>
        </w:r>
      </w:del>
      <w:ins w:id="1228" w:author="Sato Mieko" w:date="2018-11-19T10:05:00Z">
        <w:r w:rsidR="00824143">
          <w:rPr>
            <w:rFonts w:hint="eastAsia"/>
          </w:rPr>
          <w:t xml:space="preserve"> </w:t>
        </w:r>
      </w:ins>
      <w:r>
        <w:rPr>
          <w:rFonts w:hint="eastAsia"/>
        </w:rPr>
        <w:t>・採用</w:t>
      </w:r>
      <w:r w:rsidR="00CB36AA">
        <w:rPr>
          <w:rFonts w:hint="eastAsia"/>
        </w:rPr>
        <w:t>されている</w:t>
      </w:r>
      <w:r>
        <w:rPr>
          <w:rFonts w:hint="eastAsia"/>
        </w:rPr>
        <w:t>状況</w:t>
      </w:r>
    </w:p>
    <w:p w14:paraId="370B201C" w14:textId="77777777" w:rsidR="00DB1055" w:rsidRDefault="00DB1055" w:rsidP="00555642"/>
    <w:p w14:paraId="40DB98D4" w14:textId="77777777" w:rsidR="00555642" w:rsidRDefault="00555642" w:rsidP="00555642">
      <w:r>
        <w:rPr>
          <w:rFonts w:hint="eastAsia"/>
        </w:rPr>
        <w:t xml:space="preserve">     </w:t>
      </w:r>
      <w:r w:rsidR="00DB1055">
        <w:rPr>
          <w:rFonts w:hint="eastAsia"/>
        </w:rPr>
        <w:t>・</w:t>
      </w:r>
      <w:r>
        <w:rPr>
          <w:rFonts w:hint="eastAsia"/>
        </w:rPr>
        <w:t>ダウンロード数</w:t>
      </w:r>
    </w:p>
    <w:p w14:paraId="4382E1DF" w14:textId="77777777" w:rsidR="00555642" w:rsidRDefault="00555642" w:rsidP="00555642">
      <w:r>
        <w:rPr>
          <w:rFonts w:hint="eastAsia"/>
        </w:rPr>
        <w:t xml:space="preserve">     </w:t>
      </w:r>
      <w:r w:rsidR="00DB1055">
        <w:rPr>
          <w:rFonts w:hint="eastAsia"/>
        </w:rPr>
        <w:t>・</w:t>
      </w:r>
      <w:r>
        <w:rPr>
          <w:rFonts w:hint="eastAsia"/>
        </w:rPr>
        <w:t>作成されたフォークの数</w:t>
      </w:r>
    </w:p>
    <w:p w14:paraId="0F1FEE39" w14:textId="77777777"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14:paraId="5702BBC0" w14:textId="7777777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1EE993B0" w14:textId="77777777"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1D37FBD" w14:textId="77777777" w:rsidR="00555642" w:rsidRDefault="00555642" w:rsidP="004B6B37"/>
    <w:p w14:paraId="29D81D00" w14:textId="77777777" w:rsidR="00555642" w:rsidRDefault="00555642" w:rsidP="004B6B37"/>
    <w:p w14:paraId="62DD4A57" w14:textId="77777777" w:rsidR="004B6B37" w:rsidRDefault="00A11A67" w:rsidP="004B6B37">
      <w:r>
        <w:rPr>
          <w:rFonts w:hint="eastAsia"/>
        </w:rPr>
        <w:t>・</w:t>
      </w:r>
      <w:r w:rsidR="004B6B37">
        <w:t>Program costs</w:t>
      </w:r>
    </w:p>
    <w:p w14:paraId="5E79C511" w14:textId="77777777" w:rsidR="00A11A67" w:rsidRDefault="00A11A67" w:rsidP="004B6B37">
      <w:r>
        <w:rPr>
          <w:rFonts w:hint="eastAsia"/>
        </w:rPr>
        <w:t>・プログラムの費用</w:t>
      </w:r>
    </w:p>
    <w:p w14:paraId="008A18BD" w14:textId="77777777" w:rsidR="00A11A67" w:rsidRDefault="00A11A67" w:rsidP="004B6B37"/>
    <w:p w14:paraId="4CE3ABEE" w14:textId="77777777" w:rsidR="004B6B37" w:rsidRDefault="00A11A67" w:rsidP="00A11A67">
      <w:pPr>
        <w:ind w:firstLineChars="100" w:firstLine="240"/>
      </w:pPr>
      <w:r>
        <w:rPr>
          <w:rFonts w:hint="eastAsia"/>
        </w:rPr>
        <w:t>・</w:t>
      </w:r>
      <w:r w:rsidR="004B6B37">
        <w:t>Staff: engineering, PR &amp; marketing, legal</w:t>
      </w:r>
    </w:p>
    <w:p w14:paraId="554795D0" w14:textId="77777777" w:rsidR="004B6B37" w:rsidRDefault="004B6B37" w:rsidP="004B6B37">
      <w:r>
        <w:t xml:space="preserve">  </w:t>
      </w:r>
      <w:r w:rsidR="00A11A67">
        <w:rPr>
          <w:rFonts w:hint="eastAsia"/>
        </w:rPr>
        <w:t>・</w:t>
      </w:r>
      <w:r>
        <w:t>Infrastructure and support</w:t>
      </w:r>
    </w:p>
    <w:p w14:paraId="364B3563" w14:textId="77777777" w:rsidR="004B6B37" w:rsidRDefault="004B6B37" w:rsidP="004B6B37">
      <w:r>
        <w:t xml:space="preserve">  </w:t>
      </w:r>
      <w:r w:rsidR="00A11A67">
        <w:rPr>
          <w:rFonts w:hint="eastAsia"/>
        </w:rPr>
        <w:t>・</w:t>
      </w:r>
      <w:r>
        <w:t>Tools</w:t>
      </w:r>
    </w:p>
    <w:p w14:paraId="7E4BF539" w14:textId="77777777" w:rsidR="004B6B37" w:rsidRDefault="004B6B37" w:rsidP="004B6B37">
      <w:r>
        <w:t xml:space="preserve">  </w:t>
      </w:r>
      <w:r w:rsidR="00A11A67">
        <w:rPr>
          <w:rFonts w:hint="eastAsia"/>
        </w:rPr>
        <w:t>・</w:t>
      </w:r>
      <w:r>
        <w:t>Conference attendance and travel</w:t>
      </w:r>
    </w:p>
    <w:p w14:paraId="430B78E1" w14:textId="77777777" w:rsidR="004B6B37" w:rsidRDefault="004B6B37" w:rsidP="004B6B37">
      <w:r>
        <w:t xml:space="preserve">  </w:t>
      </w:r>
      <w:r w:rsidR="00A11A67">
        <w:rPr>
          <w:rFonts w:hint="eastAsia"/>
        </w:rPr>
        <w:t>・</w:t>
      </w:r>
      <w:r>
        <w:t>Training</w:t>
      </w:r>
    </w:p>
    <w:p w14:paraId="2A291C3E" w14:textId="77777777" w:rsidR="004B6B37" w:rsidRDefault="004B6B37" w:rsidP="004B6B37">
      <w:r>
        <w:t xml:space="preserve">  </w:t>
      </w:r>
      <w:r w:rsidR="00A11A67">
        <w:rPr>
          <w:rFonts w:hint="eastAsia"/>
        </w:rPr>
        <w:t>・</w:t>
      </w:r>
      <w:r>
        <w:t>Memberships and donations</w:t>
      </w:r>
    </w:p>
    <w:p w14:paraId="062D3B76" w14:textId="517F0AF3" w:rsidR="00A11A67" w:rsidRDefault="00A11A67" w:rsidP="00A11A67">
      <w:r>
        <w:rPr>
          <w:rFonts w:hint="eastAsia"/>
        </w:rPr>
        <w:t xml:space="preserve">  </w:t>
      </w:r>
      <w:r w:rsidRPr="00A11A67">
        <w:rPr>
          <w:rFonts w:hint="eastAsia"/>
        </w:rPr>
        <w:t>・スタッフ：エンジニアリング、広報、マーケティング、法務</w:t>
      </w:r>
    </w:p>
    <w:p w14:paraId="104ED58B" w14:textId="78D86741" w:rsidR="00A11A67" w:rsidRDefault="00A11A67" w:rsidP="00A11A67">
      <w:pPr>
        <w:ind w:firstLineChars="100" w:firstLine="240"/>
      </w:pPr>
      <w:r>
        <w:rPr>
          <w:rFonts w:hint="eastAsia"/>
        </w:rPr>
        <w:t>・インフラ</w:t>
      </w:r>
      <w:del w:id="1229" w:author="Sato Mieko" w:date="2018-11-19T16:45:00Z">
        <w:r w:rsidDel="00E6358E">
          <w:rPr>
            <w:rFonts w:hint="eastAsia"/>
          </w:rPr>
          <w:delText>ストラクチャ</w:delText>
        </w:r>
      </w:del>
      <w:r>
        <w:rPr>
          <w:rFonts w:hint="eastAsia"/>
        </w:rPr>
        <w:t>とサポート</w:t>
      </w:r>
    </w:p>
    <w:p w14:paraId="3B62E766" w14:textId="77777777" w:rsidR="00A11A67" w:rsidRDefault="00A11A67" w:rsidP="00A11A67">
      <w:r>
        <w:rPr>
          <w:rFonts w:hint="eastAsia"/>
        </w:rPr>
        <w:t xml:space="preserve">  </w:t>
      </w:r>
      <w:r>
        <w:rPr>
          <w:rFonts w:hint="eastAsia"/>
        </w:rPr>
        <w:t>・ツール</w:t>
      </w:r>
    </w:p>
    <w:p w14:paraId="5C540CD8" w14:textId="77777777" w:rsidR="00A11A67" w:rsidRDefault="00A11A67" w:rsidP="00A11A67">
      <w:r>
        <w:rPr>
          <w:rFonts w:hint="eastAsia"/>
        </w:rPr>
        <w:t xml:space="preserve">  </w:t>
      </w:r>
      <w:r>
        <w:rPr>
          <w:rFonts w:hint="eastAsia"/>
        </w:rPr>
        <w:t>・会議出席と出張</w:t>
      </w:r>
    </w:p>
    <w:p w14:paraId="1F7D9DAD" w14:textId="33163A86" w:rsidR="00A11A67" w:rsidRDefault="00A11A67" w:rsidP="00A11A67">
      <w:del w:id="1230" w:author="Sato Mieko" w:date="2018-11-19T10:05:00Z">
        <w:r w:rsidDel="00824143">
          <w:rPr>
            <w:rFonts w:hint="eastAsia"/>
          </w:rPr>
          <w:delText xml:space="preserve">　</w:delText>
        </w:r>
      </w:del>
      <w:ins w:id="1231" w:author="Sato Mieko" w:date="2018-11-19T10:05:00Z">
        <w:r w:rsidR="00824143">
          <w:rPr>
            <w:rFonts w:hint="eastAsia"/>
          </w:rPr>
          <w:t xml:space="preserve"> </w:t>
        </w:r>
      </w:ins>
      <w:del w:id="1232" w:author="Sato Mieko" w:date="2018-11-19T10:05:00Z">
        <w:r w:rsidDel="00824143">
          <w:rPr>
            <w:rFonts w:hint="eastAsia"/>
          </w:rPr>
          <w:delText xml:space="preserve">　</w:delText>
        </w:r>
      </w:del>
      <w:ins w:id="1233" w:author="Sato Mieko" w:date="2018-11-19T10:05:00Z">
        <w:r w:rsidR="00824143">
          <w:rPr>
            <w:rFonts w:hint="eastAsia"/>
          </w:rPr>
          <w:t xml:space="preserve"> </w:t>
        </w:r>
      </w:ins>
      <w:r>
        <w:rPr>
          <w:rFonts w:hint="eastAsia"/>
        </w:rPr>
        <w:t>・トレーニング</w:t>
      </w:r>
    </w:p>
    <w:p w14:paraId="3116BC35" w14:textId="77777777" w:rsidR="004B6B37" w:rsidRDefault="00A11A67" w:rsidP="00A11A67">
      <w:r>
        <w:rPr>
          <w:rFonts w:hint="eastAsia"/>
        </w:rPr>
        <w:t xml:space="preserve">  </w:t>
      </w:r>
      <w:r>
        <w:rPr>
          <w:rFonts w:hint="eastAsia"/>
        </w:rPr>
        <w:t>・メンバーシップの会費、寄付</w:t>
      </w:r>
    </w:p>
    <w:p w14:paraId="503F063C" w14:textId="77777777" w:rsidR="00A11A67" w:rsidRDefault="00A11A67" w:rsidP="004B6B37"/>
    <w:p w14:paraId="1CDF027E" w14:textId="77777777" w:rsidR="004B6B37" w:rsidRDefault="004B6B37" w:rsidP="004B6B37">
      <w:r>
        <w:t>Section 7</w:t>
      </w:r>
    </w:p>
    <w:p w14:paraId="326F5552" w14:textId="76CFEE75" w:rsidR="00A11A67" w:rsidRDefault="00A11A67" w:rsidP="004B6B37">
      <w:r>
        <w:rPr>
          <w:rFonts w:hint="eastAsia"/>
        </w:rPr>
        <w:lastRenderedPageBreak/>
        <w:t>セクション</w:t>
      </w:r>
      <w:del w:id="1234" w:author="Sato Mieko" w:date="2018-11-19T10:05:00Z">
        <w:r w:rsidDel="00824143">
          <w:rPr>
            <w:rFonts w:hint="eastAsia"/>
          </w:rPr>
          <w:delText xml:space="preserve">　</w:delText>
        </w:r>
      </w:del>
      <w:ins w:id="1235" w:author="Sato Mieko" w:date="2018-11-19T10:05:00Z">
        <w:r w:rsidR="00824143">
          <w:rPr>
            <w:rFonts w:hint="eastAsia"/>
          </w:rPr>
          <w:t xml:space="preserve"> </w:t>
        </w:r>
      </w:ins>
      <w:r>
        <w:rPr>
          <w:rFonts w:hint="eastAsia"/>
        </w:rPr>
        <w:t>7</w:t>
      </w:r>
      <w:r>
        <w:rPr>
          <w:rFonts w:hint="eastAsia"/>
        </w:rPr>
        <w:t>．</w:t>
      </w:r>
    </w:p>
    <w:p w14:paraId="7428F172" w14:textId="77777777" w:rsidR="00A11A67" w:rsidRDefault="00A11A67" w:rsidP="004B6B37"/>
    <w:p w14:paraId="61C38744" w14:textId="77777777" w:rsidR="004B6B37" w:rsidRDefault="004B6B37" w:rsidP="004B6B37">
      <w:r>
        <w:t>Final words</w:t>
      </w:r>
    </w:p>
    <w:p w14:paraId="2529286D" w14:textId="77777777" w:rsidR="00A11A67" w:rsidRDefault="00A11A67" w:rsidP="004B6B37">
      <w:r>
        <w:rPr>
          <w:rFonts w:hint="eastAsia"/>
        </w:rPr>
        <w:t>結論</w:t>
      </w:r>
    </w:p>
    <w:p w14:paraId="3700A694" w14:textId="77777777" w:rsidR="004B6B37" w:rsidRDefault="004B6B37" w:rsidP="004B6B37"/>
    <w:p w14:paraId="2F035276" w14:textId="77777777"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14:paraId="2D7F326A" w14:textId="1471168A" w:rsidR="004B6B37" w:rsidRDefault="00A11A67" w:rsidP="004B6B37">
      <w:r w:rsidRPr="00A11A67">
        <w:rPr>
          <w:rFonts w:hint="eastAsia"/>
        </w:rPr>
        <w:t>組織は、オープンソース</w:t>
      </w:r>
      <w:del w:id="1236" w:author="Sato Mieko" w:date="2018-11-19T10:05:00Z">
        <w:r w:rsidDel="00824143">
          <w:rPr>
            <w:rFonts w:hint="eastAsia"/>
          </w:rPr>
          <w:delText xml:space="preserve">　</w:delText>
        </w:r>
      </w:del>
      <w:ins w:id="1237" w:author="Sato Mieko" w:date="2018-11-19T10:05:00Z">
        <w:r w:rsidR="00824143">
          <w:rPr>
            <w:rFonts w:hint="eastAsia"/>
          </w:rPr>
          <w:t xml:space="preserve"> </w:t>
        </w:r>
      </w:ins>
      <w:r w:rsidRPr="00A11A67">
        <w:rPr>
          <w:rFonts w:hint="eastAsia"/>
        </w:rPr>
        <w:t>プログラム、プロジェクト、</w:t>
      </w:r>
      <w:r w:rsidR="006236F1">
        <w:rPr>
          <w:rFonts w:hint="eastAsia"/>
        </w:rPr>
        <w:t>コントリビューション</w:t>
      </w:r>
      <w:r w:rsidRPr="00A11A67">
        <w:rPr>
          <w:rFonts w:hint="eastAsia"/>
        </w:rPr>
        <w:t>を</w:t>
      </w:r>
      <w:del w:id="1238" w:author="工内 隆" w:date="2018-09-24T17:07:00Z">
        <w:r w:rsidRPr="00A11A67" w:rsidDel="007039C2">
          <w:rPr>
            <w:rFonts w:hint="eastAsia"/>
          </w:rPr>
          <w:delText>評価し</w:delText>
        </w:r>
      </w:del>
      <w:r w:rsidRPr="00A11A67">
        <w:rPr>
          <w:rFonts w:hint="eastAsia"/>
        </w:rPr>
        <w:t>、</w:t>
      </w:r>
      <w:r w:rsidR="006236F1">
        <w:rPr>
          <w:rFonts w:hint="eastAsia"/>
        </w:rPr>
        <w:t>かれらの</w:t>
      </w:r>
      <w:r w:rsidRPr="00A11A67">
        <w:rPr>
          <w:rFonts w:hint="eastAsia"/>
        </w:rPr>
        <w:t>ニーズに最も合った方法で評価します</w:t>
      </w:r>
      <w:del w:id="1239" w:author="Sato Mieko" w:date="2018-11-19T17:35:00Z">
        <w:r w:rsidRPr="00A11A67" w:rsidDel="00927373">
          <w:rPr>
            <w:rFonts w:hint="eastAsia"/>
          </w:rPr>
          <w:delText>。</w:delText>
        </w:r>
        <w:r w:rsidRPr="00A11A67" w:rsidDel="00927373">
          <w:rPr>
            <w:rFonts w:hint="eastAsia"/>
          </w:rPr>
          <w:delText xml:space="preserve"> </w:delText>
        </w:r>
      </w:del>
      <w:ins w:id="1240" w:author="Sato Mieko" w:date="2018-11-19T17:35:00Z">
        <w:r w:rsidR="00927373">
          <w:rPr>
            <w:rFonts w:hint="eastAsia"/>
          </w:rPr>
          <w:t>。</w:t>
        </w:r>
      </w:ins>
      <w:r w:rsidRPr="00A11A67">
        <w:rPr>
          <w:rFonts w:hint="eastAsia"/>
        </w:rPr>
        <w:t>覚えておくべき最も重要なことは、それを達成するための戦略と段階的な目標を設定することです</w:t>
      </w:r>
      <w:del w:id="1241" w:author="Sato Mieko" w:date="2018-11-19T17:35:00Z">
        <w:r w:rsidRPr="00A11A67" w:rsidDel="00927373">
          <w:rPr>
            <w:rFonts w:hint="eastAsia"/>
          </w:rPr>
          <w:delText>。</w:delText>
        </w:r>
        <w:r w:rsidRPr="00A11A67" w:rsidDel="00927373">
          <w:rPr>
            <w:rFonts w:hint="eastAsia"/>
          </w:rPr>
          <w:delText xml:space="preserve"> </w:delText>
        </w:r>
      </w:del>
      <w:ins w:id="1242" w:author="Sato Mieko" w:date="2018-11-19T17:35:00Z">
        <w:r w:rsidR="00927373">
          <w:rPr>
            <w:rFonts w:hint="eastAsia"/>
          </w:rPr>
          <w:t>。</w:t>
        </w:r>
      </w:ins>
      <w:r w:rsidR="006236F1">
        <w:rPr>
          <w:rFonts w:hint="eastAsia"/>
        </w:rPr>
        <w:t>そうすれば、</w:t>
      </w:r>
      <w:r w:rsidRPr="00A11A67">
        <w:rPr>
          <w:rFonts w:hint="eastAsia"/>
        </w:rPr>
        <w:t>あなたが</w:t>
      </w:r>
      <w:ins w:id="1243" w:author="工内 隆" w:date="2018-09-24T17:08:00Z">
        <w:r w:rsidR="007039C2">
          <w:rPr>
            <w:rFonts w:hint="eastAsia"/>
          </w:rPr>
          <w:t>何を</w:t>
        </w:r>
      </w:ins>
      <w:r w:rsidR="006236F1">
        <w:rPr>
          <w:rFonts w:hint="eastAsia"/>
        </w:rPr>
        <w:t>トラッキング</w:t>
      </w:r>
      <w:r w:rsidRPr="00A11A67">
        <w:rPr>
          <w:rFonts w:hint="eastAsia"/>
        </w:rPr>
        <w:t>する</w:t>
      </w:r>
      <w:ins w:id="1244" w:author="工内 隆" w:date="2018-09-24T17:08:00Z">
        <w:r w:rsidR="007039C2">
          <w:rPr>
            <w:rFonts w:hint="eastAsia"/>
          </w:rPr>
          <w:t>のか</w:t>
        </w:r>
      </w:ins>
      <w:del w:id="1245" w:author="工内 隆" w:date="2018-09-24T17:08:00Z">
        <w:r w:rsidRPr="00A11A67" w:rsidDel="007039C2">
          <w:rPr>
            <w:rFonts w:hint="eastAsia"/>
          </w:rPr>
          <w:delText>もの</w:delText>
        </w:r>
      </w:del>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3BDD32B" w14:textId="77777777" w:rsidR="00A11A67" w:rsidRDefault="00A11A67" w:rsidP="004B6B37"/>
    <w:p w14:paraId="245AD71D"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61BCA575" w14:textId="77777777" w:rsidR="00805621" w:rsidRDefault="006236F1" w:rsidP="00805621">
      <w:pPr>
        <w:rPr>
          <w:ins w:id="1246" w:author="Sato Mieko" w:date="2018-11-19T17:01:00Z"/>
          <w:rFonts w:hint="eastAsia"/>
        </w:rPr>
      </w:pPr>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ins w:id="1247" w:author="Sato Mieko" w:date="2018-11-19T17:01:00Z">
        <w:r w:rsidR="00805621">
          <w:rPr>
            <w:rFonts w:hint="eastAsia"/>
          </w:rPr>
          <w:t>このような包括的なガイドを作成するために時間を割き、豊富な知識を提供してくれたオープン</w:t>
        </w:r>
        <w:r w:rsidR="00805621">
          <w:rPr>
            <w:rFonts w:hint="eastAsia"/>
          </w:rPr>
          <w:t xml:space="preserve"> </w:t>
        </w:r>
        <w:r w:rsidR="00805621">
          <w:rPr>
            <w:rFonts w:hint="eastAsia"/>
          </w:rPr>
          <w:t>ソース</w:t>
        </w:r>
        <w:r w:rsidR="00805621">
          <w:rPr>
            <w:rFonts w:hint="eastAsia"/>
          </w:rPr>
          <w:t xml:space="preserve"> </w:t>
        </w:r>
        <w:r w:rsidR="00805621">
          <w:rPr>
            <w:rFonts w:hint="eastAsia"/>
          </w:rPr>
          <w:t>プログラム</w:t>
        </w:r>
        <w:r w:rsidR="00805621">
          <w:rPr>
            <w:rFonts w:hint="eastAsia"/>
          </w:rPr>
          <w:t xml:space="preserve"> </w:t>
        </w:r>
        <w:r w:rsidR="00805621">
          <w:rPr>
            <w:rFonts w:hint="eastAsia"/>
          </w:rPr>
          <w:t>マネージャーのみなさんに感謝します。</w:t>
        </w:r>
        <w:r w:rsidR="00805621">
          <w:rPr>
            <w:rFonts w:hint="eastAsia"/>
          </w:rPr>
          <w:t>TODO</w:t>
        </w:r>
        <w:r w:rsidR="00805621">
          <w:rPr>
            <w:rFonts w:hint="eastAsia"/>
          </w:rPr>
          <w:t>グループの参加企業は、</w:t>
        </w:r>
        <w:r w:rsidR="00805621">
          <w:rPr>
            <w:rFonts w:hint="eastAsia"/>
          </w:rPr>
          <w:t>Autodesk</w:t>
        </w:r>
        <w:r w:rsidR="00805621">
          <w:rPr>
            <w:rFonts w:hint="eastAsia"/>
          </w:rPr>
          <w:t>、</w:t>
        </w:r>
        <w:r w:rsidR="00805621">
          <w:rPr>
            <w:rFonts w:hint="eastAsia"/>
          </w:rPr>
          <w:t>Comcast</w:t>
        </w:r>
        <w:r w:rsidR="00805621">
          <w:rPr>
            <w:rFonts w:hint="eastAsia"/>
          </w:rPr>
          <w:t>、</w:t>
        </w:r>
        <w:r w:rsidR="00805621">
          <w:rPr>
            <w:rFonts w:hint="eastAsia"/>
          </w:rPr>
          <w:t>Dropbox</w:t>
        </w:r>
        <w:r w:rsidR="00805621">
          <w:rPr>
            <w:rFonts w:hint="eastAsia"/>
          </w:rPr>
          <w:t>、</w:t>
        </w:r>
        <w:r w:rsidR="00805621">
          <w:rPr>
            <w:rFonts w:hint="eastAsia"/>
          </w:rPr>
          <w:t>Facebook</w:t>
        </w:r>
        <w:r w:rsidR="00805621">
          <w:rPr>
            <w:rFonts w:hint="eastAsia"/>
          </w:rPr>
          <w:t>、</w:t>
        </w:r>
        <w:r w:rsidR="00805621">
          <w:rPr>
            <w:rFonts w:hint="eastAsia"/>
          </w:rPr>
          <w:t>Google</w:t>
        </w:r>
        <w:r w:rsidR="00805621">
          <w:rPr>
            <w:rFonts w:hint="eastAsia"/>
          </w:rPr>
          <w:t>、</w:t>
        </w:r>
        <w:r w:rsidR="00805621">
          <w:rPr>
            <w:rFonts w:hint="eastAsia"/>
          </w:rPr>
          <w:t>Intel</w:t>
        </w:r>
        <w:r w:rsidR="00805621">
          <w:rPr>
            <w:rFonts w:hint="eastAsia"/>
          </w:rPr>
          <w:t>、</w:t>
        </w:r>
        <w:r w:rsidR="00805621">
          <w:rPr>
            <w:rFonts w:hint="eastAsia"/>
          </w:rPr>
          <w:t>Microsoft</w:t>
        </w:r>
        <w:r w:rsidR="00805621">
          <w:rPr>
            <w:rFonts w:hint="eastAsia"/>
          </w:rPr>
          <w:t>、</w:t>
        </w:r>
        <w:r w:rsidR="00805621">
          <w:rPr>
            <w:rFonts w:hint="eastAsia"/>
          </w:rPr>
          <w:t>Netflix</w:t>
        </w:r>
        <w:r w:rsidR="00805621">
          <w:rPr>
            <w:rFonts w:hint="eastAsia"/>
          </w:rPr>
          <w:t>、</w:t>
        </w:r>
        <w:r w:rsidR="00805621">
          <w:rPr>
            <w:rFonts w:hint="eastAsia"/>
          </w:rPr>
          <w:t>Oath (Yahoo + AOL)</w:t>
        </w:r>
        <w:r w:rsidR="00805621">
          <w:rPr>
            <w:rFonts w:hint="eastAsia"/>
          </w:rPr>
          <w:t>、</w:t>
        </w:r>
        <w:r w:rsidR="00805621">
          <w:rPr>
            <w:rFonts w:hint="eastAsia"/>
          </w:rPr>
          <w:t>Red Hat</w:t>
        </w:r>
        <w:r w:rsidR="00805621">
          <w:rPr>
            <w:rFonts w:hint="eastAsia"/>
          </w:rPr>
          <w:t>、</w:t>
        </w:r>
        <w:r w:rsidR="00805621">
          <w:rPr>
            <w:rFonts w:hint="eastAsia"/>
          </w:rPr>
          <w:t>Salesforce</w:t>
        </w:r>
        <w:r w:rsidR="00805621">
          <w:rPr>
            <w:rFonts w:hint="eastAsia"/>
          </w:rPr>
          <w:t>、</w:t>
        </w:r>
        <w:r w:rsidR="00805621">
          <w:rPr>
            <w:rFonts w:hint="eastAsia"/>
          </w:rPr>
          <w:t>Samsung</w:t>
        </w:r>
        <w:r w:rsidR="00805621">
          <w:rPr>
            <w:rFonts w:hint="eastAsia"/>
          </w:rPr>
          <w:t>、および</w:t>
        </w:r>
        <w:r w:rsidR="00805621">
          <w:rPr>
            <w:rFonts w:hint="eastAsia"/>
          </w:rPr>
          <w:t>VMware</w:t>
        </w:r>
        <w:r w:rsidR="00805621">
          <w:rPr>
            <w:rFonts w:hint="eastAsia"/>
          </w:rPr>
          <w:t>です。</w:t>
        </w:r>
      </w:ins>
    </w:p>
    <w:p w14:paraId="1D2464F4" w14:textId="77777777" w:rsidR="00805621" w:rsidRDefault="00805621" w:rsidP="00805621">
      <w:pPr>
        <w:rPr>
          <w:ins w:id="1248" w:author="Sato Mieko" w:date="2018-11-19T17:01:00Z"/>
        </w:rPr>
      </w:pPr>
    </w:p>
    <w:p w14:paraId="4BFB39BE" w14:textId="1841AA40" w:rsidR="006236F1" w:rsidRDefault="00805621" w:rsidP="00805621">
      <w:ins w:id="1249" w:author="Sato Mieko" w:date="2018-11-19T17:01:00Z">
        <w:r>
          <w:rPr>
            <w:rFonts w:hint="eastAsia"/>
          </w:rPr>
          <w:t>詳細については、</w:t>
        </w:r>
        <w:r>
          <w:rPr>
            <w:rFonts w:hint="eastAsia"/>
          </w:rPr>
          <w:t>todogroup.org</w:t>
        </w:r>
        <w:r>
          <w:rPr>
            <w:rFonts w:hint="eastAsia"/>
          </w:rPr>
          <w:t>を参照してください。</w:t>
        </w:r>
      </w:ins>
      <w:del w:id="1250" w:author="Sato Mieko" w:date="2018-11-19T17:01:00Z">
        <w:r w:rsidR="006236F1" w:rsidDel="00805621">
          <w:rPr>
            <w:rFonts w:hint="eastAsia"/>
          </w:rPr>
          <w:delText xml:space="preserve"> </w:delText>
        </w:r>
        <w:r w:rsidR="006236F1" w:rsidDel="00805621">
          <w:rPr>
            <w:rFonts w:hint="eastAsia"/>
          </w:rPr>
          <w:delText>これらの総合ガイドの作成に時間と知識を費やして頂いたオープンソースのプログラムマネージャーに大変感謝致します。</w:delText>
        </w:r>
        <w:r w:rsidR="006236F1" w:rsidDel="00805621">
          <w:rPr>
            <w:rFonts w:hint="eastAsia"/>
          </w:rPr>
          <w:delText xml:space="preserve"> </w:delText>
        </w:r>
        <w:r w:rsidR="006236F1" w:rsidDel="00805621">
          <w:rPr>
            <w:rFonts w:hint="eastAsia"/>
          </w:rPr>
          <w:delText>参加企業は、</w:delText>
        </w:r>
        <w:r w:rsidR="006236F1" w:rsidDel="00805621">
          <w:rPr>
            <w:rFonts w:hint="eastAsia"/>
          </w:rPr>
          <w:delText>Autodesk</w:delText>
        </w:r>
        <w:r w:rsidR="006236F1" w:rsidDel="00805621">
          <w:rPr>
            <w:rFonts w:hint="eastAsia"/>
          </w:rPr>
          <w:delText>、</w:delText>
        </w:r>
        <w:r w:rsidR="006236F1" w:rsidDel="00805621">
          <w:rPr>
            <w:rFonts w:hint="eastAsia"/>
          </w:rPr>
          <w:delText>Comcast</w:delText>
        </w:r>
        <w:r w:rsidR="006236F1" w:rsidDel="00805621">
          <w:rPr>
            <w:rFonts w:hint="eastAsia"/>
          </w:rPr>
          <w:delText>、</w:delText>
        </w:r>
        <w:r w:rsidR="006236F1" w:rsidDel="00805621">
          <w:rPr>
            <w:rFonts w:hint="eastAsia"/>
          </w:rPr>
          <w:delText>Dropbox</w:delText>
        </w:r>
        <w:r w:rsidR="006236F1" w:rsidDel="00805621">
          <w:rPr>
            <w:rFonts w:hint="eastAsia"/>
          </w:rPr>
          <w:delText>、</w:delText>
        </w:r>
        <w:r w:rsidR="006236F1" w:rsidDel="00805621">
          <w:rPr>
            <w:rFonts w:hint="eastAsia"/>
          </w:rPr>
          <w:delText>Facebook</w:delText>
        </w:r>
        <w:r w:rsidR="006236F1" w:rsidDel="00805621">
          <w:rPr>
            <w:rFonts w:hint="eastAsia"/>
          </w:rPr>
          <w:delText>、</w:delText>
        </w:r>
        <w:r w:rsidR="006236F1" w:rsidDel="00805621">
          <w:rPr>
            <w:rFonts w:hint="eastAsia"/>
          </w:rPr>
          <w:delText>Google</w:delText>
        </w:r>
        <w:r w:rsidR="006236F1" w:rsidDel="00805621">
          <w:rPr>
            <w:rFonts w:hint="eastAsia"/>
          </w:rPr>
          <w:delText>、</w:delText>
        </w:r>
        <w:r w:rsidR="006236F1" w:rsidDel="00805621">
          <w:rPr>
            <w:rFonts w:hint="eastAsia"/>
          </w:rPr>
          <w:delText>Intel</w:delText>
        </w:r>
        <w:r w:rsidR="006236F1" w:rsidDel="00805621">
          <w:rPr>
            <w:rFonts w:hint="eastAsia"/>
          </w:rPr>
          <w:delText>、</w:delText>
        </w:r>
        <w:r w:rsidR="006236F1" w:rsidDel="00805621">
          <w:rPr>
            <w:rFonts w:hint="eastAsia"/>
          </w:rPr>
          <w:delText>Microsoft</w:delText>
        </w:r>
        <w:r w:rsidR="006236F1" w:rsidDel="00805621">
          <w:rPr>
            <w:rFonts w:hint="eastAsia"/>
          </w:rPr>
          <w:delText>、</w:delText>
        </w:r>
        <w:r w:rsidR="006236F1" w:rsidDel="00805621">
          <w:rPr>
            <w:rFonts w:hint="eastAsia"/>
          </w:rPr>
          <w:delText>Netflix</w:delText>
        </w:r>
        <w:r w:rsidR="006236F1" w:rsidDel="00805621">
          <w:rPr>
            <w:rFonts w:hint="eastAsia"/>
          </w:rPr>
          <w:delText>、</w:delText>
        </w:r>
        <w:r w:rsidR="006236F1" w:rsidDel="00805621">
          <w:rPr>
            <w:rFonts w:hint="eastAsia"/>
          </w:rPr>
          <w:delText>Oath</w:delText>
        </w:r>
        <w:r w:rsidR="006236F1" w:rsidDel="00805621">
          <w:rPr>
            <w:rFonts w:hint="eastAsia"/>
          </w:rPr>
          <w:delText>（</w:delText>
        </w:r>
        <w:r w:rsidR="006236F1" w:rsidDel="00805621">
          <w:rPr>
            <w:rFonts w:hint="eastAsia"/>
          </w:rPr>
          <w:delText>Yahoo + AOL</w:delText>
        </w:r>
        <w:r w:rsidR="006236F1" w:rsidDel="00805621">
          <w:rPr>
            <w:rFonts w:hint="eastAsia"/>
          </w:rPr>
          <w:delText>）、</w:delText>
        </w:r>
        <w:r w:rsidR="006236F1" w:rsidDel="00805621">
          <w:rPr>
            <w:rFonts w:hint="eastAsia"/>
          </w:rPr>
          <w:delText>Red Hat</w:delText>
        </w:r>
        <w:r w:rsidR="006236F1" w:rsidDel="00805621">
          <w:rPr>
            <w:rFonts w:hint="eastAsia"/>
          </w:rPr>
          <w:delText>、</w:delText>
        </w:r>
        <w:r w:rsidR="006236F1" w:rsidDel="00805621">
          <w:rPr>
            <w:rFonts w:hint="eastAsia"/>
          </w:rPr>
          <w:delText>Salesforce</w:delText>
        </w:r>
        <w:r w:rsidR="006236F1" w:rsidDel="00805621">
          <w:rPr>
            <w:rFonts w:hint="eastAsia"/>
          </w:rPr>
          <w:delText>、</w:delText>
        </w:r>
        <w:r w:rsidR="006236F1" w:rsidDel="00805621">
          <w:rPr>
            <w:rFonts w:hint="eastAsia"/>
          </w:rPr>
          <w:delText>Samsung</w:delText>
        </w:r>
        <w:r w:rsidR="006236F1" w:rsidDel="00805621">
          <w:rPr>
            <w:rFonts w:hint="eastAsia"/>
          </w:rPr>
          <w:delText>、</w:delText>
        </w:r>
        <w:r w:rsidR="006236F1" w:rsidDel="00805621">
          <w:rPr>
            <w:rFonts w:hint="eastAsia"/>
          </w:rPr>
          <w:delText>VMware</w:delText>
        </w:r>
        <w:r w:rsidR="006236F1" w:rsidDel="00805621">
          <w:rPr>
            <w:rFonts w:hint="eastAsia"/>
          </w:rPr>
          <w:delText>などです。</w:delText>
        </w:r>
        <w:r w:rsidR="006236F1" w:rsidDel="00805621">
          <w:rPr>
            <w:rFonts w:hint="eastAsia"/>
          </w:rPr>
          <w:delText xml:space="preserve"> </w:delText>
        </w:r>
        <w:r w:rsidR="006236F1" w:rsidDel="00805621">
          <w:rPr>
            <w:rFonts w:hint="eastAsia"/>
          </w:rPr>
          <w:delText>詳しくは、</w:delText>
        </w:r>
        <w:r w:rsidR="006236F1" w:rsidDel="00805621">
          <w:rPr>
            <w:rFonts w:hint="eastAsia"/>
          </w:rPr>
          <w:delText>todogroup.org</w:delText>
        </w:r>
        <w:r w:rsidR="006236F1" w:rsidDel="00805621">
          <w:rPr>
            <w:rFonts w:hint="eastAsia"/>
          </w:rPr>
          <w:delText>をご覧ください。</w:delText>
        </w:r>
      </w:del>
    </w:p>
    <w:p w14:paraId="7FE30F6D" w14:textId="77777777" w:rsidR="006236F1" w:rsidRDefault="006236F1" w:rsidP="006236F1"/>
    <w:p w14:paraId="44D3CDE5" w14:textId="77777777" w:rsidR="006236F1" w:rsidRDefault="006236F1" w:rsidP="006236F1">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w:t>
      </w:r>
      <w:r>
        <w:rPr>
          <w:rFonts w:hint="eastAsia"/>
        </w:rPr>
        <w:lastRenderedPageBreak/>
        <w:t>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0C8EA96E" w14:textId="77777777" w:rsidR="006236F1" w:rsidRDefault="006236F1" w:rsidP="006236F1"/>
    <w:p w14:paraId="58068F44" w14:textId="77777777" w:rsidR="006236F1" w:rsidRDefault="006236F1" w:rsidP="006236F1">
      <w:r>
        <w:t>Sign up to get updates! Be the first to know when we add more open source guides and other content like this.</w:t>
      </w:r>
    </w:p>
    <w:p w14:paraId="0EB30749" w14:textId="77777777"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052B3E5C" w14:textId="77777777" w:rsidR="006236F1" w:rsidRDefault="006236F1" w:rsidP="004B6B37"/>
    <w:sectPr w:rsidR="006236F1" w:rsidSect="007F240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6" w:author="Date Masahiro" w:date="2018-08-30T09:38:00Z" w:initials="DM">
    <w:p w14:paraId="670403CB" w14:textId="77777777" w:rsidR="00824143" w:rsidRDefault="00824143">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1060" w:author="工内 隆" w:date="2018-09-24T14:06:00Z" w:initials="工内">
    <w:p w14:paraId="201281AD" w14:textId="77777777" w:rsidR="00824143" w:rsidRDefault="00824143">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3CB" w15:done="0"/>
  <w15:commentEx w15:paraId="201281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3CB" w16cid:durableId="1F9D0826"/>
  <w16cid:commentId w16cid:paraId="201281AD" w16cid:durableId="1F9D0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5AFE7" w14:textId="77777777" w:rsidR="0057446E" w:rsidRDefault="0057446E" w:rsidP="00E96D04">
      <w:r>
        <w:separator/>
      </w:r>
    </w:p>
  </w:endnote>
  <w:endnote w:type="continuationSeparator" w:id="0">
    <w:p w14:paraId="46B97FD4" w14:textId="77777777" w:rsidR="0057446E" w:rsidRDefault="0057446E"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87A89" w14:textId="77777777" w:rsidR="0057446E" w:rsidRDefault="0057446E" w:rsidP="00E96D04">
      <w:r>
        <w:separator/>
      </w:r>
    </w:p>
  </w:footnote>
  <w:footnote w:type="continuationSeparator" w:id="0">
    <w:p w14:paraId="58ACA771" w14:textId="77777777" w:rsidR="0057446E" w:rsidRDefault="0057446E" w:rsidP="00E96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6354B"/>
    <w:rsid w:val="00172E9D"/>
    <w:rsid w:val="0019236F"/>
    <w:rsid w:val="001954E4"/>
    <w:rsid w:val="001A67DC"/>
    <w:rsid w:val="001C745A"/>
    <w:rsid w:val="001D2244"/>
    <w:rsid w:val="001F6945"/>
    <w:rsid w:val="00203FE3"/>
    <w:rsid w:val="00207303"/>
    <w:rsid w:val="00213FD2"/>
    <w:rsid w:val="0021424F"/>
    <w:rsid w:val="00214A35"/>
    <w:rsid w:val="00240470"/>
    <w:rsid w:val="00240A5B"/>
    <w:rsid w:val="00243A0A"/>
    <w:rsid w:val="00251CE5"/>
    <w:rsid w:val="002761BA"/>
    <w:rsid w:val="00281BF0"/>
    <w:rsid w:val="0028282F"/>
    <w:rsid w:val="00292EFB"/>
    <w:rsid w:val="002A69E3"/>
    <w:rsid w:val="002B3871"/>
    <w:rsid w:val="002B653A"/>
    <w:rsid w:val="00313F16"/>
    <w:rsid w:val="003219A6"/>
    <w:rsid w:val="00341603"/>
    <w:rsid w:val="00345B9B"/>
    <w:rsid w:val="003579EC"/>
    <w:rsid w:val="00372318"/>
    <w:rsid w:val="00395354"/>
    <w:rsid w:val="003D031B"/>
    <w:rsid w:val="00403E66"/>
    <w:rsid w:val="004205C3"/>
    <w:rsid w:val="00423776"/>
    <w:rsid w:val="00423876"/>
    <w:rsid w:val="00424549"/>
    <w:rsid w:val="00433437"/>
    <w:rsid w:val="00434BEE"/>
    <w:rsid w:val="00442AAF"/>
    <w:rsid w:val="0044334D"/>
    <w:rsid w:val="00445598"/>
    <w:rsid w:val="00454D78"/>
    <w:rsid w:val="00460DCF"/>
    <w:rsid w:val="0047137C"/>
    <w:rsid w:val="00484BDD"/>
    <w:rsid w:val="00491DCB"/>
    <w:rsid w:val="004936A5"/>
    <w:rsid w:val="004948B7"/>
    <w:rsid w:val="004A27D3"/>
    <w:rsid w:val="004A6913"/>
    <w:rsid w:val="004A6CDE"/>
    <w:rsid w:val="004A758F"/>
    <w:rsid w:val="004B6B37"/>
    <w:rsid w:val="004D3AE4"/>
    <w:rsid w:val="004E614E"/>
    <w:rsid w:val="00502061"/>
    <w:rsid w:val="005038F1"/>
    <w:rsid w:val="005114A9"/>
    <w:rsid w:val="00524D25"/>
    <w:rsid w:val="005420E5"/>
    <w:rsid w:val="00553A27"/>
    <w:rsid w:val="00555642"/>
    <w:rsid w:val="005606AC"/>
    <w:rsid w:val="00567129"/>
    <w:rsid w:val="0057446E"/>
    <w:rsid w:val="00594DFA"/>
    <w:rsid w:val="005A51DA"/>
    <w:rsid w:val="005B088F"/>
    <w:rsid w:val="005D3530"/>
    <w:rsid w:val="005D3F11"/>
    <w:rsid w:val="005E1422"/>
    <w:rsid w:val="005E28DA"/>
    <w:rsid w:val="005E28E5"/>
    <w:rsid w:val="005E740B"/>
    <w:rsid w:val="005F3099"/>
    <w:rsid w:val="005F62E5"/>
    <w:rsid w:val="006079E6"/>
    <w:rsid w:val="006236F1"/>
    <w:rsid w:val="00627C5A"/>
    <w:rsid w:val="00633062"/>
    <w:rsid w:val="00634EB5"/>
    <w:rsid w:val="006575D0"/>
    <w:rsid w:val="00663C4C"/>
    <w:rsid w:val="00665D87"/>
    <w:rsid w:val="00665F48"/>
    <w:rsid w:val="006713D7"/>
    <w:rsid w:val="00677216"/>
    <w:rsid w:val="006A4376"/>
    <w:rsid w:val="006A7E08"/>
    <w:rsid w:val="006C3B1F"/>
    <w:rsid w:val="006C4E7E"/>
    <w:rsid w:val="006C7E01"/>
    <w:rsid w:val="006D2A6B"/>
    <w:rsid w:val="006F1D3D"/>
    <w:rsid w:val="006F33C1"/>
    <w:rsid w:val="006F5336"/>
    <w:rsid w:val="006F6C0A"/>
    <w:rsid w:val="007039C2"/>
    <w:rsid w:val="00711879"/>
    <w:rsid w:val="00716E3D"/>
    <w:rsid w:val="00723399"/>
    <w:rsid w:val="0074439A"/>
    <w:rsid w:val="00754CAA"/>
    <w:rsid w:val="0077057C"/>
    <w:rsid w:val="00773DE9"/>
    <w:rsid w:val="007748DC"/>
    <w:rsid w:val="00785CC5"/>
    <w:rsid w:val="00786157"/>
    <w:rsid w:val="007932F4"/>
    <w:rsid w:val="007A03DC"/>
    <w:rsid w:val="007D3570"/>
    <w:rsid w:val="007E1FE5"/>
    <w:rsid w:val="007E5D09"/>
    <w:rsid w:val="007E6EDC"/>
    <w:rsid w:val="007F1566"/>
    <w:rsid w:val="007F2400"/>
    <w:rsid w:val="008021A2"/>
    <w:rsid w:val="00805621"/>
    <w:rsid w:val="00807D98"/>
    <w:rsid w:val="00824143"/>
    <w:rsid w:val="008278A1"/>
    <w:rsid w:val="008330A7"/>
    <w:rsid w:val="008424FF"/>
    <w:rsid w:val="008542D4"/>
    <w:rsid w:val="008738EB"/>
    <w:rsid w:val="00884E15"/>
    <w:rsid w:val="00891E4A"/>
    <w:rsid w:val="00892D30"/>
    <w:rsid w:val="008C1193"/>
    <w:rsid w:val="008D1533"/>
    <w:rsid w:val="008D6093"/>
    <w:rsid w:val="008F60A6"/>
    <w:rsid w:val="008F74E3"/>
    <w:rsid w:val="009020C5"/>
    <w:rsid w:val="009055FC"/>
    <w:rsid w:val="00911E78"/>
    <w:rsid w:val="009238BF"/>
    <w:rsid w:val="009266F5"/>
    <w:rsid w:val="00927373"/>
    <w:rsid w:val="00953096"/>
    <w:rsid w:val="00975BCB"/>
    <w:rsid w:val="00976379"/>
    <w:rsid w:val="009A147D"/>
    <w:rsid w:val="009A171D"/>
    <w:rsid w:val="009A58FC"/>
    <w:rsid w:val="009B284E"/>
    <w:rsid w:val="009E2A51"/>
    <w:rsid w:val="009F3341"/>
    <w:rsid w:val="009F508B"/>
    <w:rsid w:val="00A116B7"/>
    <w:rsid w:val="00A11A67"/>
    <w:rsid w:val="00A12E10"/>
    <w:rsid w:val="00A37964"/>
    <w:rsid w:val="00A421BF"/>
    <w:rsid w:val="00A42B69"/>
    <w:rsid w:val="00A507FC"/>
    <w:rsid w:val="00A61932"/>
    <w:rsid w:val="00A87B2F"/>
    <w:rsid w:val="00A96246"/>
    <w:rsid w:val="00AB3684"/>
    <w:rsid w:val="00AC2E57"/>
    <w:rsid w:val="00AE3D59"/>
    <w:rsid w:val="00B13601"/>
    <w:rsid w:val="00B17EA5"/>
    <w:rsid w:val="00B2485C"/>
    <w:rsid w:val="00B376A8"/>
    <w:rsid w:val="00B66AF5"/>
    <w:rsid w:val="00B73A6B"/>
    <w:rsid w:val="00B827E8"/>
    <w:rsid w:val="00B900BF"/>
    <w:rsid w:val="00BB105D"/>
    <w:rsid w:val="00BE0ADE"/>
    <w:rsid w:val="00BE32D9"/>
    <w:rsid w:val="00C16F94"/>
    <w:rsid w:val="00C23D48"/>
    <w:rsid w:val="00C425E5"/>
    <w:rsid w:val="00C455EC"/>
    <w:rsid w:val="00C5650B"/>
    <w:rsid w:val="00C641D7"/>
    <w:rsid w:val="00C746C5"/>
    <w:rsid w:val="00C8545F"/>
    <w:rsid w:val="00C87271"/>
    <w:rsid w:val="00CA041C"/>
    <w:rsid w:val="00CA2AC8"/>
    <w:rsid w:val="00CA5339"/>
    <w:rsid w:val="00CB36AA"/>
    <w:rsid w:val="00CB71ED"/>
    <w:rsid w:val="00CC638C"/>
    <w:rsid w:val="00CE56D8"/>
    <w:rsid w:val="00CE57AB"/>
    <w:rsid w:val="00CF4CA2"/>
    <w:rsid w:val="00CF59C7"/>
    <w:rsid w:val="00D052EA"/>
    <w:rsid w:val="00D118C0"/>
    <w:rsid w:val="00D36C69"/>
    <w:rsid w:val="00D42CF2"/>
    <w:rsid w:val="00D563AC"/>
    <w:rsid w:val="00D82972"/>
    <w:rsid w:val="00D86B1F"/>
    <w:rsid w:val="00D92315"/>
    <w:rsid w:val="00D92662"/>
    <w:rsid w:val="00D93DFD"/>
    <w:rsid w:val="00D97F3D"/>
    <w:rsid w:val="00DA0857"/>
    <w:rsid w:val="00DB1055"/>
    <w:rsid w:val="00DC259B"/>
    <w:rsid w:val="00DE3F15"/>
    <w:rsid w:val="00E0388F"/>
    <w:rsid w:val="00E10570"/>
    <w:rsid w:val="00E13129"/>
    <w:rsid w:val="00E13588"/>
    <w:rsid w:val="00E34D59"/>
    <w:rsid w:val="00E437F5"/>
    <w:rsid w:val="00E57CB8"/>
    <w:rsid w:val="00E6358E"/>
    <w:rsid w:val="00E74B2F"/>
    <w:rsid w:val="00E96D04"/>
    <w:rsid w:val="00EA7990"/>
    <w:rsid w:val="00EE43C0"/>
    <w:rsid w:val="00EF7C96"/>
    <w:rsid w:val="00F06D40"/>
    <w:rsid w:val="00F10668"/>
    <w:rsid w:val="00F21445"/>
    <w:rsid w:val="00F34A33"/>
    <w:rsid w:val="00F4313D"/>
    <w:rsid w:val="00F45280"/>
    <w:rsid w:val="00F54680"/>
    <w:rsid w:val="00F5730C"/>
    <w:rsid w:val="00F663DB"/>
    <w:rsid w:val="00F675C2"/>
    <w:rsid w:val="00F75943"/>
    <w:rsid w:val="00F764F0"/>
    <w:rsid w:val="00F80D38"/>
    <w:rsid w:val="00F845F9"/>
    <w:rsid w:val="00F8656B"/>
    <w:rsid w:val="00FC48D3"/>
    <w:rsid w:val="00FD4D96"/>
    <w:rsid w:val="00FE2724"/>
    <w:rsid w:val="00FE337E"/>
    <w:rsid w:val="00FF038F"/>
    <w:rsid w:val="00FF172C"/>
    <w:rsid w:val="00FF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FBF84E"/>
  <w15:docId w15:val="{FC57E700-0293-429D-8525-69B98BF1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24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 w:type="character" w:styleId="af0">
    <w:name w:val="Unresolved Mention"/>
    <w:basedOn w:val="a0"/>
    <w:uiPriority w:val="99"/>
    <w:semiHidden/>
    <w:unhideWhenUsed/>
    <w:rsid w:val="00BE0ADE"/>
    <w:rPr>
      <w:color w:val="605E5C"/>
      <w:shd w:val="clear" w:color="auto" w:fill="E1DFDD"/>
    </w:rPr>
  </w:style>
  <w:style w:type="character" w:styleId="af1">
    <w:name w:val="FollowedHyperlink"/>
    <w:basedOn w:val="a0"/>
    <w:uiPriority w:val="99"/>
    <w:semiHidden/>
    <w:unhideWhenUsed/>
    <w:rsid w:val="00F7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bernathyca" TargetMode="External"/><Relationship Id="rId13" Type="http://schemas.microsoft.com/office/2016/09/relationships/commentsIds" Target="commentsIds.xml"/><Relationship Id="rId18" Type="http://schemas.openxmlformats.org/officeDocument/2006/relationships/hyperlink" Target="https://twitter.com/cr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witter.com/gyehuda"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twitter.com/gyehuda" TargetMode="External"/><Relationship Id="rId25" Type="http://schemas.openxmlformats.org/officeDocument/2006/relationships/hyperlink" Target="https://compliance.linuxfoundation.org/references/compliance-related-publications" TargetMode="External"/><Relationship Id="rId2" Type="http://schemas.openxmlformats.org/officeDocument/2006/relationships/numbering" Target="numbering.xml"/><Relationship Id="rId16" Type="http://schemas.openxmlformats.org/officeDocument/2006/relationships/hyperlink" Target="https://compliance.linuxfoundation.org/" TargetMode="External"/><Relationship Id="rId20" Type="http://schemas.openxmlformats.org/officeDocument/2006/relationships/hyperlink" Target="https://twitter.com/abernathy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twitter.com/abernathyca" TargetMode="External"/><Relationship Id="rId5" Type="http://schemas.openxmlformats.org/officeDocument/2006/relationships/webSettings" Target="webSettings.xml"/><Relationship Id="rId15" Type="http://schemas.openxmlformats.org/officeDocument/2006/relationships/hyperlink" Target="https://twitter.com/jbeda" TargetMode="External"/><Relationship Id="rId23" Type="http://schemas.openxmlformats.org/officeDocument/2006/relationships/hyperlink" Target="https://twitter.com/abernathyca" TargetMode="External"/><Relationship Id="rId28" Type="http://schemas.openxmlformats.org/officeDocument/2006/relationships/theme" Target="theme/theme1.xml"/><Relationship Id="rId10" Type="http://schemas.openxmlformats.org/officeDocument/2006/relationships/hyperlink" Target="https://opensource.googleblog.com/2016/10/google-open-source-report-card.html" TargetMode="External"/><Relationship Id="rId19" Type="http://schemas.openxmlformats.org/officeDocument/2006/relationships/hyperlink" Target="https://www.linuxfoundation.org/resources/open-source-guides/recruiting-open-source-developers/" TargetMode="External"/><Relationship Id="rId4" Type="http://schemas.openxmlformats.org/officeDocument/2006/relationships/settings" Target="settings.xml"/><Relationship Id="rId9" Type="http://schemas.openxmlformats.org/officeDocument/2006/relationships/hyperlink" Target="https://code.fb.com/android/facebook-open-source-2016-year-in-review/" TargetMode="External"/><Relationship Id="rId14" Type="http://schemas.openxmlformats.org/officeDocument/2006/relationships/hyperlink" Target="https://twitter.com/sarahnovotny" TargetMode="External"/><Relationship Id="rId22" Type="http://schemas.openxmlformats.org/officeDocument/2006/relationships/hyperlink" Target="https://opensource.guide/metrics/"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E54B2-C15D-4FCF-831A-A6DA50F7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7124</Words>
  <Characters>40610</Characters>
  <Application>Microsoft Office Word</Application>
  <DocSecurity>0</DocSecurity>
  <Lines>338</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Sato Mieko</cp:lastModifiedBy>
  <cp:revision>14</cp:revision>
  <cp:lastPrinted>2018-09-25T02:47:00Z</cp:lastPrinted>
  <dcterms:created xsi:type="dcterms:W3CDTF">2018-11-19T01:01:00Z</dcterms:created>
  <dcterms:modified xsi:type="dcterms:W3CDTF">2018-11-19T22:30:00Z</dcterms:modified>
</cp:coreProperties>
</file>