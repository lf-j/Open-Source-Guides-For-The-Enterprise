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4A9E8" w14:textId="77777777" w:rsidR="00E83E55" w:rsidRPr="00351139" w:rsidRDefault="00E83E55" w:rsidP="00E83E55">
      <w:pPr>
        <w:rPr>
          <w:rFonts w:ascii="Verdana" w:eastAsia="ＭＳ Ｐゴシック" w:hAnsi="Verdana"/>
          <w:sz w:val="24"/>
        </w:rPr>
      </w:pPr>
    </w:p>
    <w:p w14:paraId="2F46ECA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Winding Down an Open Source Project</w:t>
      </w:r>
    </w:p>
    <w:p w14:paraId="4EF134BB" w14:textId="292EEEBE" w:rsidR="00366D28" w:rsidRPr="00351139" w:rsidRDefault="00366D28" w:rsidP="00E83E55">
      <w:pPr>
        <w:rPr>
          <w:rFonts w:ascii="Verdana" w:eastAsia="ＭＳ Ｐゴシック" w:hAnsi="Verdana"/>
          <w:sz w:val="24"/>
        </w:rPr>
      </w:pPr>
      <w:r w:rsidRPr="00351139">
        <w:rPr>
          <w:rFonts w:ascii="Verdana" w:eastAsia="ＭＳ Ｐゴシック" w:hAnsi="Verdana" w:hint="eastAsia"/>
          <w:sz w:val="24"/>
        </w:rPr>
        <w:t>オープンソース</w:t>
      </w:r>
      <w:ins w:id="0" w:author="Sato Mieko" w:date="2018-11-29T12:13:00Z">
        <w:r w:rsidR="003B2D2F">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プロジェクトを終了させる</w:t>
      </w:r>
    </w:p>
    <w:p w14:paraId="1680CC05" w14:textId="77777777" w:rsidR="00C473FD" w:rsidRPr="00351139" w:rsidRDefault="00C473FD" w:rsidP="00E83E55">
      <w:pPr>
        <w:rPr>
          <w:rFonts w:ascii="Verdana" w:eastAsia="ＭＳ Ｐゴシック" w:hAnsi="Verdana"/>
          <w:sz w:val="24"/>
        </w:rPr>
      </w:pPr>
    </w:p>
    <w:p w14:paraId="661F866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This Open Source Guide is designed to offer advice about how your enterprise and your development team can plan for the day when you </w:t>
      </w:r>
      <w:bookmarkStart w:id="1" w:name="_GoBack"/>
      <w:r w:rsidRPr="00351139">
        <w:rPr>
          <w:rFonts w:ascii="Verdana" w:eastAsia="ＭＳ Ｐゴシック" w:hAnsi="Verdana"/>
          <w:sz w:val="24"/>
        </w:rPr>
        <w:t xml:space="preserve">are ready to end or move away from an unneeded open source project. </w:t>
      </w:r>
      <w:bookmarkEnd w:id="1"/>
      <w:r w:rsidRPr="00351139">
        <w:rPr>
          <w:rFonts w:ascii="Verdana" w:eastAsia="ＭＳ Ｐゴシック" w:hAnsi="Verdana"/>
          <w:sz w:val="24"/>
        </w:rPr>
        <w:t>By shutting down the project gracefully or by transitioning it to others who can continue the work, your enterprise can responsibly oversee the life cycle of the effort. In this way, you can also set proper expectations for users, ensure that long-term project code dependencies are supported, and preserve your company’s reputation within the open source community as a responsible participant.</w:t>
      </w:r>
    </w:p>
    <w:p w14:paraId="6272F14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This guide will help you decide when a project is no longer useful, understand how to disengage from a project, and determine what to do about its code, repositories, websites, wikis, and other project assets as you head in a new direction.</w:t>
      </w:r>
    </w:p>
    <w:p w14:paraId="6EA034C5" w14:textId="067B8F21" w:rsidR="00E83E55" w:rsidRPr="00351139" w:rsidRDefault="001369F6" w:rsidP="00E83E55">
      <w:pPr>
        <w:rPr>
          <w:rFonts w:ascii="Verdana" w:eastAsia="ＭＳ Ｐゴシック" w:hAnsi="Verdana"/>
          <w:sz w:val="24"/>
        </w:rPr>
      </w:pPr>
      <w:r w:rsidRPr="00351139">
        <w:rPr>
          <w:rFonts w:ascii="Verdana" w:eastAsia="ＭＳ Ｐゴシック" w:hAnsi="Verdana" w:hint="eastAsia"/>
          <w:sz w:val="24"/>
        </w:rPr>
        <w:t>本オープンソース</w:t>
      </w:r>
      <w:ins w:id="2" w:author="Sato Mieko" w:date="2018-11-29T12:13:00Z">
        <w:r w:rsidR="00302AA3">
          <w:rPr>
            <w:rFonts w:ascii="Verdana" w:eastAsia="ＭＳ Ｐゴシック" w:hAnsi="Verdana" w:hint="eastAsia"/>
            <w:sz w:val="24"/>
          </w:rPr>
          <w:t xml:space="preserve"> </w:t>
        </w:r>
      </w:ins>
      <w:r w:rsidRPr="00351139">
        <w:rPr>
          <w:rFonts w:ascii="Verdana" w:eastAsia="ＭＳ Ｐゴシック" w:hAnsi="Verdana" w:hint="eastAsia"/>
          <w:sz w:val="24"/>
        </w:rPr>
        <w:t>ガイドでは、必要のなくなったオープンソース</w:t>
      </w:r>
      <w:ins w:id="3" w:author="Sato Mieko" w:date="2018-11-26T12:15:00Z">
        <w:r w:rsidR="003A5E03">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プロジェクトを終了させる、</w:t>
      </w:r>
      <w:ins w:id="4" w:author="Sato Mieko" w:date="2018-11-29T21:25:00Z">
        <w:r w:rsidR="006D40A8">
          <w:rPr>
            <w:rFonts w:ascii="Verdana" w:eastAsia="ＭＳ Ｐゴシック" w:hAnsi="Verdana" w:hint="eastAsia"/>
            <w:sz w:val="24"/>
          </w:rPr>
          <w:t>また</w:t>
        </w:r>
      </w:ins>
      <w:del w:id="5" w:author="Sato Mieko" w:date="2018-11-29T21:25:00Z">
        <w:r w:rsidRPr="00351139" w:rsidDel="006D40A8">
          <w:rPr>
            <w:rFonts w:ascii="Verdana" w:eastAsia="ＭＳ Ｐゴシック" w:hAnsi="Verdana" w:hint="eastAsia"/>
            <w:sz w:val="24"/>
          </w:rPr>
          <w:delText>あるい</w:delText>
        </w:r>
      </w:del>
      <w:r w:rsidRPr="00351139">
        <w:rPr>
          <w:rFonts w:ascii="Verdana" w:eastAsia="ＭＳ Ｐゴシック" w:hAnsi="Verdana" w:hint="eastAsia"/>
          <w:sz w:val="24"/>
        </w:rPr>
        <w:t>は</w:t>
      </w:r>
      <w:del w:id="6" w:author="Sato Mieko" w:date="2018-11-29T21:25:00Z">
        <w:r w:rsidRPr="00351139" w:rsidDel="006D40A8">
          <w:rPr>
            <w:rFonts w:ascii="Verdana" w:eastAsia="ＭＳ Ｐゴシック" w:hAnsi="Verdana" w:hint="eastAsia"/>
            <w:sz w:val="24"/>
          </w:rPr>
          <w:delText>、</w:delText>
        </w:r>
      </w:del>
      <w:r w:rsidRPr="00351139">
        <w:rPr>
          <w:rFonts w:ascii="Verdana" w:eastAsia="ＭＳ Ｐゴシック" w:hAnsi="Verdana" w:hint="eastAsia"/>
          <w:sz w:val="24"/>
        </w:rPr>
        <w:t>プロジェクトから撤退する準備が</w:t>
      </w:r>
      <w:r w:rsidR="003C0E31" w:rsidRPr="00351139">
        <w:rPr>
          <w:rFonts w:ascii="Verdana" w:eastAsia="ＭＳ Ｐゴシック" w:hAnsi="Verdana" w:hint="eastAsia"/>
          <w:sz w:val="24"/>
        </w:rPr>
        <w:t>完了し</w:t>
      </w:r>
      <w:r w:rsidRPr="00351139">
        <w:rPr>
          <w:rFonts w:ascii="Verdana" w:eastAsia="ＭＳ Ｐゴシック" w:hAnsi="Verdana" w:hint="eastAsia"/>
          <w:sz w:val="24"/>
        </w:rPr>
        <w:t>た</w:t>
      </w:r>
      <w:ins w:id="7" w:author="Sato Mieko" w:date="2018-11-26T12:16:00Z">
        <w:r w:rsidR="003A5E03">
          <w:rPr>
            <w:rFonts w:ascii="Verdana" w:eastAsia="ＭＳ Ｐゴシック" w:hAnsi="Verdana" w:hint="eastAsia"/>
            <w:sz w:val="24"/>
          </w:rPr>
          <w:t>時</w:t>
        </w:r>
      </w:ins>
      <w:del w:id="8" w:author="Sato Mieko" w:date="2018-11-26T12:16:00Z">
        <w:r w:rsidRPr="00351139" w:rsidDel="003A5E03">
          <w:rPr>
            <w:rFonts w:ascii="Verdana" w:eastAsia="ＭＳ Ｐゴシック" w:hAnsi="Verdana" w:hint="eastAsia"/>
            <w:sz w:val="24"/>
          </w:rPr>
          <w:delText>とき</w:delText>
        </w:r>
      </w:del>
      <w:del w:id="9" w:author="Sato Mieko" w:date="2018-11-29T17:05:00Z">
        <w:r w:rsidRPr="00351139" w:rsidDel="00F54C47">
          <w:rPr>
            <w:rFonts w:ascii="Verdana" w:eastAsia="ＭＳ Ｐゴシック" w:hAnsi="Verdana" w:hint="eastAsia"/>
            <w:sz w:val="24"/>
          </w:rPr>
          <w:delText>に</w:delText>
        </w:r>
      </w:del>
      <w:r w:rsidRPr="00351139">
        <w:rPr>
          <w:rFonts w:ascii="Verdana" w:eastAsia="ＭＳ Ｐゴシック" w:hAnsi="Verdana" w:hint="eastAsia"/>
          <w:sz w:val="24"/>
        </w:rPr>
        <w:t>、</w:t>
      </w:r>
      <w:ins w:id="10" w:author="Sato Mieko" w:date="2018-11-26T12:20:00Z">
        <w:r w:rsidR="003A5E03">
          <w:rPr>
            <w:rFonts w:ascii="Verdana" w:eastAsia="ＭＳ Ｐゴシック" w:hAnsi="Verdana" w:hint="eastAsia"/>
            <w:sz w:val="24"/>
          </w:rPr>
          <w:t>企業</w:t>
        </w:r>
      </w:ins>
      <w:del w:id="11" w:author="Sato Mieko" w:date="2018-11-26T12:20:00Z">
        <w:r w:rsidR="00337EC3" w:rsidRPr="00351139" w:rsidDel="003A5E03">
          <w:rPr>
            <w:rFonts w:ascii="Verdana" w:eastAsia="ＭＳ Ｐゴシック" w:hAnsi="Verdana" w:hint="eastAsia"/>
            <w:sz w:val="24"/>
          </w:rPr>
          <w:delText>あなたの会社</w:delText>
        </w:r>
      </w:del>
      <w:r w:rsidR="00337EC3" w:rsidRPr="00351139">
        <w:rPr>
          <w:rFonts w:ascii="Verdana" w:eastAsia="ＭＳ Ｐゴシック" w:hAnsi="Verdana" w:hint="eastAsia"/>
          <w:sz w:val="24"/>
        </w:rPr>
        <w:t>や</w:t>
      </w:r>
      <w:ins w:id="12" w:author="Sato Mieko" w:date="2018-11-26T12:20:00Z">
        <w:r w:rsidR="003A5E03">
          <w:rPr>
            <w:rFonts w:ascii="Verdana" w:eastAsia="ＭＳ Ｐゴシック" w:hAnsi="Verdana" w:hint="eastAsia"/>
            <w:sz w:val="24"/>
          </w:rPr>
          <w:t>そ</w:t>
        </w:r>
      </w:ins>
      <w:del w:id="13" w:author="Sato Mieko" w:date="2018-11-26T12:20:00Z">
        <w:r w:rsidR="00337EC3" w:rsidRPr="00351139" w:rsidDel="003A5E03">
          <w:rPr>
            <w:rFonts w:ascii="Verdana" w:eastAsia="ＭＳ Ｐゴシック" w:hAnsi="Verdana" w:hint="eastAsia"/>
            <w:sz w:val="24"/>
          </w:rPr>
          <w:delText>あなた</w:delText>
        </w:r>
      </w:del>
      <w:r w:rsidR="00337EC3" w:rsidRPr="00351139">
        <w:rPr>
          <w:rFonts w:ascii="Verdana" w:eastAsia="ＭＳ Ｐゴシック" w:hAnsi="Verdana" w:hint="eastAsia"/>
          <w:sz w:val="24"/>
        </w:rPr>
        <w:t>の開発チームが</w:t>
      </w:r>
      <w:r w:rsidRPr="00351139">
        <w:rPr>
          <w:rFonts w:ascii="Verdana" w:eastAsia="ＭＳ Ｐゴシック" w:hAnsi="Verdana" w:hint="eastAsia"/>
          <w:sz w:val="24"/>
        </w:rPr>
        <w:t>どのように</w:t>
      </w:r>
      <w:r w:rsidR="003C0E31" w:rsidRPr="00351139">
        <w:rPr>
          <w:rFonts w:ascii="Verdana" w:eastAsia="ＭＳ Ｐゴシック" w:hAnsi="Verdana" w:hint="eastAsia"/>
          <w:sz w:val="24"/>
        </w:rPr>
        <w:t>「</w:t>
      </w:r>
      <w:r w:rsidRPr="00351139">
        <w:rPr>
          <w:rFonts w:ascii="Verdana" w:eastAsia="ＭＳ Ｐゴシック" w:hAnsi="Verdana" w:hint="eastAsia"/>
          <w:sz w:val="24"/>
        </w:rPr>
        <w:t>その日</w:t>
      </w:r>
      <w:r w:rsidR="003C0E31" w:rsidRPr="00351139">
        <w:rPr>
          <w:rFonts w:ascii="Verdana" w:eastAsia="ＭＳ Ｐゴシック" w:hAnsi="Verdana" w:hint="eastAsia"/>
          <w:sz w:val="24"/>
        </w:rPr>
        <w:t>」</w:t>
      </w:r>
      <w:r w:rsidRPr="00351139">
        <w:rPr>
          <w:rFonts w:ascii="Verdana" w:eastAsia="ＭＳ Ｐゴシック" w:hAnsi="Verdana" w:hint="eastAsia"/>
          <w:sz w:val="24"/>
        </w:rPr>
        <w:t>を計画</w:t>
      </w:r>
      <w:r w:rsidR="00337EC3" w:rsidRPr="00351139">
        <w:rPr>
          <w:rFonts w:ascii="Verdana" w:eastAsia="ＭＳ Ｐゴシック" w:hAnsi="Verdana" w:hint="eastAsia"/>
          <w:sz w:val="24"/>
        </w:rPr>
        <w:t>立てる</w:t>
      </w:r>
      <w:r w:rsidRPr="00351139">
        <w:rPr>
          <w:rFonts w:ascii="Verdana" w:eastAsia="ＭＳ Ｐゴシック" w:hAnsi="Verdana" w:hint="eastAsia"/>
          <w:sz w:val="24"/>
        </w:rPr>
        <w:t>ことができるかについて</w:t>
      </w:r>
      <w:ins w:id="14" w:author="Sato Mieko" w:date="2018-11-26T12:16:00Z">
        <w:r w:rsidR="003A5E03">
          <w:rPr>
            <w:rFonts w:ascii="Verdana" w:eastAsia="ＭＳ Ｐゴシック" w:hAnsi="Verdana" w:hint="eastAsia"/>
            <w:sz w:val="24"/>
          </w:rPr>
          <w:t>、</w:t>
        </w:r>
      </w:ins>
      <w:r w:rsidRPr="00351139">
        <w:rPr>
          <w:rFonts w:ascii="Verdana" w:eastAsia="ＭＳ Ｐゴシック" w:hAnsi="Verdana" w:hint="eastAsia"/>
          <w:sz w:val="24"/>
        </w:rPr>
        <w:t>アドバイスを提供</w:t>
      </w:r>
      <w:r w:rsidR="00337EC3" w:rsidRPr="00351139">
        <w:rPr>
          <w:rFonts w:ascii="Verdana" w:eastAsia="ＭＳ Ｐゴシック" w:hAnsi="Verdana" w:hint="eastAsia"/>
          <w:sz w:val="24"/>
        </w:rPr>
        <w:t>し</w:t>
      </w:r>
      <w:del w:id="15" w:author="Sato Mieko" w:date="2018-11-29T16:50:00Z">
        <w:r w:rsidR="00337EC3" w:rsidRPr="00351139" w:rsidDel="00633533">
          <w:rPr>
            <w:rFonts w:ascii="Verdana" w:eastAsia="ＭＳ Ｐゴシック" w:hAnsi="Verdana" w:hint="eastAsia"/>
            <w:sz w:val="24"/>
          </w:rPr>
          <w:delText>てい</w:delText>
        </w:r>
      </w:del>
      <w:r w:rsidR="00337EC3" w:rsidRPr="00351139">
        <w:rPr>
          <w:rFonts w:ascii="Verdana" w:eastAsia="ＭＳ Ｐゴシック" w:hAnsi="Verdana" w:hint="eastAsia"/>
          <w:sz w:val="24"/>
        </w:rPr>
        <w:t>ます。</w:t>
      </w:r>
      <w:r w:rsidR="003C0E31" w:rsidRPr="00351139">
        <w:rPr>
          <w:rFonts w:ascii="Verdana" w:eastAsia="ＭＳ Ｐゴシック" w:hAnsi="Verdana" w:hint="eastAsia"/>
          <w:sz w:val="24"/>
        </w:rPr>
        <w:t>プロジェクトを</w:t>
      </w:r>
      <w:r w:rsidR="005D041F" w:rsidRPr="00351139">
        <w:rPr>
          <w:rFonts w:ascii="Verdana" w:eastAsia="ＭＳ Ｐゴシック" w:hAnsi="Verdana" w:hint="eastAsia"/>
          <w:sz w:val="24"/>
        </w:rPr>
        <w:t>きれいに閉鎖させ</w:t>
      </w:r>
      <w:ins w:id="16" w:author="Sato Mieko" w:date="2018-11-29T17:09:00Z">
        <w:r w:rsidR="00EE6B4B">
          <w:rPr>
            <w:rFonts w:ascii="Verdana" w:eastAsia="ＭＳ Ｐゴシック" w:hAnsi="Verdana" w:hint="eastAsia"/>
            <w:sz w:val="24"/>
          </w:rPr>
          <w:t>たり、</w:t>
        </w:r>
      </w:ins>
      <w:del w:id="17" w:author="Sato Mieko" w:date="2018-11-29T17:09:00Z">
        <w:r w:rsidR="005D041F" w:rsidRPr="00351139" w:rsidDel="00EE6B4B">
          <w:rPr>
            <w:rFonts w:ascii="Verdana" w:eastAsia="ＭＳ Ｐゴシック" w:hAnsi="Verdana" w:hint="eastAsia"/>
            <w:sz w:val="24"/>
          </w:rPr>
          <w:delText>る、あるいは、</w:delText>
        </w:r>
      </w:del>
      <w:r w:rsidR="005D041F" w:rsidRPr="00351139">
        <w:rPr>
          <w:rFonts w:ascii="Verdana" w:eastAsia="ＭＳ Ｐゴシック" w:hAnsi="Verdana" w:hint="eastAsia"/>
          <w:sz w:val="24"/>
        </w:rPr>
        <w:t>活動を継続できる他</w:t>
      </w:r>
      <w:r w:rsidR="005E772F" w:rsidRPr="00351139">
        <w:rPr>
          <w:rFonts w:ascii="Verdana" w:eastAsia="ＭＳ Ｐゴシック" w:hAnsi="Verdana" w:hint="eastAsia"/>
          <w:sz w:val="24"/>
        </w:rPr>
        <w:t>の組織</w:t>
      </w:r>
      <w:r w:rsidR="005D041F" w:rsidRPr="00351139">
        <w:rPr>
          <w:rFonts w:ascii="Verdana" w:eastAsia="ＭＳ Ｐゴシック" w:hAnsi="Verdana" w:hint="eastAsia"/>
          <w:sz w:val="24"/>
        </w:rPr>
        <w:t>に</w:t>
      </w:r>
      <w:r w:rsidR="005E772F" w:rsidRPr="00351139">
        <w:rPr>
          <w:rFonts w:ascii="Verdana" w:eastAsia="ＭＳ Ｐゴシック" w:hAnsi="Verdana" w:hint="eastAsia"/>
          <w:sz w:val="24"/>
        </w:rPr>
        <w:t>移管</w:t>
      </w:r>
      <w:ins w:id="18" w:author="Sato Mieko" w:date="2018-11-29T17:09:00Z">
        <w:r w:rsidR="00EE6B4B">
          <w:rPr>
            <w:rFonts w:ascii="Verdana" w:eastAsia="ＭＳ Ｐゴシック" w:hAnsi="Verdana" w:hint="eastAsia"/>
            <w:sz w:val="24"/>
          </w:rPr>
          <w:t>したりすれば、</w:t>
        </w:r>
      </w:ins>
      <w:del w:id="19" w:author="Sato Mieko" w:date="2018-11-29T17:09:00Z">
        <w:r w:rsidR="005E772F" w:rsidRPr="00351139" w:rsidDel="00EE6B4B">
          <w:rPr>
            <w:rFonts w:ascii="Verdana" w:eastAsia="ＭＳ Ｐゴシック" w:hAnsi="Verdana" w:hint="eastAsia"/>
            <w:sz w:val="24"/>
          </w:rPr>
          <w:delText>する</w:delText>
        </w:r>
        <w:r w:rsidR="005D041F" w:rsidRPr="00351139" w:rsidDel="00EE6B4B">
          <w:rPr>
            <w:rFonts w:ascii="Verdana" w:eastAsia="ＭＳ Ｐゴシック" w:hAnsi="Verdana" w:hint="eastAsia"/>
            <w:sz w:val="24"/>
          </w:rPr>
          <w:delText>ことにより、</w:delText>
        </w:r>
      </w:del>
      <w:del w:id="20" w:author="Sato Mieko" w:date="2018-11-26T12:20:00Z">
        <w:r w:rsidR="005D041F" w:rsidRPr="00351139" w:rsidDel="003A5E03">
          <w:rPr>
            <w:rFonts w:ascii="Verdana" w:eastAsia="ＭＳ Ｐゴシック" w:hAnsi="Verdana" w:hint="eastAsia"/>
            <w:sz w:val="24"/>
          </w:rPr>
          <w:delText>あなたの会社</w:delText>
        </w:r>
      </w:del>
      <w:ins w:id="21" w:author="Sato Mieko" w:date="2018-11-26T12:20:00Z">
        <w:r w:rsidR="003A5E03">
          <w:rPr>
            <w:rFonts w:ascii="Verdana" w:eastAsia="ＭＳ Ｐゴシック" w:hAnsi="Verdana" w:hint="eastAsia"/>
            <w:sz w:val="24"/>
          </w:rPr>
          <w:t>企業</w:t>
        </w:r>
      </w:ins>
      <w:r w:rsidR="005D041F" w:rsidRPr="00351139">
        <w:rPr>
          <w:rFonts w:ascii="Verdana" w:eastAsia="ＭＳ Ｐゴシック" w:hAnsi="Verdana" w:hint="eastAsia"/>
          <w:sz w:val="24"/>
        </w:rPr>
        <w:t>は責任を持って活動のライフサイクルを見届けることができます。</w:t>
      </w:r>
      <w:r w:rsidR="005E772F" w:rsidRPr="00351139">
        <w:rPr>
          <w:rFonts w:ascii="Verdana" w:eastAsia="ＭＳ Ｐゴシック" w:hAnsi="Verdana" w:hint="eastAsia"/>
          <w:sz w:val="24"/>
        </w:rPr>
        <w:t>そうする</w:t>
      </w:r>
      <w:r w:rsidR="002A4812" w:rsidRPr="00351139">
        <w:rPr>
          <w:rFonts w:ascii="Verdana" w:eastAsia="ＭＳ Ｐゴシック" w:hAnsi="Verdana" w:hint="eastAsia"/>
          <w:sz w:val="24"/>
        </w:rPr>
        <w:t>こと</w:t>
      </w:r>
      <w:ins w:id="22" w:author="Sato Mieko" w:date="2018-11-29T17:09:00Z">
        <w:r w:rsidR="00EE6B4B">
          <w:rPr>
            <w:rFonts w:ascii="Verdana" w:eastAsia="ＭＳ Ｐゴシック" w:hAnsi="Verdana" w:hint="eastAsia"/>
            <w:sz w:val="24"/>
          </w:rPr>
          <w:t>で</w:t>
        </w:r>
      </w:ins>
      <w:del w:id="23" w:author="Sato Mieko" w:date="2018-11-29T17:09:00Z">
        <w:r w:rsidR="002A4812" w:rsidRPr="00351139" w:rsidDel="00EE6B4B">
          <w:rPr>
            <w:rFonts w:ascii="Verdana" w:eastAsia="ＭＳ Ｐゴシック" w:hAnsi="Verdana" w:hint="eastAsia"/>
            <w:sz w:val="24"/>
          </w:rPr>
          <w:delText>によって</w:delText>
        </w:r>
      </w:del>
      <w:r w:rsidR="002A4812" w:rsidRPr="00351139">
        <w:rPr>
          <w:rFonts w:ascii="Verdana" w:eastAsia="ＭＳ Ｐゴシック" w:hAnsi="Verdana" w:hint="eastAsia"/>
          <w:sz w:val="24"/>
        </w:rPr>
        <w:t>、</w:t>
      </w:r>
      <w:r w:rsidR="00A4580D" w:rsidRPr="00351139">
        <w:rPr>
          <w:rFonts w:ascii="Verdana" w:eastAsia="ＭＳ Ｐゴシック" w:hAnsi="Verdana" w:hint="eastAsia"/>
          <w:sz w:val="24"/>
        </w:rPr>
        <w:t>ユーザーに</w:t>
      </w:r>
      <w:r w:rsidR="005E772F" w:rsidRPr="00351139">
        <w:rPr>
          <w:rFonts w:ascii="Verdana" w:eastAsia="ＭＳ Ｐゴシック" w:hAnsi="Verdana" w:hint="eastAsia"/>
          <w:sz w:val="24"/>
        </w:rPr>
        <w:t>正しい見</w:t>
      </w:r>
      <w:r w:rsidR="00172FB2" w:rsidRPr="00351139">
        <w:rPr>
          <w:rFonts w:ascii="Verdana" w:eastAsia="ＭＳ Ｐゴシック" w:hAnsi="Verdana" w:hint="eastAsia"/>
          <w:sz w:val="24"/>
        </w:rPr>
        <w:t>通しを</w:t>
      </w:r>
      <w:r w:rsidR="005E772F" w:rsidRPr="00351139">
        <w:rPr>
          <w:rFonts w:ascii="Verdana" w:eastAsia="ＭＳ Ｐゴシック" w:hAnsi="Verdana" w:hint="eastAsia"/>
          <w:sz w:val="24"/>
        </w:rPr>
        <w:t>提示</w:t>
      </w:r>
      <w:del w:id="24" w:author="Sato Mieko" w:date="2018-11-29T16:52:00Z">
        <w:r w:rsidR="00A4580D" w:rsidRPr="00351139" w:rsidDel="00633533">
          <w:rPr>
            <w:rFonts w:ascii="Verdana" w:eastAsia="ＭＳ Ｐゴシック" w:hAnsi="Verdana" w:hint="eastAsia"/>
            <w:sz w:val="24"/>
          </w:rPr>
          <w:delText>することが</w:delText>
        </w:r>
      </w:del>
      <w:r w:rsidR="00A4580D" w:rsidRPr="00351139">
        <w:rPr>
          <w:rFonts w:ascii="Verdana" w:eastAsia="ＭＳ Ｐゴシック" w:hAnsi="Verdana" w:hint="eastAsia"/>
          <w:sz w:val="24"/>
        </w:rPr>
        <w:t>でき、</w:t>
      </w:r>
      <w:r w:rsidR="004D36DF" w:rsidRPr="00351139">
        <w:rPr>
          <w:rFonts w:ascii="Verdana" w:eastAsia="ＭＳ Ｐゴシック" w:hAnsi="Verdana" w:hint="eastAsia"/>
          <w:sz w:val="24"/>
        </w:rPr>
        <w:t>長期に渡って</w:t>
      </w:r>
      <w:r w:rsidR="00A4580D" w:rsidRPr="00351139">
        <w:rPr>
          <w:rFonts w:ascii="Verdana" w:eastAsia="ＭＳ Ｐゴシック" w:hAnsi="Verdana" w:hint="eastAsia"/>
          <w:sz w:val="24"/>
        </w:rPr>
        <w:t>プロジェクト</w:t>
      </w:r>
      <w:ins w:id="25" w:author="Sato Mieko" w:date="2018-11-26T12:21:00Z">
        <w:r w:rsidR="003A5E03">
          <w:rPr>
            <w:rFonts w:ascii="Verdana" w:eastAsia="ＭＳ Ｐゴシック" w:hAnsi="Verdana" w:hint="eastAsia"/>
            <w:sz w:val="24"/>
          </w:rPr>
          <w:t xml:space="preserve"> </w:t>
        </w:r>
      </w:ins>
      <w:r w:rsidR="00A4580D" w:rsidRPr="00351139">
        <w:rPr>
          <w:rFonts w:ascii="Verdana" w:eastAsia="ＭＳ Ｐゴシック" w:hAnsi="Verdana" w:hint="eastAsia"/>
          <w:sz w:val="24"/>
        </w:rPr>
        <w:t>コード</w:t>
      </w:r>
      <w:r w:rsidR="00352FC1" w:rsidRPr="00351139">
        <w:rPr>
          <w:rFonts w:ascii="Verdana" w:eastAsia="ＭＳ Ｐゴシック" w:hAnsi="Verdana" w:hint="eastAsia"/>
          <w:sz w:val="24"/>
        </w:rPr>
        <w:t>に</w:t>
      </w:r>
      <w:r w:rsidR="00A4580D" w:rsidRPr="00351139">
        <w:rPr>
          <w:rFonts w:ascii="Verdana" w:eastAsia="ＭＳ Ｐゴシック" w:hAnsi="Verdana" w:hint="eastAsia"/>
          <w:sz w:val="24"/>
        </w:rPr>
        <w:t>依存</w:t>
      </w:r>
      <w:r w:rsidR="00352FC1" w:rsidRPr="00351139">
        <w:rPr>
          <w:rFonts w:ascii="Verdana" w:eastAsia="ＭＳ Ｐゴシック" w:hAnsi="Verdana" w:hint="eastAsia"/>
          <w:sz w:val="24"/>
        </w:rPr>
        <w:t>しているモノ（</w:t>
      </w:r>
      <w:r w:rsidR="005E772F" w:rsidRPr="00351139">
        <w:rPr>
          <w:rFonts w:ascii="Verdana" w:eastAsia="ＭＳ Ｐゴシック" w:hAnsi="Verdana" w:hint="eastAsia"/>
          <w:sz w:val="24"/>
        </w:rPr>
        <w:t>ソフトウェア</w:t>
      </w:r>
      <w:r w:rsidR="00352FC1" w:rsidRPr="00351139">
        <w:rPr>
          <w:rFonts w:ascii="Verdana" w:eastAsia="ＭＳ Ｐゴシック" w:hAnsi="Verdana" w:hint="eastAsia"/>
          <w:sz w:val="24"/>
        </w:rPr>
        <w:t>）</w:t>
      </w:r>
      <w:del w:id="26" w:author="Sato Mieko" w:date="2018-11-29T17:10:00Z">
        <w:r w:rsidR="00A4580D" w:rsidRPr="00351139" w:rsidDel="00EE6B4B">
          <w:rPr>
            <w:rFonts w:ascii="Verdana" w:eastAsia="ＭＳ Ｐゴシック" w:hAnsi="Verdana" w:hint="eastAsia"/>
            <w:sz w:val="24"/>
          </w:rPr>
          <w:delText>が</w:delText>
        </w:r>
      </w:del>
      <w:ins w:id="27" w:author="Sato Mieko" w:date="2018-11-29T17:10:00Z">
        <w:r w:rsidR="00EE6B4B">
          <w:rPr>
            <w:rFonts w:ascii="Verdana" w:eastAsia="ＭＳ Ｐゴシック" w:hAnsi="Verdana" w:hint="eastAsia"/>
            <w:sz w:val="24"/>
          </w:rPr>
          <w:t>を</w:t>
        </w:r>
      </w:ins>
      <w:r w:rsidR="00A4580D" w:rsidRPr="00351139">
        <w:rPr>
          <w:rFonts w:ascii="Verdana" w:eastAsia="ＭＳ Ｐゴシック" w:hAnsi="Verdana" w:hint="eastAsia"/>
          <w:sz w:val="24"/>
        </w:rPr>
        <w:t>確実にサポート</w:t>
      </w:r>
      <w:ins w:id="28" w:author="Sato Mieko" w:date="2018-11-29T17:10:00Z">
        <w:r w:rsidR="00EE6B4B">
          <w:rPr>
            <w:rFonts w:ascii="Verdana" w:eastAsia="ＭＳ Ｐゴシック" w:hAnsi="Verdana" w:hint="eastAsia"/>
            <w:sz w:val="24"/>
          </w:rPr>
          <w:t>でき</w:t>
        </w:r>
      </w:ins>
      <w:del w:id="29" w:author="Sato Mieko" w:date="2018-11-26T12:28:00Z">
        <w:r w:rsidR="00A4580D" w:rsidRPr="00351139" w:rsidDel="00D768EF">
          <w:rPr>
            <w:rFonts w:ascii="Verdana" w:eastAsia="ＭＳ Ｐゴシック" w:hAnsi="Verdana" w:hint="eastAsia"/>
            <w:sz w:val="24"/>
          </w:rPr>
          <w:delText>でき</w:delText>
        </w:r>
      </w:del>
      <w:r w:rsidR="00A4580D" w:rsidRPr="00351139">
        <w:rPr>
          <w:rFonts w:ascii="Verdana" w:eastAsia="ＭＳ Ｐゴシック" w:hAnsi="Verdana" w:hint="eastAsia"/>
          <w:sz w:val="24"/>
        </w:rPr>
        <w:t>、</w:t>
      </w:r>
      <w:r w:rsidR="00A925C8" w:rsidRPr="00351139">
        <w:rPr>
          <w:rFonts w:ascii="Verdana" w:eastAsia="ＭＳ Ｐゴシック" w:hAnsi="Verdana" w:hint="eastAsia"/>
          <w:sz w:val="24"/>
        </w:rPr>
        <w:t>さらに、オープンソース</w:t>
      </w:r>
      <w:ins w:id="30" w:author="Sato Mieko" w:date="2018-11-26T12:28:00Z">
        <w:r w:rsidR="00D768EF">
          <w:rPr>
            <w:rFonts w:ascii="Verdana" w:eastAsia="ＭＳ Ｐゴシック" w:hAnsi="Verdana" w:hint="eastAsia"/>
            <w:sz w:val="24"/>
          </w:rPr>
          <w:t xml:space="preserve"> </w:t>
        </w:r>
      </w:ins>
      <w:r w:rsidR="00A925C8" w:rsidRPr="00351139">
        <w:rPr>
          <w:rFonts w:ascii="Verdana" w:eastAsia="ＭＳ Ｐゴシック" w:hAnsi="Verdana" w:hint="eastAsia"/>
          <w:sz w:val="24"/>
        </w:rPr>
        <w:t>コミュニティの中で責任感のある</w:t>
      </w:r>
      <w:ins w:id="31" w:author="Sato Mieko" w:date="2018-11-26T12:29:00Z">
        <w:r w:rsidR="00D768EF">
          <w:rPr>
            <w:rFonts w:ascii="Verdana" w:eastAsia="ＭＳ Ｐゴシック" w:hAnsi="Verdana" w:hint="eastAsia"/>
            <w:sz w:val="24"/>
          </w:rPr>
          <w:t>企業</w:t>
        </w:r>
      </w:ins>
      <w:del w:id="32" w:author="Sato Mieko" w:date="2018-11-26T12:29:00Z">
        <w:r w:rsidR="00A925C8" w:rsidRPr="00351139" w:rsidDel="00D768EF">
          <w:rPr>
            <w:rFonts w:ascii="Verdana" w:eastAsia="ＭＳ Ｐゴシック" w:hAnsi="Verdana" w:hint="eastAsia"/>
            <w:sz w:val="24"/>
          </w:rPr>
          <w:delText>会社</w:delText>
        </w:r>
      </w:del>
      <w:r w:rsidR="00A925C8" w:rsidRPr="00351139">
        <w:rPr>
          <w:rFonts w:ascii="Verdana" w:eastAsia="ＭＳ Ｐゴシック" w:hAnsi="Verdana" w:hint="eastAsia"/>
          <w:sz w:val="24"/>
        </w:rPr>
        <w:t>としての評価を保つことができます。</w:t>
      </w:r>
    </w:p>
    <w:p w14:paraId="131557F0" w14:textId="77777777" w:rsidR="00352FC1" w:rsidRPr="00351139" w:rsidRDefault="00352FC1" w:rsidP="00E83E55">
      <w:pPr>
        <w:rPr>
          <w:rFonts w:ascii="Verdana" w:eastAsia="ＭＳ Ｐゴシック" w:hAnsi="Verdana"/>
          <w:sz w:val="24"/>
        </w:rPr>
      </w:pPr>
    </w:p>
    <w:p w14:paraId="34DB5B18" w14:textId="1FFFFD8D" w:rsidR="00A925C8" w:rsidRPr="00351139" w:rsidRDefault="00352FC1" w:rsidP="00E83E55">
      <w:pPr>
        <w:rPr>
          <w:rFonts w:ascii="Verdana" w:eastAsia="ＭＳ Ｐゴシック" w:hAnsi="Verdana"/>
          <w:sz w:val="24"/>
        </w:rPr>
      </w:pPr>
      <w:r w:rsidRPr="00351139">
        <w:rPr>
          <w:rFonts w:ascii="Verdana" w:eastAsia="ＭＳ Ｐゴシック" w:hAnsi="Verdana" w:hint="eastAsia"/>
          <w:sz w:val="24"/>
        </w:rPr>
        <w:t>本ガイドは、あなたが新たな方向へと進んで行こうとするに当たり、プロジェクトが</w:t>
      </w:r>
      <w:r w:rsidR="00682C25" w:rsidRPr="00351139">
        <w:rPr>
          <w:rFonts w:ascii="Verdana" w:eastAsia="ＭＳ Ｐゴシック" w:hAnsi="Verdana" w:hint="eastAsia"/>
          <w:sz w:val="24"/>
        </w:rPr>
        <w:t>不要になる時期</w:t>
      </w:r>
      <w:ins w:id="33" w:author="Sato Mieko" w:date="2018-11-29T16:33:00Z">
        <w:r w:rsidR="00231FBE">
          <w:rPr>
            <w:rFonts w:ascii="Verdana" w:eastAsia="ＭＳ Ｐゴシック" w:hAnsi="Verdana" w:hint="eastAsia"/>
            <w:sz w:val="24"/>
          </w:rPr>
          <w:t>を</w:t>
        </w:r>
      </w:ins>
      <w:del w:id="34" w:author="Sato Mieko" w:date="2018-11-29T16:32:00Z">
        <w:r w:rsidR="00682C25" w:rsidRPr="00351139" w:rsidDel="00E60069">
          <w:rPr>
            <w:rFonts w:ascii="Verdana" w:eastAsia="ＭＳ Ｐゴシック" w:hAnsi="Verdana" w:hint="eastAsia"/>
            <w:sz w:val="24"/>
          </w:rPr>
          <w:delText>を</w:delText>
        </w:r>
      </w:del>
      <w:r w:rsidR="005E772F" w:rsidRPr="00351139">
        <w:rPr>
          <w:rFonts w:ascii="Verdana" w:eastAsia="ＭＳ Ｐゴシック" w:hAnsi="Verdana" w:hint="eastAsia"/>
          <w:sz w:val="24"/>
        </w:rPr>
        <w:t>判断</w:t>
      </w:r>
      <w:ins w:id="35" w:author="Sato Mieko" w:date="2018-11-29T16:33:00Z">
        <w:r w:rsidR="00231FBE">
          <w:rPr>
            <w:rFonts w:ascii="Verdana" w:eastAsia="ＭＳ Ｐゴシック" w:hAnsi="Verdana" w:hint="eastAsia"/>
            <w:sz w:val="24"/>
          </w:rPr>
          <w:t>し</w:t>
        </w:r>
      </w:ins>
      <w:del w:id="36" w:author="Sato Mieko" w:date="2018-11-29T16:32:00Z">
        <w:r w:rsidRPr="00351139" w:rsidDel="00E60069">
          <w:rPr>
            <w:rFonts w:ascii="Verdana" w:eastAsia="ＭＳ Ｐゴシック" w:hAnsi="Verdana" w:hint="eastAsia"/>
            <w:sz w:val="24"/>
          </w:rPr>
          <w:delText>する</w:delText>
        </w:r>
        <w:r w:rsidR="003625FE" w:rsidRPr="00351139" w:rsidDel="00E60069">
          <w:rPr>
            <w:rFonts w:ascii="Verdana" w:eastAsia="ＭＳ Ｐゴシック" w:hAnsi="Verdana" w:hint="eastAsia"/>
            <w:sz w:val="24"/>
          </w:rPr>
          <w:delText>こと</w:delText>
        </w:r>
      </w:del>
      <w:r w:rsidRPr="00351139">
        <w:rPr>
          <w:rFonts w:ascii="Verdana" w:eastAsia="ＭＳ Ｐゴシック" w:hAnsi="Verdana" w:hint="eastAsia"/>
          <w:sz w:val="24"/>
        </w:rPr>
        <w:t>、</w:t>
      </w:r>
      <w:r w:rsidR="003625FE" w:rsidRPr="00351139">
        <w:rPr>
          <w:rFonts w:ascii="Verdana" w:eastAsia="ＭＳ Ｐゴシック" w:hAnsi="Verdana" w:hint="eastAsia"/>
          <w:sz w:val="24"/>
        </w:rPr>
        <w:t>プロジェクトへの関与をやめる</w:t>
      </w:r>
      <w:r w:rsidR="00682C25" w:rsidRPr="00351139">
        <w:rPr>
          <w:rFonts w:ascii="Verdana" w:eastAsia="ＭＳ Ｐゴシック" w:hAnsi="Verdana" w:hint="eastAsia"/>
          <w:sz w:val="24"/>
        </w:rPr>
        <w:t>方法</w:t>
      </w:r>
      <w:ins w:id="37" w:author="Sato Mieko" w:date="2018-11-29T16:33:00Z">
        <w:r w:rsidR="00231FBE">
          <w:rPr>
            <w:rFonts w:ascii="Verdana" w:eastAsia="ＭＳ Ｐゴシック" w:hAnsi="Verdana" w:hint="eastAsia"/>
            <w:sz w:val="24"/>
          </w:rPr>
          <w:t>を</w:t>
        </w:r>
      </w:ins>
      <w:ins w:id="38" w:author="Sato Mieko" w:date="2018-11-29T16:32:00Z">
        <w:r w:rsidR="00E60069">
          <w:rPr>
            <w:rFonts w:ascii="Verdana" w:eastAsia="ＭＳ Ｐゴシック" w:hAnsi="Verdana" w:hint="eastAsia"/>
            <w:sz w:val="24"/>
          </w:rPr>
          <w:t>理解</w:t>
        </w:r>
      </w:ins>
      <w:ins w:id="39" w:author="Sato Mieko" w:date="2018-11-29T16:33:00Z">
        <w:r w:rsidR="00231FBE">
          <w:rPr>
            <w:rFonts w:ascii="Verdana" w:eastAsia="ＭＳ Ｐゴシック" w:hAnsi="Verdana" w:hint="eastAsia"/>
            <w:sz w:val="24"/>
          </w:rPr>
          <w:t>し</w:t>
        </w:r>
      </w:ins>
      <w:ins w:id="40" w:author="Sato Mieko" w:date="2018-11-29T16:32:00Z">
        <w:r w:rsidR="00E60069">
          <w:rPr>
            <w:rFonts w:ascii="Verdana" w:eastAsia="ＭＳ Ｐゴシック" w:hAnsi="Verdana" w:hint="eastAsia"/>
            <w:sz w:val="24"/>
          </w:rPr>
          <w:t>、</w:t>
        </w:r>
      </w:ins>
      <w:del w:id="41" w:author="Sato Mieko" w:date="2018-11-29T16:32:00Z">
        <w:r w:rsidR="00682C25" w:rsidRPr="00351139" w:rsidDel="00E60069">
          <w:rPr>
            <w:rFonts w:ascii="Verdana" w:eastAsia="ＭＳ Ｐゴシック" w:hAnsi="Verdana" w:hint="eastAsia"/>
            <w:sz w:val="24"/>
          </w:rPr>
          <w:delText>を</w:delText>
        </w:r>
        <w:r w:rsidR="005E772F" w:rsidRPr="00351139" w:rsidDel="00E60069">
          <w:rPr>
            <w:rFonts w:ascii="Verdana" w:eastAsia="ＭＳ Ｐゴシック" w:hAnsi="Verdana" w:hint="eastAsia"/>
            <w:sz w:val="24"/>
          </w:rPr>
          <w:delText>学ぶ</w:delText>
        </w:r>
        <w:r w:rsidR="003625FE" w:rsidRPr="00351139" w:rsidDel="00E60069">
          <w:rPr>
            <w:rFonts w:ascii="Verdana" w:eastAsia="ＭＳ Ｐゴシック" w:hAnsi="Verdana" w:hint="eastAsia"/>
            <w:sz w:val="24"/>
          </w:rPr>
          <w:delText>こと、さらには</w:delText>
        </w:r>
      </w:del>
      <w:del w:id="42" w:author="Sato Mieko" w:date="2018-11-29T16:33:00Z">
        <w:r w:rsidR="003625FE" w:rsidRPr="00351139" w:rsidDel="00231FBE">
          <w:rPr>
            <w:rFonts w:ascii="Verdana" w:eastAsia="ＭＳ Ｐゴシック" w:hAnsi="Verdana" w:hint="eastAsia"/>
            <w:sz w:val="24"/>
          </w:rPr>
          <w:delText>、</w:delText>
        </w:r>
      </w:del>
      <w:r w:rsidR="003625FE" w:rsidRPr="00351139">
        <w:rPr>
          <w:rFonts w:ascii="Verdana" w:eastAsia="ＭＳ Ｐゴシック" w:hAnsi="Verdana" w:hint="eastAsia"/>
          <w:sz w:val="24"/>
        </w:rPr>
        <w:t>コード、リポジトリ</w:t>
      </w:r>
      <w:del w:id="43" w:author="Sato Mieko" w:date="2018-11-29T12:20:00Z">
        <w:r w:rsidR="003625FE" w:rsidRPr="00351139" w:rsidDel="007D6FB1">
          <w:rPr>
            <w:rFonts w:ascii="Verdana" w:eastAsia="ＭＳ Ｐゴシック" w:hAnsi="Verdana" w:hint="eastAsia"/>
            <w:sz w:val="24"/>
          </w:rPr>
          <w:delText>ー</w:delText>
        </w:r>
      </w:del>
      <w:r w:rsidR="003625FE" w:rsidRPr="00351139">
        <w:rPr>
          <w:rFonts w:ascii="Verdana" w:eastAsia="ＭＳ Ｐゴシック" w:hAnsi="Verdana" w:hint="eastAsia"/>
          <w:sz w:val="24"/>
        </w:rPr>
        <w:t>、</w:t>
      </w:r>
      <w:r w:rsidR="003625FE" w:rsidRPr="00351139">
        <w:rPr>
          <w:rFonts w:ascii="Verdana" w:eastAsia="ＭＳ Ｐゴシック" w:hAnsi="Verdana" w:hint="eastAsia"/>
          <w:sz w:val="24"/>
        </w:rPr>
        <w:t>Web</w:t>
      </w:r>
      <w:r w:rsidR="003625FE" w:rsidRPr="00351139">
        <w:rPr>
          <w:rFonts w:ascii="Verdana" w:eastAsia="ＭＳ Ｐゴシック" w:hAnsi="Verdana" w:hint="eastAsia"/>
          <w:sz w:val="24"/>
        </w:rPr>
        <w:t>サイト、</w:t>
      </w:r>
      <w:r w:rsidR="003625FE" w:rsidRPr="00351139">
        <w:rPr>
          <w:rFonts w:ascii="Verdana" w:eastAsia="ＭＳ Ｐゴシック" w:hAnsi="Verdana" w:hint="eastAsia"/>
          <w:sz w:val="24"/>
        </w:rPr>
        <w:t>Wiki</w:t>
      </w:r>
      <w:ins w:id="44" w:author="Sato Mieko" w:date="2018-11-29T16:32:00Z">
        <w:r w:rsidR="00E60069">
          <w:rPr>
            <w:rFonts w:ascii="Verdana" w:eastAsia="ＭＳ Ｐゴシック" w:hAnsi="Verdana" w:hint="eastAsia"/>
            <w:sz w:val="24"/>
          </w:rPr>
          <w:t>をはじめとする</w:t>
        </w:r>
      </w:ins>
      <w:del w:id="45" w:author="Sato Mieko" w:date="2018-11-29T16:32:00Z">
        <w:r w:rsidR="003625FE" w:rsidRPr="00351139" w:rsidDel="00E60069">
          <w:rPr>
            <w:rFonts w:ascii="Verdana" w:eastAsia="ＭＳ Ｐゴシック" w:hAnsi="Verdana" w:hint="eastAsia"/>
            <w:sz w:val="24"/>
          </w:rPr>
          <w:delText>、その</w:delText>
        </w:r>
      </w:del>
      <w:del w:id="46" w:author="Sato Mieko" w:date="2018-11-29T16:33:00Z">
        <w:r w:rsidR="003625FE" w:rsidRPr="00351139" w:rsidDel="00E60069">
          <w:rPr>
            <w:rFonts w:ascii="Verdana" w:eastAsia="ＭＳ Ｐゴシック" w:hAnsi="Verdana" w:hint="eastAsia"/>
            <w:sz w:val="24"/>
          </w:rPr>
          <w:delText>他の</w:delText>
        </w:r>
      </w:del>
      <w:r w:rsidR="003625FE" w:rsidRPr="00351139">
        <w:rPr>
          <w:rFonts w:ascii="Verdana" w:eastAsia="ＭＳ Ｐゴシック" w:hAnsi="Verdana" w:hint="eastAsia"/>
          <w:sz w:val="24"/>
        </w:rPr>
        <w:t>資産</w:t>
      </w:r>
      <w:r w:rsidR="00682C25" w:rsidRPr="00351139">
        <w:rPr>
          <w:rFonts w:ascii="Verdana" w:eastAsia="ＭＳ Ｐゴシック" w:hAnsi="Verdana" w:hint="eastAsia"/>
          <w:sz w:val="24"/>
        </w:rPr>
        <w:t>の</w:t>
      </w:r>
      <w:ins w:id="47" w:author="Sato Mieko" w:date="2018-11-29T16:30:00Z">
        <w:r w:rsidR="00E60069">
          <w:rPr>
            <w:rFonts w:ascii="Verdana" w:eastAsia="ＭＳ Ｐゴシック" w:hAnsi="Verdana" w:hint="eastAsia"/>
            <w:sz w:val="24"/>
          </w:rPr>
          <w:t>処理</w:t>
        </w:r>
      </w:ins>
      <w:del w:id="48" w:author="Sato Mieko" w:date="2018-11-29T16:30:00Z">
        <w:r w:rsidR="003625FE" w:rsidRPr="00351139" w:rsidDel="00E60069">
          <w:rPr>
            <w:rFonts w:ascii="Verdana" w:eastAsia="ＭＳ Ｐゴシック" w:hAnsi="Verdana" w:hint="eastAsia"/>
            <w:sz w:val="24"/>
          </w:rPr>
          <w:delText>処分</w:delText>
        </w:r>
      </w:del>
      <w:r w:rsidR="00522177" w:rsidRPr="00351139">
        <w:rPr>
          <w:rFonts w:ascii="Verdana" w:eastAsia="ＭＳ Ｐゴシック" w:hAnsi="Verdana" w:hint="eastAsia"/>
          <w:sz w:val="24"/>
        </w:rPr>
        <w:t>方法</w:t>
      </w:r>
      <w:r w:rsidR="003625FE" w:rsidRPr="00351139">
        <w:rPr>
          <w:rFonts w:ascii="Verdana" w:eastAsia="ＭＳ Ｐゴシック" w:hAnsi="Verdana" w:hint="eastAsia"/>
          <w:sz w:val="24"/>
        </w:rPr>
        <w:t>を</w:t>
      </w:r>
      <w:r w:rsidR="005E772F" w:rsidRPr="00351139">
        <w:rPr>
          <w:rFonts w:ascii="Verdana" w:eastAsia="ＭＳ Ｐゴシック" w:hAnsi="Verdana" w:hint="eastAsia"/>
          <w:sz w:val="24"/>
        </w:rPr>
        <w:t>決定す</w:t>
      </w:r>
      <w:r w:rsidR="00522177" w:rsidRPr="00351139">
        <w:rPr>
          <w:rFonts w:ascii="Verdana" w:eastAsia="ＭＳ Ｐゴシック" w:hAnsi="Verdana" w:hint="eastAsia"/>
          <w:sz w:val="24"/>
        </w:rPr>
        <w:t>る</w:t>
      </w:r>
      <w:ins w:id="49" w:author="Sato Mieko" w:date="2018-11-29T16:34:00Z">
        <w:r w:rsidR="00231FBE">
          <w:rPr>
            <w:rFonts w:ascii="Verdana" w:eastAsia="ＭＳ Ｐゴシック" w:hAnsi="Verdana" w:hint="eastAsia"/>
            <w:sz w:val="24"/>
          </w:rPr>
          <w:t>ための</w:t>
        </w:r>
      </w:ins>
      <w:del w:id="50" w:author="Sato Mieko" w:date="2018-11-29T16:34:00Z">
        <w:r w:rsidR="003625FE" w:rsidRPr="00351139" w:rsidDel="00231FBE">
          <w:rPr>
            <w:rFonts w:ascii="Verdana" w:eastAsia="ＭＳ Ｐゴシック" w:hAnsi="Verdana" w:hint="eastAsia"/>
            <w:sz w:val="24"/>
          </w:rPr>
          <w:delText>こと</w:delText>
        </w:r>
      </w:del>
      <w:r w:rsidR="00522177" w:rsidRPr="00351139">
        <w:rPr>
          <w:rFonts w:ascii="Verdana" w:eastAsia="ＭＳ Ｐゴシック" w:hAnsi="Verdana" w:hint="eastAsia"/>
          <w:sz w:val="24"/>
        </w:rPr>
        <w:t>手助け</w:t>
      </w:r>
      <w:ins w:id="51" w:author="Sato Mieko" w:date="2018-11-29T16:34:00Z">
        <w:r w:rsidR="00231FBE">
          <w:rPr>
            <w:rFonts w:ascii="Verdana" w:eastAsia="ＭＳ Ｐゴシック" w:hAnsi="Verdana" w:hint="eastAsia"/>
            <w:sz w:val="24"/>
          </w:rPr>
          <w:t>を</w:t>
        </w:r>
      </w:ins>
      <w:r w:rsidR="00522177" w:rsidRPr="00351139">
        <w:rPr>
          <w:rFonts w:ascii="Verdana" w:eastAsia="ＭＳ Ｐゴシック" w:hAnsi="Verdana" w:hint="eastAsia"/>
          <w:sz w:val="24"/>
        </w:rPr>
        <w:t>します。</w:t>
      </w:r>
    </w:p>
    <w:p w14:paraId="5E427771" w14:textId="77777777" w:rsidR="001369F6" w:rsidRPr="00351139" w:rsidRDefault="001369F6" w:rsidP="00E83E55">
      <w:pPr>
        <w:rPr>
          <w:rFonts w:ascii="Verdana" w:eastAsia="ＭＳ Ｐゴシック" w:hAnsi="Verdana"/>
          <w:sz w:val="24"/>
        </w:rPr>
      </w:pPr>
    </w:p>
    <w:p w14:paraId="36ED0E1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Contents</w:t>
      </w:r>
    </w:p>
    <w:p w14:paraId="3F4201E9" w14:textId="77777777" w:rsidR="00E83E55" w:rsidRPr="00351139" w:rsidRDefault="00522177" w:rsidP="00E83E55">
      <w:pPr>
        <w:rPr>
          <w:rFonts w:ascii="Verdana" w:eastAsia="ＭＳ Ｐゴシック" w:hAnsi="Verdana"/>
          <w:sz w:val="24"/>
        </w:rPr>
      </w:pPr>
      <w:r w:rsidRPr="00351139">
        <w:rPr>
          <w:rFonts w:ascii="Verdana" w:eastAsia="ＭＳ Ｐゴシック" w:hAnsi="Verdana" w:hint="eastAsia"/>
          <w:sz w:val="24"/>
        </w:rPr>
        <w:t>目次</w:t>
      </w:r>
    </w:p>
    <w:p w14:paraId="62503005" w14:textId="77777777" w:rsidR="00522177" w:rsidRPr="00351139" w:rsidRDefault="00522177" w:rsidP="00E83E55">
      <w:pPr>
        <w:rPr>
          <w:rFonts w:ascii="Verdana" w:eastAsia="ＭＳ Ｐゴシック" w:hAnsi="Verdana"/>
          <w:sz w:val="24"/>
        </w:rPr>
      </w:pPr>
    </w:p>
    <w:p w14:paraId="394F0AA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Life cycle planning for your open source project</w:t>
      </w:r>
    </w:p>
    <w:p w14:paraId="2857A20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What does a dead open source project look like?</w:t>
      </w:r>
    </w:p>
    <w:p w14:paraId="44EF8A5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 xml:space="preserve">    Why plan for the end of a project, before you even launch it?</w:t>
      </w:r>
    </w:p>
    <w:p w14:paraId="349BBE8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Deciding when to end or pull out of a project</w:t>
      </w:r>
    </w:p>
    <w:p w14:paraId="55E8B8A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How to end an open source project</w:t>
      </w:r>
    </w:p>
    <w:p w14:paraId="5C00AB5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Final words</w:t>
      </w:r>
    </w:p>
    <w:p w14:paraId="20B93BA9" w14:textId="32D8DF53" w:rsidR="00522177" w:rsidRPr="00351139" w:rsidRDefault="00522177" w:rsidP="00E83E55">
      <w:pPr>
        <w:rPr>
          <w:rFonts w:ascii="Verdana" w:eastAsia="ＭＳ Ｐゴシック" w:hAnsi="Verdana"/>
          <w:sz w:val="24"/>
        </w:rPr>
      </w:pPr>
      <w:del w:id="52" w:author="Sato Mieko" w:date="2018-11-28T12:17:00Z">
        <w:r w:rsidRPr="00351139" w:rsidDel="001A54A1">
          <w:rPr>
            <w:rFonts w:ascii="Verdana" w:eastAsia="ＭＳ Ｐゴシック" w:hAnsi="Verdana" w:hint="eastAsia"/>
            <w:sz w:val="24"/>
          </w:rPr>
          <w:delText xml:space="preserve">　</w:delText>
        </w:r>
      </w:del>
      <w:ins w:id="53" w:author="Sato Mieko" w:date="2018-11-28T12:17:00Z">
        <w:r w:rsidR="001A54A1">
          <w:rPr>
            <w:rFonts w:ascii="Verdana" w:eastAsia="ＭＳ Ｐゴシック" w:hAnsi="Verdana" w:hint="eastAsia"/>
            <w:sz w:val="24"/>
          </w:rPr>
          <w:t xml:space="preserve"> </w:t>
        </w:r>
      </w:ins>
      <w:del w:id="54" w:author="Sato Mieko" w:date="2018-11-28T12:17:00Z">
        <w:r w:rsidRPr="00351139" w:rsidDel="001A54A1">
          <w:rPr>
            <w:rFonts w:ascii="Verdana" w:eastAsia="ＭＳ Ｐゴシック" w:hAnsi="Verdana" w:hint="eastAsia"/>
            <w:sz w:val="24"/>
          </w:rPr>
          <w:delText xml:space="preserve">　</w:delText>
        </w:r>
      </w:del>
      <w:bookmarkStart w:id="55" w:name="_Hlk524964052"/>
      <w:ins w:id="56"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オープンソース</w:t>
      </w:r>
      <w:ins w:id="57"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プロジェクトのライフサイクル計画</w:t>
      </w:r>
    </w:p>
    <w:bookmarkEnd w:id="55"/>
    <w:p w14:paraId="7D32982F" w14:textId="790E935C" w:rsidR="00522177" w:rsidRPr="00351139" w:rsidRDefault="00522177" w:rsidP="00E83E55">
      <w:pPr>
        <w:rPr>
          <w:rFonts w:ascii="Verdana" w:eastAsia="ＭＳ Ｐゴシック" w:hAnsi="Verdana"/>
          <w:sz w:val="24"/>
        </w:rPr>
      </w:pPr>
      <w:del w:id="58" w:author="Sato Mieko" w:date="2018-11-28T12:17:00Z">
        <w:r w:rsidRPr="00351139" w:rsidDel="001A54A1">
          <w:rPr>
            <w:rFonts w:ascii="Verdana" w:eastAsia="ＭＳ Ｐゴシック" w:hAnsi="Verdana" w:hint="eastAsia"/>
            <w:sz w:val="24"/>
          </w:rPr>
          <w:delText xml:space="preserve">　</w:delText>
        </w:r>
      </w:del>
      <w:ins w:id="59" w:author="Sato Mieko" w:date="2018-11-28T12:17:00Z">
        <w:r w:rsidR="001A54A1">
          <w:rPr>
            <w:rFonts w:ascii="Verdana" w:eastAsia="ＭＳ Ｐゴシック" w:hAnsi="Verdana" w:hint="eastAsia"/>
            <w:sz w:val="24"/>
          </w:rPr>
          <w:t xml:space="preserve"> </w:t>
        </w:r>
      </w:ins>
      <w:del w:id="60" w:author="Sato Mieko" w:date="2018-11-28T12:17:00Z">
        <w:r w:rsidRPr="00351139" w:rsidDel="001A54A1">
          <w:rPr>
            <w:rFonts w:ascii="Verdana" w:eastAsia="ＭＳ Ｐゴシック" w:hAnsi="Verdana" w:hint="eastAsia"/>
            <w:sz w:val="24"/>
          </w:rPr>
          <w:delText xml:space="preserve">　</w:delText>
        </w:r>
      </w:del>
      <w:bookmarkStart w:id="61" w:name="_Hlk525055121"/>
      <w:ins w:id="62"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「死んだ」オープンソース</w:t>
      </w:r>
      <w:ins w:id="63"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w:t>
      </w:r>
      <w:ins w:id="64" w:author="Sato Mieko" w:date="2018-11-29T16:39:00Z">
        <w:r w:rsidR="00231FBE">
          <w:rPr>
            <w:rFonts w:ascii="Verdana" w:eastAsia="ＭＳ Ｐゴシック" w:hAnsi="Verdana" w:hint="eastAsia"/>
            <w:sz w:val="24"/>
          </w:rPr>
          <w:t>と</w:t>
        </w:r>
      </w:ins>
      <w:r w:rsidRPr="00351139">
        <w:rPr>
          <w:rFonts w:ascii="Verdana" w:eastAsia="ＭＳ Ｐゴシック" w:hAnsi="Verdana" w:hint="eastAsia"/>
          <w:sz w:val="24"/>
        </w:rPr>
        <w:t>はど</w:t>
      </w:r>
      <w:ins w:id="65" w:author="Sato Mieko" w:date="2018-11-28T10:09:00Z">
        <w:r w:rsidR="00AD7036">
          <w:rPr>
            <w:rFonts w:ascii="Verdana" w:eastAsia="ＭＳ Ｐゴシック" w:hAnsi="Verdana" w:hint="eastAsia"/>
            <w:sz w:val="24"/>
          </w:rPr>
          <w:t>のようなもの</w:t>
        </w:r>
      </w:ins>
      <w:del w:id="66" w:author="Sato Mieko" w:date="2018-11-28T10:09:00Z">
        <w:r w:rsidR="00CE4C37" w:rsidRPr="00351139" w:rsidDel="00AD7036">
          <w:rPr>
            <w:rFonts w:ascii="Verdana" w:eastAsia="ＭＳ Ｐゴシック" w:hAnsi="Verdana" w:hint="eastAsia"/>
            <w:sz w:val="24"/>
          </w:rPr>
          <w:delText>んな</w:delText>
        </w:r>
      </w:del>
      <w:del w:id="67" w:author="Sato Mieko" w:date="2018-11-28T10:08:00Z">
        <w:r w:rsidR="00CE4C37" w:rsidRPr="00351139" w:rsidDel="00AD7036">
          <w:rPr>
            <w:rFonts w:ascii="Verdana" w:eastAsia="ＭＳ Ｐゴシック" w:hAnsi="Verdana" w:hint="eastAsia"/>
            <w:sz w:val="24"/>
          </w:rPr>
          <w:delText>風に</w:delText>
        </w:r>
        <w:r w:rsidRPr="00351139" w:rsidDel="00AD7036">
          <w:rPr>
            <w:rFonts w:ascii="Verdana" w:eastAsia="ＭＳ Ｐゴシック" w:hAnsi="Verdana" w:hint="eastAsia"/>
            <w:sz w:val="24"/>
          </w:rPr>
          <w:delText>見</w:delText>
        </w:r>
        <w:r w:rsidR="00CE4C37" w:rsidRPr="00351139" w:rsidDel="00AD7036">
          <w:rPr>
            <w:rFonts w:ascii="Verdana" w:eastAsia="ＭＳ Ｐゴシック" w:hAnsi="Verdana" w:hint="eastAsia"/>
            <w:sz w:val="24"/>
          </w:rPr>
          <w:delText>え</w:delText>
        </w:r>
        <w:r w:rsidRPr="00351139" w:rsidDel="00AD7036">
          <w:rPr>
            <w:rFonts w:ascii="Verdana" w:eastAsia="ＭＳ Ｐゴシック" w:hAnsi="Verdana" w:hint="eastAsia"/>
            <w:sz w:val="24"/>
          </w:rPr>
          <w:delText>る</w:delText>
        </w:r>
      </w:del>
      <w:r w:rsidRPr="00351139">
        <w:rPr>
          <w:rFonts w:ascii="Verdana" w:eastAsia="ＭＳ Ｐゴシック" w:hAnsi="Verdana" w:hint="eastAsia"/>
          <w:sz w:val="24"/>
        </w:rPr>
        <w:t>か？</w:t>
      </w:r>
    </w:p>
    <w:bookmarkEnd w:id="61"/>
    <w:p w14:paraId="19054274" w14:textId="36C84D26" w:rsidR="00522177" w:rsidRPr="00351139" w:rsidRDefault="00522177" w:rsidP="00E83E55">
      <w:pPr>
        <w:rPr>
          <w:rFonts w:ascii="Verdana" w:eastAsia="ＭＳ Ｐゴシック" w:hAnsi="Verdana"/>
          <w:sz w:val="24"/>
        </w:rPr>
      </w:pPr>
      <w:del w:id="68" w:author="Sato Mieko" w:date="2018-11-28T12:17:00Z">
        <w:r w:rsidRPr="00351139" w:rsidDel="001A54A1">
          <w:rPr>
            <w:rFonts w:ascii="Verdana" w:eastAsia="ＭＳ Ｐゴシック" w:hAnsi="Verdana" w:hint="eastAsia"/>
            <w:sz w:val="24"/>
          </w:rPr>
          <w:delText xml:space="preserve">　</w:delText>
        </w:r>
      </w:del>
      <w:ins w:id="69" w:author="Sato Mieko" w:date="2018-11-28T12:17:00Z">
        <w:r w:rsidR="001A54A1">
          <w:rPr>
            <w:rFonts w:ascii="Verdana" w:eastAsia="ＭＳ Ｐゴシック" w:hAnsi="Verdana" w:hint="eastAsia"/>
            <w:sz w:val="24"/>
          </w:rPr>
          <w:t xml:space="preserve"> </w:t>
        </w:r>
      </w:ins>
      <w:del w:id="70" w:author="Sato Mieko" w:date="2018-11-28T12:17:00Z">
        <w:r w:rsidRPr="00351139" w:rsidDel="001A54A1">
          <w:rPr>
            <w:rFonts w:ascii="Verdana" w:eastAsia="ＭＳ Ｐゴシック" w:hAnsi="Verdana" w:hint="eastAsia"/>
            <w:sz w:val="24"/>
          </w:rPr>
          <w:delText xml:space="preserve">　</w:delText>
        </w:r>
      </w:del>
      <w:bookmarkStart w:id="71" w:name="_Hlk525655210"/>
      <w:ins w:id="72" w:author="Sato Mieko" w:date="2018-11-28T12:17:00Z">
        <w:r w:rsidR="001A54A1">
          <w:rPr>
            <w:rFonts w:ascii="Verdana" w:eastAsia="ＭＳ Ｐゴシック" w:hAnsi="Verdana" w:hint="eastAsia"/>
            <w:sz w:val="24"/>
          </w:rPr>
          <w:t xml:space="preserve"> </w:t>
        </w:r>
      </w:ins>
      <w:ins w:id="73" w:author="Sato Mieko" w:date="2018-11-29T12:29:00Z">
        <w:r w:rsidR="00FD50DB">
          <w:rPr>
            <w:rFonts w:ascii="Verdana" w:eastAsia="ＭＳ Ｐゴシック" w:hAnsi="Verdana" w:hint="eastAsia"/>
            <w:sz w:val="24"/>
          </w:rPr>
          <w:t>なぜ</w:t>
        </w:r>
      </w:ins>
      <w:r w:rsidRPr="00351139">
        <w:rPr>
          <w:rFonts w:ascii="Verdana" w:eastAsia="ＭＳ Ｐゴシック" w:hAnsi="Verdana" w:hint="eastAsia"/>
          <w:sz w:val="24"/>
        </w:rPr>
        <w:t>プロジェクトの終了計画</w:t>
      </w:r>
      <w:ins w:id="74" w:author="Sato Mieko" w:date="2018-11-29T12:30:00Z">
        <w:r w:rsidR="00FD50DB">
          <w:rPr>
            <w:rFonts w:ascii="Verdana" w:eastAsia="ＭＳ Ｐゴシック" w:hAnsi="Verdana" w:hint="eastAsia"/>
            <w:sz w:val="24"/>
          </w:rPr>
          <w:t>を</w:t>
        </w:r>
      </w:ins>
      <w:ins w:id="75" w:author="Sato Mieko" w:date="2018-11-29T12:33:00Z">
        <w:r w:rsidR="000565D5">
          <w:rPr>
            <w:rFonts w:ascii="Verdana" w:eastAsia="ＭＳ Ｐゴシック" w:hAnsi="Verdana" w:hint="eastAsia"/>
            <w:sz w:val="24"/>
          </w:rPr>
          <w:t>発足前から</w:t>
        </w:r>
      </w:ins>
      <w:ins w:id="76" w:author="Sato Mieko" w:date="2018-11-29T12:30:00Z">
        <w:r w:rsidR="00FD50DB">
          <w:rPr>
            <w:rFonts w:ascii="Verdana" w:eastAsia="ＭＳ Ｐゴシック" w:hAnsi="Verdana" w:hint="eastAsia"/>
            <w:sz w:val="24"/>
          </w:rPr>
          <w:t>作成するのか</w:t>
        </w:r>
      </w:ins>
      <w:del w:id="77" w:author="Sato Mieko" w:date="2018-11-29T12:30:00Z">
        <w:r w:rsidRPr="00351139" w:rsidDel="00FD50DB">
          <w:rPr>
            <w:rFonts w:ascii="Verdana" w:eastAsia="ＭＳ Ｐゴシック" w:hAnsi="Verdana" w:hint="eastAsia"/>
            <w:sz w:val="24"/>
          </w:rPr>
          <w:delText>はなぜ必要か（プロジェクトの始動前においてさえも）</w:delText>
        </w:r>
      </w:del>
      <w:r w:rsidRPr="00351139">
        <w:rPr>
          <w:rFonts w:ascii="Verdana" w:eastAsia="ＭＳ Ｐゴシック" w:hAnsi="Verdana" w:hint="eastAsia"/>
          <w:sz w:val="24"/>
        </w:rPr>
        <w:t>？</w:t>
      </w:r>
    </w:p>
    <w:bookmarkEnd w:id="71"/>
    <w:p w14:paraId="79D32DE2" w14:textId="3386D78B" w:rsidR="00837C09" w:rsidRPr="00351139" w:rsidRDefault="00522177" w:rsidP="00837C09">
      <w:pPr>
        <w:rPr>
          <w:rFonts w:ascii="Verdana" w:eastAsia="ＭＳ Ｐゴシック" w:hAnsi="Verdana"/>
          <w:sz w:val="24"/>
        </w:rPr>
      </w:pPr>
      <w:del w:id="78" w:author="Sato Mieko" w:date="2018-11-28T12:17:00Z">
        <w:r w:rsidRPr="00351139" w:rsidDel="001A54A1">
          <w:rPr>
            <w:rFonts w:ascii="Verdana" w:eastAsia="ＭＳ Ｐゴシック" w:hAnsi="Verdana" w:hint="eastAsia"/>
            <w:sz w:val="24"/>
          </w:rPr>
          <w:delText xml:space="preserve">　</w:delText>
        </w:r>
      </w:del>
      <w:ins w:id="79" w:author="Sato Mieko" w:date="2018-11-28T12:17:00Z">
        <w:r w:rsidR="001A54A1">
          <w:rPr>
            <w:rFonts w:ascii="Verdana" w:eastAsia="ＭＳ Ｐゴシック" w:hAnsi="Verdana" w:hint="eastAsia"/>
            <w:sz w:val="24"/>
          </w:rPr>
          <w:t xml:space="preserve"> </w:t>
        </w:r>
      </w:ins>
      <w:del w:id="80" w:author="Sato Mieko" w:date="2018-11-28T12:17:00Z">
        <w:r w:rsidRPr="00351139" w:rsidDel="001A54A1">
          <w:rPr>
            <w:rFonts w:ascii="Verdana" w:eastAsia="ＭＳ Ｐゴシック" w:hAnsi="Verdana" w:hint="eastAsia"/>
            <w:sz w:val="24"/>
          </w:rPr>
          <w:delText xml:space="preserve">　</w:delText>
        </w:r>
      </w:del>
      <w:ins w:id="81" w:author="Sato Mieko" w:date="2018-11-28T12:17:00Z">
        <w:r w:rsidR="001A54A1">
          <w:rPr>
            <w:rFonts w:ascii="Verdana" w:eastAsia="ＭＳ Ｐゴシック" w:hAnsi="Verdana" w:hint="eastAsia"/>
            <w:sz w:val="24"/>
          </w:rPr>
          <w:t xml:space="preserve"> </w:t>
        </w:r>
      </w:ins>
      <w:r w:rsidR="00837C09" w:rsidRPr="00351139">
        <w:rPr>
          <w:rFonts w:ascii="Verdana" w:eastAsia="ＭＳ Ｐゴシック" w:hAnsi="Verdana" w:hint="eastAsia"/>
          <w:sz w:val="24"/>
        </w:rPr>
        <w:t>プロジェクト</w:t>
      </w:r>
      <w:del w:id="82" w:author="Sato Mieko" w:date="2018-11-28T13:20:00Z">
        <w:r w:rsidR="00837C09" w:rsidRPr="00351139" w:rsidDel="007D241D">
          <w:rPr>
            <w:rFonts w:ascii="Verdana" w:eastAsia="ＭＳ Ｐゴシック" w:hAnsi="Verdana" w:hint="eastAsia"/>
            <w:sz w:val="24"/>
          </w:rPr>
          <w:delText>をいつ</w:delText>
        </w:r>
      </w:del>
      <w:ins w:id="83" w:author="Sato Mieko" w:date="2018-11-28T13:20:00Z">
        <w:r w:rsidR="007D241D">
          <w:rPr>
            <w:rFonts w:ascii="Verdana" w:eastAsia="ＭＳ Ｐゴシック" w:hAnsi="Verdana" w:hint="eastAsia"/>
            <w:sz w:val="24"/>
          </w:rPr>
          <w:t>の</w:t>
        </w:r>
      </w:ins>
      <w:r w:rsidR="00837C09" w:rsidRPr="00351139">
        <w:rPr>
          <w:rFonts w:ascii="Verdana" w:eastAsia="ＭＳ Ｐゴシック" w:hAnsi="Verdana" w:hint="eastAsia"/>
          <w:sz w:val="24"/>
        </w:rPr>
        <w:t>終了</w:t>
      </w:r>
      <w:ins w:id="84" w:author="Sato Mieko" w:date="2018-11-29T12:41:00Z">
        <w:r w:rsidR="00927C6E">
          <w:rPr>
            <w:rFonts w:ascii="Verdana" w:eastAsia="ＭＳ Ｐゴシック" w:hAnsi="Verdana" w:hint="eastAsia"/>
            <w:sz w:val="24"/>
          </w:rPr>
          <w:t>・</w:t>
        </w:r>
      </w:ins>
      <w:del w:id="85" w:author="Sato Mieko" w:date="2018-11-29T12:38:00Z">
        <w:r w:rsidR="00837C09" w:rsidRPr="00351139" w:rsidDel="005A55AA">
          <w:rPr>
            <w:rFonts w:ascii="Verdana" w:eastAsia="ＭＳ Ｐゴシック" w:hAnsi="Verdana" w:hint="eastAsia"/>
            <w:sz w:val="24"/>
          </w:rPr>
          <w:delText>、</w:delText>
        </w:r>
        <w:r w:rsidR="0023157B" w:rsidRPr="00351139" w:rsidDel="005A55AA">
          <w:rPr>
            <w:rFonts w:ascii="Verdana" w:eastAsia="ＭＳ Ｐゴシック" w:hAnsi="Verdana" w:hint="eastAsia"/>
            <w:sz w:val="24"/>
          </w:rPr>
          <w:delText>移管</w:delText>
        </w:r>
        <w:r w:rsidR="00837C09" w:rsidRPr="00351139" w:rsidDel="005A55AA">
          <w:rPr>
            <w:rFonts w:ascii="Verdana" w:eastAsia="ＭＳ Ｐゴシック" w:hAnsi="Verdana" w:hint="eastAsia"/>
            <w:sz w:val="24"/>
          </w:rPr>
          <w:delText>、</w:delText>
        </w:r>
      </w:del>
      <w:del w:id="86" w:author="Sato Mieko" w:date="2018-11-28T13:20:00Z">
        <w:r w:rsidR="00837C09" w:rsidRPr="00351139" w:rsidDel="007D241D">
          <w:rPr>
            <w:rFonts w:ascii="Verdana" w:eastAsia="ＭＳ Ｐゴシック" w:hAnsi="Verdana" w:hint="eastAsia"/>
            <w:sz w:val="24"/>
          </w:rPr>
          <w:delText>あるいは、それから</w:delText>
        </w:r>
      </w:del>
      <w:r w:rsidR="00837C09" w:rsidRPr="00351139">
        <w:rPr>
          <w:rFonts w:ascii="Verdana" w:eastAsia="ＭＳ Ｐゴシック" w:hAnsi="Verdana" w:hint="eastAsia"/>
          <w:sz w:val="24"/>
        </w:rPr>
        <w:t>撤退</w:t>
      </w:r>
      <w:ins w:id="87" w:author="Sato Mieko" w:date="2018-11-28T13:20:00Z">
        <w:r w:rsidR="007D241D">
          <w:rPr>
            <w:rFonts w:ascii="Verdana" w:eastAsia="ＭＳ Ｐゴシック" w:hAnsi="Verdana" w:hint="eastAsia"/>
            <w:sz w:val="24"/>
          </w:rPr>
          <w:t>時期</w:t>
        </w:r>
      </w:ins>
      <w:del w:id="88" w:author="Sato Mieko" w:date="2018-11-28T13:20:00Z">
        <w:r w:rsidR="00837C09" w:rsidRPr="00351139" w:rsidDel="007D241D">
          <w:rPr>
            <w:rFonts w:ascii="Verdana" w:eastAsia="ＭＳ Ｐゴシック" w:hAnsi="Verdana" w:hint="eastAsia"/>
            <w:sz w:val="24"/>
          </w:rPr>
          <w:delText>するか</w:delText>
        </w:r>
      </w:del>
      <w:r w:rsidR="00837C09" w:rsidRPr="00351139">
        <w:rPr>
          <w:rFonts w:ascii="Verdana" w:eastAsia="ＭＳ Ｐゴシック" w:hAnsi="Verdana" w:hint="eastAsia"/>
          <w:sz w:val="24"/>
        </w:rPr>
        <w:t>を決定する</w:t>
      </w:r>
    </w:p>
    <w:p w14:paraId="35943DD3" w14:textId="1DEA7078" w:rsidR="001936E2" w:rsidRPr="00351139" w:rsidRDefault="001936E2" w:rsidP="00E83E55">
      <w:pPr>
        <w:rPr>
          <w:rFonts w:ascii="Verdana" w:eastAsia="ＭＳ Ｐゴシック" w:hAnsi="Verdana"/>
          <w:sz w:val="24"/>
        </w:rPr>
      </w:pPr>
      <w:del w:id="89" w:author="Sato Mieko" w:date="2018-11-28T12:17:00Z">
        <w:r w:rsidRPr="00351139" w:rsidDel="001A54A1">
          <w:rPr>
            <w:rFonts w:ascii="Verdana" w:eastAsia="ＭＳ Ｐゴシック" w:hAnsi="Verdana" w:hint="eastAsia"/>
            <w:sz w:val="24"/>
          </w:rPr>
          <w:delText xml:space="preserve">　</w:delText>
        </w:r>
      </w:del>
      <w:ins w:id="90" w:author="Sato Mieko" w:date="2018-11-28T12:17:00Z">
        <w:r w:rsidR="001A54A1">
          <w:rPr>
            <w:rFonts w:ascii="Verdana" w:eastAsia="ＭＳ Ｐゴシック" w:hAnsi="Verdana" w:hint="eastAsia"/>
            <w:sz w:val="24"/>
          </w:rPr>
          <w:t xml:space="preserve"> </w:t>
        </w:r>
      </w:ins>
      <w:del w:id="91" w:author="Sato Mieko" w:date="2018-11-28T12:17:00Z">
        <w:r w:rsidRPr="00351139" w:rsidDel="001A54A1">
          <w:rPr>
            <w:rFonts w:ascii="Verdana" w:eastAsia="ＭＳ Ｐゴシック" w:hAnsi="Verdana" w:hint="eastAsia"/>
            <w:sz w:val="24"/>
          </w:rPr>
          <w:delText xml:space="preserve">　</w:delText>
        </w:r>
      </w:del>
      <w:ins w:id="92"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どのようにオープンソース</w:t>
      </w:r>
      <w:ins w:id="93"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プロジェクトを終了させるか</w:t>
      </w:r>
    </w:p>
    <w:p w14:paraId="131491E9" w14:textId="6B27E325" w:rsidR="001936E2" w:rsidRPr="00351139" w:rsidRDefault="001936E2" w:rsidP="00E83E55">
      <w:pPr>
        <w:rPr>
          <w:rFonts w:ascii="Verdana" w:eastAsia="ＭＳ Ｐゴシック" w:hAnsi="Verdana"/>
          <w:sz w:val="24"/>
        </w:rPr>
      </w:pPr>
      <w:del w:id="94" w:author="Sato Mieko" w:date="2018-11-28T12:17:00Z">
        <w:r w:rsidRPr="00351139" w:rsidDel="001A54A1">
          <w:rPr>
            <w:rFonts w:ascii="Verdana" w:eastAsia="ＭＳ Ｐゴシック" w:hAnsi="Verdana" w:hint="eastAsia"/>
            <w:sz w:val="24"/>
          </w:rPr>
          <w:delText xml:space="preserve">　</w:delText>
        </w:r>
      </w:del>
      <w:ins w:id="95" w:author="Sato Mieko" w:date="2018-11-28T12:17:00Z">
        <w:r w:rsidR="001A54A1">
          <w:rPr>
            <w:rFonts w:ascii="Verdana" w:eastAsia="ＭＳ Ｐゴシック" w:hAnsi="Verdana" w:hint="eastAsia"/>
            <w:sz w:val="24"/>
          </w:rPr>
          <w:t xml:space="preserve"> </w:t>
        </w:r>
      </w:ins>
      <w:del w:id="96" w:author="Sato Mieko" w:date="2018-11-28T12:17:00Z">
        <w:r w:rsidRPr="00351139" w:rsidDel="001A54A1">
          <w:rPr>
            <w:rFonts w:ascii="Verdana" w:eastAsia="ＭＳ Ｐゴシック" w:hAnsi="Verdana" w:hint="eastAsia"/>
            <w:sz w:val="24"/>
          </w:rPr>
          <w:delText xml:space="preserve">　</w:delText>
        </w:r>
      </w:del>
      <w:ins w:id="97"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結論</w:t>
      </w:r>
    </w:p>
    <w:p w14:paraId="172E4B59" w14:textId="77777777" w:rsidR="00E83E55" w:rsidRPr="00351139" w:rsidRDefault="00E83E55" w:rsidP="00E83E55">
      <w:pPr>
        <w:rPr>
          <w:rFonts w:ascii="Verdana" w:eastAsia="ＭＳ Ｐゴシック" w:hAnsi="Verdana"/>
          <w:sz w:val="24"/>
        </w:rPr>
      </w:pPr>
    </w:p>
    <w:p w14:paraId="660D558B" w14:textId="5C413AE5" w:rsidR="00E83E55" w:rsidRDefault="00E83E55" w:rsidP="00E83E55">
      <w:pPr>
        <w:rPr>
          <w:ins w:id="98" w:author="Sato Mieko" w:date="2018-11-29T12:43:00Z"/>
          <w:rFonts w:ascii="Verdana" w:eastAsia="ＭＳ Ｐゴシック" w:hAnsi="Verdana"/>
          <w:sz w:val="24"/>
        </w:rPr>
      </w:pPr>
      <w:r w:rsidRPr="00351139">
        <w:rPr>
          <w:rFonts w:ascii="Verdana" w:eastAsia="ＭＳ Ｐゴシック" w:hAnsi="Verdana"/>
          <w:sz w:val="24"/>
        </w:rPr>
        <w:t>View All Guides »</w:t>
      </w:r>
    </w:p>
    <w:p w14:paraId="4D7D378F" w14:textId="45DCEF45" w:rsidR="00C5512F" w:rsidRPr="00351139" w:rsidRDefault="00C5512F" w:rsidP="00E83E55">
      <w:pPr>
        <w:rPr>
          <w:rFonts w:ascii="Verdana" w:eastAsia="ＭＳ Ｐゴシック" w:hAnsi="Verdana"/>
          <w:sz w:val="24"/>
        </w:rPr>
      </w:pPr>
      <w:ins w:id="99" w:author="Sato Mieko" w:date="2018-11-29T12:44:00Z">
        <w:r>
          <w:rPr>
            <w:rFonts w:ascii="Verdana" w:eastAsia="ＭＳ Ｐゴシック" w:hAnsi="Verdana" w:hint="eastAsia"/>
            <w:sz w:val="24"/>
          </w:rPr>
          <w:t>ガイド一覧</w:t>
        </w:r>
      </w:ins>
    </w:p>
    <w:p w14:paraId="2897A8E3" w14:textId="47D40FF8" w:rsidR="00E83E55" w:rsidRDefault="00E83E55" w:rsidP="00E83E55">
      <w:pPr>
        <w:rPr>
          <w:ins w:id="100" w:author="Sato Mieko" w:date="2018-11-29T12:44:00Z"/>
          <w:rFonts w:ascii="Verdana" w:eastAsia="ＭＳ Ｐゴシック" w:hAnsi="Verdana"/>
          <w:sz w:val="24"/>
        </w:rPr>
      </w:pPr>
      <w:r w:rsidRPr="00351139">
        <w:rPr>
          <w:rFonts w:ascii="Verdana" w:eastAsia="ＭＳ Ｐゴシック" w:hAnsi="Verdana"/>
          <w:sz w:val="24"/>
        </w:rPr>
        <w:t>Contribute on GitHub »</w:t>
      </w:r>
    </w:p>
    <w:p w14:paraId="2D757822" w14:textId="1A02430E" w:rsidR="00C5512F" w:rsidRPr="00351139" w:rsidRDefault="00C5512F" w:rsidP="00E83E55">
      <w:pPr>
        <w:rPr>
          <w:rFonts w:ascii="Verdana" w:eastAsia="ＭＳ Ｐゴシック" w:hAnsi="Verdana"/>
          <w:sz w:val="24"/>
        </w:rPr>
      </w:pPr>
      <w:ins w:id="101" w:author="Sato Mieko" w:date="2018-11-29T12:44:00Z">
        <w:r>
          <w:rPr>
            <w:rFonts w:ascii="Verdana" w:eastAsia="ＭＳ Ｐゴシック" w:hAnsi="Verdana" w:hint="eastAsia"/>
            <w:sz w:val="24"/>
          </w:rPr>
          <w:t>GitHub</w:t>
        </w:r>
        <w:r>
          <w:rPr>
            <w:rFonts w:ascii="Verdana" w:eastAsia="ＭＳ Ｐゴシック" w:hAnsi="Verdana" w:hint="eastAsia"/>
            <w:sz w:val="24"/>
          </w:rPr>
          <w:t>上で貢献する</w:t>
        </w:r>
      </w:ins>
    </w:p>
    <w:p w14:paraId="5D36DBD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Contributors to this Guide</w:t>
      </w:r>
    </w:p>
    <w:p w14:paraId="1C9BA21E" w14:textId="158D0635" w:rsidR="00E83E55" w:rsidRPr="00351139" w:rsidRDefault="00C5512F" w:rsidP="00E83E55">
      <w:pPr>
        <w:rPr>
          <w:rFonts w:ascii="Verdana" w:eastAsia="ＭＳ Ｐゴシック" w:hAnsi="Verdana"/>
          <w:sz w:val="24"/>
        </w:rPr>
      </w:pPr>
      <w:ins w:id="102" w:author="Sato Mieko" w:date="2018-11-29T12:44:00Z">
        <w:r>
          <w:rPr>
            <w:rFonts w:ascii="Verdana" w:eastAsia="ＭＳ Ｐゴシック" w:hAnsi="Verdana" w:hint="eastAsia"/>
            <w:sz w:val="24"/>
          </w:rPr>
          <w:t>このガイドの貢献者</w:t>
        </w:r>
      </w:ins>
    </w:p>
    <w:p w14:paraId="19A70D6D" w14:textId="77777777" w:rsidR="00E83E55" w:rsidRPr="00351139" w:rsidRDefault="00E83E55" w:rsidP="00E83E55">
      <w:pPr>
        <w:rPr>
          <w:rFonts w:ascii="Verdana" w:eastAsia="ＭＳ Ｐゴシック" w:hAnsi="Verdana"/>
          <w:sz w:val="24"/>
        </w:rPr>
      </w:pPr>
    </w:p>
    <w:p w14:paraId="38BACEBD" w14:textId="77777777" w:rsidR="00E83E55" w:rsidRPr="00351139" w:rsidRDefault="00E83E55" w:rsidP="00E83E55">
      <w:pPr>
        <w:rPr>
          <w:rFonts w:ascii="Verdana" w:eastAsia="ＭＳ Ｐゴシック" w:hAnsi="Verdana"/>
          <w:sz w:val="24"/>
        </w:rPr>
      </w:pPr>
      <w:bookmarkStart w:id="103" w:name="_Hlk524963723"/>
      <w:r w:rsidRPr="00351139">
        <w:rPr>
          <w:rFonts w:ascii="Verdana" w:eastAsia="ＭＳ Ｐゴシック" w:hAnsi="Verdana"/>
          <w:sz w:val="24"/>
        </w:rPr>
        <w:t>David A. Wheeler</w:t>
      </w:r>
    </w:p>
    <w:p w14:paraId="7199EEB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Core Infrastructure Initiative (CII)</w:t>
      </w:r>
    </w:p>
    <w:bookmarkEnd w:id="103"/>
    <w:p w14:paraId="3967DC51" w14:textId="77777777" w:rsidR="001936E2" w:rsidRPr="00351139" w:rsidRDefault="00F00483" w:rsidP="001936E2">
      <w:pPr>
        <w:rPr>
          <w:rFonts w:ascii="Verdana" w:eastAsia="ＭＳ Ｐゴシック" w:hAnsi="Verdana"/>
          <w:sz w:val="24"/>
        </w:rPr>
      </w:pPr>
      <w:r w:rsidRPr="00351139">
        <w:rPr>
          <w:rFonts w:ascii="Verdana" w:eastAsia="ＭＳ Ｐゴシック" w:hAnsi="Verdana"/>
          <w:sz w:val="24"/>
        </w:rPr>
        <w:t xml:space="preserve">Dr. David A. Wheeler </w:t>
      </w:r>
    </w:p>
    <w:p w14:paraId="607BD063"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Core Infrastructure Initiative (CII)</w:t>
      </w:r>
    </w:p>
    <w:p w14:paraId="08F65251" w14:textId="77777777" w:rsidR="00E83E55" w:rsidRPr="00351139" w:rsidRDefault="00E83E55" w:rsidP="00E83E55">
      <w:pPr>
        <w:rPr>
          <w:rFonts w:ascii="Verdana" w:eastAsia="ＭＳ Ｐゴシック" w:hAnsi="Verdana"/>
          <w:sz w:val="24"/>
        </w:rPr>
      </w:pPr>
    </w:p>
    <w:p w14:paraId="6CC0939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 Capital One</w:t>
      </w:r>
    </w:p>
    <w:p w14:paraId="32E9E69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w:t>
      </w:r>
    </w:p>
    <w:p w14:paraId="5240CCB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Open Source Community Manager, Capital One</w:t>
      </w:r>
    </w:p>
    <w:p w14:paraId="1AFA1406"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Jared Smith</w:t>
      </w:r>
    </w:p>
    <w:p w14:paraId="06DEDC9C" w14:textId="284C808B"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w:t>
      </w:r>
      <w:ins w:id="104"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コミュニティ</w:t>
      </w:r>
      <w:ins w:id="105"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マネージャー、</w:t>
      </w:r>
      <w:r w:rsidRPr="00351139">
        <w:rPr>
          <w:rFonts w:ascii="Verdana" w:eastAsia="ＭＳ Ｐゴシック" w:hAnsi="Verdana"/>
          <w:sz w:val="24"/>
        </w:rPr>
        <w:t>Capital One</w:t>
      </w:r>
    </w:p>
    <w:p w14:paraId="2EC20984" w14:textId="77777777" w:rsidR="00E83E55" w:rsidRPr="00351139" w:rsidRDefault="00E83E55" w:rsidP="00E83E55">
      <w:pPr>
        <w:rPr>
          <w:rFonts w:ascii="Verdana" w:eastAsia="ＭＳ Ｐゴシック" w:hAnsi="Verdana"/>
          <w:sz w:val="24"/>
        </w:rPr>
      </w:pPr>
    </w:p>
    <w:p w14:paraId="64F3D34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Christine Abernathy</w:t>
      </w:r>
    </w:p>
    <w:p w14:paraId="78FE6D0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Open Source Developer Advocate at Facebook</w:t>
      </w:r>
    </w:p>
    <w:p w14:paraId="53AA15B0"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Christine Abernathy</w:t>
      </w:r>
    </w:p>
    <w:p w14:paraId="3F0EE0EC" w14:textId="204E345E"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w:t>
      </w:r>
      <w:ins w:id="106" w:author="Sato Mieko" w:date="2018-11-29T16:45:00Z">
        <w:r w:rsidR="00E0456C">
          <w:rPr>
            <w:rFonts w:ascii="Verdana" w:eastAsia="ＭＳ Ｐゴシック" w:hAnsi="Verdana" w:hint="eastAsia"/>
            <w:sz w:val="24"/>
          </w:rPr>
          <w:t xml:space="preserve"> </w:t>
        </w:r>
        <w:r w:rsidR="00E0456C">
          <w:rPr>
            <w:rFonts w:ascii="Verdana" w:eastAsia="ＭＳ Ｐゴシック" w:hAnsi="Verdana" w:hint="eastAsia"/>
            <w:sz w:val="24"/>
          </w:rPr>
          <w:t>デベロッパー</w:t>
        </w:r>
        <w:r w:rsidR="00E0456C">
          <w:rPr>
            <w:rFonts w:ascii="Verdana" w:eastAsia="ＭＳ Ｐゴシック" w:hAnsi="Verdana" w:hint="eastAsia"/>
            <w:sz w:val="24"/>
          </w:rPr>
          <w:t xml:space="preserve"> </w:t>
        </w:r>
        <w:r w:rsidR="00E0456C">
          <w:rPr>
            <w:rFonts w:ascii="Verdana" w:eastAsia="ＭＳ Ｐゴシック" w:hAnsi="Verdana" w:hint="eastAsia"/>
            <w:sz w:val="24"/>
          </w:rPr>
          <w:t>アドボケイト</w:t>
        </w:r>
      </w:ins>
      <w:del w:id="107" w:author="Sato Mieko" w:date="2018-11-29T16:45:00Z">
        <w:r w:rsidRPr="00351139" w:rsidDel="00E0456C">
          <w:rPr>
            <w:rFonts w:ascii="Verdana" w:eastAsia="ＭＳ Ｐゴシック" w:hAnsi="Verdana" w:hint="eastAsia"/>
            <w:sz w:val="24"/>
          </w:rPr>
          <w:delText>開</w:delText>
        </w:r>
      </w:del>
      <w:del w:id="108" w:author="Sato Mieko" w:date="2018-11-29T16:46:00Z">
        <w:r w:rsidRPr="00351139" w:rsidDel="00E0456C">
          <w:rPr>
            <w:rFonts w:ascii="Verdana" w:eastAsia="ＭＳ Ｐゴシック" w:hAnsi="Verdana" w:hint="eastAsia"/>
            <w:sz w:val="24"/>
          </w:rPr>
          <w:delText>発</w:delText>
        </w:r>
        <w:r w:rsidR="005E35C3" w:rsidRPr="00351139" w:rsidDel="00E0456C">
          <w:rPr>
            <w:rFonts w:ascii="Verdana" w:eastAsia="ＭＳ Ｐゴシック" w:hAnsi="Verdana" w:hint="eastAsia"/>
            <w:sz w:val="24"/>
          </w:rPr>
          <w:delText>者</w:delText>
        </w:r>
        <w:r w:rsidRPr="00351139" w:rsidDel="00E0456C">
          <w:rPr>
            <w:rFonts w:ascii="Verdana" w:eastAsia="ＭＳ Ｐゴシック" w:hAnsi="Verdana" w:hint="eastAsia"/>
            <w:sz w:val="24"/>
          </w:rPr>
          <w:delText>アドボケー</w:delText>
        </w:r>
        <w:r w:rsidRPr="00351139" w:rsidDel="00633533">
          <w:rPr>
            <w:rFonts w:ascii="Verdana" w:eastAsia="ＭＳ Ｐゴシック" w:hAnsi="Verdana" w:hint="eastAsia"/>
            <w:sz w:val="24"/>
          </w:rPr>
          <w:delText>ト、</w:delText>
        </w:r>
      </w:del>
      <w:ins w:id="109" w:author="Sato Mieko" w:date="2018-11-29T16:46:00Z">
        <w:r w:rsidR="00633533">
          <w:rPr>
            <w:rFonts w:ascii="Verdana" w:eastAsia="ＭＳ Ｐゴシック" w:hAnsi="Verdana" w:hint="eastAsia"/>
            <w:sz w:val="24"/>
          </w:rPr>
          <w:t xml:space="preserve"> </w:t>
        </w:r>
      </w:ins>
      <w:r w:rsidRPr="00351139">
        <w:rPr>
          <w:rFonts w:ascii="Verdana" w:eastAsia="ＭＳ Ｐゴシック" w:hAnsi="Verdana"/>
          <w:sz w:val="24"/>
        </w:rPr>
        <w:t>Facebook</w:t>
      </w:r>
    </w:p>
    <w:p w14:paraId="38D78B5C" w14:textId="77777777" w:rsidR="00E83E55" w:rsidRPr="00351139" w:rsidRDefault="00E83E55" w:rsidP="00E83E55">
      <w:pPr>
        <w:rPr>
          <w:rFonts w:ascii="Verdana" w:eastAsia="ＭＳ Ｐゴシック" w:hAnsi="Verdana"/>
          <w:sz w:val="24"/>
        </w:rPr>
      </w:pPr>
    </w:p>
    <w:p w14:paraId="400A2928" w14:textId="77777777" w:rsidR="00E83E55" w:rsidRPr="00351139" w:rsidRDefault="00E83E55" w:rsidP="00E83E55">
      <w:pPr>
        <w:rPr>
          <w:rFonts w:ascii="Verdana" w:eastAsia="ＭＳ Ｐゴシック" w:hAnsi="Verdana"/>
          <w:sz w:val="24"/>
        </w:rPr>
      </w:pPr>
      <w:bookmarkStart w:id="110" w:name="_Hlk524963876"/>
      <w:r w:rsidRPr="00351139">
        <w:rPr>
          <w:rFonts w:ascii="Verdana" w:eastAsia="ＭＳ Ｐゴシック" w:hAnsi="Verdana"/>
          <w:sz w:val="24"/>
        </w:rPr>
        <w:t>Guy Martin</w:t>
      </w:r>
    </w:p>
    <w:p w14:paraId="60D9AA1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Director, Open at Autodesk</w:t>
      </w:r>
    </w:p>
    <w:p w14:paraId="195FF86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Autodesk</w:t>
      </w:r>
    </w:p>
    <w:bookmarkEnd w:id="110"/>
    <w:p w14:paraId="11CA1191"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Guy Martin</w:t>
      </w:r>
    </w:p>
    <w:p w14:paraId="1010A259" w14:textId="614F11C1" w:rsidR="001936E2" w:rsidRPr="00351139" w:rsidRDefault="001936E2" w:rsidP="001936E2">
      <w:pPr>
        <w:rPr>
          <w:rFonts w:ascii="Verdana" w:eastAsia="ＭＳ Ｐゴシック" w:hAnsi="Verdana"/>
          <w:sz w:val="24"/>
        </w:rPr>
      </w:pPr>
      <w:del w:id="111" w:author="Sato Mieko" w:date="2018-11-29T16:47:00Z">
        <w:r w:rsidRPr="00351139" w:rsidDel="00633533">
          <w:rPr>
            <w:rFonts w:ascii="Verdana" w:eastAsia="ＭＳ Ｐゴシック" w:hAnsi="Verdana"/>
            <w:sz w:val="24"/>
          </w:rPr>
          <w:delText>Open</w:delText>
        </w:r>
        <w:r w:rsidRPr="00351139" w:rsidDel="00633533">
          <w:rPr>
            <w:rFonts w:ascii="Verdana" w:eastAsia="ＭＳ Ｐゴシック" w:hAnsi="Verdana" w:hint="eastAsia"/>
            <w:sz w:val="24"/>
          </w:rPr>
          <w:delText xml:space="preserve"> at </w:delText>
        </w:r>
        <w:r w:rsidRPr="00351139" w:rsidDel="00633533">
          <w:rPr>
            <w:rFonts w:ascii="Verdana" w:eastAsia="ＭＳ Ｐゴシック" w:hAnsi="Verdana"/>
            <w:sz w:val="24"/>
          </w:rPr>
          <w:delText>Autodesk</w:delText>
        </w:r>
        <w:r w:rsidRPr="00351139" w:rsidDel="00633533">
          <w:rPr>
            <w:rFonts w:ascii="Verdana" w:eastAsia="ＭＳ Ｐゴシック" w:hAnsi="Verdana" w:hint="eastAsia"/>
            <w:sz w:val="24"/>
          </w:rPr>
          <w:delText>ディレクター</w:delText>
        </w:r>
      </w:del>
      <w:r w:rsidRPr="00351139">
        <w:rPr>
          <w:rFonts w:ascii="Verdana" w:eastAsia="ＭＳ Ｐゴシック" w:hAnsi="Verdana" w:hint="eastAsia"/>
          <w:sz w:val="24"/>
        </w:rPr>
        <w:t>、</w:t>
      </w:r>
      <w:r w:rsidRPr="00351139">
        <w:rPr>
          <w:rFonts w:ascii="Verdana" w:eastAsia="ＭＳ Ｐゴシック" w:hAnsi="Verdana"/>
          <w:sz w:val="24"/>
        </w:rPr>
        <w:t>Autodesk</w:t>
      </w:r>
    </w:p>
    <w:p w14:paraId="6930EC6C" w14:textId="77777777" w:rsidR="00E83E55" w:rsidRPr="00351139" w:rsidRDefault="00E83E55" w:rsidP="00E83E55">
      <w:pPr>
        <w:rPr>
          <w:rFonts w:ascii="Verdana" w:eastAsia="ＭＳ Ｐゴシック" w:hAnsi="Verdana"/>
          <w:sz w:val="24"/>
        </w:rPr>
      </w:pPr>
    </w:p>
    <w:p w14:paraId="14EADF0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Chris </w:t>
      </w:r>
      <w:proofErr w:type="spellStart"/>
      <w:r w:rsidRPr="00351139">
        <w:rPr>
          <w:rFonts w:ascii="Verdana" w:eastAsia="ＭＳ Ｐゴシック" w:hAnsi="Verdana"/>
          <w:sz w:val="24"/>
        </w:rPr>
        <w:t>Aniszczyk</w:t>
      </w:r>
      <w:proofErr w:type="spellEnd"/>
    </w:p>
    <w:p w14:paraId="1179CED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Chris </w:t>
      </w:r>
      <w:proofErr w:type="spellStart"/>
      <w:r w:rsidRPr="00351139">
        <w:rPr>
          <w:rFonts w:ascii="Verdana" w:eastAsia="ＭＳ Ｐゴシック" w:hAnsi="Verdana"/>
          <w:sz w:val="24"/>
        </w:rPr>
        <w:t>Aniszczyk</w:t>
      </w:r>
      <w:proofErr w:type="spellEnd"/>
    </w:p>
    <w:p w14:paraId="09006D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COO of CNCF</w:t>
      </w:r>
    </w:p>
    <w:p w14:paraId="70875320"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 xml:space="preserve">Chris </w:t>
      </w:r>
      <w:proofErr w:type="spellStart"/>
      <w:r w:rsidRPr="00351139">
        <w:rPr>
          <w:rFonts w:ascii="Verdana" w:eastAsia="ＭＳ Ｐゴシック" w:hAnsi="Verdana"/>
          <w:sz w:val="24"/>
        </w:rPr>
        <w:t>Aniszczyk</w:t>
      </w:r>
      <w:proofErr w:type="spellEnd"/>
    </w:p>
    <w:p w14:paraId="128CEDE3"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COO</w:t>
      </w:r>
      <w:r w:rsidRPr="00351139">
        <w:rPr>
          <w:rFonts w:ascii="Verdana" w:eastAsia="ＭＳ Ｐゴシック" w:hAnsi="Verdana" w:hint="eastAsia"/>
          <w:sz w:val="24"/>
        </w:rPr>
        <w:t>、</w:t>
      </w:r>
      <w:r w:rsidRPr="00351139">
        <w:rPr>
          <w:rFonts w:ascii="Verdana" w:eastAsia="ＭＳ Ｐゴシック" w:hAnsi="Verdana" w:hint="eastAsia"/>
          <w:sz w:val="24"/>
        </w:rPr>
        <w:t>Cloud Native Computing Foundation(</w:t>
      </w:r>
      <w:r w:rsidRPr="00351139">
        <w:rPr>
          <w:rFonts w:ascii="Verdana" w:eastAsia="ＭＳ Ｐゴシック" w:hAnsi="Verdana"/>
          <w:sz w:val="24"/>
        </w:rPr>
        <w:t>CNCF</w:t>
      </w:r>
      <w:r w:rsidRPr="00351139">
        <w:rPr>
          <w:rFonts w:ascii="Verdana" w:eastAsia="ＭＳ Ｐゴシック" w:hAnsi="Verdana" w:hint="eastAsia"/>
          <w:sz w:val="24"/>
        </w:rPr>
        <w:t>)</w:t>
      </w:r>
    </w:p>
    <w:p w14:paraId="438EC94C" w14:textId="77777777" w:rsidR="00E83E55" w:rsidRPr="00351139" w:rsidRDefault="00E83E55" w:rsidP="00E83E55">
      <w:pPr>
        <w:rPr>
          <w:rFonts w:ascii="Verdana" w:eastAsia="ＭＳ Ｐゴシック" w:hAnsi="Verdana"/>
          <w:sz w:val="24"/>
        </w:rPr>
      </w:pPr>
    </w:p>
    <w:p w14:paraId="57CD4C6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1</w:t>
      </w:r>
    </w:p>
    <w:p w14:paraId="79F9563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Life cycle planning for your open source project</w:t>
      </w:r>
    </w:p>
    <w:p w14:paraId="6D6EA39F" w14:textId="744201E4" w:rsidR="00E83E55" w:rsidRPr="00351139" w:rsidRDefault="001936E2" w:rsidP="00E83E55">
      <w:pPr>
        <w:rPr>
          <w:rFonts w:ascii="Verdana" w:eastAsia="ＭＳ Ｐゴシック" w:hAnsi="Verdana"/>
          <w:sz w:val="24"/>
        </w:rPr>
      </w:pPr>
      <w:r w:rsidRPr="00351139">
        <w:rPr>
          <w:rFonts w:ascii="Verdana" w:eastAsia="ＭＳ Ｐゴシック" w:hAnsi="Verdana" w:hint="eastAsia"/>
          <w:sz w:val="24"/>
        </w:rPr>
        <w:t>セクション</w:t>
      </w:r>
      <w:del w:id="112" w:author="Sato Mieko" w:date="2018-11-28T12:17:00Z">
        <w:r w:rsidRPr="00351139" w:rsidDel="001A54A1">
          <w:rPr>
            <w:rFonts w:ascii="Verdana" w:eastAsia="ＭＳ Ｐゴシック" w:hAnsi="Verdana" w:hint="eastAsia"/>
            <w:sz w:val="24"/>
          </w:rPr>
          <w:delText xml:space="preserve">　</w:delText>
        </w:r>
      </w:del>
      <w:ins w:id="113"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1</w:t>
      </w:r>
    </w:p>
    <w:p w14:paraId="48880AF7" w14:textId="7A15202E"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w:t>
      </w:r>
      <w:ins w:id="114" w:author="Sato Mieko" w:date="2018-11-29T12:14: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プロジェクトのライフサイクル計画</w:t>
      </w:r>
    </w:p>
    <w:p w14:paraId="2619777B" w14:textId="77777777" w:rsidR="001936E2" w:rsidRPr="00351139" w:rsidRDefault="001936E2" w:rsidP="00E83E55">
      <w:pPr>
        <w:rPr>
          <w:rFonts w:ascii="Verdana" w:eastAsia="ＭＳ Ｐゴシック" w:hAnsi="Verdana"/>
          <w:sz w:val="24"/>
        </w:rPr>
      </w:pPr>
    </w:p>
    <w:p w14:paraId="3A0963A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software developers start to envision and develop new and needed business-critical open source projects, they should also incorporate clear and specific plans for each project’s complete life cycle, from its birth to its eventual demise. Such planning should also be conducted as part of a company’s overall open source strategy, incorporating all of the projects it oversees.</w:t>
      </w:r>
    </w:p>
    <w:p w14:paraId="1541D451" w14:textId="2AA3BC34" w:rsidR="00E83E55" w:rsidRPr="00351139" w:rsidRDefault="003F0DA5" w:rsidP="00E83E55">
      <w:pPr>
        <w:rPr>
          <w:rFonts w:ascii="Verdana" w:eastAsia="ＭＳ Ｐゴシック" w:hAnsi="Verdana"/>
          <w:sz w:val="24"/>
        </w:rPr>
      </w:pPr>
      <w:r w:rsidRPr="00351139">
        <w:rPr>
          <w:rFonts w:ascii="Verdana" w:eastAsia="ＭＳ Ｐゴシック" w:hAnsi="Verdana" w:hint="eastAsia"/>
          <w:sz w:val="24"/>
        </w:rPr>
        <w:t>ソフトウェア開発者が</w:t>
      </w:r>
      <w:r w:rsidR="00CE4C37" w:rsidRPr="00351139">
        <w:rPr>
          <w:rFonts w:ascii="Verdana" w:eastAsia="ＭＳ Ｐゴシック" w:hAnsi="Verdana" w:hint="eastAsia"/>
          <w:sz w:val="24"/>
        </w:rPr>
        <w:t>ビジネス</w:t>
      </w:r>
      <w:ins w:id="115" w:author="工内 隆" w:date="2018-10-14T16:59:00Z">
        <w:r w:rsidR="009278C8">
          <w:rPr>
            <w:rFonts w:ascii="Verdana" w:eastAsia="ＭＳ Ｐゴシック" w:hAnsi="Verdana" w:hint="eastAsia"/>
            <w:sz w:val="24"/>
          </w:rPr>
          <w:t>遂行に必要</w:t>
        </w:r>
      </w:ins>
      <w:ins w:id="116" w:author="Date Masahiro" w:date="2018-10-11T11:35:00Z">
        <w:del w:id="117" w:author="工内 隆" w:date="2018-10-14T16:59:00Z">
          <w:r w:rsidR="00F14FF0" w:rsidDel="009278C8">
            <w:rPr>
              <w:rFonts w:ascii="Verdana" w:eastAsia="ＭＳ Ｐゴシック" w:hAnsi="Verdana" w:hint="eastAsia"/>
              <w:sz w:val="24"/>
            </w:rPr>
            <w:delText>上重要</w:delText>
          </w:r>
        </w:del>
        <w:r w:rsidR="00F14FF0">
          <w:rPr>
            <w:rFonts w:ascii="Verdana" w:eastAsia="ＭＳ Ｐゴシック" w:hAnsi="Verdana" w:hint="eastAsia"/>
            <w:sz w:val="24"/>
          </w:rPr>
          <w:t>な新しい</w:t>
        </w:r>
      </w:ins>
      <w:del w:id="118" w:author="Date Masahiro" w:date="2018-10-11T11:35:00Z">
        <w:r w:rsidR="00CE4C37" w:rsidRPr="00351139" w:rsidDel="00F14FF0">
          <w:rPr>
            <w:rFonts w:ascii="Verdana" w:eastAsia="ＭＳ Ｐゴシック" w:hAnsi="Verdana" w:hint="eastAsia"/>
            <w:sz w:val="24"/>
          </w:rPr>
          <w:delText>に</w:delText>
        </w:r>
        <w:r w:rsidR="00204F34" w:rsidRPr="00351139" w:rsidDel="00F14FF0">
          <w:rPr>
            <w:rFonts w:ascii="Verdana" w:eastAsia="ＭＳ Ｐゴシック" w:hAnsi="Verdana" w:hint="eastAsia"/>
            <w:sz w:val="24"/>
          </w:rPr>
          <w:delText>必要</w:delText>
        </w:r>
        <w:r w:rsidR="00CE4C37" w:rsidRPr="00351139" w:rsidDel="00F14FF0">
          <w:rPr>
            <w:rFonts w:ascii="Verdana" w:eastAsia="ＭＳ Ｐゴシック" w:hAnsi="Verdana" w:hint="eastAsia"/>
            <w:sz w:val="24"/>
          </w:rPr>
          <w:delText>な新規の</w:delText>
        </w:r>
      </w:del>
      <w:r w:rsidR="00CE4C37" w:rsidRPr="00351139">
        <w:rPr>
          <w:rFonts w:ascii="Verdana" w:eastAsia="ＭＳ Ｐゴシック" w:hAnsi="Verdana" w:hint="eastAsia"/>
          <w:sz w:val="24"/>
        </w:rPr>
        <w:t>オープンソース</w:t>
      </w:r>
      <w:ins w:id="119" w:author="Sato Mieko" w:date="2018-11-29T12:14:00Z">
        <w:r w:rsidR="00BB227C">
          <w:rPr>
            <w:rFonts w:ascii="Verdana" w:eastAsia="ＭＳ Ｐゴシック" w:hAnsi="Verdana" w:hint="eastAsia"/>
            <w:sz w:val="24"/>
          </w:rPr>
          <w:t xml:space="preserve"> </w:t>
        </w:r>
      </w:ins>
      <w:r w:rsidR="00CE4C37" w:rsidRPr="00351139">
        <w:rPr>
          <w:rFonts w:ascii="Verdana" w:eastAsia="ＭＳ Ｐゴシック" w:hAnsi="Verdana" w:hint="eastAsia"/>
          <w:sz w:val="24"/>
        </w:rPr>
        <w:t>プロジェクトを構想し、開発</w:t>
      </w:r>
      <w:ins w:id="120" w:author="Date Masahiro" w:date="2018-10-11T11:36:00Z">
        <w:r w:rsidR="00F14FF0">
          <w:rPr>
            <w:rFonts w:ascii="Verdana" w:eastAsia="ＭＳ Ｐゴシック" w:hAnsi="Verdana" w:hint="eastAsia"/>
            <w:sz w:val="24"/>
          </w:rPr>
          <w:t>を</w:t>
        </w:r>
      </w:ins>
      <w:del w:id="121" w:author="Date Masahiro" w:date="2018-10-11T11:36:00Z">
        <w:r w:rsidR="00CE4C37" w:rsidRPr="00351139" w:rsidDel="00F14FF0">
          <w:rPr>
            <w:rFonts w:ascii="Verdana" w:eastAsia="ＭＳ Ｐゴシック" w:hAnsi="Verdana" w:hint="eastAsia"/>
            <w:sz w:val="24"/>
          </w:rPr>
          <w:delText>し</w:delText>
        </w:r>
      </w:del>
      <w:r w:rsidR="00CE4C37" w:rsidRPr="00351139">
        <w:rPr>
          <w:rFonts w:ascii="Verdana" w:eastAsia="ＭＳ Ｐゴシック" w:hAnsi="Verdana" w:hint="eastAsia"/>
          <w:sz w:val="24"/>
        </w:rPr>
        <w:t>始める</w:t>
      </w:r>
      <w:ins w:id="122" w:author="Date Masahiro" w:date="2018-10-11T11:36:00Z">
        <w:del w:id="123" w:author="Sato Mieko" w:date="2018-11-29T22:02:00Z">
          <w:r w:rsidR="00F14FF0" w:rsidDel="00F921A5">
            <w:rPr>
              <w:rFonts w:ascii="Verdana" w:eastAsia="ＭＳ Ｐゴシック" w:hAnsi="Verdana" w:hint="eastAsia"/>
              <w:sz w:val="24"/>
            </w:rPr>
            <w:delText>とき</w:delText>
          </w:r>
        </w:del>
      </w:ins>
      <w:ins w:id="124" w:author="Sato Mieko" w:date="2018-11-29T22:02:00Z">
        <w:r w:rsidR="00F921A5">
          <w:rPr>
            <w:rFonts w:ascii="Verdana" w:eastAsia="ＭＳ Ｐゴシック" w:hAnsi="Verdana" w:hint="eastAsia"/>
            <w:sz w:val="24"/>
          </w:rPr>
          <w:t>時</w:t>
        </w:r>
      </w:ins>
      <w:ins w:id="125" w:author="Date Masahiro" w:date="2018-10-11T11:36:00Z">
        <w:r w:rsidR="00F14FF0">
          <w:rPr>
            <w:rFonts w:ascii="Verdana" w:eastAsia="ＭＳ Ｐゴシック" w:hAnsi="Verdana" w:hint="eastAsia"/>
            <w:sz w:val="24"/>
          </w:rPr>
          <w:t>は</w:t>
        </w:r>
      </w:ins>
      <w:del w:id="126" w:author="Date Masahiro" w:date="2018-10-11T11:36:00Z">
        <w:r w:rsidR="00CE4C37" w:rsidRPr="00351139" w:rsidDel="00F14FF0">
          <w:rPr>
            <w:rFonts w:ascii="Verdana" w:eastAsia="ＭＳ Ｐゴシック" w:hAnsi="Verdana" w:hint="eastAsia"/>
            <w:sz w:val="24"/>
          </w:rPr>
          <w:delText>に当たり</w:delText>
        </w:r>
      </w:del>
      <w:r w:rsidR="00CE4C37" w:rsidRPr="00351139">
        <w:rPr>
          <w:rFonts w:ascii="Verdana" w:eastAsia="ＭＳ Ｐゴシック" w:hAnsi="Verdana" w:hint="eastAsia"/>
          <w:sz w:val="24"/>
        </w:rPr>
        <w:t>、各プロジェクトの全ライフサイクル</w:t>
      </w:r>
      <w:r w:rsidR="00FB70F7" w:rsidRPr="00351139">
        <w:rPr>
          <w:rFonts w:ascii="Verdana" w:eastAsia="ＭＳ Ｐゴシック" w:hAnsi="Verdana" w:hint="eastAsia"/>
          <w:sz w:val="24"/>
        </w:rPr>
        <w:t>、すなわちその誕生から最終的な活動停止までに対する</w:t>
      </w:r>
      <w:r w:rsidR="005E772F" w:rsidRPr="00351139">
        <w:rPr>
          <w:rFonts w:ascii="Verdana" w:eastAsia="ＭＳ Ｐゴシック" w:hAnsi="Verdana" w:hint="eastAsia"/>
          <w:sz w:val="24"/>
        </w:rPr>
        <w:t>明確</w:t>
      </w:r>
      <w:r w:rsidR="00CE4C37" w:rsidRPr="00351139">
        <w:rPr>
          <w:rFonts w:ascii="Verdana" w:eastAsia="ＭＳ Ｐゴシック" w:hAnsi="Verdana" w:hint="eastAsia"/>
          <w:sz w:val="24"/>
        </w:rPr>
        <w:t>で</w:t>
      </w:r>
      <w:ins w:id="127" w:author="Date Masahiro" w:date="2018-10-11T11:38:00Z">
        <w:r w:rsidR="00F14FF0">
          <w:rPr>
            <w:rFonts w:ascii="Verdana" w:eastAsia="ＭＳ Ｐゴシック" w:hAnsi="Verdana" w:hint="eastAsia"/>
            <w:sz w:val="24"/>
          </w:rPr>
          <w:t>、具体的な</w:t>
        </w:r>
      </w:ins>
      <w:del w:id="128" w:author="Date Masahiro" w:date="2018-10-11T11:38:00Z">
        <w:r w:rsidR="00CE4C37" w:rsidRPr="00351139" w:rsidDel="00F14FF0">
          <w:rPr>
            <w:rFonts w:ascii="Verdana" w:eastAsia="ＭＳ Ｐゴシック" w:hAnsi="Verdana" w:hint="eastAsia"/>
            <w:sz w:val="24"/>
          </w:rPr>
          <w:delText>特化した</w:delText>
        </w:r>
      </w:del>
      <w:r w:rsidR="00CE4C37" w:rsidRPr="00351139">
        <w:rPr>
          <w:rFonts w:ascii="Verdana" w:eastAsia="ＭＳ Ｐゴシック" w:hAnsi="Verdana" w:hint="eastAsia"/>
          <w:sz w:val="24"/>
        </w:rPr>
        <w:t>計画</w:t>
      </w:r>
      <w:r w:rsidR="00FB70F7" w:rsidRPr="00351139">
        <w:rPr>
          <w:rFonts w:ascii="Verdana" w:eastAsia="ＭＳ Ｐゴシック" w:hAnsi="Verdana" w:hint="eastAsia"/>
          <w:sz w:val="24"/>
        </w:rPr>
        <w:t>も組み込んでおかなければなりません。そのような計画作りは、企業の</w:t>
      </w:r>
      <w:ins w:id="129" w:author="Date Masahiro" w:date="2018-10-11T11:38:00Z">
        <w:r w:rsidR="00F14FF0">
          <w:rPr>
            <w:rFonts w:ascii="Verdana" w:eastAsia="ＭＳ Ｐゴシック" w:hAnsi="Verdana" w:hint="eastAsia"/>
            <w:sz w:val="24"/>
          </w:rPr>
          <w:t>一貫した</w:t>
        </w:r>
      </w:ins>
      <w:r w:rsidR="00FB70F7" w:rsidRPr="00351139">
        <w:rPr>
          <w:rFonts w:ascii="Verdana" w:eastAsia="ＭＳ Ｐゴシック" w:hAnsi="Verdana" w:hint="eastAsia"/>
          <w:sz w:val="24"/>
        </w:rPr>
        <w:t>オープンソース戦略の一部として、その企業が</w:t>
      </w:r>
      <w:r w:rsidR="00DC37B6" w:rsidRPr="00351139">
        <w:rPr>
          <w:rFonts w:ascii="Verdana" w:eastAsia="ＭＳ Ｐゴシック" w:hAnsi="Verdana" w:hint="eastAsia"/>
          <w:sz w:val="24"/>
        </w:rPr>
        <w:t>司る</w:t>
      </w:r>
      <w:r w:rsidR="007903A2" w:rsidRPr="00351139">
        <w:rPr>
          <w:rFonts w:ascii="Verdana" w:eastAsia="ＭＳ Ｐゴシック" w:hAnsi="Verdana" w:hint="eastAsia"/>
          <w:sz w:val="24"/>
        </w:rPr>
        <w:t>すべてのプロジェクトにおいて</w:t>
      </w:r>
      <w:r w:rsidR="00FB70F7" w:rsidRPr="00351139">
        <w:rPr>
          <w:rFonts w:ascii="Verdana" w:eastAsia="ＭＳ Ｐゴシック" w:hAnsi="Verdana" w:hint="eastAsia"/>
          <w:sz w:val="24"/>
        </w:rPr>
        <w:t>行われるべきです。</w:t>
      </w:r>
    </w:p>
    <w:p w14:paraId="197AF38E" w14:textId="77777777" w:rsidR="007903A2" w:rsidRPr="00351139" w:rsidRDefault="007903A2" w:rsidP="00E83E55">
      <w:pPr>
        <w:rPr>
          <w:rFonts w:ascii="Verdana" w:eastAsia="ＭＳ Ｐゴシック" w:hAnsi="Verdana"/>
          <w:sz w:val="24"/>
        </w:rPr>
      </w:pPr>
    </w:p>
    <w:p w14:paraId="1CDE570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efforts could mean planning for a future shuttering of a project, a transfer of its operations to another interested group of users, or a corporate pull-out from the initiative. Such end-of-life planning is part of the responsibility that enterprises have for projects, their users, and for the open source community that sustains it all. These plans are necessary to allow such transitions to be conducted gracefully for other users if a project is ended or transferred.</w:t>
      </w:r>
    </w:p>
    <w:p w14:paraId="18BE0D47" w14:textId="1D700041" w:rsidR="007903A2" w:rsidRPr="00351139" w:rsidRDefault="004B48B1" w:rsidP="00E83E55">
      <w:pPr>
        <w:rPr>
          <w:rFonts w:ascii="Verdana" w:eastAsia="ＭＳ Ｐゴシック" w:hAnsi="Verdana"/>
          <w:sz w:val="24"/>
        </w:rPr>
      </w:pPr>
      <w:r w:rsidRPr="00351139">
        <w:rPr>
          <w:rFonts w:ascii="Verdana" w:eastAsia="ＭＳ Ｐゴシック" w:hAnsi="Verdana" w:hint="eastAsia"/>
          <w:sz w:val="24"/>
        </w:rPr>
        <w:t>そのような</w:t>
      </w:r>
      <w:r w:rsidR="0095639A" w:rsidRPr="00351139">
        <w:rPr>
          <w:rFonts w:ascii="Verdana" w:eastAsia="ＭＳ Ｐゴシック" w:hAnsi="Verdana" w:hint="eastAsia"/>
          <w:sz w:val="24"/>
        </w:rPr>
        <w:t>ライフサイクル計画とは、</w:t>
      </w:r>
      <w:r w:rsidR="00CA29AB" w:rsidRPr="00351139">
        <w:rPr>
          <w:rFonts w:ascii="Verdana" w:eastAsia="ＭＳ Ｐゴシック" w:hAnsi="Verdana" w:hint="eastAsia"/>
          <w:sz w:val="24"/>
        </w:rPr>
        <w:t>将来的にプロジェクト</w:t>
      </w:r>
      <w:r w:rsidR="00BC5C30" w:rsidRPr="00351139">
        <w:rPr>
          <w:rFonts w:ascii="Verdana" w:eastAsia="ＭＳ Ｐゴシック" w:hAnsi="Verdana" w:hint="eastAsia"/>
          <w:sz w:val="24"/>
        </w:rPr>
        <w:t>を</w:t>
      </w:r>
      <w:r w:rsidR="00CA29AB" w:rsidRPr="00351139">
        <w:rPr>
          <w:rFonts w:ascii="Verdana" w:eastAsia="ＭＳ Ｐゴシック" w:hAnsi="Verdana" w:hint="eastAsia"/>
          <w:sz w:val="24"/>
        </w:rPr>
        <w:t>閉鎖すること</w:t>
      </w:r>
      <w:r w:rsidR="006F0B6D" w:rsidRPr="00351139">
        <w:rPr>
          <w:rFonts w:ascii="Verdana" w:eastAsia="ＭＳ Ｐゴシック" w:hAnsi="Verdana" w:hint="eastAsia"/>
          <w:sz w:val="24"/>
        </w:rPr>
        <w:t>、</w:t>
      </w:r>
      <w:r w:rsidR="00CA29AB" w:rsidRPr="00351139">
        <w:rPr>
          <w:rFonts w:ascii="Verdana" w:eastAsia="ＭＳ Ｐゴシック" w:hAnsi="Verdana" w:hint="eastAsia"/>
          <w:sz w:val="24"/>
        </w:rPr>
        <w:t>関心</w:t>
      </w:r>
      <w:r w:rsidR="006F0B6D" w:rsidRPr="00351139">
        <w:rPr>
          <w:rFonts w:ascii="Verdana" w:eastAsia="ＭＳ Ｐゴシック" w:hAnsi="Verdana" w:hint="eastAsia"/>
          <w:sz w:val="24"/>
        </w:rPr>
        <w:t>のある</w:t>
      </w:r>
      <w:r w:rsidR="00CA29AB" w:rsidRPr="00351139">
        <w:rPr>
          <w:rFonts w:ascii="Verdana" w:eastAsia="ＭＳ Ｐゴシック" w:hAnsi="Verdana" w:hint="eastAsia"/>
          <w:sz w:val="24"/>
        </w:rPr>
        <w:t>他のユーザー</w:t>
      </w:r>
      <w:ins w:id="130" w:author="Sato Mieko" w:date="2018-11-29T12:16:00Z">
        <w:r w:rsidR="00BB227C">
          <w:rPr>
            <w:rFonts w:ascii="Verdana" w:eastAsia="ＭＳ Ｐゴシック" w:hAnsi="Verdana" w:hint="eastAsia"/>
            <w:sz w:val="24"/>
          </w:rPr>
          <w:t xml:space="preserve"> </w:t>
        </w:r>
      </w:ins>
      <w:r w:rsidR="00CA29AB" w:rsidRPr="00351139">
        <w:rPr>
          <w:rFonts w:ascii="Verdana" w:eastAsia="ＭＳ Ｐゴシック" w:hAnsi="Verdana" w:hint="eastAsia"/>
          <w:sz w:val="24"/>
        </w:rPr>
        <w:t>グループに運営</w:t>
      </w:r>
      <w:r w:rsidR="006F0B6D" w:rsidRPr="00351139">
        <w:rPr>
          <w:rFonts w:ascii="Verdana" w:eastAsia="ＭＳ Ｐゴシック" w:hAnsi="Verdana" w:hint="eastAsia"/>
          <w:sz w:val="24"/>
        </w:rPr>
        <w:t>を</w:t>
      </w:r>
      <w:r w:rsidR="00FC211D" w:rsidRPr="00351139">
        <w:rPr>
          <w:rFonts w:ascii="Verdana" w:eastAsia="ＭＳ Ｐゴシック" w:hAnsi="Verdana" w:hint="eastAsia"/>
          <w:sz w:val="24"/>
        </w:rPr>
        <w:t>移管する</w:t>
      </w:r>
      <w:r w:rsidR="00CA29AB" w:rsidRPr="00351139">
        <w:rPr>
          <w:rFonts w:ascii="Verdana" w:eastAsia="ＭＳ Ｐゴシック" w:hAnsi="Verdana" w:hint="eastAsia"/>
          <w:sz w:val="24"/>
        </w:rPr>
        <w:t>こと</w:t>
      </w:r>
      <w:r w:rsidR="006F0B6D" w:rsidRPr="00351139">
        <w:rPr>
          <w:rFonts w:ascii="Verdana" w:eastAsia="ＭＳ Ｐゴシック" w:hAnsi="Verdana" w:hint="eastAsia"/>
          <w:sz w:val="24"/>
        </w:rPr>
        <w:t>、あるいは、</w:t>
      </w:r>
      <w:r w:rsidR="00CA29AB" w:rsidRPr="00351139">
        <w:rPr>
          <w:rFonts w:ascii="Verdana" w:eastAsia="ＭＳ Ｐゴシック" w:hAnsi="Verdana" w:hint="eastAsia"/>
          <w:sz w:val="24"/>
        </w:rPr>
        <w:t>企業として</w:t>
      </w:r>
      <w:r w:rsidR="00C53A87" w:rsidRPr="00351139">
        <w:rPr>
          <w:rFonts w:ascii="Verdana" w:eastAsia="ＭＳ Ｐゴシック" w:hAnsi="Verdana" w:hint="eastAsia"/>
          <w:sz w:val="24"/>
        </w:rPr>
        <w:t>開発活動</w:t>
      </w:r>
      <w:r w:rsidR="006F0B6D" w:rsidRPr="00351139">
        <w:rPr>
          <w:rFonts w:ascii="Verdana" w:eastAsia="ＭＳ Ｐゴシック" w:hAnsi="Verdana" w:hint="eastAsia"/>
          <w:sz w:val="24"/>
        </w:rPr>
        <w:t>から</w:t>
      </w:r>
      <w:r w:rsidR="006F0B6D" w:rsidRPr="00351139">
        <w:rPr>
          <w:rFonts w:ascii="Verdana" w:eastAsia="ＭＳ Ｐゴシック" w:hAnsi="Verdana" w:hint="eastAsia"/>
          <w:sz w:val="24"/>
        </w:rPr>
        <w:lastRenderedPageBreak/>
        <w:t>撤退することなどに対する計画作りを意味します。</w:t>
      </w:r>
      <w:r w:rsidR="00B97D29" w:rsidRPr="00351139">
        <w:rPr>
          <w:rFonts w:ascii="Verdana" w:eastAsia="ＭＳ Ｐゴシック" w:hAnsi="Verdana" w:hint="eastAsia"/>
          <w:sz w:val="24"/>
        </w:rPr>
        <w:t>この終末計画</w:t>
      </w:r>
      <w:r w:rsidR="00BC5C30" w:rsidRPr="00351139">
        <w:rPr>
          <w:rFonts w:ascii="Verdana" w:eastAsia="ＭＳ Ｐゴシック" w:hAnsi="Verdana" w:hint="eastAsia"/>
          <w:sz w:val="24"/>
        </w:rPr>
        <w:t>作り</w:t>
      </w:r>
      <w:r w:rsidR="00B97D29" w:rsidRPr="00351139">
        <w:rPr>
          <w:rFonts w:ascii="Verdana" w:eastAsia="ＭＳ Ｐゴシック" w:hAnsi="Verdana" w:hint="eastAsia"/>
          <w:sz w:val="24"/>
        </w:rPr>
        <w:t>は、プロジェクト、</w:t>
      </w:r>
      <w:r w:rsidR="00BC5C30" w:rsidRPr="00351139">
        <w:rPr>
          <w:rFonts w:ascii="Verdana" w:eastAsia="ＭＳ Ｐゴシック" w:hAnsi="Verdana" w:hint="eastAsia"/>
          <w:sz w:val="24"/>
        </w:rPr>
        <w:t>プロジェクトの</w:t>
      </w:r>
      <w:r w:rsidR="00B97D29" w:rsidRPr="00351139">
        <w:rPr>
          <w:rFonts w:ascii="Verdana" w:eastAsia="ＭＳ Ｐゴシック" w:hAnsi="Verdana" w:hint="eastAsia"/>
          <w:sz w:val="24"/>
        </w:rPr>
        <w:t>ユーザー、また、プロジェクトを支えるオープンソース</w:t>
      </w:r>
      <w:ins w:id="131" w:author="Sato Mieko" w:date="2018-11-29T12:15:00Z">
        <w:r w:rsidR="00BB227C">
          <w:rPr>
            <w:rFonts w:ascii="Verdana" w:eastAsia="ＭＳ Ｐゴシック" w:hAnsi="Verdana" w:hint="eastAsia"/>
            <w:sz w:val="24"/>
          </w:rPr>
          <w:t xml:space="preserve"> </w:t>
        </w:r>
      </w:ins>
      <w:r w:rsidR="00B97D29" w:rsidRPr="00351139">
        <w:rPr>
          <w:rFonts w:ascii="Verdana" w:eastAsia="ＭＳ Ｐゴシック" w:hAnsi="Verdana" w:hint="eastAsia"/>
          <w:sz w:val="24"/>
        </w:rPr>
        <w:t>コミュニティに対する企業の責任の一部</w:t>
      </w:r>
      <w:r w:rsidR="00BC5C30" w:rsidRPr="00351139">
        <w:rPr>
          <w:rFonts w:ascii="Verdana" w:eastAsia="ＭＳ Ｐゴシック" w:hAnsi="Verdana" w:hint="eastAsia"/>
          <w:sz w:val="24"/>
        </w:rPr>
        <w:t>を成します</w:t>
      </w:r>
      <w:r w:rsidR="00B97D29" w:rsidRPr="00351139">
        <w:rPr>
          <w:rFonts w:ascii="Verdana" w:eastAsia="ＭＳ Ｐゴシック" w:hAnsi="Verdana" w:hint="eastAsia"/>
          <w:sz w:val="24"/>
        </w:rPr>
        <w:t>。このような計画は、プロジェクトが終了したり、移管されたりする</w:t>
      </w:r>
      <w:del w:id="132" w:author="Sato Mieko" w:date="2018-11-29T22:02:00Z">
        <w:r w:rsidR="00B97D29" w:rsidRPr="00351139" w:rsidDel="00F921A5">
          <w:rPr>
            <w:rFonts w:ascii="Verdana" w:eastAsia="ＭＳ Ｐゴシック" w:hAnsi="Verdana" w:hint="eastAsia"/>
            <w:sz w:val="24"/>
          </w:rPr>
          <w:delText>とき</w:delText>
        </w:r>
      </w:del>
      <w:ins w:id="133" w:author="Sato Mieko" w:date="2018-11-29T22:02:00Z">
        <w:r w:rsidR="00F921A5">
          <w:rPr>
            <w:rFonts w:ascii="Verdana" w:eastAsia="ＭＳ Ｐゴシック" w:hAnsi="Verdana" w:hint="eastAsia"/>
            <w:sz w:val="24"/>
          </w:rPr>
          <w:t>時</w:t>
        </w:r>
      </w:ins>
      <w:r w:rsidR="00B97D29" w:rsidRPr="00351139">
        <w:rPr>
          <w:rFonts w:ascii="Verdana" w:eastAsia="ＭＳ Ｐゴシック" w:hAnsi="Verdana" w:hint="eastAsia"/>
          <w:sz w:val="24"/>
        </w:rPr>
        <w:t>に、</w:t>
      </w:r>
      <w:r w:rsidR="00201C5A" w:rsidRPr="00351139">
        <w:rPr>
          <w:rFonts w:ascii="Verdana" w:eastAsia="ＭＳ Ｐゴシック" w:hAnsi="Verdana" w:hint="eastAsia"/>
          <w:sz w:val="24"/>
        </w:rPr>
        <w:t>他のユーザーが</w:t>
      </w:r>
      <w:del w:id="134" w:author="Date Masahiro" w:date="2018-10-11T11:45:00Z">
        <w:r w:rsidR="005E772F" w:rsidRPr="00351139" w:rsidDel="00AA0928">
          <w:rPr>
            <w:rFonts w:ascii="Verdana" w:eastAsia="ＭＳ Ｐゴシック" w:hAnsi="Verdana" w:hint="eastAsia"/>
            <w:sz w:val="24"/>
          </w:rPr>
          <w:delText>円滑</w:delText>
        </w:r>
      </w:del>
      <w:ins w:id="135" w:author="工内 隆" w:date="2018-10-14T17:09:00Z">
        <w:r w:rsidR="00460128">
          <w:rPr>
            <w:rFonts w:ascii="Verdana" w:eastAsia="ＭＳ Ｐゴシック" w:hAnsi="Verdana" w:hint="eastAsia"/>
            <w:sz w:val="24"/>
          </w:rPr>
          <w:t>順調</w:t>
        </w:r>
      </w:ins>
      <w:ins w:id="136" w:author="Date Masahiro" w:date="2018-10-11T11:46:00Z">
        <w:del w:id="137" w:author="工内 隆" w:date="2018-10-14T17:09:00Z">
          <w:r w:rsidR="00AA0928" w:rsidDel="00460128">
            <w:rPr>
              <w:rFonts w:ascii="Verdana" w:eastAsia="ＭＳ Ｐゴシック" w:hAnsi="Verdana" w:hint="eastAsia"/>
              <w:sz w:val="24"/>
            </w:rPr>
            <w:delText>適切</w:delText>
          </w:r>
        </w:del>
        <w:r w:rsidR="00AA0928">
          <w:rPr>
            <w:rFonts w:ascii="Verdana" w:eastAsia="ＭＳ Ｐゴシック" w:hAnsi="Verdana" w:hint="eastAsia"/>
            <w:sz w:val="24"/>
          </w:rPr>
          <w:t>に</w:t>
        </w:r>
      </w:ins>
      <w:del w:id="138" w:author="Date Masahiro" w:date="2018-10-11T11:46:00Z">
        <w:r w:rsidR="005E772F" w:rsidRPr="00351139" w:rsidDel="00AA0928">
          <w:rPr>
            <w:rFonts w:ascii="Verdana" w:eastAsia="ＭＳ Ｐゴシック" w:hAnsi="Verdana" w:hint="eastAsia"/>
            <w:sz w:val="24"/>
          </w:rPr>
          <w:delText>に</w:delText>
        </w:r>
      </w:del>
      <w:r w:rsidR="00B97D29" w:rsidRPr="00351139">
        <w:rPr>
          <w:rFonts w:ascii="Verdana" w:eastAsia="ＭＳ Ｐゴシック" w:hAnsi="Verdana" w:hint="eastAsia"/>
          <w:sz w:val="24"/>
        </w:rPr>
        <w:t>移行</w:t>
      </w:r>
      <w:r w:rsidR="00201C5A" w:rsidRPr="00351139">
        <w:rPr>
          <w:rFonts w:ascii="Verdana" w:eastAsia="ＭＳ Ｐゴシック" w:hAnsi="Verdana" w:hint="eastAsia"/>
          <w:sz w:val="24"/>
        </w:rPr>
        <w:t>を行なうために必要なものです。</w:t>
      </w:r>
    </w:p>
    <w:p w14:paraId="4E100CD2" w14:textId="77777777" w:rsidR="0095639A" w:rsidRPr="00351139" w:rsidRDefault="0095639A" w:rsidP="00E83E55">
      <w:pPr>
        <w:rPr>
          <w:rFonts w:ascii="Verdana" w:eastAsia="ＭＳ Ｐゴシック" w:hAnsi="Verdana"/>
          <w:sz w:val="24"/>
        </w:rPr>
      </w:pPr>
    </w:p>
    <w:p w14:paraId="58C8BEB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life cycle planning is important</w:t>
      </w:r>
    </w:p>
    <w:p w14:paraId="28483D15" w14:textId="77777777" w:rsidR="0095639A" w:rsidRPr="00351139" w:rsidRDefault="0095639A" w:rsidP="00E83E55">
      <w:pPr>
        <w:rPr>
          <w:rFonts w:ascii="Verdana" w:eastAsia="ＭＳ Ｐゴシック" w:hAnsi="Verdana"/>
          <w:sz w:val="24"/>
        </w:rPr>
      </w:pPr>
      <w:r w:rsidRPr="00351139">
        <w:rPr>
          <w:rFonts w:ascii="Verdana" w:eastAsia="ＭＳ Ｐゴシック" w:hAnsi="Verdana" w:hint="eastAsia"/>
          <w:sz w:val="24"/>
        </w:rPr>
        <w:t>なぜライフサイクル計画が重要なのか</w:t>
      </w:r>
    </w:p>
    <w:p w14:paraId="765C0B9E" w14:textId="77777777" w:rsidR="00E83E55" w:rsidRPr="00351139" w:rsidRDefault="00E83E55" w:rsidP="00E83E55">
      <w:pPr>
        <w:rPr>
          <w:rFonts w:ascii="Verdana" w:eastAsia="ＭＳ Ｐゴシック" w:hAnsi="Verdana"/>
          <w:sz w:val="24"/>
        </w:rPr>
      </w:pPr>
    </w:p>
    <w:p w14:paraId="4436A70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Planning for the potential end of an open source project isn’t unique. Similar life cycle planning is done for proprietary software initiatives, IT systems hardware deployments, and a wide range of other business decisions. For an open source initiative, project life cycle planning could include the traditional life cycle evaluations, such as an outline of the project’s scope and vision and estimates for its growth, as well as open source-specific categories like planning for community building and early user adoption and incorporating user feedback and contributions.</w:t>
      </w:r>
    </w:p>
    <w:p w14:paraId="7FB3AB42" w14:textId="2BCE92D1" w:rsidR="00E83E55" w:rsidRPr="00351139" w:rsidRDefault="0095639A" w:rsidP="00E83E55">
      <w:pPr>
        <w:rPr>
          <w:rFonts w:ascii="Verdana" w:eastAsia="ＭＳ Ｐゴシック" w:hAnsi="Verdana"/>
          <w:sz w:val="24"/>
        </w:rPr>
      </w:pPr>
      <w:r w:rsidRPr="00351139">
        <w:rPr>
          <w:rFonts w:ascii="Verdana" w:eastAsia="ＭＳ Ｐゴシック" w:hAnsi="Verdana" w:hint="eastAsia"/>
          <w:sz w:val="24"/>
        </w:rPr>
        <w:t>オープンソース</w:t>
      </w:r>
      <w:ins w:id="139" w:author="Sato Mieko" w:date="2018-11-29T12:16: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w:t>
      </w:r>
      <w:ins w:id="140" w:author="工内 隆" w:date="2018-10-14T17:10:00Z">
        <w:r w:rsidR="00460128">
          <w:rPr>
            <w:rFonts w:ascii="Verdana" w:eastAsia="ＭＳ Ｐゴシック" w:hAnsi="Verdana" w:hint="eastAsia"/>
            <w:sz w:val="24"/>
          </w:rPr>
          <w:t>にお</w:t>
        </w:r>
      </w:ins>
      <w:ins w:id="141" w:author="工内 隆" w:date="2018-10-14T17:11:00Z">
        <w:r w:rsidR="00460128">
          <w:rPr>
            <w:rFonts w:ascii="Verdana" w:eastAsia="ＭＳ Ｐゴシック" w:hAnsi="Verdana" w:hint="eastAsia"/>
            <w:sz w:val="24"/>
          </w:rPr>
          <w:t>いて、</w:t>
        </w:r>
      </w:ins>
      <w:del w:id="142" w:author="工内 隆" w:date="2018-10-14T17:09:00Z">
        <w:r w:rsidR="005E772F" w:rsidRPr="00351139" w:rsidDel="00460128">
          <w:rPr>
            <w:rFonts w:ascii="Verdana" w:eastAsia="ＭＳ Ｐゴシック" w:hAnsi="Verdana" w:hint="eastAsia"/>
            <w:sz w:val="24"/>
          </w:rPr>
          <w:delText>が</w:delText>
        </w:r>
      </w:del>
      <w:r w:rsidRPr="00351139">
        <w:rPr>
          <w:rFonts w:ascii="Verdana" w:eastAsia="ＭＳ Ｐゴシック" w:hAnsi="Verdana" w:hint="eastAsia"/>
          <w:sz w:val="24"/>
        </w:rPr>
        <w:t>終了</w:t>
      </w:r>
      <w:ins w:id="143" w:author="工内 隆" w:date="2018-10-14T17:10:00Z">
        <w:r w:rsidR="00460128">
          <w:rPr>
            <w:rFonts w:ascii="Verdana" w:eastAsia="ＭＳ Ｐゴシック" w:hAnsi="Verdana" w:hint="eastAsia"/>
            <w:sz w:val="24"/>
          </w:rPr>
          <w:t>の可能性</w:t>
        </w:r>
      </w:ins>
      <w:del w:id="144" w:author="工内 隆" w:date="2018-10-14T17:10:00Z">
        <w:r w:rsidR="005E772F" w:rsidRPr="00351139" w:rsidDel="00460128">
          <w:rPr>
            <w:rFonts w:ascii="Verdana" w:eastAsia="ＭＳ Ｐゴシック" w:hAnsi="Verdana" w:hint="eastAsia"/>
            <w:sz w:val="24"/>
          </w:rPr>
          <w:delText>する</w:delText>
        </w:r>
        <w:r w:rsidR="00C2377F" w:rsidRPr="00351139" w:rsidDel="00460128">
          <w:rPr>
            <w:rFonts w:ascii="Verdana" w:eastAsia="ＭＳ Ｐゴシック" w:hAnsi="Verdana" w:hint="eastAsia"/>
            <w:sz w:val="24"/>
          </w:rPr>
          <w:delText>かもしれないというこ</w:delText>
        </w:r>
      </w:del>
      <w:del w:id="145" w:author="工内 隆" w:date="2018-10-14T17:11:00Z">
        <w:r w:rsidR="00C2377F" w:rsidRPr="00351139" w:rsidDel="00460128">
          <w:rPr>
            <w:rFonts w:ascii="Verdana" w:eastAsia="ＭＳ Ｐゴシック" w:hAnsi="Verdana" w:hint="eastAsia"/>
            <w:sz w:val="24"/>
          </w:rPr>
          <w:delText>と</w:delText>
        </w:r>
      </w:del>
      <w:r w:rsidRPr="00351139">
        <w:rPr>
          <w:rFonts w:ascii="Verdana" w:eastAsia="ＭＳ Ｐゴシック" w:hAnsi="Verdana" w:hint="eastAsia"/>
          <w:sz w:val="24"/>
        </w:rPr>
        <w:t>に対する計画作り</w:t>
      </w:r>
      <w:ins w:id="146" w:author="工内 隆" w:date="2018-10-14T17:13:00Z">
        <w:r w:rsidR="00460128">
          <w:rPr>
            <w:rFonts w:ascii="Verdana" w:eastAsia="ＭＳ Ｐゴシック" w:hAnsi="Verdana" w:hint="eastAsia"/>
            <w:sz w:val="24"/>
          </w:rPr>
          <w:t>を行うこと</w:t>
        </w:r>
      </w:ins>
      <w:r w:rsidRPr="00351139">
        <w:rPr>
          <w:rFonts w:ascii="Verdana" w:eastAsia="ＭＳ Ｐゴシック" w:hAnsi="Verdana" w:hint="eastAsia"/>
          <w:sz w:val="24"/>
        </w:rPr>
        <w:t>は決して独特</w:t>
      </w:r>
      <w:r w:rsidR="00C2377F" w:rsidRPr="00351139">
        <w:rPr>
          <w:rFonts w:ascii="Verdana" w:eastAsia="ＭＳ Ｐゴシック" w:hAnsi="Verdana" w:hint="eastAsia"/>
          <w:sz w:val="24"/>
        </w:rPr>
        <w:t>な</w:t>
      </w:r>
      <w:r w:rsidRPr="00351139">
        <w:rPr>
          <w:rFonts w:ascii="Verdana" w:eastAsia="ＭＳ Ｐゴシック" w:hAnsi="Verdana" w:hint="eastAsia"/>
          <w:sz w:val="24"/>
        </w:rPr>
        <w:t>ものではありません。同様のライフサイクル計画は、プロプラエタリーソフトウェアの</w:t>
      </w:r>
      <w:r w:rsidR="00C53A87" w:rsidRPr="00351139">
        <w:rPr>
          <w:rFonts w:ascii="Verdana" w:eastAsia="ＭＳ Ｐゴシック" w:hAnsi="Verdana" w:hint="eastAsia"/>
          <w:sz w:val="24"/>
        </w:rPr>
        <w:t>開発活動でも、</w:t>
      </w:r>
      <w:r w:rsidR="00C53A87" w:rsidRPr="00351139">
        <w:rPr>
          <w:rFonts w:ascii="Verdana" w:eastAsia="ＭＳ Ｐゴシック" w:hAnsi="Verdana" w:hint="eastAsia"/>
          <w:sz w:val="24"/>
        </w:rPr>
        <w:t>IT</w:t>
      </w:r>
      <w:r w:rsidR="00C53A87" w:rsidRPr="00351139">
        <w:rPr>
          <w:rFonts w:ascii="Verdana" w:eastAsia="ＭＳ Ｐゴシック" w:hAnsi="Verdana" w:hint="eastAsia"/>
          <w:sz w:val="24"/>
        </w:rPr>
        <w:t>システムのハードウェア展開でも、さらには、他の幅広いビジネス</w:t>
      </w:r>
      <w:r w:rsidR="00C2377F" w:rsidRPr="00351139">
        <w:rPr>
          <w:rFonts w:ascii="Verdana" w:eastAsia="ＭＳ Ｐゴシック" w:hAnsi="Verdana" w:hint="eastAsia"/>
          <w:sz w:val="24"/>
        </w:rPr>
        <w:t>の</w:t>
      </w:r>
      <w:r w:rsidR="00C53A87" w:rsidRPr="00351139">
        <w:rPr>
          <w:rFonts w:ascii="Verdana" w:eastAsia="ＭＳ Ｐゴシック" w:hAnsi="Verdana" w:hint="eastAsia"/>
          <w:sz w:val="24"/>
        </w:rPr>
        <w:t>意志決定でも行われます。オープンソースの開発活動に関して言えば、プロジェクトのライフサイクル計画には、</w:t>
      </w:r>
      <w:r w:rsidR="000205D5" w:rsidRPr="00351139">
        <w:rPr>
          <w:rFonts w:ascii="Verdana" w:eastAsia="ＭＳ Ｐゴシック" w:hAnsi="Verdana" w:hint="eastAsia"/>
          <w:sz w:val="24"/>
        </w:rPr>
        <w:t>プロジェクトのスコープとビジョン</w:t>
      </w:r>
      <w:r w:rsidR="00C2377F" w:rsidRPr="00351139">
        <w:rPr>
          <w:rFonts w:ascii="Verdana" w:eastAsia="ＭＳ Ｐゴシック" w:hAnsi="Verdana" w:hint="eastAsia"/>
          <w:sz w:val="24"/>
        </w:rPr>
        <w:t>、</w:t>
      </w:r>
      <w:r w:rsidR="000205D5" w:rsidRPr="00351139">
        <w:rPr>
          <w:rFonts w:ascii="Verdana" w:eastAsia="ＭＳ Ｐゴシック" w:hAnsi="Verdana" w:hint="eastAsia"/>
          <w:sz w:val="24"/>
        </w:rPr>
        <w:t>および、成長予測のような従来から行われてきたライフサイクル評価と、コミュニティ構築や早期ユーザーの採用、および</w:t>
      </w:r>
      <w:r w:rsidR="00C2377F" w:rsidRPr="00351139">
        <w:rPr>
          <w:rFonts w:ascii="Verdana" w:eastAsia="ＭＳ Ｐゴシック" w:hAnsi="Verdana" w:hint="eastAsia"/>
          <w:sz w:val="24"/>
        </w:rPr>
        <w:t>、</w:t>
      </w:r>
      <w:r w:rsidR="000205D5" w:rsidRPr="00351139">
        <w:rPr>
          <w:rFonts w:ascii="Verdana" w:eastAsia="ＭＳ Ｐゴシック" w:hAnsi="Verdana" w:hint="eastAsia"/>
          <w:sz w:val="24"/>
        </w:rPr>
        <w:t>ユーザーのフィードバックや貢献の</w:t>
      </w:r>
      <w:r w:rsidR="00303BA8" w:rsidRPr="00351139">
        <w:rPr>
          <w:rFonts w:ascii="Verdana" w:eastAsia="ＭＳ Ｐゴシック" w:hAnsi="Verdana" w:hint="eastAsia"/>
          <w:sz w:val="24"/>
        </w:rPr>
        <w:t>組み込みに</w:t>
      </w:r>
      <w:r w:rsidR="00C2377F" w:rsidRPr="00351139">
        <w:rPr>
          <w:rFonts w:ascii="Verdana" w:eastAsia="ＭＳ Ｐゴシック" w:hAnsi="Verdana" w:hint="eastAsia"/>
          <w:sz w:val="24"/>
        </w:rPr>
        <w:t>関する</w:t>
      </w:r>
      <w:r w:rsidR="00303BA8" w:rsidRPr="00351139">
        <w:rPr>
          <w:rFonts w:ascii="Verdana" w:eastAsia="ＭＳ Ｐゴシック" w:hAnsi="Verdana" w:hint="eastAsia"/>
          <w:sz w:val="24"/>
        </w:rPr>
        <w:t>計画作りのような</w:t>
      </w:r>
      <w:r w:rsidR="000205D5" w:rsidRPr="00351139">
        <w:rPr>
          <w:rFonts w:ascii="Verdana" w:eastAsia="ＭＳ Ｐゴシック" w:hAnsi="Verdana" w:hint="eastAsia"/>
          <w:sz w:val="24"/>
        </w:rPr>
        <w:t>オープンソース固有のカテゴリー</w:t>
      </w:r>
      <w:r w:rsidR="00303BA8" w:rsidRPr="00351139">
        <w:rPr>
          <w:rFonts w:ascii="Verdana" w:eastAsia="ＭＳ Ｐゴシック" w:hAnsi="Verdana" w:hint="eastAsia"/>
          <w:sz w:val="24"/>
        </w:rPr>
        <w:t>が含まれます。</w:t>
      </w:r>
    </w:p>
    <w:p w14:paraId="2ABE07C0" w14:textId="77777777" w:rsidR="00303BA8" w:rsidRPr="00351139" w:rsidRDefault="00303BA8" w:rsidP="00E83E55">
      <w:pPr>
        <w:rPr>
          <w:rFonts w:ascii="Verdana" w:eastAsia="ＭＳ Ｐゴシック" w:hAnsi="Verdana"/>
          <w:sz w:val="24"/>
        </w:rPr>
      </w:pPr>
    </w:p>
    <w:p w14:paraId="573C257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It’s natural for any project to undergo development slowdowns or for user adoption to peak and then decline. Even highly successful open source projects may eventually stop being useful to their creators or users as business plans change or new technologies and innovations replace them. Thus, an exit plan is critical to ensure a smooth transition.</w:t>
      </w:r>
    </w:p>
    <w:p w14:paraId="39773D52" w14:textId="2EE32B93" w:rsidR="00E83E55" w:rsidRPr="00351139" w:rsidRDefault="00303BA8" w:rsidP="00E83E55">
      <w:pPr>
        <w:rPr>
          <w:rFonts w:ascii="Verdana" w:eastAsia="ＭＳ Ｐゴシック" w:hAnsi="Verdana"/>
          <w:sz w:val="24"/>
        </w:rPr>
      </w:pPr>
      <w:r w:rsidRPr="00351139">
        <w:rPr>
          <w:rFonts w:ascii="Verdana" w:eastAsia="ＭＳ Ｐゴシック" w:hAnsi="Verdana" w:hint="eastAsia"/>
          <w:sz w:val="24"/>
        </w:rPr>
        <w:t>どんなプロジェクトであろうとも、開発</w:t>
      </w:r>
      <w:del w:id="147" w:author="Date Masahiro" w:date="2018-10-12T08:47:00Z">
        <w:r w:rsidRPr="00351139" w:rsidDel="002352B9">
          <w:rPr>
            <w:rFonts w:ascii="Verdana" w:eastAsia="ＭＳ Ｐゴシック" w:hAnsi="Verdana" w:hint="eastAsia"/>
            <w:sz w:val="24"/>
          </w:rPr>
          <w:delText>の</w:delText>
        </w:r>
      </w:del>
      <w:ins w:id="148" w:author="Date Masahiro" w:date="2018-10-12T08:47:00Z">
        <w:r w:rsidR="002352B9">
          <w:rPr>
            <w:rFonts w:ascii="Verdana" w:eastAsia="ＭＳ Ｐゴシック" w:hAnsi="Verdana" w:hint="eastAsia"/>
            <w:sz w:val="24"/>
          </w:rPr>
          <w:t>が</w:t>
        </w:r>
      </w:ins>
      <w:r w:rsidRPr="00351139">
        <w:rPr>
          <w:rFonts w:ascii="Verdana" w:eastAsia="ＭＳ Ｐゴシック" w:hAnsi="Verdana" w:hint="eastAsia"/>
          <w:sz w:val="24"/>
        </w:rPr>
        <w:t>スローダウンに</w:t>
      </w:r>
      <w:del w:id="149" w:author="Date Masahiro" w:date="2018-10-12T08:47:00Z">
        <w:r w:rsidRPr="00351139" w:rsidDel="002352B9">
          <w:rPr>
            <w:rFonts w:ascii="Verdana" w:eastAsia="ＭＳ Ｐゴシック" w:hAnsi="Verdana" w:hint="eastAsia"/>
            <w:sz w:val="24"/>
          </w:rPr>
          <w:delText>到る</w:delText>
        </w:r>
      </w:del>
      <w:ins w:id="150" w:author="Date Masahiro" w:date="2018-10-12T08:47:00Z">
        <w:r w:rsidR="002352B9">
          <w:rPr>
            <w:rFonts w:ascii="Verdana" w:eastAsia="ＭＳ Ｐゴシック" w:hAnsi="Verdana" w:hint="eastAsia"/>
            <w:sz w:val="24"/>
          </w:rPr>
          <w:t>いたる</w:t>
        </w:r>
      </w:ins>
      <w:r w:rsidRPr="00351139">
        <w:rPr>
          <w:rFonts w:ascii="Verdana" w:eastAsia="ＭＳ Ｐゴシック" w:hAnsi="Verdana" w:hint="eastAsia"/>
          <w:sz w:val="24"/>
        </w:rPr>
        <w:t>ことや、ユーザーの採用が盛り上がった後に落ち込むこと</w:t>
      </w:r>
      <w:r w:rsidR="00C009AB" w:rsidRPr="00351139">
        <w:rPr>
          <w:rFonts w:ascii="Verdana" w:eastAsia="ＭＳ Ｐゴシック" w:hAnsi="Verdana" w:hint="eastAsia"/>
          <w:sz w:val="24"/>
        </w:rPr>
        <w:t>は自然なことです。大成功を収めたオープンソース</w:t>
      </w:r>
      <w:ins w:id="151" w:author="Sato Mieko" w:date="2018-11-29T12:17:00Z">
        <w:r w:rsidR="00BB227C">
          <w:rPr>
            <w:rFonts w:ascii="Verdana" w:eastAsia="ＭＳ Ｐゴシック" w:hAnsi="Verdana" w:hint="eastAsia"/>
            <w:sz w:val="24"/>
          </w:rPr>
          <w:t xml:space="preserve"> </w:t>
        </w:r>
      </w:ins>
      <w:r w:rsidR="00C009AB" w:rsidRPr="00351139">
        <w:rPr>
          <w:rFonts w:ascii="Verdana" w:eastAsia="ＭＳ Ｐゴシック" w:hAnsi="Verdana" w:hint="eastAsia"/>
          <w:sz w:val="24"/>
        </w:rPr>
        <w:t>プロジェクトでも、</w:t>
      </w:r>
      <w:ins w:id="152" w:author="工内 隆" w:date="2018-10-14T17:17:00Z">
        <w:r w:rsidR="00AC1663">
          <w:rPr>
            <w:rFonts w:ascii="Verdana" w:eastAsia="ＭＳ Ｐゴシック" w:hAnsi="Verdana" w:hint="eastAsia"/>
            <w:sz w:val="24"/>
          </w:rPr>
          <w:t>やがて</w:t>
        </w:r>
      </w:ins>
      <w:del w:id="153" w:author="工内 隆" w:date="2018-10-14T17:17:00Z">
        <w:r w:rsidR="00C009AB" w:rsidRPr="00351139" w:rsidDel="00AC1663">
          <w:rPr>
            <w:rFonts w:ascii="Verdana" w:eastAsia="ＭＳ Ｐゴシック" w:hAnsi="Verdana" w:hint="eastAsia"/>
            <w:sz w:val="24"/>
          </w:rPr>
          <w:delText>最終的に</w:delText>
        </w:r>
      </w:del>
      <w:r w:rsidR="00C009AB" w:rsidRPr="00351139">
        <w:rPr>
          <w:rFonts w:ascii="Verdana" w:eastAsia="ＭＳ Ｐゴシック" w:hAnsi="Verdana" w:hint="eastAsia"/>
          <w:sz w:val="24"/>
        </w:rPr>
        <w:t>は、ビジネス計画</w:t>
      </w:r>
      <w:ins w:id="154" w:author="Date Masahiro" w:date="2018-10-12T08:50:00Z">
        <w:r w:rsidR="002352B9">
          <w:rPr>
            <w:rFonts w:ascii="Verdana" w:eastAsia="ＭＳ Ｐゴシック" w:hAnsi="Verdana" w:hint="eastAsia"/>
            <w:sz w:val="24"/>
          </w:rPr>
          <w:t>が</w:t>
        </w:r>
      </w:ins>
      <w:del w:id="155" w:author="Date Masahiro" w:date="2018-10-12T08:50:00Z">
        <w:r w:rsidR="00C009AB" w:rsidRPr="00351139" w:rsidDel="002352B9">
          <w:rPr>
            <w:rFonts w:ascii="Verdana" w:eastAsia="ＭＳ Ｐゴシック" w:hAnsi="Verdana" w:hint="eastAsia"/>
            <w:sz w:val="24"/>
          </w:rPr>
          <w:delText>の</w:delText>
        </w:r>
      </w:del>
      <w:r w:rsidR="00C009AB" w:rsidRPr="00351139">
        <w:rPr>
          <w:rFonts w:ascii="Verdana" w:eastAsia="ＭＳ Ｐゴシック" w:hAnsi="Verdana" w:hint="eastAsia"/>
          <w:sz w:val="24"/>
        </w:rPr>
        <w:t>変化</w:t>
      </w:r>
      <w:ins w:id="156" w:author="Date Masahiro" w:date="2018-10-12T08:50:00Z">
        <w:r w:rsidR="002352B9">
          <w:rPr>
            <w:rFonts w:ascii="Verdana" w:eastAsia="ＭＳ Ｐゴシック" w:hAnsi="Verdana" w:hint="eastAsia"/>
            <w:sz w:val="24"/>
          </w:rPr>
          <w:t>したり</w:t>
        </w:r>
      </w:ins>
      <w:r w:rsidR="00C009AB" w:rsidRPr="00351139">
        <w:rPr>
          <w:rFonts w:ascii="Verdana" w:eastAsia="ＭＳ Ｐゴシック" w:hAnsi="Verdana" w:hint="eastAsia"/>
          <w:sz w:val="24"/>
        </w:rPr>
        <w:t>、あるいは、新技術とイノベーションがそれらに</w:t>
      </w:r>
      <w:ins w:id="157" w:author="Date Masahiro" w:date="2018-10-12T08:51:00Z">
        <w:r w:rsidR="002352B9">
          <w:rPr>
            <w:rFonts w:ascii="Verdana" w:eastAsia="ＭＳ Ｐゴシック" w:hAnsi="Verdana" w:hint="eastAsia"/>
            <w:sz w:val="24"/>
          </w:rPr>
          <w:t>とって代わり</w:t>
        </w:r>
      </w:ins>
      <w:del w:id="158" w:author="Date Masahiro" w:date="2018-10-12T08:52:00Z">
        <w:r w:rsidR="00C009AB" w:rsidRPr="00351139" w:rsidDel="002352B9">
          <w:rPr>
            <w:rFonts w:ascii="Verdana" w:eastAsia="ＭＳ Ｐゴシック" w:hAnsi="Verdana" w:hint="eastAsia"/>
            <w:sz w:val="24"/>
          </w:rPr>
          <w:delText>置き換わる</w:delText>
        </w:r>
      </w:del>
      <w:del w:id="159" w:author="Date Masahiro" w:date="2018-10-12T08:49:00Z">
        <w:r w:rsidR="00C009AB" w:rsidRPr="00351139" w:rsidDel="002352B9">
          <w:rPr>
            <w:rFonts w:ascii="Verdana" w:eastAsia="ＭＳ Ｐゴシック" w:hAnsi="Verdana" w:hint="eastAsia"/>
            <w:sz w:val="24"/>
          </w:rPr>
          <w:delText>につれて</w:delText>
        </w:r>
      </w:del>
      <w:r w:rsidR="00C009AB" w:rsidRPr="00351139">
        <w:rPr>
          <w:rFonts w:ascii="Verdana" w:eastAsia="ＭＳ Ｐゴシック" w:hAnsi="Verdana" w:hint="eastAsia"/>
          <w:sz w:val="24"/>
        </w:rPr>
        <w:t>、プロジェクトを作った人々にも、そのユーザーにも有用でなくなってしま</w:t>
      </w:r>
      <w:del w:id="160" w:author="Sato Mieko" w:date="2018-11-28T10:07:00Z">
        <w:r w:rsidR="00C009AB" w:rsidRPr="00351139" w:rsidDel="006479DC">
          <w:rPr>
            <w:rFonts w:ascii="Verdana" w:eastAsia="ＭＳ Ｐゴシック" w:hAnsi="Verdana" w:hint="eastAsia"/>
            <w:sz w:val="24"/>
          </w:rPr>
          <w:delText>し</w:delText>
        </w:r>
      </w:del>
      <w:ins w:id="161" w:author="Sato Mieko" w:date="2018-11-28T10:07:00Z">
        <w:r w:rsidR="006479DC">
          <w:rPr>
            <w:rFonts w:ascii="Verdana" w:eastAsia="ＭＳ Ｐゴシック" w:hAnsi="Verdana" w:hint="eastAsia"/>
            <w:sz w:val="24"/>
          </w:rPr>
          <w:t>い</w:t>
        </w:r>
      </w:ins>
      <w:r w:rsidR="00C009AB" w:rsidRPr="00351139">
        <w:rPr>
          <w:rFonts w:ascii="Verdana" w:eastAsia="ＭＳ Ｐゴシック" w:hAnsi="Verdana" w:hint="eastAsia"/>
          <w:sz w:val="24"/>
        </w:rPr>
        <w:t>ます。</w:t>
      </w:r>
      <w:ins w:id="162" w:author="Date Masahiro" w:date="2018-10-12T08:50:00Z">
        <w:r w:rsidR="002352B9">
          <w:rPr>
            <w:rFonts w:ascii="Verdana" w:eastAsia="ＭＳ Ｐゴシック" w:hAnsi="Verdana" w:hint="eastAsia"/>
            <w:sz w:val="24"/>
          </w:rPr>
          <w:t>したがって</w:t>
        </w:r>
      </w:ins>
      <w:del w:id="163" w:author="Date Masahiro" w:date="2018-10-12T08:50:00Z">
        <w:r w:rsidR="00C009AB" w:rsidRPr="00351139" w:rsidDel="002352B9">
          <w:rPr>
            <w:rFonts w:ascii="Verdana" w:eastAsia="ＭＳ Ｐゴシック" w:hAnsi="Verdana" w:hint="eastAsia"/>
            <w:sz w:val="24"/>
          </w:rPr>
          <w:delText>そのようなわけで</w:delText>
        </w:r>
      </w:del>
      <w:r w:rsidR="00C009AB" w:rsidRPr="00351139">
        <w:rPr>
          <w:rFonts w:ascii="Verdana" w:eastAsia="ＭＳ Ｐゴシック" w:hAnsi="Verdana" w:hint="eastAsia"/>
          <w:sz w:val="24"/>
        </w:rPr>
        <w:t>、出口計画は円滑な</w:t>
      </w:r>
      <w:r w:rsidR="00C2377F" w:rsidRPr="00351139">
        <w:rPr>
          <w:rFonts w:ascii="Verdana" w:eastAsia="ＭＳ Ｐゴシック" w:hAnsi="Verdana" w:hint="eastAsia"/>
          <w:sz w:val="24"/>
        </w:rPr>
        <w:t>移行</w:t>
      </w:r>
      <w:r w:rsidR="00C009AB" w:rsidRPr="00351139">
        <w:rPr>
          <w:rFonts w:ascii="Verdana" w:eastAsia="ＭＳ Ｐゴシック" w:hAnsi="Verdana" w:hint="eastAsia"/>
          <w:sz w:val="24"/>
        </w:rPr>
        <w:t>を保証するために不可欠なのです。</w:t>
      </w:r>
    </w:p>
    <w:p w14:paraId="2E7857DE" w14:textId="77777777" w:rsidR="00303BA8" w:rsidRPr="00351139" w:rsidRDefault="00303BA8" w:rsidP="00E83E55">
      <w:pPr>
        <w:rPr>
          <w:rFonts w:ascii="Verdana" w:eastAsia="ＭＳ Ｐゴシック" w:hAnsi="Verdana"/>
          <w:sz w:val="24"/>
        </w:rPr>
      </w:pPr>
    </w:p>
    <w:p w14:paraId="59CFBAC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2</w:t>
      </w:r>
    </w:p>
    <w:p w14:paraId="113C9FE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What does a dead open source project look like?</w:t>
      </w:r>
    </w:p>
    <w:p w14:paraId="5DCE8128" w14:textId="234F86FC" w:rsidR="00623D0D" w:rsidRPr="00351139" w:rsidRDefault="00623D0D" w:rsidP="00E83E55">
      <w:pPr>
        <w:rPr>
          <w:rFonts w:ascii="Verdana" w:eastAsia="ＭＳ Ｐゴシック" w:hAnsi="Verdana"/>
          <w:sz w:val="24"/>
        </w:rPr>
      </w:pPr>
      <w:r w:rsidRPr="00351139">
        <w:rPr>
          <w:rFonts w:ascii="Verdana" w:eastAsia="ＭＳ Ｐゴシック" w:hAnsi="Verdana" w:hint="eastAsia"/>
          <w:sz w:val="24"/>
        </w:rPr>
        <w:t>セクション</w:t>
      </w:r>
      <w:del w:id="164" w:author="Sato Mieko" w:date="2018-11-28T12:17:00Z">
        <w:r w:rsidRPr="00351139" w:rsidDel="001A54A1">
          <w:rPr>
            <w:rFonts w:ascii="Verdana" w:eastAsia="ＭＳ Ｐゴシック" w:hAnsi="Verdana" w:hint="eastAsia"/>
            <w:sz w:val="24"/>
          </w:rPr>
          <w:delText xml:space="preserve">　</w:delText>
        </w:r>
      </w:del>
      <w:ins w:id="165"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2</w:t>
      </w:r>
    </w:p>
    <w:p w14:paraId="563DD67D" w14:textId="3B7821AF" w:rsidR="00623D0D" w:rsidRPr="00351139" w:rsidRDefault="00623D0D" w:rsidP="00623D0D">
      <w:pPr>
        <w:rPr>
          <w:rFonts w:ascii="Verdana" w:eastAsia="ＭＳ Ｐゴシック" w:hAnsi="Verdana"/>
          <w:sz w:val="24"/>
        </w:rPr>
      </w:pPr>
      <w:r w:rsidRPr="00351139">
        <w:rPr>
          <w:rFonts w:ascii="Verdana" w:eastAsia="ＭＳ Ｐゴシック" w:hAnsi="Verdana" w:hint="eastAsia"/>
          <w:sz w:val="24"/>
        </w:rPr>
        <w:t>「死んだ」オープンソース</w:t>
      </w:r>
      <w:ins w:id="166" w:author="Sato Mieko" w:date="2018-11-29T12:17: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w:t>
      </w:r>
      <w:ins w:id="167" w:author="Sato Mieko" w:date="2018-11-29T16:40:00Z">
        <w:r w:rsidR="00231FBE">
          <w:rPr>
            <w:rFonts w:ascii="Verdana" w:eastAsia="ＭＳ Ｐゴシック" w:hAnsi="Verdana" w:hint="eastAsia"/>
            <w:sz w:val="24"/>
          </w:rPr>
          <w:t>と</w:t>
        </w:r>
      </w:ins>
      <w:r w:rsidRPr="00351139">
        <w:rPr>
          <w:rFonts w:ascii="Verdana" w:eastAsia="ＭＳ Ｐゴシック" w:hAnsi="Verdana" w:hint="eastAsia"/>
          <w:sz w:val="24"/>
        </w:rPr>
        <w:t>はど</w:t>
      </w:r>
      <w:ins w:id="168" w:author="Sato Mieko" w:date="2018-11-28T10:09:00Z">
        <w:r w:rsidR="00AD7036">
          <w:rPr>
            <w:rFonts w:ascii="Verdana" w:eastAsia="ＭＳ Ｐゴシック" w:hAnsi="Verdana" w:hint="eastAsia"/>
            <w:sz w:val="24"/>
          </w:rPr>
          <w:t>のようなもの</w:t>
        </w:r>
      </w:ins>
      <w:del w:id="169" w:author="Sato Mieko" w:date="2018-11-28T10:09:00Z">
        <w:r w:rsidRPr="00351139" w:rsidDel="00AD7036">
          <w:rPr>
            <w:rFonts w:ascii="Verdana" w:eastAsia="ＭＳ Ｐゴシック" w:hAnsi="Verdana" w:hint="eastAsia"/>
            <w:sz w:val="24"/>
          </w:rPr>
          <w:delText>んな風に見える</w:delText>
        </w:r>
      </w:del>
      <w:r w:rsidRPr="00351139">
        <w:rPr>
          <w:rFonts w:ascii="Verdana" w:eastAsia="ＭＳ Ｐゴシック" w:hAnsi="Verdana" w:hint="eastAsia"/>
          <w:sz w:val="24"/>
        </w:rPr>
        <w:t>か？</w:t>
      </w:r>
    </w:p>
    <w:p w14:paraId="1D5A5606" w14:textId="77777777" w:rsidR="00E83E55" w:rsidRPr="00351139" w:rsidRDefault="00E83E55" w:rsidP="00E83E55">
      <w:pPr>
        <w:rPr>
          <w:rFonts w:ascii="Verdana" w:eastAsia="ＭＳ Ｐゴシック" w:hAnsi="Verdana"/>
          <w:sz w:val="24"/>
        </w:rPr>
      </w:pPr>
    </w:p>
    <w:p w14:paraId="2DA2EB2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If the steady flow of contributions or commits to your open source project has fallen off, that doesn’t necessarily mean a project is dead. It may simply mean that the project is mature, has achieved its development goals, and is serving its users without requiring much upkeep or updating, which could be a good thing.</w:t>
      </w:r>
    </w:p>
    <w:p w14:paraId="5E237814" w14:textId="40BF36A2" w:rsidR="00623D0D" w:rsidRPr="00351139" w:rsidRDefault="00623D0D" w:rsidP="00E83E55">
      <w:pPr>
        <w:rPr>
          <w:rFonts w:ascii="Verdana" w:eastAsia="ＭＳ Ｐゴシック" w:hAnsi="Verdana"/>
          <w:sz w:val="24"/>
        </w:rPr>
      </w:pPr>
      <w:del w:id="170" w:author="Date Masahiro" w:date="2018-10-12T08:54:00Z">
        <w:r w:rsidRPr="00351139" w:rsidDel="002352B9">
          <w:rPr>
            <w:rFonts w:ascii="Verdana" w:eastAsia="ＭＳ Ｐゴシック" w:hAnsi="Verdana" w:hint="eastAsia"/>
            <w:sz w:val="24"/>
          </w:rPr>
          <w:delText>もしも、それまで</w:delText>
        </w:r>
      </w:del>
      <w:r w:rsidRPr="00351139">
        <w:rPr>
          <w:rFonts w:ascii="Verdana" w:eastAsia="ＭＳ Ｐゴシック" w:hAnsi="Verdana" w:hint="eastAsia"/>
          <w:sz w:val="24"/>
        </w:rPr>
        <w:t>順調だったオープンソース</w:t>
      </w:r>
      <w:ins w:id="171" w:author="Sato Mieko" w:date="2018-11-29T12:17: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に対する貢献数やコミット数が落ち込んだとしても、それは必ずしもプロジェクトが「死んだ」ということを意味するものではありません。それは単に、プロジェクトが成熟に達し、開発の目標を成し遂げ、</w:t>
      </w:r>
      <w:ins w:id="172" w:author="工内 隆" w:date="2018-10-14T17:32:00Z">
        <w:r w:rsidR="00C517DA">
          <w:rPr>
            <w:rFonts w:ascii="Verdana" w:eastAsia="ＭＳ Ｐゴシック" w:hAnsi="Verdana" w:hint="eastAsia"/>
            <w:sz w:val="24"/>
          </w:rPr>
          <w:t>また、</w:t>
        </w:r>
      </w:ins>
      <w:r w:rsidR="00FD4E8C" w:rsidRPr="00351139">
        <w:rPr>
          <w:rFonts w:ascii="Verdana" w:eastAsia="ＭＳ Ｐゴシック" w:hAnsi="Verdana" w:hint="eastAsia"/>
          <w:sz w:val="24"/>
        </w:rPr>
        <w:t>大きな維持作業や更新作業を要求されることなくユーザー</w:t>
      </w:r>
      <w:ins w:id="173" w:author="工内 隆" w:date="2018-10-14T17:30:00Z">
        <w:r w:rsidR="00C517DA">
          <w:rPr>
            <w:rFonts w:ascii="Verdana" w:eastAsia="ＭＳ Ｐゴシック" w:hAnsi="Verdana" w:hint="eastAsia"/>
            <w:sz w:val="24"/>
          </w:rPr>
          <w:t>に</w:t>
        </w:r>
      </w:ins>
      <w:ins w:id="174" w:author="工内 隆" w:date="2018-10-14T17:31:00Z">
        <w:r w:rsidR="00C517DA">
          <w:rPr>
            <w:rFonts w:ascii="Verdana" w:eastAsia="ＭＳ Ｐゴシック" w:hAnsi="Verdana" w:hint="eastAsia"/>
            <w:sz w:val="24"/>
          </w:rPr>
          <w:t>活</w:t>
        </w:r>
      </w:ins>
      <w:ins w:id="175" w:author="工内 隆" w:date="2018-10-14T17:30:00Z">
        <w:r w:rsidR="00C517DA">
          <w:rPr>
            <w:rFonts w:ascii="Verdana" w:eastAsia="ＭＳ Ｐゴシック" w:hAnsi="Verdana" w:hint="eastAsia"/>
            <w:sz w:val="24"/>
          </w:rPr>
          <w:t>用されていることを意味しているのかも</w:t>
        </w:r>
      </w:ins>
      <w:ins w:id="176" w:author="工内 隆" w:date="2018-10-14T17:31:00Z">
        <w:r w:rsidR="00C517DA">
          <w:rPr>
            <w:rFonts w:ascii="Verdana" w:eastAsia="ＭＳ Ｐゴシック" w:hAnsi="Verdana" w:hint="eastAsia"/>
            <w:sz w:val="24"/>
          </w:rPr>
          <w:t>しれません。</w:t>
        </w:r>
      </w:ins>
      <w:del w:id="177" w:author="工内 隆" w:date="2018-10-14T17:31:00Z">
        <w:r w:rsidR="00FD4E8C" w:rsidRPr="00351139" w:rsidDel="00C517DA">
          <w:rPr>
            <w:rFonts w:ascii="Verdana" w:eastAsia="ＭＳ Ｐゴシック" w:hAnsi="Verdana" w:hint="eastAsia"/>
            <w:sz w:val="24"/>
          </w:rPr>
          <w:delText>に</w:delText>
        </w:r>
      </w:del>
      <w:del w:id="178" w:author="Date Masahiro" w:date="2018-10-12T08:59:00Z">
        <w:r w:rsidR="00FD4E8C" w:rsidRPr="00351139" w:rsidDel="002770DC">
          <w:rPr>
            <w:rFonts w:ascii="Verdana" w:eastAsia="ＭＳ Ｐゴシック" w:hAnsi="Verdana" w:hint="eastAsia"/>
            <w:sz w:val="24"/>
          </w:rPr>
          <w:delText>役立っているのかもしれ</w:delText>
        </w:r>
        <w:r w:rsidR="006F7026" w:rsidRPr="00351139" w:rsidDel="002770DC">
          <w:rPr>
            <w:rFonts w:ascii="Verdana" w:eastAsia="ＭＳ Ｐゴシック" w:hAnsi="Verdana" w:hint="eastAsia"/>
            <w:sz w:val="24"/>
          </w:rPr>
          <w:delText>ず</w:delText>
        </w:r>
      </w:del>
      <w:ins w:id="179" w:author="Date Masahiro" w:date="2018-10-12T08:59:00Z">
        <w:del w:id="180" w:author="工内 隆" w:date="2018-10-14T17:31:00Z">
          <w:r w:rsidR="002770DC" w:rsidDel="00C517DA">
            <w:rPr>
              <w:rFonts w:ascii="Verdana" w:eastAsia="ＭＳ Ｐゴシック" w:hAnsi="Verdana" w:hint="eastAsia"/>
              <w:sz w:val="24"/>
            </w:rPr>
            <w:delText>を</w:delText>
          </w:r>
        </w:del>
      </w:ins>
      <w:ins w:id="181" w:author="Date Masahiro" w:date="2018-10-12T09:00:00Z">
        <w:del w:id="182" w:author="工内 隆" w:date="2018-10-14T17:31:00Z">
          <w:r w:rsidR="002770DC" w:rsidDel="00C517DA">
            <w:rPr>
              <w:rFonts w:ascii="Verdana" w:eastAsia="ＭＳ Ｐゴシック" w:hAnsi="Verdana" w:hint="eastAsia"/>
              <w:sz w:val="24"/>
            </w:rPr>
            <w:delText>サポートし</w:delText>
          </w:r>
        </w:del>
      </w:ins>
      <w:del w:id="183" w:author="工内 隆" w:date="2018-10-14T17:31:00Z">
        <w:r w:rsidR="006F7026" w:rsidRPr="00351139" w:rsidDel="00C517DA">
          <w:rPr>
            <w:rFonts w:ascii="Verdana" w:eastAsia="ＭＳ Ｐゴシック" w:hAnsi="Verdana" w:hint="eastAsia"/>
            <w:sz w:val="24"/>
          </w:rPr>
          <w:delText>、</w:delText>
        </w:r>
      </w:del>
      <w:ins w:id="184" w:author="工内 隆" w:date="2018-10-14T17:43:00Z">
        <w:r w:rsidR="00AC7A03">
          <w:rPr>
            <w:rFonts w:ascii="Verdana" w:eastAsia="ＭＳ Ｐゴシック" w:hAnsi="Verdana" w:hint="eastAsia"/>
            <w:sz w:val="24"/>
          </w:rPr>
          <w:t>プロジェクトは</w:t>
        </w:r>
      </w:ins>
      <w:ins w:id="185" w:author="工内 隆" w:date="2018-10-14T17:31:00Z">
        <w:r w:rsidR="00C517DA">
          <w:rPr>
            <w:rFonts w:ascii="Verdana" w:eastAsia="ＭＳ Ｐゴシック" w:hAnsi="Verdana" w:hint="eastAsia"/>
            <w:sz w:val="24"/>
          </w:rPr>
          <w:t>順調に</w:t>
        </w:r>
      </w:ins>
      <w:del w:id="186" w:author="工内 隆" w:date="2018-10-14T17:31:00Z">
        <w:r w:rsidR="00FD4E8C" w:rsidRPr="00351139" w:rsidDel="00C517DA">
          <w:rPr>
            <w:rFonts w:ascii="Verdana" w:eastAsia="ＭＳ Ｐゴシック" w:hAnsi="Verdana" w:hint="eastAsia"/>
            <w:sz w:val="24"/>
          </w:rPr>
          <w:delText>う</w:delText>
        </w:r>
      </w:del>
      <w:del w:id="187" w:author="工内 隆" w:date="2018-10-14T17:32:00Z">
        <w:r w:rsidR="00FD4E8C" w:rsidRPr="00351139" w:rsidDel="00C517DA">
          <w:rPr>
            <w:rFonts w:ascii="Verdana" w:eastAsia="ＭＳ Ｐゴシック" w:hAnsi="Verdana" w:hint="eastAsia"/>
            <w:sz w:val="24"/>
          </w:rPr>
          <w:delText>まく</w:delText>
        </w:r>
      </w:del>
      <w:r w:rsidR="00FD4E8C" w:rsidRPr="00351139">
        <w:rPr>
          <w:rFonts w:ascii="Verdana" w:eastAsia="ＭＳ Ｐゴシック" w:hAnsi="Verdana" w:hint="eastAsia"/>
          <w:sz w:val="24"/>
        </w:rPr>
        <w:t>行っている</w:t>
      </w:r>
      <w:r w:rsidR="006F7026" w:rsidRPr="00351139">
        <w:rPr>
          <w:rFonts w:ascii="Verdana" w:eastAsia="ＭＳ Ｐゴシック" w:hAnsi="Verdana" w:hint="eastAsia"/>
          <w:sz w:val="24"/>
        </w:rPr>
        <w:t>可能性もあります</w:t>
      </w:r>
      <w:r w:rsidR="00FD4E8C" w:rsidRPr="00351139">
        <w:rPr>
          <w:rFonts w:ascii="Verdana" w:eastAsia="ＭＳ Ｐゴシック" w:hAnsi="Verdana" w:hint="eastAsia"/>
          <w:sz w:val="24"/>
        </w:rPr>
        <w:t>。</w:t>
      </w:r>
    </w:p>
    <w:p w14:paraId="11C2735B" w14:textId="77777777" w:rsidR="00E83E55" w:rsidRPr="00351139" w:rsidRDefault="00E83E55" w:rsidP="00E83E55">
      <w:pPr>
        <w:rPr>
          <w:rFonts w:ascii="Verdana" w:eastAsia="ＭＳ Ｐゴシック" w:hAnsi="Verdana"/>
          <w:sz w:val="24"/>
        </w:rPr>
      </w:pPr>
    </w:p>
    <w:p w14:paraId="6BD02699"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On the other hand, if the number of people adopting the project and using the code has declined significantly, that could be a sign that interest is waning and the project may be dying. Other relevant metrics can include the level of project activity in general and whether users are posting inquiries and joining online discussions about the code.</w:t>
      </w:r>
    </w:p>
    <w:p w14:paraId="2B65B2CB" w14:textId="54C6F83A" w:rsidR="00FD4E8C" w:rsidRPr="00351139" w:rsidRDefault="006F7026" w:rsidP="00E83E55">
      <w:pPr>
        <w:rPr>
          <w:rFonts w:ascii="Verdana" w:eastAsia="ＭＳ Ｐゴシック" w:hAnsi="Verdana"/>
          <w:sz w:val="24"/>
        </w:rPr>
      </w:pPr>
      <w:del w:id="188" w:author="Date Masahiro" w:date="2018-10-12T09:01:00Z">
        <w:r w:rsidRPr="00351139" w:rsidDel="002770DC">
          <w:rPr>
            <w:rFonts w:ascii="Verdana" w:eastAsia="ＭＳ Ｐゴシック" w:hAnsi="Verdana" w:hint="eastAsia"/>
            <w:sz w:val="24"/>
          </w:rPr>
          <w:delText>反対に</w:delText>
        </w:r>
      </w:del>
      <w:ins w:id="189" w:author="Date Masahiro" w:date="2018-10-12T09:01:00Z">
        <w:r w:rsidR="002770DC">
          <w:rPr>
            <w:rFonts w:ascii="Verdana" w:eastAsia="ＭＳ Ｐゴシック" w:hAnsi="Verdana" w:hint="eastAsia"/>
            <w:sz w:val="24"/>
          </w:rPr>
          <w:t>一方で</w:t>
        </w:r>
      </w:ins>
      <w:r w:rsidRPr="00351139">
        <w:rPr>
          <w:rFonts w:ascii="Verdana" w:eastAsia="ＭＳ Ｐゴシック" w:hAnsi="Verdana" w:hint="eastAsia"/>
          <w:sz w:val="24"/>
        </w:rPr>
        <w:t>、そのプロジェクトを採用する人</w:t>
      </w:r>
      <w:del w:id="190" w:author="Sato Mieko" w:date="2018-11-28T10:10:00Z">
        <w:r w:rsidRPr="00351139" w:rsidDel="00AD7036">
          <w:rPr>
            <w:rFonts w:ascii="Verdana" w:eastAsia="ＭＳ Ｐゴシック" w:hAnsi="Verdana" w:hint="eastAsia"/>
            <w:sz w:val="24"/>
          </w:rPr>
          <w:delText>、および、</w:delText>
        </w:r>
      </w:del>
      <w:ins w:id="191" w:author="Sato Mieko" w:date="2018-11-28T10:10:00Z">
        <w:r w:rsidR="00AD7036">
          <w:rPr>
            <w:rFonts w:ascii="Verdana" w:eastAsia="ＭＳ Ｐゴシック" w:hAnsi="Verdana" w:hint="eastAsia"/>
            <w:sz w:val="24"/>
          </w:rPr>
          <w:t>や</w:t>
        </w:r>
      </w:ins>
      <w:r w:rsidRPr="00351139">
        <w:rPr>
          <w:rFonts w:ascii="Verdana" w:eastAsia="ＭＳ Ｐゴシック" w:hAnsi="Verdana" w:hint="eastAsia"/>
          <w:sz w:val="24"/>
        </w:rPr>
        <w:t>コードを利用する人の数が急激に減少している</w:t>
      </w:r>
      <w:ins w:id="192" w:author="Sato Mieko" w:date="2018-11-28T10:10:00Z">
        <w:r w:rsidR="00AD7036">
          <w:rPr>
            <w:rFonts w:ascii="Verdana" w:eastAsia="ＭＳ Ｐゴシック" w:hAnsi="Verdana" w:hint="eastAsia"/>
            <w:sz w:val="24"/>
          </w:rPr>
          <w:t>なら</w:t>
        </w:r>
      </w:ins>
      <w:del w:id="193" w:author="Sato Mieko" w:date="2018-11-28T10:10:00Z">
        <w:r w:rsidRPr="00351139" w:rsidDel="00AD7036">
          <w:rPr>
            <w:rFonts w:ascii="Verdana" w:eastAsia="ＭＳ Ｐゴシック" w:hAnsi="Verdana" w:hint="eastAsia"/>
            <w:sz w:val="24"/>
          </w:rPr>
          <w:delText>ようだと</w:delText>
        </w:r>
      </w:del>
      <w:r w:rsidRPr="00351139">
        <w:rPr>
          <w:rFonts w:ascii="Verdana" w:eastAsia="ＭＳ Ｐゴシック" w:hAnsi="Verdana" w:hint="eastAsia"/>
          <w:sz w:val="24"/>
        </w:rPr>
        <w:t>、関心が弱まり、プロジェクト</w:t>
      </w:r>
      <w:r w:rsidR="00C2377F" w:rsidRPr="00351139">
        <w:rPr>
          <w:rFonts w:ascii="Verdana" w:eastAsia="ＭＳ Ｐゴシック" w:hAnsi="Verdana" w:hint="eastAsia"/>
          <w:sz w:val="24"/>
        </w:rPr>
        <w:t>が</w:t>
      </w:r>
      <w:r w:rsidRPr="00351139">
        <w:rPr>
          <w:rFonts w:ascii="Verdana" w:eastAsia="ＭＳ Ｐゴシック" w:hAnsi="Verdana" w:hint="eastAsia"/>
          <w:sz w:val="24"/>
        </w:rPr>
        <w:t>死にかけている兆候</w:t>
      </w:r>
      <w:r w:rsidR="00C2377F" w:rsidRPr="00351139">
        <w:rPr>
          <w:rFonts w:ascii="Verdana" w:eastAsia="ＭＳ Ｐゴシック" w:hAnsi="Verdana" w:hint="eastAsia"/>
          <w:sz w:val="24"/>
        </w:rPr>
        <w:t>なのかもしれません</w:t>
      </w:r>
      <w:r w:rsidRPr="00351139">
        <w:rPr>
          <w:rFonts w:ascii="Verdana" w:eastAsia="ＭＳ Ｐゴシック" w:hAnsi="Verdana" w:hint="eastAsia"/>
          <w:sz w:val="24"/>
        </w:rPr>
        <w:t>。</w:t>
      </w:r>
      <w:r w:rsidR="00946BC5" w:rsidRPr="00351139">
        <w:rPr>
          <w:rFonts w:ascii="Verdana" w:eastAsia="ＭＳ Ｐゴシック" w:hAnsi="Verdana" w:hint="eastAsia"/>
          <w:sz w:val="24"/>
        </w:rPr>
        <w:t>他</w:t>
      </w:r>
      <w:r w:rsidRPr="00351139">
        <w:rPr>
          <w:rFonts w:ascii="Verdana" w:eastAsia="ＭＳ Ｐゴシック" w:hAnsi="Verdana" w:hint="eastAsia"/>
          <w:sz w:val="24"/>
        </w:rPr>
        <w:t>の有効な指標としては、</w:t>
      </w:r>
      <w:ins w:id="194" w:author="工内 隆" w:date="2018-10-14T17:34:00Z">
        <w:r w:rsidR="00C517DA">
          <w:rPr>
            <w:rFonts w:ascii="Verdana" w:eastAsia="ＭＳ Ｐゴシック" w:hAnsi="Verdana" w:hint="eastAsia"/>
            <w:sz w:val="24"/>
          </w:rPr>
          <w:t>一般的な</w:t>
        </w:r>
      </w:ins>
      <w:r w:rsidRPr="00351139">
        <w:rPr>
          <w:rFonts w:ascii="Verdana" w:eastAsia="ＭＳ Ｐゴシック" w:hAnsi="Verdana" w:hint="eastAsia"/>
          <w:sz w:val="24"/>
        </w:rPr>
        <w:t>プロジェクト活動</w:t>
      </w:r>
      <w:r w:rsidR="00946BC5" w:rsidRPr="00351139">
        <w:rPr>
          <w:rFonts w:ascii="Verdana" w:eastAsia="ＭＳ Ｐゴシック" w:hAnsi="Verdana" w:hint="eastAsia"/>
          <w:sz w:val="24"/>
        </w:rPr>
        <w:t>のレベルや、</w:t>
      </w:r>
      <w:ins w:id="195" w:author="工内 隆" w:date="2018-10-14T17:34:00Z">
        <w:r w:rsidR="00C517DA">
          <w:rPr>
            <w:rFonts w:ascii="Verdana" w:eastAsia="ＭＳ Ｐゴシック" w:hAnsi="Verdana" w:hint="eastAsia"/>
            <w:sz w:val="24"/>
          </w:rPr>
          <w:t>さ</w:t>
        </w:r>
      </w:ins>
      <w:ins w:id="196" w:author="工内 隆" w:date="2018-10-14T17:35:00Z">
        <w:r w:rsidR="00C517DA">
          <w:rPr>
            <w:rFonts w:ascii="Verdana" w:eastAsia="ＭＳ Ｐゴシック" w:hAnsi="Verdana" w:hint="eastAsia"/>
            <w:sz w:val="24"/>
          </w:rPr>
          <w:t>らには、</w:t>
        </w:r>
      </w:ins>
      <w:r w:rsidR="00946BC5" w:rsidRPr="00351139">
        <w:rPr>
          <w:rFonts w:ascii="Verdana" w:eastAsia="ＭＳ Ｐゴシック" w:hAnsi="Verdana" w:hint="eastAsia"/>
          <w:sz w:val="24"/>
        </w:rPr>
        <w:t>ユーザーが問い合わせを</w:t>
      </w:r>
      <w:r w:rsidR="00D642CB" w:rsidRPr="00351139">
        <w:rPr>
          <w:rFonts w:ascii="Verdana" w:eastAsia="ＭＳ Ｐゴシック" w:hAnsi="Verdana" w:hint="eastAsia"/>
          <w:sz w:val="24"/>
        </w:rPr>
        <w:t>行っ</w:t>
      </w:r>
      <w:r w:rsidR="00C4782F" w:rsidRPr="00351139">
        <w:rPr>
          <w:rFonts w:ascii="Verdana" w:eastAsia="ＭＳ Ｐゴシック" w:hAnsi="Verdana" w:hint="eastAsia"/>
          <w:sz w:val="24"/>
        </w:rPr>
        <w:t>ているか</w:t>
      </w:r>
      <w:r w:rsidR="00946BC5" w:rsidRPr="00351139">
        <w:rPr>
          <w:rFonts w:ascii="Verdana" w:eastAsia="ＭＳ Ｐゴシック" w:hAnsi="Verdana" w:hint="eastAsia"/>
          <w:sz w:val="24"/>
        </w:rPr>
        <w:t>、コードに関するオンラインの議論に参加しているかといったものも含めることができます。</w:t>
      </w:r>
    </w:p>
    <w:p w14:paraId="7788EF48" w14:textId="77777777" w:rsidR="00FD4E8C" w:rsidRPr="00351139" w:rsidRDefault="00FD4E8C" w:rsidP="00E83E55">
      <w:pPr>
        <w:rPr>
          <w:rFonts w:ascii="Verdana" w:eastAsia="ＭＳ Ｐゴシック" w:hAnsi="Verdana"/>
          <w:sz w:val="24"/>
        </w:rPr>
      </w:pPr>
    </w:p>
    <w:p w14:paraId="5B509FA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Trouble signs to watch for</w:t>
      </w:r>
    </w:p>
    <w:p w14:paraId="3F0AC03C" w14:textId="77777777" w:rsidR="00E83E55" w:rsidRPr="00351139" w:rsidRDefault="00946BC5" w:rsidP="00E83E55">
      <w:pPr>
        <w:rPr>
          <w:rFonts w:ascii="Verdana" w:eastAsia="ＭＳ Ｐゴシック" w:hAnsi="Verdana"/>
          <w:sz w:val="24"/>
        </w:rPr>
      </w:pPr>
      <w:r w:rsidRPr="00351139">
        <w:rPr>
          <w:rFonts w:ascii="Verdana" w:eastAsia="ＭＳ Ｐゴシック" w:hAnsi="Verdana" w:hint="eastAsia"/>
          <w:sz w:val="24"/>
        </w:rPr>
        <w:t>注視すべきトラブルの兆候</w:t>
      </w:r>
    </w:p>
    <w:p w14:paraId="1A7D9876" w14:textId="77777777" w:rsidR="00946BC5" w:rsidRPr="00351139" w:rsidRDefault="00946BC5" w:rsidP="00E83E55">
      <w:pPr>
        <w:rPr>
          <w:rFonts w:ascii="Verdana" w:eastAsia="ＭＳ Ｐゴシック" w:hAnsi="Verdana"/>
          <w:sz w:val="24"/>
        </w:rPr>
      </w:pPr>
    </w:p>
    <w:p w14:paraId="5F4EB87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A dead or dying project can also be indicated by problems, such as unresolved differences about the direction of development or through lost energy from formerly involved contributors, who may have moved on to other projects that better capture their interest. An obvious sign is a decline in the project that coincides with members of your team or </w:t>
      </w:r>
      <w:r w:rsidRPr="00351139">
        <w:rPr>
          <w:rFonts w:ascii="Verdana" w:eastAsia="ＭＳ Ｐゴシック" w:hAnsi="Verdana"/>
          <w:sz w:val="24"/>
        </w:rPr>
        <w:lastRenderedPageBreak/>
        <w:t>the community asking questions about whether it should continue, be ended, or left outright. Another indicator is that the code is no longer being patched or updated by the community to resolve vulnerabilities.</w:t>
      </w:r>
    </w:p>
    <w:p w14:paraId="6A077FA6" w14:textId="60A1AF86" w:rsidR="00F66D20" w:rsidRPr="00351139" w:rsidRDefault="00F66D20" w:rsidP="00E83E55">
      <w:pPr>
        <w:rPr>
          <w:rFonts w:ascii="Verdana" w:eastAsia="ＭＳ Ｐゴシック" w:hAnsi="Verdana"/>
          <w:sz w:val="24"/>
        </w:rPr>
      </w:pPr>
      <w:r w:rsidRPr="00351139">
        <w:rPr>
          <w:rFonts w:ascii="Verdana" w:eastAsia="ＭＳ Ｐゴシック" w:hAnsi="Verdana" w:hint="eastAsia"/>
          <w:sz w:val="24"/>
        </w:rPr>
        <w:t>死んだ、あるいは、死にかけているプロジェクトは、問題の存在によって</w:t>
      </w:r>
      <w:ins w:id="197" w:author="工内 隆" w:date="2018-10-14T17:38:00Z">
        <w:del w:id="198" w:author="Sato Mieko" w:date="2018-11-28T10:55:00Z">
          <w:r w:rsidR="00AC7A03" w:rsidDel="00BF7E04">
            <w:rPr>
              <w:rFonts w:ascii="Verdana" w:eastAsia="ＭＳ Ｐゴシック" w:hAnsi="Verdana" w:hint="eastAsia"/>
              <w:sz w:val="24"/>
            </w:rPr>
            <w:delText>分</w:delText>
          </w:r>
        </w:del>
      </w:ins>
      <w:ins w:id="199" w:author="Sato Mieko" w:date="2018-11-28T10:55:00Z">
        <w:r w:rsidR="00BF7E04">
          <w:rPr>
            <w:rFonts w:ascii="Verdana" w:eastAsia="ＭＳ Ｐゴシック" w:hAnsi="Verdana" w:hint="eastAsia"/>
            <w:sz w:val="24"/>
          </w:rPr>
          <w:t>わ</w:t>
        </w:r>
      </w:ins>
      <w:ins w:id="200" w:author="工内 隆" w:date="2018-10-14T17:38:00Z">
        <w:r w:rsidR="00AC7A03">
          <w:rPr>
            <w:rFonts w:ascii="Verdana" w:eastAsia="ＭＳ Ｐゴシック" w:hAnsi="Verdana" w:hint="eastAsia"/>
            <w:sz w:val="24"/>
          </w:rPr>
          <w:t>かる</w:t>
        </w:r>
      </w:ins>
      <w:del w:id="201" w:author="工内 隆" w:date="2018-10-14T17:38:00Z">
        <w:r w:rsidR="00C4782F" w:rsidRPr="00351139" w:rsidDel="00AC7A03">
          <w:rPr>
            <w:rFonts w:ascii="Verdana" w:eastAsia="ＭＳ Ｐゴシック" w:hAnsi="Verdana" w:hint="eastAsia"/>
            <w:sz w:val="24"/>
          </w:rPr>
          <w:delText>示される</w:delText>
        </w:r>
      </w:del>
      <w:r w:rsidRPr="00351139">
        <w:rPr>
          <w:rFonts w:ascii="Verdana" w:eastAsia="ＭＳ Ｐゴシック" w:hAnsi="Verdana" w:hint="eastAsia"/>
          <w:sz w:val="24"/>
        </w:rPr>
        <w:t>こともあります。たとえば、開発の方向に関する考え方の差を解消できないとか、あるいは、それまで積極的に参加していた貢献者から</w:t>
      </w:r>
      <w:r w:rsidR="00C4782F" w:rsidRPr="00351139">
        <w:rPr>
          <w:rFonts w:ascii="Verdana" w:eastAsia="ＭＳ Ｐゴシック" w:hAnsi="Verdana" w:hint="eastAsia"/>
          <w:sz w:val="24"/>
        </w:rPr>
        <w:t>もたらされる</w:t>
      </w:r>
      <w:r w:rsidRPr="00351139">
        <w:rPr>
          <w:rFonts w:ascii="Verdana" w:eastAsia="ＭＳ Ｐゴシック" w:hAnsi="Verdana" w:hint="eastAsia"/>
          <w:sz w:val="24"/>
        </w:rPr>
        <w:t>エネルギーが失われたといったケースです。その開発者</w:t>
      </w:r>
      <w:r w:rsidR="00D3629F" w:rsidRPr="00351139">
        <w:rPr>
          <w:rFonts w:ascii="Verdana" w:eastAsia="ＭＳ Ｐゴシック" w:hAnsi="Verdana" w:hint="eastAsia"/>
          <w:sz w:val="24"/>
        </w:rPr>
        <w:t>は、より強い興味を感じ</w:t>
      </w:r>
      <w:r w:rsidR="00760ABA" w:rsidRPr="00351139">
        <w:rPr>
          <w:rFonts w:ascii="Verdana" w:eastAsia="ＭＳ Ｐゴシック" w:hAnsi="Verdana" w:hint="eastAsia"/>
          <w:sz w:val="24"/>
        </w:rPr>
        <w:t>て</w:t>
      </w:r>
      <w:r w:rsidRPr="00351139">
        <w:rPr>
          <w:rFonts w:ascii="Verdana" w:eastAsia="ＭＳ Ｐゴシック" w:hAnsi="Verdana" w:hint="eastAsia"/>
          <w:sz w:val="24"/>
        </w:rPr>
        <w:t>他のプロジェクトへ</w:t>
      </w:r>
      <w:r w:rsidR="00D3629F" w:rsidRPr="00351139">
        <w:rPr>
          <w:rFonts w:ascii="Verdana" w:eastAsia="ＭＳ Ｐゴシック" w:hAnsi="Verdana" w:hint="eastAsia"/>
          <w:sz w:val="24"/>
        </w:rPr>
        <w:t>移って行ったのかもしれません。</w:t>
      </w:r>
      <w:ins w:id="202" w:author="Date Masahiro" w:date="2018-10-12T09:22:00Z">
        <w:r w:rsidR="008E7757" w:rsidRPr="008E7757">
          <w:rPr>
            <w:rFonts w:ascii="Verdana" w:eastAsia="ＭＳ Ｐゴシック" w:hAnsi="Verdana" w:hint="eastAsia"/>
            <w:sz w:val="24"/>
          </w:rPr>
          <w:t>プロジェクトを継続すべきか、終わらせるべきか、あるいは、そのまま放置しておくべきかといった質問が、あなたのチームやコミュニティのメンバーの間で同時に</w:t>
        </w:r>
        <w:del w:id="203" w:author="Sato Mieko" w:date="2018-11-28T10:56:00Z">
          <w:r w:rsidR="008E7757" w:rsidRPr="008E7757" w:rsidDel="005176EF">
            <w:rPr>
              <w:rFonts w:ascii="Verdana" w:eastAsia="ＭＳ Ｐゴシック" w:hAnsi="Verdana" w:hint="eastAsia"/>
              <w:sz w:val="24"/>
            </w:rPr>
            <w:delText>で</w:delText>
          </w:r>
        </w:del>
      </w:ins>
      <w:ins w:id="204" w:author="Sato Mieko" w:date="2018-11-28T10:56:00Z">
        <w:r w:rsidR="005176EF">
          <w:rPr>
            <w:rFonts w:ascii="Verdana" w:eastAsia="ＭＳ Ｐゴシック" w:hAnsi="Verdana" w:hint="eastAsia"/>
            <w:sz w:val="24"/>
          </w:rPr>
          <w:t>出て</w:t>
        </w:r>
      </w:ins>
      <w:ins w:id="205" w:author="Date Masahiro" w:date="2018-10-12T09:22:00Z">
        <w:del w:id="206" w:author="Sato Mieko" w:date="2018-11-28T10:56:00Z">
          <w:r w:rsidR="008E7757" w:rsidRPr="008E7757" w:rsidDel="005176EF">
            <w:rPr>
              <w:rFonts w:ascii="Verdana" w:eastAsia="ＭＳ Ｐゴシック" w:hAnsi="Verdana" w:hint="eastAsia"/>
              <w:sz w:val="24"/>
            </w:rPr>
            <w:delText>て</w:delText>
          </w:r>
        </w:del>
        <w:r w:rsidR="008E7757" w:rsidRPr="008E7757">
          <w:rPr>
            <w:rFonts w:ascii="Verdana" w:eastAsia="ＭＳ Ｐゴシック" w:hAnsi="Verdana" w:hint="eastAsia"/>
            <w:sz w:val="24"/>
          </w:rPr>
          <w:t>くるプロジェクトは、衰退</w:t>
        </w:r>
      </w:ins>
      <w:ins w:id="207" w:author="Date Masahiro" w:date="2018-10-12T09:23:00Z">
        <w:r w:rsidR="008E7757">
          <w:rPr>
            <w:rFonts w:ascii="Verdana" w:eastAsia="ＭＳ Ｐゴシック" w:hAnsi="Verdana" w:hint="eastAsia"/>
            <w:sz w:val="24"/>
          </w:rPr>
          <w:t>へ</w:t>
        </w:r>
      </w:ins>
      <w:ins w:id="208" w:author="Date Masahiro" w:date="2018-10-12T09:22:00Z">
        <w:r w:rsidR="008E7757" w:rsidRPr="008E7757">
          <w:rPr>
            <w:rFonts w:ascii="Verdana" w:eastAsia="ＭＳ Ｐゴシック" w:hAnsi="Verdana" w:hint="eastAsia"/>
            <w:sz w:val="24"/>
          </w:rPr>
          <w:t>の明らかな兆候</w:t>
        </w:r>
      </w:ins>
      <w:ins w:id="209" w:author="Date Masahiro" w:date="2018-10-12T09:23:00Z">
        <w:r w:rsidR="008E7757">
          <w:rPr>
            <w:rFonts w:ascii="Verdana" w:eastAsia="ＭＳ Ｐゴシック" w:hAnsi="Verdana" w:hint="eastAsia"/>
            <w:sz w:val="24"/>
          </w:rPr>
          <w:t>を示しています</w:t>
        </w:r>
      </w:ins>
      <w:ins w:id="210" w:author="Date Masahiro" w:date="2018-10-12T09:22:00Z">
        <w:r w:rsidR="008E7757" w:rsidRPr="008E7757">
          <w:rPr>
            <w:rFonts w:ascii="Verdana" w:eastAsia="ＭＳ Ｐゴシック" w:hAnsi="Verdana" w:hint="eastAsia"/>
            <w:sz w:val="24"/>
          </w:rPr>
          <w:t>。</w:t>
        </w:r>
      </w:ins>
      <w:del w:id="211" w:author="Date Masahiro" w:date="2018-10-12T09:22:00Z">
        <w:r w:rsidR="00615D71" w:rsidRPr="00351139" w:rsidDel="008E7757">
          <w:rPr>
            <w:rFonts w:ascii="Verdana" w:eastAsia="ＭＳ Ｐゴシック" w:hAnsi="Verdana" w:hint="eastAsia"/>
            <w:sz w:val="24"/>
          </w:rPr>
          <w:delText>この</w:delText>
        </w:r>
        <w:r w:rsidR="00C4782F" w:rsidRPr="00351139" w:rsidDel="008E7757">
          <w:rPr>
            <w:rFonts w:ascii="Verdana" w:eastAsia="ＭＳ Ｐゴシック" w:hAnsi="Verdana" w:hint="eastAsia"/>
            <w:sz w:val="24"/>
          </w:rPr>
          <w:delText>ような状況で</w:delText>
        </w:r>
        <w:r w:rsidR="00180B6A" w:rsidRPr="00351139" w:rsidDel="008E7757">
          <w:rPr>
            <w:rFonts w:ascii="Verdana" w:eastAsia="ＭＳ Ｐゴシック" w:hAnsi="Verdana" w:hint="eastAsia"/>
            <w:sz w:val="24"/>
          </w:rPr>
          <w:delText>は</w:delText>
        </w:r>
        <w:r w:rsidR="00620DFC" w:rsidRPr="00351139" w:rsidDel="008E7757">
          <w:rPr>
            <w:rFonts w:ascii="Verdana" w:eastAsia="ＭＳ Ｐゴシック" w:hAnsi="Verdana" w:hint="eastAsia"/>
            <w:sz w:val="24"/>
          </w:rPr>
          <w:delText>プロジェクトの衰退</w:delText>
        </w:r>
        <w:r w:rsidR="00C4782F" w:rsidRPr="00351139" w:rsidDel="008E7757">
          <w:rPr>
            <w:rFonts w:ascii="Verdana" w:eastAsia="ＭＳ Ｐゴシック" w:hAnsi="Verdana" w:hint="eastAsia"/>
            <w:sz w:val="24"/>
          </w:rPr>
          <w:delText>が明確にあらわれ</w:delText>
        </w:r>
        <w:r w:rsidR="00620DFC" w:rsidRPr="00351139" w:rsidDel="008E7757">
          <w:rPr>
            <w:rFonts w:ascii="Verdana" w:eastAsia="ＭＳ Ｐゴシック" w:hAnsi="Verdana" w:hint="eastAsia"/>
            <w:sz w:val="24"/>
          </w:rPr>
          <w:delText>、</w:delText>
        </w:r>
        <w:r w:rsidR="00C4782F" w:rsidRPr="00351139" w:rsidDel="008E7757">
          <w:rPr>
            <w:rFonts w:ascii="Verdana" w:eastAsia="ＭＳ Ｐゴシック" w:hAnsi="Verdana" w:hint="eastAsia"/>
            <w:sz w:val="24"/>
          </w:rPr>
          <w:delText>それが</w:delText>
        </w:r>
        <w:r w:rsidR="00620DFC" w:rsidRPr="00351139" w:rsidDel="008E7757">
          <w:rPr>
            <w:rFonts w:ascii="Verdana" w:eastAsia="ＭＳ Ｐゴシック" w:hAnsi="Verdana" w:hint="eastAsia"/>
            <w:sz w:val="24"/>
          </w:rPr>
          <w:delText>あなたのチームやコミュニティのメンバーの間</w:delText>
        </w:r>
        <w:r w:rsidR="00615D71" w:rsidRPr="00351139" w:rsidDel="008E7757">
          <w:rPr>
            <w:rFonts w:ascii="Verdana" w:eastAsia="ＭＳ Ｐゴシック" w:hAnsi="Verdana" w:hint="eastAsia"/>
            <w:sz w:val="24"/>
          </w:rPr>
          <w:delText>で同時に起き</w:delText>
        </w:r>
        <w:r w:rsidR="00620DFC" w:rsidRPr="00351139" w:rsidDel="008E7757">
          <w:rPr>
            <w:rFonts w:ascii="Verdana" w:eastAsia="ＭＳ Ｐゴシック" w:hAnsi="Verdana" w:hint="eastAsia"/>
            <w:sz w:val="24"/>
          </w:rPr>
          <w:delText>、</w:delText>
        </w:r>
        <w:r w:rsidR="00C23515" w:rsidRPr="00351139" w:rsidDel="008E7757">
          <w:rPr>
            <w:rFonts w:ascii="Verdana" w:eastAsia="ＭＳ Ｐゴシック" w:hAnsi="Verdana" w:hint="eastAsia"/>
            <w:sz w:val="24"/>
          </w:rPr>
          <w:delText>そこでは</w:delText>
        </w:r>
        <w:r w:rsidR="00620DFC" w:rsidRPr="00351139" w:rsidDel="008E7757">
          <w:rPr>
            <w:rFonts w:ascii="Verdana" w:eastAsia="ＭＳ Ｐゴシック" w:hAnsi="Verdana" w:hint="eastAsia"/>
            <w:sz w:val="24"/>
          </w:rPr>
          <w:delText>プロジェクト</w:delText>
        </w:r>
        <w:r w:rsidR="006061D2" w:rsidRPr="00351139" w:rsidDel="008E7757">
          <w:rPr>
            <w:rFonts w:ascii="Verdana" w:eastAsia="ＭＳ Ｐゴシック" w:hAnsi="Verdana" w:hint="eastAsia"/>
            <w:sz w:val="24"/>
          </w:rPr>
          <w:delText>を</w:delText>
        </w:r>
        <w:r w:rsidR="00620DFC" w:rsidRPr="00351139" w:rsidDel="008E7757">
          <w:rPr>
            <w:rFonts w:ascii="Verdana" w:eastAsia="ＭＳ Ｐゴシック" w:hAnsi="Verdana" w:hint="eastAsia"/>
            <w:sz w:val="24"/>
          </w:rPr>
          <w:delText>継続すべきか、終えるべきか、あるいは、</w:delText>
        </w:r>
        <w:r w:rsidR="00615D71" w:rsidRPr="00351139" w:rsidDel="008E7757">
          <w:rPr>
            <w:rFonts w:ascii="Verdana" w:eastAsia="ＭＳ Ｐゴシック" w:hAnsi="Verdana" w:hint="eastAsia"/>
            <w:sz w:val="24"/>
          </w:rPr>
          <w:delText>そのまま放置しておくべきかといった</w:delText>
        </w:r>
        <w:r w:rsidR="00C23515" w:rsidRPr="00351139" w:rsidDel="008E7757">
          <w:rPr>
            <w:rFonts w:ascii="Verdana" w:eastAsia="ＭＳ Ｐゴシック" w:hAnsi="Verdana" w:hint="eastAsia"/>
            <w:sz w:val="24"/>
          </w:rPr>
          <w:delText>問題が議論されます。</w:delText>
        </w:r>
      </w:del>
      <w:r w:rsidR="00C23515" w:rsidRPr="00351139">
        <w:rPr>
          <w:rFonts w:ascii="Verdana" w:eastAsia="ＭＳ Ｐゴシック" w:hAnsi="Verdana" w:hint="eastAsia"/>
          <w:sz w:val="24"/>
        </w:rPr>
        <w:t>他の</w:t>
      </w:r>
      <w:r w:rsidR="008232B2" w:rsidRPr="00351139">
        <w:rPr>
          <w:rFonts w:ascii="Verdana" w:eastAsia="ＭＳ Ｐゴシック" w:hAnsi="Verdana" w:hint="eastAsia"/>
          <w:sz w:val="24"/>
        </w:rPr>
        <w:t>指標</w:t>
      </w:r>
      <w:r w:rsidR="00C23515" w:rsidRPr="00351139">
        <w:rPr>
          <w:rFonts w:ascii="Verdana" w:eastAsia="ＭＳ Ｐゴシック" w:hAnsi="Verdana" w:hint="eastAsia"/>
          <w:sz w:val="24"/>
        </w:rPr>
        <w:t>は、コードに対</w:t>
      </w:r>
      <w:r w:rsidR="006061D2" w:rsidRPr="00351139">
        <w:rPr>
          <w:rFonts w:ascii="Verdana" w:eastAsia="ＭＳ Ｐゴシック" w:hAnsi="Verdana" w:hint="eastAsia"/>
          <w:sz w:val="24"/>
        </w:rPr>
        <w:t>する</w:t>
      </w:r>
      <w:r w:rsidR="00C23515" w:rsidRPr="00351139">
        <w:rPr>
          <w:rFonts w:ascii="Verdana" w:eastAsia="ＭＳ Ｐゴシック" w:hAnsi="Verdana" w:hint="eastAsia"/>
          <w:sz w:val="24"/>
        </w:rPr>
        <w:t>セキュリティ脆弱性のパッチや更新がコミュニティによって提供されなくなることです。</w:t>
      </w:r>
    </w:p>
    <w:p w14:paraId="3CB8FC04" w14:textId="77777777" w:rsidR="00E83E55" w:rsidRPr="00351139" w:rsidRDefault="00E83E55" w:rsidP="00E83E55">
      <w:pPr>
        <w:rPr>
          <w:rFonts w:ascii="Verdana" w:eastAsia="ＭＳ Ｐゴシック" w:hAnsi="Verdana"/>
          <w:sz w:val="24"/>
        </w:rPr>
      </w:pPr>
    </w:p>
    <w:p w14:paraId="1FA8F0D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If you don’t have anybody asking questions, if nobody’s making contributions, if there doesn’t seem to be any new adoptions, nobody seems to be adding dependencies, and if you’re not seeing any other signs the people are using it, that’s a potential big warning sign. It may all be fine, but it’s worth checking to see if the project is dying.”</w:t>
      </w:r>
    </w:p>
    <w:p w14:paraId="2F2BEAE1" w14:textId="4F37C952" w:rsidR="0061624F" w:rsidRPr="00351139" w:rsidRDefault="0061624F" w:rsidP="00E83E55">
      <w:pPr>
        <w:rPr>
          <w:rFonts w:ascii="Verdana" w:eastAsia="ＭＳ Ｐゴシック" w:hAnsi="Verdana"/>
          <w:sz w:val="24"/>
        </w:rPr>
      </w:pPr>
      <w:r w:rsidRPr="00351139">
        <w:rPr>
          <w:rFonts w:ascii="Verdana" w:eastAsia="ＭＳ Ｐゴシック" w:hAnsi="Verdana" w:hint="eastAsia"/>
          <w:sz w:val="24"/>
        </w:rPr>
        <w:t>「だれも質問を上げなくなったり、だれも貢献しなくなったり、新規にソフトウェアを採用するユーザーがなく、だれも依存性のあるソフトウェアを作らな</w:t>
      </w:r>
      <w:r w:rsidR="006061D2" w:rsidRPr="00351139">
        <w:rPr>
          <w:rFonts w:ascii="Verdana" w:eastAsia="ＭＳ Ｐゴシック" w:hAnsi="Verdana" w:hint="eastAsia"/>
          <w:sz w:val="24"/>
        </w:rPr>
        <w:t>くな</w:t>
      </w:r>
      <w:r w:rsidRPr="00351139">
        <w:rPr>
          <w:rFonts w:ascii="Verdana" w:eastAsia="ＭＳ Ｐゴシック" w:hAnsi="Verdana" w:hint="eastAsia"/>
          <w:sz w:val="24"/>
        </w:rPr>
        <w:t>ったなら、また、だれかがソフトウェアを利用しているという</w:t>
      </w:r>
      <w:r w:rsidR="006061D2" w:rsidRPr="00351139">
        <w:rPr>
          <w:rFonts w:ascii="Verdana" w:eastAsia="ＭＳ Ｐゴシック" w:hAnsi="Verdana" w:hint="eastAsia"/>
          <w:sz w:val="24"/>
        </w:rPr>
        <w:t>証拠</w:t>
      </w:r>
      <w:r w:rsidRPr="00351139">
        <w:rPr>
          <w:rFonts w:ascii="Verdana" w:eastAsia="ＭＳ Ｐゴシック" w:hAnsi="Verdana" w:hint="eastAsia"/>
          <w:sz w:val="24"/>
        </w:rPr>
        <w:t>を見出せな</w:t>
      </w:r>
      <w:r w:rsidR="006061D2" w:rsidRPr="00351139">
        <w:rPr>
          <w:rFonts w:ascii="Verdana" w:eastAsia="ＭＳ Ｐゴシック" w:hAnsi="Verdana" w:hint="eastAsia"/>
          <w:sz w:val="24"/>
        </w:rPr>
        <w:t>くなったなら</w:t>
      </w:r>
      <w:r w:rsidRPr="00351139">
        <w:rPr>
          <w:rFonts w:ascii="Verdana" w:eastAsia="ＭＳ Ｐゴシック" w:hAnsi="Verdana" w:hint="eastAsia"/>
          <w:sz w:val="24"/>
        </w:rPr>
        <w:t>、大きな警告灯が</w:t>
      </w:r>
      <w:r w:rsidR="006061D2" w:rsidRPr="00351139">
        <w:rPr>
          <w:rFonts w:ascii="Verdana" w:eastAsia="ＭＳ Ｐゴシック" w:hAnsi="Verdana" w:hint="eastAsia"/>
          <w:sz w:val="24"/>
        </w:rPr>
        <w:t>点灯し</w:t>
      </w:r>
      <w:r w:rsidRPr="00351139">
        <w:rPr>
          <w:rFonts w:ascii="Verdana" w:eastAsia="ＭＳ Ｐゴシック" w:hAnsi="Verdana" w:hint="eastAsia"/>
          <w:sz w:val="24"/>
        </w:rPr>
        <w:t>ている可能性があります。</w:t>
      </w:r>
      <w:r w:rsidR="00082FFA" w:rsidRPr="00351139">
        <w:rPr>
          <w:rFonts w:ascii="Verdana" w:eastAsia="ＭＳ Ｐゴシック" w:hAnsi="Verdana" w:hint="eastAsia"/>
          <w:sz w:val="24"/>
        </w:rPr>
        <w:t>まったく問題ないのかもしれませんが、それでもプロジェクトが死にかけていないかチェックしてみる</w:t>
      </w:r>
      <w:del w:id="212" w:author="Date Masahiro" w:date="2018-10-12T09:24:00Z">
        <w:r w:rsidR="00082FFA" w:rsidRPr="00351139" w:rsidDel="008E7757">
          <w:rPr>
            <w:rFonts w:ascii="Verdana" w:eastAsia="ＭＳ Ｐゴシック" w:hAnsi="Verdana" w:hint="eastAsia"/>
            <w:sz w:val="24"/>
          </w:rPr>
          <w:delText>値打ち</w:delText>
        </w:r>
      </w:del>
      <w:ins w:id="213" w:author="Date Masahiro" w:date="2018-10-12T09:24:00Z">
        <w:r w:rsidR="008E7757">
          <w:rPr>
            <w:rFonts w:ascii="Verdana" w:eastAsia="ＭＳ Ｐゴシック" w:hAnsi="Verdana" w:hint="eastAsia"/>
            <w:sz w:val="24"/>
          </w:rPr>
          <w:t>必要</w:t>
        </w:r>
      </w:ins>
      <w:r w:rsidR="00082FFA" w:rsidRPr="00351139">
        <w:rPr>
          <w:rFonts w:ascii="Verdana" w:eastAsia="ＭＳ Ｐゴシック" w:hAnsi="Verdana" w:hint="eastAsia"/>
          <w:sz w:val="24"/>
        </w:rPr>
        <w:t>が</w:t>
      </w:r>
      <w:ins w:id="214" w:author="Date Masahiro" w:date="2018-10-12T09:24:00Z">
        <w:r w:rsidR="008E7757">
          <w:rPr>
            <w:rFonts w:ascii="Verdana" w:eastAsia="ＭＳ Ｐゴシック" w:hAnsi="Verdana" w:hint="eastAsia"/>
            <w:sz w:val="24"/>
          </w:rPr>
          <w:t>あるでしょう</w:t>
        </w:r>
      </w:ins>
      <w:del w:id="215" w:author="Date Masahiro" w:date="2018-10-12T09:24:00Z">
        <w:r w:rsidR="00082FFA" w:rsidRPr="00351139" w:rsidDel="008E7757">
          <w:rPr>
            <w:rFonts w:ascii="Verdana" w:eastAsia="ＭＳ Ｐゴシック" w:hAnsi="Verdana" w:hint="eastAsia"/>
            <w:sz w:val="24"/>
          </w:rPr>
          <w:delText>あります</w:delText>
        </w:r>
      </w:del>
      <w:r w:rsidR="00082FFA" w:rsidRPr="00351139">
        <w:rPr>
          <w:rFonts w:ascii="Verdana" w:eastAsia="ＭＳ Ｐゴシック" w:hAnsi="Verdana" w:hint="eastAsia"/>
          <w:sz w:val="24"/>
        </w:rPr>
        <w:t>。</w:t>
      </w:r>
      <w:r w:rsidRPr="00351139">
        <w:rPr>
          <w:rFonts w:ascii="Verdana" w:eastAsia="ＭＳ Ｐゴシック" w:hAnsi="Verdana" w:hint="eastAsia"/>
          <w:sz w:val="24"/>
        </w:rPr>
        <w:t>」</w:t>
      </w:r>
    </w:p>
    <w:p w14:paraId="42DE88DD" w14:textId="77777777" w:rsidR="00E83E55" w:rsidRPr="00351139" w:rsidRDefault="00E83E55" w:rsidP="00E83E55">
      <w:pPr>
        <w:rPr>
          <w:rFonts w:ascii="Verdana" w:eastAsia="ＭＳ Ｐゴシック" w:hAnsi="Verdana"/>
          <w:sz w:val="24"/>
        </w:rPr>
      </w:pPr>
    </w:p>
    <w:p w14:paraId="6E3558E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Dr. David A. Wheeler – open source expert and lead for two projects with The Linux Foundation’s Core Infrastructure Initiative (CII)</w:t>
      </w:r>
    </w:p>
    <w:bookmarkStart w:id="216" w:name="_Hlk526847263"/>
    <w:p w14:paraId="0FA189B7" w14:textId="4A95582D" w:rsidR="00082FFA" w:rsidRPr="00351139" w:rsidRDefault="00E46F38" w:rsidP="00082FFA">
      <w:pPr>
        <w:rPr>
          <w:rFonts w:ascii="Verdana" w:eastAsia="ＭＳ Ｐゴシック" w:hAnsi="Verdana"/>
          <w:sz w:val="24"/>
        </w:rPr>
      </w:pPr>
      <w:r w:rsidRPr="00351139">
        <w:rPr>
          <w:rFonts w:ascii="Verdana" w:eastAsia="ＭＳ Ｐゴシック" w:hAnsi="Verdana"/>
          <w:sz w:val="24"/>
        </w:rPr>
        <w:fldChar w:fldCharType="begin"/>
      </w:r>
      <w:r w:rsidRPr="00351139">
        <w:rPr>
          <w:rFonts w:ascii="Verdana" w:eastAsia="ＭＳ Ｐゴシック" w:hAnsi="Verdana"/>
          <w:sz w:val="24"/>
        </w:rPr>
        <w:instrText xml:space="preserve"> HYPERLINK "https://www.twitter.com/drdavidawheeler" </w:instrText>
      </w:r>
      <w:r w:rsidRPr="00351139">
        <w:rPr>
          <w:rFonts w:ascii="Verdana" w:eastAsia="ＭＳ Ｐゴシック" w:hAnsi="Verdana"/>
          <w:sz w:val="24"/>
        </w:rPr>
        <w:fldChar w:fldCharType="separate"/>
      </w:r>
      <w:r w:rsidR="00F00483" w:rsidRPr="00351139">
        <w:rPr>
          <w:rStyle w:val="ae"/>
          <w:rFonts w:ascii="Verdana" w:eastAsia="ＭＳ Ｐゴシック" w:hAnsi="Verdana"/>
          <w:sz w:val="24"/>
        </w:rPr>
        <w:t xml:space="preserve">Dr. David A. Wheeler </w:t>
      </w:r>
      <w:r w:rsidRPr="00351139">
        <w:rPr>
          <w:rFonts w:ascii="Verdana" w:eastAsia="ＭＳ Ｐゴシック" w:hAnsi="Verdana"/>
          <w:sz w:val="24"/>
        </w:rPr>
        <w:fldChar w:fldCharType="end"/>
      </w:r>
    </w:p>
    <w:p w14:paraId="432CF0A5" w14:textId="21027E85" w:rsidR="00082FFA" w:rsidRPr="00351139" w:rsidRDefault="00082FFA" w:rsidP="00082FFA">
      <w:pPr>
        <w:rPr>
          <w:rFonts w:ascii="Verdana" w:eastAsia="ＭＳ Ｐゴシック" w:hAnsi="Verdana"/>
          <w:sz w:val="24"/>
        </w:rPr>
      </w:pPr>
      <w:bookmarkStart w:id="217" w:name="_Hlk525741289"/>
      <w:r w:rsidRPr="00351139">
        <w:rPr>
          <w:rFonts w:ascii="Verdana" w:eastAsia="ＭＳ Ｐゴシック" w:hAnsi="Verdana" w:hint="eastAsia"/>
          <w:sz w:val="24"/>
        </w:rPr>
        <w:t>オープンソース</w:t>
      </w:r>
      <w:ins w:id="218" w:author="Sato Mieko" w:date="2018-11-29T16:23:00Z">
        <w:r w:rsidR="00E60069">
          <w:rPr>
            <w:rFonts w:ascii="Verdana" w:eastAsia="ＭＳ Ｐゴシック" w:hAnsi="Verdana" w:hint="eastAsia"/>
            <w:sz w:val="24"/>
          </w:rPr>
          <w:t xml:space="preserve"> </w:t>
        </w:r>
      </w:ins>
      <w:del w:id="219" w:author="Sato Mieko" w:date="2018-11-29T16:23:00Z">
        <w:r w:rsidRPr="00351139" w:rsidDel="00E60069">
          <w:rPr>
            <w:rFonts w:ascii="Verdana" w:eastAsia="ＭＳ Ｐゴシック" w:hAnsi="Verdana" w:hint="eastAsia"/>
            <w:sz w:val="24"/>
          </w:rPr>
          <w:delText>の</w:delText>
        </w:r>
      </w:del>
      <w:r w:rsidRPr="00351139">
        <w:rPr>
          <w:rFonts w:ascii="Verdana" w:eastAsia="ＭＳ Ｐゴシック" w:hAnsi="Verdana" w:hint="eastAsia"/>
          <w:sz w:val="24"/>
        </w:rPr>
        <w:t>エキスパート</w:t>
      </w:r>
      <w:ins w:id="220" w:author="Sato Mieko" w:date="2018-11-29T12:59:00Z">
        <w:r w:rsidR="00823E69">
          <w:rPr>
            <w:rFonts w:ascii="Verdana" w:eastAsia="ＭＳ Ｐゴシック" w:hAnsi="Verdana" w:hint="eastAsia"/>
            <w:sz w:val="24"/>
          </w:rPr>
          <w:t>。</w:t>
        </w:r>
      </w:ins>
      <w:del w:id="221" w:author="Sato Mieko" w:date="2018-11-29T12:59:00Z">
        <w:r w:rsidRPr="00351139" w:rsidDel="00823E69">
          <w:rPr>
            <w:rFonts w:ascii="Verdana" w:eastAsia="ＭＳ Ｐゴシック" w:hAnsi="Verdana" w:hint="eastAsia"/>
            <w:sz w:val="24"/>
          </w:rPr>
          <w:delText>、</w:delText>
        </w:r>
      </w:del>
      <w:r w:rsidRPr="00351139">
        <w:rPr>
          <w:rFonts w:ascii="Verdana" w:eastAsia="ＭＳ Ｐゴシック" w:hAnsi="Verdana" w:hint="eastAsia"/>
          <w:sz w:val="24"/>
        </w:rPr>
        <w:t>Linux Foundation</w:t>
      </w:r>
      <w:r w:rsidRPr="00351139">
        <w:rPr>
          <w:rFonts w:ascii="Verdana" w:eastAsia="ＭＳ Ｐゴシック" w:hAnsi="Verdana" w:hint="eastAsia"/>
          <w:sz w:val="24"/>
        </w:rPr>
        <w:t>の</w:t>
      </w:r>
      <w:r w:rsidR="00AB46AE">
        <w:rPr>
          <w:rStyle w:val="ae"/>
          <w:rFonts w:ascii="Verdana" w:eastAsia="ＭＳ Ｐゴシック" w:hAnsi="Verdana"/>
          <w:sz w:val="24"/>
        </w:rPr>
        <w:fldChar w:fldCharType="begin"/>
      </w:r>
      <w:r w:rsidR="00AB46AE">
        <w:rPr>
          <w:rStyle w:val="ae"/>
          <w:rFonts w:ascii="Verdana" w:eastAsia="ＭＳ Ｐゴシック" w:hAnsi="Verdana"/>
          <w:sz w:val="24"/>
        </w:rPr>
        <w:instrText xml:space="preserve"> HYPERLINK "https://www.coreinfrastructure.org/" </w:instrText>
      </w:r>
      <w:r w:rsidR="00AB46AE">
        <w:rPr>
          <w:rStyle w:val="ae"/>
          <w:rFonts w:ascii="Verdana" w:eastAsia="ＭＳ Ｐゴシック" w:hAnsi="Verdana"/>
          <w:sz w:val="24"/>
        </w:rPr>
        <w:fldChar w:fldCharType="separate"/>
      </w:r>
      <w:r w:rsidRPr="00351139">
        <w:rPr>
          <w:rStyle w:val="ae"/>
          <w:rFonts w:ascii="Verdana" w:eastAsia="ＭＳ Ｐゴシック" w:hAnsi="Verdana"/>
          <w:sz w:val="24"/>
        </w:rPr>
        <w:t>Core Infrastructure Initiative (CII)</w:t>
      </w:r>
      <w:r w:rsidR="00AB46AE">
        <w:rPr>
          <w:rStyle w:val="ae"/>
          <w:rFonts w:ascii="Verdana" w:eastAsia="ＭＳ Ｐゴシック" w:hAnsi="Verdana"/>
          <w:sz w:val="24"/>
        </w:rPr>
        <w:fldChar w:fldCharType="end"/>
      </w:r>
      <w:r w:rsidRPr="00351139">
        <w:rPr>
          <w:rFonts w:ascii="Verdana" w:eastAsia="ＭＳ Ｐゴシック" w:hAnsi="Verdana" w:hint="eastAsia"/>
          <w:sz w:val="24"/>
        </w:rPr>
        <w:t>で２つのプロジェクトを指導</w:t>
      </w:r>
      <w:del w:id="222" w:author="Sato Mieko" w:date="2018-11-29T16:23:00Z">
        <w:r w:rsidRPr="00351139" w:rsidDel="008A0D49">
          <w:rPr>
            <w:rFonts w:ascii="Verdana" w:eastAsia="ＭＳ Ｐゴシック" w:hAnsi="Verdana" w:hint="eastAsia"/>
            <w:sz w:val="24"/>
          </w:rPr>
          <w:delText>している。</w:delText>
        </w:r>
      </w:del>
    </w:p>
    <w:bookmarkEnd w:id="216"/>
    <w:bookmarkEnd w:id="217"/>
    <w:p w14:paraId="2E18C881" w14:textId="77777777" w:rsidR="00F94299" w:rsidRPr="00351139" w:rsidRDefault="00F94299" w:rsidP="00E83E55">
      <w:pPr>
        <w:rPr>
          <w:rFonts w:ascii="Verdana" w:eastAsia="ＭＳ Ｐゴシック" w:hAnsi="Verdana"/>
          <w:sz w:val="24"/>
        </w:rPr>
      </w:pPr>
    </w:p>
    <w:p w14:paraId="07D0B92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signs can be tricky to gauge even with hard data, since your code often may be accessed indirectly through package managers for other applications, rather than via direct downloads. This can make it hard to know exactly how many users you have and can accurately track as a project goes through its life cycle.</w:t>
      </w:r>
    </w:p>
    <w:p w14:paraId="6D5CFC04" w14:textId="2EBE57C4" w:rsidR="00E83E55" w:rsidRPr="008E7757" w:rsidRDefault="008927D1" w:rsidP="00E83E55">
      <w:pPr>
        <w:rPr>
          <w:rFonts w:ascii="ＭＳ Ｐゴシック" w:eastAsia="ＭＳ Ｐゴシック" w:hAnsi="ＭＳ Ｐゴシック"/>
          <w:sz w:val="24"/>
          <w:rPrChange w:id="223" w:author="Date Masahiro" w:date="2018-10-12T09:31:00Z">
            <w:rPr>
              <w:rFonts w:ascii="Verdana" w:eastAsia="ＭＳ Ｐゴシック" w:hAnsi="Verdana"/>
              <w:sz w:val="24"/>
            </w:rPr>
          </w:rPrChange>
        </w:rPr>
      </w:pPr>
      <w:r w:rsidRPr="00351139">
        <w:rPr>
          <w:rFonts w:ascii="Verdana" w:eastAsia="ＭＳ Ｐゴシック" w:hAnsi="Verdana" w:hint="eastAsia"/>
          <w:sz w:val="24"/>
        </w:rPr>
        <w:t>これらの</w:t>
      </w:r>
      <w:del w:id="224" w:author="Date Masahiro" w:date="2018-10-12T09:26:00Z">
        <w:r w:rsidR="00A252B8" w:rsidRPr="00351139" w:rsidDel="008E7757">
          <w:rPr>
            <w:rFonts w:ascii="Verdana" w:eastAsia="ＭＳ Ｐゴシック" w:hAnsi="Verdana" w:hint="eastAsia"/>
            <w:sz w:val="24"/>
          </w:rPr>
          <w:delText>表徴</w:delText>
        </w:r>
      </w:del>
      <w:ins w:id="225" w:author="工内 隆" w:date="2018-10-15T08:27:00Z">
        <w:del w:id="226" w:author="Sato Mieko" w:date="2018-11-28T10:59:00Z">
          <w:r w:rsidR="006B40C8" w:rsidDel="005176EF">
            <w:rPr>
              <w:rFonts w:ascii="Verdana" w:eastAsia="ＭＳ Ｐゴシック" w:hAnsi="Verdana" w:hint="eastAsia"/>
              <w:sz w:val="24"/>
            </w:rPr>
            <w:delText>徴候</w:delText>
          </w:r>
        </w:del>
      </w:ins>
      <w:ins w:id="227" w:author="Sato Mieko" w:date="2018-11-28T10:58:00Z">
        <w:r w:rsidR="005176EF">
          <w:rPr>
            <w:rFonts w:ascii="Verdana" w:eastAsia="ＭＳ Ｐゴシック" w:hAnsi="Verdana" w:hint="eastAsia"/>
            <w:sz w:val="24"/>
          </w:rPr>
          <w:t>兆候</w:t>
        </w:r>
      </w:ins>
      <w:ins w:id="228" w:author="Date Masahiro" w:date="2018-10-12T09:26:00Z">
        <w:del w:id="229" w:author="工内 隆" w:date="2018-10-15T08:27:00Z">
          <w:r w:rsidR="008E7757" w:rsidDel="006B40C8">
            <w:rPr>
              <w:rFonts w:ascii="Verdana" w:eastAsia="ＭＳ Ｐゴシック" w:hAnsi="Verdana" w:hint="eastAsia"/>
              <w:sz w:val="24"/>
            </w:rPr>
            <w:delText>サ</w:delText>
          </w:r>
        </w:del>
        <w:del w:id="230" w:author="工内 隆" w:date="2018-10-15T08:28:00Z">
          <w:r w:rsidR="008E7757" w:rsidDel="006B40C8">
            <w:rPr>
              <w:rFonts w:ascii="Verdana" w:eastAsia="ＭＳ Ｐゴシック" w:hAnsi="Verdana" w:hint="eastAsia"/>
              <w:sz w:val="24"/>
            </w:rPr>
            <w:delText>イン</w:delText>
          </w:r>
        </w:del>
      </w:ins>
      <w:ins w:id="231" w:author="工内 隆" w:date="2018-10-15T08:28:00Z">
        <w:r w:rsidR="006B40C8">
          <w:rPr>
            <w:rFonts w:ascii="Verdana" w:eastAsia="ＭＳ Ｐゴシック" w:hAnsi="Verdana" w:hint="eastAsia"/>
            <w:sz w:val="24"/>
          </w:rPr>
          <w:t>の</w:t>
        </w:r>
      </w:ins>
      <w:ins w:id="232" w:author="Sato Mieko" w:date="2018-11-28T10:58:00Z">
        <w:r w:rsidR="005176EF">
          <w:rPr>
            <w:rFonts w:ascii="Verdana" w:eastAsia="ＭＳ Ｐゴシック" w:hAnsi="Verdana" w:hint="eastAsia"/>
            <w:sz w:val="24"/>
          </w:rPr>
          <w:t>表</w:t>
        </w:r>
      </w:ins>
      <w:ins w:id="233" w:author="工内 隆" w:date="2018-10-15T08:28:00Z">
        <w:del w:id="234" w:author="Sato Mieko" w:date="2018-11-28T10:58:00Z">
          <w:r w:rsidR="006B40C8" w:rsidDel="005176EF">
            <w:rPr>
              <w:rFonts w:ascii="Verdana" w:eastAsia="ＭＳ Ｐゴシック" w:hAnsi="Verdana" w:hint="eastAsia"/>
              <w:sz w:val="24"/>
            </w:rPr>
            <w:delText>あらわ</w:delText>
          </w:r>
        </w:del>
        <w:r w:rsidR="006B40C8">
          <w:rPr>
            <w:rFonts w:ascii="Verdana" w:eastAsia="ＭＳ Ｐゴシック" w:hAnsi="Verdana" w:hint="eastAsia"/>
            <w:sz w:val="24"/>
          </w:rPr>
          <w:t>れ</w:t>
        </w:r>
      </w:ins>
      <w:r w:rsidRPr="00351139">
        <w:rPr>
          <w:rFonts w:ascii="Verdana" w:eastAsia="ＭＳ Ｐゴシック" w:hAnsi="Verdana" w:hint="eastAsia"/>
          <w:sz w:val="24"/>
        </w:rPr>
        <w:t>は</w:t>
      </w:r>
      <w:r w:rsidR="00EF409E" w:rsidRPr="00351139">
        <w:rPr>
          <w:rFonts w:ascii="Verdana" w:eastAsia="ＭＳ Ｐゴシック" w:hAnsi="Verdana" w:hint="eastAsia"/>
          <w:sz w:val="24"/>
        </w:rPr>
        <w:t>、</w:t>
      </w:r>
      <w:r w:rsidRPr="00351139">
        <w:rPr>
          <w:rFonts w:ascii="Verdana" w:eastAsia="ＭＳ Ｐゴシック" w:hAnsi="Verdana" w:hint="eastAsia"/>
          <w:sz w:val="24"/>
        </w:rPr>
        <w:t>しっかりとしたデータがあっても正確な判断を誤る可能性が</w:t>
      </w:r>
      <w:r w:rsidRPr="00351139">
        <w:rPr>
          <w:rFonts w:ascii="Verdana" w:eastAsia="ＭＳ Ｐゴシック" w:hAnsi="Verdana" w:hint="eastAsia"/>
          <w:sz w:val="24"/>
        </w:rPr>
        <w:lastRenderedPageBreak/>
        <w:t>あります。コードは、直接ダウンロードされるのではなく、他のアプリのパッケージ</w:t>
      </w:r>
      <w:ins w:id="235" w:author="Sato Mieko" w:date="2018-11-28T11:16:00Z">
        <w:r w:rsidR="002462FC">
          <w:rPr>
            <w:rFonts w:ascii="Verdana" w:eastAsia="ＭＳ Ｐゴシック" w:hAnsi="Verdana" w:hint="eastAsia"/>
            <w:sz w:val="24"/>
          </w:rPr>
          <w:t xml:space="preserve"> </w:t>
        </w:r>
      </w:ins>
      <w:r w:rsidRPr="00351139">
        <w:rPr>
          <w:rFonts w:ascii="Verdana" w:eastAsia="ＭＳ Ｐゴシック" w:hAnsi="Verdana" w:hint="eastAsia"/>
          <w:sz w:val="24"/>
        </w:rPr>
        <w:t>マネージャーを</w:t>
      </w:r>
      <w:r w:rsidR="00187E4D" w:rsidRPr="00351139">
        <w:rPr>
          <w:rFonts w:ascii="Verdana" w:eastAsia="ＭＳ Ｐゴシック" w:hAnsi="Verdana" w:hint="eastAsia"/>
          <w:sz w:val="24"/>
        </w:rPr>
        <w:t>経由して間接的にアクセスされているかもしれない</w:t>
      </w:r>
      <w:r w:rsidR="00187E4D" w:rsidRPr="008E7757">
        <w:rPr>
          <w:rFonts w:ascii="ＭＳ Ｐゴシック" w:eastAsia="ＭＳ Ｐゴシック" w:hAnsi="ＭＳ Ｐゴシック" w:hint="eastAsia"/>
          <w:sz w:val="24"/>
          <w:rPrChange w:id="236" w:author="Date Masahiro" w:date="2018-10-12T09:31:00Z">
            <w:rPr>
              <w:rFonts w:ascii="Verdana" w:eastAsia="ＭＳ Ｐゴシック" w:hAnsi="Verdana" w:hint="eastAsia"/>
              <w:sz w:val="24"/>
            </w:rPr>
          </w:rPrChange>
        </w:rPr>
        <w:t>からです。</w:t>
      </w:r>
      <w:ins w:id="237" w:author="Date Masahiro" w:date="2018-10-12T09:30:00Z">
        <w:r w:rsidR="008E7757" w:rsidRPr="008E7757">
          <w:rPr>
            <w:rFonts w:ascii="ＭＳ Ｐゴシック" w:eastAsia="ＭＳ Ｐゴシック" w:hAnsi="ＭＳ Ｐゴシック" w:hint="eastAsia"/>
            <w:sz w:val="24"/>
            <w:rPrChange w:id="238" w:author="Date Masahiro" w:date="2018-10-12T09:31:00Z">
              <w:rPr>
                <w:rFonts w:hint="eastAsia"/>
              </w:rPr>
            </w:rPrChange>
          </w:rPr>
          <w:t>これにより、プロジェクトのライフサイクルが進むにつれ、</w:t>
        </w:r>
      </w:ins>
      <w:del w:id="239" w:author="Date Masahiro" w:date="2018-10-12T09:28:00Z">
        <w:r w:rsidR="00187E4D" w:rsidRPr="008E7757" w:rsidDel="008E7757">
          <w:rPr>
            <w:rFonts w:ascii="ＭＳ Ｐゴシック" w:eastAsia="ＭＳ Ｐゴシック" w:hAnsi="ＭＳ Ｐゴシック" w:hint="eastAsia"/>
            <w:sz w:val="24"/>
            <w:rPrChange w:id="240" w:author="Date Masahiro" w:date="2018-10-12T09:31:00Z">
              <w:rPr>
                <w:rFonts w:ascii="Verdana" w:eastAsia="ＭＳ Ｐゴシック" w:hAnsi="Verdana" w:hint="eastAsia"/>
                <w:sz w:val="24"/>
              </w:rPr>
            </w:rPrChange>
          </w:rPr>
          <w:delText>このことのために</w:delText>
        </w:r>
      </w:del>
      <w:del w:id="241" w:author="Date Masahiro" w:date="2018-10-12T09:32:00Z">
        <w:r w:rsidR="00187E4D" w:rsidRPr="008E7757" w:rsidDel="008E7757">
          <w:rPr>
            <w:rFonts w:ascii="ＭＳ Ｐゴシック" w:eastAsia="ＭＳ Ｐゴシック" w:hAnsi="ＭＳ Ｐゴシック" w:hint="eastAsia"/>
            <w:sz w:val="24"/>
            <w:rPrChange w:id="242" w:author="Date Masahiro" w:date="2018-10-12T09:31:00Z">
              <w:rPr>
                <w:rFonts w:ascii="Verdana" w:eastAsia="ＭＳ Ｐゴシック" w:hAnsi="Verdana" w:hint="eastAsia"/>
                <w:sz w:val="24"/>
              </w:rPr>
            </w:rPrChange>
          </w:rPr>
          <w:delText>、プロジェクトがライフサイクルを</w:delText>
        </w:r>
        <w:r w:rsidR="00EF409E" w:rsidRPr="008E7757" w:rsidDel="008E7757">
          <w:rPr>
            <w:rFonts w:ascii="ＭＳ Ｐゴシック" w:eastAsia="ＭＳ Ｐゴシック" w:hAnsi="ＭＳ Ｐゴシック" w:hint="eastAsia"/>
            <w:sz w:val="24"/>
            <w:rPrChange w:id="243" w:author="Date Masahiro" w:date="2018-10-12T09:31:00Z">
              <w:rPr>
                <w:rFonts w:ascii="Verdana" w:eastAsia="ＭＳ Ｐゴシック" w:hAnsi="Verdana" w:hint="eastAsia"/>
                <w:sz w:val="24"/>
              </w:rPr>
            </w:rPrChange>
          </w:rPr>
          <w:delText>長く</w:delText>
        </w:r>
        <w:r w:rsidR="00187E4D" w:rsidRPr="008E7757" w:rsidDel="008E7757">
          <w:rPr>
            <w:rFonts w:ascii="ＭＳ Ｐゴシック" w:eastAsia="ＭＳ Ｐゴシック" w:hAnsi="ＭＳ Ｐゴシック" w:hint="eastAsia"/>
            <w:sz w:val="24"/>
            <w:rPrChange w:id="244" w:author="Date Masahiro" w:date="2018-10-12T09:31:00Z">
              <w:rPr>
                <w:rFonts w:ascii="Verdana" w:eastAsia="ＭＳ Ｐゴシック" w:hAnsi="Verdana" w:hint="eastAsia"/>
                <w:sz w:val="24"/>
              </w:rPr>
            </w:rPrChange>
          </w:rPr>
          <w:delText>送る</w:delText>
        </w:r>
        <w:r w:rsidR="00EF409E" w:rsidRPr="008E7757" w:rsidDel="008E7757">
          <w:rPr>
            <w:rFonts w:ascii="ＭＳ Ｐゴシック" w:eastAsia="ＭＳ Ｐゴシック" w:hAnsi="ＭＳ Ｐゴシック" w:hint="eastAsia"/>
            <w:sz w:val="24"/>
            <w:rPrChange w:id="245" w:author="Date Masahiro" w:date="2018-10-12T09:31:00Z">
              <w:rPr>
                <w:rFonts w:ascii="Verdana" w:eastAsia="ＭＳ Ｐゴシック" w:hAnsi="Verdana" w:hint="eastAsia"/>
                <w:sz w:val="24"/>
              </w:rPr>
            </w:rPrChange>
          </w:rPr>
          <w:delText>につれて、</w:delText>
        </w:r>
      </w:del>
      <w:r w:rsidR="00187E4D" w:rsidRPr="008E7757">
        <w:rPr>
          <w:rFonts w:ascii="ＭＳ Ｐゴシック" w:eastAsia="ＭＳ Ｐゴシック" w:hAnsi="ＭＳ Ｐゴシック" w:hint="eastAsia"/>
          <w:sz w:val="24"/>
          <w:rPrChange w:id="246" w:author="Date Masahiro" w:date="2018-10-12T09:31:00Z">
            <w:rPr>
              <w:rFonts w:ascii="Verdana" w:eastAsia="ＭＳ Ｐゴシック" w:hAnsi="Verdana" w:hint="eastAsia"/>
              <w:sz w:val="24"/>
            </w:rPr>
          </w:rPrChange>
        </w:rPr>
        <w:t>どれくらいの数のユーザーがいるのかを正確に知り、</w:t>
      </w:r>
      <w:r w:rsidR="00A252B8" w:rsidRPr="008E7757">
        <w:rPr>
          <w:rFonts w:ascii="ＭＳ Ｐゴシック" w:eastAsia="ＭＳ Ｐゴシック" w:hAnsi="ＭＳ Ｐゴシック" w:hint="eastAsia"/>
          <w:sz w:val="24"/>
          <w:rPrChange w:id="247" w:author="Date Masahiro" w:date="2018-10-12T09:31:00Z">
            <w:rPr>
              <w:rFonts w:ascii="Verdana" w:eastAsia="ＭＳ Ｐゴシック" w:hAnsi="Verdana" w:hint="eastAsia"/>
              <w:sz w:val="24"/>
            </w:rPr>
          </w:rPrChange>
        </w:rPr>
        <w:t>追跡</w:t>
      </w:r>
      <w:r w:rsidR="00EF409E" w:rsidRPr="008E7757">
        <w:rPr>
          <w:rFonts w:ascii="ＭＳ Ｐゴシック" w:eastAsia="ＭＳ Ｐゴシック" w:hAnsi="ＭＳ Ｐゴシック" w:hint="eastAsia"/>
          <w:sz w:val="24"/>
          <w:rPrChange w:id="248" w:author="Date Masahiro" w:date="2018-10-12T09:31:00Z">
            <w:rPr>
              <w:rFonts w:ascii="Verdana" w:eastAsia="ＭＳ Ｐゴシック" w:hAnsi="Verdana" w:hint="eastAsia"/>
              <w:sz w:val="24"/>
            </w:rPr>
          </w:rPrChange>
        </w:rPr>
        <w:t>調査するのが</w:t>
      </w:r>
      <w:r w:rsidR="00187E4D" w:rsidRPr="008E7757">
        <w:rPr>
          <w:rFonts w:ascii="ＭＳ Ｐゴシック" w:eastAsia="ＭＳ Ｐゴシック" w:hAnsi="ＭＳ Ｐゴシック" w:hint="eastAsia"/>
          <w:sz w:val="24"/>
          <w:rPrChange w:id="249" w:author="Date Masahiro" w:date="2018-10-12T09:31:00Z">
            <w:rPr>
              <w:rFonts w:ascii="Verdana" w:eastAsia="ＭＳ Ｐゴシック" w:hAnsi="Verdana" w:hint="eastAsia"/>
              <w:sz w:val="24"/>
            </w:rPr>
          </w:rPrChange>
        </w:rPr>
        <w:t>難しく</w:t>
      </w:r>
      <w:r w:rsidR="00EF409E" w:rsidRPr="008E7757">
        <w:rPr>
          <w:rFonts w:ascii="ＭＳ Ｐゴシック" w:eastAsia="ＭＳ Ｐゴシック" w:hAnsi="ＭＳ Ｐゴシック" w:hint="eastAsia"/>
          <w:sz w:val="24"/>
          <w:rPrChange w:id="250" w:author="Date Masahiro" w:date="2018-10-12T09:31:00Z">
            <w:rPr>
              <w:rFonts w:ascii="Verdana" w:eastAsia="ＭＳ Ｐゴシック" w:hAnsi="Verdana" w:hint="eastAsia"/>
              <w:sz w:val="24"/>
            </w:rPr>
          </w:rPrChange>
        </w:rPr>
        <w:t>なります。</w:t>
      </w:r>
    </w:p>
    <w:p w14:paraId="233D0B48" w14:textId="77777777" w:rsidR="008927D1" w:rsidRPr="00351139" w:rsidRDefault="008927D1" w:rsidP="00E83E55">
      <w:pPr>
        <w:rPr>
          <w:rFonts w:ascii="Verdana" w:eastAsia="ＭＳ Ｐゴシック" w:hAnsi="Verdana"/>
          <w:sz w:val="24"/>
        </w:rPr>
      </w:pPr>
    </w:p>
    <w:p w14:paraId="77E69D4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3</w:t>
      </w:r>
    </w:p>
    <w:p w14:paraId="652D6C2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plan for the end of a project before you even launch it?</w:t>
      </w:r>
    </w:p>
    <w:p w14:paraId="1A9A5A8D" w14:textId="3CFA2E77" w:rsidR="00E83E55" w:rsidRPr="00351139" w:rsidRDefault="00EF409E" w:rsidP="00E83E55">
      <w:pPr>
        <w:rPr>
          <w:rFonts w:ascii="Verdana" w:eastAsia="ＭＳ Ｐゴシック" w:hAnsi="Verdana"/>
          <w:sz w:val="24"/>
        </w:rPr>
      </w:pPr>
      <w:r w:rsidRPr="00351139">
        <w:rPr>
          <w:rFonts w:ascii="Verdana" w:eastAsia="ＭＳ Ｐゴシック" w:hAnsi="Verdana" w:hint="eastAsia"/>
          <w:sz w:val="24"/>
        </w:rPr>
        <w:t>セクション</w:t>
      </w:r>
      <w:del w:id="251" w:author="Sato Mieko" w:date="2018-11-28T12:17:00Z">
        <w:r w:rsidRPr="00351139" w:rsidDel="001A54A1">
          <w:rPr>
            <w:rFonts w:ascii="Verdana" w:eastAsia="ＭＳ Ｐゴシック" w:hAnsi="Verdana" w:hint="eastAsia"/>
            <w:sz w:val="24"/>
          </w:rPr>
          <w:delText xml:space="preserve">　</w:delText>
        </w:r>
      </w:del>
      <w:ins w:id="252"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3</w:t>
      </w:r>
    </w:p>
    <w:p w14:paraId="2E9092EA" w14:textId="4D8C8005" w:rsidR="00EF409E" w:rsidRPr="00351139" w:rsidRDefault="00A4713A" w:rsidP="00EF409E">
      <w:pPr>
        <w:rPr>
          <w:rFonts w:ascii="Verdana" w:eastAsia="ＭＳ Ｐゴシック" w:hAnsi="Verdana"/>
          <w:sz w:val="24"/>
        </w:rPr>
      </w:pPr>
      <w:ins w:id="253" w:author="Sato Mieko" w:date="2018-11-29T12:34:00Z">
        <w:r>
          <w:rPr>
            <w:rFonts w:ascii="Verdana" w:eastAsia="ＭＳ Ｐゴシック" w:hAnsi="Verdana" w:hint="eastAsia"/>
            <w:sz w:val="24"/>
          </w:rPr>
          <w:t>なぜ</w:t>
        </w:r>
        <w:r w:rsidRPr="00351139">
          <w:rPr>
            <w:rFonts w:ascii="Verdana" w:eastAsia="ＭＳ Ｐゴシック" w:hAnsi="Verdana" w:hint="eastAsia"/>
            <w:sz w:val="24"/>
          </w:rPr>
          <w:t>プロジェクトの終了計画</w:t>
        </w:r>
        <w:r>
          <w:rPr>
            <w:rFonts w:ascii="Verdana" w:eastAsia="ＭＳ Ｐゴシック" w:hAnsi="Verdana" w:hint="eastAsia"/>
            <w:sz w:val="24"/>
          </w:rPr>
          <w:t>を発足前から作成するのか</w:t>
        </w:r>
      </w:ins>
      <w:del w:id="254" w:author="Sato Mieko" w:date="2018-11-29T12:34:00Z">
        <w:r w:rsidR="00EF409E" w:rsidRPr="00351139" w:rsidDel="00A4713A">
          <w:rPr>
            <w:rFonts w:ascii="Verdana" w:eastAsia="ＭＳ Ｐゴシック" w:hAnsi="Verdana" w:hint="eastAsia"/>
            <w:sz w:val="24"/>
          </w:rPr>
          <w:delText>プロジェクトの終了計画はなぜ必要か（プロジェクトの始動前においてさえも）</w:delText>
        </w:r>
      </w:del>
      <w:r w:rsidR="00EF409E" w:rsidRPr="00351139">
        <w:rPr>
          <w:rFonts w:ascii="Verdana" w:eastAsia="ＭＳ Ｐゴシック" w:hAnsi="Verdana" w:hint="eastAsia"/>
          <w:sz w:val="24"/>
        </w:rPr>
        <w:t>？</w:t>
      </w:r>
    </w:p>
    <w:p w14:paraId="7B60DD9E" w14:textId="77777777" w:rsidR="00EF409E" w:rsidRPr="00351139" w:rsidRDefault="00EF409E" w:rsidP="00E83E55">
      <w:pPr>
        <w:rPr>
          <w:rFonts w:ascii="Verdana" w:eastAsia="ＭＳ Ｐゴシック" w:hAnsi="Verdana"/>
          <w:sz w:val="24"/>
        </w:rPr>
      </w:pPr>
    </w:p>
    <w:p w14:paraId="4E22E29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you plan your open source project, related decisions about how you might someday end or transition the project are a critical part of the project’s life cycle.</w:t>
      </w:r>
    </w:p>
    <w:p w14:paraId="2B5BC626" w14:textId="76FD7709" w:rsidR="00E83E55" w:rsidRPr="00351139" w:rsidRDefault="00EF409E" w:rsidP="00E83E55">
      <w:pPr>
        <w:rPr>
          <w:rFonts w:ascii="Verdana" w:eastAsia="ＭＳ Ｐゴシック" w:hAnsi="Verdana"/>
          <w:sz w:val="24"/>
        </w:rPr>
      </w:pPr>
      <w:r w:rsidRPr="00351139">
        <w:rPr>
          <w:rFonts w:ascii="Verdana" w:eastAsia="ＭＳ Ｐゴシック" w:hAnsi="Verdana" w:hint="eastAsia"/>
          <w:sz w:val="24"/>
        </w:rPr>
        <w:t>オープンソース</w:t>
      </w:r>
      <w:ins w:id="255" w:author="Sato Mieko" w:date="2018-11-28T11:20:00Z">
        <w:r w:rsidR="002462FC">
          <w:rPr>
            <w:rFonts w:ascii="Verdana" w:eastAsia="ＭＳ Ｐゴシック" w:hAnsi="Verdana" w:hint="eastAsia"/>
            <w:sz w:val="24"/>
          </w:rPr>
          <w:t xml:space="preserve"> </w:t>
        </w:r>
      </w:ins>
      <w:r w:rsidR="00C36B96" w:rsidRPr="00351139">
        <w:rPr>
          <w:rFonts w:ascii="Verdana" w:eastAsia="ＭＳ Ｐゴシック" w:hAnsi="Verdana" w:hint="eastAsia"/>
          <w:sz w:val="24"/>
        </w:rPr>
        <w:t>プロジェクト</w:t>
      </w:r>
      <w:r w:rsidRPr="00351139">
        <w:rPr>
          <w:rFonts w:ascii="Verdana" w:eastAsia="ＭＳ Ｐゴシック" w:hAnsi="Verdana" w:hint="eastAsia"/>
          <w:sz w:val="24"/>
        </w:rPr>
        <w:t>の計画作りにおいて、</w:t>
      </w:r>
      <w:r w:rsidR="00F40753" w:rsidRPr="00351139">
        <w:rPr>
          <w:rFonts w:ascii="Verdana" w:eastAsia="ＭＳ Ｐゴシック" w:hAnsi="Verdana" w:hint="eastAsia"/>
          <w:sz w:val="24"/>
        </w:rPr>
        <w:t>将来的に</w:t>
      </w:r>
      <w:r w:rsidRPr="00351139">
        <w:rPr>
          <w:rFonts w:ascii="Verdana" w:eastAsia="ＭＳ Ｐゴシック" w:hAnsi="Verdana" w:hint="eastAsia"/>
          <w:sz w:val="24"/>
        </w:rPr>
        <w:t>そのプロジェクトを</w:t>
      </w:r>
      <w:r w:rsidR="00F40753" w:rsidRPr="00351139">
        <w:rPr>
          <w:rFonts w:ascii="Verdana" w:eastAsia="ＭＳ Ｐゴシック" w:hAnsi="Verdana" w:hint="eastAsia"/>
          <w:sz w:val="24"/>
        </w:rPr>
        <w:t>どう</w:t>
      </w:r>
      <w:r w:rsidRPr="00351139">
        <w:rPr>
          <w:rFonts w:ascii="Verdana" w:eastAsia="ＭＳ Ｐゴシック" w:hAnsi="Verdana" w:hint="eastAsia"/>
          <w:sz w:val="24"/>
        </w:rPr>
        <w:t>終了</w:t>
      </w:r>
      <w:del w:id="256" w:author="Sato Mieko" w:date="2018-11-29T12:34:00Z">
        <w:r w:rsidRPr="00351139" w:rsidDel="00A4713A">
          <w:rPr>
            <w:rFonts w:ascii="Verdana" w:eastAsia="ＭＳ Ｐゴシック" w:hAnsi="Verdana" w:hint="eastAsia"/>
            <w:sz w:val="24"/>
          </w:rPr>
          <w:delText>、あるいは、</w:delText>
        </w:r>
      </w:del>
      <w:ins w:id="257" w:author="Sato Mieko" w:date="2018-11-29T12:34:00Z">
        <w:r w:rsidR="00A4713A">
          <w:rPr>
            <w:rFonts w:ascii="Verdana" w:eastAsia="ＭＳ Ｐゴシック" w:hAnsi="Verdana" w:hint="eastAsia"/>
            <w:sz w:val="24"/>
          </w:rPr>
          <w:t>または</w:t>
        </w:r>
      </w:ins>
      <w:r w:rsidRPr="00351139">
        <w:rPr>
          <w:rFonts w:ascii="Verdana" w:eastAsia="ＭＳ Ｐゴシック" w:hAnsi="Verdana" w:hint="eastAsia"/>
          <w:sz w:val="24"/>
        </w:rPr>
        <w:t>移行させる</w:t>
      </w:r>
      <w:r w:rsidR="00F40753" w:rsidRPr="00351139">
        <w:rPr>
          <w:rFonts w:ascii="Verdana" w:eastAsia="ＭＳ Ｐゴシック" w:hAnsi="Verdana" w:hint="eastAsia"/>
          <w:sz w:val="24"/>
        </w:rPr>
        <w:t>か</w:t>
      </w:r>
      <w:ins w:id="258" w:author="Sato Mieko" w:date="2018-11-29T12:34:00Z">
        <w:r w:rsidR="00A4713A">
          <w:rPr>
            <w:rFonts w:ascii="Verdana" w:eastAsia="ＭＳ Ｐゴシック" w:hAnsi="Verdana" w:hint="eastAsia"/>
            <w:sz w:val="24"/>
          </w:rPr>
          <w:t>という</w:t>
        </w:r>
      </w:ins>
      <w:del w:id="259" w:author="Sato Mieko" w:date="2018-11-29T12:34:00Z">
        <w:r w:rsidR="00F40753" w:rsidRPr="00351139" w:rsidDel="00A4713A">
          <w:rPr>
            <w:rFonts w:ascii="Verdana" w:eastAsia="ＭＳ Ｐゴシック" w:hAnsi="Verdana" w:hint="eastAsia"/>
            <w:sz w:val="24"/>
          </w:rPr>
          <w:delText>に関連した</w:delText>
        </w:r>
      </w:del>
      <w:r w:rsidR="00F40753" w:rsidRPr="00351139">
        <w:rPr>
          <w:rFonts w:ascii="Verdana" w:eastAsia="ＭＳ Ｐゴシック" w:hAnsi="Verdana" w:hint="eastAsia"/>
          <w:sz w:val="24"/>
        </w:rPr>
        <w:t>意志決定は、プロジェクトのライフサイクル計画の重要な部分となります。</w:t>
      </w:r>
    </w:p>
    <w:p w14:paraId="7ACD6CFA" w14:textId="77777777" w:rsidR="00EF409E" w:rsidRPr="00351139" w:rsidRDefault="00EF409E" w:rsidP="00E83E55">
      <w:pPr>
        <w:rPr>
          <w:rFonts w:ascii="Verdana" w:eastAsia="ＭＳ Ｐゴシック" w:hAnsi="Verdana"/>
          <w:sz w:val="24"/>
        </w:rPr>
      </w:pPr>
    </w:p>
    <w:p w14:paraId="35DAB67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is that? Because pulling out of a project without a plan to protect its community and users can substantially harm an organization’s reputation within the open source community and the project itself. If you manage an open source software project, remember that others depend on it and that their continued use of it depends in part on your management and administrative efforts. Certainly your company can choose to change a project’s direction or status, but part of your responsibility is to clearly, quickly, and openly communicate such changes to a project’s users so they can plan for their own needs. It would be irresponsible to close a project and take down its code without communicating those intentions to users.</w:t>
      </w:r>
    </w:p>
    <w:p w14:paraId="2296F8FB" w14:textId="7D4BE727" w:rsidR="00F40753" w:rsidRPr="00351139" w:rsidRDefault="00F40753" w:rsidP="00E83E55">
      <w:pPr>
        <w:rPr>
          <w:rFonts w:ascii="Verdana" w:eastAsia="ＭＳ Ｐゴシック" w:hAnsi="Verdana"/>
          <w:sz w:val="24"/>
        </w:rPr>
      </w:pPr>
      <w:r w:rsidRPr="00351139">
        <w:rPr>
          <w:rFonts w:ascii="Verdana" w:eastAsia="ＭＳ Ｐゴシック" w:hAnsi="Verdana" w:hint="eastAsia"/>
          <w:sz w:val="24"/>
        </w:rPr>
        <w:t>なぜ</w:t>
      </w:r>
      <w:r w:rsidR="00A252B8" w:rsidRPr="00351139">
        <w:rPr>
          <w:rFonts w:ascii="Verdana" w:eastAsia="ＭＳ Ｐゴシック" w:hAnsi="Verdana" w:hint="eastAsia"/>
          <w:sz w:val="24"/>
        </w:rPr>
        <w:t>でしょうか</w:t>
      </w:r>
      <w:r w:rsidRPr="00351139">
        <w:rPr>
          <w:rFonts w:ascii="Verdana" w:eastAsia="ＭＳ Ｐゴシック" w:hAnsi="Verdana" w:hint="eastAsia"/>
          <w:sz w:val="24"/>
        </w:rPr>
        <w:t>？コミュニティやユーザーを保護する計画なしにプロジェクトから撤退することは、オープンソース</w:t>
      </w:r>
      <w:ins w:id="260" w:author="Sato Mieko" w:date="2018-11-28T11:20:00Z">
        <w:r w:rsidR="002462FC">
          <w:rPr>
            <w:rFonts w:ascii="Verdana" w:eastAsia="ＭＳ Ｐゴシック" w:hAnsi="Verdana" w:hint="eastAsia"/>
            <w:sz w:val="24"/>
          </w:rPr>
          <w:t xml:space="preserve"> </w:t>
        </w:r>
      </w:ins>
      <w:r w:rsidRPr="00351139">
        <w:rPr>
          <w:rFonts w:ascii="Verdana" w:eastAsia="ＭＳ Ｐゴシック" w:hAnsi="Verdana" w:hint="eastAsia"/>
          <w:sz w:val="24"/>
        </w:rPr>
        <w:t>コミュニティ</w:t>
      </w:r>
      <w:del w:id="261" w:author="Sato Mieko" w:date="2018-11-28T11:20:00Z">
        <w:r w:rsidRPr="00351139" w:rsidDel="002462FC">
          <w:rPr>
            <w:rFonts w:ascii="Verdana" w:eastAsia="ＭＳ Ｐゴシック" w:hAnsi="Verdana" w:hint="eastAsia"/>
            <w:sz w:val="24"/>
          </w:rPr>
          <w:delText>、および、</w:delText>
        </w:r>
      </w:del>
      <w:ins w:id="262" w:author="Sato Mieko" w:date="2018-11-28T11:20:00Z">
        <w:r w:rsidR="002462FC">
          <w:rPr>
            <w:rFonts w:ascii="Verdana" w:eastAsia="ＭＳ Ｐゴシック" w:hAnsi="Verdana" w:hint="eastAsia"/>
            <w:sz w:val="24"/>
          </w:rPr>
          <w:t>や</w:t>
        </w:r>
      </w:ins>
      <w:r w:rsidRPr="00351139">
        <w:rPr>
          <w:rFonts w:ascii="Verdana" w:eastAsia="ＭＳ Ｐゴシック" w:hAnsi="Verdana" w:hint="eastAsia"/>
          <w:sz w:val="24"/>
        </w:rPr>
        <w:t>プロジェクトにおける組織の評判を大きく損なう可能性があるからです。</w:t>
      </w:r>
      <w:del w:id="263" w:author="Sato Mieko" w:date="2018-11-29T17:14:00Z">
        <w:r w:rsidR="00126B96" w:rsidRPr="00351139" w:rsidDel="008B6D5D">
          <w:rPr>
            <w:rFonts w:ascii="Verdana" w:eastAsia="ＭＳ Ｐゴシック" w:hAnsi="Verdana" w:hint="eastAsia"/>
            <w:sz w:val="24"/>
          </w:rPr>
          <w:delText>あなたが</w:delText>
        </w:r>
      </w:del>
      <w:r w:rsidRPr="00351139">
        <w:rPr>
          <w:rFonts w:ascii="Verdana" w:eastAsia="ＭＳ Ｐゴシック" w:hAnsi="Verdana" w:hint="eastAsia"/>
          <w:sz w:val="24"/>
        </w:rPr>
        <w:t>オープンソース</w:t>
      </w:r>
      <w:ins w:id="264" w:author="Sato Mieko" w:date="2018-11-28T11:21:00Z">
        <w:r w:rsidR="002462FC">
          <w:rPr>
            <w:rFonts w:ascii="Verdana" w:eastAsia="ＭＳ Ｐゴシック" w:hAnsi="Verdana" w:hint="eastAsia"/>
            <w:sz w:val="24"/>
          </w:rPr>
          <w:t xml:space="preserve"> </w:t>
        </w:r>
      </w:ins>
      <w:r w:rsidRPr="00351139">
        <w:rPr>
          <w:rFonts w:ascii="Verdana" w:eastAsia="ＭＳ Ｐゴシック" w:hAnsi="Verdana" w:hint="eastAsia"/>
          <w:sz w:val="24"/>
        </w:rPr>
        <w:t>ソフトウェア</w:t>
      </w:r>
      <w:ins w:id="265" w:author="Sato Mieko" w:date="2018-11-28T11:21:00Z">
        <w:r w:rsidR="002462F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プロジェクトを管理している</w:t>
      </w:r>
      <w:del w:id="266" w:author="Sato Mieko" w:date="2018-11-29T17:14:00Z">
        <w:r w:rsidRPr="00351139" w:rsidDel="008B6D5D">
          <w:rPr>
            <w:rFonts w:ascii="Verdana" w:eastAsia="ＭＳ Ｐゴシック" w:hAnsi="Verdana" w:hint="eastAsia"/>
            <w:sz w:val="24"/>
          </w:rPr>
          <w:delText>とすると</w:delText>
        </w:r>
      </w:del>
      <w:ins w:id="267" w:author="Sato Mieko" w:date="2018-11-29T17:14:00Z">
        <w:r w:rsidR="008B6D5D">
          <w:rPr>
            <w:rFonts w:ascii="Verdana" w:eastAsia="ＭＳ Ｐゴシック" w:hAnsi="Verdana" w:hint="eastAsia"/>
            <w:sz w:val="24"/>
          </w:rPr>
          <w:t>方は</w:t>
        </w:r>
      </w:ins>
      <w:r w:rsidRPr="00351139">
        <w:rPr>
          <w:rFonts w:ascii="Verdana" w:eastAsia="ＭＳ Ｐゴシック" w:hAnsi="Verdana" w:hint="eastAsia"/>
          <w:sz w:val="24"/>
        </w:rPr>
        <w:t>、他の人々が</w:t>
      </w:r>
      <w:r w:rsidR="00126B96" w:rsidRPr="00351139">
        <w:rPr>
          <w:rFonts w:ascii="Verdana" w:eastAsia="ＭＳ Ｐゴシック" w:hAnsi="Verdana" w:hint="eastAsia"/>
          <w:sz w:val="24"/>
        </w:rPr>
        <w:t>そのプロジェクトに依存し</w:t>
      </w:r>
      <w:ins w:id="268" w:author="Sato Mieko" w:date="2018-11-29T17:15:00Z">
        <w:r w:rsidR="008B6D5D">
          <w:rPr>
            <w:rFonts w:ascii="Verdana" w:eastAsia="ＭＳ Ｐゴシック" w:hAnsi="Verdana" w:hint="eastAsia"/>
            <w:sz w:val="24"/>
          </w:rPr>
          <w:t>ていること</w:t>
        </w:r>
      </w:ins>
      <w:r w:rsidR="00126B96" w:rsidRPr="00351139">
        <w:rPr>
          <w:rFonts w:ascii="Verdana" w:eastAsia="ＭＳ Ｐゴシック" w:hAnsi="Verdana" w:hint="eastAsia"/>
          <w:sz w:val="24"/>
        </w:rPr>
        <w:t>、</w:t>
      </w:r>
      <w:ins w:id="269" w:author="Sato Mieko" w:date="2018-11-29T17:15:00Z">
        <w:r w:rsidR="008B6D5D">
          <w:rPr>
            <w:rFonts w:ascii="Verdana" w:eastAsia="ＭＳ Ｐゴシック" w:hAnsi="Verdana" w:hint="eastAsia"/>
            <w:sz w:val="24"/>
          </w:rPr>
          <w:t>そして</w:t>
        </w:r>
      </w:ins>
      <w:r w:rsidR="00A252B8" w:rsidRPr="00351139">
        <w:rPr>
          <w:rFonts w:ascii="Verdana" w:eastAsia="ＭＳ Ｐゴシック" w:hAnsi="Verdana" w:hint="eastAsia"/>
          <w:sz w:val="24"/>
        </w:rPr>
        <w:t>彼</w:t>
      </w:r>
      <w:r w:rsidR="00126B96" w:rsidRPr="00351139">
        <w:rPr>
          <w:rFonts w:ascii="Verdana" w:eastAsia="ＭＳ Ｐゴシック" w:hAnsi="Verdana" w:hint="eastAsia"/>
          <w:sz w:val="24"/>
        </w:rPr>
        <w:t>らの</w:t>
      </w:r>
      <w:ins w:id="270" w:author="Sato Mieko" w:date="2018-11-29T17:16:00Z">
        <w:r w:rsidR="008B6D5D">
          <w:rPr>
            <w:rFonts w:ascii="Verdana" w:eastAsia="ＭＳ Ｐゴシック" w:hAnsi="Verdana" w:hint="eastAsia"/>
            <w:sz w:val="24"/>
          </w:rPr>
          <w:t>継続的な</w:t>
        </w:r>
      </w:ins>
      <w:del w:id="271" w:author="Sato Mieko" w:date="2018-11-29T17:16:00Z">
        <w:r w:rsidR="00A252B8" w:rsidRPr="00351139" w:rsidDel="008B6D5D">
          <w:rPr>
            <w:rFonts w:ascii="Verdana" w:eastAsia="ＭＳ Ｐゴシック" w:hAnsi="Verdana" w:hint="eastAsia"/>
            <w:sz w:val="24"/>
          </w:rPr>
          <w:delText>安定した</w:delText>
        </w:r>
      </w:del>
      <w:r w:rsidR="00126B96" w:rsidRPr="00351139">
        <w:rPr>
          <w:rFonts w:ascii="Verdana" w:eastAsia="ＭＳ Ｐゴシック" w:hAnsi="Verdana" w:hint="eastAsia"/>
          <w:sz w:val="24"/>
        </w:rPr>
        <w:t>利用</w:t>
      </w:r>
      <w:ins w:id="272" w:author="Sato Mieko" w:date="2018-11-29T17:16:00Z">
        <w:r w:rsidR="008B6D5D">
          <w:rPr>
            <w:rFonts w:ascii="Verdana" w:eastAsia="ＭＳ Ｐゴシック" w:hAnsi="Verdana" w:hint="eastAsia"/>
            <w:sz w:val="24"/>
          </w:rPr>
          <w:t>は</w:t>
        </w:r>
      </w:ins>
      <w:del w:id="273" w:author="Sato Mieko" w:date="2018-11-29T17:16:00Z">
        <w:r w:rsidR="003D7B1A" w:rsidRPr="00351139" w:rsidDel="008B6D5D">
          <w:rPr>
            <w:rFonts w:ascii="Verdana" w:eastAsia="ＭＳ Ｐゴシック" w:hAnsi="Verdana" w:hint="eastAsia"/>
            <w:sz w:val="24"/>
          </w:rPr>
          <w:delText>が</w:delText>
        </w:r>
      </w:del>
      <w:r w:rsidR="00126B96" w:rsidRPr="00351139">
        <w:rPr>
          <w:rFonts w:ascii="Verdana" w:eastAsia="ＭＳ Ｐゴシック" w:hAnsi="Verdana" w:hint="eastAsia"/>
          <w:sz w:val="24"/>
        </w:rPr>
        <w:t>あなたの管理・監視作業に依存している</w:t>
      </w:r>
      <w:del w:id="274" w:author="Sato Mieko" w:date="2018-11-29T17:17:00Z">
        <w:r w:rsidR="00126B96" w:rsidRPr="00351139" w:rsidDel="008B6D5D">
          <w:rPr>
            <w:rFonts w:ascii="Verdana" w:eastAsia="ＭＳ Ｐゴシック" w:hAnsi="Verdana" w:hint="eastAsia"/>
            <w:sz w:val="24"/>
          </w:rPr>
          <w:delText>という</w:delText>
        </w:r>
      </w:del>
      <w:r w:rsidR="00126B96" w:rsidRPr="00351139">
        <w:rPr>
          <w:rFonts w:ascii="Verdana" w:eastAsia="ＭＳ Ｐゴシック" w:hAnsi="Verdana" w:hint="eastAsia"/>
          <w:sz w:val="24"/>
        </w:rPr>
        <w:t>ことを</w:t>
      </w:r>
      <w:ins w:id="275" w:author="Sato Mieko" w:date="2018-11-29T17:17:00Z">
        <w:r w:rsidR="008B6D5D">
          <w:rPr>
            <w:rFonts w:ascii="Verdana" w:eastAsia="ＭＳ Ｐゴシック" w:hAnsi="Verdana" w:hint="eastAsia"/>
            <w:sz w:val="24"/>
          </w:rPr>
          <w:t>忘れないで</w:t>
        </w:r>
      </w:ins>
      <w:del w:id="276" w:author="Sato Mieko" w:date="2018-11-29T17:17:00Z">
        <w:r w:rsidR="00126B96" w:rsidRPr="00351139" w:rsidDel="008B6D5D">
          <w:rPr>
            <w:rFonts w:ascii="Verdana" w:eastAsia="ＭＳ Ｐゴシック" w:hAnsi="Verdana" w:hint="eastAsia"/>
            <w:sz w:val="24"/>
          </w:rPr>
          <w:delText>覚えておいて</w:delText>
        </w:r>
      </w:del>
      <w:r w:rsidR="00126B96" w:rsidRPr="00351139">
        <w:rPr>
          <w:rFonts w:ascii="Verdana" w:eastAsia="ＭＳ Ｐゴシック" w:hAnsi="Verdana" w:hint="eastAsia"/>
          <w:sz w:val="24"/>
        </w:rPr>
        <w:t>ください。確かに、あなたの会社はプロジェクトの方向やステータスを変更するような選択を行うことができますが、</w:t>
      </w:r>
      <w:r w:rsidR="00AF726C" w:rsidRPr="00351139">
        <w:rPr>
          <w:rFonts w:ascii="Verdana" w:eastAsia="ＭＳ Ｐゴシック" w:hAnsi="Verdana" w:hint="eastAsia"/>
          <w:sz w:val="24"/>
        </w:rPr>
        <w:t>あなたの責任の</w:t>
      </w:r>
      <w:r w:rsidR="00C36B96" w:rsidRPr="00351139">
        <w:rPr>
          <w:rFonts w:ascii="Verdana" w:eastAsia="ＭＳ Ｐゴシック" w:hAnsi="Verdana" w:hint="eastAsia"/>
          <w:sz w:val="24"/>
        </w:rPr>
        <w:t>一端</w:t>
      </w:r>
      <w:ins w:id="277" w:author="工内 隆" w:date="2018-10-15T08:30:00Z">
        <w:r w:rsidR="006B40C8">
          <w:rPr>
            <w:rFonts w:ascii="Verdana" w:eastAsia="ＭＳ Ｐゴシック" w:hAnsi="Verdana" w:hint="eastAsia"/>
            <w:sz w:val="24"/>
          </w:rPr>
          <w:t>には</w:t>
        </w:r>
      </w:ins>
      <w:del w:id="278" w:author="工内 隆" w:date="2018-10-15T08:30:00Z">
        <w:r w:rsidR="00AF726C" w:rsidRPr="00351139" w:rsidDel="006B40C8">
          <w:rPr>
            <w:rFonts w:ascii="Verdana" w:eastAsia="ＭＳ Ｐゴシック" w:hAnsi="Verdana" w:hint="eastAsia"/>
            <w:sz w:val="24"/>
          </w:rPr>
          <w:delText>として</w:delText>
        </w:r>
      </w:del>
      <w:r w:rsidR="00AF726C" w:rsidRPr="00351139">
        <w:rPr>
          <w:rFonts w:ascii="Verdana" w:eastAsia="ＭＳ Ｐゴシック" w:hAnsi="Verdana" w:hint="eastAsia"/>
          <w:sz w:val="24"/>
        </w:rPr>
        <w:t>、ユーザー</w:t>
      </w:r>
      <w:r w:rsidR="00A252B8" w:rsidRPr="00351139">
        <w:rPr>
          <w:rFonts w:ascii="Verdana" w:eastAsia="ＭＳ Ｐゴシック" w:hAnsi="Verdana" w:hint="eastAsia"/>
          <w:sz w:val="24"/>
        </w:rPr>
        <w:t>が</w:t>
      </w:r>
      <w:r w:rsidR="00AF726C" w:rsidRPr="00351139">
        <w:rPr>
          <w:rFonts w:ascii="Verdana" w:eastAsia="ＭＳ Ｐゴシック" w:hAnsi="Verdana" w:hint="eastAsia"/>
          <w:sz w:val="24"/>
        </w:rPr>
        <w:t>ニーズ</w:t>
      </w:r>
      <w:r w:rsidR="00A252B8" w:rsidRPr="00351139">
        <w:rPr>
          <w:rFonts w:ascii="Verdana" w:eastAsia="ＭＳ Ｐゴシック" w:hAnsi="Verdana" w:hint="eastAsia"/>
          <w:sz w:val="24"/>
        </w:rPr>
        <w:t>に対応した</w:t>
      </w:r>
      <w:r w:rsidR="003D7B1A" w:rsidRPr="00351139">
        <w:rPr>
          <w:rFonts w:ascii="Verdana" w:eastAsia="ＭＳ Ｐゴシック" w:hAnsi="Verdana" w:hint="eastAsia"/>
          <w:sz w:val="24"/>
        </w:rPr>
        <w:t>将来</w:t>
      </w:r>
      <w:r w:rsidR="00AF726C" w:rsidRPr="00351139">
        <w:rPr>
          <w:rFonts w:ascii="Verdana" w:eastAsia="ＭＳ Ｐゴシック" w:hAnsi="Verdana" w:hint="eastAsia"/>
          <w:sz w:val="24"/>
        </w:rPr>
        <w:t>計</w:t>
      </w:r>
      <w:r w:rsidR="003D7B1A" w:rsidRPr="00351139">
        <w:rPr>
          <w:rFonts w:ascii="Verdana" w:eastAsia="ＭＳ Ｐゴシック" w:hAnsi="Verdana" w:hint="eastAsia"/>
          <w:sz w:val="24"/>
        </w:rPr>
        <w:t>画</w:t>
      </w:r>
      <w:r w:rsidR="00A252B8" w:rsidRPr="00351139">
        <w:rPr>
          <w:rFonts w:ascii="Verdana" w:eastAsia="ＭＳ Ｐゴシック" w:hAnsi="Verdana" w:hint="eastAsia"/>
          <w:sz w:val="24"/>
        </w:rPr>
        <w:t>を</w:t>
      </w:r>
      <w:r w:rsidR="003D7B1A" w:rsidRPr="00351139">
        <w:rPr>
          <w:rFonts w:ascii="Verdana" w:eastAsia="ＭＳ Ｐゴシック" w:hAnsi="Verdana" w:hint="eastAsia"/>
          <w:sz w:val="24"/>
        </w:rPr>
        <w:t>立て</w:t>
      </w:r>
      <w:r w:rsidR="00A252B8" w:rsidRPr="00351139">
        <w:rPr>
          <w:rFonts w:ascii="Verdana" w:eastAsia="ＭＳ Ｐゴシック" w:hAnsi="Verdana" w:hint="eastAsia"/>
          <w:sz w:val="24"/>
        </w:rPr>
        <w:t>ることができるよう</w:t>
      </w:r>
      <w:r w:rsidR="00AF726C" w:rsidRPr="00351139">
        <w:rPr>
          <w:rFonts w:ascii="Verdana" w:eastAsia="ＭＳ Ｐゴシック" w:hAnsi="Verdana" w:hint="eastAsia"/>
          <w:sz w:val="24"/>
        </w:rPr>
        <w:t>に、そのような変更をプロジェクトのユーザーに明確、迅速、かつ、オープンに</w:t>
      </w:r>
      <w:r w:rsidR="00F50501" w:rsidRPr="00351139">
        <w:rPr>
          <w:rFonts w:ascii="Verdana" w:eastAsia="ＭＳ Ｐゴシック" w:hAnsi="Verdana" w:hint="eastAsia"/>
          <w:sz w:val="24"/>
        </w:rPr>
        <w:lastRenderedPageBreak/>
        <w:t>コ</w:t>
      </w:r>
      <w:r w:rsidR="00A252B8" w:rsidRPr="00351139">
        <w:rPr>
          <w:rFonts w:ascii="Verdana" w:eastAsia="ＭＳ Ｐゴシック" w:hAnsi="Verdana" w:hint="eastAsia"/>
          <w:sz w:val="24"/>
        </w:rPr>
        <w:t>ミュ</w:t>
      </w:r>
      <w:r w:rsidR="00F50501" w:rsidRPr="00351139">
        <w:rPr>
          <w:rFonts w:ascii="Verdana" w:eastAsia="ＭＳ Ｐゴシック" w:hAnsi="Verdana" w:hint="eastAsia"/>
          <w:sz w:val="24"/>
        </w:rPr>
        <w:t>ニケーション</w:t>
      </w:r>
      <w:r w:rsidR="00C36B96" w:rsidRPr="00351139">
        <w:rPr>
          <w:rFonts w:ascii="Verdana" w:eastAsia="ＭＳ Ｐゴシック" w:hAnsi="Verdana" w:hint="eastAsia"/>
          <w:sz w:val="24"/>
        </w:rPr>
        <w:t>することが含まれています</w:t>
      </w:r>
      <w:r w:rsidR="00AF726C" w:rsidRPr="00351139">
        <w:rPr>
          <w:rFonts w:ascii="Verdana" w:eastAsia="ＭＳ Ｐゴシック" w:hAnsi="Verdana" w:hint="eastAsia"/>
          <w:sz w:val="24"/>
        </w:rPr>
        <w:t>。</w:t>
      </w:r>
      <w:r w:rsidR="00A252B8" w:rsidRPr="00351139">
        <w:rPr>
          <w:rFonts w:ascii="Verdana" w:eastAsia="ＭＳ Ｐゴシック" w:hAnsi="Verdana" w:hint="eastAsia"/>
          <w:sz w:val="24"/>
        </w:rPr>
        <w:t>その意図をユーザー</w:t>
      </w:r>
      <w:ins w:id="279" w:author="Date Masahiro" w:date="2018-10-12T09:38:00Z">
        <w:r w:rsidR="00DC1042">
          <w:rPr>
            <w:rFonts w:ascii="Verdana" w:eastAsia="ＭＳ Ｐゴシック" w:hAnsi="Verdana" w:hint="eastAsia"/>
            <w:sz w:val="24"/>
          </w:rPr>
          <w:t>と</w:t>
        </w:r>
      </w:ins>
      <w:del w:id="280" w:author="Date Masahiro" w:date="2018-10-12T09:38:00Z">
        <w:r w:rsidR="00A252B8" w:rsidRPr="00351139" w:rsidDel="00DC1042">
          <w:rPr>
            <w:rFonts w:ascii="Verdana" w:eastAsia="ＭＳ Ｐゴシック" w:hAnsi="Verdana" w:hint="eastAsia"/>
            <w:sz w:val="24"/>
          </w:rPr>
          <w:delText>に</w:delText>
        </w:r>
      </w:del>
      <w:r w:rsidR="00A252B8" w:rsidRPr="00351139">
        <w:rPr>
          <w:rFonts w:ascii="Verdana" w:eastAsia="ＭＳ Ｐゴシック" w:hAnsi="Verdana" w:hint="eastAsia"/>
          <w:sz w:val="24"/>
        </w:rPr>
        <w:t>コミュニケーションすることなしに、</w:t>
      </w:r>
      <w:r w:rsidR="00AF726C" w:rsidRPr="00351139">
        <w:rPr>
          <w:rFonts w:ascii="Verdana" w:eastAsia="ＭＳ Ｐゴシック" w:hAnsi="Verdana" w:hint="eastAsia"/>
          <w:sz w:val="24"/>
        </w:rPr>
        <w:t>プロジェクトをクローズし、そのコードを</w:t>
      </w:r>
      <w:del w:id="281" w:author="Date Masahiro" w:date="2018-10-12T09:38:00Z">
        <w:r w:rsidR="00AF726C" w:rsidRPr="00351139" w:rsidDel="00DC1042">
          <w:rPr>
            <w:rFonts w:ascii="Verdana" w:eastAsia="ＭＳ Ｐゴシック" w:hAnsi="Verdana" w:hint="eastAsia"/>
            <w:sz w:val="24"/>
          </w:rPr>
          <w:delText>引き下</w:delText>
        </w:r>
        <w:r w:rsidR="003D7B1A" w:rsidRPr="00351139" w:rsidDel="00DC1042">
          <w:rPr>
            <w:rFonts w:ascii="Verdana" w:eastAsia="ＭＳ Ｐゴシック" w:hAnsi="Verdana" w:hint="eastAsia"/>
            <w:sz w:val="24"/>
          </w:rPr>
          <w:delText>げる</w:delText>
        </w:r>
      </w:del>
      <w:ins w:id="282" w:author="工内 隆" w:date="2018-10-15T15:45:00Z">
        <w:r w:rsidR="002A2EE5">
          <w:rPr>
            <w:rFonts w:ascii="Verdana" w:eastAsia="ＭＳ Ｐゴシック" w:hAnsi="Verdana" w:hint="eastAsia"/>
            <w:sz w:val="24"/>
          </w:rPr>
          <w:t>取り除く</w:t>
        </w:r>
      </w:ins>
      <w:ins w:id="283" w:author="Date Masahiro" w:date="2018-10-12T09:39:00Z">
        <w:del w:id="284" w:author="工内 隆" w:date="2018-10-15T08:33:00Z">
          <w:r w:rsidR="00DC1042" w:rsidDel="006B40C8">
            <w:rPr>
              <w:rFonts w:ascii="Verdana" w:eastAsia="ＭＳ Ｐゴシック" w:hAnsi="Verdana" w:hint="eastAsia"/>
              <w:sz w:val="24"/>
            </w:rPr>
            <w:delText>削除する</w:delText>
          </w:r>
        </w:del>
      </w:ins>
      <w:r w:rsidR="003D7B1A" w:rsidRPr="00351139">
        <w:rPr>
          <w:rFonts w:ascii="Verdana" w:eastAsia="ＭＳ Ｐゴシック" w:hAnsi="Verdana" w:hint="eastAsia"/>
          <w:sz w:val="24"/>
        </w:rPr>
        <w:t>のは</w:t>
      </w:r>
      <w:ins w:id="285" w:author="Sato Mieko" w:date="2018-11-29T13:05:00Z">
        <w:r w:rsidR="00823E69">
          <w:rPr>
            <w:rFonts w:ascii="Verdana" w:eastAsia="ＭＳ Ｐゴシック" w:hAnsi="Verdana" w:hint="eastAsia"/>
            <w:sz w:val="24"/>
          </w:rPr>
          <w:t>、</w:t>
        </w:r>
      </w:ins>
      <w:r w:rsidR="003D7B1A" w:rsidRPr="00351139">
        <w:rPr>
          <w:rFonts w:ascii="Verdana" w:eastAsia="ＭＳ Ｐゴシック" w:hAnsi="Verdana" w:hint="eastAsia"/>
          <w:sz w:val="24"/>
        </w:rPr>
        <w:t>無責任</w:t>
      </w:r>
      <w:ins w:id="286" w:author="Sato Mieko" w:date="2018-11-29T13:05:00Z">
        <w:r w:rsidR="00823E69">
          <w:rPr>
            <w:rFonts w:ascii="Verdana" w:eastAsia="ＭＳ Ｐゴシック" w:hAnsi="Verdana" w:hint="eastAsia"/>
            <w:sz w:val="24"/>
          </w:rPr>
          <w:t>と言わざるを得ません</w:t>
        </w:r>
      </w:ins>
      <w:del w:id="287" w:author="Sato Mieko" w:date="2018-11-29T13:05:00Z">
        <w:r w:rsidR="003D7B1A" w:rsidRPr="00351139" w:rsidDel="00823E69">
          <w:rPr>
            <w:rFonts w:ascii="Verdana" w:eastAsia="ＭＳ Ｐゴシック" w:hAnsi="Verdana" w:hint="eastAsia"/>
            <w:sz w:val="24"/>
          </w:rPr>
          <w:delText>な行動となりえます</w:delText>
        </w:r>
      </w:del>
      <w:r w:rsidR="003D7B1A" w:rsidRPr="00351139">
        <w:rPr>
          <w:rFonts w:ascii="Verdana" w:eastAsia="ＭＳ Ｐゴシック" w:hAnsi="Verdana" w:hint="eastAsia"/>
          <w:sz w:val="24"/>
        </w:rPr>
        <w:t>。</w:t>
      </w:r>
    </w:p>
    <w:p w14:paraId="14DA716E" w14:textId="77777777" w:rsidR="00126B96" w:rsidRPr="00351139" w:rsidRDefault="00126B96" w:rsidP="00E83E55">
      <w:pPr>
        <w:rPr>
          <w:rFonts w:ascii="Verdana" w:eastAsia="ＭＳ Ｐゴシック" w:hAnsi="Verdana"/>
          <w:sz w:val="24"/>
        </w:rPr>
      </w:pPr>
    </w:p>
    <w:p w14:paraId="1B3E3DF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Protect your company’s reputation</w:t>
      </w:r>
    </w:p>
    <w:p w14:paraId="3DDAE3C6" w14:textId="77777777" w:rsidR="00E83E55" w:rsidRPr="00351139" w:rsidRDefault="003D7B1A" w:rsidP="00E83E55">
      <w:pPr>
        <w:rPr>
          <w:rFonts w:ascii="Verdana" w:eastAsia="ＭＳ Ｐゴシック" w:hAnsi="Verdana"/>
          <w:sz w:val="24"/>
        </w:rPr>
      </w:pPr>
      <w:r w:rsidRPr="00351139">
        <w:rPr>
          <w:rFonts w:ascii="Verdana" w:eastAsia="ＭＳ Ｐゴシック" w:hAnsi="Verdana" w:hint="eastAsia"/>
          <w:sz w:val="24"/>
        </w:rPr>
        <w:t>会社の評判を守る</w:t>
      </w:r>
    </w:p>
    <w:p w14:paraId="1160F6A1" w14:textId="77777777" w:rsidR="003D7B1A" w:rsidRPr="00351139" w:rsidRDefault="003D7B1A" w:rsidP="00E83E55">
      <w:pPr>
        <w:rPr>
          <w:rFonts w:ascii="Verdana" w:eastAsia="ＭＳ Ｐゴシック" w:hAnsi="Verdana"/>
          <w:sz w:val="24"/>
        </w:rPr>
      </w:pPr>
    </w:p>
    <w:p w14:paraId="4FE22DD8" w14:textId="3ADE995C"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Leaving other users in a lurch is not something you want to do. In the world of open source, this issue should not be taken lightly. That doesn’t mean your potential exit plans need to be made in detail even before you get the project underway, but frequent, open communication will help assure users that you will not drop a project without adequate notice and that you will work to prevent users from being left hanging. In addition, by building, developing, and promoting code that is easily </w:t>
      </w:r>
      <w:proofErr w:type="spellStart"/>
      <w:r w:rsidRPr="00351139">
        <w:rPr>
          <w:rFonts w:ascii="Verdana" w:eastAsia="ＭＳ Ｐゴシック" w:hAnsi="Verdana"/>
          <w:sz w:val="24"/>
        </w:rPr>
        <w:t>forkable</w:t>
      </w:r>
      <w:proofErr w:type="spellEnd"/>
      <w:r w:rsidRPr="00351139">
        <w:rPr>
          <w:rFonts w:ascii="Verdana" w:eastAsia="ＭＳ Ｐゴシック" w:hAnsi="Verdana"/>
          <w:sz w:val="24"/>
        </w:rPr>
        <w:t>, your project can offer flexible transfer capabilities to others if you should decide to end your own involvement in the project. Although you need not announce a full disengagement procedure in your life cycle plans, you can still let users know that you intend to close or transition the project smoothly and responsibly.</w:t>
      </w:r>
    </w:p>
    <w:p w14:paraId="33058984" w14:textId="30C4018F" w:rsidR="00C36B96" w:rsidRPr="00351139" w:rsidRDefault="00C36B96" w:rsidP="00E83E55">
      <w:pPr>
        <w:rPr>
          <w:rFonts w:ascii="Verdana" w:eastAsia="ＭＳ Ｐゴシック" w:hAnsi="Verdana"/>
          <w:sz w:val="24"/>
        </w:rPr>
      </w:pPr>
      <w:r w:rsidRPr="00351139">
        <w:rPr>
          <w:rFonts w:ascii="Verdana" w:eastAsia="ＭＳ Ｐゴシック" w:hAnsi="Verdana" w:hint="eastAsia"/>
          <w:sz w:val="24"/>
        </w:rPr>
        <w:t>ユーザーを見捨てることは</w:t>
      </w:r>
      <w:r w:rsidR="00A3256A" w:rsidRPr="00351139">
        <w:rPr>
          <w:rFonts w:ascii="Verdana" w:eastAsia="ＭＳ Ｐゴシック" w:hAnsi="Verdana" w:hint="eastAsia"/>
          <w:sz w:val="24"/>
        </w:rPr>
        <w:t>、あなたの意図するところではないはずです。オープンソースの世界で、これは軽く考えるべき</w:t>
      </w:r>
      <w:r w:rsidR="00A252B8" w:rsidRPr="00351139">
        <w:rPr>
          <w:rFonts w:ascii="Verdana" w:eastAsia="ＭＳ Ｐゴシック" w:hAnsi="Verdana" w:hint="eastAsia"/>
          <w:sz w:val="24"/>
        </w:rPr>
        <w:t>こと</w:t>
      </w:r>
      <w:r w:rsidR="00A3256A" w:rsidRPr="00351139">
        <w:rPr>
          <w:rFonts w:ascii="Verdana" w:eastAsia="ＭＳ Ｐゴシック" w:hAnsi="Verdana" w:hint="eastAsia"/>
          <w:sz w:val="24"/>
        </w:rPr>
        <w:t>ではありません。だからと言って、プロジェクトの始動前から出口計画を詳細化する必要があると</w:t>
      </w:r>
      <w:r w:rsidR="00575F6E" w:rsidRPr="00351139">
        <w:rPr>
          <w:rFonts w:ascii="Verdana" w:eastAsia="ＭＳ Ｐゴシック" w:hAnsi="Verdana" w:hint="eastAsia"/>
          <w:sz w:val="24"/>
        </w:rPr>
        <w:t>いうわけではありません。しかし、</w:t>
      </w:r>
      <w:r w:rsidR="00C9273A" w:rsidRPr="00351139">
        <w:rPr>
          <w:rFonts w:ascii="Verdana" w:eastAsia="ＭＳ Ｐゴシック" w:hAnsi="Verdana" w:hint="eastAsia"/>
          <w:sz w:val="24"/>
        </w:rPr>
        <w:t>頻繁で</w:t>
      </w:r>
      <w:r w:rsidR="00575F6E" w:rsidRPr="00351139">
        <w:rPr>
          <w:rFonts w:ascii="Verdana" w:eastAsia="ＭＳ Ｐゴシック" w:hAnsi="Verdana" w:hint="eastAsia"/>
          <w:sz w:val="24"/>
        </w:rPr>
        <w:t>オープン</w:t>
      </w:r>
      <w:r w:rsidR="007C38E3" w:rsidRPr="00351139">
        <w:rPr>
          <w:rFonts w:ascii="Verdana" w:eastAsia="ＭＳ Ｐゴシック" w:hAnsi="Verdana" w:hint="eastAsia"/>
          <w:sz w:val="24"/>
        </w:rPr>
        <w:t>な</w:t>
      </w:r>
      <w:r w:rsidR="00C9273A" w:rsidRPr="00351139">
        <w:rPr>
          <w:rFonts w:ascii="Verdana" w:eastAsia="ＭＳ Ｐゴシック" w:hAnsi="Verdana" w:hint="eastAsia"/>
          <w:sz w:val="24"/>
        </w:rPr>
        <w:t>コミュニケーション</w:t>
      </w:r>
      <w:ins w:id="288" w:author="Sato Mieko" w:date="2018-11-28T11:30:00Z">
        <w:r w:rsidR="00FE278C">
          <w:rPr>
            <w:rFonts w:ascii="Verdana" w:eastAsia="ＭＳ Ｐゴシック" w:hAnsi="Verdana" w:hint="eastAsia"/>
            <w:sz w:val="24"/>
          </w:rPr>
          <w:t>をと</w:t>
        </w:r>
      </w:ins>
      <w:ins w:id="289" w:author="Sato Mieko" w:date="2018-11-28T11:35:00Z">
        <w:r w:rsidR="00770479">
          <w:rPr>
            <w:rFonts w:ascii="Verdana" w:eastAsia="ＭＳ Ｐゴシック" w:hAnsi="Verdana" w:hint="eastAsia"/>
            <w:sz w:val="24"/>
          </w:rPr>
          <w:t>ることは</w:t>
        </w:r>
      </w:ins>
      <w:ins w:id="290" w:author="Sato Mieko" w:date="2018-11-28T11:33:00Z">
        <w:r w:rsidR="00FE278C">
          <w:rPr>
            <w:rFonts w:ascii="Verdana" w:eastAsia="ＭＳ Ｐゴシック" w:hAnsi="Verdana" w:hint="eastAsia"/>
            <w:sz w:val="24"/>
          </w:rPr>
          <w:t>、</w:t>
        </w:r>
      </w:ins>
      <w:del w:id="291" w:author="Sato Mieko" w:date="2018-11-28T11:30:00Z">
        <w:r w:rsidR="001941B8" w:rsidRPr="00351139" w:rsidDel="00FE278C">
          <w:rPr>
            <w:rFonts w:ascii="Verdana" w:eastAsia="ＭＳ Ｐゴシック" w:hAnsi="Verdana" w:hint="eastAsia"/>
            <w:sz w:val="24"/>
          </w:rPr>
          <w:delText>は</w:delText>
        </w:r>
        <w:r w:rsidR="00575F6E" w:rsidRPr="00351139" w:rsidDel="00FE278C">
          <w:rPr>
            <w:rFonts w:ascii="Verdana" w:eastAsia="ＭＳ Ｐゴシック" w:hAnsi="Verdana" w:hint="eastAsia"/>
            <w:sz w:val="24"/>
          </w:rPr>
          <w:delText>、</w:delText>
        </w:r>
      </w:del>
      <w:r w:rsidR="007464C5" w:rsidRPr="00351139">
        <w:rPr>
          <w:rFonts w:ascii="Verdana" w:eastAsia="ＭＳ Ｐゴシック" w:hAnsi="Verdana" w:hint="eastAsia"/>
          <w:sz w:val="24"/>
        </w:rPr>
        <w:t>あなたが十分な予告なしにプロジェクトをやめ</w:t>
      </w:r>
      <w:ins w:id="292" w:author="Sato Mieko" w:date="2018-11-28T11:22:00Z">
        <w:r w:rsidR="002462FC">
          <w:rPr>
            <w:rFonts w:ascii="Verdana" w:eastAsia="ＭＳ Ｐゴシック" w:hAnsi="Verdana" w:hint="eastAsia"/>
            <w:sz w:val="24"/>
          </w:rPr>
          <w:t>ないこと</w:t>
        </w:r>
      </w:ins>
      <w:ins w:id="293" w:author="Sato Mieko" w:date="2018-11-28T11:34:00Z">
        <w:r w:rsidR="00FE278C">
          <w:rPr>
            <w:rFonts w:ascii="Verdana" w:eastAsia="ＭＳ Ｐゴシック" w:hAnsi="Verdana" w:hint="eastAsia"/>
            <w:sz w:val="24"/>
          </w:rPr>
          <w:t>や</w:t>
        </w:r>
      </w:ins>
      <w:del w:id="294" w:author="Sato Mieko" w:date="2018-11-28T11:23:00Z">
        <w:r w:rsidR="007464C5" w:rsidRPr="00351139" w:rsidDel="002462FC">
          <w:rPr>
            <w:rFonts w:ascii="Verdana" w:eastAsia="ＭＳ Ｐゴシック" w:hAnsi="Verdana" w:hint="eastAsia"/>
            <w:sz w:val="24"/>
          </w:rPr>
          <w:delText>ることはなく</w:delText>
        </w:r>
      </w:del>
      <w:r w:rsidR="007464C5" w:rsidRPr="00351139">
        <w:rPr>
          <w:rFonts w:ascii="Verdana" w:eastAsia="ＭＳ Ｐゴシック" w:hAnsi="Verdana" w:hint="eastAsia"/>
          <w:sz w:val="24"/>
        </w:rPr>
        <w:t>、</w:t>
      </w:r>
      <w:del w:id="295" w:author="Sato Mieko" w:date="2018-11-28T11:23:00Z">
        <w:r w:rsidR="007464C5" w:rsidRPr="00351139" w:rsidDel="002462FC">
          <w:rPr>
            <w:rFonts w:ascii="Verdana" w:eastAsia="ＭＳ Ｐゴシック" w:hAnsi="Verdana" w:hint="eastAsia"/>
            <w:sz w:val="24"/>
          </w:rPr>
          <w:delText>また、</w:delText>
        </w:r>
      </w:del>
      <w:r w:rsidR="007464C5" w:rsidRPr="00351139">
        <w:rPr>
          <w:rFonts w:ascii="Verdana" w:eastAsia="ＭＳ Ｐゴシック" w:hAnsi="Verdana" w:hint="eastAsia"/>
          <w:sz w:val="24"/>
        </w:rPr>
        <w:t>ユーザーが放置されるのを</w:t>
      </w:r>
      <w:r w:rsidR="001941B8" w:rsidRPr="00351139">
        <w:rPr>
          <w:rFonts w:ascii="Verdana" w:eastAsia="ＭＳ Ｐゴシック" w:hAnsi="Verdana" w:hint="eastAsia"/>
          <w:sz w:val="24"/>
        </w:rPr>
        <w:t>防ぐために</w:t>
      </w:r>
      <w:ins w:id="296" w:author="Sato Mieko" w:date="2018-11-28T11:24:00Z">
        <w:r w:rsidR="002462FC">
          <w:rPr>
            <w:rFonts w:ascii="Verdana" w:eastAsia="ＭＳ Ｐゴシック" w:hAnsi="Verdana" w:hint="eastAsia"/>
            <w:sz w:val="24"/>
          </w:rPr>
          <w:t>あなたが</w:t>
        </w:r>
      </w:ins>
      <w:r w:rsidR="001941B8" w:rsidRPr="00351139">
        <w:rPr>
          <w:rFonts w:ascii="Verdana" w:eastAsia="ＭＳ Ｐゴシック" w:hAnsi="Verdana" w:hint="eastAsia"/>
          <w:sz w:val="24"/>
        </w:rPr>
        <w:t>行動することをユーザー</w:t>
      </w:r>
      <w:r w:rsidR="00C9273A" w:rsidRPr="00351139">
        <w:rPr>
          <w:rFonts w:ascii="Verdana" w:eastAsia="ＭＳ Ｐゴシック" w:hAnsi="Verdana" w:hint="eastAsia"/>
          <w:sz w:val="24"/>
        </w:rPr>
        <w:t>に保証</w:t>
      </w:r>
      <w:r w:rsidR="001941B8" w:rsidRPr="00351139">
        <w:rPr>
          <w:rFonts w:ascii="Verdana" w:eastAsia="ＭＳ Ｐゴシック" w:hAnsi="Verdana" w:hint="eastAsia"/>
          <w:sz w:val="24"/>
        </w:rPr>
        <w:t>する助けになります。</w:t>
      </w:r>
      <w:ins w:id="297" w:author="Sato Mieko" w:date="2018-11-28T11:26:00Z">
        <w:r w:rsidR="008C6EE6">
          <w:rPr>
            <w:rFonts w:ascii="Verdana" w:eastAsia="ＭＳ Ｐゴシック" w:hAnsi="Verdana" w:hint="eastAsia"/>
            <w:sz w:val="24"/>
          </w:rPr>
          <w:t>また、</w:t>
        </w:r>
      </w:ins>
      <w:del w:id="298" w:author="Sato Mieko" w:date="2018-11-28T11:26:00Z">
        <w:r w:rsidR="001941B8" w:rsidRPr="00351139" w:rsidDel="008C6EE6">
          <w:rPr>
            <w:rFonts w:ascii="Verdana" w:eastAsia="ＭＳ Ｐゴシック" w:hAnsi="Verdana" w:hint="eastAsia"/>
            <w:sz w:val="24"/>
          </w:rPr>
          <w:delText>それに加えて、</w:delText>
        </w:r>
      </w:del>
      <w:r w:rsidR="001941B8" w:rsidRPr="00351139">
        <w:rPr>
          <w:rFonts w:ascii="Verdana" w:eastAsia="ＭＳ Ｐゴシック" w:hAnsi="Verdana" w:hint="eastAsia"/>
          <w:sz w:val="24"/>
        </w:rPr>
        <w:t>容易にフォークできるコードを</w:t>
      </w:r>
      <w:ins w:id="299" w:author="Date Masahiro" w:date="2018-10-12T09:50:00Z">
        <w:r w:rsidR="00CE25B4">
          <w:rPr>
            <w:rFonts w:ascii="Verdana" w:eastAsia="ＭＳ Ｐゴシック" w:hAnsi="Verdana" w:hint="eastAsia"/>
            <w:sz w:val="24"/>
          </w:rPr>
          <w:t>開発</w:t>
        </w:r>
      </w:ins>
      <w:del w:id="300" w:author="Date Masahiro" w:date="2018-10-12T09:50:00Z">
        <w:r w:rsidR="001941B8" w:rsidRPr="00351139" w:rsidDel="00CE25B4">
          <w:rPr>
            <w:rFonts w:ascii="Verdana" w:eastAsia="ＭＳ Ｐゴシック" w:hAnsi="Verdana" w:hint="eastAsia"/>
            <w:sz w:val="24"/>
          </w:rPr>
          <w:delText>作り</w:delText>
        </w:r>
      </w:del>
      <w:r w:rsidR="001941B8" w:rsidRPr="00351139">
        <w:rPr>
          <w:rFonts w:ascii="Verdana" w:eastAsia="ＭＳ Ｐゴシック" w:hAnsi="Verdana" w:hint="eastAsia"/>
          <w:sz w:val="24"/>
        </w:rPr>
        <w:t>、</w:t>
      </w:r>
      <w:ins w:id="301" w:author="Date Masahiro" w:date="2018-10-12T09:50:00Z">
        <w:r w:rsidR="00CE25B4">
          <w:rPr>
            <w:rFonts w:ascii="Verdana" w:eastAsia="ＭＳ Ｐゴシック" w:hAnsi="Verdana" w:hint="eastAsia"/>
            <w:sz w:val="24"/>
          </w:rPr>
          <w:t>構築</w:t>
        </w:r>
      </w:ins>
      <w:del w:id="302" w:author="Date Masahiro" w:date="2018-10-12T09:50:00Z">
        <w:r w:rsidR="00772BBD" w:rsidRPr="00351139" w:rsidDel="00CE25B4">
          <w:rPr>
            <w:rFonts w:ascii="Verdana" w:eastAsia="ＭＳ Ｐゴシック" w:hAnsi="Verdana" w:hint="eastAsia"/>
            <w:sz w:val="24"/>
          </w:rPr>
          <w:delText>展開</w:delText>
        </w:r>
      </w:del>
      <w:del w:id="303" w:author="Sato Mieko" w:date="2018-11-29T12:21:00Z">
        <w:r w:rsidR="001941B8" w:rsidRPr="00351139" w:rsidDel="007D6FB1">
          <w:rPr>
            <w:rFonts w:ascii="Verdana" w:eastAsia="ＭＳ Ｐゴシック" w:hAnsi="Verdana" w:hint="eastAsia"/>
            <w:sz w:val="24"/>
          </w:rPr>
          <w:delText>し</w:delText>
        </w:r>
      </w:del>
      <w:r w:rsidR="001941B8" w:rsidRPr="00351139">
        <w:rPr>
          <w:rFonts w:ascii="Verdana" w:eastAsia="ＭＳ Ｐゴシック" w:hAnsi="Verdana" w:hint="eastAsia"/>
          <w:sz w:val="24"/>
        </w:rPr>
        <w:t>、</w:t>
      </w:r>
      <w:ins w:id="304" w:author="Sato Mieko" w:date="2018-11-29T12:22:00Z">
        <w:r w:rsidR="007D6FB1">
          <w:rPr>
            <w:rFonts w:ascii="Verdana" w:eastAsia="ＭＳ Ｐゴシック" w:hAnsi="Verdana" w:hint="eastAsia"/>
            <w:sz w:val="24"/>
          </w:rPr>
          <w:t>および</w:t>
        </w:r>
      </w:ins>
      <w:r w:rsidR="001941B8" w:rsidRPr="00351139">
        <w:rPr>
          <w:rFonts w:ascii="Verdana" w:eastAsia="ＭＳ Ｐゴシック" w:hAnsi="Verdana" w:hint="eastAsia"/>
          <w:sz w:val="24"/>
        </w:rPr>
        <w:t>普及させることによって、</w:t>
      </w:r>
      <w:r w:rsidR="00702DBB" w:rsidRPr="00351139">
        <w:rPr>
          <w:rFonts w:ascii="Verdana" w:eastAsia="ＭＳ Ｐゴシック" w:hAnsi="Verdana" w:hint="eastAsia"/>
          <w:sz w:val="24"/>
        </w:rPr>
        <w:t>あなたが</w:t>
      </w:r>
      <w:r w:rsidR="001941B8" w:rsidRPr="00351139">
        <w:rPr>
          <w:rFonts w:ascii="Verdana" w:eastAsia="ＭＳ Ｐゴシック" w:hAnsi="Verdana" w:hint="eastAsia"/>
          <w:sz w:val="24"/>
        </w:rPr>
        <w:t>プロジェクトへの関与を</w:t>
      </w:r>
      <w:del w:id="305" w:author="Sato Mieko" w:date="2018-11-28T11:25:00Z">
        <w:r w:rsidR="001941B8" w:rsidRPr="00351139" w:rsidDel="002462FC">
          <w:rPr>
            <w:rFonts w:ascii="Verdana" w:eastAsia="ＭＳ Ｐゴシック" w:hAnsi="Verdana" w:hint="eastAsia"/>
            <w:sz w:val="24"/>
          </w:rPr>
          <w:delText>止</w:delText>
        </w:r>
      </w:del>
      <w:ins w:id="306" w:author="Sato Mieko" w:date="2018-11-28T11:25:00Z">
        <w:r w:rsidR="002462FC">
          <w:rPr>
            <w:rFonts w:ascii="Verdana" w:eastAsia="ＭＳ Ｐゴシック" w:hAnsi="Verdana" w:hint="eastAsia"/>
            <w:sz w:val="24"/>
          </w:rPr>
          <w:t>や</w:t>
        </w:r>
      </w:ins>
      <w:r w:rsidR="001941B8" w:rsidRPr="00351139">
        <w:rPr>
          <w:rFonts w:ascii="Verdana" w:eastAsia="ＭＳ Ｐゴシック" w:hAnsi="Verdana" w:hint="eastAsia"/>
          <w:sz w:val="24"/>
        </w:rPr>
        <w:t>め</w:t>
      </w:r>
      <w:del w:id="307" w:author="Sato Mieko" w:date="2018-11-28T11:26:00Z">
        <w:r w:rsidR="001941B8" w:rsidRPr="00351139" w:rsidDel="008C6EE6">
          <w:rPr>
            <w:rFonts w:ascii="Verdana" w:eastAsia="ＭＳ Ｐゴシック" w:hAnsi="Verdana" w:hint="eastAsia"/>
            <w:sz w:val="24"/>
          </w:rPr>
          <w:delText>る</w:delText>
        </w:r>
      </w:del>
      <w:del w:id="308" w:author="Sato Mieko" w:date="2018-11-28T11:25:00Z">
        <w:r w:rsidR="001941B8" w:rsidRPr="00351139" w:rsidDel="002462FC">
          <w:rPr>
            <w:rFonts w:ascii="Verdana" w:eastAsia="ＭＳ Ｐゴシック" w:hAnsi="Verdana" w:hint="eastAsia"/>
            <w:sz w:val="24"/>
          </w:rPr>
          <w:delText>とき</w:delText>
        </w:r>
      </w:del>
      <w:del w:id="309" w:author="Sato Mieko" w:date="2018-11-28T11:26:00Z">
        <w:r w:rsidR="001941B8" w:rsidRPr="00351139" w:rsidDel="008C6EE6">
          <w:rPr>
            <w:rFonts w:ascii="Verdana" w:eastAsia="ＭＳ Ｐゴシック" w:hAnsi="Verdana" w:hint="eastAsia"/>
            <w:sz w:val="24"/>
          </w:rPr>
          <w:delText>に</w:delText>
        </w:r>
      </w:del>
      <w:ins w:id="310" w:author="Sato Mieko" w:date="2018-11-28T11:26:00Z">
        <w:r w:rsidR="008C6EE6">
          <w:rPr>
            <w:rFonts w:ascii="Verdana" w:eastAsia="ＭＳ Ｐゴシック" w:hAnsi="Verdana" w:hint="eastAsia"/>
            <w:sz w:val="24"/>
          </w:rPr>
          <w:t>ても</w:t>
        </w:r>
      </w:ins>
      <w:del w:id="311" w:author="Sato Mieko" w:date="2018-11-28T11:35:00Z">
        <w:r w:rsidR="001941B8" w:rsidRPr="00351139" w:rsidDel="00770479">
          <w:rPr>
            <w:rFonts w:ascii="Verdana" w:eastAsia="ＭＳ Ｐゴシック" w:hAnsi="Verdana" w:hint="eastAsia"/>
            <w:sz w:val="24"/>
          </w:rPr>
          <w:delText>、</w:delText>
        </w:r>
      </w:del>
      <w:r w:rsidR="001941B8" w:rsidRPr="00351139">
        <w:rPr>
          <w:rFonts w:ascii="Verdana" w:eastAsia="ＭＳ Ｐゴシック" w:hAnsi="Verdana" w:hint="eastAsia"/>
          <w:sz w:val="24"/>
        </w:rPr>
        <w:t>プロジェクト</w:t>
      </w:r>
      <w:del w:id="312" w:author="Sato Mieko" w:date="2018-11-28T11:44:00Z">
        <w:r w:rsidR="001941B8" w:rsidRPr="00351139" w:rsidDel="00770479">
          <w:rPr>
            <w:rFonts w:ascii="Verdana" w:eastAsia="ＭＳ Ｐゴシック" w:hAnsi="Verdana" w:hint="eastAsia"/>
            <w:sz w:val="24"/>
          </w:rPr>
          <w:delText>は</w:delText>
        </w:r>
      </w:del>
      <w:ins w:id="313" w:author="Sato Mieko" w:date="2018-11-28T11:44:00Z">
        <w:r w:rsidR="00770479">
          <w:rPr>
            <w:rFonts w:ascii="Verdana" w:eastAsia="ＭＳ Ｐゴシック" w:hAnsi="Verdana" w:hint="eastAsia"/>
            <w:sz w:val="24"/>
          </w:rPr>
          <w:t>を</w:t>
        </w:r>
      </w:ins>
      <w:r w:rsidR="001941B8" w:rsidRPr="00351139">
        <w:rPr>
          <w:rFonts w:ascii="Verdana" w:eastAsia="ＭＳ Ｐゴシック" w:hAnsi="Verdana" w:hint="eastAsia"/>
          <w:sz w:val="24"/>
        </w:rPr>
        <w:t>他</w:t>
      </w:r>
      <w:ins w:id="314" w:author="Sato Mieko" w:date="2018-11-28T13:23:00Z">
        <w:r w:rsidR="007D241D">
          <w:rPr>
            <w:rFonts w:ascii="Verdana" w:eastAsia="ＭＳ Ｐゴシック" w:hAnsi="Verdana" w:hint="eastAsia"/>
            <w:sz w:val="24"/>
          </w:rPr>
          <w:t>者</w:t>
        </w:r>
      </w:ins>
      <w:del w:id="315" w:author="Sato Mieko" w:date="2018-11-28T13:23:00Z">
        <w:r w:rsidR="00C9273A" w:rsidRPr="00351139" w:rsidDel="007D241D">
          <w:rPr>
            <w:rFonts w:ascii="Verdana" w:eastAsia="ＭＳ Ｐゴシック" w:hAnsi="Verdana" w:hint="eastAsia"/>
            <w:sz w:val="24"/>
          </w:rPr>
          <w:delText>の</w:delText>
        </w:r>
      </w:del>
      <w:ins w:id="316" w:author="工内 隆" w:date="2018-10-15T13:56:00Z">
        <w:del w:id="317" w:author="Sato Mieko" w:date="2018-11-28T11:41:00Z">
          <w:r w:rsidR="00976FBD" w:rsidDel="00770479">
            <w:rPr>
              <w:rFonts w:ascii="Verdana" w:eastAsia="ＭＳ Ｐゴシック" w:hAnsi="Verdana" w:hint="eastAsia"/>
              <w:sz w:val="24"/>
            </w:rPr>
            <w:delText>組織の</w:delText>
          </w:r>
        </w:del>
      </w:ins>
      <w:ins w:id="318" w:author="Date Masahiro" w:date="2018-10-12T09:51:00Z">
        <w:del w:id="319" w:author="Sato Mieko" w:date="2018-11-28T11:41:00Z">
          <w:r w:rsidR="00CE25B4" w:rsidDel="00770479">
            <w:rPr>
              <w:rFonts w:ascii="Verdana" w:eastAsia="ＭＳ Ｐゴシック" w:hAnsi="Verdana" w:hint="eastAsia"/>
              <w:sz w:val="24"/>
            </w:rPr>
            <w:delText>プロジェクト</w:delText>
          </w:r>
        </w:del>
      </w:ins>
      <w:del w:id="320" w:author="Sato Mieko" w:date="2018-11-28T11:41:00Z">
        <w:r w:rsidR="00C9273A" w:rsidRPr="00351139" w:rsidDel="00770479">
          <w:rPr>
            <w:rFonts w:ascii="Verdana" w:eastAsia="ＭＳ Ｐゴシック" w:hAnsi="Verdana" w:hint="eastAsia"/>
            <w:sz w:val="24"/>
          </w:rPr>
          <w:delText>組織</w:delText>
        </w:r>
      </w:del>
      <w:r w:rsidR="00702DBB" w:rsidRPr="00351139">
        <w:rPr>
          <w:rFonts w:ascii="Verdana" w:eastAsia="ＭＳ Ｐゴシック" w:hAnsi="Verdana" w:hint="eastAsia"/>
          <w:sz w:val="24"/>
        </w:rPr>
        <w:t>に柔軟に</w:t>
      </w:r>
      <w:ins w:id="321" w:author="Sato Mieko" w:date="2018-11-28T11:44:00Z">
        <w:r w:rsidR="00770479">
          <w:rPr>
            <w:rFonts w:ascii="Verdana" w:eastAsia="ＭＳ Ｐゴシック" w:hAnsi="Verdana" w:hint="eastAsia"/>
            <w:sz w:val="24"/>
          </w:rPr>
          <w:t>任せる</w:t>
        </w:r>
      </w:ins>
      <w:ins w:id="322" w:author="工内 隆" w:date="2018-10-15T13:46:00Z">
        <w:del w:id="323" w:author="Sato Mieko" w:date="2018-11-28T11:44:00Z">
          <w:r w:rsidR="008F595D" w:rsidDel="00770479">
            <w:rPr>
              <w:rFonts w:ascii="Verdana" w:eastAsia="ＭＳ Ｐゴシック" w:hAnsi="Verdana" w:hint="eastAsia"/>
              <w:sz w:val="24"/>
            </w:rPr>
            <w:delText>移管</w:delText>
          </w:r>
        </w:del>
      </w:ins>
      <w:ins w:id="324" w:author="工内 隆" w:date="2018-10-15T13:58:00Z">
        <w:del w:id="325" w:author="Sato Mieko" w:date="2018-11-28T11:44:00Z">
          <w:r w:rsidR="00C67641" w:rsidDel="00770479">
            <w:rPr>
              <w:rFonts w:ascii="Verdana" w:eastAsia="ＭＳ Ｐゴシック" w:hAnsi="Verdana" w:hint="eastAsia"/>
              <w:sz w:val="24"/>
            </w:rPr>
            <w:delText>する</w:delText>
          </w:r>
        </w:del>
      </w:ins>
      <w:ins w:id="326" w:author="Sato Mieko" w:date="2018-11-28T11:36:00Z">
        <w:r w:rsidR="00770479">
          <w:rPr>
            <w:rFonts w:ascii="Verdana" w:eastAsia="ＭＳ Ｐゴシック" w:hAnsi="Verdana" w:hint="eastAsia"/>
            <w:sz w:val="24"/>
          </w:rPr>
          <w:t>ことができるでしょう</w:t>
        </w:r>
      </w:ins>
      <w:ins w:id="327" w:author="Date Masahiro" w:date="2018-10-12T09:52:00Z">
        <w:del w:id="328" w:author="工内 隆" w:date="2018-10-15T13:46:00Z">
          <w:r w:rsidR="00CE25B4" w:rsidDel="008F595D">
            <w:rPr>
              <w:rFonts w:ascii="Verdana" w:eastAsia="ＭＳ Ｐゴシック" w:hAnsi="Verdana" w:hint="eastAsia"/>
              <w:sz w:val="24"/>
            </w:rPr>
            <w:delText>移行</w:delText>
          </w:r>
        </w:del>
      </w:ins>
      <w:del w:id="329" w:author="工内 隆" w:date="2018-10-15T13:46:00Z">
        <w:r w:rsidR="00FC211D" w:rsidRPr="00351139" w:rsidDel="008F595D">
          <w:rPr>
            <w:rFonts w:ascii="Verdana" w:eastAsia="ＭＳ Ｐゴシック" w:hAnsi="Verdana" w:hint="eastAsia"/>
            <w:sz w:val="24"/>
          </w:rPr>
          <w:delText>移管</w:delText>
        </w:r>
      </w:del>
      <w:del w:id="330" w:author="工内 隆" w:date="2018-10-15T13:58:00Z">
        <w:r w:rsidR="00702DBB" w:rsidRPr="00351139" w:rsidDel="00C67641">
          <w:rPr>
            <w:rFonts w:ascii="Verdana" w:eastAsia="ＭＳ Ｐゴシック" w:hAnsi="Verdana" w:hint="eastAsia"/>
            <w:sz w:val="24"/>
          </w:rPr>
          <w:delText>できる</w:delText>
        </w:r>
      </w:del>
      <w:ins w:id="331" w:author="Date Masahiro" w:date="2018-10-12T09:52:00Z">
        <w:del w:id="332" w:author="Sato Mieko" w:date="2018-11-28T11:36:00Z">
          <w:r w:rsidR="00CE25B4" w:rsidDel="00770479">
            <w:rPr>
              <w:rFonts w:ascii="Verdana" w:eastAsia="ＭＳ Ｐゴシック" w:hAnsi="Verdana" w:hint="eastAsia"/>
              <w:sz w:val="24"/>
            </w:rPr>
            <w:delText>道を</w:delText>
          </w:r>
        </w:del>
      </w:ins>
      <w:ins w:id="333" w:author="工内 隆" w:date="2018-10-15T14:00:00Z">
        <w:del w:id="334" w:author="Sato Mieko" w:date="2018-11-28T11:36:00Z">
          <w:r w:rsidR="00C67641" w:rsidDel="00770479">
            <w:rPr>
              <w:rFonts w:ascii="Verdana" w:eastAsia="ＭＳ Ｐゴシック" w:hAnsi="Verdana" w:hint="eastAsia"/>
              <w:sz w:val="24"/>
            </w:rPr>
            <w:delText>保持</w:delText>
          </w:r>
        </w:del>
      </w:ins>
      <w:ins w:id="335" w:author="Date Masahiro" w:date="2018-10-12T09:52:00Z">
        <w:del w:id="336" w:author="工内 隆" w:date="2018-10-15T14:00:00Z">
          <w:r w:rsidR="00CE25B4" w:rsidDel="00C67641">
            <w:rPr>
              <w:rFonts w:ascii="Verdana" w:eastAsia="ＭＳ Ｐゴシック" w:hAnsi="Verdana" w:hint="eastAsia"/>
              <w:sz w:val="24"/>
            </w:rPr>
            <w:delText>与えることが</w:delText>
          </w:r>
        </w:del>
      </w:ins>
      <w:del w:id="337" w:author="Date Masahiro" w:date="2018-10-12T09:52:00Z">
        <w:r w:rsidR="00702DBB" w:rsidRPr="00351139" w:rsidDel="00CE25B4">
          <w:rPr>
            <w:rFonts w:ascii="Verdana" w:eastAsia="ＭＳ Ｐゴシック" w:hAnsi="Verdana" w:hint="eastAsia"/>
            <w:sz w:val="24"/>
          </w:rPr>
          <w:delText>特質を持つことが</w:delText>
        </w:r>
      </w:del>
      <w:del w:id="338" w:author="Sato Mieko" w:date="2018-11-28T11:36:00Z">
        <w:r w:rsidR="00702DBB" w:rsidRPr="00351139" w:rsidDel="00770479">
          <w:rPr>
            <w:rFonts w:ascii="Verdana" w:eastAsia="ＭＳ Ｐゴシック" w:hAnsi="Verdana" w:hint="eastAsia"/>
            <w:sz w:val="24"/>
          </w:rPr>
          <w:delText>できます</w:delText>
        </w:r>
      </w:del>
      <w:r w:rsidR="00702DBB" w:rsidRPr="00351139">
        <w:rPr>
          <w:rFonts w:ascii="Verdana" w:eastAsia="ＭＳ Ｐゴシック" w:hAnsi="Verdana" w:hint="eastAsia"/>
          <w:sz w:val="24"/>
        </w:rPr>
        <w:t>。あなたのライフサイクル計画において、撤退手順のすべてを公表する必要</w:t>
      </w:r>
      <w:del w:id="339" w:author="Date Masahiro" w:date="2018-10-12T09:53:00Z">
        <w:r w:rsidR="00702DBB" w:rsidRPr="00351139" w:rsidDel="00CE25B4">
          <w:rPr>
            <w:rFonts w:ascii="Verdana" w:eastAsia="ＭＳ Ｐゴシック" w:hAnsi="Verdana" w:hint="eastAsia"/>
            <w:sz w:val="24"/>
          </w:rPr>
          <w:delText>まで</w:delText>
        </w:r>
      </w:del>
      <w:r w:rsidR="00702DBB" w:rsidRPr="00351139">
        <w:rPr>
          <w:rFonts w:ascii="Verdana" w:eastAsia="ＭＳ Ｐゴシック" w:hAnsi="Verdana" w:hint="eastAsia"/>
          <w:sz w:val="24"/>
        </w:rPr>
        <w:t>はありませんが、それでも、プロジェクトを円滑に、</w:t>
      </w:r>
      <w:ins w:id="340" w:author="Sato Mieko" w:date="2018-11-29T12:22:00Z">
        <w:r w:rsidR="00E4627F">
          <w:rPr>
            <w:rFonts w:ascii="Verdana" w:eastAsia="ＭＳ Ｐゴシック" w:hAnsi="Verdana" w:hint="eastAsia"/>
            <w:sz w:val="24"/>
          </w:rPr>
          <w:t>しかも</w:t>
        </w:r>
      </w:ins>
      <w:del w:id="341" w:author="Sato Mieko" w:date="2018-11-29T12:22:00Z">
        <w:r w:rsidR="00702DBB" w:rsidRPr="00351139" w:rsidDel="00E4627F">
          <w:rPr>
            <w:rFonts w:ascii="Verdana" w:eastAsia="ＭＳ Ｐゴシック" w:hAnsi="Verdana" w:hint="eastAsia"/>
            <w:sz w:val="24"/>
          </w:rPr>
          <w:delText>かつ、</w:delText>
        </w:r>
      </w:del>
      <w:r w:rsidR="00702DBB" w:rsidRPr="00351139">
        <w:rPr>
          <w:rFonts w:ascii="Verdana" w:eastAsia="ＭＳ Ｐゴシック" w:hAnsi="Verdana" w:hint="eastAsia"/>
          <w:sz w:val="24"/>
        </w:rPr>
        <w:t>責任を持って閉鎖</w:t>
      </w:r>
      <w:ins w:id="342" w:author="Sato Mieko" w:date="2018-11-28T11:46:00Z">
        <w:r w:rsidR="00B56BE6">
          <w:rPr>
            <w:rFonts w:ascii="Verdana" w:eastAsia="ＭＳ Ｐゴシック" w:hAnsi="Verdana" w:hint="eastAsia"/>
            <w:sz w:val="24"/>
          </w:rPr>
          <w:t>または</w:t>
        </w:r>
      </w:ins>
      <w:del w:id="343" w:author="Sato Mieko" w:date="2018-11-28T11:46:00Z">
        <w:r w:rsidR="00C9273A" w:rsidRPr="00351139" w:rsidDel="00B56BE6">
          <w:rPr>
            <w:rFonts w:ascii="Verdana" w:eastAsia="ＭＳ Ｐゴシック" w:hAnsi="Verdana" w:hint="eastAsia"/>
            <w:sz w:val="24"/>
          </w:rPr>
          <w:delText>、あるいは、</w:delText>
        </w:r>
      </w:del>
      <w:r w:rsidR="00C9273A" w:rsidRPr="00351139">
        <w:rPr>
          <w:rFonts w:ascii="Verdana" w:eastAsia="ＭＳ Ｐゴシック" w:hAnsi="Verdana" w:hint="eastAsia"/>
          <w:sz w:val="24"/>
        </w:rPr>
        <w:t>移行</w:t>
      </w:r>
      <w:r w:rsidR="00702DBB" w:rsidRPr="00351139">
        <w:rPr>
          <w:rFonts w:ascii="Verdana" w:eastAsia="ＭＳ Ｐゴシック" w:hAnsi="Verdana" w:hint="eastAsia"/>
          <w:sz w:val="24"/>
        </w:rPr>
        <w:t>する意図があることをユーザーに</w:t>
      </w:r>
      <w:del w:id="344" w:author="Date Masahiro" w:date="2018-10-12T09:55:00Z">
        <w:r w:rsidR="00702DBB" w:rsidRPr="00351139" w:rsidDel="00CE25B4">
          <w:rPr>
            <w:rFonts w:ascii="Verdana" w:eastAsia="ＭＳ Ｐゴシック" w:hAnsi="Verdana" w:hint="eastAsia"/>
            <w:sz w:val="24"/>
          </w:rPr>
          <w:delText>知ってもらうように</w:delText>
        </w:r>
      </w:del>
      <w:ins w:id="345" w:author="Date Masahiro" w:date="2018-10-12T09:55:00Z">
        <w:r w:rsidR="00CE25B4">
          <w:rPr>
            <w:rFonts w:ascii="Verdana" w:eastAsia="ＭＳ Ｐゴシック" w:hAnsi="Verdana" w:hint="eastAsia"/>
            <w:sz w:val="24"/>
          </w:rPr>
          <w:t>知らせること</w:t>
        </w:r>
      </w:ins>
      <w:ins w:id="346" w:author="工内 隆" w:date="2018-10-15T14:03:00Z">
        <w:r w:rsidR="00C67641">
          <w:rPr>
            <w:rFonts w:ascii="Verdana" w:eastAsia="ＭＳ Ｐゴシック" w:hAnsi="Verdana" w:hint="eastAsia"/>
            <w:sz w:val="24"/>
          </w:rPr>
          <w:t>は</w:t>
        </w:r>
      </w:ins>
      <w:ins w:id="347" w:author="Date Masahiro" w:date="2018-10-12T09:55:00Z">
        <w:del w:id="348" w:author="工内 隆" w:date="2018-10-15T14:03:00Z">
          <w:r w:rsidR="00CE25B4" w:rsidDel="00C67641">
            <w:rPr>
              <w:rFonts w:ascii="Verdana" w:eastAsia="ＭＳ Ｐゴシック" w:hAnsi="Verdana" w:hint="eastAsia"/>
              <w:sz w:val="24"/>
            </w:rPr>
            <w:delText>が</w:delText>
          </w:r>
        </w:del>
      </w:ins>
      <w:r w:rsidR="00702DBB" w:rsidRPr="00351139">
        <w:rPr>
          <w:rFonts w:ascii="Verdana" w:eastAsia="ＭＳ Ｐゴシック" w:hAnsi="Verdana" w:hint="eastAsia"/>
          <w:sz w:val="24"/>
        </w:rPr>
        <w:t>できます。</w:t>
      </w:r>
    </w:p>
    <w:p w14:paraId="767962D1" w14:textId="77777777" w:rsidR="00702DBB" w:rsidRPr="00351139" w:rsidRDefault="00702DBB" w:rsidP="00E83E55">
      <w:pPr>
        <w:rPr>
          <w:rFonts w:ascii="Verdana" w:eastAsia="ＭＳ Ｐゴシック" w:hAnsi="Verdana"/>
          <w:sz w:val="24"/>
        </w:rPr>
      </w:pPr>
    </w:p>
    <w:p w14:paraId="29D0F24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Seek a diverse contributor base</w:t>
      </w:r>
    </w:p>
    <w:p w14:paraId="4FEB3521" w14:textId="62BE45FE" w:rsidR="00E83E55" w:rsidRPr="00351139" w:rsidRDefault="00702DBB" w:rsidP="00E83E55">
      <w:pPr>
        <w:rPr>
          <w:rFonts w:ascii="Verdana" w:eastAsia="ＭＳ Ｐゴシック" w:hAnsi="Verdana"/>
          <w:sz w:val="24"/>
        </w:rPr>
      </w:pPr>
      <w:r w:rsidRPr="00351139">
        <w:rPr>
          <w:rFonts w:ascii="Verdana" w:eastAsia="ＭＳ Ｐゴシック" w:hAnsi="Verdana" w:hint="eastAsia"/>
          <w:sz w:val="24"/>
        </w:rPr>
        <w:t>多様</w:t>
      </w:r>
      <w:del w:id="349" w:author="工内 隆" w:date="2018-10-15T14:03:00Z">
        <w:r w:rsidRPr="00351139" w:rsidDel="00C67641">
          <w:rPr>
            <w:rFonts w:ascii="Verdana" w:eastAsia="ＭＳ Ｐゴシック" w:hAnsi="Verdana" w:hint="eastAsia"/>
            <w:sz w:val="24"/>
          </w:rPr>
          <w:delText>性</w:delText>
        </w:r>
      </w:del>
      <w:ins w:id="350" w:author="Date Masahiro" w:date="2018-10-12T09:56:00Z">
        <w:r w:rsidR="00E95850">
          <w:rPr>
            <w:rFonts w:ascii="Verdana" w:eastAsia="ＭＳ Ｐゴシック" w:hAnsi="Verdana" w:hint="eastAsia"/>
            <w:sz w:val="24"/>
          </w:rPr>
          <w:t>な</w:t>
        </w:r>
      </w:ins>
      <w:del w:id="351" w:author="Date Masahiro" w:date="2018-10-12T09:56:00Z">
        <w:r w:rsidRPr="00351139" w:rsidDel="00E95850">
          <w:rPr>
            <w:rFonts w:ascii="Verdana" w:eastAsia="ＭＳ Ｐゴシック" w:hAnsi="Verdana" w:hint="eastAsia"/>
            <w:sz w:val="24"/>
          </w:rPr>
          <w:delText>のある</w:delText>
        </w:r>
      </w:del>
      <w:r w:rsidRPr="00351139">
        <w:rPr>
          <w:rFonts w:ascii="Verdana" w:eastAsia="ＭＳ Ｐゴシック" w:hAnsi="Verdana" w:hint="eastAsia"/>
          <w:sz w:val="24"/>
        </w:rPr>
        <w:t>貢献者</w:t>
      </w:r>
      <w:ins w:id="352" w:author="Date Masahiro" w:date="2018-10-12T09:57:00Z">
        <w:r w:rsidR="00E95850">
          <w:rPr>
            <w:rFonts w:ascii="Verdana" w:eastAsia="ＭＳ Ｐゴシック" w:hAnsi="Verdana" w:hint="eastAsia"/>
            <w:sz w:val="24"/>
          </w:rPr>
          <w:t>を求める</w:t>
        </w:r>
      </w:ins>
      <w:del w:id="353" w:author="Date Masahiro" w:date="2018-10-12T09:57:00Z">
        <w:r w:rsidRPr="00351139" w:rsidDel="00E95850">
          <w:rPr>
            <w:rFonts w:ascii="Verdana" w:eastAsia="ＭＳ Ｐゴシック" w:hAnsi="Verdana" w:hint="eastAsia"/>
            <w:sz w:val="24"/>
          </w:rPr>
          <w:delText>の基盤を追求する</w:delText>
        </w:r>
      </w:del>
    </w:p>
    <w:p w14:paraId="0D621AB1" w14:textId="77777777" w:rsidR="00702DBB" w:rsidRPr="00351139" w:rsidRDefault="00702DBB" w:rsidP="00E83E55">
      <w:pPr>
        <w:rPr>
          <w:rFonts w:ascii="Verdana" w:eastAsia="ＭＳ Ｐゴシック" w:hAnsi="Verdana"/>
          <w:sz w:val="24"/>
        </w:rPr>
      </w:pPr>
    </w:p>
    <w:p w14:paraId="07A6BAC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Having a diverse group of code contributors is important to help your project grow by bringing in new ideas, deeper problem-solving </w:t>
      </w:r>
      <w:r w:rsidRPr="00351139">
        <w:rPr>
          <w:rFonts w:ascii="Verdana" w:eastAsia="ＭＳ Ｐゴシック" w:hAnsi="Verdana"/>
          <w:sz w:val="24"/>
        </w:rPr>
        <w:lastRenderedPageBreak/>
        <w:t xml:space="preserve">capabilities, and more developer eyes on the code. It’s also helpful later if you decide to end or leave your project. With a diverse community involved in the effort, you could have </w:t>
      </w:r>
      <w:proofErr w:type="spellStart"/>
      <w:r w:rsidRPr="00351139">
        <w:rPr>
          <w:rFonts w:ascii="Verdana" w:eastAsia="ＭＳ Ｐゴシック" w:hAnsi="Verdana"/>
          <w:sz w:val="24"/>
        </w:rPr>
        <w:t>have</w:t>
      </w:r>
      <w:proofErr w:type="spellEnd"/>
      <w:r w:rsidRPr="00351139">
        <w:rPr>
          <w:rFonts w:ascii="Verdana" w:eastAsia="ＭＳ Ｐゴシック" w:hAnsi="Verdana"/>
          <w:sz w:val="24"/>
        </w:rPr>
        <w:t xml:space="preserve"> interested community members who potentially want to maintain it, broadening your options for future transition. If you do decide to leave a project, you would likely prefer to hand it off to other people who care about and will continue it, rather than announce its demise.</w:t>
      </w:r>
    </w:p>
    <w:p w14:paraId="2257A91A" w14:textId="00EEC0B2" w:rsidR="00E83E55" w:rsidRPr="00351139" w:rsidRDefault="00136C77" w:rsidP="00E83E55">
      <w:pPr>
        <w:rPr>
          <w:rFonts w:ascii="Verdana" w:eastAsia="ＭＳ Ｐゴシック" w:hAnsi="Verdana"/>
          <w:sz w:val="24"/>
        </w:rPr>
      </w:pPr>
      <w:r w:rsidRPr="00351139">
        <w:rPr>
          <w:rFonts w:ascii="Verdana" w:eastAsia="ＭＳ Ｐゴシック" w:hAnsi="Verdana" w:hint="eastAsia"/>
          <w:sz w:val="24"/>
        </w:rPr>
        <w:t>コード貢献者が多様性のあるグループで構成されることは、新たなアイデアを集め、</w:t>
      </w:r>
      <w:r w:rsidR="0026326B" w:rsidRPr="00351139">
        <w:rPr>
          <w:rFonts w:ascii="Verdana" w:eastAsia="ＭＳ Ｐゴシック" w:hAnsi="Verdana" w:hint="eastAsia"/>
          <w:sz w:val="24"/>
        </w:rPr>
        <w:t>より奥深い</w:t>
      </w:r>
      <w:r w:rsidRPr="00351139">
        <w:rPr>
          <w:rFonts w:ascii="Verdana" w:eastAsia="ＭＳ Ｐゴシック" w:hAnsi="Verdana" w:hint="eastAsia"/>
          <w:sz w:val="24"/>
        </w:rPr>
        <w:t>問題解決</w:t>
      </w:r>
      <w:r w:rsidR="0026326B" w:rsidRPr="00351139">
        <w:rPr>
          <w:rFonts w:ascii="Verdana" w:eastAsia="ＭＳ Ｐゴシック" w:hAnsi="Verdana" w:hint="eastAsia"/>
          <w:sz w:val="24"/>
        </w:rPr>
        <w:t>能力を</w:t>
      </w:r>
      <w:ins w:id="354" w:author="Sato Mieko" w:date="2018-11-29T13:18:00Z">
        <w:r w:rsidR="003D498E">
          <w:rPr>
            <w:rFonts w:ascii="Verdana" w:eastAsia="ＭＳ Ｐゴシック" w:hAnsi="Verdana" w:hint="eastAsia"/>
            <w:sz w:val="24"/>
          </w:rPr>
          <w:t>生み</w:t>
        </w:r>
      </w:ins>
      <w:del w:id="355" w:author="Sato Mieko" w:date="2018-11-29T13:18:00Z">
        <w:r w:rsidR="0026326B" w:rsidRPr="00351139" w:rsidDel="003D498E">
          <w:rPr>
            <w:rFonts w:ascii="Verdana" w:eastAsia="ＭＳ Ｐゴシック" w:hAnsi="Verdana" w:hint="eastAsia"/>
            <w:sz w:val="24"/>
          </w:rPr>
          <w:delText>もたらし</w:delText>
        </w:r>
      </w:del>
      <w:r w:rsidR="0026326B" w:rsidRPr="00351139">
        <w:rPr>
          <w:rFonts w:ascii="Verdana" w:eastAsia="ＭＳ Ｐゴシック" w:hAnsi="Verdana" w:hint="eastAsia"/>
          <w:sz w:val="24"/>
        </w:rPr>
        <w:t>、</w:t>
      </w:r>
      <w:del w:id="356" w:author="Sato Mieko" w:date="2018-11-28T11:46:00Z">
        <w:r w:rsidR="0026326B" w:rsidRPr="00351139" w:rsidDel="00AD094A">
          <w:rPr>
            <w:rFonts w:ascii="Verdana" w:eastAsia="ＭＳ Ｐゴシック" w:hAnsi="Verdana" w:hint="eastAsia"/>
            <w:sz w:val="24"/>
          </w:rPr>
          <w:delText>さらに、</w:delText>
        </w:r>
      </w:del>
      <w:r w:rsidR="0026326B" w:rsidRPr="00351139">
        <w:rPr>
          <w:rFonts w:ascii="Verdana" w:eastAsia="ＭＳ Ｐゴシック" w:hAnsi="Verdana" w:hint="eastAsia"/>
          <w:sz w:val="24"/>
        </w:rPr>
        <w:t>より多くの目がコードに注がれるため</w:t>
      </w:r>
      <w:del w:id="357" w:author="Sato Mieko" w:date="2018-11-28T11:47:00Z">
        <w:r w:rsidR="0026326B" w:rsidRPr="00351139" w:rsidDel="00AD094A">
          <w:rPr>
            <w:rFonts w:ascii="Verdana" w:eastAsia="ＭＳ Ｐゴシック" w:hAnsi="Verdana" w:hint="eastAsia"/>
            <w:sz w:val="24"/>
          </w:rPr>
          <w:delText>に</w:delText>
        </w:r>
      </w:del>
      <w:r w:rsidR="0026326B" w:rsidRPr="00351139">
        <w:rPr>
          <w:rFonts w:ascii="Verdana" w:eastAsia="ＭＳ Ｐゴシック" w:hAnsi="Verdana" w:hint="eastAsia"/>
          <w:sz w:val="24"/>
        </w:rPr>
        <w:t>、</w:t>
      </w:r>
      <w:r w:rsidRPr="00351139">
        <w:rPr>
          <w:rFonts w:ascii="Verdana" w:eastAsia="ＭＳ Ｐゴシック" w:hAnsi="Verdana" w:hint="eastAsia"/>
          <w:sz w:val="24"/>
        </w:rPr>
        <w:t>プロジェクトの成長を助ける重要な要素</w:t>
      </w:r>
      <w:r w:rsidR="007D4303" w:rsidRPr="00351139">
        <w:rPr>
          <w:rFonts w:ascii="Verdana" w:eastAsia="ＭＳ Ｐゴシック" w:hAnsi="Verdana" w:hint="eastAsia"/>
          <w:sz w:val="24"/>
        </w:rPr>
        <w:t>となります</w:t>
      </w:r>
      <w:r w:rsidRPr="00351139">
        <w:rPr>
          <w:rFonts w:ascii="Verdana" w:eastAsia="ＭＳ Ｐゴシック" w:hAnsi="Verdana" w:hint="eastAsia"/>
          <w:sz w:val="24"/>
        </w:rPr>
        <w:t>。</w:t>
      </w:r>
      <w:r w:rsidR="0026326B" w:rsidRPr="00351139">
        <w:rPr>
          <w:rFonts w:ascii="Verdana" w:eastAsia="ＭＳ Ｐゴシック" w:hAnsi="Verdana" w:hint="eastAsia"/>
          <w:sz w:val="24"/>
        </w:rPr>
        <w:t>また、</w:t>
      </w:r>
      <w:del w:id="358" w:author="Sato Mieko" w:date="2018-11-28T11:47:00Z">
        <w:r w:rsidR="0026326B" w:rsidRPr="00351139" w:rsidDel="00AD094A">
          <w:rPr>
            <w:rFonts w:ascii="Verdana" w:eastAsia="ＭＳ Ｐゴシック" w:hAnsi="Verdana" w:hint="eastAsia"/>
            <w:sz w:val="24"/>
          </w:rPr>
          <w:delText>これは、</w:delText>
        </w:r>
      </w:del>
      <w:r w:rsidR="0026326B" w:rsidRPr="00351139">
        <w:rPr>
          <w:rFonts w:ascii="Verdana" w:eastAsia="ＭＳ Ｐゴシック" w:hAnsi="Verdana" w:hint="eastAsia"/>
          <w:sz w:val="24"/>
        </w:rPr>
        <w:t>後で</w:t>
      </w:r>
      <w:del w:id="359" w:author="Sato Mieko" w:date="2018-11-29T13:15:00Z">
        <w:r w:rsidR="0026326B" w:rsidRPr="00351139" w:rsidDel="003D498E">
          <w:rPr>
            <w:rFonts w:ascii="Verdana" w:eastAsia="ＭＳ Ｐゴシック" w:hAnsi="Verdana" w:hint="eastAsia"/>
            <w:sz w:val="24"/>
          </w:rPr>
          <w:delText>あなたが</w:delText>
        </w:r>
      </w:del>
      <w:r w:rsidR="0026326B" w:rsidRPr="00351139">
        <w:rPr>
          <w:rFonts w:ascii="Verdana" w:eastAsia="ＭＳ Ｐゴシック" w:hAnsi="Verdana" w:hint="eastAsia"/>
          <w:sz w:val="24"/>
        </w:rPr>
        <w:t>プロジェクトを終了</w:t>
      </w:r>
      <w:ins w:id="360" w:author="Sato Mieko" w:date="2018-11-28T11:48:00Z">
        <w:r w:rsidR="00AD094A">
          <w:rPr>
            <w:rFonts w:ascii="Verdana" w:eastAsia="ＭＳ Ｐゴシック" w:hAnsi="Verdana" w:hint="eastAsia"/>
            <w:sz w:val="24"/>
          </w:rPr>
          <w:t>または</w:t>
        </w:r>
      </w:ins>
      <w:del w:id="361" w:author="Sato Mieko" w:date="2018-11-28T11:48:00Z">
        <w:r w:rsidR="0026326B" w:rsidRPr="00351139" w:rsidDel="00AD094A">
          <w:rPr>
            <w:rFonts w:ascii="Verdana" w:eastAsia="ＭＳ Ｐゴシック" w:hAnsi="Verdana" w:hint="eastAsia"/>
            <w:sz w:val="24"/>
          </w:rPr>
          <w:delText>させ</w:delText>
        </w:r>
      </w:del>
      <w:del w:id="362" w:author="Sato Mieko" w:date="2018-11-28T11:47:00Z">
        <w:r w:rsidR="0026326B" w:rsidRPr="00351139" w:rsidDel="00AD094A">
          <w:rPr>
            <w:rFonts w:ascii="Verdana" w:eastAsia="ＭＳ Ｐゴシック" w:hAnsi="Verdana" w:hint="eastAsia"/>
            <w:sz w:val="24"/>
          </w:rPr>
          <w:delText>、</w:delText>
        </w:r>
        <w:r w:rsidR="00E31EF6" w:rsidRPr="00351139" w:rsidDel="00AD094A">
          <w:rPr>
            <w:rFonts w:ascii="Verdana" w:eastAsia="ＭＳ Ｐゴシック" w:hAnsi="Verdana" w:hint="eastAsia"/>
            <w:sz w:val="24"/>
          </w:rPr>
          <w:delText>あるいは、</w:delText>
        </w:r>
      </w:del>
      <w:del w:id="363" w:author="Sato Mieko" w:date="2018-11-28T11:48:00Z">
        <w:r w:rsidR="0026326B" w:rsidRPr="00351139" w:rsidDel="00AD094A">
          <w:rPr>
            <w:rFonts w:ascii="Verdana" w:eastAsia="ＭＳ Ｐゴシック" w:hAnsi="Verdana" w:hint="eastAsia"/>
            <w:sz w:val="24"/>
          </w:rPr>
          <w:delText>プロジェクトから</w:delText>
        </w:r>
      </w:del>
      <w:r w:rsidR="009B65B4" w:rsidRPr="00351139">
        <w:rPr>
          <w:rFonts w:ascii="Verdana" w:eastAsia="ＭＳ Ｐゴシック" w:hAnsi="Verdana" w:hint="eastAsia"/>
          <w:sz w:val="24"/>
        </w:rPr>
        <w:t>離脱す</w:t>
      </w:r>
      <w:r w:rsidR="0026326B" w:rsidRPr="00351139">
        <w:rPr>
          <w:rFonts w:ascii="Verdana" w:eastAsia="ＭＳ Ｐゴシック" w:hAnsi="Verdana" w:hint="eastAsia"/>
          <w:sz w:val="24"/>
        </w:rPr>
        <w:t>ることを</w:t>
      </w:r>
      <w:del w:id="364" w:author="Sato Mieko" w:date="2018-11-29T13:11:00Z">
        <w:r w:rsidR="00D9265D" w:rsidRPr="00351139" w:rsidDel="003D498E">
          <w:rPr>
            <w:rFonts w:ascii="Verdana" w:eastAsia="ＭＳ Ｐゴシック" w:hAnsi="Verdana" w:hint="eastAsia"/>
            <w:sz w:val="24"/>
          </w:rPr>
          <w:delText>意志</w:delText>
        </w:r>
      </w:del>
      <w:r w:rsidR="0026326B" w:rsidRPr="00351139">
        <w:rPr>
          <w:rFonts w:ascii="Verdana" w:eastAsia="ＭＳ Ｐゴシック" w:hAnsi="Verdana" w:hint="eastAsia"/>
          <w:sz w:val="24"/>
        </w:rPr>
        <w:t>決定した時にも役立ちます。</w:t>
      </w:r>
      <w:del w:id="365" w:author="Sato Mieko" w:date="2018-11-29T13:10:00Z">
        <w:r w:rsidR="0026326B" w:rsidRPr="00351139" w:rsidDel="00E72355">
          <w:rPr>
            <w:rFonts w:ascii="Verdana" w:eastAsia="ＭＳ Ｐゴシック" w:hAnsi="Verdana" w:hint="eastAsia"/>
            <w:sz w:val="24"/>
          </w:rPr>
          <w:delText>プロジェクトの活動に</w:delText>
        </w:r>
      </w:del>
      <w:r w:rsidR="0026326B" w:rsidRPr="00351139">
        <w:rPr>
          <w:rFonts w:ascii="Verdana" w:eastAsia="ＭＳ Ｐゴシック" w:hAnsi="Verdana" w:hint="eastAsia"/>
          <w:sz w:val="24"/>
        </w:rPr>
        <w:t>多様性のあるコミュニティが</w:t>
      </w:r>
      <w:ins w:id="366" w:author="Sato Mieko" w:date="2018-11-29T13:10:00Z">
        <w:r w:rsidR="00E72355" w:rsidRPr="00351139">
          <w:rPr>
            <w:rFonts w:ascii="Verdana" w:eastAsia="ＭＳ Ｐゴシック" w:hAnsi="Verdana" w:hint="eastAsia"/>
            <w:sz w:val="24"/>
          </w:rPr>
          <w:t>プロジェクトの活動に</w:t>
        </w:r>
      </w:ins>
      <w:r w:rsidR="0026326B" w:rsidRPr="00351139">
        <w:rPr>
          <w:rFonts w:ascii="Verdana" w:eastAsia="ＭＳ Ｐゴシック" w:hAnsi="Verdana" w:hint="eastAsia"/>
          <w:sz w:val="24"/>
        </w:rPr>
        <w:t>関わっていれば、</w:t>
      </w:r>
      <w:r w:rsidR="00C9273A" w:rsidRPr="00351139">
        <w:rPr>
          <w:rFonts w:ascii="Verdana" w:eastAsia="ＭＳ Ｐゴシック" w:hAnsi="Verdana" w:hint="eastAsia"/>
          <w:sz w:val="24"/>
        </w:rPr>
        <w:t>プロジェクトを保守することに</w:t>
      </w:r>
      <w:r w:rsidR="00D9265D" w:rsidRPr="00351139">
        <w:rPr>
          <w:rFonts w:ascii="Verdana" w:eastAsia="ＭＳ Ｐゴシック" w:hAnsi="Verdana" w:hint="eastAsia"/>
          <w:sz w:val="24"/>
        </w:rPr>
        <w:t>関心のある</w:t>
      </w:r>
      <w:r w:rsidR="003D264E" w:rsidRPr="00351139">
        <w:rPr>
          <w:rFonts w:ascii="Verdana" w:eastAsia="ＭＳ Ｐゴシック" w:hAnsi="Verdana" w:hint="eastAsia"/>
          <w:sz w:val="24"/>
        </w:rPr>
        <w:t>コミュニティ</w:t>
      </w:r>
      <w:ins w:id="367" w:author="Sato Mieko" w:date="2018-11-29T13:12:00Z">
        <w:r w:rsidR="003D498E">
          <w:rPr>
            <w:rFonts w:ascii="Verdana" w:eastAsia="ＭＳ Ｐゴシック" w:hAnsi="Verdana" w:hint="eastAsia"/>
            <w:sz w:val="24"/>
          </w:rPr>
          <w:t xml:space="preserve"> </w:t>
        </w:r>
      </w:ins>
      <w:del w:id="368" w:author="Sato Mieko" w:date="2018-11-29T13:12:00Z">
        <w:r w:rsidR="003D264E" w:rsidRPr="00351139" w:rsidDel="003D498E">
          <w:rPr>
            <w:rFonts w:ascii="Verdana" w:eastAsia="ＭＳ Ｐゴシック" w:hAnsi="Verdana" w:hint="eastAsia"/>
            <w:sz w:val="24"/>
          </w:rPr>
          <w:delText>の</w:delText>
        </w:r>
      </w:del>
      <w:r w:rsidR="003D264E" w:rsidRPr="00351139">
        <w:rPr>
          <w:rFonts w:ascii="Verdana" w:eastAsia="ＭＳ Ｐゴシック" w:hAnsi="Verdana" w:hint="eastAsia"/>
          <w:sz w:val="24"/>
        </w:rPr>
        <w:t>メンバー</w:t>
      </w:r>
      <w:r w:rsidR="00D9265D" w:rsidRPr="00351139">
        <w:rPr>
          <w:rFonts w:ascii="Verdana" w:eastAsia="ＭＳ Ｐゴシック" w:hAnsi="Verdana" w:hint="eastAsia"/>
          <w:sz w:val="24"/>
        </w:rPr>
        <w:t>が存在</w:t>
      </w:r>
      <w:del w:id="369" w:author="Sato Mieko" w:date="2018-11-29T13:19:00Z">
        <w:r w:rsidR="00A062D7" w:rsidRPr="00351139" w:rsidDel="00733FBD">
          <w:rPr>
            <w:rFonts w:ascii="Verdana" w:eastAsia="ＭＳ Ｐゴシック" w:hAnsi="Verdana" w:hint="eastAsia"/>
            <w:sz w:val="24"/>
          </w:rPr>
          <w:delText>し</w:delText>
        </w:r>
        <w:r w:rsidR="002039EE" w:rsidRPr="00351139" w:rsidDel="00733FBD">
          <w:rPr>
            <w:rFonts w:ascii="Verdana" w:eastAsia="ＭＳ Ｐゴシック" w:hAnsi="Verdana" w:hint="eastAsia"/>
            <w:sz w:val="24"/>
          </w:rPr>
          <w:delText>てい</w:delText>
        </w:r>
      </w:del>
      <w:ins w:id="370" w:author="Sato Mieko" w:date="2018-11-29T13:19:00Z">
        <w:r w:rsidR="00733FBD">
          <w:rPr>
            <w:rFonts w:ascii="Verdana" w:eastAsia="ＭＳ Ｐゴシック" w:hAnsi="Verdana" w:hint="eastAsia"/>
            <w:sz w:val="24"/>
          </w:rPr>
          <w:t>す</w:t>
        </w:r>
      </w:ins>
      <w:r w:rsidR="002039EE" w:rsidRPr="00351139">
        <w:rPr>
          <w:rFonts w:ascii="Verdana" w:eastAsia="ＭＳ Ｐゴシック" w:hAnsi="Verdana" w:hint="eastAsia"/>
          <w:sz w:val="24"/>
        </w:rPr>
        <w:t>る</w:t>
      </w:r>
      <w:ins w:id="371" w:author="Sato Mieko" w:date="2018-11-29T13:08:00Z">
        <w:r w:rsidR="005A372D">
          <w:rPr>
            <w:rFonts w:ascii="Verdana" w:eastAsia="ＭＳ Ｐゴシック" w:hAnsi="Verdana" w:hint="eastAsia"/>
            <w:sz w:val="24"/>
          </w:rPr>
          <w:t>可能性もあり</w:t>
        </w:r>
      </w:ins>
      <w:del w:id="372" w:author="Sato Mieko" w:date="2018-11-29T13:08:00Z">
        <w:r w:rsidR="002039EE" w:rsidRPr="00351139" w:rsidDel="005A372D">
          <w:rPr>
            <w:rFonts w:ascii="Verdana" w:eastAsia="ＭＳ Ｐゴシック" w:hAnsi="Verdana" w:hint="eastAsia"/>
            <w:sz w:val="24"/>
          </w:rPr>
          <w:delText>かもしれないし</w:delText>
        </w:r>
      </w:del>
      <w:r w:rsidR="00D9265D" w:rsidRPr="00351139">
        <w:rPr>
          <w:rFonts w:ascii="Verdana" w:eastAsia="ＭＳ Ｐゴシック" w:hAnsi="Verdana" w:hint="eastAsia"/>
          <w:sz w:val="24"/>
        </w:rPr>
        <w:t>、</w:t>
      </w:r>
      <w:r w:rsidR="00A062D7" w:rsidRPr="00351139">
        <w:rPr>
          <w:rFonts w:ascii="Verdana" w:eastAsia="ＭＳ Ｐゴシック" w:hAnsi="Verdana" w:hint="eastAsia"/>
          <w:sz w:val="24"/>
        </w:rPr>
        <w:t>将来の</w:t>
      </w:r>
      <w:ins w:id="373" w:author="Sato Mieko" w:date="2018-11-28T11:54:00Z">
        <w:r w:rsidR="00AD094A">
          <w:rPr>
            <w:rFonts w:ascii="Verdana" w:eastAsia="ＭＳ Ｐゴシック" w:hAnsi="Verdana" w:hint="eastAsia"/>
            <w:sz w:val="24"/>
          </w:rPr>
          <w:t>推移に</w:t>
        </w:r>
      </w:ins>
      <w:ins w:id="374" w:author="Sato Mieko" w:date="2018-11-29T13:10:00Z">
        <w:r w:rsidR="00E72355">
          <w:rPr>
            <w:rFonts w:ascii="Verdana" w:eastAsia="ＭＳ Ｐゴシック" w:hAnsi="Verdana" w:hint="eastAsia"/>
            <w:sz w:val="24"/>
          </w:rPr>
          <w:t>関する</w:t>
        </w:r>
      </w:ins>
      <w:del w:id="375" w:author="Date Masahiro" w:date="2018-10-12T10:10:00Z">
        <w:r w:rsidR="0023157B" w:rsidRPr="00351139" w:rsidDel="00B25EC5">
          <w:rPr>
            <w:rFonts w:ascii="Verdana" w:eastAsia="ＭＳ Ｐゴシック" w:hAnsi="Verdana" w:hint="eastAsia"/>
            <w:sz w:val="24"/>
          </w:rPr>
          <w:delText>移行</w:delText>
        </w:r>
      </w:del>
      <w:ins w:id="376" w:author="Date Masahiro" w:date="2018-10-12T10:11:00Z">
        <w:del w:id="377" w:author="Sato Mieko" w:date="2018-11-28T11:54:00Z">
          <w:r w:rsidR="00B25EC5" w:rsidDel="00AD094A">
            <w:rPr>
              <w:rFonts w:ascii="Verdana" w:eastAsia="ＭＳ Ｐゴシック" w:hAnsi="Verdana" w:hint="eastAsia"/>
              <w:sz w:val="24"/>
            </w:rPr>
            <w:delText>移管</w:delText>
          </w:r>
        </w:del>
      </w:ins>
      <w:del w:id="378" w:author="Sato Mieko" w:date="2018-11-28T11:54:00Z">
        <w:r w:rsidR="00A062D7" w:rsidRPr="00351139" w:rsidDel="00AD094A">
          <w:rPr>
            <w:rFonts w:ascii="Verdana" w:eastAsia="ＭＳ Ｐゴシック" w:hAnsi="Verdana" w:hint="eastAsia"/>
            <w:sz w:val="24"/>
          </w:rPr>
          <w:delText>に</w:delText>
        </w:r>
        <w:r w:rsidR="00C9273A" w:rsidRPr="00351139" w:rsidDel="00AD094A">
          <w:rPr>
            <w:rFonts w:ascii="Verdana" w:eastAsia="ＭＳ Ｐゴシック" w:hAnsi="Verdana" w:hint="eastAsia"/>
            <w:sz w:val="24"/>
          </w:rPr>
          <w:delText>おいて</w:delText>
        </w:r>
      </w:del>
      <w:del w:id="379" w:author="Sato Mieko" w:date="2018-11-29T13:15:00Z">
        <w:r w:rsidR="00A062D7" w:rsidRPr="00351139" w:rsidDel="003D498E">
          <w:rPr>
            <w:rFonts w:ascii="Verdana" w:eastAsia="ＭＳ Ｐゴシック" w:hAnsi="Verdana" w:hint="eastAsia"/>
            <w:sz w:val="24"/>
          </w:rPr>
          <w:delText>あなたの</w:delText>
        </w:r>
      </w:del>
      <w:r w:rsidR="00C9273A" w:rsidRPr="00351139">
        <w:rPr>
          <w:rFonts w:ascii="Verdana" w:eastAsia="ＭＳ Ｐゴシック" w:hAnsi="Verdana" w:hint="eastAsia"/>
          <w:sz w:val="24"/>
        </w:rPr>
        <w:t>選択肢</w:t>
      </w:r>
      <w:ins w:id="380" w:author="Sato Mieko" w:date="2018-11-29T13:11:00Z">
        <w:r w:rsidR="00E72355">
          <w:rPr>
            <w:rFonts w:ascii="Verdana" w:eastAsia="ＭＳ Ｐゴシック" w:hAnsi="Verdana" w:hint="eastAsia"/>
            <w:sz w:val="24"/>
          </w:rPr>
          <w:t>も</w:t>
        </w:r>
      </w:ins>
      <w:del w:id="381" w:author="Sato Mieko" w:date="2018-11-29T13:11:00Z">
        <w:r w:rsidR="00C9273A" w:rsidRPr="00351139" w:rsidDel="00E72355">
          <w:rPr>
            <w:rFonts w:ascii="Verdana" w:eastAsia="ＭＳ Ｐゴシック" w:hAnsi="Verdana" w:hint="eastAsia"/>
            <w:sz w:val="24"/>
          </w:rPr>
          <w:delText>を</w:delText>
        </w:r>
      </w:del>
      <w:r w:rsidR="00A062D7" w:rsidRPr="00351139">
        <w:rPr>
          <w:rFonts w:ascii="Verdana" w:eastAsia="ＭＳ Ｐゴシック" w:hAnsi="Verdana" w:hint="eastAsia"/>
          <w:sz w:val="24"/>
        </w:rPr>
        <w:t>広</w:t>
      </w:r>
      <w:ins w:id="382" w:author="Sato Mieko" w:date="2018-11-29T13:11:00Z">
        <w:r w:rsidR="00E72355">
          <w:rPr>
            <w:rFonts w:ascii="Verdana" w:eastAsia="ＭＳ Ｐゴシック" w:hAnsi="Verdana" w:hint="eastAsia"/>
            <w:sz w:val="24"/>
          </w:rPr>
          <w:t>がり</w:t>
        </w:r>
      </w:ins>
      <w:del w:id="383" w:author="Sato Mieko" w:date="2018-11-29T13:11:00Z">
        <w:r w:rsidR="00A062D7" w:rsidRPr="00351139" w:rsidDel="00E72355">
          <w:rPr>
            <w:rFonts w:ascii="Verdana" w:eastAsia="ＭＳ Ｐゴシック" w:hAnsi="Verdana" w:hint="eastAsia"/>
            <w:sz w:val="24"/>
          </w:rPr>
          <w:delText>げ</w:delText>
        </w:r>
      </w:del>
      <w:r w:rsidR="00C9273A" w:rsidRPr="00351139">
        <w:rPr>
          <w:rFonts w:ascii="Verdana" w:eastAsia="ＭＳ Ｐゴシック" w:hAnsi="Verdana" w:hint="eastAsia"/>
          <w:sz w:val="24"/>
        </w:rPr>
        <w:t>ます</w:t>
      </w:r>
      <w:r w:rsidR="00A062D7" w:rsidRPr="00351139">
        <w:rPr>
          <w:rFonts w:ascii="Verdana" w:eastAsia="ＭＳ Ｐゴシック" w:hAnsi="Verdana" w:hint="eastAsia"/>
          <w:sz w:val="24"/>
        </w:rPr>
        <w:t>。</w:t>
      </w:r>
      <w:del w:id="384" w:author="Sato Mieko" w:date="2018-11-28T11:56:00Z">
        <w:r w:rsidR="009B65B4" w:rsidRPr="00351139" w:rsidDel="00B7470A">
          <w:rPr>
            <w:rFonts w:ascii="Verdana" w:eastAsia="ＭＳ Ｐゴシック" w:hAnsi="Verdana" w:hint="eastAsia"/>
            <w:sz w:val="24"/>
          </w:rPr>
          <w:delText>もしも</w:delText>
        </w:r>
      </w:del>
      <w:r w:rsidR="009B65B4" w:rsidRPr="00351139">
        <w:rPr>
          <w:rFonts w:ascii="Verdana" w:eastAsia="ＭＳ Ｐゴシック" w:hAnsi="Verdana" w:hint="eastAsia"/>
          <w:sz w:val="24"/>
        </w:rPr>
        <w:t>プロジェクトから</w:t>
      </w:r>
      <w:del w:id="385" w:author="Sato Mieko" w:date="2018-11-28T11:57:00Z">
        <w:r w:rsidR="009B65B4" w:rsidRPr="00351139" w:rsidDel="00B7470A">
          <w:rPr>
            <w:rFonts w:ascii="Verdana" w:eastAsia="ＭＳ Ｐゴシック" w:hAnsi="Verdana" w:hint="eastAsia"/>
            <w:sz w:val="24"/>
          </w:rPr>
          <w:delText>本当に</w:delText>
        </w:r>
      </w:del>
      <w:r w:rsidR="009B65B4" w:rsidRPr="00351139">
        <w:rPr>
          <w:rFonts w:ascii="Verdana" w:eastAsia="ＭＳ Ｐゴシック" w:hAnsi="Verdana" w:hint="eastAsia"/>
          <w:sz w:val="24"/>
        </w:rPr>
        <w:t>離脱する</w:t>
      </w:r>
      <w:ins w:id="386" w:author="Sato Mieko" w:date="2018-11-28T11:57:00Z">
        <w:r w:rsidR="00B7470A">
          <w:rPr>
            <w:rFonts w:ascii="Verdana" w:eastAsia="ＭＳ Ｐゴシック" w:hAnsi="Verdana" w:hint="eastAsia"/>
            <w:sz w:val="24"/>
          </w:rPr>
          <w:t>決心をする時</w:t>
        </w:r>
      </w:ins>
      <w:ins w:id="387" w:author="Sato Mieko" w:date="2018-11-29T13:14:00Z">
        <w:r w:rsidR="003D498E">
          <w:rPr>
            <w:rFonts w:ascii="Verdana" w:eastAsia="ＭＳ Ｐゴシック" w:hAnsi="Verdana" w:hint="eastAsia"/>
            <w:sz w:val="24"/>
          </w:rPr>
          <w:t>は</w:t>
        </w:r>
      </w:ins>
      <w:ins w:id="388" w:author="Sato Mieko" w:date="2018-11-28T11:57:00Z">
        <w:r w:rsidR="00B7470A">
          <w:rPr>
            <w:rFonts w:ascii="Verdana" w:eastAsia="ＭＳ Ｐゴシック" w:hAnsi="Verdana" w:hint="eastAsia"/>
            <w:sz w:val="24"/>
          </w:rPr>
          <w:t>、</w:t>
        </w:r>
      </w:ins>
      <w:del w:id="389" w:author="Sato Mieko" w:date="2018-11-28T11:57:00Z">
        <w:r w:rsidR="009B65B4" w:rsidRPr="00351139" w:rsidDel="00B7470A">
          <w:rPr>
            <w:rFonts w:ascii="Verdana" w:eastAsia="ＭＳ Ｐゴシック" w:hAnsi="Verdana" w:hint="eastAsia"/>
            <w:sz w:val="24"/>
          </w:rPr>
          <w:delText>決意をしたなら、</w:delText>
        </w:r>
      </w:del>
      <w:del w:id="390" w:author="Sato Mieko" w:date="2018-11-29T13:14:00Z">
        <w:r w:rsidR="009B65B4" w:rsidRPr="00351139" w:rsidDel="003D498E">
          <w:rPr>
            <w:rFonts w:ascii="Verdana" w:eastAsia="ＭＳ Ｐゴシック" w:hAnsi="Verdana" w:hint="eastAsia"/>
            <w:sz w:val="24"/>
          </w:rPr>
          <w:delText>あなたはおそらく、</w:delText>
        </w:r>
      </w:del>
      <w:r w:rsidR="009B65B4" w:rsidRPr="00351139">
        <w:rPr>
          <w:rFonts w:ascii="Verdana" w:eastAsia="ＭＳ Ｐゴシック" w:hAnsi="Verdana" w:hint="eastAsia"/>
          <w:sz w:val="24"/>
        </w:rPr>
        <w:t>プロジェクトの解散を公表するより</w:t>
      </w:r>
      <w:del w:id="391" w:author="Sato Mieko" w:date="2018-11-28T11:58:00Z">
        <w:r w:rsidR="009B65B4" w:rsidRPr="00351139" w:rsidDel="00B7470A">
          <w:rPr>
            <w:rFonts w:ascii="Verdana" w:eastAsia="ＭＳ Ｐゴシック" w:hAnsi="Verdana" w:hint="eastAsia"/>
            <w:sz w:val="24"/>
          </w:rPr>
          <w:delText>は</w:delText>
        </w:r>
      </w:del>
      <w:r w:rsidR="009B65B4" w:rsidRPr="00351139">
        <w:rPr>
          <w:rFonts w:ascii="Verdana" w:eastAsia="ＭＳ Ｐゴシック" w:hAnsi="Verdana" w:hint="eastAsia"/>
          <w:sz w:val="24"/>
        </w:rPr>
        <w:t>、プロジェクト</w:t>
      </w:r>
      <w:ins w:id="392" w:author="Sato Mieko" w:date="2018-11-28T11:55:00Z">
        <w:r w:rsidR="00AD094A">
          <w:rPr>
            <w:rFonts w:ascii="Verdana" w:eastAsia="ＭＳ Ｐゴシック" w:hAnsi="Verdana" w:hint="eastAsia"/>
            <w:sz w:val="24"/>
          </w:rPr>
          <w:t>を管理して</w:t>
        </w:r>
      </w:ins>
      <w:del w:id="393" w:author="Sato Mieko" w:date="2018-11-28T11:55:00Z">
        <w:r w:rsidR="009B65B4" w:rsidRPr="00351139" w:rsidDel="00AD094A">
          <w:rPr>
            <w:rFonts w:ascii="Verdana" w:eastAsia="ＭＳ Ｐゴシック" w:hAnsi="Verdana" w:hint="eastAsia"/>
            <w:sz w:val="24"/>
          </w:rPr>
          <w:delText>に気を配り、</w:delText>
        </w:r>
      </w:del>
      <w:r w:rsidR="009B65B4" w:rsidRPr="00351139">
        <w:rPr>
          <w:rFonts w:ascii="Verdana" w:eastAsia="ＭＳ Ｐゴシック" w:hAnsi="Verdana" w:hint="eastAsia"/>
          <w:sz w:val="24"/>
        </w:rPr>
        <w:t>継続</w:t>
      </w:r>
      <w:ins w:id="394" w:author="Sato Mieko" w:date="2018-11-28T11:55:00Z">
        <w:r w:rsidR="00AD094A">
          <w:rPr>
            <w:rFonts w:ascii="Verdana" w:eastAsia="ＭＳ Ｐゴシック" w:hAnsi="Verdana" w:hint="eastAsia"/>
            <w:sz w:val="24"/>
          </w:rPr>
          <w:t>しようと</w:t>
        </w:r>
      </w:ins>
      <w:r w:rsidR="009B65B4" w:rsidRPr="00351139">
        <w:rPr>
          <w:rFonts w:ascii="Verdana" w:eastAsia="ＭＳ Ｐゴシック" w:hAnsi="Verdana" w:hint="eastAsia"/>
          <w:sz w:val="24"/>
        </w:rPr>
        <w:t>する人</w:t>
      </w:r>
      <w:ins w:id="395" w:author="Sato Mieko" w:date="2018-11-28T11:56:00Z">
        <w:r w:rsidR="00B7470A">
          <w:rPr>
            <w:rFonts w:ascii="Verdana" w:eastAsia="ＭＳ Ｐゴシック" w:hAnsi="Verdana" w:hint="eastAsia"/>
            <w:sz w:val="24"/>
          </w:rPr>
          <w:t>に譲りたい</w:t>
        </w:r>
      </w:ins>
      <w:del w:id="396" w:author="Sato Mieko" w:date="2018-11-28T11:56:00Z">
        <w:r w:rsidR="009B65B4" w:rsidRPr="00351139" w:rsidDel="00B7470A">
          <w:rPr>
            <w:rFonts w:ascii="Verdana" w:eastAsia="ＭＳ Ｐゴシック" w:hAnsi="Verdana" w:hint="eastAsia"/>
            <w:sz w:val="24"/>
          </w:rPr>
          <w:delText>の手に渡すことの方が好ましい</w:delText>
        </w:r>
      </w:del>
      <w:r w:rsidR="009B65B4" w:rsidRPr="00351139">
        <w:rPr>
          <w:rFonts w:ascii="Verdana" w:eastAsia="ＭＳ Ｐゴシック" w:hAnsi="Verdana" w:hint="eastAsia"/>
          <w:sz w:val="24"/>
        </w:rPr>
        <w:t>と思う</w:t>
      </w:r>
      <w:ins w:id="397" w:author="Sato Mieko" w:date="2018-11-29T13:14:00Z">
        <w:r w:rsidR="003D498E">
          <w:rPr>
            <w:rFonts w:ascii="Verdana" w:eastAsia="ＭＳ Ｐゴシック" w:hAnsi="Verdana" w:hint="eastAsia"/>
            <w:sz w:val="24"/>
          </w:rPr>
          <w:t>ものです。</w:t>
        </w:r>
      </w:ins>
      <w:del w:id="398" w:author="Sato Mieko" w:date="2018-11-29T13:14:00Z">
        <w:r w:rsidR="009B65B4" w:rsidRPr="00351139" w:rsidDel="003D498E">
          <w:rPr>
            <w:rFonts w:ascii="Verdana" w:eastAsia="ＭＳ Ｐゴシック" w:hAnsi="Verdana" w:hint="eastAsia"/>
            <w:sz w:val="24"/>
          </w:rPr>
          <w:delText>でしょう。</w:delText>
        </w:r>
      </w:del>
      <w:del w:id="399" w:author="Sato Mieko" w:date="2018-11-28T11:56:00Z">
        <w:r w:rsidR="007474C9" w:rsidRPr="00351139" w:rsidDel="00B7470A">
          <w:rPr>
            <w:rFonts w:ascii="Verdana" w:eastAsia="ＭＳ Ｐゴシック" w:hAnsi="Verdana" w:hint="eastAsia"/>
            <w:sz w:val="24"/>
          </w:rPr>
          <w:delText xml:space="preserve">　</w:delText>
        </w:r>
      </w:del>
    </w:p>
    <w:p w14:paraId="2F45B70B" w14:textId="77777777" w:rsidR="00740B6F" w:rsidRPr="00351139" w:rsidRDefault="00740B6F" w:rsidP="00E83E55">
      <w:pPr>
        <w:rPr>
          <w:rFonts w:ascii="Verdana" w:eastAsia="ＭＳ Ｐゴシック" w:hAnsi="Verdana"/>
          <w:sz w:val="24"/>
        </w:rPr>
      </w:pPr>
    </w:p>
    <w:p w14:paraId="208BDE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early steps lay the groundwork for project success by establishing a level of trust that will allow a healthy ecosystem and commercial dependencies to be built around your project.</w:t>
      </w:r>
    </w:p>
    <w:p w14:paraId="30F56586" w14:textId="2D1ACD50" w:rsidR="00E83E55" w:rsidRPr="00351139" w:rsidRDefault="007474C9" w:rsidP="00E83E55">
      <w:pPr>
        <w:rPr>
          <w:rFonts w:ascii="Verdana" w:eastAsia="ＭＳ Ｐゴシック" w:hAnsi="Verdana"/>
          <w:sz w:val="24"/>
        </w:rPr>
      </w:pPr>
      <w:r w:rsidRPr="00351139">
        <w:rPr>
          <w:rFonts w:ascii="Verdana" w:eastAsia="ＭＳ Ｐゴシック" w:hAnsi="Verdana" w:hint="eastAsia"/>
          <w:sz w:val="24"/>
        </w:rPr>
        <w:t>このような初期</w:t>
      </w:r>
      <w:r w:rsidR="00C756F3" w:rsidRPr="00351139">
        <w:rPr>
          <w:rFonts w:ascii="Verdana" w:eastAsia="ＭＳ Ｐゴシック" w:hAnsi="Verdana" w:hint="eastAsia"/>
          <w:sz w:val="24"/>
        </w:rPr>
        <w:t>段階の</w:t>
      </w:r>
      <w:del w:id="400" w:author="Date Masahiro" w:date="2018-10-12T10:04:00Z">
        <w:r w:rsidR="00C756F3" w:rsidRPr="00351139" w:rsidDel="00E95850">
          <w:rPr>
            <w:rFonts w:ascii="Verdana" w:eastAsia="ＭＳ Ｐゴシック" w:hAnsi="Verdana" w:hint="eastAsia"/>
            <w:sz w:val="24"/>
          </w:rPr>
          <w:delText>手筈</w:delText>
        </w:r>
      </w:del>
      <w:ins w:id="401" w:author="Date Masahiro" w:date="2018-10-12T10:04:00Z">
        <w:r w:rsidR="00E95850">
          <w:rPr>
            <w:rFonts w:ascii="Verdana" w:eastAsia="ＭＳ Ｐゴシック" w:hAnsi="Verdana" w:hint="eastAsia"/>
            <w:sz w:val="24"/>
          </w:rPr>
          <w:t>準備</w:t>
        </w:r>
      </w:ins>
      <w:del w:id="402" w:author="Sato Mieko" w:date="2018-11-28T12:03:00Z">
        <w:r w:rsidR="002039EE" w:rsidRPr="00351139" w:rsidDel="008653CD">
          <w:rPr>
            <w:rFonts w:ascii="Verdana" w:eastAsia="ＭＳ Ｐゴシック" w:hAnsi="Verdana" w:hint="eastAsia"/>
            <w:sz w:val="24"/>
          </w:rPr>
          <w:delText>は</w:delText>
        </w:r>
      </w:del>
      <w:ins w:id="403" w:author="Sato Mieko" w:date="2018-11-28T12:03:00Z">
        <w:r w:rsidR="008653CD">
          <w:rPr>
            <w:rFonts w:ascii="Verdana" w:eastAsia="ＭＳ Ｐゴシック" w:hAnsi="Verdana" w:hint="eastAsia"/>
            <w:sz w:val="24"/>
          </w:rPr>
          <w:t>が</w:t>
        </w:r>
      </w:ins>
      <w:r w:rsidR="002039EE" w:rsidRPr="00351139">
        <w:rPr>
          <w:rFonts w:ascii="Verdana" w:eastAsia="ＭＳ Ｐゴシック" w:hAnsi="Verdana" w:hint="eastAsia"/>
          <w:sz w:val="24"/>
        </w:rPr>
        <w:t>、プロジェクト</w:t>
      </w:r>
      <w:del w:id="404" w:author="Sato Mieko" w:date="2018-11-28T12:06:00Z">
        <w:r w:rsidR="002039EE" w:rsidRPr="00351139" w:rsidDel="00E036B6">
          <w:rPr>
            <w:rFonts w:ascii="Verdana" w:eastAsia="ＭＳ Ｐゴシック" w:hAnsi="Verdana" w:hint="eastAsia"/>
            <w:sz w:val="24"/>
          </w:rPr>
          <w:delText>の周り</w:delText>
        </w:r>
      </w:del>
      <w:r w:rsidR="002039EE" w:rsidRPr="00351139">
        <w:rPr>
          <w:rFonts w:ascii="Verdana" w:eastAsia="ＭＳ Ｐゴシック" w:hAnsi="Verdana" w:hint="eastAsia"/>
          <w:sz w:val="24"/>
        </w:rPr>
        <w:t>に健全なエコシステム</w:t>
      </w:r>
      <w:del w:id="405" w:author="Sato Mieko" w:date="2018-11-29T13:20:00Z">
        <w:r w:rsidR="002039EE" w:rsidRPr="00351139" w:rsidDel="00733FBD">
          <w:rPr>
            <w:rFonts w:ascii="Verdana" w:eastAsia="ＭＳ Ｐゴシック" w:hAnsi="Verdana" w:hint="eastAsia"/>
            <w:sz w:val="24"/>
          </w:rPr>
          <w:delText>と</w:delText>
        </w:r>
      </w:del>
      <w:ins w:id="406" w:author="Sato Mieko" w:date="2018-11-29T13:20:00Z">
        <w:r w:rsidR="00733FBD">
          <w:rPr>
            <w:rFonts w:ascii="Verdana" w:eastAsia="ＭＳ Ｐゴシック" w:hAnsi="Verdana" w:hint="eastAsia"/>
            <w:sz w:val="24"/>
          </w:rPr>
          <w:t>や</w:t>
        </w:r>
      </w:ins>
      <w:ins w:id="407" w:author="Date Masahiro" w:date="2018-10-12T10:09:00Z">
        <w:r w:rsidR="00B25EC5">
          <w:rPr>
            <w:rFonts w:ascii="Verdana" w:eastAsia="ＭＳ Ｐゴシック" w:hAnsi="Verdana" w:hint="eastAsia"/>
            <w:sz w:val="24"/>
          </w:rPr>
          <w:t>ビジネス上の</w:t>
        </w:r>
      </w:ins>
      <w:del w:id="408" w:author="Date Masahiro" w:date="2018-10-12T10:09:00Z">
        <w:r w:rsidR="002039EE" w:rsidRPr="00351139" w:rsidDel="00B25EC5">
          <w:rPr>
            <w:rFonts w:ascii="Verdana" w:eastAsia="ＭＳ Ｐゴシック" w:hAnsi="Verdana" w:hint="eastAsia"/>
            <w:sz w:val="24"/>
          </w:rPr>
          <w:delText>商業的な</w:delText>
        </w:r>
      </w:del>
      <w:r w:rsidR="002039EE" w:rsidRPr="00351139">
        <w:rPr>
          <w:rFonts w:ascii="Verdana" w:eastAsia="ＭＳ Ｐゴシック" w:hAnsi="Verdana" w:hint="eastAsia"/>
          <w:sz w:val="24"/>
        </w:rPr>
        <w:t>依存</w:t>
      </w:r>
      <w:ins w:id="409" w:author="Date Masahiro" w:date="2018-10-12T10:09:00Z">
        <w:r w:rsidR="00B25EC5">
          <w:rPr>
            <w:rFonts w:ascii="Verdana" w:eastAsia="ＭＳ Ｐゴシック" w:hAnsi="Verdana" w:hint="eastAsia"/>
            <w:sz w:val="24"/>
          </w:rPr>
          <w:t>関係</w:t>
        </w:r>
      </w:ins>
      <w:r w:rsidR="002039EE" w:rsidRPr="00351139">
        <w:rPr>
          <w:rFonts w:ascii="Verdana" w:eastAsia="ＭＳ Ｐゴシック" w:hAnsi="Verdana" w:hint="eastAsia"/>
          <w:sz w:val="24"/>
        </w:rPr>
        <w:t>を築</w:t>
      </w:r>
      <w:del w:id="410" w:author="Sato Mieko" w:date="2018-11-28T12:01:00Z">
        <w:r w:rsidR="00C756F3" w:rsidRPr="00351139" w:rsidDel="008653CD">
          <w:rPr>
            <w:rFonts w:ascii="Verdana" w:eastAsia="ＭＳ Ｐゴシック" w:hAnsi="Verdana" w:hint="eastAsia"/>
            <w:sz w:val="24"/>
          </w:rPr>
          <w:delText>く</w:delText>
        </w:r>
        <w:r w:rsidR="002039EE" w:rsidRPr="00351139" w:rsidDel="008653CD">
          <w:rPr>
            <w:rFonts w:ascii="Verdana" w:eastAsia="ＭＳ Ｐゴシック" w:hAnsi="Verdana" w:hint="eastAsia"/>
            <w:sz w:val="24"/>
          </w:rPr>
          <w:delText>ことが可能な</w:delText>
        </w:r>
      </w:del>
      <w:ins w:id="411" w:author="Sato Mieko" w:date="2018-11-29T13:20:00Z">
        <w:r w:rsidR="00733FBD">
          <w:rPr>
            <w:rFonts w:ascii="Verdana" w:eastAsia="ＭＳ Ｐゴシック" w:hAnsi="Verdana" w:hint="eastAsia"/>
            <w:sz w:val="24"/>
          </w:rPr>
          <w:t>く</w:t>
        </w:r>
      </w:ins>
      <w:r w:rsidR="002039EE" w:rsidRPr="00351139">
        <w:rPr>
          <w:rFonts w:ascii="Verdana" w:eastAsia="ＭＳ Ｐゴシック" w:hAnsi="Verdana" w:hint="eastAsia"/>
          <w:sz w:val="24"/>
        </w:rPr>
        <w:t>信頼レベルを確立</w:t>
      </w:r>
      <w:del w:id="412" w:author="Sato Mieko" w:date="2018-11-28T12:02:00Z">
        <w:r w:rsidR="002039EE" w:rsidRPr="00351139" w:rsidDel="008653CD">
          <w:rPr>
            <w:rFonts w:ascii="Verdana" w:eastAsia="ＭＳ Ｐゴシック" w:hAnsi="Verdana" w:hint="eastAsia"/>
            <w:sz w:val="24"/>
          </w:rPr>
          <w:delText>すること</w:delText>
        </w:r>
        <w:r w:rsidR="00C756F3" w:rsidRPr="00351139" w:rsidDel="008653CD">
          <w:rPr>
            <w:rFonts w:ascii="Verdana" w:eastAsia="ＭＳ Ｐゴシック" w:hAnsi="Verdana" w:hint="eastAsia"/>
            <w:sz w:val="24"/>
          </w:rPr>
          <w:delText>で</w:delText>
        </w:r>
      </w:del>
      <w:ins w:id="413" w:author="Sato Mieko" w:date="2018-11-28T12:02:00Z">
        <w:r w:rsidR="008653CD">
          <w:rPr>
            <w:rFonts w:ascii="Verdana" w:eastAsia="ＭＳ Ｐゴシック" w:hAnsi="Verdana" w:hint="eastAsia"/>
            <w:sz w:val="24"/>
          </w:rPr>
          <w:t>し、</w:t>
        </w:r>
      </w:ins>
      <w:r w:rsidRPr="00351139">
        <w:rPr>
          <w:rFonts w:ascii="Verdana" w:eastAsia="ＭＳ Ｐゴシック" w:hAnsi="Verdana" w:hint="eastAsia"/>
          <w:sz w:val="24"/>
        </w:rPr>
        <w:t>プロジェクト成功の</w:t>
      </w:r>
      <w:r w:rsidR="002039EE" w:rsidRPr="00351139">
        <w:rPr>
          <w:rFonts w:ascii="Verdana" w:eastAsia="ＭＳ Ｐゴシック" w:hAnsi="Verdana" w:hint="eastAsia"/>
          <w:sz w:val="24"/>
        </w:rPr>
        <w:t>基礎</w:t>
      </w:r>
      <w:ins w:id="414" w:author="Sato Mieko" w:date="2018-11-28T12:04:00Z">
        <w:r w:rsidR="008653CD">
          <w:rPr>
            <w:rFonts w:ascii="Verdana" w:eastAsia="ＭＳ Ｐゴシック" w:hAnsi="Verdana" w:hint="eastAsia"/>
            <w:sz w:val="24"/>
          </w:rPr>
          <w:t>を作り</w:t>
        </w:r>
      </w:ins>
      <w:del w:id="415" w:author="Sato Mieko" w:date="2018-11-28T12:04:00Z">
        <w:r w:rsidR="002039EE" w:rsidRPr="00351139" w:rsidDel="008653CD">
          <w:rPr>
            <w:rFonts w:ascii="Verdana" w:eastAsia="ＭＳ Ｐゴシック" w:hAnsi="Verdana" w:hint="eastAsia"/>
            <w:sz w:val="24"/>
          </w:rPr>
          <w:delText>となり</w:delText>
        </w:r>
      </w:del>
      <w:r w:rsidR="002039EE" w:rsidRPr="00351139">
        <w:rPr>
          <w:rFonts w:ascii="Verdana" w:eastAsia="ＭＳ Ｐゴシック" w:hAnsi="Verdana" w:hint="eastAsia"/>
          <w:sz w:val="24"/>
        </w:rPr>
        <w:t>ます。</w:t>
      </w:r>
    </w:p>
    <w:p w14:paraId="51449D92" w14:textId="77777777" w:rsidR="007474C9" w:rsidRPr="00351139" w:rsidRDefault="007474C9" w:rsidP="00E83E55">
      <w:pPr>
        <w:rPr>
          <w:rFonts w:ascii="Verdana" w:eastAsia="ＭＳ Ｐゴシック" w:hAnsi="Verdana"/>
          <w:sz w:val="24"/>
        </w:rPr>
      </w:pPr>
    </w:p>
    <w:p w14:paraId="505DC65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When you’re starting your project, you’re trying to get people to trust you and allay their fears about joining the project and using your code. Later, if you say, ‘Hey, this project’s going to go away soon,’ that is not going to help with trust. Instead, you should say you’re going to do your best to make it work out if it will ever be ended, and that you promise not to just drop users. Tell them you’ll let them know what is happening at each step. Give them time to transition, and work on ways to help with the transition. That can be very helpful.”</w:t>
      </w:r>
    </w:p>
    <w:p w14:paraId="388F3C25" w14:textId="1A94B568" w:rsidR="00F855DA" w:rsidRPr="00351139" w:rsidRDefault="00F855DA" w:rsidP="00E83E55">
      <w:pPr>
        <w:rPr>
          <w:rFonts w:ascii="Verdana" w:eastAsia="ＭＳ Ｐゴシック" w:hAnsi="Verdana"/>
          <w:sz w:val="24"/>
        </w:rPr>
      </w:pPr>
      <w:r w:rsidRPr="00351139">
        <w:rPr>
          <w:rFonts w:ascii="Verdana" w:eastAsia="ＭＳ Ｐゴシック" w:hAnsi="Verdana" w:hint="eastAsia"/>
          <w:sz w:val="24"/>
        </w:rPr>
        <w:t>「</w:t>
      </w:r>
      <w:del w:id="416" w:author="Sato Mieko" w:date="2018-11-28T13:39:00Z">
        <w:r w:rsidR="00AD3472" w:rsidRPr="00351139" w:rsidDel="00030E2E">
          <w:rPr>
            <w:rFonts w:ascii="Verdana" w:eastAsia="ＭＳ Ｐゴシック" w:hAnsi="Verdana" w:hint="eastAsia"/>
            <w:sz w:val="24"/>
          </w:rPr>
          <w:delText>あなた</w:delText>
        </w:r>
      </w:del>
      <w:del w:id="417" w:author="Sato Mieko" w:date="2018-11-28T12:10:00Z">
        <w:r w:rsidR="00AD3472" w:rsidRPr="00351139" w:rsidDel="00E036B6">
          <w:rPr>
            <w:rFonts w:ascii="Verdana" w:eastAsia="ＭＳ Ｐゴシック" w:hAnsi="Verdana" w:hint="eastAsia"/>
            <w:sz w:val="24"/>
          </w:rPr>
          <w:delText>が</w:delText>
        </w:r>
      </w:del>
      <w:r w:rsidRPr="00351139">
        <w:rPr>
          <w:rFonts w:ascii="Verdana" w:eastAsia="ＭＳ Ｐゴシック" w:hAnsi="Verdana" w:hint="eastAsia"/>
          <w:sz w:val="24"/>
        </w:rPr>
        <w:t>プロジェクトを開始する</w:t>
      </w:r>
      <w:ins w:id="418" w:author="Sato Mieko" w:date="2018-11-28T13:37:00Z">
        <w:r w:rsidR="00852003">
          <w:rPr>
            <w:rFonts w:ascii="Verdana" w:eastAsia="ＭＳ Ｐゴシック" w:hAnsi="Verdana" w:hint="eastAsia"/>
            <w:sz w:val="24"/>
          </w:rPr>
          <w:t>時</w:t>
        </w:r>
      </w:ins>
      <w:ins w:id="419" w:author="Sato Mieko" w:date="2018-11-28T13:42:00Z">
        <w:r w:rsidR="00030E2E">
          <w:rPr>
            <w:rFonts w:ascii="Verdana" w:eastAsia="ＭＳ Ｐゴシック" w:hAnsi="Verdana" w:hint="eastAsia"/>
            <w:sz w:val="24"/>
          </w:rPr>
          <w:t>は</w:t>
        </w:r>
      </w:ins>
      <w:del w:id="420" w:author="Sato Mieko" w:date="2018-11-28T13:37:00Z">
        <w:r w:rsidRPr="00351139" w:rsidDel="00852003">
          <w:rPr>
            <w:rFonts w:ascii="Verdana" w:eastAsia="ＭＳ Ｐゴシック" w:hAnsi="Verdana" w:hint="eastAsia"/>
            <w:sz w:val="24"/>
          </w:rPr>
          <w:delText>とき</w:delText>
        </w:r>
      </w:del>
      <w:r w:rsidRPr="00351139">
        <w:rPr>
          <w:rFonts w:ascii="Verdana" w:eastAsia="ＭＳ Ｐゴシック" w:hAnsi="Verdana" w:hint="eastAsia"/>
          <w:sz w:val="24"/>
        </w:rPr>
        <w:t>、人々</w:t>
      </w:r>
      <w:del w:id="421" w:author="Sato Mieko" w:date="2018-11-28T13:38:00Z">
        <w:r w:rsidRPr="00351139" w:rsidDel="00030E2E">
          <w:rPr>
            <w:rFonts w:ascii="Verdana" w:eastAsia="ＭＳ Ｐゴシック" w:hAnsi="Verdana" w:hint="eastAsia"/>
            <w:sz w:val="24"/>
          </w:rPr>
          <w:delText>が</w:delText>
        </w:r>
      </w:del>
      <w:ins w:id="422" w:author="Sato Mieko" w:date="2018-11-28T13:38:00Z">
        <w:r w:rsidR="00030E2E">
          <w:rPr>
            <w:rFonts w:ascii="Verdana" w:eastAsia="ＭＳ Ｐゴシック" w:hAnsi="Verdana" w:hint="eastAsia"/>
            <w:sz w:val="24"/>
          </w:rPr>
          <w:t>の</w:t>
        </w:r>
      </w:ins>
      <w:del w:id="423" w:author="Sato Mieko" w:date="2018-11-28T13:38:00Z">
        <w:r w:rsidRPr="00351139" w:rsidDel="00030E2E">
          <w:rPr>
            <w:rFonts w:ascii="Verdana" w:eastAsia="ＭＳ Ｐゴシック" w:hAnsi="Verdana" w:hint="eastAsia"/>
            <w:sz w:val="24"/>
          </w:rPr>
          <w:delText>あなたを</w:delText>
        </w:r>
      </w:del>
      <w:r w:rsidRPr="00351139">
        <w:rPr>
          <w:rFonts w:ascii="Verdana" w:eastAsia="ＭＳ Ｐゴシック" w:hAnsi="Verdana" w:hint="eastAsia"/>
          <w:sz w:val="24"/>
        </w:rPr>
        <w:t>信頼</w:t>
      </w:r>
      <w:ins w:id="424" w:author="Sato Mieko" w:date="2018-11-28T13:38:00Z">
        <w:r w:rsidR="00030E2E">
          <w:rPr>
            <w:rFonts w:ascii="Verdana" w:eastAsia="ＭＳ Ｐゴシック" w:hAnsi="Verdana" w:hint="eastAsia"/>
            <w:sz w:val="24"/>
          </w:rPr>
          <w:t>を得て</w:t>
        </w:r>
      </w:ins>
      <w:del w:id="425" w:author="Sato Mieko" w:date="2018-11-28T13:38:00Z">
        <w:r w:rsidRPr="00351139" w:rsidDel="00030E2E">
          <w:rPr>
            <w:rFonts w:ascii="Verdana" w:eastAsia="ＭＳ Ｐゴシック" w:hAnsi="Verdana" w:hint="eastAsia"/>
            <w:sz w:val="24"/>
          </w:rPr>
          <w:delText>し</w:delText>
        </w:r>
      </w:del>
      <w:r w:rsidRPr="00351139">
        <w:rPr>
          <w:rFonts w:ascii="Verdana" w:eastAsia="ＭＳ Ｐゴシック" w:hAnsi="Verdana" w:hint="eastAsia"/>
          <w:sz w:val="24"/>
        </w:rPr>
        <w:t>、プロジェクトに参加することやコードを使用することに対する</w:t>
      </w:r>
      <w:ins w:id="426" w:author="Sato Mieko" w:date="2018-11-28T13:38:00Z">
        <w:r w:rsidR="00030E2E">
          <w:rPr>
            <w:rFonts w:ascii="Verdana" w:eastAsia="ＭＳ Ｐゴシック" w:hAnsi="Verdana" w:hint="eastAsia"/>
            <w:sz w:val="24"/>
          </w:rPr>
          <w:t>彼らの</w:t>
        </w:r>
      </w:ins>
      <w:ins w:id="427" w:author="Sato Mieko" w:date="2018-11-28T13:43:00Z">
        <w:r w:rsidR="00030E2E">
          <w:rPr>
            <w:rFonts w:ascii="Verdana" w:eastAsia="ＭＳ Ｐゴシック" w:hAnsi="Verdana" w:hint="eastAsia"/>
            <w:sz w:val="24"/>
          </w:rPr>
          <w:t>不安</w:t>
        </w:r>
      </w:ins>
      <w:del w:id="428" w:author="Sato Mieko" w:date="2018-11-28T13:43:00Z">
        <w:r w:rsidRPr="00351139" w:rsidDel="00030E2E">
          <w:rPr>
            <w:rFonts w:ascii="Verdana" w:eastAsia="ＭＳ Ｐゴシック" w:hAnsi="Verdana" w:hint="eastAsia"/>
            <w:sz w:val="24"/>
          </w:rPr>
          <w:delText>心配</w:delText>
        </w:r>
      </w:del>
      <w:r w:rsidRPr="00351139">
        <w:rPr>
          <w:rFonts w:ascii="Verdana" w:eastAsia="ＭＳ Ｐゴシック" w:hAnsi="Verdana" w:hint="eastAsia"/>
          <w:sz w:val="24"/>
        </w:rPr>
        <w:t>を軽くしようと</w:t>
      </w:r>
      <w:ins w:id="429" w:author="Sato Mieko" w:date="2018-11-28T13:42:00Z">
        <w:r w:rsidR="00030E2E">
          <w:rPr>
            <w:rFonts w:ascii="Verdana" w:eastAsia="ＭＳ Ｐゴシック" w:hAnsi="Verdana" w:hint="eastAsia"/>
            <w:sz w:val="24"/>
          </w:rPr>
          <w:t>するものです</w:t>
        </w:r>
      </w:ins>
      <w:ins w:id="430" w:author="Sato Mieko" w:date="2018-11-28T13:41:00Z">
        <w:r w:rsidR="00030E2E">
          <w:rPr>
            <w:rFonts w:ascii="Verdana" w:eastAsia="ＭＳ Ｐゴシック" w:hAnsi="Verdana" w:hint="eastAsia"/>
            <w:sz w:val="24"/>
          </w:rPr>
          <w:t>。</w:t>
        </w:r>
      </w:ins>
      <w:del w:id="431" w:author="Sato Mieko" w:date="2018-11-28T13:41:00Z">
        <w:r w:rsidRPr="00351139" w:rsidDel="00030E2E">
          <w:rPr>
            <w:rFonts w:ascii="Verdana" w:eastAsia="ＭＳ Ｐゴシック" w:hAnsi="Verdana" w:hint="eastAsia"/>
            <w:sz w:val="24"/>
          </w:rPr>
          <w:delText>する</w:delText>
        </w:r>
      </w:del>
      <w:del w:id="432" w:author="Sato Mieko" w:date="2018-11-28T13:40:00Z">
        <w:r w:rsidRPr="00351139" w:rsidDel="00030E2E">
          <w:rPr>
            <w:rFonts w:ascii="Verdana" w:eastAsia="ＭＳ Ｐゴシック" w:hAnsi="Verdana" w:hint="eastAsia"/>
            <w:sz w:val="24"/>
          </w:rPr>
          <w:delText>でしょう。</w:delText>
        </w:r>
      </w:del>
      <w:r w:rsidRPr="00351139">
        <w:rPr>
          <w:rFonts w:ascii="Verdana" w:eastAsia="ＭＳ Ｐゴシック" w:hAnsi="Verdana" w:hint="eastAsia"/>
          <w:sz w:val="24"/>
        </w:rPr>
        <w:t>その後で、</w:t>
      </w:r>
      <w:ins w:id="433" w:author="Sato Mieko" w:date="2018-11-28T13:43:00Z">
        <w:r w:rsidR="00030E2E">
          <w:rPr>
            <w:rFonts w:ascii="Verdana" w:eastAsia="ＭＳ Ｐゴシック" w:hAnsi="Verdana" w:hint="eastAsia"/>
            <w:sz w:val="24"/>
          </w:rPr>
          <w:t>もし</w:t>
        </w:r>
      </w:ins>
      <w:ins w:id="434" w:author="Sato Mieko" w:date="2018-11-28T12:12:00Z">
        <w:r w:rsidR="00E036B6">
          <w:rPr>
            <w:rFonts w:ascii="Verdana" w:eastAsia="ＭＳ Ｐゴシック" w:hAnsi="Verdana" w:hint="eastAsia"/>
            <w:sz w:val="24"/>
          </w:rPr>
          <w:t>「この</w:t>
        </w:r>
      </w:ins>
      <w:r w:rsidRPr="00351139">
        <w:rPr>
          <w:rFonts w:ascii="Verdana" w:eastAsia="ＭＳ Ｐゴシック" w:hAnsi="Verdana" w:hint="eastAsia"/>
          <w:sz w:val="24"/>
        </w:rPr>
        <w:t>プロジェクト</w:t>
      </w:r>
      <w:ins w:id="435" w:author="Sato Mieko" w:date="2018-11-28T12:12:00Z">
        <w:r w:rsidR="00E036B6">
          <w:rPr>
            <w:rFonts w:ascii="Verdana" w:eastAsia="ＭＳ Ｐゴシック" w:hAnsi="Verdana" w:hint="eastAsia"/>
            <w:sz w:val="24"/>
          </w:rPr>
          <w:t>は</w:t>
        </w:r>
      </w:ins>
      <w:del w:id="436" w:author="Sato Mieko" w:date="2018-11-28T12:12:00Z">
        <w:r w:rsidRPr="00351139" w:rsidDel="00E036B6">
          <w:rPr>
            <w:rFonts w:ascii="Verdana" w:eastAsia="ＭＳ Ｐゴシック" w:hAnsi="Verdana" w:hint="eastAsia"/>
            <w:sz w:val="24"/>
          </w:rPr>
          <w:delText>が</w:delText>
        </w:r>
      </w:del>
      <w:r w:rsidRPr="00351139">
        <w:rPr>
          <w:rFonts w:ascii="Verdana" w:eastAsia="ＭＳ Ｐゴシック" w:hAnsi="Verdana" w:hint="eastAsia"/>
          <w:sz w:val="24"/>
        </w:rPr>
        <w:t>もうすぐ無くなってしまう</w:t>
      </w:r>
      <w:ins w:id="437" w:author="Sato Mieko" w:date="2018-11-28T12:12:00Z">
        <w:r w:rsidR="00E036B6">
          <w:rPr>
            <w:rFonts w:ascii="Verdana" w:eastAsia="ＭＳ Ｐゴシック" w:hAnsi="Verdana" w:hint="eastAsia"/>
            <w:sz w:val="24"/>
          </w:rPr>
          <w:t>」</w:t>
        </w:r>
      </w:ins>
      <w:r w:rsidRPr="00351139">
        <w:rPr>
          <w:rFonts w:ascii="Verdana" w:eastAsia="ＭＳ Ｐゴシック" w:hAnsi="Verdana" w:hint="eastAsia"/>
          <w:sz w:val="24"/>
        </w:rPr>
        <w:t>などと言</w:t>
      </w:r>
      <w:ins w:id="438" w:author="Sato Mieko" w:date="2018-11-28T12:11:00Z">
        <w:r w:rsidR="00E036B6">
          <w:rPr>
            <w:rFonts w:ascii="Verdana" w:eastAsia="ＭＳ Ｐゴシック" w:hAnsi="Verdana" w:hint="eastAsia"/>
            <w:sz w:val="24"/>
          </w:rPr>
          <w:t>えば、</w:t>
        </w:r>
      </w:ins>
      <w:del w:id="439" w:author="Sato Mieko" w:date="2018-11-28T12:11:00Z">
        <w:r w:rsidRPr="00351139" w:rsidDel="00E036B6">
          <w:rPr>
            <w:rFonts w:ascii="Verdana" w:eastAsia="ＭＳ Ｐゴシック" w:hAnsi="Verdana" w:hint="eastAsia"/>
            <w:sz w:val="24"/>
          </w:rPr>
          <w:delText>うと、</w:delText>
        </w:r>
      </w:del>
      <w:r w:rsidRPr="00351139">
        <w:rPr>
          <w:rFonts w:ascii="Verdana" w:eastAsia="ＭＳ Ｐゴシック" w:hAnsi="Verdana" w:hint="eastAsia"/>
          <w:sz w:val="24"/>
        </w:rPr>
        <w:t>信頼</w:t>
      </w:r>
      <w:r w:rsidR="0029277C" w:rsidRPr="00351139">
        <w:rPr>
          <w:rFonts w:ascii="Verdana" w:eastAsia="ＭＳ Ｐゴシック" w:hAnsi="Verdana" w:hint="eastAsia"/>
          <w:sz w:val="24"/>
        </w:rPr>
        <w:t>を損ねること</w:t>
      </w:r>
      <w:r w:rsidR="00AD3472" w:rsidRPr="00351139">
        <w:rPr>
          <w:rFonts w:ascii="Verdana" w:eastAsia="ＭＳ Ｐゴシック" w:hAnsi="Verdana" w:hint="eastAsia"/>
          <w:sz w:val="24"/>
        </w:rPr>
        <w:t>になります</w:t>
      </w:r>
      <w:r w:rsidR="0029277C" w:rsidRPr="00351139">
        <w:rPr>
          <w:rFonts w:ascii="Verdana" w:eastAsia="ＭＳ Ｐゴシック" w:hAnsi="Verdana" w:hint="eastAsia"/>
          <w:sz w:val="24"/>
        </w:rPr>
        <w:t>。そ</w:t>
      </w:r>
      <w:r w:rsidR="00AD3472" w:rsidRPr="00351139">
        <w:rPr>
          <w:rFonts w:ascii="Verdana" w:eastAsia="ＭＳ Ｐゴシック" w:hAnsi="Verdana" w:hint="eastAsia"/>
          <w:sz w:val="24"/>
        </w:rPr>
        <w:t>うではなく</w:t>
      </w:r>
      <w:r w:rsidR="0029277C" w:rsidRPr="00351139">
        <w:rPr>
          <w:rFonts w:ascii="Verdana" w:eastAsia="ＭＳ Ｐゴシック" w:hAnsi="Verdana" w:hint="eastAsia"/>
          <w:sz w:val="24"/>
        </w:rPr>
        <w:t>、</w:t>
      </w:r>
      <w:ins w:id="440" w:author="Sato Mieko" w:date="2018-11-28T12:13:00Z">
        <w:r w:rsidR="00E036B6">
          <w:rPr>
            <w:rFonts w:ascii="Verdana" w:eastAsia="ＭＳ Ｐゴシック" w:hAnsi="Verdana" w:hint="eastAsia"/>
            <w:sz w:val="24"/>
          </w:rPr>
          <w:t>「</w:t>
        </w:r>
      </w:ins>
      <w:r w:rsidR="0029277C" w:rsidRPr="00351139">
        <w:rPr>
          <w:rFonts w:ascii="Verdana" w:eastAsia="ＭＳ Ｐゴシック" w:hAnsi="Verdana" w:hint="eastAsia"/>
          <w:sz w:val="24"/>
        </w:rPr>
        <w:t>プロジェクト</w:t>
      </w:r>
      <w:del w:id="441" w:author="Sato Mieko" w:date="2018-11-28T13:45:00Z">
        <w:r w:rsidR="0029277C" w:rsidRPr="00351139" w:rsidDel="00030E2E">
          <w:rPr>
            <w:rFonts w:ascii="Verdana" w:eastAsia="ＭＳ Ｐゴシック" w:hAnsi="Verdana" w:hint="eastAsia"/>
            <w:sz w:val="24"/>
          </w:rPr>
          <w:delText>が</w:delText>
        </w:r>
      </w:del>
      <w:ins w:id="442" w:author="Sato Mieko" w:date="2018-11-28T13:45:00Z">
        <w:r w:rsidR="00030E2E">
          <w:rPr>
            <w:rFonts w:ascii="Verdana" w:eastAsia="ＭＳ Ｐゴシック" w:hAnsi="Verdana" w:hint="eastAsia"/>
            <w:sz w:val="24"/>
          </w:rPr>
          <w:t>は</w:t>
        </w:r>
      </w:ins>
      <w:r w:rsidR="0029277C" w:rsidRPr="00351139">
        <w:rPr>
          <w:rFonts w:ascii="Verdana" w:eastAsia="ＭＳ Ｐゴシック" w:hAnsi="Verdana" w:hint="eastAsia"/>
          <w:sz w:val="24"/>
        </w:rPr>
        <w:t>いつか終了</w:t>
      </w:r>
      <w:ins w:id="443" w:author="Sato Mieko" w:date="2018-11-28T13:45:00Z">
        <w:r w:rsidR="00030E2E">
          <w:rPr>
            <w:rFonts w:ascii="Verdana" w:eastAsia="ＭＳ Ｐゴシック" w:hAnsi="Verdana" w:hint="eastAsia"/>
            <w:sz w:val="24"/>
          </w:rPr>
          <w:t>するかもしれないが</w:t>
        </w:r>
      </w:ins>
      <w:del w:id="444" w:author="Sato Mieko" w:date="2018-11-28T13:45:00Z">
        <w:r w:rsidR="0029277C" w:rsidRPr="00351139" w:rsidDel="00030E2E">
          <w:rPr>
            <w:rFonts w:ascii="Verdana" w:eastAsia="ＭＳ Ｐゴシック" w:hAnsi="Verdana" w:hint="eastAsia"/>
            <w:sz w:val="24"/>
          </w:rPr>
          <w:delText>しても</w:delText>
        </w:r>
      </w:del>
      <w:r w:rsidR="0029277C" w:rsidRPr="00351139">
        <w:rPr>
          <w:rFonts w:ascii="Verdana" w:eastAsia="ＭＳ Ｐゴシック" w:hAnsi="Verdana" w:hint="eastAsia"/>
          <w:sz w:val="24"/>
        </w:rPr>
        <w:t>、プロジェクトがうまく行くように最大限の努力を尽く</w:t>
      </w:r>
      <w:ins w:id="445" w:author="Sato Mieko" w:date="2018-11-28T12:13:00Z">
        <w:r w:rsidR="00E036B6">
          <w:rPr>
            <w:rFonts w:ascii="Verdana" w:eastAsia="ＭＳ Ｐゴシック" w:hAnsi="Verdana" w:hint="eastAsia"/>
            <w:sz w:val="24"/>
          </w:rPr>
          <w:t>す。そして</w:t>
        </w:r>
      </w:ins>
      <w:del w:id="446" w:author="Sato Mieko" w:date="2018-11-28T12:13:00Z">
        <w:r w:rsidR="0029277C" w:rsidRPr="00351139" w:rsidDel="00E036B6">
          <w:rPr>
            <w:rFonts w:ascii="Verdana" w:eastAsia="ＭＳ Ｐゴシック" w:hAnsi="Verdana" w:hint="eastAsia"/>
            <w:sz w:val="24"/>
          </w:rPr>
          <w:delText>し、また、</w:delText>
        </w:r>
      </w:del>
      <w:r w:rsidR="0029277C" w:rsidRPr="00351139">
        <w:rPr>
          <w:rFonts w:ascii="Verdana" w:eastAsia="ＭＳ Ｐゴシック" w:hAnsi="Verdana" w:hint="eastAsia"/>
          <w:sz w:val="24"/>
        </w:rPr>
        <w:t>ユーザーを見捨てないことを約束する</w:t>
      </w:r>
      <w:ins w:id="447" w:author="Sato Mieko" w:date="2018-11-28T12:15:00Z">
        <w:r w:rsidR="00E036B6">
          <w:rPr>
            <w:rFonts w:ascii="Verdana" w:eastAsia="ＭＳ Ｐゴシック" w:hAnsi="Verdana" w:hint="eastAsia"/>
            <w:sz w:val="24"/>
          </w:rPr>
          <w:t>。</w:t>
        </w:r>
      </w:ins>
      <w:ins w:id="448" w:author="Sato Mieko" w:date="2018-11-28T12:14:00Z">
        <w:r w:rsidR="00E036B6">
          <w:rPr>
            <w:rFonts w:ascii="Verdana" w:eastAsia="ＭＳ Ｐゴシック" w:hAnsi="Verdana" w:hint="eastAsia"/>
            <w:sz w:val="24"/>
          </w:rPr>
          <w:t>」</w:t>
        </w:r>
      </w:ins>
      <w:r w:rsidR="0029277C" w:rsidRPr="00351139">
        <w:rPr>
          <w:rFonts w:ascii="Verdana" w:eastAsia="ＭＳ Ｐゴシック" w:hAnsi="Verdana" w:hint="eastAsia"/>
          <w:sz w:val="24"/>
        </w:rPr>
        <w:t>と言うべきです。ユーザーに対して、</w:t>
      </w:r>
      <w:del w:id="449" w:author="Date Masahiro" w:date="2018-10-12T10:13:00Z">
        <w:r w:rsidR="0029277C" w:rsidRPr="00351139" w:rsidDel="00B25EC5">
          <w:rPr>
            <w:rFonts w:ascii="Verdana" w:eastAsia="ＭＳ Ｐゴシック" w:hAnsi="Verdana" w:hint="eastAsia"/>
            <w:sz w:val="24"/>
          </w:rPr>
          <w:delText>各</w:delText>
        </w:r>
        <w:r w:rsidR="00F00483" w:rsidRPr="00351139" w:rsidDel="00B25EC5">
          <w:rPr>
            <w:rFonts w:ascii="Verdana" w:eastAsia="ＭＳ Ｐゴシック" w:hAnsi="Verdana" w:hint="eastAsia"/>
            <w:sz w:val="24"/>
          </w:rPr>
          <w:delText>段階で</w:delText>
        </w:r>
      </w:del>
      <w:r w:rsidR="00F00483" w:rsidRPr="00351139">
        <w:rPr>
          <w:rFonts w:ascii="Verdana" w:eastAsia="ＭＳ Ｐゴシック" w:hAnsi="Verdana" w:hint="eastAsia"/>
          <w:sz w:val="24"/>
        </w:rPr>
        <w:t>何が起きているかを</w:t>
      </w:r>
      <w:ins w:id="450" w:author="Sato Mieko" w:date="2018-11-28T12:15:00Z">
        <w:r w:rsidR="00E036B6">
          <w:rPr>
            <w:rFonts w:ascii="Verdana" w:eastAsia="ＭＳ Ｐゴシック" w:hAnsi="Verdana" w:hint="eastAsia"/>
            <w:sz w:val="24"/>
          </w:rPr>
          <w:t>逐次</w:t>
        </w:r>
      </w:ins>
      <w:ins w:id="451" w:author="Date Masahiro" w:date="2018-10-12T10:13:00Z">
        <w:del w:id="452" w:author="Sato Mieko" w:date="2018-11-28T12:15:00Z">
          <w:r w:rsidR="00B25EC5" w:rsidRPr="00B25EC5" w:rsidDel="00E036B6">
            <w:rPr>
              <w:rFonts w:ascii="Verdana" w:eastAsia="ＭＳ Ｐゴシック" w:hAnsi="Verdana" w:hint="eastAsia"/>
              <w:sz w:val="24"/>
            </w:rPr>
            <w:delText>各段階で</w:delText>
          </w:r>
        </w:del>
      </w:ins>
      <w:r w:rsidR="00F00483" w:rsidRPr="00351139">
        <w:rPr>
          <w:rFonts w:ascii="Verdana" w:eastAsia="ＭＳ Ｐゴシック" w:hAnsi="Verdana" w:hint="eastAsia"/>
          <w:sz w:val="24"/>
        </w:rPr>
        <w:t>知らせ</w:t>
      </w:r>
      <w:ins w:id="453" w:author="Date Masahiro" w:date="2018-10-12T10:13:00Z">
        <w:r w:rsidR="00B25EC5">
          <w:rPr>
            <w:rFonts w:ascii="Verdana" w:eastAsia="ＭＳ Ｐゴシック" w:hAnsi="Verdana" w:hint="eastAsia"/>
            <w:sz w:val="24"/>
          </w:rPr>
          <w:t>るつもりであることを</w:t>
        </w:r>
      </w:ins>
      <w:del w:id="454" w:author="Date Masahiro" w:date="2018-10-12T10:13:00Z">
        <w:r w:rsidR="00F00483" w:rsidRPr="00351139" w:rsidDel="00B25EC5">
          <w:rPr>
            <w:rFonts w:ascii="Verdana" w:eastAsia="ＭＳ Ｐゴシック" w:hAnsi="Verdana" w:hint="eastAsia"/>
            <w:sz w:val="24"/>
          </w:rPr>
          <w:delText>て</w:delText>
        </w:r>
      </w:del>
      <w:del w:id="455" w:author="Date Masahiro" w:date="2018-10-12T10:14:00Z">
        <w:r w:rsidR="00AD3472" w:rsidRPr="00351139" w:rsidDel="00B25EC5">
          <w:rPr>
            <w:rFonts w:ascii="Verdana" w:eastAsia="ＭＳ Ｐゴシック" w:hAnsi="Verdana" w:hint="eastAsia"/>
            <w:sz w:val="24"/>
          </w:rPr>
          <w:delText>行く</w:delText>
        </w:r>
        <w:r w:rsidR="00F00483" w:rsidRPr="00351139" w:rsidDel="00B25EC5">
          <w:rPr>
            <w:rFonts w:ascii="Verdana" w:eastAsia="ＭＳ Ｐゴシック" w:hAnsi="Verdana" w:hint="eastAsia"/>
            <w:sz w:val="24"/>
          </w:rPr>
          <w:delText>ことを説明して</w:delText>
        </w:r>
      </w:del>
      <w:ins w:id="456" w:author="Date Masahiro" w:date="2018-10-12T10:14:00Z">
        <w:r w:rsidR="00B25EC5">
          <w:rPr>
            <w:rFonts w:ascii="Verdana" w:eastAsia="ＭＳ Ｐゴシック" w:hAnsi="Verdana" w:hint="eastAsia"/>
            <w:sz w:val="24"/>
          </w:rPr>
          <w:t>伝</w:t>
        </w:r>
        <w:r w:rsidR="00B25EC5">
          <w:rPr>
            <w:rFonts w:ascii="Verdana" w:eastAsia="ＭＳ Ｐゴシック" w:hAnsi="Verdana" w:hint="eastAsia"/>
            <w:sz w:val="24"/>
          </w:rPr>
          <w:lastRenderedPageBreak/>
          <w:t>えて</w:t>
        </w:r>
      </w:ins>
      <w:r w:rsidR="00F00483" w:rsidRPr="00351139">
        <w:rPr>
          <w:rFonts w:ascii="Verdana" w:eastAsia="ＭＳ Ｐゴシック" w:hAnsi="Verdana" w:hint="eastAsia"/>
          <w:sz w:val="24"/>
        </w:rPr>
        <w:t>ください。また、ユーザーに移行の時間を与え、</w:t>
      </w:r>
      <w:ins w:id="457" w:author="Sato Mieko" w:date="2018-11-28T12:16:00Z">
        <w:r w:rsidR="001A54A1">
          <w:rPr>
            <w:rFonts w:ascii="Verdana" w:eastAsia="ＭＳ Ｐゴシック" w:hAnsi="Verdana" w:hint="eastAsia"/>
            <w:sz w:val="24"/>
          </w:rPr>
          <w:t>彼らの</w:t>
        </w:r>
      </w:ins>
      <w:r w:rsidR="00AD3472" w:rsidRPr="00351139">
        <w:rPr>
          <w:rFonts w:ascii="Verdana" w:eastAsia="ＭＳ Ｐゴシック" w:hAnsi="Verdana" w:hint="eastAsia"/>
          <w:sz w:val="24"/>
        </w:rPr>
        <w:t>移行を</w:t>
      </w:r>
      <w:r w:rsidR="00F00483" w:rsidRPr="00351139">
        <w:rPr>
          <w:rFonts w:ascii="Verdana" w:eastAsia="ＭＳ Ｐゴシック" w:hAnsi="Verdana" w:hint="eastAsia"/>
          <w:sz w:val="24"/>
        </w:rPr>
        <w:t>支援する</w:t>
      </w:r>
      <w:del w:id="458" w:author="Sato Mieko" w:date="2018-11-28T13:46:00Z">
        <w:r w:rsidR="00AD3472" w:rsidRPr="00351139" w:rsidDel="00030E2E">
          <w:rPr>
            <w:rFonts w:ascii="Verdana" w:eastAsia="ＭＳ Ｐゴシック" w:hAnsi="Verdana" w:hint="eastAsia"/>
            <w:sz w:val="24"/>
          </w:rPr>
          <w:delText>手段</w:delText>
        </w:r>
      </w:del>
      <w:ins w:id="459" w:author="Sato Mieko" w:date="2018-11-28T13:46:00Z">
        <w:r w:rsidR="00030E2E">
          <w:rPr>
            <w:rFonts w:ascii="Verdana" w:eastAsia="ＭＳ Ｐゴシック" w:hAnsi="Verdana" w:hint="eastAsia"/>
            <w:sz w:val="24"/>
          </w:rPr>
          <w:t>よう</w:t>
        </w:r>
      </w:ins>
      <w:r w:rsidR="004B3FFD" w:rsidRPr="00351139">
        <w:rPr>
          <w:rFonts w:ascii="Verdana" w:eastAsia="ＭＳ Ｐゴシック" w:hAnsi="Verdana" w:hint="eastAsia"/>
          <w:sz w:val="24"/>
        </w:rPr>
        <w:t>に取り組んで</w:t>
      </w:r>
      <w:r w:rsidR="00F00483" w:rsidRPr="00351139">
        <w:rPr>
          <w:rFonts w:ascii="Verdana" w:eastAsia="ＭＳ Ｐゴシック" w:hAnsi="Verdana" w:hint="eastAsia"/>
          <w:sz w:val="24"/>
        </w:rPr>
        <w:t>ください。それがとても助けになるでしょう。</w:t>
      </w:r>
      <w:r w:rsidRPr="00351139">
        <w:rPr>
          <w:rFonts w:ascii="Verdana" w:eastAsia="ＭＳ Ｐゴシック" w:hAnsi="Verdana" w:hint="eastAsia"/>
          <w:sz w:val="24"/>
        </w:rPr>
        <w:t>」</w:t>
      </w:r>
    </w:p>
    <w:p w14:paraId="6A031BEC" w14:textId="77777777" w:rsidR="00E83E55" w:rsidRPr="00351139" w:rsidRDefault="00E83E55" w:rsidP="00E83E55">
      <w:pPr>
        <w:rPr>
          <w:rFonts w:ascii="Verdana" w:eastAsia="ＭＳ Ｐゴシック" w:hAnsi="Verdana"/>
          <w:sz w:val="24"/>
        </w:rPr>
      </w:pPr>
    </w:p>
    <w:p w14:paraId="14532DB0" w14:textId="77777777" w:rsidR="00E83E55" w:rsidRPr="00351139" w:rsidRDefault="00E83E55" w:rsidP="00E83E55">
      <w:pPr>
        <w:rPr>
          <w:rFonts w:ascii="Verdana" w:eastAsia="ＭＳ Ｐゴシック" w:hAnsi="Verdana"/>
          <w:sz w:val="24"/>
        </w:rPr>
      </w:pPr>
      <w:bookmarkStart w:id="460" w:name="_Hlk525741310"/>
      <w:r w:rsidRPr="00351139">
        <w:rPr>
          <w:rFonts w:ascii="Verdana" w:eastAsia="ＭＳ Ｐゴシック" w:hAnsi="Verdana"/>
          <w:sz w:val="24"/>
        </w:rPr>
        <w:t>Dr. David A. Wheeler</w:t>
      </w:r>
      <w:bookmarkEnd w:id="460"/>
      <w:r w:rsidRPr="00351139">
        <w:rPr>
          <w:rFonts w:ascii="Verdana" w:eastAsia="ＭＳ Ｐゴシック" w:hAnsi="Verdana"/>
          <w:sz w:val="24"/>
        </w:rPr>
        <w:t xml:space="preserve"> – open source expert and lead for two projects with The Linux Foundation’s Core Infrastructure Initiative (CII)</w:t>
      </w:r>
    </w:p>
    <w:p w14:paraId="796ECFBE" w14:textId="77777777" w:rsidR="00706070" w:rsidRPr="00351139" w:rsidRDefault="00532F57" w:rsidP="00706070">
      <w:pPr>
        <w:rPr>
          <w:rFonts w:ascii="Verdana" w:eastAsia="ＭＳ Ｐゴシック" w:hAnsi="Verdana"/>
          <w:sz w:val="24"/>
        </w:rPr>
      </w:pPr>
      <w:hyperlink r:id="rId6" w:history="1">
        <w:r w:rsidR="00706070" w:rsidRPr="00351139">
          <w:rPr>
            <w:rStyle w:val="ae"/>
            <w:rFonts w:ascii="Verdana" w:eastAsia="ＭＳ Ｐゴシック" w:hAnsi="Verdana"/>
            <w:sz w:val="24"/>
          </w:rPr>
          <w:t xml:space="preserve">Dr. David A. Wheeler </w:t>
        </w:r>
      </w:hyperlink>
    </w:p>
    <w:p w14:paraId="2B24ADE0" w14:textId="70EF3230" w:rsidR="00706070" w:rsidRPr="00351139" w:rsidRDefault="00706070" w:rsidP="00706070">
      <w:pPr>
        <w:rPr>
          <w:rFonts w:ascii="Verdana" w:eastAsia="ＭＳ Ｐゴシック" w:hAnsi="Verdana"/>
          <w:sz w:val="24"/>
        </w:rPr>
      </w:pPr>
      <w:r w:rsidRPr="00351139">
        <w:rPr>
          <w:rFonts w:ascii="Verdana" w:eastAsia="ＭＳ Ｐゴシック" w:hAnsi="Verdana" w:hint="eastAsia"/>
          <w:sz w:val="24"/>
        </w:rPr>
        <w:t>オープンソースのエキスパート</w:t>
      </w:r>
      <w:ins w:id="461" w:author="Sato Mieko" w:date="2018-11-29T13:25:00Z">
        <w:r w:rsidR="00733FBD">
          <w:rPr>
            <w:rFonts w:ascii="Verdana" w:eastAsia="ＭＳ Ｐゴシック" w:hAnsi="Verdana" w:hint="eastAsia"/>
            <w:sz w:val="24"/>
          </w:rPr>
          <w:t>。</w:t>
        </w:r>
      </w:ins>
      <w:del w:id="462" w:author="Sato Mieko" w:date="2018-11-29T13:25:00Z">
        <w:r w:rsidRPr="00351139" w:rsidDel="00733FBD">
          <w:rPr>
            <w:rFonts w:ascii="Verdana" w:eastAsia="ＭＳ Ｐゴシック" w:hAnsi="Verdana" w:hint="eastAsia"/>
            <w:sz w:val="24"/>
          </w:rPr>
          <w:delText>、</w:delText>
        </w:r>
      </w:del>
      <w:r w:rsidRPr="00351139">
        <w:rPr>
          <w:rFonts w:ascii="Verdana" w:eastAsia="ＭＳ Ｐゴシック" w:hAnsi="Verdana" w:hint="eastAsia"/>
          <w:sz w:val="24"/>
        </w:rPr>
        <w:t>Linux Foundation</w:t>
      </w:r>
      <w:r w:rsidRPr="00351139">
        <w:rPr>
          <w:rFonts w:ascii="Verdana" w:eastAsia="ＭＳ Ｐゴシック" w:hAnsi="Verdana" w:hint="eastAsia"/>
          <w:sz w:val="24"/>
        </w:rPr>
        <w:t>の</w:t>
      </w:r>
      <w:r w:rsidR="00AB46AE">
        <w:rPr>
          <w:rStyle w:val="ae"/>
          <w:rFonts w:ascii="Verdana" w:eastAsia="ＭＳ Ｐゴシック" w:hAnsi="Verdana"/>
          <w:sz w:val="24"/>
        </w:rPr>
        <w:fldChar w:fldCharType="begin"/>
      </w:r>
      <w:r w:rsidR="00AB46AE">
        <w:rPr>
          <w:rStyle w:val="ae"/>
          <w:rFonts w:ascii="Verdana" w:eastAsia="ＭＳ Ｐゴシック" w:hAnsi="Verdana"/>
          <w:sz w:val="24"/>
        </w:rPr>
        <w:instrText xml:space="preserve"> HYPERLINK "https://www.coreinfrastructure.org/" </w:instrText>
      </w:r>
      <w:r w:rsidR="00AB46AE">
        <w:rPr>
          <w:rStyle w:val="ae"/>
          <w:rFonts w:ascii="Verdana" w:eastAsia="ＭＳ Ｐゴシック" w:hAnsi="Verdana"/>
          <w:sz w:val="24"/>
        </w:rPr>
        <w:fldChar w:fldCharType="separate"/>
      </w:r>
      <w:r w:rsidRPr="00351139">
        <w:rPr>
          <w:rStyle w:val="ae"/>
          <w:rFonts w:ascii="Verdana" w:eastAsia="ＭＳ Ｐゴシック" w:hAnsi="Verdana"/>
          <w:sz w:val="24"/>
        </w:rPr>
        <w:t>Core Infrastructure Initiative (CII)</w:t>
      </w:r>
      <w:r w:rsidR="00AB46AE">
        <w:rPr>
          <w:rStyle w:val="ae"/>
          <w:rFonts w:ascii="Verdana" w:eastAsia="ＭＳ Ｐゴシック" w:hAnsi="Verdana"/>
          <w:sz w:val="24"/>
        </w:rPr>
        <w:fldChar w:fldCharType="end"/>
      </w:r>
      <w:r w:rsidRPr="00351139">
        <w:rPr>
          <w:rFonts w:ascii="Verdana" w:eastAsia="ＭＳ Ｐゴシック" w:hAnsi="Verdana" w:hint="eastAsia"/>
          <w:sz w:val="24"/>
        </w:rPr>
        <w:t>で２つのプロジェクトを指導している。</w:t>
      </w:r>
    </w:p>
    <w:p w14:paraId="21B3BE51" w14:textId="77777777" w:rsidR="00E83E55" w:rsidRPr="00351139" w:rsidRDefault="00E83E55" w:rsidP="00E83E55">
      <w:pPr>
        <w:rPr>
          <w:rFonts w:ascii="Verdana" w:eastAsia="ＭＳ Ｐゴシック" w:hAnsi="Verdana"/>
          <w:sz w:val="24"/>
        </w:rPr>
      </w:pPr>
    </w:p>
    <w:p w14:paraId="0798F85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4</w:t>
      </w:r>
    </w:p>
    <w:p w14:paraId="127B6C42"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Deciding when to end, transfer, or pull out of a project</w:t>
      </w:r>
    </w:p>
    <w:p w14:paraId="23F4ED3B" w14:textId="36D9ED96" w:rsidR="00E83E55" w:rsidRPr="00351139" w:rsidRDefault="00F00483" w:rsidP="00E83E55">
      <w:pPr>
        <w:rPr>
          <w:rFonts w:ascii="Verdana" w:eastAsia="ＭＳ Ｐゴシック" w:hAnsi="Verdana"/>
          <w:sz w:val="24"/>
        </w:rPr>
      </w:pPr>
      <w:r w:rsidRPr="00351139">
        <w:rPr>
          <w:rFonts w:ascii="Verdana" w:eastAsia="ＭＳ Ｐゴシック" w:hAnsi="Verdana" w:hint="eastAsia"/>
          <w:sz w:val="24"/>
        </w:rPr>
        <w:t>セクション</w:t>
      </w:r>
      <w:del w:id="463" w:author="Sato Mieko" w:date="2018-11-28T12:17:00Z">
        <w:r w:rsidRPr="00351139" w:rsidDel="001A54A1">
          <w:rPr>
            <w:rFonts w:ascii="Verdana" w:eastAsia="ＭＳ Ｐゴシック" w:hAnsi="Verdana" w:hint="eastAsia"/>
            <w:sz w:val="24"/>
          </w:rPr>
          <w:delText xml:space="preserve">　</w:delText>
        </w:r>
      </w:del>
      <w:ins w:id="464"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4</w:t>
      </w:r>
    </w:p>
    <w:p w14:paraId="063DAE54" w14:textId="3A2892D2" w:rsidR="00F00483" w:rsidRPr="00351139" w:rsidRDefault="00837C09" w:rsidP="00E83E55">
      <w:pPr>
        <w:rPr>
          <w:rFonts w:ascii="Verdana" w:eastAsia="ＭＳ Ｐゴシック" w:hAnsi="Verdana"/>
          <w:sz w:val="24"/>
        </w:rPr>
      </w:pPr>
      <w:r w:rsidRPr="00351139">
        <w:rPr>
          <w:rFonts w:ascii="Verdana" w:eastAsia="ＭＳ Ｐゴシック" w:hAnsi="Verdana" w:hint="eastAsia"/>
          <w:sz w:val="24"/>
        </w:rPr>
        <w:t>プロジェクト</w:t>
      </w:r>
      <w:ins w:id="465" w:author="Sato Mieko" w:date="2018-11-28T13:21:00Z">
        <w:r w:rsidR="007D241D">
          <w:rPr>
            <w:rFonts w:ascii="Verdana" w:eastAsia="ＭＳ Ｐゴシック" w:hAnsi="Verdana" w:hint="eastAsia"/>
            <w:sz w:val="24"/>
          </w:rPr>
          <w:t>の</w:t>
        </w:r>
      </w:ins>
      <w:del w:id="466" w:author="Sato Mieko" w:date="2018-11-28T13:19:00Z">
        <w:r w:rsidRPr="00351139" w:rsidDel="007D241D">
          <w:rPr>
            <w:rFonts w:ascii="Verdana" w:eastAsia="ＭＳ Ｐゴシック" w:hAnsi="Verdana" w:hint="eastAsia"/>
            <w:sz w:val="24"/>
          </w:rPr>
          <w:delText>をいつ</w:delText>
        </w:r>
      </w:del>
      <w:r w:rsidRPr="00351139">
        <w:rPr>
          <w:rFonts w:ascii="Verdana" w:eastAsia="ＭＳ Ｐゴシック" w:hAnsi="Verdana" w:hint="eastAsia"/>
          <w:sz w:val="24"/>
        </w:rPr>
        <w:t>終了</w:t>
      </w:r>
      <w:del w:id="467" w:author="Sato Mieko" w:date="2018-11-29T12:42:00Z">
        <w:r w:rsidRPr="00351139" w:rsidDel="00927C6E">
          <w:rPr>
            <w:rFonts w:ascii="Verdana" w:eastAsia="ＭＳ Ｐゴシック" w:hAnsi="Verdana" w:hint="eastAsia"/>
            <w:sz w:val="24"/>
          </w:rPr>
          <w:delText>、</w:delText>
        </w:r>
        <w:r w:rsidR="00FC211D" w:rsidRPr="00351139" w:rsidDel="00927C6E">
          <w:rPr>
            <w:rFonts w:ascii="Verdana" w:eastAsia="ＭＳ Ｐゴシック" w:hAnsi="Verdana" w:hint="eastAsia"/>
            <w:sz w:val="24"/>
          </w:rPr>
          <w:delText>移管</w:delText>
        </w:r>
        <w:r w:rsidRPr="00351139" w:rsidDel="00927C6E">
          <w:rPr>
            <w:rFonts w:ascii="Verdana" w:eastAsia="ＭＳ Ｐゴシック" w:hAnsi="Verdana" w:hint="eastAsia"/>
            <w:sz w:val="24"/>
          </w:rPr>
          <w:delText>、</w:delText>
        </w:r>
      </w:del>
      <w:ins w:id="468" w:author="Sato Mieko" w:date="2018-11-29T12:42:00Z">
        <w:r w:rsidR="00927C6E">
          <w:rPr>
            <w:rFonts w:ascii="Verdana" w:eastAsia="ＭＳ Ｐゴシック" w:hAnsi="Verdana" w:hint="eastAsia"/>
            <w:sz w:val="24"/>
          </w:rPr>
          <w:t>・</w:t>
        </w:r>
      </w:ins>
      <w:del w:id="469" w:author="Sato Mieko" w:date="2018-11-28T13:19:00Z">
        <w:r w:rsidRPr="00351139" w:rsidDel="007D241D">
          <w:rPr>
            <w:rFonts w:ascii="Verdana" w:eastAsia="ＭＳ Ｐゴシック" w:hAnsi="Verdana" w:hint="eastAsia"/>
            <w:sz w:val="24"/>
          </w:rPr>
          <w:delText>あるいは、それから</w:delText>
        </w:r>
      </w:del>
      <w:r w:rsidRPr="00351139">
        <w:rPr>
          <w:rFonts w:ascii="Verdana" w:eastAsia="ＭＳ Ｐゴシック" w:hAnsi="Verdana" w:hint="eastAsia"/>
          <w:sz w:val="24"/>
        </w:rPr>
        <w:t>撤退</w:t>
      </w:r>
      <w:ins w:id="470" w:author="Sato Mieko" w:date="2018-11-28T13:19:00Z">
        <w:r w:rsidR="007D241D">
          <w:rPr>
            <w:rFonts w:ascii="Verdana" w:eastAsia="ＭＳ Ｐゴシック" w:hAnsi="Verdana" w:hint="eastAsia"/>
            <w:sz w:val="24"/>
          </w:rPr>
          <w:t>時期</w:t>
        </w:r>
      </w:ins>
      <w:del w:id="471" w:author="Sato Mieko" w:date="2018-11-28T13:19:00Z">
        <w:r w:rsidRPr="00351139" w:rsidDel="007D241D">
          <w:rPr>
            <w:rFonts w:ascii="Verdana" w:eastAsia="ＭＳ Ｐゴシック" w:hAnsi="Verdana" w:hint="eastAsia"/>
            <w:sz w:val="24"/>
          </w:rPr>
          <w:delText>するか</w:delText>
        </w:r>
      </w:del>
      <w:r w:rsidRPr="00351139">
        <w:rPr>
          <w:rFonts w:ascii="Verdana" w:eastAsia="ＭＳ Ｐゴシック" w:hAnsi="Verdana" w:hint="eastAsia"/>
          <w:sz w:val="24"/>
        </w:rPr>
        <w:t>を決定する</w:t>
      </w:r>
    </w:p>
    <w:p w14:paraId="07558158" w14:textId="77777777" w:rsidR="00F00483" w:rsidRPr="00351139" w:rsidRDefault="00F00483" w:rsidP="00E83E55">
      <w:pPr>
        <w:rPr>
          <w:rFonts w:ascii="Verdana" w:eastAsia="ＭＳ Ｐゴシック" w:hAnsi="Verdana"/>
          <w:sz w:val="24"/>
        </w:rPr>
      </w:pPr>
    </w:p>
    <w:p w14:paraId="764FC29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Whatever the reason, there may come to decide whether an open source project should be ended or transferred to another entity or whether your enterprise should end its participation in the project. It could be because your business goals have changed and that the project no longer corresponds with your new direction. Or, maybe it’s because a key person or team that headed the effort leaves the company, or that project performance metrics such as participation, updates, and usage are declining drastically based on your latest user data. It’s also possible that disagreements have arisen among community members about the future of the project and it looks like changes may be needed.</w:t>
      </w:r>
    </w:p>
    <w:p w14:paraId="6CEA0355" w14:textId="34789FA5" w:rsidR="00837C09" w:rsidRPr="00351139" w:rsidRDefault="00837C09" w:rsidP="00E83E55">
      <w:pPr>
        <w:rPr>
          <w:rFonts w:ascii="Verdana" w:eastAsia="ＭＳ Ｐゴシック" w:hAnsi="Verdana"/>
          <w:sz w:val="24"/>
        </w:rPr>
      </w:pPr>
      <w:r w:rsidRPr="00351139">
        <w:rPr>
          <w:rFonts w:ascii="Verdana" w:eastAsia="ＭＳ Ｐゴシック" w:hAnsi="Verdana" w:hint="eastAsia"/>
          <w:sz w:val="24"/>
        </w:rPr>
        <w:t>理由が何であれ、オープンソース</w:t>
      </w:r>
      <w:ins w:id="472" w:author="Sato Mieko" w:date="2018-11-28T13:22:00Z">
        <w:r w:rsidR="007D241D">
          <w:rPr>
            <w:rFonts w:ascii="Verdana" w:eastAsia="ＭＳ Ｐゴシック" w:hAnsi="Verdana" w:hint="eastAsia"/>
            <w:sz w:val="24"/>
          </w:rPr>
          <w:t xml:space="preserve"> </w:t>
        </w:r>
      </w:ins>
      <w:r w:rsidRPr="00351139">
        <w:rPr>
          <w:rFonts w:ascii="Verdana" w:eastAsia="ＭＳ Ｐゴシック" w:hAnsi="Verdana" w:hint="eastAsia"/>
          <w:sz w:val="24"/>
        </w:rPr>
        <w:t>プロジェクト</w:t>
      </w:r>
      <w:del w:id="473" w:author="Sato Mieko" w:date="2018-11-28T13:47:00Z">
        <w:r w:rsidRPr="00351139" w:rsidDel="00030E2E">
          <w:rPr>
            <w:rFonts w:ascii="Verdana" w:eastAsia="ＭＳ Ｐゴシック" w:hAnsi="Verdana" w:hint="eastAsia"/>
            <w:sz w:val="24"/>
          </w:rPr>
          <w:delText>が</w:delText>
        </w:r>
      </w:del>
      <w:ins w:id="474" w:author="Sato Mieko" w:date="2018-11-28T13:47:00Z">
        <w:r w:rsidR="00030E2E">
          <w:rPr>
            <w:rFonts w:ascii="Verdana" w:eastAsia="ＭＳ Ｐゴシック" w:hAnsi="Verdana" w:hint="eastAsia"/>
            <w:sz w:val="24"/>
          </w:rPr>
          <w:t>を</w:t>
        </w:r>
      </w:ins>
      <w:r w:rsidRPr="00351139">
        <w:rPr>
          <w:rFonts w:ascii="Verdana" w:eastAsia="ＭＳ Ｐゴシック" w:hAnsi="Verdana" w:hint="eastAsia"/>
          <w:sz w:val="24"/>
        </w:rPr>
        <w:t>終了</w:t>
      </w:r>
      <w:del w:id="475" w:author="Sato Mieko" w:date="2018-11-28T13:47:00Z">
        <w:r w:rsidRPr="00351139" w:rsidDel="00030E2E">
          <w:rPr>
            <w:rFonts w:ascii="Verdana" w:eastAsia="ＭＳ Ｐゴシック" w:hAnsi="Verdana" w:hint="eastAsia"/>
            <w:sz w:val="24"/>
          </w:rPr>
          <w:delText>、</w:delText>
        </w:r>
        <w:r w:rsidR="004B3FFD" w:rsidRPr="00351139" w:rsidDel="00030E2E">
          <w:rPr>
            <w:rFonts w:ascii="Verdana" w:eastAsia="ＭＳ Ｐゴシック" w:hAnsi="Verdana" w:hint="eastAsia"/>
            <w:sz w:val="24"/>
          </w:rPr>
          <w:delText>ないしは</w:delText>
        </w:r>
        <w:r w:rsidRPr="00351139" w:rsidDel="00030E2E">
          <w:rPr>
            <w:rFonts w:ascii="Verdana" w:eastAsia="ＭＳ Ｐゴシック" w:hAnsi="Verdana" w:hint="eastAsia"/>
            <w:sz w:val="24"/>
          </w:rPr>
          <w:delText>、</w:delText>
        </w:r>
      </w:del>
      <w:ins w:id="476" w:author="Sato Mieko" w:date="2018-11-28T13:47:00Z">
        <w:r w:rsidR="00030E2E">
          <w:rPr>
            <w:rFonts w:ascii="Verdana" w:eastAsia="ＭＳ Ｐゴシック" w:hAnsi="Verdana" w:hint="eastAsia"/>
            <w:sz w:val="24"/>
          </w:rPr>
          <w:t>したり</w:t>
        </w:r>
      </w:ins>
      <w:r w:rsidRPr="00351139">
        <w:rPr>
          <w:rFonts w:ascii="Verdana" w:eastAsia="ＭＳ Ｐゴシック" w:hAnsi="Verdana" w:hint="eastAsia"/>
          <w:sz w:val="24"/>
        </w:rPr>
        <w:t>他の法人へ</w:t>
      </w:r>
      <w:r w:rsidR="0023157B" w:rsidRPr="00351139">
        <w:rPr>
          <w:rFonts w:ascii="Verdana" w:eastAsia="ＭＳ Ｐゴシック" w:hAnsi="Verdana" w:hint="eastAsia"/>
          <w:sz w:val="24"/>
        </w:rPr>
        <w:t>移管</w:t>
      </w:r>
      <w:ins w:id="477" w:author="Sato Mieko" w:date="2018-11-28T13:47:00Z">
        <w:r w:rsidR="00030E2E">
          <w:rPr>
            <w:rFonts w:ascii="Verdana" w:eastAsia="ＭＳ Ｐゴシック" w:hAnsi="Verdana" w:hint="eastAsia"/>
            <w:sz w:val="24"/>
          </w:rPr>
          <w:t>したり</w:t>
        </w:r>
      </w:ins>
      <w:del w:id="478" w:author="Sato Mieko" w:date="2018-11-28T13:47:00Z">
        <w:r w:rsidR="004B3FFD" w:rsidRPr="00351139" w:rsidDel="00030E2E">
          <w:rPr>
            <w:rFonts w:ascii="Verdana" w:eastAsia="ＭＳ Ｐゴシック" w:hAnsi="Verdana" w:hint="eastAsia"/>
            <w:sz w:val="24"/>
          </w:rPr>
          <w:delText>される</w:delText>
        </w:r>
      </w:del>
      <w:ins w:id="479" w:author="Sato Mieko" w:date="2018-11-28T13:47:00Z">
        <w:r w:rsidR="00030E2E">
          <w:rPr>
            <w:rFonts w:ascii="Verdana" w:eastAsia="ＭＳ Ｐゴシック" w:hAnsi="Verdana" w:hint="eastAsia"/>
            <w:sz w:val="24"/>
          </w:rPr>
          <w:t>する</w:t>
        </w:r>
      </w:ins>
      <w:r w:rsidR="004B3FFD" w:rsidRPr="00351139">
        <w:rPr>
          <w:rFonts w:ascii="Verdana" w:eastAsia="ＭＳ Ｐゴシック" w:hAnsi="Verdana" w:hint="eastAsia"/>
          <w:sz w:val="24"/>
        </w:rPr>
        <w:t>べきかどうか</w:t>
      </w:r>
      <w:r w:rsidRPr="00351139">
        <w:rPr>
          <w:rFonts w:ascii="Verdana" w:eastAsia="ＭＳ Ｐゴシック" w:hAnsi="Verdana" w:hint="eastAsia"/>
          <w:sz w:val="24"/>
        </w:rPr>
        <w:t>、</w:t>
      </w:r>
      <w:del w:id="480" w:author="Sato Mieko" w:date="2018-11-28T13:47:00Z">
        <w:r w:rsidR="004B3FFD" w:rsidRPr="00351139" w:rsidDel="00030E2E">
          <w:rPr>
            <w:rFonts w:ascii="Verdana" w:eastAsia="ＭＳ Ｐゴシック" w:hAnsi="Verdana" w:hint="eastAsia"/>
            <w:sz w:val="24"/>
          </w:rPr>
          <w:delText>あるいは</w:delText>
        </w:r>
        <w:r w:rsidRPr="00351139" w:rsidDel="00030E2E">
          <w:rPr>
            <w:rFonts w:ascii="Verdana" w:eastAsia="ＭＳ Ｐゴシック" w:hAnsi="Verdana" w:hint="eastAsia"/>
            <w:sz w:val="24"/>
          </w:rPr>
          <w:delText>、</w:delText>
        </w:r>
      </w:del>
      <w:ins w:id="481" w:author="Sato Mieko" w:date="2018-11-28T13:47:00Z">
        <w:r w:rsidR="00030E2E">
          <w:rPr>
            <w:rFonts w:ascii="Verdana" w:eastAsia="ＭＳ Ｐゴシック" w:hAnsi="Verdana" w:hint="eastAsia"/>
            <w:sz w:val="24"/>
          </w:rPr>
          <w:t>または</w:t>
        </w:r>
      </w:ins>
      <w:del w:id="482" w:author="Sato Mieko" w:date="2018-11-28T13:49:00Z">
        <w:r w:rsidRPr="00351139" w:rsidDel="00DE02D1">
          <w:rPr>
            <w:rFonts w:ascii="Verdana" w:eastAsia="ＭＳ Ｐゴシック" w:hAnsi="Verdana" w:hint="eastAsia"/>
            <w:sz w:val="24"/>
          </w:rPr>
          <w:delText>あなたの会社</w:delText>
        </w:r>
      </w:del>
      <w:ins w:id="483" w:author="Sato Mieko" w:date="2018-11-28T13:49:00Z">
        <w:r w:rsidR="00DE02D1">
          <w:rPr>
            <w:rFonts w:ascii="Verdana" w:eastAsia="ＭＳ Ｐゴシック" w:hAnsi="Verdana" w:hint="eastAsia"/>
            <w:sz w:val="24"/>
          </w:rPr>
          <w:t>企業</w:t>
        </w:r>
      </w:ins>
      <w:r w:rsidRPr="00351139">
        <w:rPr>
          <w:rFonts w:ascii="Verdana" w:eastAsia="ＭＳ Ｐゴシック" w:hAnsi="Verdana" w:hint="eastAsia"/>
          <w:sz w:val="24"/>
        </w:rPr>
        <w:t>がプロジェクトに参加する</w:t>
      </w:r>
      <w:r w:rsidR="00B741F3" w:rsidRPr="00351139">
        <w:rPr>
          <w:rFonts w:ascii="Verdana" w:eastAsia="ＭＳ Ｐゴシック" w:hAnsi="Verdana" w:hint="eastAsia"/>
          <w:sz w:val="24"/>
        </w:rPr>
        <w:t>のを</w:t>
      </w:r>
      <w:ins w:id="484" w:author="Sato Mieko" w:date="2018-11-28T13:48:00Z">
        <w:r w:rsidR="00DE02D1">
          <w:rPr>
            <w:rFonts w:ascii="Verdana" w:eastAsia="ＭＳ Ｐゴシック" w:hAnsi="Verdana" w:hint="eastAsia"/>
            <w:sz w:val="24"/>
          </w:rPr>
          <w:t>や</w:t>
        </w:r>
      </w:ins>
      <w:del w:id="485" w:author="Sato Mieko" w:date="2018-11-28T13:48:00Z">
        <w:r w:rsidR="00B741F3" w:rsidRPr="00351139" w:rsidDel="00DE02D1">
          <w:rPr>
            <w:rFonts w:ascii="Verdana" w:eastAsia="ＭＳ Ｐゴシック" w:hAnsi="Verdana" w:hint="eastAsia"/>
            <w:sz w:val="24"/>
          </w:rPr>
          <w:delText>止</w:delText>
        </w:r>
      </w:del>
      <w:r w:rsidR="00B741F3" w:rsidRPr="00351139">
        <w:rPr>
          <w:rFonts w:ascii="Verdana" w:eastAsia="ＭＳ Ｐゴシック" w:hAnsi="Verdana" w:hint="eastAsia"/>
          <w:sz w:val="24"/>
        </w:rPr>
        <w:t>めるべきか</w:t>
      </w:r>
      <w:r w:rsidR="004B3FFD" w:rsidRPr="00351139">
        <w:rPr>
          <w:rFonts w:ascii="Verdana" w:eastAsia="ＭＳ Ｐゴシック" w:hAnsi="Verdana" w:hint="eastAsia"/>
          <w:sz w:val="24"/>
        </w:rPr>
        <w:t>どうか</w:t>
      </w:r>
      <w:r w:rsidR="00B741F3" w:rsidRPr="00351139">
        <w:rPr>
          <w:rFonts w:ascii="Verdana" w:eastAsia="ＭＳ Ｐゴシック" w:hAnsi="Verdana" w:hint="eastAsia"/>
          <w:sz w:val="24"/>
        </w:rPr>
        <w:t>を判断する</w:t>
      </w:r>
      <w:del w:id="486" w:author="Sato Mieko" w:date="2018-11-28T13:51:00Z">
        <w:r w:rsidR="00B741F3" w:rsidRPr="00351139" w:rsidDel="00DE02D1">
          <w:rPr>
            <w:rFonts w:ascii="Verdana" w:eastAsia="ＭＳ Ｐゴシック" w:hAnsi="Verdana" w:hint="eastAsia"/>
            <w:sz w:val="24"/>
          </w:rPr>
          <w:delText>状況になる可能性が</w:delText>
        </w:r>
      </w:del>
      <w:ins w:id="487" w:author="Sato Mieko" w:date="2018-11-28T13:51:00Z">
        <w:r w:rsidR="00DE02D1">
          <w:rPr>
            <w:rFonts w:ascii="Verdana" w:eastAsia="ＭＳ Ｐゴシック" w:hAnsi="Verdana" w:hint="eastAsia"/>
            <w:sz w:val="24"/>
          </w:rPr>
          <w:t>時が来るでしょう。</w:t>
        </w:r>
      </w:ins>
      <w:del w:id="488" w:author="Sato Mieko" w:date="2018-11-28T13:51:00Z">
        <w:r w:rsidR="00B741F3" w:rsidRPr="00351139" w:rsidDel="00DE02D1">
          <w:rPr>
            <w:rFonts w:ascii="Verdana" w:eastAsia="ＭＳ Ｐゴシック" w:hAnsi="Verdana" w:hint="eastAsia"/>
            <w:sz w:val="24"/>
          </w:rPr>
          <w:delText>あります。</w:delText>
        </w:r>
      </w:del>
      <w:r w:rsidR="00B741F3" w:rsidRPr="00351139">
        <w:rPr>
          <w:rFonts w:ascii="Verdana" w:eastAsia="ＭＳ Ｐゴシック" w:hAnsi="Verdana" w:hint="eastAsia"/>
          <w:sz w:val="24"/>
        </w:rPr>
        <w:t>その理由</w:t>
      </w:r>
      <w:r w:rsidR="00A3298B" w:rsidRPr="00351139">
        <w:rPr>
          <w:rFonts w:ascii="Verdana" w:eastAsia="ＭＳ Ｐゴシック" w:hAnsi="Verdana" w:hint="eastAsia"/>
          <w:sz w:val="24"/>
        </w:rPr>
        <w:t>は</w:t>
      </w:r>
      <w:r w:rsidR="00B741F3" w:rsidRPr="00351139">
        <w:rPr>
          <w:rFonts w:ascii="Verdana" w:eastAsia="ＭＳ Ｐゴシック" w:hAnsi="Verdana" w:hint="eastAsia"/>
          <w:sz w:val="24"/>
        </w:rPr>
        <w:t>、あなたの会社のビジネス目標が変わり、プロジェクトがもはや会社の新しい方向に合わなくなった</w:t>
      </w:r>
      <w:r w:rsidR="004B3FFD" w:rsidRPr="00351139">
        <w:rPr>
          <w:rFonts w:ascii="Verdana" w:eastAsia="ＭＳ Ｐゴシック" w:hAnsi="Verdana" w:hint="eastAsia"/>
          <w:sz w:val="24"/>
        </w:rPr>
        <w:t>から</w:t>
      </w:r>
      <w:del w:id="489" w:author="Sato Mieko" w:date="2018-11-28T13:53:00Z">
        <w:r w:rsidR="004B3FFD" w:rsidRPr="00351139" w:rsidDel="00DE02D1">
          <w:rPr>
            <w:rFonts w:ascii="Verdana" w:eastAsia="ＭＳ Ｐゴシック" w:hAnsi="Verdana" w:hint="eastAsia"/>
            <w:sz w:val="24"/>
          </w:rPr>
          <w:delText>な</w:delText>
        </w:r>
        <w:r w:rsidR="00B741F3" w:rsidRPr="00351139" w:rsidDel="00DE02D1">
          <w:rPr>
            <w:rFonts w:ascii="Verdana" w:eastAsia="ＭＳ Ｐゴシック" w:hAnsi="Verdana" w:hint="eastAsia"/>
            <w:sz w:val="24"/>
          </w:rPr>
          <w:delText>の</w:delText>
        </w:r>
      </w:del>
      <w:r w:rsidR="00B741F3" w:rsidRPr="00351139">
        <w:rPr>
          <w:rFonts w:ascii="Verdana" w:eastAsia="ＭＳ Ｐゴシック" w:hAnsi="Verdana" w:hint="eastAsia"/>
          <w:sz w:val="24"/>
        </w:rPr>
        <w:t>かもしれません。あるいは、活動を主導していた主要な人物</w:t>
      </w:r>
      <w:del w:id="490" w:author="Sato Mieko" w:date="2018-11-28T13:53:00Z">
        <w:r w:rsidR="00B741F3" w:rsidRPr="00351139" w:rsidDel="00DE02D1">
          <w:rPr>
            <w:rFonts w:ascii="Verdana" w:eastAsia="ＭＳ Ｐゴシック" w:hAnsi="Verdana" w:hint="eastAsia"/>
            <w:sz w:val="24"/>
          </w:rPr>
          <w:delText>、ないしは、</w:delText>
        </w:r>
      </w:del>
      <w:ins w:id="491" w:author="Sato Mieko" w:date="2018-11-28T13:53:00Z">
        <w:r w:rsidR="00DE02D1">
          <w:rPr>
            <w:rFonts w:ascii="Verdana" w:eastAsia="ＭＳ Ｐゴシック" w:hAnsi="Verdana" w:hint="eastAsia"/>
            <w:sz w:val="24"/>
          </w:rPr>
          <w:t>や</w:t>
        </w:r>
      </w:ins>
      <w:r w:rsidR="00B741F3" w:rsidRPr="00351139">
        <w:rPr>
          <w:rFonts w:ascii="Verdana" w:eastAsia="ＭＳ Ｐゴシック" w:hAnsi="Verdana" w:hint="eastAsia"/>
          <w:sz w:val="24"/>
        </w:rPr>
        <w:t>チームが会社を離れたとか、参加者、ソフトウェアの更新、使用者といったプロジェクトの成果指標が</w:t>
      </w:r>
      <w:ins w:id="492" w:author="Sato Mieko" w:date="2018-11-28T13:58:00Z">
        <w:r w:rsidR="00DE02D1">
          <w:rPr>
            <w:rFonts w:ascii="Verdana" w:eastAsia="ＭＳ Ｐゴシック" w:hAnsi="Verdana" w:hint="eastAsia"/>
            <w:sz w:val="24"/>
          </w:rPr>
          <w:t>、</w:t>
        </w:r>
      </w:ins>
      <w:r w:rsidR="00A3298B" w:rsidRPr="00351139">
        <w:rPr>
          <w:rFonts w:ascii="Verdana" w:eastAsia="ＭＳ Ｐゴシック" w:hAnsi="Verdana" w:hint="eastAsia"/>
          <w:sz w:val="24"/>
        </w:rPr>
        <w:t>最新</w:t>
      </w:r>
      <w:ins w:id="493" w:author="Sato Mieko" w:date="2018-11-28T13:57:00Z">
        <w:r w:rsidR="00DE02D1">
          <w:rPr>
            <w:rFonts w:ascii="Verdana" w:eastAsia="ＭＳ Ｐゴシック" w:hAnsi="Verdana" w:hint="eastAsia"/>
            <w:sz w:val="24"/>
          </w:rPr>
          <w:t>のユーザー</w:t>
        </w:r>
        <w:r w:rsidR="00DE02D1">
          <w:rPr>
            <w:rFonts w:ascii="Verdana" w:eastAsia="ＭＳ Ｐゴシック" w:hAnsi="Verdana" w:hint="eastAsia"/>
            <w:sz w:val="24"/>
          </w:rPr>
          <w:t xml:space="preserve"> </w:t>
        </w:r>
      </w:ins>
      <w:r w:rsidR="00A3298B" w:rsidRPr="00351139">
        <w:rPr>
          <w:rFonts w:ascii="Verdana" w:eastAsia="ＭＳ Ｐゴシック" w:hAnsi="Verdana" w:hint="eastAsia"/>
          <w:sz w:val="24"/>
        </w:rPr>
        <w:t>データで</w:t>
      </w:r>
      <w:del w:id="494" w:author="Sato Mieko" w:date="2018-11-28T13:59:00Z">
        <w:r w:rsidR="00A3298B" w:rsidRPr="00351139" w:rsidDel="006A28D5">
          <w:rPr>
            <w:rFonts w:ascii="Verdana" w:eastAsia="ＭＳ Ｐゴシック" w:hAnsi="Verdana" w:hint="eastAsia"/>
            <w:sz w:val="24"/>
          </w:rPr>
          <w:delText>判断すると</w:delText>
        </w:r>
      </w:del>
      <w:r w:rsidR="00B741F3" w:rsidRPr="00351139">
        <w:rPr>
          <w:rFonts w:ascii="Verdana" w:eastAsia="ＭＳ Ｐゴシック" w:hAnsi="Verdana" w:hint="eastAsia"/>
          <w:sz w:val="24"/>
        </w:rPr>
        <w:t>急激に落ち込んでいる</w:t>
      </w:r>
      <w:ins w:id="495" w:author="Sato Mieko" w:date="2018-11-29T13:59:00Z">
        <w:r w:rsidR="00730FD8">
          <w:rPr>
            <w:rFonts w:ascii="Verdana" w:eastAsia="ＭＳ Ｐゴシック" w:hAnsi="Verdana" w:hint="eastAsia"/>
            <w:sz w:val="24"/>
          </w:rPr>
          <w:t>こと</w:t>
        </w:r>
      </w:ins>
      <w:del w:id="496" w:author="Sato Mieko" w:date="2018-11-28T13:58:00Z">
        <w:r w:rsidR="00A3298B" w:rsidRPr="00351139" w:rsidDel="006A28D5">
          <w:rPr>
            <w:rFonts w:ascii="Verdana" w:eastAsia="ＭＳ Ｐゴシック" w:hAnsi="Verdana" w:hint="eastAsia"/>
            <w:sz w:val="24"/>
          </w:rPr>
          <w:delText>といった</w:delText>
        </w:r>
        <w:r w:rsidR="00B741F3" w:rsidRPr="00351139" w:rsidDel="006A28D5">
          <w:rPr>
            <w:rFonts w:ascii="Verdana" w:eastAsia="ＭＳ Ｐゴシック" w:hAnsi="Verdana" w:hint="eastAsia"/>
            <w:sz w:val="24"/>
          </w:rPr>
          <w:delText>ことが理由</w:delText>
        </w:r>
      </w:del>
      <w:r w:rsidR="00B741F3" w:rsidRPr="00351139">
        <w:rPr>
          <w:rFonts w:ascii="Verdana" w:eastAsia="ＭＳ Ｐゴシック" w:hAnsi="Verdana" w:hint="eastAsia"/>
          <w:sz w:val="24"/>
        </w:rPr>
        <w:t>かもしれません。</w:t>
      </w:r>
      <w:r w:rsidR="00A3298B" w:rsidRPr="00351139">
        <w:rPr>
          <w:rFonts w:ascii="Verdana" w:eastAsia="ＭＳ Ｐゴシック" w:hAnsi="Verdana" w:hint="eastAsia"/>
          <w:sz w:val="24"/>
        </w:rPr>
        <w:t>さらには、コミュニティのメンバー</w:t>
      </w:r>
      <w:del w:id="497" w:author="Sato Mieko" w:date="2018-11-28T13:57:00Z">
        <w:r w:rsidR="00A3298B" w:rsidRPr="00351139" w:rsidDel="00DE02D1">
          <w:rPr>
            <w:rFonts w:ascii="Verdana" w:eastAsia="ＭＳ Ｐゴシック" w:hAnsi="Verdana" w:hint="eastAsia"/>
            <w:sz w:val="24"/>
          </w:rPr>
          <w:delText>の</w:delText>
        </w:r>
      </w:del>
      <w:r w:rsidR="00A3298B" w:rsidRPr="00351139">
        <w:rPr>
          <w:rFonts w:ascii="Verdana" w:eastAsia="ＭＳ Ｐゴシック" w:hAnsi="Verdana" w:hint="eastAsia"/>
          <w:sz w:val="24"/>
        </w:rPr>
        <w:t>間でプロジェクトの将来に関して意見の相違が発生し、変化が必要になったといったことが理由となることもあります。</w:t>
      </w:r>
    </w:p>
    <w:p w14:paraId="688ECF49" w14:textId="77777777" w:rsidR="00B741F3" w:rsidRPr="00351139" w:rsidRDefault="00B741F3" w:rsidP="00E83E55">
      <w:pPr>
        <w:rPr>
          <w:rFonts w:ascii="Verdana" w:eastAsia="ＭＳ Ｐゴシック" w:hAnsi="Verdana"/>
          <w:sz w:val="24"/>
        </w:rPr>
      </w:pPr>
    </w:p>
    <w:p w14:paraId="49B303A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Disagreements can influence new project directions</w:t>
      </w:r>
    </w:p>
    <w:p w14:paraId="739FF93A" w14:textId="77777777" w:rsidR="00E83E55" w:rsidRPr="00351139" w:rsidRDefault="00A3298B" w:rsidP="00E83E55">
      <w:pPr>
        <w:rPr>
          <w:rFonts w:ascii="Verdana" w:eastAsia="ＭＳ Ｐゴシック" w:hAnsi="Verdana"/>
          <w:sz w:val="24"/>
        </w:rPr>
      </w:pPr>
      <w:r w:rsidRPr="00351139">
        <w:rPr>
          <w:rFonts w:ascii="Verdana" w:eastAsia="ＭＳ Ｐゴシック" w:hAnsi="Verdana" w:hint="eastAsia"/>
          <w:sz w:val="24"/>
        </w:rPr>
        <w:lastRenderedPageBreak/>
        <w:t>意見の</w:t>
      </w:r>
      <w:r w:rsidR="00B63B91" w:rsidRPr="00351139">
        <w:rPr>
          <w:rFonts w:ascii="Verdana" w:eastAsia="ＭＳ Ｐゴシック" w:hAnsi="Verdana" w:hint="eastAsia"/>
          <w:sz w:val="24"/>
        </w:rPr>
        <w:t>相違</w:t>
      </w:r>
      <w:r w:rsidRPr="00351139">
        <w:rPr>
          <w:rFonts w:ascii="Verdana" w:eastAsia="ＭＳ Ｐゴシック" w:hAnsi="Verdana" w:hint="eastAsia"/>
          <w:sz w:val="24"/>
        </w:rPr>
        <w:t>がプロジェクトの方向に影響を与える</w:t>
      </w:r>
    </w:p>
    <w:p w14:paraId="5B2924EC" w14:textId="77777777" w:rsidR="00A3298B" w:rsidRPr="00351139" w:rsidRDefault="00A3298B" w:rsidP="00E83E55">
      <w:pPr>
        <w:rPr>
          <w:rFonts w:ascii="Verdana" w:eastAsia="ＭＳ Ｐゴシック" w:hAnsi="Verdana"/>
          <w:sz w:val="24"/>
        </w:rPr>
      </w:pPr>
    </w:p>
    <w:p w14:paraId="547A5F8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If disagreements have arisen about the project inside the community — whether about its scope, technical matters, licensing or other issues — then you might consider splitting the project to allow interested parties to pursue what’s important to them. A similar quandary helped inspire developer Linus Torvalds to create Linux back in 1991. Torvalds had been experimenting with </w:t>
      </w:r>
      <w:proofErr w:type="spellStart"/>
      <w:r w:rsidRPr="00351139">
        <w:rPr>
          <w:rFonts w:ascii="Verdana" w:eastAsia="ＭＳ Ｐゴシック" w:hAnsi="Verdana"/>
          <w:sz w:val="24"/>
        </w:rPr>
        <w:t>Minix</w:t>
      </w:r>
      <w:proofErr w:type="spellEnd"/>
      <w:r w:rsidRPr="00351139">
        <w:rPr>
          <w:rFonts w:ascii="Verdana" w:eastAsia="ＭＳ Ｐゴシック" w:hAnsi="Verdana"/>
          <w:sz w:val="24"/>
        </w:rPr>
        <w:t xml:space="preserve">, a small UNIX-like operating system kernel developed by Andrew S. Tanenbaum to teach college students about coding. Torvalds created Linux after he decided </w:t>
      </w:r>
      <w:proofErr w:type="spellStart"/>
      <w:r w:rsidRPr="00351139">
        <w:rPr>
          <w:rFonts w:ascii="Verdana" w:eastAsia="ＭＳ Ｐゴシック" w:hAnsi="Verdana"/>
          <w:sz w:val="24"/>
        </w:rPr>
        <w:t>Minix</w:t>
      </w:r>
      <w:proofErr w:type="spellEnd"/>
      <w:r w:rsidRPr="00351139">
        <w:rPr>
          <w:rFonts w:ascii="Verdana" w:eastAsia="ＭＳ Ｐゴシック" w:hAnsi="Verdana"/>
          <w:sz w:val="24"/>
        </w:rPr>
        <w:t xml:space="preserve"> had a radically different scope and vision, leaving him to create his own separate operating system.</w:t>
      </w:r>
    </w:p>
    <w:p w14:paraId="75AEB5AC" w14:textId="4FEEBA97" w:rsidR="00B63B91" w:rsidRPr="00351139" w:rsidRDefault="00B63B91" w:rsidP="00E83E55">
      <w:pPr>
        <w:rPr>
          <w:rFonts w:ascii="Verdana" w:eastAsia="ＭＳ Ｐゴシック" w:hAnsi="Verdana"/>
          <w:sz w:val="24"/>
        </w:rPr>
      </w:pPr>
      <w:r w:rsidRPr="00351139">
        <w:rPr>
          <w:rFonts w:ascii="Verdana" w:eastAsia="ＭＳ Ｐゴシック" w:hAnsi="Verdana" w:hint="eastAsia"/>
          <w:sz w:val="24"/>
        </w:rPr>
        <w:t>プロジェクトの</w:t>
      </w:r>
      <w:r w:rsidR="00C2377F" w:rsidRPr="00351139">
        <w:rPr>
          <w:rFonts w:ascii="Verdana" w:eastAsia="ＭＳ Ｐゴシック" w:hAnsi="Verdana" w:hint="eastAsia"/>
          <w:sz w:val="24"/>
        </w:rPr>
        <w:t>スコープ</w:t>
      </w:r>
      <w:r w:rsidR="004B3FFD" w:rsidRPr="00351139">
        <w:rPr>
          <w:rFonts w:ascii="Verdana" w:eastAsia="ＭＳ Ｐゴシック" w:hAnsi="Verdana" w:hint="eastAsia"/>
          <w:sz w:val="24"/>
        </w:rPr>
        <w:t>とか</w:t>
      </w:r>
      <w:r w:rsidRPr="00351139">
        <w:rPr>
          <w:rFonts w:ascii="Verdana" w:eastAsia="ＭＳ Ｐゴシック" w:hAnsi="Verdana" w:hint="eastAsia"/>
          <w:sz w:val="24"/>
        </w:rPr>
        <w:t>、技術的な問題</w:t>
      </w:r>
      <w:r w:rsidR="004B3FFD" w:rsidRPr="00351139">
        <w:rPr>
          <w:rFonts w:ascii="Verdana" w:eastAsia="ＭＳ Ｐゴシック" w:hAnsi="Verdana" w:hint="eastAsia"/>
          <w:sz w:val="24"/>
        </w:rPr>
        <w:t>とか</w:t>
      </w:r>
      <w:r w:rsidRPr="00351139">
        <w:rPr>
          <w:rFonts w:ascii="Verdana" w:eastAsia="ＭＳ Ｐゴシック" w:hAnsi="Verdana" w:hint="eastAsia"/>
          <w:sz w:val="24"/>
        </w:rPr>
        <w:t>、</w:t>
      </w:r>
      <w:r w:rsidR="004B3FFD" w:rsidRPr="00351139">
        <w:rPr>
          <w:rFonts w:ascii="Verdana" w:eastAsia="ＭＳ Ｐゴシック" w:hAnsi="Verdana" w:hint="eastAsia"/>
          <w:sz w:val="24"/>
        </w:rPr>
        <w:t>あるいは、</w:t>
      </w:r>
      <w:r w:rsidRPr="00351139">
        <w:rPr>
          <w:rFonts w:ascii="Verdana" w:eastAsia="ＭＳ Ｐゴシック" w:hAnsi="Verdana" w:hint="eastAsia"/>
          <w:sz w:val="24"/>
        </w:rPr>
        <w:t>ライセンスの方式</w:t>
      </w:r>
      <w:r w:rsidR="004B3FFD" w:rsidRPr="00351139">
        <w:rPr>
          <w:rFonts w:ascii="Verdana" w:eastAsia="ＭＳ Ｐゴシック" w:hAnsi="Verdana" w:hint="eastAsia"/>
          <w:sz w:val="24"/>
        </w:rPr>
        <w:t>などに関連して</w:t>
      </w:r>
      <w:r w:rsidRPr="00351139">
        <w:rPr>
          <w:rFonts w:ascii="Verdana" w:eastAsia="ＭＳ Ｐゴシック" w:hAnsi="Verdana" w:hint="eastAsia"/>
          <w:sz w:val="24"/>
        </w:rPr>
        <w:t>、コミュニティ</w:t>
      </w:r>
      <w:r w:rsidR="004B3FFD" w:rsidRPr="00351139">
        <w:rPr>
          <w:rFonts w:ascii="Verdana" w:eastAsia="ＭＳ Ｐゴシック" w:hAnsi="Verdana" w:hint="eastAsia"/>
          <w:sz w:val="24"/>
        </w:rPr>
        <w:t>内</w:t>
      </w:r>
      <w:r w:rsidRPr="00351139">
        <w:rPr>
          <w:rFonts w:ascii="Verdana" w:eastAsia="ＭＳ Ｐゴシック" w:hAnsi="Verdana" w:hint="eastAsia"/>
          <w:sz w:val="24"/>
        </w:rPr>
        <w:t>で意見の相違が発生すると、あなたはプロジェクトを分裂させて、関心のある人々が</w:t>
      </w:r>
      <w:ins w:id="498" w:author="Sato Mieko" w:date="2018-11-28T14:04:00Z">
        <w:r w:rsidR="006A28D5">
          <w:rPr>
            <w:rFonts w:ascii="Verdana" w:eastAsia="ＭＳ Ｐゴシック" w:hAnsi="Verdana" w:hint="eastAsia"/>
            <w:sz w:val="24"/>
          </w:rPr>
          <w:t>自分たちに</w:t>
        </w:r>
      </w:ins>
      <w:r w:rsidRPr="00351139">
        <w:rPr>
          <w:rFonts w:ascii="Verdana" w:eastAsia="ＭＳ Ｐゴシック" w:hAnsi="Verdana" w:hint="eastAsia"/>
          <w:sz w:val="24"/>
        </w:rPr>
        <w:t>重要</w:t>
      </w:r>
      <w:ins w:id="499" w:author="Sato Mieko" w:date="2018-11-28T14:04:00Z">
        <w:r w:rsidR="006A28D5">
          <w:rPr>
            <w:rFonts w:ascii="Verdana" w:eastAsia="ＭＳ Ｐゴシック" w:hAnsi="Verdana" w:hint="eastAsia"/>
            <w:sz w:val="24"/>
          </w:rPr>
          <w:t>な</w:t>
        </w:r>
      </w:ins>
      <w:del w:id="500" w:author="Sato Mieko" w:date="2018-11-28T14:04:00Z">
        <w:r w:rsidRPr="00351139" w:rsidDel="006A28D5">
          <w:rPr>
            <w:rFonts w:ascii="Verdana" w:eastAsia="ＭＳ Ｐゴシック" w:hAnsi="Verdana" w:hint="eastAsia"/>
            <w:sz w:val="24"/>
          </w:rPr>
          <w:delText>だと考える</w:delText>
        </w:r>
      </w:del>
      <w:r w:rsidRPr="00351139">
        <w:rPr>
          <w:rFonts w:ascii="Verdana" w:eastAsia="ＭＳ Ｐゴシック" w:hAnsi="Verdana" w:hint="eastAsia"/>
          <w:sz w:val="24"/>
        </w:rPr>
        <w:t>ものを</w:t>
      </w:r>
      <w:del w:id="501" w:author="Date Masahiro" w:date="2018-10-12T10:20:00Z">
        <w:r w:rsidRPr="00351139" w:rsidDel="00B732B7">
          <w:rPr>
            <w:rFonts w:ascii="Verdana" w:eastAsia="ＭＳ Ｐゴシック" w:hAnsi="Verdana" w:hint="eastAsia"/>
            <w:sz w:val="24"/>
          </w:rPr>
          <w:delText>究める</w:delText>
        </w:r>
      </w:del>
      <w:ins w:id="502" w:author="Date Masahiro" w:date="2018-10-12T10:20:00Z">
        <w:r w:rsidR="00B732B7">
          <w:rPr>
            <w:rFonts w:ascii="Verdana" w:eastAsia="ＭＳ Ｐゴシック" w:hAnsi="Verdana" w:hint="eastAsia"/>
            <w:sz w:val="24"/>
          </w:rPr>
          <w:t>追求</w:t>
        </w:r>
      </w:ins>
      <w:ins w:id="503" w:author="Sato Mieko" w:date="2018-11-28T14:04:00Z">
        <w:r w:rsidR="006A28D5">
          <w:rPr>
            <w:rFonts w:ascii="Verdana" w:eastAsia="ＭＳ Ｐゴシック" w:hAnsi="Verdana" w:hint="eastAsia"/>
            <w:sz w:val="24"/>
          </w:rPr>
          <w:t>できるように</w:t>
        </w:r>
      </w:ins>
      <w:ins w:id="504" w:author="Date Masahiro" w:date="2018-10-12T10:20:00Z">
        <w:del w:id="505" w:author="Sato Mieko" w:date="2018-11-28T14:04:00Z">
          <w:r w:rsidR="00B732B7" w:rsidDel="006A28D5">
            <w:rPr>
              <w:rFonts w:ascii="Verdana" w:eastAsia="ＭＳ Ｐゴシック" w:hAnsi="Verdana" w:hint="eastAsia"/>
              <w:sz w:val="24"/>
            </w:rPr>
            <w:delText>していく</w:delText>
          </w:r>
        </w:del>
      </w:ins>
      <w:del w:id="506" w:author="Sato Mieko" w:date="2018-11-28T14:04:00Z">
        <w:r w:rsidRPr="00351139" w:rsidDel="006A28D5">
          <w:rPr>
            <w:rFonts w:ascii="Verdana" w:eastAsia="ＭＳ Ｐゴシック" w:hAnsi="Verdana" w:hint="eastAsia"/>
            <w:sz w:val="24"/>
          </w:rPr>
          <w:delText>ことを</w:delText>
        </w:r>
        <w:r w:rsidR="00A62A01" w:rsidRPr="00351139" w:rsidDel="006A28D5">
          <w:rPr>
            <w:rFonts w:ascii="Verdana" w:eastAsia="ＭＳ Ｐゴシック" w:hAnsi="Verdana" w:hint="eastAsia"/>
            <w:sz w:val="24"/>
          </w:rPr>
          <w:delText>容認</w:delText>
        </w:r>
      </w:del>
      <w:r w:rsidR="00A62A01" w:rsidRPr="00351139">
        <w:rPr>
          <w:rFonts w:ascii="Verdana" w:eastAsia="ＭＳ Ｐゴシック" w:hAnsi="Verdana" w:hint="eastAsia"/>
          <w:sz w:val="24"/>
        </w:rPr>
        <w:t>し</w:t>
      </w:r>
      <w:del w:id="507" w:author="Sato Mieko" w:date="2018-11-28T14:06:00Z">
        <w:r w:rsidR="00A62A01" w:rsidRPr="00351139" w:rsidDel="006A28D5">
          <w:rPr>
            <w:rFonts w:ascii="Verdana" w:eastAsia="ＭＳ Ｐゴシック" w:hAnsi="Verdana" w:hint="eastAsia"/>
            <w:sz w:val="24"/>
          </w:rPr>
          <w:delText>よう</w:delText>
        </w:r>
      </w:del>
      <w:ins w:id="508" w:author="Sato Mieko" w:date="2018-11-28T14:06:00Z">
        <w:r w:rsidR="006A28D5">
          <w:rPr>
            <w:rFonts w:ascii="Verdana" w:eastAsia="ＭＳ Ｐゴシック" w:hAnsi="Verdana" w:hint="eastAsia"/>
            <w:sz w:val="24"/>
          </w:rPr>
          <w:t>たい</w:t>
        </w:r>
      </w:ins>
      <w:r w:rsidR="00A62A01" w:rsidRPr="00351139">
        <w:rPr>
          <w:rFonts w:ascii="Verdana" w:eastAsia="ＭＳ Ｐゴシック" w:hAnsi="Verdana" w:hint="eastAsia"/>
          <w:sz w:val="24"/>
        </w:rPr>
        <w:t>と</w:t>
      </w:r>
      <w:r w:rsidR="004B3FFD" w:rsidRPr="00351139">
        <w:rPr>
          <w:rFonts w:ascii="Verdana" w:eastAsia="ＭＳ Ｐゴシック" w:hAnsi="Verdana" w:hint="eastAsia"/>
          <w:sz w:val="24"/>
        </w:rPr>
        <w:t>考える</w:t>
      </w:r>
      <w:r w:rsidR="00A62A01" w:rsidRPr="00351139">
        <w:rPr>
          <w:rFonts w:ascii="Verdana" w:eastAsia="ＭＳ Ｐゴシック" w:hAnsi="Verdana" w:hint="eastAsia"/>
          <w:sz w:val="24"/>
        </w:rPr>
        <w:t>かもしれません。そのような問題が、</w:t>
      </w:r>
      <w:r w:rsidR="00A62A01" w:rsidRPr="00351139">
        <w:rPr>
          <w:rFonts w:ascii="Verdana" w:eastAsia="ＭＳ Ｐゴシック" w:hAnsi="Verdana" w:hint="eastAsia"/>
          <w:sz w:val="24"/>
        </w:rPr>
        <w:t>1991</w:t>
      </w:r>
      <w:r w:rsidR="00A62A01" w:rsidRPr="00351139">
        <w:rPr>
          <w:rFonts w:ascii="Verdana" w:eastAsia="ＭＳ Ｐゴシック" w:hAnsi="Verdana" w:hint="eastAsia"/>
          <w:sz w:val="24"/>
        </w:rPr>
        <w:t>年、</w:t>
      </w:r>
      <w:r w:rsidR="00A62A01" w:rsidRPr="00351139">
        <w:rPr>
          <w:rFonts w:ascii="Verdana" w:eastAsia="ＭＳ Ｐゴシック" w:hAnsi="Verdana" w:hint="eastAsia"/>
          <w:sz w:val="24"/>
        </w:rPr>
        <w:t>Linus Torvalds</w:t>
      </w:r>
      <w:r w:rsidR="00A62A01" w:rsidRPr="00351139">
        <w:rPr>
          <w:rFonts w:ascii="Verdana" w:eastAsia="ＭＳ Ｐゴシック" w:hAnsi="Verdana" w:hint="eastAsia"/>
          <w:sz w:val="24"/>
        </w:rPr>
        <w:t>の</w:t>
      </w:r>
      <w:r w:rsidR="00A62A01" w:rsidRPr="00351139">
        <w:rPr>
          <w:rFonts w:ascii="Verdana" w:eastAsia="ＭＳ Ｐゴシック" w:hAnsi="Verdana" w:hint="eastAsia"/>
          <w:sz w:val="24"/>
        </w:rPr>
        <w:t>Linux</w:t>
      </w:r>
      <w:r w:rsidR="00A62A01" w:rsidRPr="00351139">
        <w:rPr>
          <w:rFonts w:ascii="Verdana" w:eastAsia="ＭＳ Ｐゴシック" w:hAnsi="Verdana" w:hint="eastAsia"/>
          <w:sz w:val="24"/>
        </w:rPr>
        <w:t>開発を触発しました。</w:t>
      </w:r>
      <w:r w:rsidR="00A62A01" w:rsidRPr="00351139">
        <w:rPr>
          <w:rFonts w:ascii="Verdana" w:eastAsia="ＭＳ Ｐゴシック" w:hAnsi="Verdana" w:hint="eastAsia"/>
          <w:sz w:val="24"/>
        </w:rPr>
        <w:t>Torvalds</w:t>
      </w:r>
      <w:r w:rsidR="00A62A01" w:rsidRPr="00351139">
        <w:rPr>
          <w:rFonts w:ascii="Verdana" w:eastAsia="ＭＳ Ｐゴシック" w:hAnsi="Verdana" w:hint="eastAsia"/>
          <w:sz w:val="24"/>
        </w:rPr>
        <w:t>は、</w:t>
      </w:r>
      <w:r w:rsidR="00A62A01" w:rsidRPr="00351139">
        <w:rPr>
          <w:rFonts w:ascii="Verdana" w:eastAsia="ＭＳ Ｐゴシック" w:hAnsi="Verdana" w:hint="eastAsia"/>
          <w:sz w:val="24"/>
        </w:rPr>
        <w:t>Andrew S. Tanenbaum</w:t>
      </w:r>
      <w:r w:rsidR="00A62A01" w:rsidRPr="00351139">
        <w:rPr>
          <w:rFonts w:ascii="Verdana" w:eastAsia="ＭＳ Ｐゴシック" w:hAnsi="Verdana" w:hint="eastAsia"/>
          <w:sz w:val="24"/>
        </w:rPr>
        <w:t>が大学生にコーディングを学習させるために開発した</w:t>
      </w:r>
      <w:r w:rsidR="00A62A01" w:rsidRPr="00351139">
        <w:rPr>
          <w:rFonts w:ascii="Verdana" w:eastAsia="ＭＳ Ｐゴシック" w:hAnsi="Verdana" w:hint="eastAsia"/>
          <w:sz w:val="24"/>
        </w:rPr>
        <w:t>UNIX</w:t>
      </w:r>
      <w:r w:rsidR="00A62A01" w:rsidRPr="00351139">
        <w:rPr>
          <w:rFonts w:ascii="Verdana" w:eastAsia="ＭＳ Ｐゴシック" w:hAnsi="Verdana" w:hint="eastAsia"/>
          <w:sz w:val="24"/>
        </w:rPr>
        <w:t>風の</w:t>
      </w:r>
      <w:r w:rsidR="00A62A01" w:rsidRPr="00351139">
        <w:rPr>
          <w:rFonts w:ascii="Verdana" w:eastAsia="ＭＳ Ｐゴシック" w:hAnsi="Verdana" w:hint="eastAsia"/>
          <w:sz w:val="24"/>
        </w:rPr>
        <w:t>OS</w:t>
      </w:r>
      <w:r w:rsidR="00A62A01" w:rsidRPr="00351139">
        <w:rPr>
          <w:rFonts w:ascii="Verdana" w:eastAsia="ＭＳ Ｐゴシック" w:hAnsi="Verdana" w:hint="eastAsia"/>
          <w:sz w:val="24"/>
        </w:rPr>
        <w:t>カーネル</w:t>
      </w:r>
      <w:proofErr w:type="spellStart"/>
      <w:r w:rsidR="00A62A01" w:rsidRPr="00351139">
        <w:rPr>
          <w:rFonts w:ascii="Verdana" w:eastAsia="ＭＳ Ｐゴシック" w:hAnsi="Verdana" w:hint="eastAsia"/>
          <w:sz w:val="24"/>
        </w:rPr>
        <w:t>Minix</w:t>
      </w:r>
      <w:proofErr w:type="spellEnd"/>
      <w:r w:rsidR="00A62A01" w:rsidRPr="00351139">
        <w:rPr>
          <w:rFonts w:ascii="Verdana" w:eastAsia="ＭＳ Ｐゴシック" w:hAnsi="Verdana" w:hint="eastAsia"/>
          <w:sz w:val="24"/>
        </w:rPr>
        <w:t>を実験的に使っていました</w:t>
      </w:r>
      <w:r w:rsidR="004B3FFD" w:rsidRPr="00351139">
        <w:rPr>
          <w:rFonts w:ascii="Verdana" w:eastAsia="ＭＳ Ｐゴシック" w:hAnsi="Verdana" w:hint="eastAsia"/>
          <w:sz w:val="24"/>
        </w:rPr>
        <w:t>が、</w:t>
      </w:r>
      <w:proofErr w:type="spellStart"/>
      <w:r w:rsidR="00A62A01" w:rsidRPr="00351139">
        <w:rPr>
          <w:rFonts w:ascii="Verdana" w:eastAsia="ＭＳ Ｐゴシック" w:hAnsi="Verdana" w:hint="eastAsia"/>
          <w:sz w:val="24"/>
        </w:rPr>
        <w:t>Minix</w:t>
      </w:r>
      <w:proofErr w:type="spellEnd"/>
      <w:r w:rsidR="00A62A01" w:rsidRPr="00351139">
        <w:rPr>
          <w:rFonts w:ascii="Verdana" w:eastAsia="ＭＳ Ｐゴシック" w:hAnsi="Verdana" w:hint="eastAsia"/>
          <w:sz w:val="24"/>
        </w:rPr>
        <w:t>が</w:t>
      </w:r>
      <w:r w:rsidR="00BC1A92" w:rsidRPr="00351139">
        <w:rPr>
          <w:rFonts w:ascii="Verdana" w:eastAsia="ＭＳ Ｐゴシック" w:hAnsi="Verdana" w:hint="eastAsia"/>
          <w:sz w:val="24"/>
        </w:rPr>
        <w:t>根本的に異なった</w:t>
      </w:r>
      <w:r w:rsidR="00C2377F" w:rsidRPr="00351139">
        <w:rPr>
          <w:rFonts w:ascii="Verdana" w:eastAsia="ＭＳ Ｐゴシック" w:hAnsi="Verdana" w:hint="eastAsia"/>
          <w:sz w:val="24"/>
        </w:rPr>
        <w:t>スコープ</w:t>
      </w:r>
      <w:r w:rsidR="00BC1A92" w:rsidRPr="00351139">
        <w:rPr>
          <w:rFonts w:ascii="Verdana" w:eastAsia="ＭＳ Ｐゴシック" w:hAnsi="Verdana" w:hint="eastAsia"/>
          <w:sz w:val="24"/>
        </w:rPr>
        <w:t>と</w:t>
      </w:r>
      <w:r w:rsidR="00C2377F" w:rsidRPr="00351139">
        <w:rPr>
          <w:rFonts w:ascii="Verdana" w:eastAsia="ＭＳ Ｐゴシック" w:hAnsi="Verdana" w:hint="eastAsia"/>
          <w:sz w:val="24"/>
        </w:rPr>
        <w:t>ビジョン</w:t>
      </w:r>
      <w:r w:rsidR="00BC1A92" w:rsidRPr="00351139">
        <w:rPr>
          <w:rFonts w:ascii="Verdana" w:eastAsia="ＭＳ Ｐゴシック" w:hAnsi="Verdana" w:hint="eastAsia"/>
          <w:sz w:val="24"/>
        </w:rPr>
        <w:t>に基づいて開発されていると</w:t>
      </w:r>
      <w:r w:rsidR="008F1D6E" w:rsidRPr="00351139">
        <w:rPr>
          <w:rFonts w:ascii="Verdana" w:eastAsia="ＭＳ Ｐゴシック" w:hAnsi="Verdana" w:hint="eastAsia"/>
          <w:sz w:val="24"/>
        </w:rPr>
        <w:t>判断し</w:t>
      </w:r>
      <w:r w:rsidR="00BC1A92" w:rsidRPr="00351139">
        <w:rPr>
          <w:rFonts w:ascii="Verdana" w:eastAsia="ＭＳ Ｐゴシック" w:hAnsi="Verdana" w:hint="eastAsia"/>
          <w:sz w:val="24"/>
        </w:rPr>
        <w:t>たので、</w:t>
      </w:r>
      <w:proofErr w:type="spellStart"/>
      <w:r w:rsidR="00BC1A92" w:rsidRPr="00351139">
        <w:rPr>
          <w:rFonts w:ascii="Verdana" w:eastAsia="ＭＳ Ｐゴシック" w:hAnsi="Verdana" w:hint="eastAsia"/>
          <w:sz w:val="24"/>
        </w:rPr>
        <w:t>Minix</w:t>
      </w:r>
      <w:proofErr w:type="spellEnd"/>
      <w:r w:rsidR="00BC1A92" w:rsidRPr="00351139">
        <w:rPr>
          <w:rFonts w:ascii="Verdana" w:eastAsia="ＭＳ Ｐゴシック" w:hAnsi="Verdana" w:hint="eastAsia"/>
          <w:sz w:val="24"/>
        </w:rPr>
        <w:t>から離れて、彼独自の</w:t>
      </w:r>
      <w:r w:rsidR="00BC1A92" w:rsidRPr="00351139">
        <w:rPr>
          <w:rFonts w:ascii="Verdana" w:eastAsia="ＭＳ Ｐゴシック" w:hAnsi="Verdana" w:hint="eastAsia"/>
          <w:sz w:val="24"/>
        </w:rPr>
        <w:t>OS</w:t>
      </w:r>
      <w:r w:rsidR="00BC1A92" w:rsidRPr="00351139">
        <w:rPr>
          <w:rFonts w:ascii="Verdana" w:eastAsia="ＭＳ Ｐゴシック" w:hAnsi="Verdana" w:hint="eastAsia"/>
          <w:sz w:val="24"/>
        </w:rPr>
        <w:t>を作りました。</w:t>
      </w:r>
    </w:p>
    <w:p w14:paraId="4A7C7135" w14:textId="77777777" w:rsidR="00E83E55" w:rsidRPr="00351139" w:rsidRDefault="00E83E55" w:rsidP="00E83E55">
      <w:pPr>
        <w:rPr>
          <w:rFonts w:ascii="Verdana" w:eastAsia="ＭＳ Ｐゴシック" w:hAnsi="Verdana"/>
          <w:sz w:val="24"/>
        </w:rPr>
      </w:pPr>
    </w:p>
    <w:p w14:paraId="230FE37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 scope of projects can certainly change over time and be readjusted as needed, but if it the project is simply no longer needed, then it can be a candidate for dissolution or transfer. Projects can even be repurposed to either find a way to make your existing users happy or to incorporate a functionality that needs new users. Ultimately, however, if you have software and nobody needs it, then the project is probably finished. Even if it’s the best software in the world, if nobody needs that capability, then nobody cares.</w:t>
      </w:r>
    </w:p>
    <w:p w14:paraId="3396CEBC" w14:textId="3E846792" w:rsidR="00E65BC5" w:rsidRPr="00351139" w:rsidRDefault="00BC1A92" w:rsidP="00E83E55">
      <w:pPr>
        <w:rPr>
          <w:rFonts w:ascii="Verdana" w:eastAsia="ＭＳ Ｐゴシック" w:hAnsi="Verdana"/>
          <w:sz w:val="24"/>
        </w:rPr>
      </w:pPr>
      <w:r w:rsidRPr="00351139">
        <w:rPr>
          <w:rFonts w:ascii="Verdana" w:eastAsia="ＭＳ Ｐゴシック" w:hAnsi="Verdana" w:hint="eastAsia"/>
          <w:sz w:val="24"/>
        </w:rPr>
        <w:t>プロジェクトの</w:t>
      </w:r>
      <w:r w:rsidR="00C2377F" w:rsidRPr="00351139">
        <w:rPr>
          <w:rFonts w:ascii="Verdana" w:eastAsia="ＭＳ Ｐゴシック" w:hAnsi="Verdana" w:hint="eastAsia"/>
          <w:sz w:val="24"/>
        </w:rPr>
        <w:t>スコープ</w:t>
      </w:r>
      <w:r w:rsidRPr="00351139">
        <w:rPr>
          <w:rFonts w:ascii="Verdana" w:eastAsia="ＭＳ Ｐゴシック" w:hAnsi="Verdana" w:hint="eastAsia"/>
          <w:sz w:val="24"/>
        </w:rPr>
        <w:t>は</w:t>
      </w:r>
      <w:r w:rsidR="00B452B8" w:rsidRPr="00351139">
        <w:rPr>
          <w:rFonts w:ascii="Verdana" w:eastAsia="ＭＳ Ｐゴシック" w:hAnsi="Verdana" w:hint="eastAsia"/>
          <w:sz w:val="24"/>
        </w:rPr>
        <w:t>時間が経つと</w:t>
      </w:r>
      <w:r w:rsidR="008F1D6E" w:rsidRPr="00351139">
        <w:rPr>
          <w:rFonts w:ascii="Verdana" w:eastAsia="ＭＳ Ｐゴシック" w:hAnsi="Verdana" w:hint="eastAsia"/>
          <w:sz w:val="24"/>
        </w:rPr>
        <w:t>間違いなく変化し、</w:t>
      </w:r>
      <w:del w:id="509" w:author="Sato Mieko" w:date="2018-11-28T15:03:00Z">
        <w:r w:rsidR="008F1D6E" w:rsidRPr="00351139" w:rsidDel="005C3C9D">
          <w:rPr>
            <w:rFonts w:ascii="Verdana" w:eastAsia="ＭＳ Ｐゴシック" w:hAnsi="Verdana" w:hint="eastAsia"/>
            <w:sz w:val="24"/>
          </w:rPr>
          <w:delText>また、</w:delText>
        </w:r>
      </w:del>
      <w:r w:rsidR="008F1D6E" w:rsidRPr="00351139">
        <w:rPr>
          <w:rFonts w:ascii="Verdana" w:eastAsia="ＭＳ Ｐゴシック" w:hAnsi="Verdana" w:hint="eastAsia"/>
          <w:sz w:val="24"/>
        </w:rPr>
        <w:t>必要に応じて調整されることがあります。しかし、プロジェクトがもはや必要でなくなったなら、</w:t>
      </w:r>
      <w:r w:rsidR="001C22FE" w:rsidRPr="00351139">
        <w:rPr>
          <w:rFonts w:ascii="Verdana" w:eastAsia="ＭＳ Ｐゴシック" w:hAnsi="Verdana" w:hint="eastAsia"/>
          <w:sz w:val="24"/>
        </w:rPr>
        <w:t>解</w:t>
      </w:r>
      <w:r w:rsidR="00E65BC5" w:rsidRPr="00351139">
        <w:rPr>
          <w:rFonts w:ascii="Verdana" w:eastAsia="ＭＳ Ｐゴシック" w:hAnsi="Verdana" w:hint="eastAsia"/>
          <w:sz w:val="24"/>
        </w:rPr>
        <w:t>散</w:t>
      </w:r>
      <w:del w:id="510" w:author="Sato Mieko" w:date="2018-11-29T14:02:00Z">
        <w:r w:rsidR="001C22FE" w:rsidRPr="00351139" w:rsidDel="0039000B">
          <w:rPr>
            <w:rFonts w:ascii="Verdana" w:eastAsia="ＭＳ Ｐゴシック" w:hAnsi="Verdana" w:hint="eastAsia"/>
            <w:sz w:val="24"/>
          </w:rPr>
          <w:delText>または</w:delText>
        </w:r>
      </w:del>
      <w:ins w:id="511" w:author="Sato Mieko" w:date="2018-11-29T14:02:00Z">
        <w:r w:rsidR="0039000B">
          <w:rPr>
            <w:rFonts w:ascii="Verdana" w:eastAsia="ＭＳ Ｐゴシック" w:hAnsi="Verdana" w:hint="eastAsia"/>
            <w:sz w:val="24"/>
          </w:rPr>
          <w:t>や</w:t>
        </w:r>
      </w:ins>
      <w:r w:rsidR="0023157B" w:rsidRPr="00351139">
        <w:rPr>
          <w:rFonts w:ascii="Verdana" w:eastAsia="ＭＳ Ｐゴシック" w:hAnsi="Verdana" w:hint="eastAsia"/>
          <w:sz w:val="24"/>
        </w:rPr>
        <w:t>移管</w:t>
      </w:r>
      <w:r w:rsidR="001C22FE" w:rsidRPr="00351139">
        <w:rPr>
          <w:rFonts w:ascii="Verdana" w:eastAsia="ＭＳ Ｐゴシック" w:hAnsi="Verdana" w:hint="eastAsia"/>
          <w:sz w:val="24"/>
        </w:rPr>
        <w:t>の候補</w:t>
      </w:r>
      <w:ins w:id="512" w:author="Sato Mieko" w:date="2018-11-29T14:02:00Z">
        <w:r w:rsidR="0039000B">
          <w:rPr>
            <w:rFonts w:ascii="Verdana" w:eastAsia="ＭＳ Ｐゴシック" w:hAnsi="Verdana" w:hint="eastAsia"/>
            <w:sz w:val="24"/>
          </w:rPr>
          <w:t>になるでしょう</w:t>
        </w:r>
      </w:ins>
      <w:del w:id="513" w:author="Sato Mieko" w:date="2018-11-29T14:02:00Z">
        <w:r w:rsidR="001C22FE" w:rsidRPr="00351139" w:rsidDel="0039000B">
          <w:rPr>
            <w:rFonts w:ascii="Verdana" w:eastAsia="ＭＳ Ｐゴシック" w:hAnsi="Verdana" w:hint="eastAsia"/>
            <w:sz w:val="24"/>
          </w:rPr>
          <w:delText>となりえます</w:delText>
        </w:r>
      </w:del>
      <w:r w:rsidR="001C22FE" w:rsidRPr="00351139">
        <w:rPr>
          <w:rFonts w:ascii="Verdana" w:eastAsia="ＭＳ Ｐゴシック" w:hAnsi="Verdana" w:hint="eastAsia"/>
          <w:sz w:val="24"/>
        </w:rPr>
        <w:t>。プロジェクト</w:t>
      </w:r>
      <w:ins w:id="514" w:author="Sato Mieko" w:date="2018-11-29T14:04:00Z">
        <w:r w:rsidR="0039000B">
          <w:rPr>
            <w:rFonts w:ascii="Verdana" w:eastAsia="ＭＳ Ｐゴシック" w:hAnsi="Verdana" w:hint="eastAsia"/>
            <w:sz w:val="24"/>
          </w:rPr>
          <w:t>の目的を変更し、</w:t>
        </w:r>
      </w:ins>
      <w:del w:id="515" w:author="Sato Mieko" w:date="2018-11-29T14:04:00Z">
        <w:r w:rsidR="001C22FE" w:rsidRPr="00351139" w:rsidDel="0039000B">
          <w:rPr>
            <w:rFonts w:ascii="Verdana" w:eastAsia="ＭＳ Ｐゴシック" w:hAnsi="Verdana" w:hint="eastAsia"/>
            <w:sz w:val="24"/>
          </w:rPr>
          <w:delText>は、</w:delText>
        </w:r>
      </w:del>
      <w:r w:rsidR="001C22FE" w:rsidRPr="00351139">
        <w:rPr>
          <w:rFonts w:ascii="Verdana" w:eastAsia="ＭＳ Ｐゴシック" w:hAnsi="Verdana" w:hint="eastAsia"/>
          <w:sz w:val="24"/>
        </w:rPr>
        <w:t>既存ユーザー</w:t>
      </w:r>
      <w:r w:rsidR="0029238C" w:rsidRPr="00351139">
        <w:rPr>
          <w:rFonts w:ascii="Verdana" w:eastAsia="ＭＳ Ｐゴシック" w:hAnsi="Verdana" w:hint="eastAsia"/>
          <w:sz w:val="24"/>
        </w:rPr>
        <w:t>を</w:t>
      </w:r>
      <w:r w:rsidR="001C22FE" w:rsidRPr="00351139">
        <w:rPr>
          <w:rFonts w:ascii="Verdana" w:eastAsia="ＭＳ Ｐゴシック" w:hAnsi="Verdana" w:hint="eastAsia"/>
          <w:sz w:val="24"/>
        </w:rPr>
        <w:t>満足</w:t>
      </w:r>
      <w:r w:rsidR="0029238C" w:rsidRPr="00351139">
        <w:rPr>
          <w:rFonts w:ascii="Verdana" w:eastAsia="ＭＳ Ｐゴシック" w:hAnsi="Verdana" w:hint="eastAsia"/>
          <w:sz w:val="24"/>
        </w:rPr>
        <w:t>させる</w:t>
      </w:r>
      <w:r w:rsidR="001C22FE" w:rsidRPr="00351139">
        <w:rPr>
          <w:rFonts w:ascii="Verdana" w:eastAsia="ＭＳ Ｐゴシック" w:hAnsi="Verdana" w:hint="eastAsia"/>
          <w:sz w:val="24"/>
        </w:rPr>
        <w:t>方策を見出すか、</w:t>
      </w:r>
      <w:del w:id="516" w:author="Sato Mieko" w:date="2018-11-28T15:04:00Z">
        <w:r w:rsidR="001C22FE" w:rsidRPr="00351139" w:rsidDel="00EB6F96">
          <w:rPr>
            <w:rFonts w:ascii="Verdana" w:eastAsia="ＭＳ Ｐゴシック" w:hAnsi="Verdana" w:hint="eastAsia"/>
            <w:sz w:val="24"/>
          </w:rPr>
          <w:delText>あるいは、</w:delText>
        </w:r>
      </w:del>
      <w:r w:rsidR="001C22FE" w:rsidRPr="00351139">
        <w:rPr>
          <w:rFonts w:ascii="Verdana" w:eastAsia="ＭＳ Ｐゴシック" w:hAnsi="Verdana" w:hint="eastAsia"/>
          <w:sz w:val="24"/>
        </w:rPr>
        <w:t>新規ユーザーを</w:t>
      </w:r>
      <w:ins w:id="517" w:author="Sato Mieko" w:date="2018-11-29T14:05:00Z">
        <w:r w:rsidR="0039000B">
          <w:rPr>
            <w:rFonts w:ascii="Verdana" w:eastAsia="ＭＳ Ｐゴシック" w:hAnsi="Verdana" w:hint="eastAsia"/>
            <w:sz w:val="24"/>
          </w:rPr>
          <w:t>必要とする</w:t>
        </w:r>
      </w:ins>
      <w:del w:id="518" w:author="Sato Mieko" w:date="2018-11-29T14:05:00Z">
        <w:r w:rsidR="001C22FE" w:rsidRPr="00351139" w:rsidDel="0039000B">
          <w:rPr>
            <w:rFonts w:ascii="Verdana" w:eastAsia="ＭＳ Ｐゴシック" w:hAnsi="Verdana" w:hint="eastAsia"/>
            <w:sz w:val="24"/>
          </w:rPr>
          <w:delText>求めて</w:delText>
        </w:r>
      </w:del>
      <w:r w:rsidR="00E65BC5" w:rsidRPr="00351139">
        <w:rPr>
          <w:rFonts w:ascii="Verdana" w:eastAsia="ＭＳ Ｐゴシック" w:hAnsi="Verdana" w:hint="eastAsia"/>
          <w:sz w:val="24"/>
        </w:rPr>
        <w:t>機能を組み込む</w:t>
      </w:r>
      <w:del w:id="519" w:author="Sato Mieko" w:date="2018-11-29T14:05:00Z">
        <w:r w:rsidR="00E65BC5" w:rsidRPr="00351139" w:rsidDel="0039000B">
          <w:rPr>
            <w:rFonts w:ascii="Verdana" w:eastAsia="ＭＳ Ｐゴシック" w:hAnsi="Verdana" w:hint="eastAsia"/>
            <w:sz w:val="24"/>
          </w:rPr>
          <w:delText>か</w:delText>
        </w:r>
        <w:r w:rsidR="0029238C" w:rsidRPr="00351139" w:rsidDel="0039000B">
          <w:rPr>
            <w:rFonts w:ascii="Verdana" w:eastAsia="ＭＳ Ｐゴシック" w:hAnsi="Verdana" w:hint="eastAsia"/>
            <w:sz w:val="24"/>
          </w:rPr>
          <w:delText>のどちらかを行うために</w:delText>
        </w:r>
        <w:r w:rsidR="00E65BC5" w:rsidRPr="00351139" w:rsidDel="0039000B">
          <w:rPr>
            <w:rFonts w:ascii="Verdana" w:eastAsia="ＭＳ Ｐゴシック" w:hAnsi="Verdana" w:hint="eastAsia"/>
            <w:sz w:val="24"/>
          </w:rPr>
          <w:delText>目的を変更する</w:delText>
        </w:r>
      </w:del>
      <w:r w:rsidR="00E65BC5" w:rsidRPr="00351139">
        <w:rPr>
          <w:rFonts w:ascii="Verdana" w:eastAsia="ＭＳ Ｐゴシック" w:hAnsi="Verdana" w:hint="eastAsia"/>
          <w:sz w:val="24"/>
        </w:rPr>
        <w:t>こともできます。しかし、</w:t>
      </w:r>
      <w:ins w:id="520" w:author="Sato Mieko" w:date="2018-11-29T14:06:00Z">
        <w:r w:rsidR="0039000B">
          <w:rPr>
            <w:rFonts w:ascii="Verdana" w:eastAsia="ＭＳ Ｐゴシック" w:hAnsi="Verdana" w:hint="eastAsia"/>
            <w:sz w:val="24"/>
          </w:rPr>
          <w:t>それでも</w:t>
        </w:r>
      </w:ins>
      <w:del w:id="521" w:author="Sato Mieko" w:date="2018-11-29T14:06:00Z">
        <w:r w:rsidR="00E65BC5" w:rsidRPr="00351139" w:rsidDel="0039000B">
          <w:rPr>
            <w:rFonts w:ascii="Verdana" w:eastAsia="ＭＳ Ｐゴシック" w:hAnsi="Verdana" w:hint="eastAsia"/>
            <w:sz w:val="24"/>
          </w:rPr>
          <w:delText>究極的に、</w:delText>
        </w:r>
      </w:del>
      <w:r w:rsidR="00E65BC5" w:rsidRPr="00351139">
        <w:rPr>
          <w:rFonts w:ascii="Verdana" w:eastAsia="ＭＳ Ｐゴシック" w:hAnsi="Verdana" w:hint="eastAsia"/>
          <w:sz w:val="24"/>
        </w:rPr>
        <w:t>あなたのソフトウェアをだれも必要としない</w:t>
      </w:r>
      <w:del w:id="522" w:author="Sato Mieko" w:date="2018-11-29T14:06:00Z">
        <w:r w:rsidR="00E65BC5" w:rsidRPr="00351139" w:rsidDel="0039000B">
          <w:rPr>
            <w:rFonts w:ascii="Verdana" w:eastAsia="ＭＳ Ｐゴシック" w:hAnsi="Verdana" w:hint="eastAsia"/>
            <w:sz w:val="24"/>
          </w:rPr>
          <w:delText>よう</w:delText>
        </w:r>
      </w:del>
      <w:r w:rsidR="00E65BC5" w:rsidRPr="00351139">
        <w:rPr>
          <w:rFonts w:ascii="Verdana" w:eastAsia="ＭＳ Ｐゴシック" w:hAnsi="Verdana" w:hint="eastAsia"/>
          <w:sz w:val="24"/>
        </w:rPr>
        <w:t>なら、プロジェクトは</w:t>
      </w:r>
      <w:del w:id="523" w:author="Sato Mieko" w:date="2018-11-29T14:06:00Z">
        <w:r w:rsidR="00E65BC5" w:rsidRPr="00351139" w:rsidDel="0039000B">
          <w:rPr>
            <w:rFonts w:ascii="Verdana" w:eastAsia="ＭＳ Ｐゴシック" w:hAnsi="Verdana" w:hint="eastAsia"/>
            <w:sz w:val="24"/>
          </w:rPr>
          <w:delText>恐らく</w:delText>
        </w:r>
      </w:del>
      <w:r w:rsidR="00E65BC5" w:rsidRPr="00351139">
        <w:rPr>
          <w:rFonts w:ascii="Verdana" w:eastAsia="ＭＳ Ｐゴシック" w:hAnsi="Verdana" w:hint="eastAsia"/>
          <w:sz w:val="24"/>
        </w:rPr>
        <w:t>終わって</w:t>
      </w:r>
      <w:ins w:id="524" w:author="Sato Mieko" w:date="2018-11-29T14:07:00Z">
        <w:r w:rsidR="0039000B">
          <w:rPr>
            <w:rFonts w:ascii="Verdana" w:eastAsia="ＭＳ Ｐゴシック" w:hAnsi="Verdana" w:hint="eastAsia"/>
            <w:sz w:val="24"/>
          </w:rPr>
          <w:t>いると言えるでしょう。</w:t>
        </w:r>
      </w:ins>
      <w:del w:id="525" w:author="Sato Mieko" w:date="2018-11-29T14:07:00Z">
        <w:r w:rsidR="00E65BC5" w:rsidRPr="00351139" w:rsidDel="0039000B">
          <w:rPr>
            <w:rFonts w:ascii="Verdana" w:eastAsia="ＭＳ Ｐゴシック" w:hAnsi="Verdana" w:hint="eastAsia"/>
            <w:sz w:val="24"/>
          </w:rPr>
          <w:delText>しまっています。</w:delText>
        </w:r>
      </w:del>
      <w:r w:rsidR="00E65BC5" w:rsidRPr="00351139">
        <w:rPr>
          <w:rFonts w:ascii="Verdana" w:eastAsia="ＭＳ Ｐゴシック" w:hAnsi="Verdana" w:hint="eastAsia"/>
          <w:sz w:val="24"/>
        </w:rPr>
        <w:t>たとえ世界で一番優れたソフトウェアであっても、</w:t>
      </w:r>
      <w:r w:rsidR="00BA2D35" w:rsidRPr="00351139">
        <w:rPr>
          <w:rFonts w:ascii="Verdana" w:eastAsia="ＭＳ Ｐゴシック" w:hAnsi="Verdana" w:hint="eastAsia"/>
          <w:sz w:val="24"/>
        </w:rPr>
        <w:t>そ</w:t>
      </w:r>
      <w:ins w:id="526" w:author="Sato Mieko" w:date="2018-11-29T14:08:00Z">
        <w:r w:rsidR="00416570">
          <w:rPr>
            <w:rFonts w:ascii="Verdana" w:eastAsia="ＭＳ Ｐゴシック" w:hAnsi="Verdana" w:hint="eastAsia"/>
            <w:sz w:val="24"/>
          </w:rPr>
          <w:t>の機能</w:t>
        </w:r>
      </w:ins>
      <w:del w:id="527" w:author="Sato Mieko" w:date="2018-11-29T14:08:00Z">
        <w:r w:rsidR="00BA2D35" w:rsidRPr="00351139" w:rsidDel="00416570">
          <w:rPr>
            <w:rFonts w:ascii="Verdana" w:eastAsia="ＭＳ Ｐゴシック" w:hAnsi="Verdana" w:hint="eastAsia"/>
            <w:sz w:val="24"/>
          </w:rPr>
          <w:delText>れ</w:delText>
        </w:r>
      </w:del>
      <w:r w:rsidR="00BA2D35" w:rsidRPr="00351139">
        <w:rPr>
          <w:rFonts w:ascii="Verdana" w:eastAsia="ＭＳ Ｐゴシック" w:hAnsi="Verdana" w:hint="eastAsia"/>
          <w:sz w:val="24"/>
        </w:rPr>
        <w:t>を必要とする人がいな</w:t>
      </w:r>
      <w:ins w:id="528" w:author="Sato Mieko" w:date="2018-11-28T15:04:00Z">
        <w:r w:rsidR="00EB6F96">
          <w:rPr>
            <w:rFonts w:ascii="Verdana" w:eastAsia="ＭＳ Ｐゴシック" w:hAnsi="Verdana" w:hint="eastAsia"/>
            <w:sz w:val="24"/>
          </w:rPr>
          <w:t>ければ</w:t>
        </w:r>
      </w:ins>
      <w:del w:id="529" w:author="Sato Mieko" w:date="2018-11-28T15:04:00Z">
        <w:r w:rsidR="00BA2D35" w:rsidRPr="00351139" w:rsidDel="00EB6F96">
          <w:rPr>
            <w:rFonts w:ascii="Verdana" w:eastAsia="ＭＳ Ｐゴシック" w:hAnsi="Verdana" w:hint="eastAsia"/>
            <w:sz w:val="24"/>
          </w:rPr>
          <w:delText>いと</w:delText>
        </w:r>
      </w:del>
      <w:r w:rsidR="00BA2D35" w:rsidRPr="00351139">
        <w:rPr>
          <w:rFonts w:ascii="Verdana" w:eastAsia="ＭＳ Ｐゴシック" w:hAnsi="Verdana" w:hint="eastAsia"/>
          <w:sz w:val="24"/>
        </w:rPr>
        <w:t>、だれもそのソフトウェアを気にしません。</w:t>
      </w:r>
    </w:p>
    <w:p w14:paraId="3B85CF19" w14:textId="77777777" w:rsidR="00E83E55" w:rsidRPr="00351139" w:rsidRDefault="00E83E55" w:rsidP="00E83E55">
      <w:pPr>
        <w:rPr>
          <w:rFonts w:ascii="Verdana" w:eastAsia="ＭＳ Ｐゴシック" w:hAnsi="Verdana"/>
          <w:sz w:val="24"/>
        </w:rPr>
      </w:pPr>
    </w:p>
    <w:p w14:paraId="1766D2E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That definitely does happen in different ways. We could stop using the project and its code because we just moved on to other things, or maybe the people who are maintaining it are now working on different things or have even left Facebook. Maybe nobody’s there supporting it and we’re also not using it in our own apps. Some projects are contained enough that they’re basically done being used.”</w:t>
      </w:r>
    </w:p>
    <w:p w14:paraId="5EB54261" w14:textId="2FB5E8FF" w:rsidR="00BA2D35" w:rsidRPr="00351139" w:rsidRDefault="00BA2D35" w:rsidP="00E83E55">
      <w:pPr>
        <w:rPr>
          <w:rFonts w:ascii="Verdana" w:eastAsia="ＭＳ Ｐゴシック" w:hAnsi="Verdana"/>
          <w:sz w:val="24"/>
        </w:rPr>
      </w:pPr>
      <w:r w:rsidRPr="00351139">
        <w:rPr>
          <w:rFonts w:ascii="Verdana" w:eastAsia="ＭＳ Ｐゴシック" w:hAnsi="Verdana" w:hint="eastAsia"/>
          <w:sz w:val="24"/>
        </w:rPr>
        <w:t>「</w:t>
      </w:r>
      <w:r w:rsidR="00DD3352" w:rsidRPr="00351139">
        <w:rPr>
          <w:rFonts w:ascii="Verdana" w:eastAsia="ＭＳ Ｐゴシック" w:hAnsi="Verdana" w:hint="eastAsia"/>
          <w:sz w:val="24"/>
        </w:rPr>
        <w:t>そのようなことは</w:t>
      </w:r>
      <w:r w:rsidR="003D29FB" w:rsidRPr="00351139">
        <w:rPr>
          <w:rFonts w:ascii="Verdana" w:eastAsia="ＭＳ Ｐゴシック" w:hAnsi="Verdana" w:hint="eastAsia"/>
          <w:sz w:val="24"/>
        </w:rPr>
        <w:t>いろいろな状況で本当に発生します。私たちは、プロジェクト</w:t>
      </w:r>
      <w:del w:id="530" w:author="Sato Mieko" w:date="2018-11-28T15:06:00Z">
        <w:r w:rsidR="003D29FB" w:rsidRPr="00351139" w:rsidDel="00EB6F96">
          <w:rPr>
            <w:rFonts w:ascii="Verdana" w:eastAsia="ＭＳ Ｐゴシック" w:hAnsi="Verdana" w:hint="eastAsia"/>
            <w:sz w:val="24"/>
          </w:rPr>
          <w:delText>と</w:delText>
        </w:r>
      </w:del>
      <w:ins w:id="531" w:author="Sato Mieko" w:date="2018-11-28T15:06:00Z">
        <w:r w:rsidR="00EB6F96">
          <w:rPr>
            <w:rFonts w:ascii="Verdana" w:eastAsia="ＭＳ Ｐゴシック" w:hAnsi="Verdana" w:hint="eastAsia"/>
            <w:sz w:val="24"/>
          </w:rPr>
          <w:t>や</w:t>
        </w:r>
      </w:ins>
      <w:r w:rsidR="003D29FB" w:rsidRPr="00351139">
        <w:rPr>
          <w:rFonts w:ascii="Verdana" w:eastAsia="ＭＳ Ｐゴシック" w:hAnsi="Verdana" w:hint="eastAsia"/>
          <w:sz w:val="24"/>
        </w:rPr>
        <w:t>そのコードを使</w:t>
      </w:r>
      <w:ins w:id="532" w:author="Sato Mieko" w:date="2018-11-28T15:06:00Z">
        <w:r w:rsidR="00EB6F96">
          <w:rPr>
            <w:rFonts w:ascii="Verdana" w:eastAsia="ＭＳ Ｐゴシック" w:hAnsi="Verdana" w:hint="eastAsia"/>
            <w:sz w:val="24"/>
          </w:rPr>
          <w:t>わなくなる</w:t>
        </w:r>
      </w:ins>
      <w:del w:id="533" w:author="Sato Mieko" w:date="2018-11-28T15:06:00Z">
        <w:r w:rsidR="003D29FB" w:rsidRPr="00351139" w:rsidDel="00EB6F96">
          <w:rPr>
            <w:rFonts w:ascii="Verdana" w:eastAsia="ＭＳ Ｐゴシック" w:hAnsi="Verdana" w:hint="eastAsia"/>
            <w:sz w:val="24"/>
          </w:rPr>
          <w:delText>うのを</w:delText>
        </w:r>
      </w:del>
      <w:del w:id="534" w:author="Sato Mieko" w:date="2018-11-28T15:05:00Z">
        <w:r w:rsidR="003D29FB" w:rsidRPr="00351139" w:rsidDel="00EB6F96">
          <w:rPr>
            <w:rFonts w:ascii="Verdana" w:eastAsia="ＭＳ Ｐゴシック" w:hAnsi="Verdana" w:hint="eastAsia"/>
            <w:sz w:val="24"/>
          </w:rPr>
          <w:delText>止</w:delText>
        </w:r>
      </w:del>
      <w:del w:id="535" w:author="Sato Mieko" w:date="2018-11-28T15:06:00Z">
        <w:r w:rsidR="003D29FB" w:rsidRPr="00351139" w:rsidDel="00EB6F96">
          <w:rPr>
            <w:rFonts w:ascii="Verdana" w:eastAsia="ＭＳ Ｐゴシック" w:hAnsi="Verdana" w:hint="eastAsia"/>
            <w:sz w:val="24"/>
          </w:rPr>
          <w:delText>める</w:delText>
        </w:r>
      </w:del>
      <w:r w:rsidR="003D29FB" w:rsidRPr="00351139">
        <w:rPr>
          <w:rFonts w:ascii="Verdana" w:eastAsia="ＭＳ Ｐゴシック" w:hAnsi="Verdana" w:hint="eastAsia"/>
          <w:sz w:val="24"/>
        </w:rPr>
        <w:t>こと</w:t>
      </w:r>
      <w:del w:id="536" w:author="Sato Mieko" w:date="2018-11-28T15:05:00Z">
        <w:r w:rsidR="003D29FB" w:rsidRPr="00351139" w:rsidDel="00EB6F96">
          <w:rPr>
            <w:rFonts w:ascii="Verdana" w:eastAsia="ＭＳ Ｐゴシック" w:hAnsi="Verdana" w:hint="eastAsia"/>
            <w:sz w:val="24"/>
          </w:rPr>
          <w:delText>が</w:delText>
        </w:r>
      </w:del>
      <w:ins w:id="537" w:author="Sato Mieko" w:date="2018-11-28T15:05:00Z">
        <w:r w:rsidR="00EB6F96">
          <w:rPr>
            <w:rFonts w:ascii="Verdana" w:eastAsia="ＭＳ Ｐゴシック" w:hAnsi="Verdana" w:hint="eastAsia"/>
            <w:sz w:val="24"/>
          </w:rPr>
          <w:t>も</w:t>
        </w:r>
      </w:ins>
      <w:r w:rsidR="003D29FB" w:rsidRPr="00351139">
        <w:rPr>
          <w:rFonts w:ascii="Verdana" w:eastAsia="ＭＳ Ｐゴシック" w:hAnsi="Verdana" w:hint="eastAsia"/>
          <w:sz w:val="24"/>
        </w:rPr>
        <w:t>あり</w:t>
      </w:r>
      <w:del w:id="538" w:author="Sato Mieko" w:date="2018-11-28T15:05:00Z">
        <w:r w:rsidR="003D29FB" w:rsidRPr="00351139" w:rsidDel="00EB6F96">
          <w:rPr>
            <w:rFonts w:ascii="Verdana" w:eastAsia="ＭＳ Ｐゴシック" w:hAnsi="Verdana" w:hint="eastAsia"/>
            <w:sz w:val="24"/>
          </w:rPr>
          <w:delText>え</w:delText>
        </w:r>
      </w:del>
      <w:r w:rsidR="003D29FB" w:rsidRPr="00351139">
        <w:rPr>
          <w:rFonts w:ascii="Verdana" w:eastAsia="ＭＳ Ｐゴシック" w:hAnsi="Verdana" w:hint="eastAsia"/>
          <w:sz w:val="24"/>
        </w:rPr>
        <w:t>ます。その理由は、私たちが単に他のソフトウェアに移行した</w:t>
      </w:r>
      <w:del w:id="539" w:author="Sato Mieko" w:date="2018-11-28T15:07:00Z">
        <w:r w:rsidR="003D29FB" w:rsidRPr="00351139" w:rsidDel="00EB6F96">
          <w:rPr>
            <w:rFonts w:ascii="Verdana" w:eastAsia="ＭＳ Ｐゴシック" w:hAnsi="Verdana" w:hint="eastAsia"/>
            <w:sz w:val="24"/>
          </w:rPr>
          <w:delText>からだ</w:delText>
        </w:r>
      </w:del>
      <w:r w:rsidR="003D29FB" w:rsidRPr="00351139">
        <w:rPr>
          <w:rFonts w:ascii="Verdana" w:eastAsia="ＭＳ Ｐゴシック" w:hAnsi="Verdana" w:hint="eastAsia"/>
          <w:sz w:val="24"/>
        </w:rPr>
        <w:t>とか、そのプロジェクトを保守していた人々が他のことに取り組んでいるとか、</w:t>
      </w:r>
      <w:r w:rsidR="003D29FB" w:rsidRPr="00351139">
        <w:rPr>
          <w:rFonts w:ascii="Verdana" w:eastAsia="ＭＳ Ｐゴシック" w:hAnsi="Verdana" w:hint="eastAsia"/>
          <w:sz w:val="24"/>
        </w:rPr>
        <w:t>Facebook</w:t>
      </w:r>
      <w:r w:rsidR="003D29FB" w:rsidRPr="00351139">
        <w:rPr>
          <w:rFonts w:ascii="Verdana" w:eastAsia="ＭＳ Ｐゴシック" w:hAnsi="Verdana" w:hint="eastAsia"/>
          <w:sz w:val="24"/>
        </w:rPr>
        <w:t>を退職した</w:t>
      </w:r>
      <w:del w:id="540" w:author="Sato Mieko" w:date="2018-11-28T15:08:00Z">
        <w:r w:rsidR="003D29FB" w:rsidRPr="00351139" w:rsidDel="00EB6F96">
          <w:rPr>
            <w:rFonts w:ascii="Verdana" w:eastAsia="ＭＳ Ｐゴシック" w:hAnsi="Verdana" w:hint="eastAsia"/>
            <w:sz w:val="24"/>
          </w:rPr>
          <w:delText>だ</w:delText>
        </w:r>
      </w:del>
      <w:r w:rsidR="003D29FB" w:rsidRPr="00351139">
        <w:rPr>
          <w:rFonts w:ascii="Verdana" w:eastAsia="ＭＳ Ｐゴシック" w:hAnsi="Verdana" w:hint="eastAsia"/>
          <w:sz w:val="24"/>
        </w:rPr>
        <w:t>とかかもしれません。</w:t>
      </w:r>
      <w:r w:rsidR="00777FCC" w:rsidRPr="00351139">
        <w:rPr>
          <w:rFonts w:ascii="Verdana" w:eastAsia="ＭＳ Ｐゴシック" w:hAnsi="Verdana" w:hint="eastAsia"/>
          <w:sz w:val="24"/>
        </w:rPr>
        <w:t>おそらく</w:t>
      </w:r>
      <w:r w:rsidR="003D29FB" w:rsidRPr="00351139">
        <w:rPr>
          <w:rFonts w:ascii="Verdana" w:eastAsia="ＭＳ Ｐゴシック" w:hAnsi="Verdana" w:hint="eastAsia"/>
          <w:sz w:val="24"/>
        </w:rPr>
        <w:t>、そのプロジェクトをサポート</w:t>
      </w:r>
      <w:r w:rsidR="00777FCC" w:rsidRPr="00351139">
        <w:rPr>
          <w:rFonts w:ascii="Verdana" w:eastAsia="ＭＳ Ｐゴシック" w:hAnsi="Verdana" w:hint="eastAsia"/>
          <w:sz w:val="24"/>
        </w:rPr>
        <w:t>する人はいなくなっており、私たちのアプリでも使わなくなっているかもしれません。</w:t>
      </w:r>
      <w:r w:rsidR="007E00CC" w:rsidRPr="00351139">
        <w:rPr>
          <w:rFonts w:ascii="Verdana" w:eastAsia="ＭＳ Ｐゴシック" w:hAnsi="Verdana" w:hint="eastAsia"/>
          <w:sz w:val="24"/>
        </w:rPr>
        <w:t>いくつかのプロジェクトは</w:t>
      </w:r>
      <w:r w:rsidR="00DC4A8C" w:rsidRPr="00351139">
        <w:rPr>
          <w:rFonts w:ascii="Verdana" w:eastAsia="ＭＳ Ｐゴシック" w:hAnsi="Verdana" w:hint="eastAsia"/>
          <w:sz w:val="24"/>
        </w:rPr>
        <w:t>沈静化し</w:t>
      </w:r>
      <w:r w:rsidR="007E00CC" w:rsidRPr="00351139">
        <w:rPr>
          <w:rFonts w:ascii="Verdana" w:eastAsia="ＭＳ Ｐゴシック" w:hAnsi="Verdana" w:hint="eastAsia"/>
          <w:sz w:val="24"/>
        </w:rPr>
        <w:t>て</w:t>
      </w:r>
      <w:r w:rsidR="0029238C" w:rsidRPr="00351139">
        <w:rPr>
          <w:rFonts w:ascii="Verdana" w:eastAsia="ＭＳ Ｐゴシック" w:hAnsi="Verdana" w:hint="eastAsia"/>
          <w:sz w:val="24"/>
        </w:rPr>
        <w:t>しまって</w:t>
      </w:r>
      <w:r w:rsidR="007E00CC" w:rsidRPr="00351139">
        <w:rPr>
          <w:rFonts w:ascii="Verdana" w:eastAsia="ＭＳ Ｐゴシック" w:hAnsi="Verdana" w:hint="eastAsia"/>
          <w:sz w:val="24"/>
        </w:rPr>
        <w:t>おり、基本的に使用されるの</w:t>
      </w:r>
      <w:r w:rsidR="0029238C" w:rsidRPr="00351139">
        <w:rPr>
          <w:rFonts w:ascii="Verdana" w:eastAsia="ＭＳ Ｐゴシック" w:hAnsi="Verdana" w:hint="eastAsia"/>
          <w:sz w:val="24"/>
        </w:rPr>
        <w:t>を</w:t>
      </w:r>
      <w:r w:rsidR="007E00CC" w:rsidRPr="00351139">
        <w:rPr>
          <w:rFonts w:ascii="Verdana" w:eastAsia="ＭＳ Ｐゴシック" w:hAnsi="Verdana" w:hint="eastAsia"/>
          <w:sz w:val="24"/>
        </w:rPr>
        <w:t>終</w:t>
      </w:r>
      <w:r w:rsidR="0029238C" w:rsidRPr="00351139">
        <w:rPr>
          <w:rFonts w:ascii="Verdana" w:eastAsia="ＭＳ Ｐゴシック" w:hAnsi="Verdana" w:hint="eastAsia"/>
          <w:sz w:val="24"/>
        </w:rPr>
        <w:t>え</w:t>
      </w:r>
      <w:r w:rsidR="007E00CC" w:rsidRPr="00351139">
        <w:rPr>
          <w:rFonts w:ascii="Verdana" w:eastAsia="ＭＳ Ｐゴシック" w:hAnsi="Verdana" w:hint="eastAsia"/>
          <w:sz w:val="24"/>
        </w:rPr>
        <w:t>ています。</w:t>
      </w:r>
      <w:r w:rsidRPr="00351139">
        <w:rPr>
          <w:rFonts w:ascii="Verdana" w:eastAsia="ＭＳ Ｐゴシック" w:hAnsi="Verdana" w:hint="eastAsia"/>
          <w:sz w:val="24"/>
        </w:rPr>
        <w:t>」</w:t>
      </w:r>
    </w:p>
    <w:p w14:paraId="6AC05D00" w14:textId="77777777" w:rsidR="00E83E55" w:rsidRPr="00351139" w:rsidRDefault="00E83E55" w:rsidP="00E83E55">
      <w:pPr>
        <w:rPr>
          <w:rFonts w:ascii="Verdana" w:eastAsia="ＭＳ Ｐゴシック" w:hAnsi="Verdana"/>
          <w:sz w:val="24"/>
        </w:rPr>
      </w:pPr>
    </w:p>
    <w:p w14:paraId="70BCBA1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Christine Abernathy – Open Source Team Developer Advocate at Facebook</w:t>
      </w:r>
    </w:p>
    <w:p w14:paraId="133AFBB0" w14:textId="4AA17160" w:rsidR="00DC4A8C" w:rsidRPr="00351139" w:rsidRDefault="00532F57" w:rsidP="00DC4A8C">
      <w:pPr>
        <w:rPr>
          <w:rFonts w:ascii="Verdana" w:eastAsia="ＭＳ Ｐゴシック" w:hAnsi="Verdana"/>
          <w:sz w:val="24"/>
        </w:rPr>
      </w:pPr>
      <w:hyperlink r:id="rId7" w:history="1">
        <w:r w:rsidR="00DC4A8C" w:rsidRPr="00351139">
          <w:rPr>
            <w:rStyle w:val="ae"/>
            <w:rFonts w:ascii="Verdana" w:eastAsia="ＭＳ Ｐゴシック" w:hAnsi="Verdana"/>
            <w:sz w:val="24"/>
          </w:rPr>
          <w:t>Christine Abernathy</w:t>
        </w:r>
      </w:hyperlink>
    </w:p>
    <w:p w14:paraId="58D65CC9" w14:textId="1DFD8C8A" w:rsidR="00DC4A8C" w:rsidRPr="00351139" w:rsidRDefault="00DC4A8C" w:rsidP="00DC4A8C">
      <w:pPr>
        <w:rPr>
          <w:rFonts w:ascii="Verdana" w:eastAsia="ＭＳ Ｐゴシック" w:hAnsi="Verdana"/>
          <w:sz w:val="24"/>
        </w:rPr>
      </w:pPr>
      <w:commentRangeStart w:id="541"/>
      <w:r w:rsidRPr="00351139">
        <w:rPr>
          <w:rFonts w:ascii="Verdana" w:eastAsia="ＭＳ Ｐゴシック" w:hAnsi="Verdana" w:hint="eastAsia"/>
          <w:sz w:val="24"/>
        </w:rPr>
        <w:t>オープンソース</w:t>
      </w:r>
      <w:ins w:id="542" w:author="Sato Mieko" w:date="2018-11-29T14:11:00Z">
        <w:r w:rsidR="0075131F">
          <w:rPr>
            <w:rFonts w:ascii="Verdana" w:eastAsia="ＭＳ Ｐゴシック" w:hAnsi="Verdana" w:hint="eastAsia"/>
            <w:sz w:val="24"/>
          </w:rPr>
          <w:t xml:space="preserve"> </w:t>
        </w:r>
        <w:r w:rsidR="0075131F">
          <w:rPr>
            <w:rFonts w:ascii="Verdana" w:eastAsia="ＭＳ Ｐゴシック" w:hAnsi="Verdana" w:hint="eastAsia"/>
            <w:sz w:val="24"/>
          </w:rPr>
          <w:t>チーム</w:t>
        </w:r>
      </w:ins>
      <w:ins w:id="543" w:author="Sato Mieko" w:date="2018-11-29T14:27:00Z">
        <w:r w:rsidR="00FD1642">
          <w:rPr>
            <w:rFonts w:ascii="Verdana" w:eastAsia="ＭＳ Ｐゴシック" w:hAnsi="Verdana" w:hint="eastAsia"/>
            <w:sz w:val="24"/>
          </w:rPr>
          <w:t>所属</w:t>
        </w:r>
      </w:ins>
      <w:ins w:id="544" w:author="Sato Mieko" w:date="2018-11-29T14:28:00Z">
        <w:r w:rsidR="00FD1642">
          <w:rPr>
            <w:rFonts w:ascii="Verdana" w:eastAsia="ＭＳ Ｐゴシック" w:hAnsi="Verdana" w:hint="eastAsia"/>
            <w:sz w:val="24"/>
          </w:rPr>
          <w:t>デベロッパー</w:t>
        </w:r>
        <w:r w:rsidR="00FD1642">
          <w:rPr>
            <w:rFonts w:ascii="Verdana" w:eastAsia="ＭＳ Ｐゴシック" w:hAnsi="Verdana" w:hint="eastAsia"/>
            <w:sz w:val="24"/>
          </w:rPr>
          <w:t xml:space="preserve"> </w:t>
        </w:r>
      </w:ins>
      <w:r w:rsidRPr="00351139">
        <w:rPr>
          <w:rFonts w:ascii="Verdana" w:eastAsia="ＭＳ Ｐゴシック" w:hAnsi="Verdana" w:hint="eastAsia"/>
          <w:sz w:val="24"/>
        </w:rPr>
        <w:t>アドボケ</w:t>
      </w:r>
      <w:del w:id="545" w:author="Sato Mieko" w:date="2018-11-29T14:35:00Z">
        <w:r w:rsidRPr="00351139" w:rsidDel="00FC57E7">
          <w:rPr>
            <w:rFonts w:ascii="Verdana" w:eastAsia="ＭＳ Ｐゴシック" w:hAnsi="Verdana" w:hint="eastAsia"/>
            <w:sz w:val="24"/>
          </w:rPr>
          <w:delText>ー</w:delText>
        </w:r>
      </w:del>
      <w:ins w:id="546" w:author="Sato Mieko" w:date="2018-11-29T14:35:00Z">
        <w:r w:rsidR="00FC57E7">
          <w:rPr>
            <w:rFonts w:ascii="Verdana" w:eastAsia="ＭＳ Ｐゴシック" w:hAnsi="Verdana" w:hint="eastAsia"/>
            <w:sz w:val="24"/>
          </w:rPr>
          <w:t>イ</w:t>
        </w:r>
      </w:ins>
      <w:r w:rsidRPr="00351139">
        <w:rPr>
          <w:rFonts w:ascii="Verdana" w:eastAsia="ＭＳ Ｐゴシック" w:hAnsi="Verdana" w:hint="eastAsia"/>
          <w:sz w:val="24"/>
        </w:rPr>
        <w:t>ト、</w:t>
      </w:r>
      <w:r w:rsidRPr="00351139">
        <w:rPr>
          <w:rFonts w:ascii="Verdana" w:eastAsia="ＭＳ Ｐゴシック" w:hAnsi="Verdana"/>
          <w:sz w:val="24"/>
        </w:rPr>
        <w:t>Facebook</w:t>
      </w:r>
      <w:commentRangeEnd w:id="541"/>
      <w:r w:rsidR="00FC57E7">
        <w:rPr>
          <w:rStyle w:val="a7"/>
        </w:rPr>
        <w:commentReference w:id="541"/>
      </w:r>
    </w:p>
    <w:p w14:paraId="32B280A8" w14:textId="77777777" w:rsidR="00DC4A8C" w:rsidRPr="00351139" w:rsidRDefault="00DC4A8C" w:rsidP="00E83E55">
      <w:pPr>
        <w:rPr>
          <w:rFonts w:ascii="Verdana" w:eastAsia="ＭＳ Ｐゴシック" w:hAnsi="Verdana"/>
          <w:sz w:val="24"/>
        </w:rPr>
      </w:pPr>
    </w:p>
    <w:p w14:paraId="04FE8D9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Examples from the user trenches</w:t>
      </w:r>
    </w:p>
    <w:p w14:paraId="348B9F0C" w14:textId="77777777" w:rsidR="00E83E55" w:rsidRPr="00351139" w:rsidRDefault="00F0767D" w:rsidP="00E83E55">
      <w:pPr>
        <w:rPr>
          <w:rFonts w:ascii="Verdana" w:eastAsia="ＭＳ Ｐゴシック" w:hAnsi="Verdana"/>
          <w:sz w:val="24"/>
        </w:rPr>
      </w:pPr>
      <w:r w:rsidRPr="00351139">
        <w:rPr>
          <w:rFonts w:ascii="Verdana" w:eastAsia="ＭＳ Ｐゴシック" w:hAnsi="Verdana" w:hint="eastAsia"/>
          <w:sz w:val="24"/>
        </w:rPr>
        <w:t>ユーザーの現場における事例</w:t>
      </w:r>
    </w:p>
    <w:p w14:paraId="6B614F1F" w14:textId="77777777" w:rsidR="00F0767D" w:rsidRPr="00351139" w:rsidRDefault="00F0767D" w:rsidP="00E83E55">
      <w:pPr>
        <w:rPr>
          <w:rFonts w:ascii="Verdana" w:eastAsia="ＭＳ Ｐゴシック" w:hAnsi="Verdana"/>
          <w:sz w:val="24"/>
        </w:rPr>
      </w:pPr>
    </w:p>
    <w:p w14:paraId="0F25483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For business users, a wide range of factors affect decisions on whether open source projects should be ended. At software maker Autodesk, where some 190 open source projects are homegrown and in use, declining participation in a project’s development is seen as a clear indicator of code that might be past its prime, which can lead to placing a formerly thriving project into “maintenance mode.” Under that designation, the code is no longer actively maintained and if users have questions they may or may not be answered. In such a case, community members of the project can still use it, but no community support is provided.</w:t>
      </w:r>
    </w:p>
    <w:p w14:paraId="244FDB1E" w14:textId="78EE32FC" w:rsidR="00B11492" w:rsidRPr="00351139" w:rsidRDefault="00B11492" w:rsidP="00E83E55">
      <w:pPr>
        <w:rPr>
          <w:rFonts w:ascii="Verdana" w:eastAsia="ＭＳ Ｐゴシック" w:hAnsi="Verdana"/>
          <w:sz w:val="24"/>
        </w:rPr>
      </w:pPr>
      <w:r w:rsidRPr="00351139">
        <w:rPr>
          <w:rFonts w:ascii="Verdana" w:eastAsia="ＭＳ Ｐゴシック" w:hAnsi="Verdana" w:hint="eastAsia"/>
          <w:sz w:val="24"/>
        </w:rPr>
        <w:t>ビジネス</w:t>
      </w:r>
      <w:ins w:id="547" w:author="Sato Mieko" w:date="2018-11-28T15:10:00Z">
        <w:r w:rsidR="00EB6F96">
          <w:rPr>
            <w:rFonts w:ascii="Verdana" w:eastAsia="ＭＳ Ｐゴシック" w:hAnsi="Verdana" w:hint="eastAsia"/>
            <w:sz w:val="24"/>
          </w:rPr>
          <w:t xml:space="preserve"> </w:t>
        </w:r>
      </w:ins>
      <w:r w:rsidRPr="00351139">
        <w:rPr>
          <w:rFonts w:ascii="Verdana" w:eastAsia="ＭＳ Ｐゴシック" w:hAnsi="Verdana" w:hint="eastAsia"/>
          <w:sz w:val="24"/>
        </w:rPr>
        <w:t>ユーザー</w:t>
      </w:r>
      <w:ins w:id="548" w:author="Sato Mieko" w:date="2018-11-28T15:11:00Z">
        <w:r w:rsidR="00EB6F96">
          <w:rPr>
            <w:rFonts w:ascii="Verdana" w:eastAsia="ＭＳ Ｐゴシック" w:hAnsi="Verdana" w:hint="eastAsia"/>
            <w:sz w:val="24"/>
          </w:rPr>
          <w:t>の場合</w:t>
        </w:r>
      </w:ins>
      <w:del w:id="549" w:author="Sato Mieko" w:date="2018-11-28T15:11:00Z">
        <w:r w:rsidRPr="00351139" w:rsidDel="00EB6F96">
          <w:rPr>
            <w:rFonts w:ascii="Verdana" w:eastAsia="ＭＳ Ｐゴシック" w:hAnsi="Verdana" w:hint="eastAsia"/>
            <w:sz w:val="24"/>
          </w:rPr>
          <w:delText>において</w:delText>
        </w:r>
      </w:del>
      <w:r w:rsidRPr="00351139">
        <w:rPr>
          <w:rFonts w:ascii="Verdana" w:eastAsia="ＭＳ Ｐゴシック" w:hAnsi="Verdana" w:hint="eastAsia"/>
          <w:sz w:val="24"/>
        </w:rPr>
        <w:t>、オープンソース</w:t>
      </w:r>
      <w:ins w:id="550" w:author="Sato Mieko" w:date="2018-11-28T15:10:00Z">
        <w:r w:rsidR="00EB6F96">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プロジェクトを終了するかどうかの決断</w:t>
      </w:r>
      <w:r w:rsidR="0029238C" w:rsidRPr="00351139">
        <w:rPr>
          <w:rFonts w:ascii="Verdana" w:eastAsia="ＭＳ Ｐゴシック" w:hAnsi="Verdana" w:hint="eastAsia"/>
          <w:sz w:val="24"/>
        </w:rPr>
        <w:t>に</w:t>
      </w:r>
      <w:r w:rsidRPr="00351139">
        <w:rPr>
          <w:rFonts w:ascii="Verdana" w:eastAsia="ＭＳ Ｐゴシック" w:hAnsi="Verdana" w:hint="eastAsia"/>
          <w:sz w:val="24"/>
        </w:rPr>
        <w:t>はたくさんの要因があります。ソフトウェア</w:t>
      </w:r>
      <w:ins w:id="551" w:author="Sato Mieko" w:date="2018-11-28T15:11:00Z">
        <w:r w:rsidR="00EB6F96">
          <w:rPr>
            <w:rFonts w:ascii="Verdana" w:eastAsia="ＭＳ Ｐゴシック" w:hAnsi="Verdana" w:hint="eastAsia"/>
            <w:sz w:val="24"/>
          </w:rPr>
          <w:t xml:space="preserve"> </w:t>
        </w:r>
      </w:ins>
      <w:r w:rsidRPr="00351139">
        <w:rPr>
          <w:rFonts w:ascii="Verdana" w:eastAsia="ＭＳ Ｐゴシック" w:hAnsi="Verdana" w:hint="eastAsia"/>
          <w:sz w:val="24"/>
        </w:rPr>
        <w:t>メーカー</w:t>
      </w:r>
      <w:r w:rsidRPr="00351139">
        <w:rPr>
          <w:rFonts w:ascii="Verdana" w:eastAsia="ＭＳ Ｐゴシック" w:hAnsi="Verdana" w:hint="eastAsia"/>
          <w:sz w:val="24"/>
        </w:rPr>
        <w:t>Autodesk</w:t>
      </w:r>
      <w:r w:rsidRPr="00351139">
        <w:rPr>
          <w:rFonts w:ascii="Verdana" w:eastAsia="ＭＳ Ｐゴシック" w:hAnsi="Verdana" w:hint="eastAsia"/>
          <w:sz w:val="24"/>
        </w:rPr>
        <w:t>では、</w:t>
      </w:r>
      <w:ins w:id="552" w:author="Sato Mieko" w:date="2018-11-28T15:11:00Z">
        <w:r w:rsidR="00EB6F96">
          <w:rPr>
            <w:rFonts w:ascii="Verdana" w:eastAsia="ＭＳ Ｐゴシック" w:hAnsi="Verdana" w:hint="eastAsia"/>
            <w:sz w:val="24"/>
          </w:rPr>
          <w:t>約</w:t>
        </w:r>
      </w:ins>
      <w:r w:rsidRPr="00351139">
        <w:rPr>
          <w:rFonts w:ascii="Verdana" w:eastAsia="ＭＳ Ｐゴシック" w:hAnsi="Verdana" w:hint="eastAsia"/>
          <w:sz w:val="24"/>
        </w:rPr>
        <w:t>190</w:t>
      </w:r>
      <w:del w:id="553" w:author="Sato Mieko" w:date="2018-11-28T15:11:00Z">
        <w:r w:rsidRPr="00351139" w:rsidDel="00EB6F96">
          <w:rPr>
            <w:rFonts w:ascii="Verdana" w:eastAsia="ＭＳ Ｐゴシック" w:hAnsi="Verdana" w:hint="eastAsia"/>
            <w:sz w:val="24"/>
          </w:rPr>
          <w:delText>前後</w:delText>
        </w:r>
      </w:del>
      <w:r w:rsidRPr="00351139">
        <w:rPr>
          <w:rFonts w:ascii="Verdana" w:eastAsia="ＭＳ Ｐゴシック" w:hAnsi="Verdana" w:hint="eastAsia"/>
          <w:sz w:val="24"/>
        </w:rPr>
        <w:t>のオープンソース</w:t>
      </w:r>
      <w:ins w:id="554" w:author="Sato Mieko" w:date="2018-11-28T15:11:00Z">
        <w:r w:rsidR="00EB6F96">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プロジェクトが作られ、使用されています</w:t>
      </w:r>
      <w:r w:rsidR="00246196" w:rsidRPr="00351139">
        <w:rPr>
          <w:rFonts w:ascii="Verdana" w:eastAsia="ＭＳ Ｐゴシック" w:hAnsi="Verdana" w:hint="eastAsia"/>
          <w:sz w:val="24"/>
        </w:rPr>
        <w:t>が、プロジェクト開発への参加</w:t>
      </w:r>
      <w:r w:rsidR="0029238C" w:rsidRPr="00351139">
        <w:rPr>
          <w:rFonts w:ascii="Verdana" w:eastAsia="ＭＳ Ｐゴシック" w:hAnsi="Verdana" w:hint="eastAsia"/>
          <w:sz w:val="24"/>
        </w:rPr>
        <w:t>者</w:t>
      </w:r>
      <w:ins w:id="555" w:author="Sato Mieko" w:date="2018-11-28T15:12:00Z">
        <w:r w:rsidR="00EB6F96">
          <w:rPr>
            <w:rFonts w:ascii="Verdana" w:eastAsia="ＭＳ Ｐゴシック" w:hAnsi="Verdana" w:hint="eastAsia"/>
            <w:sz w:val="24"/>
          </w:rPr>
          <w:t>が</w:t>
        </w:r>
      </w:ins>
      <w:del w:id="556" w:author="Sato Mieko" w:date="2018-11-28T15:12:00Z">
        <w:r w:rsidR="00246196" w:rsidRPr="00351139" w:rsidDel="00EB6F96">
          <w:rPr>
            <w:rFonts w:ascii="Verdana" w:eastAsia="ＭＳ Ｐゴシック" w:hAnsi="Verdana" w:hint="eastAsia"/>
            <w:sz w:val="24"/>
          </w:rPr>
          <w:delText>の</w:delText>
        </w:r>
      </w:del>
      <w:r w:rsidR="00246196" w:rsidRPr="00351139">
        <w:rPr>
          <w:rFonts w:ascii="Verdana" w:eastAsia="ＭＳ Ｐゴシック" w:hAnsi="Verdana" w:hint="eastAsia"/>
          <w:sz w:val="24"/>
        </w:rPr>
        <w:t>減少</w:t>
      </w:r>
      <w:ins w:id="557" w:author="Sato Mieko" w:date="2018-11-28T15:12:00Z">
        <w:r w:rsidR="00EB6F96">
          <w:rPr>
            <w:rFonts w:ascii="Verdana" w:eastAsia="ＭＳ Ｐゴシック" w:hAnsi="Verdana" w:hint="eastAsia"/>
            <w:sz w:val="24"/>
          </w:rPr>
          <w:t>する</w:t>
        </w:r>
      </w:ins>
      <w:ins w:id="558" w:author="Sato Mieko" w:date="2018-11-28T15:14:00Z">
        <w:r w:rsidR="00996DF7">
          <w:rPr>
            <w:rFonts w:ascii="Verdana" w:eastAsia="ＭＳ Ｐゴシック" w:hAnsi="Verdana" w:hint="eastAsia"/>
            <w:sz w:val="24"/>
          </w:rPr>
          <w:t>と</w:t>
        </w:r>
      </w:ins>
      <w:del w:id="559" w:author="Sato Mieko" w:date="2018-11-28T15:12:00Z">
        <w:r w:rsidR="00246196" w:rsidRPr="00351139" w:rsidDel="00EB6F96">
          <w:rPr>
            <w:rFonts w:ascii="Verdana" w:eastAsia="ＭＳ Ｐゴシック" w:hAnsi="Verdana" w:hint="eastAsia"/>
            <w:sz w:val="24"/>
          </w:rPr>
          <w:delText>は</w:delText>
        </w:r>
      </w:del>
      <w:r w:rsidR="00246196" w:rsidRPr="00351139">
        <w:rPr>
          <w:rFonts w:ascii="Verdana" w:eastAsia="ＭＳ Ｐゴシック" w:hAnsi="Verdana" w:hint="eastAsia"/>
          <w:sz w:val="24"/>
        </w:rPr>
        <w:t>、コードが全盛の時期を越え</w:t>
      </w:r>
      <w:del w:id="560" w:author="Sato Mieko" w:date="2018-11-28T15:12:00Z">
        <w:r w:rsidR="00246196" w:rsidRPr="00351139" w:rsidDel="00EB6F96">
          <w:rPr>
            <w:rFonts w:ascii="Verdana" w:eastAsia="ＭＳ Ｐゴシック" w:hAnsi="Verdana" w:hint="eastAsia"/>
            <w:sz w:val="24"/>
          </w:rPr>
          <w:delText>てしまっ</w:delText>
        </w:r>
      </w:del>
      <w:r w:rsidR="00246196" w:rsidRPr="00351139">
        <w:rPr>
          <w:rFonts w:ascii="Verdana" w:eastAsia="ＭＳ Ｐゴシック" w:hAnsi="Verdana" w:hint="eastAsia"/>
          <w:sz w:val="24"/>
        </w:rPr>
        <w:t>たことを明確に示す</w:t>
      </w:r>
      <w:del w:id="561" w:author="Sato Mieko" w:date="2018-11-28T15:14:00Z">
        <w:r w:rsidR="00246196" w:rsidRPr="00351139" w:rsidDel="004D4D73">
          <w:rPr>
            <w:rFonts w:ascii="Verdana" w:eastAsia="ＭＳ Ｐゴシック" w:hAnsi="Verdana" w:hint="eastAsia"/>
            <w:sz w:val="24"/>
          </w:rPr>
          <w:delText>もの</w:delText>
        </w:r>
      </w:del>
      <w:ins w:id="562" w:author="Sato Mieko" w:date="2018-11-28T15:12:00Z">
        <w:r w:rsidR="00EB6F96">
          <w:rPr>
            <w:rFonts w:ascii="Verdana" w:eastAsia="ＭＳ Ｐゴシック" w:hAnsi="Verdana" w:hint="eastAsia"/>
            <w:sz w:val="24"/>
          </w:rPr>
          <w:t>と</w:t>
        </w:r>
      </w:ins>
      <w:r w:rsidR="00246196" w:rsidRPr="00351139">
        <w:rPr>
          <w:rFonts w:ascii="Verdana" w:eastAsia="ＭＳ Ｐゴシック" w:hAnsi="Verdana" w:hint="eastAsia"/>
          <w:sz w:val="24"/>
        </w:rPr>
        <w:t>みなされ、</w:t>
      </w:r>
      <w:r w:rsidR="00EA69F8" w:rsidRPr="00351139">
        <w:rPr>
          <w:rFonts w:ascii="Verdana" w:eastAsia="ＭＳ Ｐゴシック" w:hAnsi="Verdana" w:hint="eastAsia"/>
          <w:sz w:val="24"/>
        </w:rPr>
        <w:t>かつて</w:t>
      </w:r>
      <w:r w:rsidR="00EA69F8" w:rsidRPr="00351139">
        <w:rPr>
          <w:rFonts w:ascii="Verdana" w:eastAsia="ＭＳ Ｐゴシック" w:hAnsi="Verdana" w:hint="eastAsia"/>
          <w:sz w:val="24"/>
        </w:rPr>
        <w:lastRenderedPageBreak/>
        <w:t>成功していたプロジェクトでも「保守モード」に置かれる</w:t>
      </w:r>
      <w:del w:id="563" w:author="Sato Mieko" w:date="2018-11-28T15:15:00Z">
        <w:r w:rsidR="00EA69F8" w:rsidRPr="00351139" w:rsidDel="004D4D73">
          <w:rPr>
            <w:rFonts w:ascii="Verdana" w:eastAsia="ＭＳ Ｐゴシック" w:hAnsi="Verdana" w:hint="eastAsia"/>
            <w:sz w:val="24"/>
          </w:rPr>
          <w:delText>ことに繋がる</w:delText>
        </w:r>
      </w:del>
      <w:r w:rsidR="00EA69F8" w:rsidRPr="00351139">
        <w:rPr>
          <w:rFonts w:ascii="Verdana" w:eastAsia="ＭＳ Ｐゴシック" w:hAnsi="Verdana" w:hint="eastAsia"/>
          <w:sz w:val="24"/>
        </w:rPr>
        <w:t>可能性があります。そのようになってしまうと、コードは</w:t>
      </w:r>
      <w:del w:id="564" w:author="Sato Mieko" w:date="2018-11-28T15:17:00Z">
        <w:r w:rsidR="00EA69F8" w:rsidRPr="00351139" w:rsidDel="004D4D73">
          <w:rPr>
            <w:rFonts w:ascii="Verdana" w:eastAsia="ＭＳ Ｐゴシック" w:hAnsi="Verdana" w:hint="eastAsia"/>
            <w:sz w:val="24"/>
          </w:rPr>
          <w:delText>もはや</w:delText>
        </w:r>
      </w:del>
      <w:r w:rsidR="00EA69F8" w:rsidRPr="00351139">
        <w:rPr>
          <w:rFonts w:ascii="Verdana" w:eastAsia="ＭＳ Ｐゴシック" w:hAnsi="Verdana" w:hint="eastAsia"/>
          <w:sz w:val="24"/>
        </w:rPr>
        <w:t>活発に保守されなくなり、ユーザーが質問を上げても回答されたり、されなかったりします。そのような</w:t>
      </w:r>
      <w:ins w:id="565" w:author="Sato Mieko" w:date="2018-11-28T15:19:00Z">
        <w:r w:rsidR="004D4D73">
          <w:rPr>
            <w:rFonts w:ascii="Verdana" w:eastAsia="ＭＳ Ｐゴシック" w:hAnsi="Verdana" w:hint="eastAsia"/>
            <w:sz w:val="24"/>
          </w:rPr>
          <w:t>場合</w:t>
        </w:r>
      </w:ins>
      <w:del w:id="566" w:author="Sato Mieko" w:date="2018-11-28T15:19:00Z">
        <w:r w:rsidR="00EA69F8" w:rsidRPr="00351139" w:rsidDel="004D4D73">
          <w:rPr>
            <w:rFonts w:ascii="Verdana" w:eastAsia="ＭＳ Ｐゴシック" w:hAnsi="Verdana" w:hint="eastAsia"/>
            <w:sz w:val="24"/>
          </w:rPr>
          <w:delText>ケースで</w:delText>
        </w:r>
        <w:r w:rsidR="00024638" w:rsidRPr="00351139" w:rsidDel="004D4D73">
          <w:rPr>
            <w:rFonts w:ascii="Verdana" w:eastAsia="ＭＳ Ｐゴシック" w:hAnsi="Verdana" w:hint="eastAsia"/>
            <w:sz w:val="24"/>
          </w:rPr>
          <w:delText>も</w:delText>
        </w:r>
      </w:del>
      <w:r w:rsidR="00EA69F8" w:rsidRPr="00351139">
        <w:rPr>
          <w:rFonts w:ascii="Verdana" w:eastAsia="ＭＳ Ｐゴシック" w:hAnsi="Verdana" w:hint="eastAsia"/>
          <w:sz w:val="24"/>
        </w:rPr>
        <w:t>、プロジェクトのコミュニティ</w:t>
      </w:r>
      <w:ins w:id="567" w:author="Sato Mieko" w:date="2018-11-28T15:17:00Z">
        <w:r w:rsidR="004D4D73">
          <w:rPr>
            <w:rFonts w:ascii="Verdana" w:eastAsia="ＭＳ Ｐゴシック" w:hAnsi="Verdana" w:hint="eastAsia"/>
            <w:sz w:val="24"/>
          </w:rPr>
          <w:t xml:space="preserve"> </w:t>
        </w:r>
      </w:ins>
      <w:r w:rsidR="00EA69F8" w:rsidRPr="00351139">
        <w:rPr>
          <w:rFonts w:ascii="Verdana" w:eastAsia="ＭＳ Ｐゴシック" w:hAnsi="Verdana" w:hint="eastAsia"/>
          <w:sz w:val="24"/>
        </w:rPr>
        <w:t>メンバーは、使用を続けることはできますが、コミュニティ</w:t>
      </w:r>
      <w:ins w:id="568" w:author="Sato Mieko" w:date="2018-11-28T15:20:00Z">
        <w:r w:rsidR="004D4D73">
          <w:rPr>
            <w:rFonts w:ascii="Verdana" w:eastAsia="ＭＳ Ｐゴシック" w:hAnsi="Verdana" w:hint="eastAsia"/>
            <w:sz w:val="24"/>
          </w:rPr>
          <w:t>による</w:t>
        </w:r>
      </w:ins>
      <w:del w:id="569" w:author="Sato Mieko" w:date="2018-11-28T15:20:00Z">
        <w:r w:rsidR="00EA69F8" w:rsidRPr="00351139" w:rsidDel="004D4D73">
          <w:rPr>
            <w:rFonts w:ascii="Verdana" w:eastAsia="ＭＳ Ｐゴシック" w:hAnsi="Verdana" w:hint="eastAsia"/>
            <w:sz w:val="24"/>
          </w:rPr>
          <w:delText>の</w:delText>
        </w:r>
      </w:del>
      <w:r w:rsidR="00EA69F8" w:rsidRPr="00351139">
        <w:rPr>
          <w:rFonts w:ascii="Verdana" w:eastAsia="ＭＳ Ｐゴシック" w:hAnsi="Verdana" w:hint="eastAsia"/>
          <w:sz w:val="24"/>
        </w:rPr>
        <w:t>サポートは提供されません。</w:t>
      </w:r>
    </w:p>
    <w:p w14:paraId="2695DAC7" w14:textId="77777777" w:rsidR="00E83E55" w:rsidRPr="00351139" w:rsidRDefault="00E83E55" w:rsidP="00E83E55">
      <w:pPr>
        <w:rPr>
          <w:rFonts w:ascii="Verdana" w:eastAsia="ＭＳ Ｐゴシック" w:hAnsi="Verdana"/>
          <w:sz w:val="24"/>
        </w:rPr>
      </w:pPr>
    </w:p>
    <w:p w14:paraId="5DF6C5B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Similar usage indicators, including patch and maintenance requests, are monitored at Facebook, where some 400 open source projects have been homegrown so far, to periodically review the fates of ongoing projects. And at Capital One, where about 20 open source projects have been started in-house and are in use, projects are regularly transferred to other organizations or shut down depending on the needs of the company.</w:t>
      </w:r>
    </w:p>
    <w:p w14:paraId="5F0B7A2F" w14:textId="1A0CF2E9" w:rsidR="00024638" w:rsidRPr="00351139" w:rsidRDefault="00024638" w:rsidP="00E83E55">
      <w:pPr>
        <w:rPr>
          <w:rFonts w:ascii="Verdana" w:eastAsia="ＭＳ Ｐゴシック" w:hAnsi="Verdana"/>
          <w:sz w:val="24"/>
        </w:rPr>
      </w:pPr>
      <w:r w:rsidRPr="00351139">
        <w:rPr>
          <w:rFonts w:ascii="Verdana" w:eastAsia="ＭＳ Ｐゴシック" w:hAnsi="Verdana" w:hint="eastAsia"/>
          <w:sz w:val="24"/>
        </w:rPr>
        <w:t>Facebook</w:t>
      </w:r>
      <w:r w:rsidRPr="00351139">
        <w:rPr>
          <w:rFonts w:ascii="Verdana" w:eastAsia="ＭＳ Ｐゴシック" w:hAnsi="Verdana" w:hint="eastAsia"/>
          <w:sz w:val="24"/>
        </w:rPr>
        <w:t>も</w:t>
      </w:r>
      <w:ins w:id="570" w:author="Sato Mieko" w:date="2018-11-29T14:44:00Z">
        <w:r w:rsidR="00F203C5">
          <w:rPr>
            <w:rFonts w:ascii="Verdana" w:eastAsia="ＭＳ Ｐゴシック" w:hAnsi="Verdana" w:hint="eastAsia"/>
            <w:sz w:val="24"/>
          </w:rPr>
          <w:t>、</w:t>
        </w:r>
      </w:ins>
      <w:r w:rsidRPr="00351139">
        <w:rPr>
          <w:rFonts w:ascii="Verdana" w:eastAsia="ＭＳ Ｐゴシック" w:hAnsi="Verdana" w:hint="eastAsia"/>
          <w:sz w:val="24"/>
        </w:rPr>
        <w:t>同様</w:t>
      </w:r>
      <w:r w:rsidR="008232B2" w:rsidRPr="00351139">
        <w:rPr>
          <w:rFonts w:ascii="Verdana" w:eastAsia="ＭＳ Ｐゴシック" w:hAnsi="Verdana" w:hint="eastAsia"/>
          <w:sz w:val="24"/>
        </w:rPr>
        <w:t>に</w:t>
      </w:r>
      <w:r w:rsidRPr="00351139">
        <w:rPr>
          <w:rFonts w:ascii="Verdana" w:eastAsia="ＭＳ Ｐゴシック" w:hAnsi="Verdana" w:hint="eastAsia"/>
          <w:sz w:val="24"/>
        </w:rPr>
        <w:t>使用状況</w:t>
      </w:r>
      <w:r w:rsidR="008232B2" w:rsidRPr="00351139">
        <w:rPr>
          <w:rFonts w:ascii="Verdana" w:eastAsia="ＭＳ Ｐゴシック" w:hAnsi="Verdana" w:hint="eastAsia"/>
          <w:sz w:val="24"/>
        </w:rPr>
        <w:t>を</w:t>
      </w:r>
      <w:r w:rsidRPr="00351139">
        <w:rPr>
          <w:rFonts w:ascii="Verdana" w:eastAsia="ＭＳ Ｐゴシック" w:hAnsi="Verdana" w:hint="eastAsia"/>
          <w:sz w:val="24"/>
        </w:rPr>
        <w:t>指標として、パッチ</w:t>
      </w:r>
      <w:del w:id="571" w:author="Sato Mieko" w:date="2018-11-28T15:22:00Z">
        <w:r w:rsidRPr="00351139" w:rsidDel="00A95227">
          <w:rPr>
            <w:rFonts w:ascii="Verdana" w:eastAsia="ＭＳ Ｐゴシック" w:hAnsi="Verdana" w:hint="eastAsia"/>
            <w:sz w:val="24"/>
          </w:rPr>
          <w:delText>、および、</w:delText>
        </w:r>
      </w:del>
      <w:ins w:id="572" w:author="Sato Mieko" w:date="2018-11-28T15:22:00Z">
        <w:r w:rsidR="00A95227">
          <w:rPr>
            <w:rFonts w:ascii="Verdana" w:eastAsia="ＭＳ Ｐゴシック" w:hAnsi="Verdana" w:hint="eastAsia"/>
            <w:sz w:val="24"/>
          </w:rPr>
          <w:t>や</w:t>
        </w:r>
      </w:ins>
      <w:r w:rsidRPr="00351139">
        <w:rPr>
          <w:rFonts w:ascii="Verdana" w:eastAsia="ＭＳ Ｐゴシック" w:hAnsi="Verdana" w:hint="eastAsia"/>
          <w:sz w:val="24"/>
        </w:rPr>
        <w:t>保守</w:t>
      </w:r>
      <w:ins w:id="573" w:author="Sato Mieko" w:date="2018-11-28T15:22:00Z">
        <w:r w:rsidR="00A95227">
          <w:rPr>
            <w:rFonts w:ascii="Verdana" w:eastAsia="ＭＳ Ｐゴシック" w:hAnsi="Verdana" w:hint="eastAsia"/>
            <w:sz w:val="24"/>
          </w:rPr>
          <w:t>の</w:t>
        </w:r>
      </w:ins>
      <w:r w:rsidRPr="00351139">
        <w:rPr>
          <w:rFonts w:ascii="Verdana" w:eastAsia="ＭＳ Ｐゴシック" w:hAnsi="Verdana" w:hint="eastAsia"/>
          <w:sz w:val="24"/>
        </w:rPr>
        <w:t>要求などをモニターしています。同社はこれまでに</w:t>
      </w:r>
      <w:r w:rsidRPr="00351139">
        <w:rPr>
          <w:rFonts w:ascii="Verdana" w:eastAsia="ＭＳ Ｐゴシック" w:hAnsi="Verdana" w:hint="eastAsia"/>
          <w:sz w:val="24"/>
        </w:rPr>
        <w:t>400</w:t>
      </w:r>
      <w:r w:rsidRPr="00351139">
        <w:rPr>
          <w:rFonts w:ascii="Verdana" w:eastAsia="ＭＳ Ｐゴシック" w:hAnsi="Verdana" w:hint="eastAsia"/>
          <w:sz w:val="24"/>
        </w:rPr>
        <w:t>前後のオープンソース</w:t>
      </w:r>
      <w:ins w:id="574" w:author="Sato Mieko" w:date="2018-11-28T15:30:00Z">
        <w:r w:rsidR="00160293">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w:t>
      </w:r>
      <w:ins w:id="575" w:author="Sato Mieko" w:date="2018-11-28T15:34:00Z">
        <w:r w:rsidR="00160293">
          <w:rPr>
            <w:rFonts w:ascii="Verdana" w:eastAsia="ＭＳ Ｐゴシック" w:hAnsi="Verdana" w:hint="eastAsia"/>
            <w:sz w:val="24"/>
          </w:rPr>
          <w:t>生み出し</w:t>
        </w:r>
      </w:ins>
      <w:del w:id="576" w:author="Sato Mieko" w:date="2018-11-28T15:34:00Z">
        <w:r w:rsidRPr="00351139" w:rsidDel="00160293">
          <w:rPr>
            <w:rFonts w:ascii="Verdana" w:eastAsia="ＭＳ Ｐゴシック" w:hAnsi="Verdana" w:hint="eastAsia"/>
            <w:sz w:val="24"/>
          </w:rPr>
          <w:delText>作りだし</w:delText>
        </w:r>
      </w:del>
      <w:r w:rsidRPr="00351139">
        <w:rPr>
          <w:rFonts w:ascii="Verdana" w:eastAsia="ＭＳ Ｐゴシック" w:hAnsi="Verdana" w:hint="eastAsia"/>
          <w:sz w:val="24"/>
        </w:rPr>
        <w:t>、進行中のプロジェクトの「運命」を定期的にレビューしています。</w:t>
      </w:r>
      <w:r w:rsidRPr="00351139">
        <w:rPr>
          <w:rFonts w:ascii="Verdana" w:eastAsia="ＭＳ Ｐゴシック" w:hAnsi="Verdana" w:hint="eastAsia"/>
          <w:sz w:val="24"/>
        </w:rPr>
        <w:t>Capital One</w:t>
      </w:r>
      <w:r w:rsidRPr="00351139">
        <w:rPr>
          <w:rFonts w:ascii="Verdana" w:eastAsia="ＭＳ Ｐゴシック" w:hAnsi="Verdana" w:hint="eastAsia"/>
          <w:sz w:val="24"/>
        </w:rPr>
        <w:t>では、</w:t>
      </w:r>
      <w:r w:rsidRPr="00351139">
        <w:rPr>
          <w:rFonts w:ascii="Verdana" w:eastAsia="ＭＳ Ｐゴシック" w:hAnsi="Verdana" w:hint="eastAsia"/>
          <w:sz w:val="24"/>
        </w:rPr>
        <w:t>20</w:t>
      </w:r>
      <w:r w:rsidRPr="00351139">
        <w:rPr>
          <w:rFonts w:ascii="Verdana" w:eastAsia="ＭＳ Ｐゴシック" w:hAnsi="Verdana" w:hint="eastAsia"/>
          <w:sz w:val="24"/>
        </w:rPr>
        <w:t>前後のオープンソース</w:t>
      </w:r>
      <w:ins w:id="577" w:author="Sato Mieko" w:date="2018-11-28T15:38:00Z">
        <w:r w:rsidR="00160293">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プロジェクトが開始され、利用されていますが、</w:t>
      </w:r>
      <w:r w:rsidR="00551FAA" w:rsidRPr="00351139">
        <w:rPr>
          <w:rFonts w:ascii="Verdana" w:eastAsia="ＭＳ Ｐゴシック" w:hAnsi="Verdana" w:hint="eastAsia"/>
          <w:sz w:val="24"/>
        </w:rPr>
        <w:t>同社</w:t>
      </w:r>
      <w:r w:rsidRPr="00351139">
        <w:rPr>
          <w:rFonts w:ascii="Verdana" w:eastAsia="ＭＳ Ｐゴシック" w:hAnsi="Verdana" w:hint="eastAsia"/>
          <w:sz w:val="24"/>
        </w:rPr>
        <w:t>のニーズに従って</w:t>
      </w:r>
      <w:ins w:id="578" w:author="Sato Mieko" w:date="2018-11-28T15:38:00Z">
        <w:r w:rsidR="00160293">
          <w:rPr>
            <w:rFonts w:ascii="Verdana" w:eastAsia="ＭＳ Ｐゴシック" w:hAnsi="Verdana" w:hint="eastAsia"/>
            <w:sz w:val="24"/>
          </w:rPr>
          <w:t>、</w:t>
        </w:r>
      </w:ins>
      <w:r w:rsidR="00551FAA" w:rsidRPr="00351139">
        <w:rPr>
          <w:rFonts w:ascii="Verdana" w:eastAsia="ＭＳ Ｐゴシック" w:hAnsi="Verdana" w:hint="eastAsia"/>
          <w:sz w:val="24"/>
        </w:rPr>
        <w:t>プロジェクトは</w:t>
      </w:r>
      <w:del w:id="579" w:author="Sato Mieko" w:date="2018-11-28T15:38:00Z">
        <w:r w:rsidRPr="00351139" w:rsidDel="00160293">
          <w:rPr>
            <w:rFonts w:ascii="Verdana" w:eastAsia="ＭＳ Ｐゴシック" w:hAnsi="Verdana" w:hint="eastAsia"/>
            <w:sz w:val="24"/>
          </w:rPr>
          <w:delText>、</w:delText>
        </w:r>
      </w:del>
      <w:r w:rsidRPr="00351139">
        <w:rPr>
          <w:rFonts w:ascii="Verdana" w:eastAsia="ＭＳ Ｐゴシック" w:hAnsi="Verdana" w:hint="eastAsia"/>
          <w:sz w:val="24"/>
        </w:rPr>
        <w:t>定期的に他の組織に</w:t>
      </w:r>
      <w:r w:rsidR="0023157B" w:rsidRPr="00351139">
        <w:rPr>
          <w:rFonts w:ascii="Verdana" w:eastAsia="ＭＳ Ｐゴシック" w:hAnsi="Verdana" w:hint="eastAsia"/>
          <w:sz w:val="24"/>
        </w:rPr>
        <w:t>移管</w:t>
      </w:r>
      <w:ins w:id="580" w:author="Sato Mieko" w:date="2018-11-28T15:39:00Z">
        <w:r w:rsidR="00160293">
          <w:rPr>
            <w:rFonts w:ascii="Verdana" w:eastAsia="ＭＳ Ｐゴシック" w:hAnsi="Verdana" w:hint="eastAsia"/>
            <w:sz w:val="24"/>
          </w:rPr>
          <w:t>されるか</w:t>
        </w:r>
      </w:ins>
      <w:del w:id="581" w:author="Sato Mieko" w:date="2018-11-28T15:39:00Z">
        <w:r w:rsidRPr="00351139" w:rsidDel="00160293">
          <w:rPr>
            <w:rFonts w:ascii="Verdana" w:eastAsia="ＭＳ Ｐゴシック" w:hAnsi="Verdana" w:hint="eastAsia"/>
            <w:sz w:val="24"/>
          </w:rPr>
          <w:delText>、あるいは、</w:delText>
        </w:r>
      </w:del>
      <w:r w:rsidRPr="00351139">
        <w:rPr>
          <w:rFonts w:ascii="Verdana" w:eastAsia="ＭＳ Ｐゴシック" w:hAnsi="Verdana" w:hint="eastAsia"/>
          <w:sz w:val="24"/>
        </w:rPr>
        <w:t>閉鎖されています。</w:t>
      </w:r>
    </w:p>
    <w:p w14:paraId="565B3736" w14:textId="77777777" w:rsidR="00E83E55" w:rsidRPr="00351139" w:rsidRDefault="00E83E55" w:rsidP="00E83E55">
      <w:pPr>
        <w:rPr>
          <w:rFonts w:ascii="Verdana" w:eastAsia="ＭＳ Ｐゴシック" w:hAnsi="Verdana"/>
          <w:sz w:val="24"/>
        </w:rPr>
      </w:pPr>
    </w:p>
    <w:p w14:paraId="0462002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5</w:t>
      </w:r>
    </w:p>
    <w:p w14:paraId="3EAD142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How to end an open source project</w:t>
      </w:r>
    </w:p>
    <w:p w14:paraId="10EB5EFC" w14:textId="617C61B7" w:rsidR="00E83E55" w:rsidRPr="00351139" w:rsidRDefault="00C73311" w:rsidP="00E83E55">
      <w:pPr>
        <w:rPr>
          <w:rFonts w:ascii="Verdana" w:eastAsia="ＭＳ Ｐゴシック" w:hAnsi="Verdana"/>
          <w:sz w:val="24"/>
        </w:rPr>
      </w:pPr>
      <w:r w:rsidRPr="00351139">
        <w:rPr>
          <w:rFonts w:ascii="Verdana" w:eastAsia="ＭＳ Ｐゴシック" w:hAnsi="Verdana" w:hint="eastAsia"/>
          <w:sz w:val="24"/>
        </w:rPr>
        <w:t>セクション</w:t>
      </w:r>
      <w:del w:id="582" w:author="Sato Mieko" w:date="2018-11-28T12:17:00Z">
        <w:r w:rsidRPr="00351139" w:rsidDel="001A54A1">
          <w:rPr>
            <w:rFonts w:ascii="Verdana" w:eastAsia="ＭＳ Ｐゴシック" w:hAnsi="Verdana" w:hint="eastAsia"/>
            <w:sz w:val="24"/>
          </w:rPr>
          <w:delText xml:space="preserve">　</w:delText>
        </w:r>
      </w:del>
      <w:ins w:id="583"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5</w:t>
      </w:r>
    </w:p>
    <w:p w14:paraId="30A7A737" w14:textId="029FCCDB" w:rsidR="00C73311" w:rsidRPr="00351139" w:rsidRDefault="00C73311" w:rsidP="00E83E55">
      <w:pPr>
        <w:rPr>
          <w:rFonts w:ascii="Verdana" w:eastAsia="ＭＳ Ｐゴシック" w:hAnsi="Verdana"/>
          <w:sz w:val="24"/>
        </w:rPr>
      </w:pPr>
      <w:r w:rsidRPr="00351139">
        <w:rPr>
          <w:rFonts w:ascii="Verdana" w:eastAsia="ＭＳ Ｐゴシック" w:hAnsi="Verdana" w:hint="eastAsia"/>
          <w:sz w:val="24"/>
        </w:rPr>
        <w:t>どのようにオープンソース</w:t>
      </w:r>
      <w:ins w:id="584" w:author="Sato Mieko" w:date="2018-11-29T12:17: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プロジェクトを終了させるか</w:t>
      </w:r>
    </w:p>
    <w:p w14:paraId="2AC6AF44" w14:textId="77777777" w:rsidR="00C73311" w:rsidRPr="00351139" w:rsidRDefault="00C73311" w:rsidP="00E83E55">
      <w:pPr>
        <w:rPr>
          <w:rFonts w:ascii="Verdana" w:eastAsia="ＭＳ Ｐゴシック" w:hAnsi="Verdana"/>
          <w:sz w:val="24"/>
        </w:rPr>
      </w:pPr>
    </w:p>
    <w:p w14:paraId="233E85B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Whatever you do to end or transfer an open source project, perhaps the most important move you can make is to be candid with users at every step. Being open about your intentions helps establish trust for future work with all potential developer communities.</w:t>
      </w:r>
    </w:p>
    <w:p w14:paraId="309C984B" w14:textId="77C5EFF8" w:rsidR="00E83E55" w:rsidRPr="00351139" w:rsidRDefault="00D40212" w:rsidP="00E83E55">
      <w:pPr>
        <w:rPr>
          <w:rFonts w:ascii="Verdana" w:eastAsia="ＭＳ Ｐゴシック" w:hAnsi="Verdana"/>
          <w:sz w:val="24"/>
        </w:rPr>
      </w:pPr>
      <w:r w:rsidRPr="00351139">
        <w:rPr>
          <w:rFonts w:ascii="Verdana" w:eastAsia="ＭＳ Ｐゴシック" w:hAnsi="Verdana" w:hint="eastAsia"/>
          <w:sz w:val="24"/>
        </w:rPr>
        <w:t>オープンソース</w:t>
      </w:r>
      <w:ins w:id="585" w:author="Sato Mieko" w:date="2018-11-28T15:39:00Z">
        <w:r w:rsidR="00160293">
          <w:rPr>
            <w:rFonts w:ascii="Verdana" w:eastAsia="ＭＳ Ｐゴシック" w:hAnsi="Verdana" w:hint="eastAsia"/>
            <w:sz w:val="24"/>
          </w:rPr>
          <w:t xml:space="preserve"> </w:t>
        </w:r>
      </w:ins>
      <w:r w:rsidRPr="00351139">
        <w:rPr>
          <w:rFonts w:ascii="Verdana" w:eastAsia="ＭＳ Ｐゴシック" w:hAnsi="Verdana" w:hint="eastAsia"/>
          <w:sz w:val="24"/>
        </w:rPr>
        <w:t>プロジェクトの終了</w:t>
      </w:r>
      <w:del w:id="586" w:author="Sato Mieko" w:date="2018-11-28T15:39:00Z">
        <w:r w:rsidRPr="00351139" w:rsidDel="00160293">
          <w:rPr>
            <w:rFonts w:ascii="Verdana" w:eastAsia="ＭＳ Ｐゴシック" w:hAnsi="Verdana" w:hint="eastAsia"/>
            <w:sz w:val="24"/>
          </w:rPr>
          <w:delText>、あるいは、</w:delText>
        </w:r>
      </w:del>
      <w:ins w:id="587" w:author="Sato Mieko" w:date="2018-11-28T15:39:00Z">
        <w:r w:rsidR="00160293">
          <w:rPr>
            <w:rFonts w:ascii="Verdana" w:eastAsia="ＭＳ Ｐゴシック" w:hAnsi="Verdana" w:hint="eastAsia"/>
            <w:sz w:val="24"/>
          </w:rPr>
          <w:t>や</w:t>
        </w:r>
      </w:ins>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のために何をするにしても、</w:t>
      </w:r>
      <w:r w:rsidR="008D45D7" w:rsidRPr="00351139">
        <w:rPr>
          <w:rFonts w:ascii="Verdana" w:eastAsia="ＭＳ Ｐゴシック" w:hAnsi="Verdana" w:hint="eastAsia"/>
          <w:sz w:val="24"/>
        </w:rPr>
        <w:t>あなたにできる</w:t>
      </w:r>
      <w:r w:rsidRPr="00351139">
        <w:rPr>
          <w:rFonts w:ascii="Verdana" w:eastAsia="ＭＳ Ｐゴシック" w:hAnsi="Verdana" w:hint="eastAsia"/>
          <w:sz w:val="24"/>
        </w:rPr>
        <w:t>一番重要な</w:t>
      </w:r>
      <w:r w:rsidR="008D45D7" w:rsidRPr="00351139">
        <w:rPr>
          <w:rFonts w:ascii="Verdana" w:eastAsia="ＭＳ Ｐゴシック" w:hAnsi="Verdana" w:hint="eastAsia"/>
          <w:sz w:val="24"/>
        </w:rPr>
        <w:t>こと</w:t>
      </w:r>
      <w:r w:rsidRPr="00351139">
        <w:rPr>
          <w:rFonts w:ascii="Verdana" w:eastAsia="ＭＳ Ｐゴシック" w:hAnsi="Verdana" w:hint="eastAsia"/>
          <w:sz w:val="24"/>
        </w:rPr>
        <w:t>は、</w:t>
      </w:r>
      <w:r w:rsidR="00C84219" w:rsidRPr="00351139">
        <w:rPr>
          <w:rFonts w:ascii="Verdana" w:eastAsia="ＭＳ Ｐゴシック" w:hAnsi="Verdana" w:hint="eastAsia"/>
          <w:sz w:val="24"/>
        </w:rPr>
        <w:t>すべての</w:t>
      </w:r>
      <w:r w:rsidR="00C53CEB" w:rsidRPr="00351139">
        <w:rPr>
          <w:rFonts w:ascii="Verdana" w:eastAsia="ＭＳ Ｐゴシック" w:hAnsi="Verdana" w:hint="eastAsia"/>
          <w:sz w:val="24"/>
        </w:rPr>
        <w:t>ステップにおいて</w:t>
      </w:r>
      <w:r w:rsidR="008D45D7" w:rsidRPr="00351139">
        <w:rPr>
          <w:rFonts w:ascii="Verdana" w:eastAsia="ＭＳ Ｐゴシック" w:hAnsi="Verdana" w:hint="eastAsia"/>
          <w:sz w:val="24"/>
        </w:rPr>
        <w:t>ユーザーに</w:t>
      </w:r>
      <w:r w:rsidRPr="00351139">
        <w:rPr>
          <w:rFonts w:ascii="Verdana" w:eastAsia="ＭＳ Ｐゴシック" w:hAnsi="Verdana" w:hint="eastAsia"/>
          <w:sz w:val="24"/>
        </w:rPr>
        <w:t>率直</w:t>
      </w:r>
      <w:r w:rsidR="008D45D7" w:rsidRPr="00351139">
        <w:rPr>
          <w:rFonts w:ascii="Verdana" w:eastAsia="ＭＳ Ｐゴシック" w:hAnsi="Verdana" w:hint="eastAsia"/>
          <w:sz w:val="24"/>
        </w:rPr>
        <w:t>であることです。</w:t>
      </w:r>
      <w:r w:rsidR="00FD6A79" w:rsidRPr="00351139">
        <w:rPr>
          <w:rFonts w:ascii="Verdana" w:eastAsia="ＭＳ Ｐゴシック" w:hAnsi="Verdana" w:hint="eastAsia"/>
          <w:sz w:val="24"/>
        </w:rPr>
        <w:t>あなたの意図に関してオープンであることは、</w:t>
      </w:r>
      <w:r w:rsidR="00C53CEB" w:rsidRPr="00351139">
        <w:rPr>
          <w:rFonts w:ascii="Verdana" w:eastAsia="ＭＳ Ｐゴシック" w:hAnsi="Verdana" w:hint="eastAsia"/>
          <w:sz w:val="24"/>
        </w:rPr>
        <w:t>将来</w:t>
      </w:r>
      <w:r w:rsidR="008232B2" w:rsidRPr="00351139">
        <w:rPr>
          <w:rFonts w:ascii="Verdana" w:eastAsia="ＭＳ Ｐゴシック" w:hAnsi="Verdana" w:hint="eastAsia"/>
          <w:sz w:val="24"/>
        </w:rPr>
        <w:t>の作業</w:t>
      </w:r>
      <w:ins w:id="588" w:author="工内 隆" w:date="2018-10-15T14:17:00Z">
        <w:r w:rsidR="0056452F">
          <w:rPr>
            <w:rFonts w:ascii="Verdana" w:eastAsia="ＭＳ Ｐゴシック" w:hAnsi="Verdana" w:hint="eastAsia"/>
            <w:sz w:val="24"/>
          </w:rPr>
          <w:t>で</w:t>
        </w:r>
      </w:ins>
      <w:del w:id="589" w:author="工内 隆" w:date="2018-10-15T14:17:00Z">
        <w:r w:rsidR="00051FB0" w:rsidRPr="00351139" w:rsidDel="0056452F">
          <w:rPr>
            <w:rFonts w:ascii="Verdana" w:eastAsia="ＭＳ Ｐゴシック" w:hAnsi="Verdana" w:hint="eastAsia"/>
            <w:sz w:val="24"/>
          </w:rPr>
          <w:delText>に関して、</w:delText>
        </w:r>
      </w:del>
      <w:r w:rsidR="008232B2" w:rsidRPr="00351139">
        <w:rPr>
          <w:rFonts w:ascii="Verdana" w:eastAsia="ＭＳ Ｐゴシック" w:hAnsi="Verdana" w:hint="eastAsia"/>
          <w:sz w:val="24"/>
        </w:rPr>
        <w:t>共に</w:t>
      </w:r>
      <w:r w:rsidR="00051FB0" w:rsidRPr="00351139">
        <w:rPr>
          <w:rFonts w:ascii="Verdana" w:eastAsia="ＭＳ Ｐゴシック" w:hAnsi="Verdana" w:hint="eastAsia"/>
          <w:sz w:val="24"/>
        </w:rPr>
        <w:t>活動する</w:t>
      </w:r>
      <w:r w:rsidR="00C53CEB" w:rsidRPr="00351139">
        <w:rPr>
          <w:rFonts w:ascii="Verdana" w:eastAsia="ＭＳ Ｐゴシック" w:hAnsi="Verdana" w:hint="eastAsia"/>
          <w:sz w:val="24"/>
        </w:rPr>
        <w:t>可能性のある</w:t>
      </w:r>
      <w:r w:rsidR="00051FB0" w:rsidRPr="00351139">
        <w:rPr>
          <w:rFonts w:ascii="Verdana" w:eastAsia="ＭＳ Ｐゴシック" w:hAnsi="Verdana" w:hint="eastAsia"/>
          <w:sz w:val="24"/>
        </w:rPr>
        <w:t>すべての</w:t>
      </w:r>
      <w:r w:rsidR="00FD6A79" w:rsidRPr="00351139">
        <w:rPr>
          <w:rFonts w:ascii="Verdana" w:eastAsia="ＭＳ Ｐゴシック" w:hAnsi="Verdana" w:hint="eastAsia"/>
          <w:sz w:val="24"/>
        </w:rPr>
        <w:t>開発コミュニティ</w:t>
      </w:r>
      <w:r w:rsidR="00C53CEB" w:rsidRPr="00351139">
        <w:rPr>
          <w:rFonts w:ascii="Verdana" w:eastAsia="ＭＳ Ｐゴシック" w:hAnsi="Verdana" w:hint="eastAsia"/>
          <w:sz w:val="24"/>
        </w:rPr>
        <w:t>の信頼を確立するのに役立ちます。</w:t>
      </w:r>
    </w:p>
    <w:p w14:paraId="2BC20F8D" w14:textId="77777777" w:rsidR="006C1612" w:rsidRPr="00351139" w:rsidRDefault="006C1612" w:rsidP="00E83E55">
      <w:pPr>
        <w:rPr>
          <w:rFonts w:ascii="Verdana" w:eastAsia="ＭＳ Ｐゴシック" w:hAnsi="Verdana"/>
          <w:sz w:val="24"/>
        </w:rPr>
      </w:pPr>
    </w:p>
    <w:p w14:paraId="028B54C9" w14:textId="1B7B9540"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Once you’ve decided to make the move, you must determine whether to end it, transfer it to another organization, or just pull out and end your direct involvement.</w:t>
      </w:r>
    </w:p>
    <w:p w14:paraId="6F19790F" w14:textId="3030FDDD" w:rsidR="00CE5C2E" w:rsidRPr="00351139" w:rsidRDefault="00CE5C2E" w:rsidP="00E83E55">
      <w:pPr>
        <w:rPr>
          <w:rFonts w:ascii="Verdana" w:eastAsia="ＭＳ Ｐゴシック" w:hAnsi="Verdana"/>
          <w:sz w:val="24"/>
        </w:rPr>
      </w:pPr>
      <w:r w:rsidRPr="00351139">
        <w:rPr>
          <w:rFonts w:ascii="Verdana" w:eastAsia="ＭＳ Ｐゴシック" w:hAnsi="Verdana" w:hint="eastAsia"/>
          <w:sz w:val="24"/>
        </w:rPr>
        <w:t>行動することを決めたなら、プロジェクトを終了させる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か、他の組織に</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w:t>
      </w:r>
      <w:r w:rsidRPr="00351139">
        <w:rPr>
          <w:rFonts w:ascii="Verdana" w:eastAsia="ＭＳ Ｐゴシック" w:hAnsi="Verdana" w:hint="eastAsia"/>
          <w:sz w:val="24"/>
        </w:rPr>
        <w:lastRenderedPageBreak/>
        <w:t>あるいは、単に関与をやめて撤退する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かを決めなければなりません。</w:t>
      </w:r>
    </w:p>
    <w:p w14:paraId="040E1474" w14:textId="77777777" w:rsidR="00CE5C2E" w:rsidRPr="00351139" w:rsidRDefault="00CE5C2E" w:rsidP="00E83E55">
      <w:pPr>
        <w:rPr>
          <w:rFonts w:ascii="Verdana" w:eastAsia="ＭＳ Ｐゴシック" w:hAnsi="Verdana"/>
          <w:sz w:val="24"/>
        </w:rPr>
      </w:pPr>
    </w:p>
    <w:p w14:paraId="364046D6" w14:textId="2B7496D4"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How transfers can be helpful</w:t>
      </w:r>
    </w:p>
    <w:p w14:paraId="32CB1F54" w14:textId="28E924FC" w:rsidR="00CE5C2E" w:rsidRPr="00351139" w:rsidRDefault="0023157B" w:rsidP="00E83E55">
      <w:pPr>
        <w:rPr>
          <w:rFonts w:ascii="Verdana" w:eastAsia="ＭＳ Ｐゴシック" w:hAnsi="Verdana"/>
          <w:sz w:val="24"/>
        </w:rPr>
      </w:pPr>
      <w:r w:rsidRPr="00351139">
        <w:rPr>
          <w:rFonts w:ascii="Verdana" w:eastAsia="ＭＳ Ｐゴシック" w:hAnsi="Verdana" w:hint="eastAsia"/>
          <w:sz w:val="24"/>
        </w:rPr>
        <w:t>移管することが</w:t>
      </w:r>
      <w:r w:rsidR="00CE5C2E" w:rsidRPr="00351139">
        <w:rPr>
          <w:rFonts w:ascii="Verdana" w:eastAsia="ＭＳ Ｐゴシック" w:hAnsi="Verdana" w:hint="eastAsia"/>
          <w:sz w:val="24"/>
        </w:rPr>
        <w:t>いかに有効か</w:t>
      </w:r>
    </w:p>
    <w:p w14:paraId="5AEA52D7" w14:textId="77777777" w:rsidR="00E83E55" w:rsidRPr="00351139" w:rsidRDefault="00E83E55" w:rsidP="00E83E55">
      <w:pPr>
        <w:rPr>
          <w:rFonts w:ascii="Verdana" w:eastAsia="ＭＳ Ｐゴシック" w:hAnsi="Verdana"/>
          <w:sz w:val="24"/>
        </w:rPr>
      </w:pPr>
    </w:p>
    <w:p w14:paraId="6A78DD71" w14:textId="20264E36"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By transferring the project to another organization that wants to continue to maintain it, you can then directly assist in the transition of the project’s data and other resources. This approach can help reduce the worry and risks of the existing community and its users. If the project has used common or standard interfaces, it will likely be easier to extract and move embedded data or replace it with another similar component if needed. That won’t always work, of course, because clearly some open source projects are unique. However, providing and using standardized interfaces early in the project life cycle can help make these transition efforts easier.</w:t>
      </w:r>
    </w:p>
    <w:p w14:paraId="789340C9" w14:textId="22EC18D2" w:rsidR="00CE5C2E" w:rsidRPr="00351139" w:rsidRDefault="00370412" w:rsidP="00E83E55">
      <w:pPr>
        <w:rPr>
          <w:rFonts w:ascii="Verdana" w:eastAsia="ＭＳ Ｐゴシック" w:hAnsi="Verdana"/>
          <w:sz w:val="24"/>
        </w:rPr>
      </w:pPr>
      <w:r w:rsidRPr="00351139">
        <w:rPr>
          <w:rFonts w:ascii="Verdana" w:eastAsia="ＭＳ Ｐゴシック" w:hAnsi="Verdana" w:hint="eastAsia"/>
          <w:sz w:val="24"/>
        </w:rPr>
        <w:t>継続して保守することを希望する他組織に</w:t>
      </w:r>
      <w:r w:rsidR="000C7362" w:rsidRPr="00351139">
        <w:rPr>
          <w:rFonts w:ascii="Verdana" w:eastAsia="ＭＳ Ｐゴシック" w:hAnsi="Verdana" w:hint="eastAsia"/>
          <w:sz w:val="24"/>
        </w:rPr>
        <w:t>プロジェクトを</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w:t>
      </w:r>
      <w:r w:rsidR="000C7362" w:rsidRPr="00351139">
        <w:rPr>
          <w:rFonts w:ascii="Verdana" w:eastAsia="ＭＳ Ｐゴシック" w:hAnsi="Verdana" w:hint="eastAsia"/>
          <w:sz w:val="24"/>
        </w:rPr>
        <w:t>れば</w:t>
      </w:r>
      <w:r w:rsidRPr="00351139">
        <w:rPr>
          <w:rFonts w:ascii="Verdana" w:eastAsia="ＭＳ Ｐゴシック" w:hAnsi="Verdana" w:hint="eastAsia"/>
          <w:sz w:val="24"/>
        </w:rPr>
        <w:t>、プロジェクトのデータやその他の資源の</w:t>
      </w:r>
      <w:r w:rsidR="000C7362" w:rsidRPr="00351139">
        <w:rPr>
          <w:rFonts w:ascii="Verdana" w:eastAsia="ＭＳ Ｐゴシック" w:hAnsi="Verdana" w:hint="eastAsia"/>
          <w:sz w:val="24"/>
        </w:rPr>
        <w:t>移行</w:t>
      </w:r>
      <w:r w:rsidRPr="00351139">
        <w:rPr>
          <w:rFonts w:ascii="Verdana" w:eastAsia="ＭＳ Ｐゴシック" w:hAnsi="Verdana" w:hint="eastAsia"/>
          <w:sz w:val="24"/>
        </w:rPr>
        <w:t>を直接的に</w:t>
      </w:r>
      <w:r w:rsidR="00F10076" w:rsidRPr="00351139">
        <w:rPr>
          <w:rFonts w:ascii="Verdana" w:eastAsia="ＭＳ Ｐゴシック" w:hAnsi="Verdana" w:hint="eastAsia"/>
          <w:sz w:val="24"/>
        </w:rPr>
        <w:t>促進することが</w:t>
      </w:r>
      <w:r w:rsidRPr="00351139">
        <w:rPr>
          <w:rFonts w:ascii="Verdana" w:eastAsia="ＭＳ Ｐゴシック" w:hAnsi="Verdana" w:hint="eastAsia"/>
          <w:sz w:val="24"/>
        </w:rPr>
        <w:t>できます。このアプローチにより、</w:t>
      </w:r>
      <w:r w:rsidR="000C7362" w:rsidRPr="00351139">
        <w:rPr>
          <w:rFonts w:ascii="Verdana" w:eastAsia="ＭＳ Ｐゴシック" w:hAnsi="Verdana" w:hint="eastAsia"/>
          <w:sz w:val="24"/>
        </w:rPr>
        <w:t>現行</w:t>
      </w:r>
      <w:r w:rsidRPr="00351139">
        <w:rPr>
          <w:rFonts w:ascii="Verdana" w:eastAsia="ＭＳ Ｐゴシック" w:hAnsi="Verdana" w:hint="eastAsia"/>
          <w:sz w:val="24"/>
        </w:rPr>
        <w:t>コミュニティと</w:t>
      </w:r>
      <w:r w:rsidR="000C7362" w:rsidRPr="00351139">
        <w:rPr>
          <w:rFonts w:ascii="Verdana" w:eastAsia="ＭＳ Ｐゴシック" w:hAnsi="Verdana" w:hint="eastAsia"/>
          <w:sz w:val="24"/>
        </w:rPr>
        <w:t>その</w:t>
      </w:r>
      <w:r w:rsidRPr="00351139">
        <w:rPr>
          <w:rFonts w:ascii="Verdana" w:eastAsia="ＭＳ Ｐゴシック" w:hAnsi="Verdana" w:hint="eastAsia"/>
          <w:sz w:val="24"/>
        </w:rPr>
        <w:t>ユーザーの懸念</w:t>
      </w:r>
      <w:del w:id="590" w:author="Sato Mieko" w:date="2018-11-28T15:42:00Z">
        <w:r w:rsidR="000C7362" w:rsidRPr="00351139" w:rsidDel="002142B9">
          <w:rPr>
            <w:rFonts w:ascii="Verdana" w:eastAsia="ＭＳ Ｐゴシック" w:hAnsi="Verdana" w:hint="eastAsia"/>
            <w:sz w:val="24"/>
          </w:rPr>
          <w:delText>、および、</w:delText>
        </w:r>
      </w:del>
      <w:ins w:id="591" w:author="Sato Mieko" w:date="2018-11-28T15:43:00Z">
        <w:r w:rsidR="002142B9">
          <w:rPr>
            <w:rFonts w:ascii="Verdana" w:eastAsia="ＭＳ Ｐゴシック" w:hAnsi="Verdana" w:hint="eastAsia"/>
            <w:sz w:val="24"/>
          </w:rPr>
          <w:t>と</w:t>
        </w:r>
      </w:ins>
      <w:r w:rsidRPr="00351139">
        <w:rPr>
          <w:rFonts w:ascii="Verdana" w:eastAsia="ＭＳ Ｐゴシック" w:hAnsi="Verdana" w:hint="eastAsia"/>
          <w:sz w:val="24"/>
        </w:rPr>
        <w:t>リスクを軽減できます。</w:t>
      </w:r>
      <w:r w:rsidR="00947B41" w:rsidRPr="00351139">
        <w:rPr>
          <w:rFonts w:ascii="Verdana" w:eastAsia="ＭＳ Ｐゴシック" w:hAnsi="Verdana" w:hint="eastAsia"/>
          <w:sz w:val="24"/>
        </w:rPr>
        <w:t>プロジェクトが共通</w:t>
      </w:r>
      <w:ins w:id="592" w:author="Sato Mieko" w:date="2018-11-28T15:43:00Z">
        <w:r w:rsidR="002142B9">
          <w:rPr>
            <w:rFonts w:ascii="Verdana" w:eastAsia="ＭＳ Ｐゴシック" w:hAnsi="Verdana" w:hint="eastAsia"/>
            <w:sz w:val="24"/>
          </w:rPr>
          <w:t>または</w:t>
        </w:r>
      </w:ins>
      <w:del w:id="593" w:author="Sato Mieko" w:date="2018-11-28T15:43:00Z">
        <w:r w:rsidR="00947B41" w:rsidRPr="00351139" w:rsidDel="002142B9">
          <w:rPr>
            <w:rFonts w:ascii="Verdana" w:eastAsia="ＭＳ Ｐゴシック" w:hAnsi="Verdana" w:hint="eastAsia"/>
            <w:sz w:val="24"/>
          </w:rPr>
          <w:delText>、ないしは</w:delText>
        </w:r>
      </w:del>
      <w:del w:id="594" w:author="Sato Mieko" w:date="2018-11-29T14:48:00Z">
        <w:r w:rsidR="00947B41" w:rsidRPr="00351139" w:rsidDel="00F203C5">
          <w:rPr>
            <w:rFonts w:ascii="Verdana" w:eastAsia="ＭＳ Ｐゴシック" w:hAnsi="Verdana" w:hint="eastAsia"/>
            <w:sz w:val="24"/>
          </w:rPr>
          <w:delText>、</w:delText>
        </w:r>
      </w:del>
      <w:r w:rsidR="00947B41" w:rsidRPr="00351139">
        <w:rPr>
          <w:rFonts w:ascii="Verdana" w:eastAsia="ＭＳ Ｐゴシック" w:hAnsi="Verdana" w:hint="eastAsia"/>
          <w:sz w:val="24"/>
        </w:rPr>
        <w:t>標準のインターフェースを</w:t>
      </w:r>
      <w:r w:rsidR="000C7362" w:rsidRPr="00351139">
        <w:rPr>
          <w:rFonts w:ascii="Verdana" w:eastAsia="ＭＳ Ｐゴシック" w:hAnsi="Verdana" w:hint="eastAsia"/>
          <w:sz w:val="24"/>
        </w:rPr>
        <w:t>採用し</w:t>
      </w:r>
      <w:r w:rsidR="00947B41" w:rsidRPr="00351139">
        <w:rPr>
          <w:rFonts w:ascii="Verdana" w:eastAsia="ＭＳ Ｐゴシック" w:hAnsi="Verdana" w:hint="eastAsia"/>
          <w:sz w:val="24"/>
        </w:rPr>
        <w:t>てい</w:t>
      </w:r>
      <w:r w:rsidR="000C7362" w:rsidRPr="00351139">
        <w:rPr>
          <w:rFonts w:ascii="Verdana" w:eastAsia="ＭＳ Ｐゴシック" w:hAnsi="Verdana" w:hint="eastAsia"/>
          <w:sz w:val="24"/>
        </w:rPr>
        <w:t>れば</w:t>
      </w:r>
      <w:r w:rsidR="00947B41" w:rsidRPr="00351139">
        <w:rPr>
          <w:rFonts w:ascii="Verdana" w:eastAsia="ＭＳ Ｐゴシック" w:hAnsi="Verdana" w:hint="eastAsia"/>
          <w:sz w:val="24"/>
        </w:rPr>
        <w:t>、</w:t>
      </w:r>
      <w:ins w:id="595" w:author="Sato Mieko" w:date="2018-11-28T15:45:00Z">
        <w:r w:rsidR="002142B9">
          <w:rPr>
            <w:rFonts w:ascii="Verdana" w:eastAsia="ＭＳ Ｐゴシック" w:hAnsi="Verdana" w:hint="eastAsia"/>
            <w:sz w:val="24"/>
          </w:rPr>
          <w:t>簡単に</w:t>
        </w:r>
      </w:ins>
      <w:r w:rsidR="00947B41" w:rsidRPr="00351139">
        <w:rPr>
          <w:rFonts w:ascii="Verdana" w:eastAsia="ＭＳ Ｐゴシック" w:hAnsi="Verdana" w:hint="eastAsia"/>
          <w:sz w:val="24"/>
        </w:rPr>
        <w:t>ユーザーの手持ちデータ</w:t>
      </w:r>
      <w:r w:rsidR="007B65A0" w:rsidRPr="00351139">
        <w:rPr>
          <w:rFonts w:ascii="Verdana" w:eastAsia="ＭＳ Ｐゴシック" w:hAnsi="Verdana" w:hint="eastAsia"/>
          <w:sz w:val="24"/>
        </w:rPr>
        <w:t>を</w:t>
      </w:r>
      <w:r w:rsidR="00947B41" w:rsidRPr="00351139">
        <w:rPr>
          <w:rFonts w:ascii="Verdana" w:eastAsia="ＭＳ Ｐゴシック" w:hAnsi="Verdana" w:hint="eastAsia"/>
          <w:sz w:val="24"/>
        </w:rPr>
        <w:t>抽出して</w:t>
      </w:r>
      <w:r w:rsidR="007B65A0" w:rsidRPr="00351139">
        <w:rPr>
          <w:rFonts w:ascii="Verdana" w:eastAsia="ＭＳ Ｐゴシック" w:hAnsi="Verdana" w:hint="eastAsia"/>
          <w:sz w:val="24"/>
        </w:rPr>
        <w:t>移動させ</w:t>
      </w:r>
      <w:r w:rsidR="00947B41" w:rsidRPr="00351139">
        <w:rPr>
          <w:rFonts w:ascii="Verdana" w:eastAsia="ＭＳ Ｐゴシック" w:hAnsi="Verdana" w:hint="eastAsia"/>
          <w:sz w:val="24"/>
        </w:rPr>
        <w:t>たり、必要に応じて他の類似コンポーネントで置換</w:t>
      </w:r>
      <w:ins w:id="596" w:author="Sato Mieko" w:date="2018-11-29T14:49:00Z">
        <w:r w:rsidR="00F203C5">
          <w:rPr>
            <w:rFonts w:ascii="Verdana" w:eastAsia="ＭＳ Ｐゴシック" w:hAnsi="Verdana" w:hint="eastAsia"/>
            <w:sz w:val="24"/>
          </w:rPr>
          <w:t>したり</w:t>
        </w:r>
      </w:ins>
      <w:ins w:id="597" w:author="Sato Mieko" w:date="2018-11-28T15:46:00Z">
        <w:r w:rsidR="002142B9">
          <w:rPr>
            <w:rFonts w:ascii="Verdana" w:eastAsia="ＭＳ Ｐゴシック" w:hAnsi="Verdana" w:hint="eastAsia"/>
            <w:sz w:val="24"/>
          </w:rPr>
          <w:t>できる</w:t>
        </w:r>
      </w:ins>
      <w:del w:id="598" w:author="Sato Mieko" w:date="2018-11-28T15:46:00Z">
        <w:r w:rsidR="00947B41" w:rsidRPr="00351139" w:rsidDel="002142B9">
          <w:rPr>
            <w:rFonts w:ascii="Verdana" w:eastAsia="ＭＳ Ｐゴシック" w:hAnsi="Verdana" w:hint="eastAsia"/>
            <w:sz w:val="24"/>
          </w:rPr>
          <w:delText>することが容易になる</w:delText>
        </w:r>
      </w:del>
      <w:r w:rsidR="00947B41" w:rsidRPr="00351139">
        <w:rPr>
          <w:rFonts w:ascii="Verdana" w:eastAsia="ＭＳ Ｐゴシック" w:hAnsi="Verdana" w:hint="eastAsia"/>
          <w:sz w:val="24"/>
        </w:rPr>
        <w:t>でしょう。もちろん、多くのオープンソース</w:t>
      </w:r>
      <w:ins w:id="599" w:author="Sato Mieko" w:date="2018-11-28T15:48:00Z">
        <w:r w:rsidR="002142B9">
          <w:rPr>
            <w:rFonts w:ascii="Verdana" w:eastAsia="ＭＳ Ｐゴシック" w:hAnsi="Verdana" w:hint="eastAsia"/>
            <w:sz w:val="24"/>
          </w:rPr>
          <w:t xml:space="preserve"> </w:t>
        </w:r>
      </w:ins>
      <w:r w:rsidR="00947B41" w:rsidRPr="00351139">
        <w:rPr>
          <w:rFonts w:ascii="Verdana" w:eastAsia="ＭＳ Ｐゴシック" w:hAnsi="Verdana" w:hint="eastAsia"/>
          <w:sz w:val="24"/>
        </w:rPr>
        <w:t>プロジェクトは</w:t>
      </w:r>
      <w:r w:rsidR="007B65A0" w:rsidRPr="00351139">
        <w:rPr>
          <w:rFonts w:ascii="Verdana" w:eastAsia="ＭＳ Ｐゴシック" w:hAnsi="Verdana" w:hint="eastAsia"/>
          <w:sz w:val="24"/>
        </w:rPr>
        <w:t>ユニークな機能を提供しているので、</w:t>
      </w:r>
      <w:r w:rsidR="00947B41" w:rsidRPr="00351139">
        <w:rPr>
          <w:rFonts w:ascii="Verdana" w:eastAsia="ＭＳ Ｐゴシック" w:hAnsi="Verdana" w:hint="eastAsia"/>
          <w:sz w:val="24"/>
        </w:rPr>
        <w:t>そのようなやり方が常に上手くいくとは限りません。</w:t>
      </w:r>
      <w:r w:rsidR="007B65A0" w:rsidRPr="00351139">
        <w:rPr>
          <w:rFonts w:ascii="Verdana" w:eastAsia="ＭＳ Ｐゴシック" w:hAnsi="Verdana" w:hint="eastAsia"/>
          <w:sz w:val="24"/>
        </w:rPr>
        <w:t>それでも、プロジェクトのライフサイクルの早期から共通</w:t>
      </w:r>
      <w:del w:id="600" w:author="Sato Mieko" w:date="2018-11-28T15:48:00Z">
        <w:r w:rsidR="007B65A0" w:rsidRPr="00351139" w:rsidDel="002142B9">
          <w:rPr>
            <w:rFonts w:ascii="Verdana" w:eastAsia="ＭＳ Ｐゴシック" w:hAnsi="Verdana" w:hint="eastAsia"/>
            <w:sz w:val="24"/>
          </w:rPr>
          <w:delText>、ないしは、</w:delText>
        </w:r>
      </w:del>
      <w:ins w:id="601" w:author="Sato Mieko" w:date="2018-11-28T15:48:00Z">
        <w:r w:rsidR="002142B9">
          <w:rPr>
            <w:rFonts w:ascii="Verdana" w:eastAsia="ＭＳ Ｐゴシック" w:hAnsi="Verdana" w:hint="eastAsia"/>
            <w:sz w:val="24"/>
          </w:rPr>
          <w:t>または</w:t>
        </w:r>
      </w:ins>
      <w:r w:rsidR="007B65A0" w:rsidRPr="00351139">
        <w:rPr>
          <w:rFonts w:ascii="Verdana" w:eastAsia="ＭＳ Ｐゴシック" w:hAnsi="Verdana" w:hint="eastAsia"/>
          <w:sz w:val="24"/>
        </w:rPr>
        <w:t>標準のインターフェースを提供</w:t>
      </w:r>
      <w:del w:id="602" w:author="Sato Mieko" w:date="2018-11-28T15:49:00Z">
        <w:r w:rsidR="007B65A0" w:rsidRPr="00351139" w:rsidDel="002142B9">
          <w:rPr>
            <w:rFonts w:ascii="Verdana" w:eastAsia="ＭＳ Ｐゴシック" w:hAnsi="Verdana" w:hint="eastAsia"/>
            <w:sz w:val="24"/>
          </w:rPr>
          <w:delText>し、</w:delText>
        </w:r>
      </w:del>
      <w:ins w:id="603" w:author="Sato Mieko" w:date="2018-11-28T15:49:00Z">
        <w:r w:rsidR="002142B9">
          <w:rPr>
            <w:rFonts w:ascii="Verdana" w:eastAsia="ＭＳ Ｐゴシック" w:hAnsi="Verdana" w:hint="eastAsia"/>
            <w:sz w:val="24"/>
          </w:rPr>
          <w:t>および</w:t>
        </w:r>
      </w:ins>
      <w:r w:rsidR="000C7362" w:rsidRPr="00351139">
        <w:rPr>
          <w:rFonts w:ascii="Verdana" w:eastAsia="ＭＳ Ｐゴシック" w:hAnsi="Verdana" w:hint="eastAsia"/>
          <w:sz w:val="24"/>
        </w:rPr>
        <w:t>採用</w:t>
      </w:r>
      <w:r w:rsidR="007B65A0" w:rsidRPr="00351139">
        <w:rPr>
          <w:rFonts w:ascii="Verdana" w:eastAsia="ＭＳ Ｐゴシック" w:hAnsi="Verdana" w:hint="eastAsia"/>
          <w:sz w:val="24"/>
        </w:rPr>
        <w:t>す</w:t>
      </w:r>
      <w:ins w:id="604" w:author="Sato Mieko" w:date="2018-11-28T15:49:00Z">
        <w:r w:rsidR="002142B9">
          <w:rPr>
            <w:rFonts w:ascii="Verdana" w:eastAsia="ＭＳ Ｐゴシック" w:hAnsi="Verdana" w:hint="eastAsia"/>
            <w:sz w:val="24"/>
          </w:rPr>
          <w:t>れば、</w:t>
        </w:r>
      </w:ins>
      <w:del w:id="605" w:author="Sato Mieko" w:date="2018-11-28T15:49:00Z">
        <w:r w:rsidR="007B65A0" w:rsidRPr="00351139" w:rsidDel="002142B9">
          <w:rPr>
            <w:rFonts w:ascii="Verdana" w:eastAsia="ＭＳ Ｐゴシック" w:hAnsi="Verdana" w:hint="eastAsia"/>
            <w:sz w:val="24"/>
          </w:rPr>
          <w:delText>ることは、</w:delText>
        </w:r>
      </w:del>
      <w:r w:rsidR="007B65A0" w:rsidRPr="00351139">
        <w:rPr>
          <w:rFonts w:ascii="Verdana" w:eastAsia="ＭＳ Ｐゴシック" w:hAnsi="Verdana" w:hint="eastAsia"/>
          <w:sz w:val="24"/>
        </w:rPr>
        <w:t>このような移行処理</w:t>
      </w:r>
      <w:ins w:id="606" w:author="Sato Mieko" w:date="2018-11-28T15:49:00Z">
        <w:r w:rsidR="002142B9">
          <w:rPr>
            <w:rFonts w:ascii="Verdana" w:eastAsia="ＭＳ Ｐゴシック" w:hAnsi="Verdana" w:hint="eastAsia"/>
            <w:sz w:val="24"/>
          </w:rPr>
          <w:t>が簡単になるでしょう。</w:t>
        </w:r>
      </w:ins>
      <w:del w:id="607" w:author="Sato Mieko" w:date="2018-11-28T15:49:00Z">
        <w:r w:rsidR="007B65A0" w:rsidRPr="00351139" w:rsidDel="002142B9">
          <w:rPr>
            <w:rFonts w:ascii="Verdana" w:eastAsia="ＭＳ Ｐゴシック" w:hAnsi="Verdana" w:hint="eastAsia"/>
            <w:sz w:val="24"/>
          </w:rPr>
          <w:delText>を容易にするのに役立ちます。</w:delText>
        </w:r>
      </w:del>
    </w:p>
    <w:p w14:paraId="0009388C" w14:textId="77777777" w:rsidR="00CE5C2E" w:rsidRPr="00351139" w:rsidRDefault="00CE5C2E" w:rsidP="00E83E55">
      <w:pPr>
        <w:rPr>
          <w:rFonts w:ascii="Verdana" w:eastAsia="ＭＳ Ｐゴシック" w:hAnsi="Verdana"/>
          <w:sz w:val="24"/>
        </w:rPr>
      </w:pPr>
    </w:p>
    <w:p w14:paraId="39D42200" w14:textId="040D089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Make needed updates when transferring projects</w:t>
      </w:r>
    </w:p>
    <w:p w14:paraId="030F5D4E" w14:textId="7D7817F0" w:rsidR="007B65A0" w:rsidRPr="00351139" w:rsidRDefault="007B65A0" w:rsidP="00E83E55">
      <w:pPr>
        <w:rPr>
          <w:rFonts w:ascii="Verdana" w:eastAsia="ＭＳ Ｐゴシック" w:hAnsi="Verdana"/>
          <w:sz w:val="24"/>
        </w:rPr>
      </w:pPr>
      <w:r w:rsidRPr="00351139">
        <w:rPr>
          <w:rFonts w:ascii="Verdana" w:eastAsia="ＭＳ Ｐゴシック" w:hAnsi="Verdana" w:hint="eastAsia"/>
          <w:sz w:val="24"/>
        </w:rPr>
        <w:t>プロジェクトの</w:t>
      </w:r>
      <w:r w:rsidR="0023157B" w:rsidRPr="00351139">
        <w:rPr>
          <w:rFonts w:ascii="Verdana" w:eastAsia="ＭＳ Ｐゴシック" w:hAnsi="Verdana" w:hint="eastAsia"/>
          <w:sz w:val="24"/>
        </w:rPr>
        <w:t>移管</w:t>
      </w:r>
      <w:del w:id="608" w:author="Sato Mieko" w:date="2018-11-29T14:50:00Z">
        <w:r w:rsidRPr="00351139" w:rsidDel="00F203C5">
          <w:rPr>
            <w:rFonts w:ascii="Verdana" w:eastAsia="ＭＳ Ｐゴシック" w:hAnsi="Verdana" w:hint="eastAsia"/>
            <w:sz w:val="24"/>
          </w:rPr>
          <w:delText>において、</w:delText>
        </w:r>
      </w:del>
      <w:ins w:id="609" w:author="Sato Mieko" w:date="2018-11-29T14:50:00Z">
        <w:r w:rsidR="00F203C5">
          <w:rPr>
            <w:rFonts w:ascii="Verdana" w:eastAsia="ＭＳ Ｐゴシック" w:hAnsi="Verdana" w:hint="eastAsia"/>
            <w:sz w:val="24"/>
          </w:rPr>
          <w:t>時に</w:t>
        </w:r>
      </w:ins>
      <w:r w:rsidRPr="00351139">
        <w:rPr>
          <w:rFonts w:ascii="Verdana" w:eastAsia="ＭＳ Ｐゴシック" w:hAnsi="Verdana" w:hint="eastAsia"/>
          <w:sz w:val="24"/>
        </w:rPr>
        <w:t>必要な更新を実施する</w:t>
      </w:r>
    </w:p>
    <w:p w14:paraId="1A292DB3" w14:textId="77777777" w:rsidR="00E83E55" w:rsidRPr="00351139" w:rsidRDefault="00E83E55" w:rsidP="00E83E55">
      <w:pPr>
        <w:rPr>
          <w:rFonts w:ascii="Verdana" w:eastAsia="ＭＳ Ｐゴシック" w:hAnsi="Verdana"/>
          <w:sz w:val="24"/>
        </w:rPr>
      </w:pPr>
    </w:p>
    <w:p w14:paraId="38CADB62"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Transferring a project has the added benefit of continuing to make the code available to other users, long after it was first created and nurtured by its original development community. Of course, more than just code will be affected. There’s also the documentation, Contributor License Agreements (CLAs), the project repository, wikis, websites to transfer, as well as some potential support infrastructure which will need to be reviewed and updated. Transfers can be done through an actual transfer procedure or by forwarding the project domains and </w:t>
      </w:r>
      <w:r w:rsidRPr="00351139">
        <w:rPr>
          <w:rFonts w:ascii="Verdana" w:eastAsia="ＭＳ Ｐゴシック" w:hAnsi="Verdana"/>
          <w:sz w:val="24"/>
        </w:rPr>
        <w:lastRenderedPageBreak/>
        <w:t>other resources to a new user group.</w:t>
      </w:r>
    </w:p>
    <w:p w14:paraId="594F10A6" w14:textId="778A51EA" w:rsidR="00E83E55" w:rsidRPr="00351139" w:rsidRDefault="00AD2CC1" w:rsidP="00E83E55">
      <w:pPr>
        <w:rPr>
          <w:rFonts w:ascii="Verdana" w:eastAsia="ＭＳ Ｐゴシック" w:hAnsi="Verdana"/>
          <w:sz w:val="24"/>
        </w:rPr>
      </w:pPr>
      <w:r w:rsidRPr="00351139">
        <w:rPr>
          <w:rFonts w:ascii="Verdana" w:eastAsia="ＭＳ Ｐゴシック" w:hAnsi="Verdana" w:hint="eastAsia"/>
          <w:sz w:val="24"/>
        </w:rPr>
        <w:t>プロジェクトを</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w:t>
      </w:r>
      <w:ins w:id="610" w:author="Sato Mieko" w:date="2018-11-29T14:54:00Z">
        <w:r w:rsidR="005E5DC5">
          <w:rPr>
            <w:rFonts w:ascii="Verdana" w:eastAsia="ＭＳ Ｐゴシック" w:hAnsi="Verdana" w:hint="eastAsia"/>
            <w:sz w:val="24"/>
          </w:rPr>
          <w:t>れば</w:t>
        </w:r>
      </w:ins>
      <w:del w:id="611" w:author="Sato Mieko" w:date="2018-11-29T14:54:00Z">
        <w:r w:rsidRPr="00351139" w:rsidDel="005E5DC5">
          <w:rPr>
            <w:rFonts w:ascii="Verdana" w:eastAsia="ＭＳ Ｐゴシック" w:hAnsi="Verdana" w:hint="eastAsia"/>
            <w:sz w:val="24"/>
          </w:rPr>
          <w:delText>ることには</w:delText>
        </w:r>
      </w:del>
      <w:r w:rsidRPr="00351139">
        <w:rPr>
          <w:rFonts w:ascii="Verdana" w:eastAsia="ＭＳ Ｐゴシック" w:hAnsi="Verdana" w:hint="eastAsia"/>
          <w:sz w:val="24"/>
        </w:rPr>
        <w:t>、当初の開発コミュニティによって</w:t>
      </w:r>
      <w:del w:id="612" w:author="Sato Mieko" w:date="2018-11-29T14:59:00Z">
        <w:r w:rsidRPr="00351139" w:rsidDel="003E746B">
          <w:rPr>
            <w:rFonts w:ascii="Verdana" w:eastAsia="ＭＳ Ｐゴシック" w:hAnsi="Verdana" w:hint="eastAsia"/>
            <w:sz w:val="24"/>
          </w:rPr>
          <w:delText>コードが</w:delText>
        </w:r>
      </w:del>
      <w:r w:rsidRPr="00351139">
        <w:rPr>
          <w:rFonts w:ascii="Verdana" w:eastAsia="ＭＳ Ｐゴシック" w:hAnsi="Verdana" w:hint="eastAsia"/>
          <w:sz w:val="24"/>
        </w:rPr>
        <w:t>最初に開発</w:t>
      </w:r>
      <w:ins w:id="613" w:author="Sato Mieko" w:date="2018-11-29T15:01:00Z">
        <w:r w:rsidR="003E746B">
          <w:rPr>
            <w:rFonts w:ascii="Verdana" w:eastAsia="ＭＳ Ｐゴシック" w:hAnsi="Verdana" w:hint="eastAsia"/>
            <w:sz w:val="24"/>
          </w:rPr>
          <w:t>・育成</w:t>
        </w:r>
      </w:ins>
      <w:del w:id="614" w:author="Sato Mieko" w:date="2018-11-29T15:01:00Z">
        <w:r w:rsidRPr="00351139" w:rsidDel="003E746B">
          <w:rPr>
            <w:rFonts w:ascii="Verdana" w:eastAsia="ＭＳ Ｐゴシック" w:hAnsi="Verdana" w:hint="eastAsia"/>
            <w:sz w:val="24"/>
          </w:rPr>
          <w:delText>され、育て上げら</w:delText>
        </w:r>
      </w:del>
      <w:ins w:id="615" w:author="Sato Mieko" w:date="2018-11-29T15:01:00Z">
        <w:r w:rsidR="003E746B">
          <w:rPr>
            <w:rFonts w:ascii="Verdana" w:eastAsia="ＭＳ Ｐゴシック" w:hAnsi="Verdana" w:hint="eastAsia"/>
            <w:sz w:val="24"/>
          </w:rPr>
          <w:t>さ</w:t>
        </w:r>
      </w:ins>
      <w:r w:rsidRPr="00351139">
        <w:rPr>
          <w:rFonts w:ascii="Verdana" w:eastAsia="ＭＳ Ｐゴシック" w:hAnsi="Verdana" w:hint="eastAsia"/>
          <w:sz w:val="24"/>
        </w:rPr>
        <w:t>れてから長い時間が経った</w:t>
      </w:r>
      <w:ins w:id="616" w:author="Sato Mieko" w:date="2018-11-28T16:05:00Z">
        <w:r w:rsidR="00246BD2">
          <w:rPr>
            <w:rFonts w:ascii="Verdana" w:eastAsia="ＭＳ Ｐゴシック" w:hAnsi="Verdana" w:hint="eastAsia"/>
            <w:sz w:val="24"/>
          </w:rPr>
          <w:t>後</w:t>
        </w:r>
      </w:ins>
      <w:ins w:id="617" w:author="Sato Mieko" w:date="2018-11-29T14:59:00Z">
        <w:r w:rsidR="003E746B">
          <w:rPr>
            <w:rFonts w:ascii="Verdana" w:eastAsia="ＭＳ Ｐゴシック" w:hAnsi="Verdana" w:hint="eastAsia"/>
            <w:sz w:val="24"/>
          </w:rPr>
          <w:t>のコード</w:t>
        </w:r>
      </w:ins>
      <w:del w:id="618" w:author="Sato Mieko" w:date="2018-11-28T16:05:00Z">
        <w:r w:rsidRPr="00351139" w:rsidDel="00246BD2">
          <w:rPr>
            <w:rFonts w:ascii="Verdana" w:eastAsia="ＭＳ Ｐゴシック" w:hAnsi="Verdana" w:hint="eastAsia"/>
            <w:sz w:val="24"/>
          </w:rPr>
          <w:delText>あと</w:delText>
        </w:r>
      </w:del>
      <w:del w:id="619" w:author="Sato Mieko" w:date="2018-11-29T15:02:00Z">
        <w:r w:rsidRPr="00351139" w:rsidDel="003E746B">
          <w:rPr>
            <w:rFonts w:ascii="Verdana" w:eastAsia="ＭＳ Ｐゴシック" w:hAnsi="Verdana" w:hint="eastAsia"/>
            <w:sz w:val="24"/>
          </w:rPr>
          <w:delText>で</w:delText>
        </w:r>
      </w:del>
      <w:r w:rsidRPr="00351139">
        <w:rPr>
          <w:rFonts w:ascii="Verdana" w:eastAsia="ＭＳ Ｐゴシック" w:hAnsi="Verdana" w:hint="eastAsia"/>
          <w:sz w:val="24"/>
        </w:rPr>
        <w:t>も、他のユーザーに継続して</w:t>
      </w:r>
      <w:del w:id="620" w:author="Sato Mieko" w:date="2018-11-29T14:59:00Z">
        <w:r w:rsidRPr="00351139" w:rsidDel="003E746B">
          <w:rPr>
            <w:rFonts w:ascii="Verdana" w:eastAsia="ＭＳ Ｐゴシック" w:hAnsi="Verdana" w:hint="eastAsia"/>
            <w:sz w:val="24"/>
          </w:rPr>
          <w:delText>コードを</w:delText>
        </w:r>
      </w:del>
      <w:r w:rsidRPr="00351139">
        <w:rPr>
          <w:rFonts w:ascii="Verdana" w:eastAsia="ＭＳ Ｐゴシック" w:hAnsi="Verdana" w:hint="eastAsia"/>
          <w:sz w:val="24"/>
        </w:rPr>
        <w:t>使用</w:t>
      </w:r>
      <w:r w:rsidR="000C7362" w:rsidRPr="00351139">
        <w:rPr>
          <w:rFonts w:ascii="Verdana" w:eastAsia="ＭＳ Ｐゴシック" w:hAnsi="Verdana" w:hint="eastAsia"/>
          <w:sz w:val="24"/>
        </w:rPr>
        <w:t>してもらえ</w:t>
      </w:r>
      <w:del w:id="621" w:author="Sato Mieko" w:date="2018-11-29T14:54:00Z">
        <w:r w:rsidR="000C7362" w:rsidRPr="00351139" w:rsidDel="005E5DC5">
          <w:rPr>
            <w:rFonts w:ascii="Verdana" w:eastAsia="ＭＳ Ｐゴシック" w:hAnsi="Verdana" w:hint="eastAsia"/>
            <w:sz w:val="24"/>
          </w:rPr>
          <w:delText>る</w:delText>
        </w:r>
        <w:r w:rsidRPr="00351139" w:rsidDel="005E5DC5">
          <w:rPr>
            <w:rFonts w:ascii="Verdana" w:eastAsia="ＭＳ Ｐゴシック" w:hAnsi="Verdana" w:hint="eastAsia"/>
            <w:sz w:val="24"/>
          </w:rPr>
          <w:delText>というメリットがあり</w:delText>
        </w:r>
      </w:del>
      <w:r w:rsidRPr="00351139">
        <w:rPr>
          <w:rFonts w:ascii="Verdana" w:eastAsia="ＭＳ Ｐゴシック" w:hAnsi="Verdana" w:hint="eastAsia"/>
          <w:sz w:val="24"/>
        </w:rPr>
        <w:t>ます。もちろん、</w:t>
      </w:r>
      <w:r w:rsidR="0084539E" w:rsidRPr="00351139">
        <w:rPr>
          <w:rFonts w:ascii="Verdana" w:eastAsia="ＭＳ Ｐゴシック" w:hAnsi="Verdana" w:hint="eastAsia"/>
          <w:sz w:val="24"/>
        </w:rPr>
        <w:t>コード</w:t>
      </w:r>
      <w:ins w:id="622" w:author="Sato Mieko" w:date="2018-11-29T14:55:00Z">
        <w:r w:rsidR="005E5DC5">
          <w:rPr>
            <w:rFonts w:ascii="Verdana" w:eastAsia="ＭＳ Ｐゴシック" w:hAnsi="Verdana" w:hint="eastAsia"/>
            <w:sz w:val="24"/>
          </w:rPr>
          <w:t>以外のものも</w:t>
        </w:r>
      </w:ins>
      <w:del w:id="623" w:author="Sato Mieko" w:date="2018-11-29T14:55:00Z">
        <w:r w:rsidR="0084539E" w:rsidRPr="00351139" w:rsidDel="005E5DC5">
          <w:rPr>
            <w:rFonts w:ascii="Verdana" w:eastAsia="ＭＳ Ｐゴシック" w:hAnsi="Verdana" w:hint="eastAsia"/>
            <w:sz w:val="24"/>
          </w:rPr>
          <w:delText>だけではなく、もっと多くのことが</w:delText>
        </w:r>
      </w:del>
      <w:r w:rsidR="0084539E" w:rsidRPr="00351139">
        <w:rPr>
          <w:rFonts w:ascii="Verdana" w:eastAsia="ＭＳ Ｐゴシック" w:hAnsi="Verdana" w:hint="eastAsia"/>
          <w:sz w:val="24"/>
        </w:rPr>
        <w:t>影響を受けます。</w:t>
      </w:r>
      <w:r w:rsidR="00A2367C" w:rsidRPr="00351139">
        <w:rPr>
          <w:rFonts w:ascii="Verdana" w:eastAsia="ＭＳ Ｐゴシック" w:hAnsi="Verdana" w:hint="eastAsia"/>
          <w:sz w:val="24"/>
        </w:rPr>
        <w:t>移管</w:t>
      </w:r>
      <w:r w:rsidR="0084539E" w:rsidRPr="00351139">
        <w:rPr>
          <w:rFonts w:ascii="Verdana" w:eastAsia="ＭＳ Ｐゴシック" w:hAnsi="Verdana" w:hint="eastAsia"/>
          <w:sz w:val="24"/>
        </w:rPr>
        <w:t>されるもの</w:t>
      </w:r>
      <w:del w:id="624" w:author="Sato Mieko" w:date="2018-11-29T15:02:00Z">
        <w:r w:rsidR="0084539E" w:rsidRPr="00351139" w:rsidDel="00CF6BE9">
          <w:rPr>
            <w:rFonts w:ascii="Verdana" w:eastAsia="ＭＳ Ｐゴシック" w:hAnsi="Verdana" w:hint="eastAsia"/>
            <w:sz w:val="24"/>
          </w:rPr>
          <w:delText>として</w:delText>
        </w:r>
      </w:del>
      <w:ins w:id="625" w:author="Sato Mieko" w:date="2018-11-29T15:02:00Z">
        <w:r w:rsidR="00CF6BE9">
          <w:rPr>
            <w:rFonts w:ascii="Verdana" w:eastAsia="ＭＳ Ｐゴシック" w:hAnsi="Verdana" w:hint="eastAsia"/>
            <w:sz w:val="24"/>
          </w:rPr>
          <w:t>に</w:t>
        </w:r>
      </w:ins>
      <w:ins w:id="626" w:author="Sato Mieko" w:date="2018-11-29T15:03:00Z">
        <w:r w:rsidR="00CF6BE9">
          <w:rPr>
            <w:rFonts w:ascii="Verdana" w:eastAsia="ＭＳ Ｐゴシック" w:hAnsi="Verdana" w:hint="eastAsia"/>
            <w:sz w:val="24"/>
          </w:rPr>
          <w:t>は</w:t>
        </w:r>
      </w:ins>
      <w:r w:rsidR="0084539E" w:rsidRPr="00351139">
        <w:rPr>
          <w:rFonts w:ascii="Verdana" w:eastAsia="ＭＳ Ｐゴシック" w:hAnsi="Verdana" w:hint="eastAsia"/>
          <w:sz w:val="24"/>
        </w:rPr>
        <w:t>、ドキュメント、貢献者契約（</w:t>
      </w:r>
      <w:r w:rsidR="0084539E" w:rsidRPr="00351139">
        <w:rPr>
          <w:rFonts w:ascii="Verdana" w:eastAsia="ＭＳ Ｐゴシック" w:hAnsi="Verdana" w:hint="eastAsia"/>
          <w:sz w:val="24"/>
        </w:rPr>
        <w:t>CLA</w:t>
      </w:r>
      <w:r w:rsidR="0084539E" w:rsidRPr="00351139">
        <w:rPr>
          <w:rFonts w:ascii="Verdana" w:eastAsia="ＭＳ Ｐゴシック" w:hAnsi="Verdana" w:hint="eastAsia"/>
          <w:sz w:val="24"/>
        </w:rPr>
        <w:t>ｓ）、プロジェクト</w:t>
      </w:r>
      <w:ins w:id="627" w:author="Sato Mieko" w:date="2018-11-28T16:05:00Z">
        <w:r w:rsidR="00246BD2">
          <w:rPr>
            <w:rFonts w:ascii="Verdana" w:eastAsia="ＭＳ Ｐゴシック" w:hAnsi="Verdana" w:hint="eastAsia"/>
            <w:sz w:val="24"/>
          </w:rPr>
          <w:t xml:space="preserve"> </w:t>
        </w:r>
      </w:ins>
      <w:r w:rsidR="0084539E" w:rsidRPr="00351139">
        <w:rPr>
          <w:rFonts w:ascii="Verdana" w:eastAsia="ＭＳ Ｐゴシック" w:hAnsi="Verdana" w:hint="eastAsia"/>
          <w:sz w:val="24"/>
        </w:rPr>
        <w:t>リポジトリ</w:t>
      </w:r>
      <w:del w:id="628" w:author="Sato Mieko" w:date="2018-11-28T16:05:00Z">
        <w:r w:rsidR="0084539E" w:rsidRPr="00351139" w:rsidDel="00246BD2">
          <w:rPr>
            <w:rFonts w:ascii="Verdana" w:eastAsia="ＭＳ Ｐゴシック" w:hAnsi="Verdana" w:hint="eastAsia"/>
            <w:sz w:val="24"/>
          </w:rPr>
          <w:delText>ー</w:delText>
        </w:r>
      </w:del>
      <w:r w:rsidR="0084539E" w:rsidRPr="00351139">
        <w:rPr>
          <w:rFonts w:ascii="Verdana" w:eastAsia="ＭＳ Ｐゴシック" w:hAnsi="Verdana" w:hint="eastAsia"/>
          <w:sz w:val="24"/>
        </w:rPr>
        <w:t>、</w:t>
      </w:r>
      <w:r w:rsidR="0084539E" w:rsidRPr="00351139">
        <w:rPr>
          <w:rFonts w:ascii="Verdana" w:eastAsia="ＭＳ Ｐゴシック" w:hAnsi="Verdana" w:hint="eastAsia"/>
          <w:sz w:val="24"/>
        </w:rPr>
        <w:t>Wiki</w:t>
      </w:r>
      <w:r w:rsidR="0084539E" w:rsidRPr="00351139">
        <w:rPr>
          <w:rFonts w:ascii="Verdana" w:eastAsia="ＭＳ Ｐゴシック" w:hAnsi="Verdana" w:hint="eastAsia"/>
          <w:sz w:val="24"/>
        </w:rPr>
        <w:t>、</w:t>
      </w:r>
      <w:r w:rsidR="0084539E" w:rsidRPr="00351139">
        <w:rPr>
          <w:rFonts w:ascii="Verdana" w:eastAsia="ＭＳ Ｐゴシック" w:hAnsi="Verdana" w:hint="eastAsia"/>
          <w:sz w:val="24"/>
        </w:rPr>
        <w:t>Web</w:t>
      </w:r>
      <w:r w:rsidR="0084539E" w:rsidRPr="00351139">
        <w:rPr>
          <w:rFonts w:ascii="Verdana" w:eastAsia="ＭＳ Ｐゴシック" w:hAnsi="Verdana" w:hint="eastAsia"/>
          <w:sz w:val="24"/>
        </w:rPr>
        <w:t>サイト</w:t>
      </w:r>
      <w:ins w:id="629" w:author="Sato Mieko" w:date="2018-11-29T14:56:00Z">
        <w:r w:rsidR="005E5DC5">
          <w:rPr>
            <w:rFonts w:ascii="Verdana" w:eastAsia="ＭＳ Ｐゴシック" w:hAnsi="Verdana" w:hint="eastAsia"/>
            <w:sz w:val="24"/>
          </w:rPr>
          <w:t>のほか</w:t>
        </w:r>
      </w:ins>
      <w:del w:id="630" w:author="Sato Mieko" w:date="2018-11-29T14:56:00Z">
        <w:r w:rsidR="0084539E" w:rsidRPr="00351139" w:rsidDel="005E5DC5">
          <w:rPr>
            <w:rFonts w:ascii="Verdana" w:eastAsia="ＭＳ Ｐゴシック" w:hAnsi="Verdana" w:hint="eastAsia"/>
            <w:sz w:val="24"/>
          </w:rPr>
          <w:delText>もあり</w:delText>
        </w:r>
      </w:del>
      <w:r w:rsidR="0084539E" w:rsidRPr="00351139">
        <w:rPr>
          <w:rFonts w:ascii="Verdana" w:eastAsia="ＭＳ Ｐゴシック" w:hAnsi="Verdana" w:hint="eastAsia"/>
          <w:sz w:val="24"/>
        </w:rPr>
        <w:t>、</w:t>
      </w:r>
      <w:del w:id="631" w:author="Sato Mieko" w:date="2018-11-29T14:56:00Z">
        <w:r w:rsidR="0084539E" w:rsidRPr="00351139" w:rsidDel="005E5DC5">
          <w:rPr>
            <w:rFonts w:ascii="Verdana" w:eastAsia="ＭＳ Ｐゴシック" w:hAnsi="Verdana" w:hint="eastAsia"/>
            <w:sz w:val="24"/>
          </w:rPr>
          <w:delText>また、</w:delText>
        </w:r>
      </w:del>
      <w:r w:rsidR="00853C59" w:rsidRPr="00351139">
        <w:rPr>
          <w:rFonts w:ascii="Verdana" w:eastAsia="ＭＳ Ｐゴシック" w:hAnsi="Verdana" w:hint="eastAsia"/>
          <w:sz w:val="24"/>
        </w:rPr>
        <w:t>後にサポートのインフラと</w:t>
      </w:r>
      <w:r w:rsidR="00D05CC7" w:rsidRPr="00351139">
        <w:rPr>
          <w:rFonts w:ascii="Verdana" w:eastAsia="ＭＳ Ｐゴシック" w:hAnsi="Verdana" w:hint="eastAsia"/>
          <w:sz w:val="24"/>
        </w:rPr>
        <w:t>して使用されるものもありますが、そのシステムは</w:t>
      </w:r>
      <w:r w:rsidR="0084539E" w:rsidRPr="00351139">
        <w:rPr>
          <w:rFonts w:ascii="Verdana" w:eastAsia="ＭＳ Ｐゴシック" w:hAnsi="Verdana" w:hint="eastAsia"/>
          <w:sz w:val="24"/>
        </w:rPr>
        <w:t>見直され、更新される必要</w:t>
      </w:r>
      <w:r w:rsidR="00853C59" w:rsidRPr="00351139">
        <w:rPr>
          <w:rFonts w:ascii="Verdana" w:eastAsia="ＭＳ Ｐゴシック" w:hAnsi="Verdana" w:hint="eastAsia"/>
          <w:sz w:val="24"/>
        </w:rPr>
        <w:t>があ</w:t>
      </w:r>
      <w:r w:rsidR="00D05CC7" w:rsidRPr="00351139">
        <w:rPr>
          <w:rFonts w:ascii="Verdana" w:eastAsia="ＭＳ Ｐゴシック" w:hAnsi="Verdana" w:hint="eastAsia"/>
          <w:sz w:val="24"/>
        </w:rPr>
        <w:t>る</w:t>
      </w:r>
      <w:del w:id="632" w:author="Sato Mieko" w:date="2018-11-29T14:57:00Z">
        <w:r w:rsidR="00D05CC7" w:rsidRPr="00351139" w:rsidDel="005E5DC5">
          <w:rPr>
            <w:rFonts w:ascii="Verdana" w:eastAsia="ＭＳ Ｐゴシック" w:hAnsi="Verdana" w:hint="eastAsia"/>
            <w:sz w:val="24"/>
          </w:rPr>
          <w:delText>かもしれません</w:delText>
        </w:r>
      </w:del>
      <w:ins w:id="633" w:author="Sato Mieko" w:date="2018-11-29T14:57:00Z">
        <w:r w:rsidR="005E5DC5">
          <w:rPr>
            <w:rFonts w:ascii="Verdana" w:eastAsia="ＭＳ Ｐゴシック" w:hAnsi="Verdana" w:hint="eastAsia"/>
            <w:sz w:val="24"/>
          </w:rPr>
          <w:t>でしょう</w:t>
        </w:r>
      </w:ins>
      <w:r w:rsidR="00853C59" w:rsidRPr="00351139">
        <w:rPr>
          <w:rFonts w:ascii="Verdana" w:eastAsia="ＭＳ Ｐゴシック" w:hAnsi="Verdana" w:hint="eastAsia"/>
          <w:sz w:val="24"/>
        </w:rPr>
        <w:t>。</w:t>
      </w:r>
      <w:r w:rsidR="004C4E13" w:rsidRPr="00351139">
        <w:rPr>
          <w:rFonts w:ascii="Verdana" w:eastAsia="ＭＳ Ｐゴシック" w:hAnsi="Verdana" w:hint="eastAsia"/>
          <w:sz w:val="24"/>
        </w:rPr>
        <w:t>移管</w:t>
      </w:r>
      <w:r w:rsidR="00025EBA" w:rsidRPr="00351139">
        <w:rPr>
          <w:rFonts w:ascii="Verdana" w:eastAsia="ＭＳ Ｐゴシック" w:hAnsi="Verdana" w:hint="eastAsia"/>
          <w:sz w:val="24"/>
        </w:rPr>
        <w:t>は、</w:t>
      </w:r>
      <w:r w:rsidR="00D05CC7" w:rsidRPr="00351139">
        <w:rPr>
          <w:rFonts w:ascii="Verdana" w:eastAsia="ＭＳ Ｐゴシック" w:hAnsi="Verdana" w:hint="eastAsia"/>
          <w:sz w:val="24"/>
        </w:rPr>
        <w:t>通常の</w:t>
      </w:r>
      <w:r w:rsidR="0023157B" w:rsidRPr="00351139">
        <w:rPr>
          <w:rFonts w:ascii="Verdana" w:eastAsia="ＭＳ Ｐゴシック" w:hAnsi="Verdana" w:hint="eastAsia"/>
          <w:sz w:val="24"/>
        </w:rPr>
        <w:t>移管</w:t>
      </w:r>
      <w:r w:rsidR="00D05CC7" w:rsidRPr="00351139">
        <w:rPr>
          <w:rFonts w:ascii="Verdana" w:eastAsia="ＭＳ Ｐゴシック" w:hAnsi="Verdana" w:hint="eastAsia"/>
          <w:sz w:val="24"/>
        </w:rPr>
        <w:t>手続きを通して行う</w:t>
      </w:r>
      <w:r w:rsidR="00A2367C" w:rsidRPr="00351139">
        <w:rPr>
          <w:rFonts w:ascii="Verdana" w:eastAsia="ＭＳ Ｐゴシック" w:hAnsi="Verdana" w:hint="eastAsia"/>
          <w:sz w:val="24"/>
        </w:rPr>
        <w:t>ことも</w:t>
      </w:r>
      <w:r w:rsidR="000C7362" w:rsidRPr="00351139">
        <w:rPr>
          <w:rFonts w:ascii="Verdana" w:eastAsia="ＭＳ Ｐゴシック" w:hAnsi="Verdana" w:hint="eastAsia"/>
          <w:sz w:val="24"/>
        </w:rPr>
        <w:t>できますが</w:t>
      </w:r>
      <w:r w:rsidR="00D05CC7" w:rsidRPr="00351139">
        <w:rPr>
          <w:rFonts w:ascii="Verdana" w:eastAsia="ＭＳ Ｐゴシック" w:hAnsi="Verdana" w:hint="eastAsia"/>
          <w:sz w:val="24"/>
        </w:rPr>
        <w:t>、プロジェクト</w:t>
      </w:r>
      <w:ins w:id="634" w:author="Sato Mieko" w:date="2018-11-28T16:05:00Z">
        <w:r w:rsidR="00246BD2">
          <w:rPr>
            <w:rFonts w:ascii="Verdana" w:eastAsia="ＭＳ Ｐゴシック" w:hAnsi="Verdana" w:hint="eastAsia"/>
            <w:sz w:val="24"/>
          </w:rPr>
          <w:t xml:space="preserve"> </w:t>
        </w:r>
      </w:ins>
      <w:r w:rsidR="00D05CC7" w:rsidRPr="00351139">
        <w:rPr>
          <w:rFonts w:ascii="Verdana" w:eastAsia="ＭＳ Ｐゴシック" w:hAnsi="Verdana" w:hint="eastAsia"/>
          <w:sz w:val="24"/>
        </w:rPr>
        <w:t>ドメインやその他の資源を新しいユーザー</w:t>
      </w:r>
      <w:ins w:id="635" w:author="Sato Mieko" w:date="2018-11-28T16:05:00Z">
        <w:r w:rsidR="00246BD2">
          <w:rPr>
            <w:rFonts w:ascii="Verdana" w:eastAsia="ＭＳ Ｐゴシック" w:hAnsi="Verdana" w:hint="eastAsia"/>
            <w:sz w:val="24"/>
          </w:rPr>
          <w:t xml:space="preserve"> </w:t>
        </w:r>
      </w:ins>
      <w:r w:rsidR="00D05CC7" w:rsidRPr="00351139">
        <w:rPr>
          <w:rFonts w:ascii="Verdana" w:eastAsia="ＭＳ Ｐゴシック" w:hAnsi="Verdana" w:hint="eastAsia"/>
          <w:sz w:val="24"/>
        </w:rPr>
        <w:t>グループに</w:t>
      </w:r>
      <w:r w:rsidR="00803F47" w:rsidRPr="00351139">
        <w:rPr>
          <w:rFonts w:ascii="Verdana" w:eastAsia="ＭＳ Ｐゴシック" w:hAnsi="Verdana" w:hint="eastAsia"/>
          <w:sz w:val="24"/>
        </w:rPr>
        <w:t>フォワード（転送）</w:t>
      </w:r>
      <w:r w:rsidR="00D05CC7" w:rsidRPr="00351139">
        <w:rPr>
          <w:rFonts w:ascii="Verdana" w:eastAsia="ＭＳ Ｐゴシック" w:hAnsi="Verdana" w:hint="eastAsia"/>
          <w:sz w:val="24"/>
        </w:rPr>
        <w:t>す</w:t>
      </w:r>
      <w:r w:rsidR="00803F47" w:rsidRPr="00351139">
        <w:rPr>
          <w:rFonts w:ascii="Verdana" w:eastAsia="ＭＳ Ｐゴシック" w:hAnsi="Verdana" w:hint="eastAsia"/>
          <w:sz w:val="24"/>
        </w:rPr>
        <w:t>る</w:t>
      </w:r>
      <w:r w:rsidR="00D05CC7" w:rsidRPr="00351139">
        <w:rPr>
          <w:rFonts w:ascii="Verdana" w:eastAsia="ＭＳ Ｐゴシック" w:hAnsi="Verdana" w:hint="eastAsia"/>
          <w:sz w:val="24"/>
        </w:rPr>
        <w:t>ことによって行うこともできます。</w:t>
      </w:r>
    </w:p>
    <w:p w14:paraId="4563C7C4" w14:textId="77777777" w:rsidR="00AD2CC1" w:rsidRPr="00351139" w:rsidRDefault="00AD2CC1" w:rsidP="00E83E55">
      <w:pPr>
        <w:rPr>
          <w:rFonts w:ascii="Verdana" w:eastAsia="ＭＳ Ｐゴシック" w:hAnsi="Verdana"/>
          <w:sz w:val="24"/>
        </w:rPr>
      </w:pPr>
    </w:p>
    <w:p w14:paraId="493E862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In lieu of </w:t>
      </w:r>
      <w:proofErr w:type="spellStart"/>
      <w:r w:rsidRPr="00351139">
        <w:rPr>
          <w:rFonts w:ascii="Verdana" w:eastAsia="ＭＳ Ｐゴシック" w:hAnsi="Verdana"/>
          <w:sz w:val="24"/>
        </w:rPr>
        <w:t>transferral</w:t>
      </w:r>
      <w:proofErr w:type="spellEnd"/>
      <w:r w:rsidRPr="00351139">
        <w:rPr>
          <w:rFonts w:ascii="Verdana" w:eastAsia="ＭＳ Ｐゴシック" w:hAnsi="Verdana"/>
          <w:sz w:val="24"/>
        </w:rPr>
        <w:t>, the project can be moved to a new host home and accessed by sending community members to a referral site where it is continued, rather than completely disengaging from it.</w:t>
      </w:r>
    </w:p>
    <w:p w14:paraId="7EAE25F7" w14:textId="32C1E994" w:rsidR="00E83E55" w:rsidRPr="00351139" w:rsidRDefault="0023157B" w:rsidP="00E83E55">
      <w:pPr>
        <w:rPr>
          <w:rFonts w:ascii="Verdana" w:eastAsia="ＭＳ Ｐゴシック" w:hAnsi="Verdana"/>
          <w:sz w:val="24"/>
        </w:rPr>
      </w:pPr>
      <w:r w:rsidRPr="00351139">
        <w:rPr>
          <w:rFonts w:ascii="Verdana" w:eastAsia="ＭＳ Ｐゴシック" w:hAnsi="Verdana" w:hint="eastAsia"/>
          <w:sz w:val="24"/>
        </w:rPr>
        <w:t>移管</w:t>
      </w:r>
      <w:r w:rsidR="004C4E13" w:rsidRPr="00351139">
        <w:rPr>
          <w:rFonts w:ascii="Verdana" w:eastAsia="ＭＳ Ｐゴシック" w:hAnsi="Verdana" w:hint="eastAsia"/>
          <w:sz w:val="24"/>
        </w:rPr>
        <w:t>する代わりに、プロジェクト</w:t>
      </w:r>
      <w:r w:rsidR="00AD44FF" w:rsidRPr="00351139">
        <w:rPr>
          <w:rFonts w:ascii="Verdana" w:eastAsia="ＭＳ Ｐゴシック" w:hAnsi="Verdana" w:hint="eastAsia"/>
          <w:sz w:val="24"/>
        </w:rPr>
        <w:t>を</w:t>
      </w:r>
      <w:r w:rsidR="004C4E13" w:rsidRPr="00351139">
        <w:rPr>
          <w:rFonts w:ascii="Verdana" w:eastAsia="ＭＳ Ｐゴシック" w:hAnsi="Verdana" w:hint="eastAsia"/>
          <w:sz w:val="24"/>
        </w:rPr>
        <w:t>新たな</w:t>
      </w:r>
      <w:r w:rsidR="00981A4A" w:rsidRPr="00351139">
        <w:rPr>
          <w:rFonts w:ascii="Verdana" w:eastAsia="ＭＳ Ｐゴシック" w:hAnsi="Verdana" w:hint="eastAsia"/>
          <w:sz w:val="24"/>
        </w:rPr>
        <w:t>ホスト</w:t>
      </w:r>
      <w:ins w:id="636" w:author="Sato Mieko" w:date="2018-11-28T16:06:00Z">
        <w:r w:rsidR="00246BD2">
          <w:rPr>
            <w:rFonts w:ascii="Verdana" w:eastAsia="ＭＳ Ｐゴシック" w:hAnsi="Verdana" w:hint="eastAsia"/>
            <w:sz w:val="24"/>
          </w:rPr>
          <w:t xml:space="preserve"> </w:t>
        </w:r>
      </w:ins>
      <w:r w:rsidR="004C4E13" w:rsidRPr="00351139">
        <w:rPr>
          <w:rFonts w:ascii="Verdana" w:eastAsia="ＭＳ Ｐゴシック" w:hAnsi="Verdana" w:hint="eastAsia"/>
          <w:sz w:val="24"/>
        </w:rPr>
        <w:t>システムに移動</w:t>
      </w:r>
      <w:del w:id="637" w:author="Sato Mieko" w:date="2018-11-29T15:04:00Z">
        <w:r w:rsidR="004C4E13" w:rsidRPr="00351139" w:rsidDel="008E789B">
          <w:rPr>
            <w:rFonts w:ascii="Verdana" w:eastAsia="ＭＳ Ｐゴシック" w:hAnsi="Verdana" w:hint="eastAsia"/>
            <w:sz w:val="24"/>
          </w:rPr>
          <w:delText>させ</w:delText>
        </w:r>
      </w:del>
      <w:ins w:id="638" w:author="Sato Mieko" w:date="2018-11-29T15:04:00Z">
        <w:r w:rsidR="008E789B">
          <w:rPr>
            <w:rFonts w:ascii="Verdana" w:eastAsia="ＭＳ Ｐゴシック" w:hAnsi="Verdana" w:hint="eastAsia"/>
            <w:sz w:val="24"/>
          </w:rPr>
          <w:t>し</w:t>
        </w:r>
      </w:ins>
      <w:r w:rsidR="004C4E13" w:rsidRPr="00351139">
        <w:rPr>
          <w:rFonts w:ascii="Verdana" w:eastAsia="ＭＳ Ｐゴシック" w:hAnsi="Verdana" w:hint="eastAsia"/>
          <w:sz w:val="24"/>
        </w:rPr>
        <w:t>、</w:t>
      </w:r>
      <w:r w:rsidR="005675EB" w:rsidRPr="00351139">
        <w:rPr>
          <w:rFonts w:ascii="Verdana" w:eastAsia="ＭＳ Ｐゴシック" w:hAnsi="Verdana" w:hint="eastAsia"/>
          <w:sz w:val="24"/>
        </w:rPr>
        <w:t>コミュニティのメンバーを照会サイトに送</w:t>
      </w:r>
      <w:del w:id="639" w:author="Sato Mieko" w:date="2018-11-28T16:08:00Z">
        <w:r w:rsidR="005675EB" w:rsidRPr="00351139" w:rsidDel="00246BD2">
          <w:rPr>
            <w:rFonts w:ascii="Verdana" w:eastAsia="ＭＳ Ｐゴシック" w:hAnsi="Verdana" w:hint="eastAsia"/>
            <w:sz w:val="24"/>
          </w:rPr>
          <w:delText>ることによ</w:delText>
        </w:r>
      </w:del>
      <w:r w:rsidR="005675EB" w:rsidRPr="00351139">
        <w:rPr>
          <w:rFonts w:ascii="Verdana" w:eastAsia="ＭＳ Ｐゴシック" w:hAnsi="Verdana" w:hint="eastAsia"/>
          <w:sz w:val="24"/>
        </w:rPr>
        <w:t>ってアクセス</w:t>
      </w:r>
      <w:ins w:id="640" w:author="Sato Mieko" w:date="2018-11-29T15:05:00Z">
        <w:r w:rsidR="008E789B">
          <w:rPr>
            <w:rFonts w:ascii="Verdana" w:eastAsia="ＭＳ Ｐゴシック" w:hAnsi="Verdana" w:hint="eastAsia"/>
            <w:sz w:val="24"/>
          </w:rPr>
          <w:t>してもら</w:t>
        </w:r>
      </w:ins>
      <w:ins w:id="641" w:author="Sato Mieko" w:date="2018-11-29T15:20:00Z">
        <w:r w:rsidR="007C5284">
          <w:rPr>
            <w:rFonts w:ascii="Verdana" w:eastAsia="ＭＳ Ｐゴシック" w:hAnsi="Verdana" w:hint="eastAsia"/>
            <w:sz w:val="24"/>
          </w:rPr>
          <w:t>い</w:t>
        </w:r>
      </w:ins>
      <w:del w:id="642" w:author="Sato Mieko" w:date="2018-11-29T15:05:00Z">
        <w:r w:rsidR="005675EB" w:rsidRPr="00351139" w:rsidDel="008E789B">
          <w:rPr>
            <w:rFonts w:ascii="Verdana" w:eastAsia="ＭＳ Ｐゴシック" w:hAnsi="Verdana" w:hint="eastAsia"/>
            <w:sz w:val="24"/>
          </w:rPr>
          <w:delText>させて</w:delText>
        </w:r>
      </w:del>
      <w:r w:rsidR="005675EB" w:rsidRPr="00351139">
        <w:rPr>
          <w:rFonts w:ascii="Verdana" w:eastAsia="ＭＳ Ｐゴシック" w:hAnsi="Verdana" w:hint="eastAsia"/>
          <w:sz w:val="24"/>
        </w:rPr>
        <w:t>、</w:t>
      </w:r>
      <w:r w:rsidR="00803F47" w:rsidRPr="00351139">
        <w:rPr>
          <w:rFonts w:ascii="Verdana" w:eastAsia="ＭＳ Ｐゴシック" w:hAnsi="Verdana" w:hint="eastAsia"/>
          <w:sz w:val="24"/>
        </w:rPr>
        <w:t>プロジェクト</w:t>
      </w:r>
      <w:r w:rsidR="000A48F2" w:rsidRPr="00351139">
        <w:rPr>
          <w:rFonts w:ascii="Verdana" w:eastAsia="ＭＳ Ｐゴシック" w:hAnsi="Verdana" w:hint="eastAsia"/>
          <w:sz w:val="24"/>
        </w:rPr>
        <w:t>へのアクセスを完全に遮断することなく</w:t>
      </w:r>
      <w:del w:id="643" w:author="Sato Mieko" w:date="2018-11-29T15:19:00Z">
        <w:r w:rsidR="000A48F2" w:rsidRPr="00351139" w:rsidDel="007C5284">
          <w:rPr>
            <w:rFonts w:ascii="Verdana" w:eastAsia="ＭＳ Ｐゴシック" w:hAnsi="Verdana" w:hint="eastAsia"/>
            <w:sz w:val="24"/>
          </w:rPr>
          <w:delText>、</w:delText>
        </w:r>
      </w:del>
      <w:del w:id="644" w:author="Sato Mieko" w:date="2018-11-29T15:15:00Z">
        <w:r w:rsidR="0016311C" w:rsidRPr="00351139" w:rsidDel="007C5284">
          <w:rPr>
            <w:rFonts w:ascii="Verdana" w:eastAsia="ＭＳ Ｐゴシック" w:hAnsi="Verdana" w:hint="eastAsia"/>
            <w:sz w:val="24"/>
          </w:rPr>
          <w:delText>そこで</w:delText>
        </w:r>
      </w:del>
      <w:r w:rsidR="00803F47" w:rsidRPr="00351139">
        <w:rPr>
          <w:rFonts w:ascii="Verdana" w:eastAsia="ＭＳ Ｐゴシック" w:hAnsi="Verdana" w:hint="eastAsia"/>
          <w:sz w:val="24"/>
        </w:rPr>
        <w:t>継続</w:t>
      </w:r>
      <w:ins w:id="645" w:author="Sato Mieko" w:date="2018-11-29T15:19:00Z">
        <w:r w:rsidR="007C5284">
          <w:rPr>
            <w:rFonts w:ascii="Verdana" w:eastAsia="ＭＳ Ｐゴシック" w:hAnsi="Verdana" w:hint="eastAsia"/>
            <w:sz w:val="24"/>
          </w:rPr>
          <w:t>することも</w:t>
        </w:r>
      </w:ins>
      <w:del w:id="646" w:author="Sato Mieko" w:date="2018-11-29T15:16:00Z">
        <w:r w:rsidR="00803F47" w:rsidRPr="00351139" w:rsidDel="007C5284">
          <w:rPr>
            <w:rFonts w:ascii="Verdana" w:eastAsia="ＭＳ Ｐゴシック" w:hAnsi="Verdana" w:hint="eastAsia"/>
            <w:sz w:val="24"/>
          </w:rPr>
          <w:delText>する</w:delText>
        </w:r>
        <w:r w:rsidR="005675EB" w:rsidRPr="00351139" w:rsidDel="007C5284">
          <w:rPr>
            <w:rFonts w:ascii="Verdana" w:eastAsia="ＭＳ Ｐゴシック" w:hAnsi="Verdana" w:hint="eastAsia"/>
            <w:sz w:val="24"/>
          </w:rPr>
          <w:delText>こと</w:delText>
        </w:r>
        <w:r w:rsidR="0016311C" w:rsidRPr="00351139" w:rsidDel="007C5284">
          <w:rPr>
            <w:rFonts w:ascii="Verdana" w:eastAsia="ＭＳ Ｐゴシック" w:hAnsi="Verdana" w:hint="eastAsia"/>
            <w:sz w:val="24"/>
          </w:rPr>
          <w:delText>が</w:delText>
        </w:r>
      </w:del>
      <w:r w:rsidR="005675EB" w:rsidRPr="00351139">
        <w:rPr>
          <w:rFonts w:ascii="Verdana" w:eastAsia="ＭＳ Ｐゴシック" w:hAnsi="Verdana" w:hint="eastAsia"/>
          <w:sz w:val="24"/>
        </w:rPr>
        <w:t>できます。</w:t>
      </w:r>
    </w:p>
    <w:p w14:paraId="167FEB8B" w14:textId="77777777" w:rsidR="00A2367C" w:rsidRPr="00351139" w:rsidRDefault="00A2367C" w:rsidP="00E83E55">
      <w:pPr>
        <w:rPr>
          <w:rFonts w:ascii="Verdana" w:eastAsia="ＭＳ Ｐゴシック" w:hAnsi="Verdana"/>
          <w:sz w:val="24"/>
        </w:rPr>
      </w:pPr>
    </w:p>
    <w:p w14:paraId="79F368B7" w14:textId="3C8FE77E"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It doesn’t happen all the time, but in the past with one of our projects we moved it over to a different company. We don’t have any hard and fast rules about doing this. Typically, we’ll just move it to a different organization. When it comes to moving within groups, we sort of shop around internally and find out whether it is still being used by someone. With our open source projects, we strive toward internal adoption. So, it might be used by an entirely different team. If they are willing to maintain it, then we move it to a different team, and that’s very easy. That just means changing a label somewhere where it says who’s the owner.”</w:t>
      </w:r>
    </w:p>
    <w:p w14:paraId="77B0AC87" w14:textId="4E62C670" w:rsidR="000A48F2" w:rsidRPr="00351139" w:rsidRDefault="000A48F2" w:rsidP="00E83E55">
      <w:pPr>
        <w:rPr>
          <w:rFonts w:ascii="Verdana" w:eastAsia="ＭＳ Ｐゴシック" w:hAnsi="Verdana"/>
          <w:sz w:val="24"/>
        </w:rPr>
      </w:pPr>
      <w:r w:rsidRPr="00351139">
        <w:rPr>
          <w:rFonts w:ascii="Verdana" w:eastAsia="ＭＳ Ｐゴシック" w:hAnsi="Verdana" w:hint="eastAsia"/>
          <w:sz w:val="24"/>
        </w:rPr>
        <w:t>「いつもそうなる訳ではありませんが、過去に、私たちのプロジェクトの</w:t>
      </w:r>
      <w:ins w:id="647" w:author="Sato Mieko" w:date="2018-11-28T16:10:00Z">
        <w:r w:rsidR="00246BD2">
          <w:rPr>
            <w:rFonts w:ascii="Verdana" w:eastAsia="ＭＳ Ｐゴシック" w:hAnsi="Verdana" w:hint="eastAsia"/>
            <w:sz w:val="24"/>
          </w:rPr>
          <w:t>1</w:t>
        </w:r>
      </w:ins>
      <w:del w:id="648" w:author="Sato Mieko" w:date="2018-11-28T16:10:00Z">
        <w:r w:rsidRPr="00351139" w:rsidDel="00246BD2">
          <w:rPr>
            <w:rFonts w:ascii="Verdana" w:eastAsia="ＭＳ Ｐゴシック" w:hAnsi="Verdana" w:hint="eastAsia"/>
            <w:sz w:val="24"/>
          </w:rPr>
          <w:delText>ひと</w:delText>
        </w:r>
      </w:del>
      <w:r w:rsidRPr="00351139">
        <w:rPr>
          <w:rFonts w:ascii="Verdana" w:eastAsia="ＭＳ Ｐゴシック" w:hAnsi="Verdana" w:hint="eastAsia"/>
          <w:sz w:val="24"/>
        </w:rPr>
        <w:t>つを他の会社に移したこと</w:t>
      </w:r>
      <w:r w:rsidR="000C7362" w:rsidRPr="00351139">
        <w:rPr>
          <w:rFonts w:ascii="Verdana" w:eastAsia="ＭＳ Ｐゴシック" w:hAnsi="Verdana" w:hint="eastAsia"/>
          <w:sz w:val="24"/>
        </w:rPr>
        <w:t>が</w:t>
      </w:r>
      <w:r w:rsidRPr="00351139">
        <w:rPr>
          <w:rFonts w:ascii="Verdana" w:eastAsia="ＭＳ Ｐゴシック" w:hAnsi="Verdana" w:hint="eastAsia"/>
          <w:sz w:val="24"/>
        </w:rPr>
        <w:t>あります。</w:t>
      </w:r>
      <w:ins w:id="649" w:author="Date Masahiro" w:date="2018-10-12T11:00:00Z">
        <w:r w:rsidR="006C66AF">
          <w:rPr>
            <w:rFonts w:ascii="Verdana" w:eastAsia="ＭＳ Ｐゴシック" w:hAnsi="Verdana" w:hint="eastAsia"/>
            <w:sz w:val="24"/>
          </w:rPr>
          <w:t>それを行う</w:t>
        </w:r>
      </w:ins>
      <w:del w:id="650" w:author="Date Masahiro" w:date="2018-10-12T10:59:00Z">
        <w:r w:rsidRPr="00351139" w:rsidDel="006C66AF">
          <w:rPr>
            <w:rFonts w:ascii="Verdana" w:eastAsia="ＭＳ Ｐゴシック" w:hAnsi="Verdana" w:hint="eastAsia"/>
            <w:sz w:val="24"/>
          </w:rPr>
          <w:delText>そんなことをするのに</w:delText>
        </w:r>
      </w:del>
      <w:ins w:id="651" w:author="Date Masahiro" w:date="2018-10-12T10:59:00Z">
        <w:r w:rsidR="006C66AF">
          <w:rPr>
            <w:rFonts w:ascii="Verdana" w:eastAsia="ＭＳ Ｐゴシック" w:hAnsi="Verdana" w:hint="eastAsia"/>
            <w:sz w:val="24"/>
          </w:rPr>
          <w:t>ための</w:t>
        </w:r>
      </w:ins>
      <w:r w:rsidRPr="00351139">
        <w:rPr>
          <w:rFonts w:ascii="Verdana" w:eastAsia="ＭＳ Ｐゴシック" w:hAnsi="Verdana" w:hint="eastAsia"/>
          <w:sz w:val="24"/>
        </w:rPr>
        <w:t>厳格なルール</w:t>
      </w:r>
      <w:del w:id="652" w:author="Date Masahiro" w:date="2018-10-12T10:59:00Z">
        <w:r w:rsidRPr="00351139" w:rsidDel="006C66AF">
          <w:rPr>
            <w:rFonts w:ascii="Verdana" w:eastAsia="ＭＳ Ｐゴシック" w:hAnsi="Verdana" w:hint="eastAsia"/>
            <w:sz w:val="24"/>
          </w:rPr>
          <w:delText>がある訳で</w:delText>
        </w:r>
      </w:del>
      <w:r w:rsidRPr="00351139">
        <w:rPr>
          <w:rFonts w:ascii="Verdana" w:eastAsia="ＭＳ Ｐゴシック" w:hAnsi="Verdana" w:hint="eastAsia"/>
          <w:sz w:val="24"/>
        </w:rPr>
        <w:t>はありません。</w:t>
      </w:r>
      <w:r w:rsidR="003A314C" w:rsidRPr="00351139">
        <w:rPr>
          <w:rFonts w:ascii="Verdana" w:eastAsia="ＭＳ Ｐゴシック" w:hAnsi="Verdana" w:hint="eastAsia"/>
          <w:sz w:val="24"/>
        </w:rPr>
        <w:t>通常は、</w:t>
      </w:r>
      <w:r w:rsidR="00731D86" w:rsidRPr="00351139">
        <w:rPr>
          <w:rFonts w:ascii="Verdana" w:eastAsia="ＭＳ Ｐゴシック" w:hAnsi="Verdana" w:hint="eastAsia"/>
          <w:sz w:val="24"/>
        </w:rPr>
        <w:t>単に他の組織に移すだけです。私たちのグループの間で移すとなると、</w:t>
      </w:r>
      <w:r w:rsidR="003A314C" w:rsidRPr="00351139">
        <w:rPr>
          <w:rFonts w:ascii="Verdana" w:eastAsia="ＭＳ Ｐゴシック" w:hAnsi="Verdana" w:hint="eastAsia"/>
          <w:sz w:val="24"/>
        </w:rPr>
        <w:t>私たちは社内</w:t>
      </w:r>
      <w:del w:id="653" w:author="Date Masahiro" w:date="2018-10-12T11:02:00Z">
        <w:r w:rsidR="003A314C" w:rsidRPr="00351139" w:rsidDel="006C66AF">
          <w:rPr>
            <w:rFonts w:ascii="Verdana" w:eastAsia="ＭＳ Ｐゴシック" w:hAnsi="Verdana" w:hint="eastAsia"/>
            <w:sz w:val="24"/>
          </w:rPr>
          <w:delText>でいろいろと物色し</w:delText>
        </w:r>
      </w:del>
      <w:ins w:id="654" w:author="Date Masahiro" w:date="2018-10-12T11:02:00Z">
        <w:r w:rsidR="006C66AF">
          <w:rPr>
            <w:rFonts w:ascii="Verdana" w:eastAsia="ＭＳ Ｐゴシック" w:hAnsi="Verdana" w:hint="eastAsia"/>
            <w:sz w:val="24"/>
          </w:rPr>
          <w:t>を調べて</w:t>
        </w:r>
      </w:ins>
      <w:r w:rsidR="003A314C" w:rsidRPr="00351139">
        <w:rPr>
          <w:rFonts w:ascii="Verdana" w:eastAsia="ＭＳ Ｐゴシック" w:hAnsi="Verdana" w:hint="eastAsia"/>
          <w:sz w:val="24"/>
        </w:rPr>
        <w:t>、まだ誰かに使われていないか探します。私たちのオープンソース</w:t>
      </w:r>
      <w:ins w:id="655" w:author="Sato Mieko" w:date="2018-11-28T16:11:00Z">
        <w:r w:rsidR="00246BD2">
          <w:rPr>
            <w:rFonts w:ascii="Verdana" w:eastAsia="ＭＳ Ｐゴシック" w:hAnsi="Verdana" w:hint="eastAsia"/>
            <w:sz w:val="24"/>
          </w:rPr>
          <w:t xml:space="preserve"> </w:t>
        </w:r>
      </w:ins>
      <w:r w:rsidR="003A314C" w:rsidRPr="00351139">
        <w:rPr>
          <w:rFonts w:ascii="Verdana" w:eastAsia="ＭＳ Ｐゴシック" w:hAnsi="Verdana" w:hint="eastAsia"/>
          <w:sz w:val="24"/>
        </w:rPr>
        <w:t>プロジェクトについては、</w:t>
      </w:r>
      <w:r w:rsidR="005E35C3" w:rsidRPr="00351139">
        <w:rPr>
          <w:rFonts w:ascii="Verdana" w:eastAsia="ＭＳ Ｐゴシック" w:hAnsi="Verdana" w:hint="eastAsia"/>
          <w:sz w:val="24"/>
        </w:rPr>
        <w:t>社内の採用を目指し</w:t>
      </w:r>
      <w:r w:rsidR="000C7362" w:rsidRPr="00351139">
        <w:rPr>
          <w:rFonts w:ascii="Verdana" w:eastAsia="ＭＳ Ｐゴシック" w:hAnsi="Verdana" w:hint="eastAsia"/>
          <w:sz w:val="24"/>
        </w:rPr>
        <w:t>てい</w:t>
      </w:r>
      <w:r w:rsidR="005E35C3" w:rsidRPr="00351139">
        <w:rPr>
          <w:rFonts w:ascii="Verdana" w:eastAsia="ＭＳ Ｐゴシック" w:hAnsi="Verdana" w:hint="eastAsia"/>
          <w:sz w:val="24"/>
        </w:rPr>
        <w:t>ます。ですから、プロジェクトはまったく異なったチームで利用されているかもしれません。そのような人々が喜んで保守してくれるなら、そのチームに移管します。これなら簡単です。単に、所有者を示すラベルを変えるだけですから。</w:t>
      </w:r>
      <w:r w:rsidRPr="00351139">
        <w:rPr>
          <w:rFonts w:ascii="Verdana" w:eastAsia="ＭＳ Ｐゴシック" w:hAnsi="Verdana" w:hint="eastAsia"/>
          <w:sz w:val="24"/>
        </w:rPr>
        <w:t>」</w:t>
      </w:r>
    </w:p>
    <w:p w14:paraId="0A053B94" w14:textId="77777777" w:rsidR="00E83E55" w:rsidRPr="00351139" w:rsidRDefault="00E83E55" w:rsidP="00E83E55">
      <w:pPr>
        <w:rPr>
          <w:rFonts w:ascii="Verdana" w:eastAsia="ＭＳ Ｐゴシック" w:hAnsi="Verdana"/>
          <w:sz w:val="24"/>
        </w:rPr>
      </w:pPr>
    </w:p>
    <w:p w14:paraId="05CB636D" w14:textId="565DCB34"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Christine Abernathy – Open Source Team Developer Advocate at Facebook</w:t>
      </w:r>
    </w:p>
    <w:p w14:paraId="18DE6F3D" w14:textId="77777777" w:rsidR="00706070" w:rsidRPr="00351139" w:rsidRDefault="00532F57" w:rsidP="00706070">
      <w:pPr>
        <w:rPr>
          <w:rFonts w:ascii="Verdana" w:eastAsia="ＭＳ Ｐゴシック" w:hAnsi="Verdana"/>
          <w:sz w:val="24"/>
        </w:rPr>
      </w:pPr>
      <w:hyperlink r:id="rId11" w:history="1">
        <w:r w:rsidR="00706070" w:rsidRPr="00351139">
          <w:rPr>
            <w:rStyle w:val="ae"/>
            <w:rFonts w:ascii="Verdana" w:eastAsia="ＭＳ Ｐゴシック" w:hAnsi="Verdana"/>
            <w:sz w:val="24"/>
          </w:rPr>
          <w:t>Christine Abernathy</w:t>
        </w:r>
      </w:hyperlink>
    </w:p>
    <w:p w14:paraId="26A7E746" w14:textId="2B02AF22" w:rsidR="005E35C3" w:rsidRPr="00351139" w:rsidRDefault="001D20F0" w:rsidP="005E35C3">
      <w:pPr>
        <w:rPr>
          <w:rFonts w:ascii="Verdana" w:eastAsia="ＭＳ Ｐゴシック" w:hAnsi="Verdana"/>
          <w:sz w:val="24"/>
        </w:rPr>
      </w:pPr>
      <w:ins w:id="656" w:author="Sato Mieko" w:date="2018-11-29T15:24:00Z">
        <w:r w:rsidRPr="00351139">
          <w:rPr>
            <w:rFonts w:ascii="Verdana" w:eastAsia="ＭＳ Ｐゴシック" w:hAnsi="Verdana"/>
            <w:sz w:val="24"/>
          </w:rPr>
          <w:t>Facebook</w:t>
        </w:r>
        <w:r>
          <w:rPr>
            <w:rFonts w:ascii="Verdana" w:eastAsia="ＭＳ Ｐゴシック" w:hAnsi="Verdana" w:hint="eastAsia"/>
            <w:sz w:val="24"/>
          </w:rPr>
          <w:t>社</w:t>
        </w:r>
      </w:ins>
      <w:ins w:id="657" w:author="Sato Mieko" w:date="2018-11-29T15:25:00Z">
        <w:r>
          <w:rPr>
            <w:rFonts w:ascii="Verdana" w:eastAsia="ＭＳ Ｐゴシック" w:hAnsi="Verdana" w:hint="eastAsia"/>
            <w:sz w:val="24"/>
          </w:rPr>
          <w:t>、</w:t>
        </w:r>
        <w:r>
          <w:rPr>
            <w:rFonts w:ascii="Verdana" w:eastAsia="ＭＳ Ｐゴシック" w:hAnsi="Verdana" w:hint="eastAsia"/>
            <w:sz w:val="24"/>
          </w:rPr>
          <w:t>Open Source</w:t>
        </w:r>
      </w:ins>
      <w:del w:id="658" w:author="Sato Mieko" w:date="2018-11-29T15:25:00Z">
        <w:r w:rsidR="005E35C3" w:rsidRPr="00351139" w:rsidDel="001D20F0">
          <w:rPr>
            <w:rFonts w:ascii="Verdana" w:eastAsia="ＭＳ Ｐゴシック" w:hAnsi="Verdana" w:hint="eastAsia"/>
            <w:sz w:val="24"/>
          </w:rPr>
          <w:delText>オープンソース</w:delText>
        </w:r>
      </w:del>
      <w:ins w:id="659" w:author="Sato Mieko" w:date="2018-11-29T15:23:00Z">
        <w:r w:rsidR="007C5284">
          <w:rPr>
            <w:rFonts w:ascii="Verdana" w:eastAsia="ＭＳ Ｐゴシック" w:hAnsi="Verdana" w:hint="eastAsia"/>
            <w:sz w:val="24"/>
          </w:rPr>
          <w:t>チーム所属</w:t>
        </w:r>
      </w:ins>
      <w:ins w:id="660" w:author="Sato Mieko" w:date="2018-11-29T15:24:00Z">
        <w:r w:rsidR="007C5284">
          <w:rPr>
            <w:rFonts w:ascii="Verdana" w:eastAsia="ＭＳ Ｐゴシック" w:hAnsi="Verdana" w:hint="eastAsia"/>
            <w:sz w:val="24"/>
          </w:rPr>
          <w:t>デベロッパー</w:t>
        </w:r>
        <w:r>
          <w:rPr>
            <w:rFonts w:ascii="Verdana" w:eastAsia="ＭＳ Ｐゴシック" w:hAnsi="Verdana" w:hint="eastAsia"/>
            <w:sz w:val="24"/>
          </w:rPr>
          <w:t xml:space="preserve"> </w:t>
        </w:r>
        <w:r>
          <w:rPr>
            <w:rFonts w:ascii="Verdana" w:eastAsia="ＭＳ Ｐゴシック" w:hAnsi="Verdana" w:hint="eastAsia"/>
            <w:sz w:val="24"/>
          </w:rPr>
          <w:t>アドボケイト</w:t>
        </w:r>
      </w:ins>
      <w:del w:id="661" w:author="Sato Mieko" w:date="2018-11-29T15:24:00Z">
        <w:r w:rsidR="005E35C3" w:rsidRPr="00351139" w:rsidDel="001D20F0">
          <w:rPr>
            <w:rFonts w:ascii="Verdana" w:eastAsia="ＭＳ Ｐゴシック" w:hAnsi="Verdana" w:hint="eastAsia"/>
            <w:sz w:val="24"/>
          </w:rPr>
          <w:delText>開発者アドボケート</w:delText>
        </w:r>
      </w:del>
      <w:del w:id="662" w:author="Sato Mieko" w:date="2018-11-29T15:25:00Z">
        <w:r w:rsidR="005E35C3" w:rsidRPr="00351139" w:rsidDel="001D20F0">
          <w:rPr>
            <w:rFonts w:ascii="Verdana" w:eastAsia="ＭＳ Ｐゴシック" w:hAnsi="Verdana" w:hint="eastAsia"/>
            <w:sz w:val="24"/>
          </w:rPr>
          <w:delText>、</w:delText>
        </w:r>
      </w:del>
      <w:del w:id="663" w:author="Sato Mieko" w:date="2018-11-29T15:24:00Z">
        <w:r w:rsidR="005E35C3" w:rsidRPr="00351139" w:rsidDel="001D20F0">
          <w:rPr>
            <w:rFonts w:ascii="Verdana" w:eastAsia="ＭＳ Ｐゴシック" w:hAnsi="Verdana"/>
            <w:sz w:val="24"/>
          </w:rPr>
          <w:delText>Facebook</w:delText>
        </w:r>
      </w:del>
    </w:p>
    <w:p w14:paraId="67497C27" w14:textId="092CE473" w:rsidR="005E35C3" w:rsidRPr="00351139" w:rsidRDefault="005E35C3" w:rsidP="00E83E55">
      <w:pPr>
        <w:rPr>
          <w:rFonts w:ascii="Verdana" w:eastAsia="ＭＳ Ｐゴシック" w:hAnsi="Verdana"/>
          <w:sz w:val="24"/>
        </w:rPr>
      </w:pPr>
    </w:p>
    <w:p w14:paraId="66B20B1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Killing a project outright</w:t>
      </w:r>
    </w:p>
    <w:p w14:paraId="57603790" w14:textId="001AE6E2" w:rsidR="00E83E55" w:rsidRPr="00351139" w:rsidRDefault="005E35C3" w:rsidP="00E83E55">
      <w:pPr>
        <w:rPr>
          <w:rFonts w:ascii="Verdana" w:eastAsia="ＭＳ Ｐゴシック" w:hAnsi="Verdana"/>
          <w:sz w:val="24"/>
        </w:rPr>
      </w:pPr>
      <w:r w:rsidRPr="00351139">
        <w:rPr>
          <w:rFonts w:ascii="Verdana" w:eastAsia="ＭＳ Ｐゴシック" w:hAnsi="Verdana" w:hint="eastAsia"/>
          <w:sz w:val="24"/>
        </w:rPr>
        <w:t>プロジェクトを</w:t>
      </w:r>
      <w:ins w:id="664" w:author="Sato Mieko" w:date="2018-11-29T15:26:00Z">
        <w:r w:rsidR="001D20F0">
          <w:rPr>
            <w:rFonts w:ascii="Verdana" w:eastAsia="ＭＳ Ｐゴシック" w:hAnsi="Verdana" w:hint="eastAsia"/>
            <w:sz w:val="24"/>
          </w:rPr>
          <w:t>即座に</w:t>
        </w:r>
      </w:ins>
      <w:del w:id="665" w:author="Sato Mieko" w:date="2018-11-29T15:26:00Z">
        <w:r w:rsidRPr="00351139" w:rsidDel="001D20F0">
          <w:rPr>
            <w:rFonts w:ascii="Verdana" w:eastAsia="ＭＳ Ｐゴシック" w:hAnsi="Verdana" w:hint="eastAsia"/>
            <w:sz w:val="24"/>
          </w:rPr>
          <w:delText>すぐさま</w:delText>
        </w:r>
      </w:del>
      <w:r w:rsidRPr="00351139">
        <w:rPr>
          <w:rFonts w:ascii="Verdana" w:eastAsia="ＭＳ Ｐゴシック" w:hAnsi="Verdana" w:hint="eastAsia"/>
          <w:sz w:val="24"/>
        </w:rPr>
        <w:t>消滅させる</w:t>
      </w:r>
    </w:p>
    <w:p w14:paraId="4FC71D19" w14:textId="77777777" w:rsidR="005E35C3" w:rsidRPr="00351139" w:rsidRDefault="005E35C3" w:rsidP="00E83E55">
      <w:pPr>
        <w:rPr>
          <w:rFonts w:ascii="Verdana" w:eastAsia="ＭＳ Ｐゴシック" w:hAnsi="Verdana"/>
          <w:sz w:val="24"/>
        </w:rPr>
      </w:pPr>
    </w:p>
    <w:p w14:paraId="214070B9"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Some organizations may simply want to kill an outdated project and retire its efforts for a myriad of reasons, from legal concerns to competitive pressures. The direction your enterprise ultimately takes is up to you. In this case, the code doesn’t need to be removed but can instead be archived, or made “read-only,” so it may still be used by others to fork it into new projects without your involvement. It can also be moved to an archiving site where it can be stored for users.</w:t>
      </w:r>
    </w:p>
    <w:p w14:paraId="403121C7" w14:textId="16DFB73C" w:rsidR="00E83E55" w:rsidRPr="00351139" w:rsidRDefault="00EA4BBC" w:rsidP="00E83E55">
      <w:pPr>
        <w:rPr>
          <w:rFonts w:ascii="Verdana" w:eastAsia="ＭＳ Ｐゴシック" w:hAnsi="Verdana"/>
          <w:sz w:val="24"/>
        </w:rPr>
      </w:pPr>
      <w:r w:rsidRPr="00351139">
        <w:rPr>
          <w:rFonts w:ascii="Verdana" w:eastAsia="ＭＳ Ｐゴシック" w:hAnsi="Verdana" w:hint="eastAsia"/>
          <w:sz w:val="24"/>
        </w:rPr>
        <w:t>組織</w:t>
      </w:r>
      <w:r w:rsidR="000C7362" w:rsidRPr="00351139">
        <w:rPr>
          <w:rFonts w:ascii="Verdana" w:eastAsia="ＭＳ Ｐゴシック" w:hAnsi="Verdana" w:hint="eastAsia"/>
          <w:sz w:val="24"/>
        </w:rPr>
        <w:t>によって</w:t>
      </w:r>
      <w:r w:rsidRPr="00351139">
        <w:rPr>
          <w:rFonts w:ascii="Verdana" w:eastAsia="ＭＳ Ｐゴシック" w:hAnsi="Verdana" w:hint="eastAsia"/>
          <w:sz w:val="24"/>
        </w:rPr>
        <w:t>は、</w:t>
      </w:r>
      <w:r w:rsidR="008E29DE" w:rsidRPr="00351139">
        <w:rPr>
          <w:rFonts w:ascii="Verdana" w:eastAsia="ＭＳ Ｐゴシック" w:hAnsi="Verdana" w:hint="eastAsia"/>
          <w:sz w:val="24"/>
        </w:rPr>
        <w:t>いろいろな理由、たとえば法務的な懸念や競合上の圧力を考慮して、</w:t>
      </w:r>
      <w:r w:rsidRPr="00351139">
        <w:rPr>
          <w:rFonts w:ascii="Verdana" w:eastAsia="ＭＳ Ｐゴシック" w:hAnsi="Verdana" w:hint="eastAsia"/>
          <w:sz w:val="24"/>
        </w:rPr>
        <w:t>単純に</w:t>
      </w:r>
      <w:del w:id="666" w:author="Date Masahiro" w:date="2018-10-12T11:09:00Z">
        <w:r w:rsidR="00094967" w:rsidRPr="00351139" w:rsidDel="006C66AF">
          <w:rPr>
            <w:rFonts w:ascii="Verdana" w:eastAsia="ＭＳ Ｐゴシック" w:hAnsi="Verdana" w:hint="eastAsia"/>
            <w:sz w:val="24"/>
          </w:rPr>
          <w:delText>時宜に合わない</w:delText>
        </w:r>
      </w:del>
      <w:ins w:id="667" w:author="Date Masahiro" w:date="2018-10-12T11:09:00Z">
        <w:r w:rsidR="006C66AF">
          <w:rPr>
            <w:rFonts w:ascii="Verdana" w:eastAsia="ＭＳ Ｐゴシック" w:hAnsi="Verdana" w:hint="eastAsia"/>
            <w:sz w:val="24"/>
          </w:rPr>
          <w:t>時代遅れになった</w:t>
        </w:r>
      </w:ins>
      <w:r w:rsidR="008E29DE" w:rsidRPr="00351139">
        <w:rPr>
          <w:rFonts w:ascii="Verdana" w:eastAsia="ＭＳ Ｐゴシック" w:hAnsi="Verdana" w:hint="eastAsia"/>
          <w:sz w:val="24"/>
        </w:rPr>
        <w:t>プロジェクトを消滅させ、活動から撤退したいと考えるかもしれません。あなたの会社が打ち出す方向性は、ひとえにあなた</w:t>
      </w:r>
      <w:r w:rsidR="003F5261" w:rsidRPr="00351139">
        <w:rPr>
          <w:rFonts w:ascii="Verdana" w:eastAsia="ＭＳ Ｐゴシック" w:hAnsi="Verdana" w:hint="eastAsia"/>
          <w:sz w:val="24"/>
        </w:rPr>
        <w:t>次第です。この場合、コードは</w:t>
      </w:r>
      <w:r w:rsidR="00BC56C1" w:rsidRPr="00351139">
        <w:rPr>
          <w:rFonts w:ascii="Verdana" w:eastAsia="ＭＳ Ｐゴシック" w:hAnsi="Verdana" w:hint="eastAsia"/>
          <w:sz w:val="24"/>
        </w:rPr>
        <w:t>消去さ</w:t>
      </w:r>
      <w:r w:rsidR="003F5261" w:rsidRPr="00351139">
        <w:rPr>
          <w:rFonts w:ascii="Verdana" w:eastAsia="ＭＳ Ｐゴシック" w:hAnsi="Verdana" w:hint="eastAsia"/>
          <w:sz w:val="24"/>
        </w:rPr>
        <w:t>れる必要はなく、その代わりに、アーカイブ</w:t>
      </w:r>
      <w:ins w:id="668" w:author="Sato Mieko" w:date="2018-11-29T15:29:00Z">
        <w:r w:rsidR="001D20F0">
          <w:rPr>
            <w:rFonts w:ascii="Verdana" w:eastAsia="ＭＳ Ｐゴシック" w:hAnsi="Verdana" w:hint="eastAsia"/>
            <w:sz w:val="24"/>
          </w:rPr>
          <w:t>され</w:t>
        </w:r>
      </w:ins>
      <w:del w:id="669" w:author="Sato Mieko" w:date="2018-11-28T16:13:00Z">
        <w:r w:rsidR="003F5261" w:rsidRPr="00351139" w:rsidDel="00246BD2">
          <w:rPr>
            <w:rFonts w:ascii="Verdana" w:eastAsia="ＭＳ Ｐゴシック" w:hAnsi="Verdana" w:hint="eastAsia"/>
            <w:sz w:val="24"/>
          </w:rPr>
          <w:delText>に</w:delText>
        </w:r>
      </w:del>
      <w:del w:id="670" w:author="Sato Mieko" w:date="2018-11-29T15:29:00Z">
        <w:r w:rsidR="003F5261" w:rsidRPr="00351139" w:rsidDel="001D20F0">
          <w:rPr>
            <w:rFonts w:ascii="Verdana" w:eastAsia="ＭＳ Ｐゴシック" w:hAnsi="Verdana" w:hint="eastAsia"/>
            <w:sz w:val="24"/>
          </w:rPr>
          <w:delText>す</w:delText>
        </w:r>
      </w:del>
      <w:r w:rsidR="003F5261" w:rsidRPr="00351139">
        <w:rPr>
          <w:rFonts w:ascii="Verdana" w:eastAsia="ＭＳ Ｐゴシック" w:hAnsi="Verdana" w:hint="eastAsia"/>
          <w:sz w:val="24"/>
        </w:rPr>
        <w:t>るとか、「リードオンリー」</w:t>
      </w:r>
      <w:ins w:id="671" w:author="Sato Mieko" w:date="2018-11-29T15:29:00Z">
        <w:r w:rsidR="001D20F0">
          <w:rPr>
            <w:rFonts w:ascii="Verdana" w:eastAsia="ＭＳ Ｐゴシック" w:hAnsi="Verdana" w:hint="eastAsia"/>
            <w:sz w:val="24"/>
          </w:rPr>
          <w:t>にされ</w:t>
        </w:r>
      </w:ins>
      <w:del w:id="672" w:author="Sato Mieko" w:date="2018-11-29T15:29:00Z">
        <w:r w:rsidR="003F5261" w:rsidRPr="00351139" w:rsidDel="001D20F0">
          <w:rPr>
            <w:rFonts w:ascii="Verdana" w:eastAsia="ＭＳ Ｐゴシック" w:hAnsi="Verdana" w:hint="eastAsia"/>
            <w:sz w:val="24"/>
          </w:rPr>
          <w:delText>とし</w:delText>
        </w:r>
      </w:del>
      <w:r w:rsidR="003F5261" w:rsidRPr="00351139">
        <w:rPr>
          <w:rFonts w:ascii="Verdana" w:eastAsia="ＭＳ Ｐゴシック" w:hAnsi="Verdana" w:hint="eastAsia"/>
          <w:sz w:val="24"/>
        </w:rPr>
        <w:t>、なおも他の人々によって利用されて、あなたの関与</w:t>
      </w:r>
      <w:del w:id="673" w:author="Date Masahiro" w:date="2018-10-12T11:10:00Z">
        <w:r w:rsidR="003F5261" w:rsidRPr="00351139" w:rsidDel="005E3B1F">
          <w:rPr>
            <w:rFonts w:ascii="Verdana" w:eastAsia="ＭＳ Ｐゴシック" w:hAnsi="Verdana" w:hint="eastAsia"/>
            <w:sz w:val="24"/>
          </w:rPr>
          <w:delText>のない</w:delText>
        </w:r>
      </w:del>
      <w:ins w:id="674" w:author="Date Masahiro" w:date="2018-10-12T11:10:00Z">
        <w:r w:rsidR="005E3B1F">
          <w:rPr>
            <w:rFonts w:ascii="Verdana" w:eastAsia="ＭＳ Ｐゴシック" w:hAnsi="Verdana" w:hint="eastAsia"/>
            <w:sz w:val="24"/>
          </w:rPr>
          <w:t>なしに</w:t>
        </w:r>
        <w:del w:id="675" w:author="工内 隆" w:date="2018-10-15T14:21:00Z">
          <w:r w:rsidR="005E3B1F" w:rsidDel="000067C7">
            <w:rPr>
              <w:rFonts w:ascii="Verdana" w:eastAsia="ＭＳ Ｐゴシック" w:hAnsi="Verdana" w:hint="eastAsia"/>
              <w:sz w:val="24"/>
            </w:rPr>
            <w:delText>、</w:delText>
          </w:r>
        </w:del>
      </w:ins>
      <w:r w:rsidR="003F5261" w:rsidRPr="00351139">
        <w:rPr>
          <w:rFonts w:ascii="Verdana" w:eastAsia="ＭＳ Ｐゴシック" w:hAnsi="Verdana" w:hint="eastAsia"/>
          <w:sz w:val="24"/>
        </w:rPr>
        <w:t>新プロジェクトにフォークされる</w:t>
      </w:r>
      <w:ins w:id="676" w:author="Sato Mieko" w:date="2018-11-29T15:29:00Z">
        <w:r w:rsidR="001D20F0">
          <w:rPr>
            <w:rFonts w:ascii="Verdana" w:eastAsia="ＭＳ Ｐゴシック" w:hAnsi="Verdana" w:hint="eastAsia"/>
            <w:sz w:val="24"/>
          </w:rPr>
          <w:t>かもしれません</w:t>
        </w:r>
      </w:ins>
      <w:del w:id="677" w:author="Sato Mieko" w:date="2018-11-28T16:13:00Z">
        <w:r w:rsidR="003F5261" w:rsidRPr="00351139" w:rsidDel="00246BD2">
          <w:rPr>
            <w:rFonts w:ascii="Verdana" w:eastAsia="ＭＳ Ｐゴシック" w:hAnsi="Verdana" w:hint="eastAsia"/>
            <w:sz w:val="24"/>
          </w:rPr>
          <w:delText>といった</w:delText>
        </w:r>
      </w:del>
      <w:del w:id="678" w:author="Sato Mieko" w:date="2018-11-29T15:29:00Z">
        <w:r w:rsidR="003F5261" w:rsidRPr="00351139" w:rsidDel="001D20F0">
          <w:rPr>
            <w:rFonts w:ascii="Verdana" w:eastAsia="ＭＳ Ｐゴシック" w:hAnsi="Verdana" w:hint="eastAsia"/>
            <w:sz w:val="24"/>
          </w:rPr>
          <w:delText>可能性もあります</w:delText>
        </w:r>
      </w:del>
      <w:r w:rsidR="003F5261" w:rsidRPr="00351139">
        <w:rPr>
          <w:rFonts w:ascii="Verdana" w:eastAsia="ＭＳ Ｐゴシック" w:hAnsi="Verdana" w:hint="eastAsia"/>
          <w:sz w:val="24"/>
        </w:rPr>
        <w:t>。また、アーカイブ</w:t>
      </w:r>
      <w:ins w:id="679" w:author="Sato Mieko" w:date="2018-11-28T16:13:00Z">
        <w:r w:rsidR="00246BD2">
          <w:rPr>
            <w:rFonts w:ascii="Verdana" w:eastAsia="ＭＳ Ｐゴシック" w:hAnsi="Verdana" w:hint="eastAsia"/>
            <w:sz w:val="24"/>
          </w:rPr>
          <w:t xml:space="preserve"> </w:t>
        </w:r>
      </w:ins>
      <w:r w:rsidR="003F5261" w:rsidRPr="00351139">
        <w:rPr>
          <w:rFonts w:ascii="Verdana" w:eastAsia="ＭＳ Ｐゴシック" w:hAnsi="Verdana" w:hint="eastAsia"/>
          <w:sz w:val="24"/>
        </w:rPr>
        <w:t>サービスを提供するサイトに移され</w:t>
      </w:r>
      <w:del w:id="680" w:author="Sato Mieko" w:date="2018-11-29T15:29:00Z">
        <w:r w:rsidR="003F5261" w:rsidRPr="00351139" w:rsidDel="001D20F0">
          <w:rPr>
            <w:rFonts w:ascii="Verdana" w:eastAsia="ＭＳ Ｐゴシック" w:hAnsi="Verdana" w:hint="eastAsia"/>
            <w:sz w:val="24"/>
          </w:rPr>
          <w:delText>て</w:delText>
        </w:r>
      </w:del>
      <w:r w:rsidR="003F5261" w:rsidRPr="00351139">
        <w:rPr>
          <w:rFonts w:ascii="Verdana" w:eastAsia="ＭＳ Ｐゴシック" w:hAnsi="Verdana" w:hint="eastAsia"/>
          <w:sz w:val="24"/>
        </w:rPr>
        <w:t>、そこでユーザー</w:t>
      </w:r>
      <w:r w:rsidR="00BC56C1" w:rsidRPr="00351139">
        <w:rPr>
          <w:rFonts w:ascii="Verdana" w:eastAsia="ＭＳ Ｐゴシック" w:hAnsi="Verdana" w:hint="eastAsia"/>
          <w:sz w:val="24"/>
        </w:rPr>
        <w:t>のために</w:t>
      </w:r>
      <w:r w:rsidR="003F5261" w:rsidRPr="00351139">
        <w:rPr>
          <w:rFonts w:ascii="Verdana" w:eastAsia="ＭＳ Ｐゴシック" w:hAnsi="Verdana" w:hint="eastAsia"/>
          <w:sz w:val="24"/>
        </w:rPr>
        <w:t>保存されることもあります。</w:t>
      </w:r>
    </w:p>
    <w:p w14:paraId="12D01680" w14:textId="77777777" w:rsidR="00EA4BBC" w:rsidRPr="00351139" w:rsidRDefault="00EA4BBC" w:rsidP="00E83E55">
      <w:pPr>
        <w:rPr>
          <w:rFonts w:ascii="Verdana" w:eastAsia="ＭＳ Ｐゴシック" w:hAnsi="Verdana"/>
          <w:sz w:val="24"/>
        </w:rPr>
      </w:pPr>
    </w:p>
    <w:p w14:paraId="37E9AE7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It’s important to always remember that just because your company doesn’t care about the code anymore it  doesn’t mean that the existing community doesn’t care. It behooves you, then, to remind them as you proceed that they can fork the code and create their own uses for it without you. This also wouldn’t be a bad time to remind  users who depend upon the open source code in your projects that they would be wise to mirror and save the code on their own for projects that are very important to them. Code can disappear over time and a good backup or mirror can be critical for users.</w:t>
      </w:r>
    </w:p>
    <w:p w14:paraId="1AD665D8" w14:textId="62195545" w:rsidR="00E83E55" w:rsidRPr="00351139" w:rsidRDefault="007A358D" w:rsidP="00E83E55">
      <w:pPr>
        <w:rPr>
          <w:rFonts w:ascii="Verdana" w:eastAsia="ＭＳ Ｐゴシック" w:hAnsi="Verdana"/>
          <w:sz w:val="24"/>
        </w:rPr>
      </w:pPr>
      <w:ins w:id="681" w:author="Sato Mieko" w:date="2018-11-28T16:19:00Z">
        <w:r>
          <w:rPr>
            <w:rFonts w:ascii="Verdana" w:eastAsia="ＭＳ Ｐゴシック" w:hAnsi="Verdana" w:hint="eastAsia"/>
            <w:sz w:val="24"/>
          </w:rPr>
          <w:t>忘れてはいけないのは、</w:t>
        </w:r>
      </w:ins>
      <w:r w:rsidR="0073409E" w:rsidRPr="00351139">
        <w:rPr>
          <w:rFonts w:ascii="Verdana" w:eastAsia="ＭＳ Ｐゴシック" w:hAnsi="Verdana" w:hint="eastAsia"/>
          <w:sz w:val="24"/>
        </w:rPr>
        <w:t>あなたの会社がコードのことを気にしな</w:t>
      </w:r>
      <w:del w:id="682" w:author="Sato Mieko" w:date="2018-11-28T16:20:00Z">
        <w:r w:rsidR="0073409E" w:rsidRPr="00351139" w:rsidDel="007A358D">
          <w:rPr>
            <w:rFonts w:ascii="Verdana" w:eastAsia="ＭＳ Ｐゴシック" w:hAnsi="Verdana" w:hint="eastAsia"/>
            <w:sz w:val="24"/>
          </w:rPr>
          <w:delText>くなった</w:delText>
        </w:r>
      </w:del>
      <w:ins w:id="683" w:author="Sato Mieko" w:date="2018-11-28T16:20:00Z">
        <w:r>
          <w:rPr>
            <w:rFonts w:ascii="Verdana" w:eastAsia="ＭＳ Ｐゴシック" w:hAnsi="Verdana" w:hint="eastAsia"/>
            <w:sz w:val="24"/>
          </w:rPr>
          <w:t>い</w:t>
        </w:r>
      </w:ins>
      <w:r w:rsidR="0073409E" w:rsidRPr="00351139">
        <w:rPr>
          <w:rFonts w:ascii="Verdana" w:eastAsia="ＭＳ Ｐゴシック" w:hAnsi="Verdana" w:hint="eastAsia"/>
          <w:sz w:val="24"/>
        </w:rPr>
        <w:t>からといって、既存</w:t>
      </w:r>
      <w:ins w:id="684" w:author="Sato Mieko" w:date="2018-11-28T16:22:00Z">
        <w:r w:rsidR="005902AF">
          <w:rPr>
            <w:rFonts w:ascii="Verdana" w:eastAsia="ＭＳ Ｐゴシック" w:hAnsi="Verdana" w:hint="eastAsia"/>
            <w:sz w:val="24"/>
          </w:rPr>
          <w:t>の</w:t>
        </w:r>
      </w:ins>
      <w:r w:rsidR="0073409E" w:rsidRPr="00351139">
        <w:rPr>
          <w:rFonts w:ascii="Verdana" w:eastAsia="ＭＳ Ｐゴシック" w:hAnsi="Verdana" w:hint="eastAsia"/>
          <w:sz w:val="24"/>
        </w:rPr>
        <w:t>コミュニティ</w:t>
      </w:r>
      <w:ins w:id="685" w:author="Sato Mieko" w:date="2018-11-28T16:16:00Z">
        <w:r>
          <w:rPr>
            <w:rFonts w:ascii="Verdana" w:eastAsia="ＭＳ Ｐゴシック" w:hAnsi="Verdana" w:hint="eastAsia"/>
            <w:sz w:val="24"/>
          </w:rPr>
          <w:t>も</w:t>
        </w:r>
      </w:ins>
      <w:del w:id="686" w:author="Sato Mieko" w:date="2018-11-28T16:16:00Z">
        <w:r w:rsidR="0073409E" w:rsidRPr="00351139" w:rsidDel="007A358D">
          <w:rPr>
            <w:rFonts w:ascii="Verdana" w:eastAsia="ＭＳ Ｐゴシック" w:hAnsi="Verdana" w:hint="eastAsia"/>
            <w:sz w:val="24"/>
          </w:rPr>
          <w:delText>が</w:delText>
        </w:r>
      </w:del>
      <w:r w:rsidR="0073409E" w:rsidRPr="00351139">
        <w:rPr>
          <w:rFonts w:ascii="Verdana" w:eastAsia="ＭＳ Ｐゴシック" w:hAnsi="Verdana" w:hint="eastAsia"/>
          <w:sz w:val="24"/>
        </w:rPr>
        <w:t>気にしないということ</w:t>
      </w:r>
      <w:del w:id="687" w:author="Sato Mieko" w:date="2018-11-28T16:21:00Z">
        <w:r w:rsidR="0073409E" w:rsidRPr="00351139" w:rsidDel="007A358D">
          <w:rPr>
            <w:rFonts w:ascii="Verdana" w:eastAsia="ＭＳ Ｐゴシック" w:hAnsi="Verdana" w:hint="eastAsia"/>
            <w:sz w:val="24"/>
          </w:rPr>
          <w:delText>を意味する</w:delText>
        </w:r>
      </w:del>
      <w:del w:id="688" w:author="Sato Mieko" w:date="2018-11-28T16:18:00Z">
        <w:r w:rsidR="0073409E" w:rsidRPr="00351139" w:rsidDel="007A358D">
          <w:rPr>
            <w:rFonts w:ascii="Verdana" w:eastAsia="ＭＳ Ｐゴシック" w:hAnsi="Verdana" w:hint="eastAsia"/>
            <w:sz w:val="24"/>
          </w:rPr>
          <w:delText>もの</w:delText>
        </w:r>
      </w:del>
      <w:del w:id="689" w:author="Sato Mieko" w:date="2018-11-28T16:21:00Z">
        <w:r w:rsidR="0073409E" w:rsidRPr="00351139" w:rsidDel="007A358D">
          <w:rPr>
            <w:rFonts w:ascii="Verdana" w:eastAsia="ＭＳ Ｐゴシック" w:hAnsi="Verdana" w:hint="eastAsia"/>
            <w:sz w:val="24"/>
          </w:rPr>
          <w:delText>で</w:delText>
        </w:r>
      </w:del>
      <w:ins w:id="690" w:author="Sato Mieko" w:date="2018-11-28T16:21:00Z">
        <w:r>
          <w:rPr>
            <w:rFonts w:ascii="Verdana" w:eastAsia="ＭＳ Ｐゴシック" w:hAnsi="Verdana" w:hint="eastAsia"/>
            <w:sz w:val="24"/>
          </w:rPr>
          <w:t>に</w:t>
        </w:r>
      </w:ins>
      <w:r w:rsidR="0073409E" w:rsidRPr="00351139">
        <w:rPr>
          <w:rFonts w:ascii="Verdana" w:eastAsia="ＭＳ Ｐゴシック" w:hAnsi="Verdana" w:hint="eastAsia"/>
          <w:sz w:val="24"/>
        </w:rPr>
        <w:t>は</w:t>
      </w:r>
      <w:ins w:id="691" w:author="Sato Mieko" w:date="2018-11-28T16:21:00Z">
        <w:r>
          <w:rPr>
            <w:rFonts w:ascii="Verdana" w:eastAsia="ＭＳ Ｐゴシック" w:hAnsi="Verdana" w:hint="eastAsia"/>
            <w:sz w:val="24"/>
          </w:rPr>
          <w:t>なら</w:t>
        </w:r>
      </w:ins>
      <w:r w:rsidR="0073409E" w:rsidRPr="00351139">
        <w:rPr>
          <w:rFonts w:ascii="Verdana" w:eastAsia="ＭＳ Ｐゴシック" w:hAnsi="Verdana" w:hint="eastAsia"/>
          <w:sz w:val="24"/>
        </w:rPr>
        <w:t>ない</w:t>
      </w:r>
      <w:ins w:id="692" w:author="Sato Mieko" w:date="2018-11-28T16:22:00Z">
        <w:r w:rsidR="005902AF">
          <w:rPr>
            <w:rFonts w:ascii="Verdana" w:eastAsia="ＭＳ Ｐゴシック" w:hAnsi="Verdana" w:hint="eastAsia"/>
            <w:sz w:val="24"/>
          </w:rPr>
          <w:t>、</w:t>
        </w:r>
      </w:ins>
      <w:r w:rsidR="0073409E" w:rsidRPr="00351139">
        <w:rPr>
          <w:rFonts w:ascii="Verdana" w:eastAsia="ＭＳ Ｐゴシック" w:hAnsi="Verdana" w:hint="eastAsia"/>
          <w:sz w:val="24"/>
        </w:rPr>
        <w:t>ということ</w:t>
      </w:r>
      <w:del w:id="693" w:author="Sato Mieko" w:date="2018-11-28T16:20:00Z">
        <w:r w:rsidR="0073409E" w:rsidRPr="00351139" w:rsidDel="007A358D">
          <w:rPr>
            <w:rFonts w:ascii="Verdana" w:eastAsia="ＭＳ Ｐゴシック" w:hAnsi="Verdana" w:hint="eastAsia"/>
            <w:sz w:val="24"/>
          </w:rPr>
          <w:delText>を常に覚えておくことが大切</w:delText>
        </w:r>
      </w:del>
      <w:r w:rsidR="0073409E" w:rsidRPr="00351139">
        <w:rPr>
          <w:rFonts w:ascii="Verdana" w:eastAsia="ＭＳ Ｐゴシック" w:hAnsi="Verdana" w:hint="eastAsia"/>
          <w:sz w:val="24"/>
        </w:rPr>
        <w:t>です。</w:t>
      </w:r>
      <w:r w:rsidR="00D30FDE" w:rsidRPr="00351139">
        <w:rPr>
          <w:rFonts w:ascii="Verdana" w:eastAsia="ＭＳ Ｐゴシック" w:hAnsi="Verdana" w:hint="eastAsia"/>
          <w:sz w:val="24"/>
        </w:rPr>
        <w:t>したがって、</w:t>
      </w:r>
      <w:r w:rsidR="00E87F64" w:rsidRPr="00351139">
        <w:rPr>
          <w:rFonts w:ascii="Verdana" w:eastAsia="ＭＳ Ｐゴシック" w:hAnsi="Verdana" w:hint="eastAsia"/>
          <w:sz w:val="24"/>
        </w:rPr>
        <w:t>計画</w:t>
      </w:r>
      <w:r w:rsidR="00BC56C1" w:rsidRPr="00351139">
        <w:rPr>
          <w:rFonts w:ascii="Verdana" w:eastAsia="ＭＳ Ｐゴシック" w:hAnsi="Verdana" w:hint="eastAsia"/>
          <w:sz w:val="24"/>
        </w:rPr>
        <w:t>の進展</w:t>
      </w:r>
      <w:r w:rsidR="00E87F64" w:rsidRPr="00351139">
        <w:rPr>
          <w:rFonts w:ascii="Verdana" w:eastAsia="ＭＳ Ｐゴシック" w:hAnsi="Verdana" w:hint="eastAsia"/>
          <w:sz w:val="24"/>
        </w:rPr>
        <w:t>とともに、</w:t>
      </w:r>
      <w:r w:rsidR="00C60EC1" w:rsidRPr="00351139">
        <w:rPr>
          <w:rFonts w:ascii="Verdana" w:eastAsia="ＭＳ Ｐゴシック" w:hAnsi="Verdana" w:hint="eastAsia"/>
          <w:sz w:val="24"/>
        </w:rPr>
        <w:t>コミュニティの人々がコードをフォークし、あなたの関与なしにそれを利用</w:t>
      </w:r>
      <w:r w:rsidR="00BC56C1" w:rsidRPr="00351139">
        <w:rPr>
          <w:rFonts w:ascii="Verdana" w:eastAsia="ＭＳ Ｐゴシック" w:hAnsi="Verdana" w:hint="eastAsia"/>
          <w:sz w:val="24"/>
        </w:rPr>
        <w:t>できる</w:t>
      </w:r>
      <w:del w:id="694" w:author="Sato Mieko" w:date="2018-11-28T16:27:00Z">
        <w:r w:rsidR="00BC56C1" w:rsidRPr="00351139" w:rsidDel="00007ED1">
          <w:rPr>
            <w:rFonts w:ascii="Verdana" w:eastAsia="ＭＳ Ｐゴシック" w:hAnsi="Verdana" w:hint="eastAsia"/>
            <w:sz w:val="24"/>
          </w:rPr>
          <w:delText>という</w:delText>
        </w:r>
      </w:del>
      <w:r w:rsidR="00C60EC1" w:rsidRPr="00351139">
        <w:rPr>
          <w:rFonts w:ascii="Verdana" w:eastAsia="ＭＳ Ｐゴシック" w:hAnsi="Verdana" w:hint="eastAsia"/>
          <w:sz w:val="24"/>
        </w:rPr>
        <w:t>ことを知らせる</w:t>
      </w:r>
      <w:del w:id="695" w:author="Sato Mieko" w:date="2018-11-28T16:28:00Z">
        <w:r w:rsidR="00C60EC1" w:rsidRPr="00351139" w:rsidDel="00007ED1">
          <w:rPr>
            <w:rFonts w:ascii="Verdana" w:eastAsia="ＭＳ Ｐゴシック" w:hAnsi="Verdana" w:hint="eastAsia"/>
            <w:sz w:val="24"/>
          </w:rPr>
          <w:delText>ことはあなたの義務なので</w:delText>
        </w:r>
      </w:del>
      <w:ins w:id="696" w:author="Sato Mieko" w:date="2018-11-28T16:28:00Z">
        <w:r w:rsidR="00007ED1">
          <w:rPr>
            <w:rFonts w:ascii="Verdana" w:eastAsia="ＭＳ Ｐゴシック" w:hAnsi="Verdana" w:hint="eastAsia"/>
            <w:sz w:val="24"/>
          </w:rPr>
          <w:t>必要がありま</w:t>
        </w:r>
      </w:ins>
      <w:r w:rsidR="00C60EC1" w:rsidRPr="00351139">
        <w:rPr>
          <w:rFonts w:ascii="Verdana" w:eastAsia="ＭＳ Ｐゴシック" w:hAnsi="Verdana" w:hint="eastAsia"/>
          <w:sz w:val="24"/>
        </w:rPr>
        <w:t>す。その際、あなたのプロジェクトのオープン</w:t>
      </w:r>
      <w:r w:rsidR="00C60EC1" w:rsidRPr="00351139">
        <w:rPr>
          <w:rFonts w:ascii="Verdana" w:eastAsia="ＭＳ Ｐゴシック" w:hAnsi="Verdana" w:hint="eastAsia"/>
          <w:sz w:val="24"/>
        </w:rPr>
        <w:lastRenderedPageBreak/>
        <w:t>ソース</w:t>
      </w:r>
      <w:ins w:id="697" w:author="Sato Mieko" w:date="2018-11-28T16:28:00Z">
        <w:r w:rsidR="00007ED1">
          <w:rPr>
            <w:rFonts w:ascii="Verdana" w:eastAsia="ＭＳ Ｐゴシック" w:hAnsi="Verdana" w:hint="eastAsia"/>
            <w:sz w:val="24"/>
          </w:rPr>
          <w:t xml:space="preserve"> </w:t>
        </w:r>
      </w:ins>
      <w:r w:rsidR="00C60EC1" w:rsidRPr="00351139">
        <w:rPr>
          <w:rFonts w:ascii="Verdana" w:eastAsia="ＭＳ Ｐゴシック" w:hAnsi="Verdana" w:hint="eastAsia"/>
          <w:sz w:val="24"/>
        </w:rPr>
        <w:t>コードに依存しているユーザーに向けて、重要</w:t>
      </w:r>
      <w:r w:rsidR="00BC56C1" w:rsidRPr="00351139">
        <w:rPr>
          <w:rFonts w:ascii="Verdana" w:eastAsia="ＭＳ Ｐゴシック" w:hAnsi="Verdana" w:hint="eastAsia"/>
          <w:sz w:val="24"/>
        </w:rPr>
        <w:t>な</w:t>
      </w:r>
      <w:r w:rsidR="00C60EC1" w:rsidRPr="00351139">
        <w:rPr>
          <w:rFonts w:ascii="Verdana" w:eastAsia="ＭＳ Ｐゴシック" w:hAnsi="Verdana" w:hint="eastAsia"/>
          <w:sz w:val="24"/>
        </w:rPr>
        <w:t>プロジェクトに</w:t>
      </w:r>
      <w:r w:rsidR="00BC56C1" w:rsidRPr="00351139">
        <w:rPr>
          <w:rFonts w:ascii="Verdana" w:eastAsia="ＭＳ Ｐゴシック" w:hAnsi="Verdana" w:hint="eastAsia"/>
          <w:sz w:val="24"/>
        </w:rPr>
        <w:t>ついて</w:t>
      </w:r>
      <w:r w:rsidR="00C60EC1" w:rsidRPr="00351139">
        <w:rPr>
          <w:rFonts w:ascii="Verdana" w:eastAsia="ＭＳ Ｐゴシック" w:hAnsi="Verdana" w:hint="eastAsia"/>
          <w:sz w:val="24"/>
        </w:rPr>
        <w:t>ユーザー自身でコードのミラー</w:t>
      </w:r>
      <w:ins w:id="698" w:author="Sato Mieko" w:date="2018-11-28T16:29:00Z">
        <w:r w:rsidR="00007ED1">
          <w:rPr>
            <w:rFonts w:ascii="Verdana" w:eastAsia="ＭＳ Ｐゴシック" w:hAnsi="Verdana" w:hint="eastAsia"/>
            <w:sz w:val="24"/>
          </w:rPr>
          <w:t xml:space="preserve"> </w:t>
        </w:r>
      </w:ins>
      <w:r w:rsidR="00C60EC1" w:rsidRPr="00351139">
        <w:rPr>
          <w:rFonts w:ascii="Verdana" w:eastAsia="ＭＳ Ｐゴシック" w:hAnsi="Verdana" w:hint="eastAsia"/>
          <w:sz w:val="24"/>
        </w:rPr>
        <w:t>サイトを作ったり</w:t>
      </w:r>
      <w:r w:rsidR="00E1271A" w:rsidRPr="00351139">
        <w:rPr>
          <w:rFonts w:ascii="Verdana" w:eastAsia="ＭＳ Ｐゴシック" w:hAnsi="Verdana" w:hint="eastAsia"/>
          <w:sz w:val="24"/>
        </w:rPr>
        <w:t>、セーブしたりすることが賢明な措置であることを</w:t>
      </w:r>
      <w:del w:id="699" w:author="Date Masahiro" w:date="2018-10-12T11:12:00Z">
        <w:r w:rsidR="00E1271A" w:rsidRPr="00351139" w:rsidDel="005E3B1F">
          <w:rPr>
            <w:rFonts w:ascii="Verdana" w:eastAsia="ＭＳ Ｐゴシック" w:hAnsi="Verdana" w:hint="eastAsia"/>
            <w:sz w:val="24"/>
          </w:rPr>
          <w:delText>忠告する</w:delText>
        </w:r>
      </w:del>
      <w:ins w:id="700" w:author="Date Masahiro" w:date="2018-10-12T11:12:00Z">
        <w:r w:rsidR="005E3B1F">
          <w:rPr>
            <w:rFonts w:ascii="Verdana" w:eastAsia="ＭＳ Ｐゴシック" w:hAnsi="Verdana" w:hint="eastAsia"/>
            <w:sz w:val="24"/>
          </w:rPr>
          <w:t>再認識させる</w:t>
        </w:r>
      </w:ins>
      <w:r w:rsidR="00E1271A" w:rsidRPr="00351139">
        <w:rPr>
          <w:rFonts w:ascii="Verdana" w:eastAsia="ＭＳ Ｐゴシック" w:hAnsi="Verdana" w:hint="eastAsia"/>
          <w:sz w:val="24"/>
        </w:rPr>
        <w:t>のがよいでしょう。コードはやがてなくなってしまう可能性があ</w:t>
      </w:r>
      <w:ins w:id="701" w:author="Sato Mieko" w:date="2018-11-28T16:29:00Z">
        <w:r w:rsidR="00007ED1">
          <w:rPr>
            <w:rFonts w:ascii="Verdana" w:eastAsia="ＭＳ Ｐゴシック" w:hAnsi="Verdana" w:hint="eastAsia"/>
            <w:sz w:val="24"/>
          </w:rPr>
          <w:t>るため</w:t>
        </w:r>
      </w:ins>
      <w:del w:id="702" w:author="Sato Mieko" w:date="2018-11-28T16:29:00Z">
        <w:r w:rsidR="00E1271A" w:rsidRPr="00351139" w:rsidDel="00007ED1">
          <w:rPr>
            <w:rFonts w:ascii="Verdana" w:eastAsia="ＭＳ Ｐゴシック" w:hAnsi="Verdana" w:hint="eastAsia"/>
            <w:sz w:val="24"/>
          </w:rPr>
          <w:delText>り</w:delText>
        </w:r>
      </w:del>
      <w:r w:rsidR="00E1271A" w:rsidRPr="00351139">
        <w:rPr>
          <w:rFonts w:ascii="Verdana" w:eastAsia="ＭＳ Ｐゴシック" w:hAnsi="Verdana" w:hint="eastAsia"/>
          <w:sz w:val="24"/>
        </w:rPr>
        <w:t>、ユーザーにとって、バックアップやミラーは必須の</w:t>
      </w:r>
      <w:r w:rsidR="0069019B" w:rsidRPr="00351139">
        <w:rPr>
          <w:rFonts w:ascii="Verdana" w:eastAsia="ＭＳ Ｐゴシック" w:hAnsi="Verdana" w:hint="eastAsia"/>
          <w:sz w:val="24"/>
        </w:rPr>
        <w:t>処置</w:t>
      </w:r>
      <w:r w:rsidR="00E1271A" w:rsidRPr="00351139">
        <w:rPr>
          <w:rFonts w:ascii="Verdana" w:eastAsia="ＭＳ Ｐゴシック" w:hAnsi="Verdana" w:hint="eastAsia"/>
          <w:sz w:val="24"/>
        </w:rPr>
        <w:t>です。</w:t>
      </w:r>
    </w:p>
    <w:p w14:paraId="0A9D061D" w14:textId="77777777" w:rsidR="0073409E" w:rsidRPr="00351139" w:rsidRDefault="0073409E" w:rsidP="00E83E55">
      <w:pPr>
        <w:rPr>
          <w:rFonts w:ascii="Verdana" w:eastAsia="ＭＳ Ｐゴシック" w:hAnsi="Verdana"/>
          <w:sz w:val="24"/>
        </w:rPr>
      </w:pPr>
    </w:p>
    <w:p w14:paraId="2E0DD0CF" w14:textId="1A849D8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To make whichever option you choose work efficiently, a step-by-step disengagement plan is a good idea to keep it all organized. That means clear and early communications with users who are likely to care as well as a sufficient timeline that gives affected users time to finish their work and move to an alternate platform if needed. How much time will be enough for users? It depends. Start with at least six months, or it could be longer. The key is to set reasonable expectations and communicate your plans very clearly and quite often.</w:t>
      </w:r>
    </w:p>
    <w:p w14:paraId="6C9C2E5D" w14:textId="699B1A09" w:rsidR="00F77CF8" w:rsidRPr="00351139" w:rsidRDefault="00F77CF8" w:rsidP="00E83E55">
      <w:pPr>
        <w:rPr>
          <w:rFonts w:ascii="Verdana" w:eastAsia="ＭＳ Ｐゴシック" w:hAnsi="Verdana"/>
          <w:sz w:val="24"/>
        </w:rPr>
      </w:pPr>
      <w:r w:rsidRPr="00351139">
        <w:rPr>
          <w:rFonts w:ascii="Verdana" w:eastAsia="ＭＳ Ｐゴシック" w:hAnsi="Verdana" w:hint="eastAsia"/>
          <w:sz w:val="24"/>
        </w:rPr>
        <w:t>あなたの選択がどんなものであ</w:t>
      </w:r>
      <w:r w:rsidR="003055A3" w:rsidRPr="00351139">
        <w:rPr>
          <w:rFonts w:ascii="Verdana" w:eastAsia="ＭＳ Ｐゴシック" w:hAnsi="Verdana" w:hint="eastAsia"/>
          <w:sz w:val="24"/>
        </w:rPr>
        <w:t>ろうと</w:t>
      </w:r>
      <w:r w:rsidRPr="00351139">
        <w:rPr>
          <w:rFonts w:ascii="Verdana" w:eastAsia="ＭＳ Ｐゴシック" w:hAnsi="Verdana" w:hint="eastAsia"/>
          <w:sz w:val="24"/>
        </w:rPr>
        <w:t>、それを効率よく進めるためには、</w:t>
      </w:r>
      <w:r w:rsidR="003055A3" w:rsidRPr="00351139">
        <w:rPr>
          <w:rFonts w:ascii="Verdana" w:eastAsia="ＭＳ Ｐゴシック" w:hAnsi="Verdana" w:hint="eastAsia"/>
          <w:sz w:val="24"/>
        </w:rPr>
        <w:t>着実な撤退計画が</w:t>
      </w:r>
      <w:r w:rsidR="00AF51BE" w:rsidRPr="00351139">
        <w:rPr>
          <w:rFonts w:ascii="Verdana" w:eastAsia="ＭＳ Ｐゴシック" w:hAnsi="Verdana" w:hint="eastAsia"/>
          <w:sz w:val="24"/>
        </w:rPr>
        <w:t>混乱を防</w:t>
      </w:r>
      <w:del w:id="703" w:author="Sato Mieko" w:date="2018-11-28T16:31:00Z">
        <w:r w:rsidR="00AF51BE" w:rsidRPr="00351139" w:rsidDel="00007ED1">
          <w:rPr>
            <w:rFonts w:ascii="Verdana" w:eastAsia="ＭＳ Ｐゴシック" w:hAnsi="Verdana" w:hint="eastAsia"/>
            <w:sz w:val="24"/>
          </w:rPr>
          <w:delText>ぐ良い考え</w:delText>
        </w:r>
      </w:del>
      <w:ins w:id="704" w:author="Sato Mieko" w:date="2018-11-28T16:31:00Z">
        <w:r w:rsidR="00007ED1">
          <w:rPr>
            <w:rFonts w:ascii="Verdana" w:eastAsia="ＭＳ Ｐゴシック" w:hAnsi="Verdana" w:hint="eastAsia"/>
            <w:sz w:val="24"/>
          </w:rPr>
          <w:t>ぎま</w:t>
        </w:r>
      </w:ins>
      <w:del w:id="705" w:author="Sato Mieko" w:date="2018-11-28T16:31:00Z">
        <w:r w:rsidR="00AF51BE" w:rsidRPr="00351139" w:rsidDel="00007ED1">
          <w:rPr>
            <w:rFonts w:ascii="Verdana" w:eastAsia="ＭＳ Ｐゴシック" w:hAnsi="Verdana" w:hint="eastAsia"/>
            <w:sz w:val="24"/>
          </w:rPr>
          <w:delText>で</w:delText>
        </w:r>
      </w:del>
      <w:r w:rsidR="00AF51BE" w:rsidRPr="00351139">
        <w:rPr>
          <w:rFonts w:ascii="Verdana" w:eastAsia="ＭＳ Ｐゴシック" w:hAnsi="Verdana" w:hint="eastAsia"/>
          <w:sz w:val="24"/>
        </w:rPr>
        <w:t>す。</w:t>
      </w:r>
      <w:del w:id="706" w:author="Sato Mieko" w:date="2018-11-28T16:31:00Z">
        <w:r w:rsidR="00AF51BE" w:rsidRPr="00351139" w:rsidDel="00007ED1">
          <w:rPr>
            <w:rFonts w:ascii="Verdana" w:eastAsia="ＭＳ Ｐゴシック" w:hAnsi="Verdana" w:hint="eastAsia"/>
            <w:sz w:val="24"/>
          </w:rPr>
          <w:delText>それは、</w:delText>
        </w:r>
      </w:del>
      <w:ins w:id="707" w:author="Sato Mieko" w:date="2018-11-28T16:31:00Z">
        <w:r w:rsidR="00007ED1">
          <w:rPr>
            <w:rFonts w:ascii="Verdana" w:eastAsia="ＭＳ Ｐゴシック" w:hAnsi="Verdana" w:hint="eastAsia"/>
            <w:sz w:val="24"/>
          </w:rPr>
          <w:t>つまり、</w:t>
        </w:r>
      </w:ins>
      <w:ins w:id="708" w:author="Sato Mieko" w:date="2018-11-28T16:33:00Z">
        <w:r w:rsidR="00007ED1">
          <w:rPr>
            <w:rFonts w:ascii="Verdana" w:eastAsia="ＭＳ Ｐゴシック" w:hAnsi="Verdana" w:hint="eastAsia"/>
            <w:sz w:val="24"/>
          </w:rPr>
          <w:t>興味のありそうなユーザー</w:t>
        </w:r>
      </w:ins>
      <w:ins w:id="709" w:author="Sato Mieko" w:date="2018-11-28T16:34:00Z">
        <w:r w:rsidR="00007ED1">
          <w:rPr>
            <w:rFonts w:ascii="Verdana" w:eastAsia="ＭＳ Ｐゴシック" w:hAnsi="Verdana" w:hint="eastAsia"/>
            <w:sz w:val="24"/>
          </w:rPr>
          <w:t>と</w:t>
        </w:r>
      </w:ins>
      <w:del w:id="710" w:author="Sato Mieko" w:date="2018-11-28T16:35:00Z">
        <w:r w:rsidR="00945F90" w:rsidRPr="00351139" w:rsidDel="00007ED1">
          <w:rPr>
            <w:rFonts w:ascii="Verdana" w:eastAsia="ＭＳ Ｐゴシック" w:hAnsi="Verdana" w:hint="eastAsia"/>
            <w:sz w:val="24"/>
          </w:rPr>
          <w:delText>影響を受けそうな</w:delText>
        </w:r>
        <w:r w:rsidR="00AF51BE" w:rsidRPr="00351139" w:rsidDel="00007ED1">
          <w:rPr>
            <w:rFonts w:ascii="Verdana" w:eastAsia="ＭＳ Ｐゴシック" w:hAnsi="Verdana" w:hint="eastAsia"/>
            <w:sz w:val="24"/>
          </w:rPr>
          <w:delText>ユーザー</w:delText>
        </w:r>
        <w:r w:rsidR="00FC5404" w:rsidRPr="00351139" w:rsidDel="00007ED1">
          <w:rPr>
            <w:rFonts w:ascii="Verdana" w:eastAsia="ＭＳ Ｐゴシック" w:hAnsi="Verdana" w:hint="eastAsia"/>
            <w:sz w:val="24"/>
          </w:rPr>
          <w:delText>への</w:delText>
        </w:r>
      </w:del>
      <w:r w:rsidR="00AF51BE" w:rsidRPr="00351139">
        <w:rPr>
          <w:rFonts w:ascii="Verdana" w:eastAsia="ＭＳ Ｐゴシック" w:hAnsi="Verdana" w:hint="eastAsia"/>
          <w:sz w:val="24"/>
        </w:rPr>
        <w:t>明確で</w:t>
      </w:r>
      <w:r w:rsidR="00945F90" w:rsidRPr="00351139">
        <w:rPr>
          <w:rFonts w:ascii="Verdana" w:eastAsia="ＭＳ Ｐゴシック" w:hAnsi="Verdana" w:hint="eastAsia"/>
          <w:sz w:val="24"/>
        </w:rPr>
        <w:t>早期の</w:t>
      </w:r>
      <w:r w:rsidR="005420C3" w:rsidRPr="00351139">
        <w:rPr>
          <w:rFonts w:ascii="Verdana" w:eastAsia="ＭＳ Ｐゴシック" w:hAnsi="Verdana" w:hint="eastAsia"/>
          <w:sz w:val="24"/>
        </w:rPr>
        <w:t>コミュニケーション</w:t>
      </w:r>
      <w:ins w:id="711" w:author="Sato Mieko" w:date="2018-11-28T16:43:00Z">
        <w:r w:rsidR="004A3DA6">
          <w:rPr>
            <w:rFonts w:ascii="Verdana" w:eastAsia="ＭＳ Ｐゴシック" w:hAnsi="Verdana" w:hint="eastAsia"/>
            <w:sz w:val="24"/>
          </w:rPr>
          <w:t>をと</w:t>
        </w:r>
      </w:ins>
      <w:ins w:id="712" w:author="Sato Mieko" w:date="2018-11-28T16:44:00Z">
        <w:r w:rsidR="004A3DA6">
          <w:rPr>
            <w:rFonts w:ascii="Verdana" w:eastAsia="ＭＳ Ｐゴシック" w:hAnsi="Verdana" w:hint="eastAsia"/>
            <w:sz w:val="24"/>
          </w:rPr>
          <w:t>り</w:t>
        </w:r>
      </w:ins>
      <w:r w:rsidR="00945F90" w:rsidRPr="00351139">
        <w:rPr>
          <w:rFonts w:ascii="Verdana" w:eastAsia="ＭＳ Ｐゴシック" w:hAnsi="Verdana" w:hint="eastAsia"/>
          <w:sz w:val="24"/>
        </w:rPr>
        <w:t>、</w:t>
      </w:r>
      <w:del w:id="713" w:author="Sato Mieko" w:date="2018-11-28T16:43:00Z">
        <w:r w:rsidR="00945F90" w:rsidRPr="00351139" w:rsidDel="004A3DA6">
          <w:rPr>
            <w:rFonts w:ascii="Verdana" w:eastAsia="ＭＳ Ｐゴシック" w:hAnsi="Verdana" w:hint="eastAsia"/>
            <w:sz w:val="24"/>
          </w:rPr>
          <w:delText>および、</w:delText>
        </w:r>
      </w:del>
      <w:ins w:id="714" w:author="Sato Mieko" w:date="2018-11-28T16:37:00Z">
        <w:r w:rsidR="004A3DA6">
          <w:rPr>
            <w:rFonts w:ascii="Verdana" w:eastAsia="ＭＳ Ｐゴシック" w:hAnsi="Verdana" w:hint="eastAsia"/>
            <w:sz w:val="24"/>
          </w:rPr>
          <w:t>影響を受け</w:t>
        </w:r>
      </w:ins>
      <w:ins w:id="715" w:author="Sato Mieko" w:date="2018-11-28T16:40:00Z">
        <w:r w:rsidR="004A3DA6">
          <w:rPr>
            <w:rFonts w:ascii="Verdana" w:eastAsia="ＭＳ Ｐゴシック" w:hAnsi="Verdana" w:hint="eastAsia"/>
            <w:sz w:val="24"/>
          </w:rPr>
          <w:t>る</w:t>
        </w:r>
      </w:ins>
      <w:ins w:id="716" w:author="Sato Mieko" w:date="2018-11-28T16:37:00Z">
        <w:r w:rsidR="004A3DA6">
          <w:rPr>
            <w:rFonts w:ascii="Verdana" w:eastAsia="ＭＳ Ｐゴシック" w:hAnsi="Verdana" w:hint="eastAsia"/>
            <w:sz w:val="24"/>
          </w:rPr>
          <w:t>ユーザーが</w:t>
        </w:r>
      </w:ins>
      <w:ins w:id="717" w:author="Sato Mieko" w:date="2018-11-28T16:41:00Z">
        <w:r w:rsidR="004A3DA6">
          <w:rPr>
            <w:rFonts w:ascii="Verdana" w:eastAsia="ＭＳ Ｐゴシック" w:hAnsi="Verdana" w:hint="eastAsia"/>
            <w:sz w:val="24"/>
          </w:rPr>
          <w:t>作業を完了し、</w:t>
        </w:r>
      </w:ins>
      <w:del w:id="718" w:author="Sato Mieko" w:date="2018-11-28T16:41:00Z">
        <w:r w:rsidR="00D0077C" w:rsidRPr="00351139" w:rsidDel="004A3DA6">
          <w:rPr>
            <w:rFonts w:ascii="Verdana" w:eastAsia="ＭＳ Ｐゴシック" w:hAnsi="Verdana" w:hint="eastAsia"/>
            <w:sz w:val="24"/>
          </w:rPr>
          <w:delText>余裕のある</w:delText>
        </w:r>
        <w:r w:rsidR="007139DF" w:rsidRPr="00351139" w:rsidDel="004A3DA6">
          <w:rPr>
            <w:rFonts w:ascii="Verdana" w:eastAsia="ＭＳ Ｐゴシック" w:hAnsi="Verdana" w:hint="eastAsia"/>
            <w:sz w:val="24"/>
          </w:rPr>
          <w:delText>スケジュールを意味し、それによって</w:delText>
        </w:r>
        <w:r w:rsidR="00D0077C" w:rsidRPr="00351139" w:rsidDel="004A3DA6">
          <w:rPr>
            <w:rFonts w:ascii="Verdana" w:eastAsia="ＭＳ Ｐゴシック" w:hAnsi="Verdana" w:hint="eastAsia"/>
            <w:sz w:val="24"/>
          </w:rPr>
          <w:delText>ユーザー</w:delText>
        </w:r>
        <w:r w:rsidR="007139DF" w:rsidRPr="00351139" w:rsidDel="004A3DA6">
          <w:rPr>
            <w:rFonts w:ascii="Verdana" w:eastAsia="ＭＳ Ｐゴシック" w:hAnsi="Verdana" w:hint="eastAsia"/>
            <w:sz w:val="24"/>
          </w:rPr>
          <w:delText>は</w:delText>
        </w:r>
        <w:r w:rsidR="00D0077C" w:rsidRPr="00351139" w:rsidDel="004A3DA6">
          <w:rPr>
            <w:rFonts w:ascii="Verdana" w:eastAsia="ＭＳ Ｐゴシック" w:hAnsi="Verdana" w:hint="eastAsia"/>
            <w:sz w:val="24"/>
          </w:rPr>
          <w:delText>仕掛中の作業を完了させ、また、</w:delText>
        </w:r>
      </w:del>
      <w:r w:rsidR="00D0077C" w:rsidRPr="00351139">
        <w:rPr>
          <w:rFonts w:ascii="Verdana" w:eastAsia="ＭＳ Ｐゴシック" w:hAnsi="Verdana" w:hint="eastAsia"/>
          <w:sz w:val="24"/>
        </w:rPr>
        <w:t>必要</w:t>
      </w:r>
      <w:ins w:id="719" w:author="Sato Mieko" w:date="2018-11-28T16:44:00Z">
        <w:r w:rsidR="004A3DA6">
          <w:rPr>
            <w:rFonts w:ascii="Verdana" w:eastAsia="ＭＳ Ｐゴシック" w:hAnsi="Verdana" w:hint="eastAsia"/>
            <w:sz w:val="24"/>
          </w:rPr>
          <w:t>に応じて</w:t>
        </w:r>
      </w:ins>
      <w:del w:id="720" w:author="Sato Mieko" w:date="2018-11-28T16:45:00Z">
        <w:r w:rsidR="00D0077C" w:rsidRPr="00351139" w:rsidDel="004A3DA6">
          <w:rPr>
            <w:rFonts w:ascii="Verdana" w:eastAsia="ＭＳ Ｐゴシック" w:hAnsi="Verdana" w:hint="eastAsia"/>
            <w:sz w:val="24"/>
          </w:rPr>
          <w:delText>なら</w:delText>
        </w:r>
      </w:del>
      <w:r w:rsidR="00D0077C" w:rsidRPr="00351139">
        <w:rPr>
          <w:rFonts w:ascii="Verdana" w:eastAsia="ＭＳ Ｐゴシック" w:hAnsi="Verdana" w:hint="eastAsia"/>
          <w:sz w:val="24"/>
        </w:rPr>
        <w:t>代替プラットフォームへ移行</w:t>
      </w:r>
      <w:del w:id="721" w:author="Sato Mieko" w:date="2018-11-28T16:42:00Z">
        <w:r w:rsidR="00D0077C" w:rsidRPr="00351139" w:rsidDel="004A3DA6">
          <w:rPr>
            <w:rFonts w:ascii="Verdana" w:eastAsia="ＭＳ Ｐゴシック" w:hAnsi="Verdana" w:hint="eastAsia"/>
            <w:sz w:val="24"/>
          </w:rPr>
          <w:delText>する</w:delText>
        </w:r>
      </w:del>
      <w:ins w:id="722" w:author="Sato Mieko" w:date="2018-11-28T16:42:00Z">
        <w:r w:rsidR="004A3DA6">
          <w:rPr>
            <w:rFonts w:ascii="Verdana" w:eastAsia="ＭＳ Ｐゴシック" w:hAnsi="Verdana" w:hint="eastAsia"/>
            <w:sz w:val="24"/>
          </w:rPr>
          <w:t>できる</w:t>
        </w:r>
      </w:ins>
      <w:ins w:id="723" w:author="Sato Mieko" w:date="2018-11-28T16:46:00Z">
        <w:r w:rsidR="004A3DA6">
          <w:rPr>
            <w:rFonts w:ascii="Verdana" w:eastAsia="ＭＳ Ｐゴシック" w:hAnsi="Verdana" w:hint="eastAsia"/>
            <w:sz w:val="24"/>
          </w:rPr>
          <w:t>ような</w:t>
        </w:r>
      </w:ins>
      <w:ins w:id="724" w:author="Sato Mieko" w:date="2018-11-28T16:42:00Z">
        <w:r w:rsidR="004A3DA6">
          <w:rPr>
            <w:rFonts w:ascii="Verdana" w:eastAsia="ＭＳ Ｐゴシック" w:hAnsi="Verdana" w:hint="eastAsia"/>
            <w:sz w:val="24"/>
          </w:rPr>
          <w:t>余裕あるスケジュール</w:t>
        </w:r>
      </w:ins>
      <w:ins w:id="725" w:author="Sato Mieko" w:date="2018-11-28T16:45:00Z">
        <w:r w:rsidR="004A3DA6">
          <w:rPr>
            <w:rFonts w:ascii="Verdana" w:eastAsia="ＭＳ Ｐゴシック" w:hAnsi="Verdana" w:hint="eastAsia"/>
            <w:sz w:val="24"/>
          </w:rPr>
          <w:t>を立てること</w:t>
        </w:r>
      </w:ins>
      <w:ins w:id="726" w:author="Sato Mieko" w:date="2018-11-28T16:42:00Z">
        <w:r w:rsidR="004A3DA6">
          <w:rPr>
            <w:rFonts w:ascii="Verdana" w:eastAsia="ＭＳ Ｐゴシック" w:hAnsi="Verdana" w:hint="eastAsia"/>
            <w:sz w:val="24"/>
          </w:rPr>
          <w:t>で</w:t>
        </w:r>
      </w:ins>
      <w:ins w:id="727" w:author="Sato Mieko" w:date="2018-11-28T16:43:00Z">
        <w:r w:rsidR="004A3DA6">
          <w:rPr>
            <w:rFonts w:ascii="Verdana" w:eastAsia="ＭＳ Ｐゴシック" w:hAnsi="Verdana" w:hint="eastAsia"/>
            <w:sz w:val="24"/>
          </w:rPr>
          <w:t>す。</w:t>
        </w:r>
      </w:ins>
      <w:del w:id="728" w:author="Sato Mieko" w:date="2018-11-28T16:43:00Z">
        <w:r w:rsidR="00D0077C" w:rsidRPr="00351139" w:rsidDel="004A3DA6">
          <w:rPr>
            <w:rFonts w:ascii="Verdana" w:eastAsia="ＭＳ Ｐゴシック" w:hAnsi="Verdana" w:hint="eastAsia"/>
            <w:sz w:val="24"/>
          </w:rPr>
          <w:delText>ため</w:delText>
        </w:r>
        <w:r w:rsidR="00FC5404" w:rsidRPr="00351139" w:rsidDel="004A3DA6">
          <w:rPr>
            <w:rFonts w:ascii="Verdana" w:eastAsia="ＭＳ Ｐゴシック" w:hAnsi="Verdana" w:hint="eastAsia"/>
            <w:sz w:val="24"/>
          </w:rPr>
          <w:delText>の</w:delText>
        </w:r>
        <w:r w:rsidR="00D0077C" w:rsidRPr="00351139" w:rsidDel="004A3DA6">
          <w:rPr>
            <w:rFonts w:ascii="Verdana" w:eastAsia="ＭＳ Ｐゴシック" w:hAnsi="Verdana" w:hint="eastAsia"/>
            <w:sz w:val="24"/>
          </w:rPr>
          <w:delText>時間を</w:delText>
        </w:r>
        <w:r w:rsidR="007139DF" w:rsidRPr="00351139" w:rsidDel="004A3DA6">
          <w:rPr>
            <w:rFonts w:ascii="Verdana" w:eastAsia="ＭＳ Ｐゴシック" w:hAnsi="Verdana" w:hint="eastAsia"/>
            <w:sz w:val="24"/>
          </w:rPr>
          <w:delText>得ます。</w:delText>
        </w:r>
      </w:del>
      <w:r w:rsidR="007139DF" w:rsidRPr="00351139">
        <w:rPr>
          <w:rFonts w:ascii="Verdana" w:eastAsia="ＭＳ Ｐゴシック" w:hAnsi="Verdana" w:hint="eastAsia"/>
          <w:sz w:val="24"/>
        </w:rPr>
        <w:t>ユーザーは、どれくらいの時間があれば十分なのでしょうか？それは状況によって異なります。少なくとも</w:t>
      </w:r>
      <w:r w:rsidR="007139DF" w:rsidRPr="00351139">
        <w:rPr>
          <w:rFonts w:ascii="Verdana" w:eastAsia="ＭＳ Ｐゴシック" w:hAnsi="Verdana" w:hint="eastAsia"/>
          <w:sz w:val="24"/>
        </w:rPr>
        <w:t>6</w:t>
      </w:r>
      <w:del w:id="729" w:author="Sato Mieko" w:date="2018-11-29T15:31:00Z">
        <w:r w:rsidR="007139DF" w:rsidRPr="00351139" w:rsidDel="00D650E0">
          <w:rPr>
            <w:rFonts w:ascii="Verdana" w:eastAsia="ＭＳ Ｐゴシック" w:hAnsi="Verdana" w:hint="eastAsia"/>
            <w:sz w:val="24"/>
          </w:rPr>
          <w:delText>ヶ</w:delText>
        </w:r>
      </w:del>
      <w:ins w:id="730" w:author="Sato Mieko" w:date="2018-11-29T15:31:00Z">
        <w:r w:rsidR="00D650E0">
          <w:rPr>
            <w:rFonts w:ascii="Verdana" w:eastAsia="ＭＳ Ｐゴシック" w:hAnsi="Verdana" w:hint="eastAsia"/>
            <w:sz w:val="24"/>
          </w:rPr>
          <w:t>か</w:t>
        </w:r>
      </w:ins>
      <w:r w:rsidR="007139DF" w:rsidRPr="00351139">
        <w:rPr>
          <w:rFonts w:ascii="Verdana" w:eastAsia="ＭＳ Ｐゴシック" w:hAnsi="Verdana" w:hint="eastAsia"/>
          <w:sz w:val="24"/>
        </w:rPr>
        <w:t>月</w:t>
      </w:r>
      <w:del w:id="731" w:author="Sato Mieko" w:date="2018-11-29T15:32:00Z">
        <w:r w:rsidR="007139DF" w:rsidRPr="00351139" w:rsidDel="00D650E0">
          <w:rPr>
            <w:rFonts w:ascii="Verdana" w:eastAsia="ＭＳ Ｐゴシック" w:hAnsi="Verdana" w:hint="eastAsia"/>
            <w:sz w:val="24"/>
          </w:rPr>
          <w:delText>前</w:delText>
        </w:r>
      </w:del>
      <w:ins w:id="732" w:author="Sato Mieko" w:date="2018-11-29T15:32:00Z">
        <w:r w:rsidR="00D650E0">
          <w:rPr>
            <w:rFonts w:ascii="Verdana" w:eastAsia="ＭＳ Ｐゴシック" w:hAnsi="Verdana" w:hint="eastAsia"/>
            <w:sz w:val="24"/>
          </w:rPr>
          <w:t>以上前</w:t>
        </w:r>
      </w:ins>
      <w:del w:id="733" w:author="Sato Mieko" w:date="2018-11-29T15:32:00Z">
        <w:r w:rsidR="007139DF" w:rsidRPr="00351139" w:rsidDel="00D650E0">
          <w:rPr>
            <w:rFonts w:ascii="Verdana" w:eastAsia="ＭＳ Ｐゴシック" w:hAnsi="Verdana" w:hint="eastAsia"/>
            <w:sz w:val="24"/>
          </w:rPr>
          <w:delText>、あるいは、もっと早く</w:delText>
        </w:r>
      </w:del>
      <w:r w:rsidR="007139DF" w:rsidRPr="00351139">
        <w:rPr>
          <w:rFonts w:ascii="Verdana" w:eastAsia="ＭＳ Ｐゴシック" w:hAnsi="Verdana" w:hint="eastAsia"/>
          <w:sz w:val="24"/>
        </w:rPr>
        <w:t>から始めてください。鍵は、</w:t>
      </w:r>
      <w:r w:rsidR="00047B23" w:rsidRPr="00351139">
        <w:rPr>
          <w:rFonts w:ascii="Verdana" w:eastAsia="ＭＳ Ｐゴシック" w:hAnsi="Verdana" w:hint="eastAsia"/>
          <w:sz w:val="24"/>
        </w:rPr>
        <w:t>妥当</w:t>
      </w:r>
      <w:r w:rsidR="007139DF" w:rsidRPr="00351139">
        <w:rPr>
          <w:rFonts w:ascii="Verdana" w:eastAsia="ＭＳ Ｐゴシック" w:hAnsi="Verdana" w:hint="eastAsia"/>
          <w:sz w:val="24"/>
        </w:rPr>
        <w:t>な</w:t>
      </w:r>
      <w:r w:rsidR="00047B23" w:rsidRPr="00351139">
        <w:rPr>
          <w:rFonts w:ascii="Verdana" w:eastAsia="ＭＳ Ｐゴシック" w:hAnsi="Verdana" w:hint="eastAsia"/>
          <w:sz w:val="24"/>
        </w:rPr>
        <w:t>見</w:t>
      </w:r>
      <w:r w:rsidR="00172FB2" w:rsidRPr="00351139">
        <w:rPr>
          <w:rFonts w:ascii="Verdana" w:eastAsia="ＭＳ Ｐゴシック" w:hAnsi="Verdana" w:hint="eastAsia"/>
          <w:sz w:val="24"/>
        </w:rPr>
        <w:t>通し</w:t>
      </w:r>
      <w:r w:rsidR="00047B23" w:rsidRPr="00351139">
        <w:rPr>
          <w:rFonts w:ascii="Verdana" w:eastAsia="ＭＳ Ｐゴシック" w:hAnsi="Verdana" w:hint="eastAsia"/>
          <w:sz w:val="24"/>
        </w:rPr>
        <w:t>を提示</w:t>
      </w:r>
      <w:r w:rsidR="00FC5404" w:rsidRPr="00351139">
        <w:rPr>
          <w:rFonts w:ascii="Verdana" w:eastAsia="ＭＳ Ｐゴシック" w:hAnsi="Verdana" w:hint="eastAsia"/>
          <w:sz w:val="24"/>
        </w:rPr>
        <w:t>し、あなたの計画について明確</w:t>
      </w:r>
      <w:del w:id="734" w:author="Sato Mieko" w:date="2018-11-29T15:33:00Z">
        <w:r w:rsidR="00FC5404" w:rsidRPr="00351139" w:rsidDel="00D650E0">
          <w:rPr>
            <w:rFonts w:ascii="Verdana" w:eastAsia="ＭＳ Ｐゴシック" w:hAnsi="Verdana" w:hint="eastAsia"/>
            <w:sz w:val="24"/>
          </w:rPr>
          <w:delText>に、</w:delText>
        </w:r>
      </w:del>
      <w:r w:rsidR="00FC5404" w:rsidRPr="00351139">
        <w:rPr>
          <w:rFonts w:ascii="Verdana" w:eastAsia="ＭＳ Ｐゴシック" w:hAnsi="Verdana" w:hint="eastAsia"/>
          <w:sz w:val="24"/>
        </w:rPr>
        <w:t>かつ</w:t>
      </w:r>
      <w:del w:id="735" w:author="Sato Mieko" w:date="2018-11-29T15:33:00Z">
        <w:r w:rsidR="00FC5404" w:rsidRPr="00351139" w:rsidDel="00D650E0">
          <w:rPr>
            <w:rFonts w:ascii="Verdana" w:eastAsia="ＭＳ Ｐゴシック" w:hAnsi="Verdana" w:hint="eastAsia"/>
            <w:sz w:val="24"/>
          </w:rPr>
          <w:delText>、</w:delText>
        </w:r>
      </w:del>
      <w:r w:rsidR="00FC5404" w:rsidRPr="00351139">
        <w:rPr>
          <w:rFonts w:ascii="Verdana" w:eastAsia="ＭＳ Ｐゴシック" w:hAnsi="Verdana" w:hint="eastAsia"/>
          <w:sz w:val="24"/>
        </w:rPr>
        <w:t>頻繁に</w:t>
      </w:r>
      <w:r w:rsidR="005420C3" w:rsidRPr="00351139">
        <w:rPr>
          <w:rFonts w:ascii="Verdana" w:eastAsia="ＭＳ Ｐゴシック" w:hAnsi="Verdana" w:hint="eastAsia"/>
          <w:sz w:val="24"/>
        </w:rPr>
        <w:t>コミュニケーション</w:t>
      </w:r>
      <w:r w:rsidR="00FC5404" w:rsidRPr="00351139">
        <w:rPr>
          <w:rFonts w:ascii="Verdana" w:eastAsia="ＭＳ Ｐゴシック" w:hAnsi="Verdana" w:hint="eastAsia"/>
          <w:sz w:val="24"/>
        </w:rPr>
        <w:t>することです。</w:t>
      </w:r>
    </w:p>
    <w:p w14:paraId="631057A9" w14:textId="77777777" w:rsidR="00E83E55" w:rsidRPr="00351139" w:rsidRDefault="00E83E55" w:rsidP="00E83E55">
      <w:pPr>
        <w:rPr>
          <w:rFonts w:ascii="Verdana" w:eastAsia="ＭＳ Ｐゴシック" w:hAnsi="Verdana"/>
          <w:sz w:val="24"/>
        </w:rPr>
      </w:pPr>
    </w:p>
    <w:p w14:paraId="04FFCCA9" w14:textId="1FC9B58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If your enterprise transfers the project to another group, the users should be kept up to date on what is being done to protect their interests as well.</w:t>
      </w:r>
    </w:p>
    <w:p w14:paraId="18470053" w14:textId="14F5BEE4" w:rsidR="00FC5404" w:rsidRPr="00351139" w:rsidRDefault="00FC5404" w:rsidP="00E83E55">
      <w:pPr>
        <w:rPr>
          <w:rFonts w:ascii="Verdana" w:eastAsia="ＭＳ Ｐゴシック" w:hAnsi="Verdana"/>
          <w:sz w:val="24"/>
        </w:rPr>
      </w:pPr>
      <w:del w:id="736" w:author="Sato Mieko" w:date="2018-11-29T15:34:00Z">
        <w:r w:rsidRPr="00351139" w:rsidDel="00640207">
          <w:rPr>
            <w:rFonts w:ascii="Verdana" w:eastAsia="ＭＳ Ｐゴシック" w:hAnsi="Verdana" w:hint="eastAsia"/>
            <w:sz w:val="24"/>
          </w:rPr>
          <w:delText>あなたの</w:delText>
        </w:r>
      </w:del>
      <w:r w:rsidRPr="00351139">
        <w:rPr>
          <w:rFonts w:ascii="Verdana" w:eastAsia="ＭＳ Ｐゴシック" w:hAnsi="Verdana" w:hint="eastAsia"/>
          <w:sz w:val="24"/>
        </w:rPr>
        <w:t>会社がプロジェクトを</w:t>
      </w:r>
      <w:del w:id="737" w:author="Date Masahiro" w:date="2018-10-12T11:18:00Z">
        <w:r w:rsidRPr="00351139" w:rsidDel="00BB7CEC">
          <w:rPr>
            <w:rFonts w:ascii="Verdana" w:eastAsia="ＭＳ Ｐゴシック" w:hAnsi="Verdana" w:hint="eastAsia"/>
            <w:sz w:val="24"/>
          </w:rPr>
          <w:delText>他所</w:delText>
        </w:r>
      </w:del>
      <w:ins w:id="738" w:author="Date Masahiro" w:date="2018-10-12T11:18:00Z">
        <w:r w:rsidR="00BB7CEC">
          <w:rPr>
            <w:rFonts w:ascii="Verdana" w:eastAsia="ＭＳ Ｐゴシック" w:hAnsi="Verdana" w:hint="eastAsia"/>
            <w:sz w:val="24"/>
          </w:rPr>
          <w:t>他</w:t>
        </w:r>
      </w:ins>
      <w:r w:rsidRPr="00351139">
        <w:rPr>
          <w:rFonts w:ascii="Verdana" w:eastAsia="ＭＳ Ｐゴシック" w:hAnsi="Verdana" w:hint="eastAsia"/>
          <w:sz w:val="24"/>
        </w:rPr>
        <w:t>のグループに</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する</w:t>
      </w:r>
      <w:ins w:id="739" w:author="Sato Mieko" w:date="2018-11-29T15:34:00Z">
        <w:r w:rsidR="002A0536">
          <w:rPr>
            <w:rFonts w:ascii="Verdana" w:eastAsia="ＭＳ Ｐゴシック" w:hAnsi="Verdana" w:hint="eastAsia"/>
            <w:sz w:val="24"/>
          </w:rPr>
          <w:t>場合</w:t>
        </w:r>
      </w:ins>
      <w:del w:id="740" w:author="Sato Mieko" w:date="2018-11-29T15:34:00Z">
        <w:r w:rsidRPr="00351139" w:rsidDel="002A0536">
          <w:rPr>
            <w:rFonts w:ascii="Verdana" w:eastAsia="ＭＳ Ｐゴシック" w:hAnsi="Verdana" w:hint="eastAsia"/>
            <w:sz w:val="24"/>
          </w:rPr>
          <w:delText>のなら</w:delText>
        </w:r>
      </w:del>
      <w:r w:rsidRPr="00351139">
        <w:rPr>
          <w:rFonts w:ascii="Verdana" w:eastAsia="ＭＳ Ｐゴシック" w:hAnsi="Verdana" w:hint="eastAsia"/>
          <w:sz w:val="24"/>
        </w:rPr>
        <w:t>、ユーザー</w:t>
      </w:r>
      <w:ins w:id="741" w:author="Sato Mieko" w:date="2018-11-29T15:36:00Z">
        <w:r w:rsidR="001023CF">
          <w:rPr>
            <w:rFonts w:ascii="Verdana" w:eastAsia="ＭＳ Ｐゴシック" w:hAnsi="Verdana" w:hint="eastAsia"/>
            <w:sz w:val="24"/>
          </w:rPr>
          <w:t>には、彼ら</w:t>
        </w:r>
      </w:ins>
      <w:r w:rsidR="00903374" w:rsidRPr="00351139">
        <w:rPr>
          <w:rFonts w:ascii="Verdana" w:eastAsia="ＭＳ Ｐゴシック" w:hAnsi="Verdana" w:hint="eastAsia"/>
          <w:sz w:val="24"/>
        </w:rPr>
        <w:t>の利益を保護するために何が行われるのかについて最新の状況</w:t>
      </w:r>
      <w:r w:rsidR="00047B23" w:rsidRPr="00351139">
        <w:rPr>
          <w:rFonts w:ascii="Verdana" w:eastAsia="ＭＳ Ｐゴシック" w:hAnsi="Verdana" w:hint="eastAsia"/>
          <w:sz w:val="24"/>
        </w:rPr>
        <w:t>を伝える</w:t>
      </w:r>
      <w:r w:rsidR="00903374" w:rsidRPr="00351139">
        <w:rPr>
          <w:rFonts w:ascii="Verdana" w:eastAsia="ＭＳ Ｐゴシック" w:hAnsi="Verdana" w:hint="eastAsia"/>
          <w:sz w:val="24"/>
        </w:rPr>
        <w:t>べきです。</w:t>
      </w:r>
    </w:p>
    <w:p w14:paraId="645B0FD6" w14:textId="77777777" w:rsidR="00E83E55" w:rsidRPr="00351139" w:rsidRDefault="00E83E55" w:rsidP="00E83E55">
      <w:pPr>
        <w:rPr>
          <w:rFonts w:ascii="Verdana" w:eastAsia="ＭＳ Ｐゴシック" w:hAnsi="Verdana"/>
          <w:sz w:val="24"/>
        </w:rPr>
      </w:pPr>
    </w:p>
    <w:p w14:paraId="147B7789" w14:textId="03FAD5E9"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The best practice is to just be upfront and clear with the state of your projects. If you’re no longer supporting a project, or you’re in the process of winding it down, make that painfully obvious to anybody that would stumble across your code. You want them to see it’s no longer being maintained so new users don’t start using it and have this unwritten expectation that it is out there and that you are sponsoring this project and developing it.'”</w:t>
      </w:r>
    </w:p>
    <w:p w14:paraId="48ED0138" w14:textId="063EE647" w:rsidR="00903374" w:rsidRPr="00351139" w:rsidRDefault="00903374" w:rsidP="00E83E55">
      <w:pPr>
        <w:rPr>
          <w:rFonts w:ascii="Verdana" w:eastAsia="ＭＳ Ｐゴシック" w:hAnsi="Verdana"/>
          <w:sz w:val="24"/>
        </w:rPr>
      </w:pPr>
      <w:r w:rsidRPr="00351139">
        <w:rPr>
          <w:rFonts w:ascii="Verdana" w:eastAsia="ＭＳ Ｐゴシック" w:hAnsi="Verdana" w:hint="eastAsia"/>
          <w:sz w:val="24"/>
        </w:rPr>
        <w:t>「</w:t>
      </w:r>
      <w:r w:rsidR="00A000BE" w:rsidRPr="00351139">
        <w:rPr>
          <w:rFonts w:ascii="Verdana" w:eastAsia="ＭＳ Ｐゴシック" w:hAnsi="Verdana" w:hint="eastAsia"/>
          <w:sz w:val="24"/>
        </w:rPr>
        <w:t>最善の方法は、あなたのプロジェクトの</w:t>
      </w:r>
      <w:ins w:id="742" w:author="工内 隆" w:date="2018-10-15T14:30:00Z">
        <w:r w:rsidR="004254A0">
          <w:rPr>
            <w:rFonts w:ascii="Verdana" w:eastAsia="ＭＳ Ｐゴシック" w:hAnsi="Verdana" w:hint="eastAsia"/>
            <w:sz w:val="24"/>
          </w:rPr>
          <w:t>状態</w:t>
        </w:r>
      </w:ins>
      <w:del w:id="743" w:author="工内 隆" w:date="2018-10-15T14:30:00Z">
        <w:r w:rsidR="00A000BE" w:rsidRPr="00351139" w:rsidDel="004254A0">
          <w:rPr>
            <w:rFonts w:ascii="Verdana" w:eastAsia="ＭＳ Ｐゴシック" w:hAnsi="Verdana" w:hint="eastAsia"/>
            <w:sz w:val="24"/>
          </w:rPr>
          <w:delText>状況</w:delText>
        </w:r>
      </w:del>
      <w:ins w:id="744" w:author="Date Masahiro" w:date="2018-10-12T11:25:00Z">
        <w:del w:id="745" w:author="工内 隆" w:date="2018-10-15T14:30:00Z">
          <w:r w:rsidR="00C60714" w:rsidDel="004254A0">
            <w:rPr>
              <w:rFonts w:ascii="Verdana" w:eastAsia="ＭＳ Ｐゴシック" w:hAnsi="Verdana" w:hint="eastAsia"/>
              <w:sz w:val="24"/>
            </w:rPr>
            <w:delText>の今後</w:delText>
          </w:r>
        </w:del>
        <w:r w:rsidR="00C60714">
          <w:rPr>
            <w:rFonts w:ascii="Verdana" w:eastAsia="ＭＳ Ｐゴシック" w:hAnsi="Verdana" w:hint="eastAsia"/>
            <w:sz w:val="24"/>
          </w:rPr>
          <w:t>に</w:t>
        </w:r>
      </w:ins>
      <w:del w:id="746" w:author="Date Masahiro" w:date="2018-10-12T11:25:00Z">
        <w:r w:rsidR="00A000BE" w:rsidRPr="00351139" w:rsidDel="00C60714">
          <w:rPr>
            <w:rFonts w:ascii="Verdana" w:eastAsia="ＭＳ Ｐゴシック" w:hAnsi="Verdana" w:hint="eastAsia"/>
            <w:sz w:val="24"/>
          </w:rPr>
          <w:delText>に</w:delText>
        </w:r>
      </w:del>
      <w:r w:rsidR="00A000BE" w:rsidRPr="00351139">
        <w:rPr>
          <w:rFonts w:ascii="Verdana" w:eastAsia="ＭＳ Ｐゴシック" w:hAnsi="Verdana" w:hint="eastAsia"/>
          <w:sz w:val="24"/>
        </w:rPr>
        <w:t>ついて、</w:t>
      </w:r>
      <w:ins w:id="747" w:author="工内 隆" w:date="2018-10-15T14:32:00Z">
        <w:r w:rsidR="004254A0">
          <w:rPr>
            <w:rFonts w:ascii="Verdana" w:eastAsia="ＭＳ Ｐゴシック" w:hAnsi="Verdana" w:hint="eastAsia"/>
            <w:sz w:val="24"/>
          </w:rPr>
          <w:t>正直に</w:t>
        </w:r>
        <w:del w:id="748" w:author="Sato Mieko" w:date="2018-11-28T16:49:00Z">
          <w:r w:rsidR="004254A0" w:rsidDel="00ED4FA6">
            <w:rPr>
              <w:rFonts w:ascii="Verdana" w:eastAsia="ＭＳ Ｐゴシック" w:hAnsi="Verdana" w:hint="eastAsia"/>
              <w:sz w:val="24"/>
            </w:rPr>
            <w:delText>、また、</w:delText>
          </w:r>
        </w:del>
      </w:ins>
      <w:del w:id="749" w:author="Date Masahiro" w:date="2018-10-12T11:25:00Z">
        <w:r w:rsidR="00A000BE" w:rsidRPr="00351139" w:rsidDel="00C60714">
          <w:rPr>
            <w:rFonts w:ascii="Verdana" w:eastAsia="ＭＳ Ｐゴシック" w:hAnsi="Verdana" w:hint="eastAsia"/>
            <w:sz w:val="24"/>
          </w:rPr>
          <w:delText>率直で</w:delText>
        </w:r>
      </w:del>
      <w:r w:rsidR="00A000BE" w:rsidRPr="00351139">
        <w:rPr>
          <w:rFonts w:ascii="Verdana" w:eastAsia="ＭＳ Ｐゴシック" w:hAnsi="Verdana" w:hint="eastAsia"/>
          <w:sz w:val="24"/>
        </w:rPr>
        <w:t>明確</w:t>
      </w:r>
      <w:ins w:id="750" w:author="Date Masahiro" w:date="2018-10-12T11:25:00Z">
        <w:r w:rsidR="00C60714">
          <w:rPr>
            <w:rFonts w:ascii="Verdana" w:eastAsia="ＭＳ Ｐゴシック" w:hAnsi="Verdana" w:hint="eastAsia"/>
            <w:sz w:val="24"/>
          </w:rPr>
          <w:t>に</w:t>
        </w:r>
      </w:ins>
      <w:ins w:id="751" w:author="工内 隆" w:date="2018-10-15T15:40:00Z">
        <w:r w:rsidR="004C4E4B">
          <w:rPr>
            <w:rFonts w:ascii="Verdana" w:eastAsia="ＭＳ Ｐゴシック" w:hAnsi="Verdana" w:hint="eastAsia"/>
            <w:sz w:val="24"/>
          </w:rPr>
          <w:t>説明</w:t>
        </w:r>
      </w:ins>
      <w:ins w:id="752" w:author="Date Masahiro" w:date="2018-10-12T11:25:00Z">
        <w:r w:rsidR="00C60714">
          <w:rPr>
            <w:rFonts w:ascii="Verdana" w:eastAsia="ＭＳ Ｐゴシック" w:hAnsi="Verdana" w:hint="eastAsia"/>
            <w:sz w:val="24"/>
          </w:rPr>
          <w:t>する</w:t>
        </w:r>
      </w:ins>
      <w:del w:id="753" w:author="Date Masahiro" w:date="2018-10-12T11:25:00Z">
        <w:r w:rsidR="00A000BE" w:rsidRPr="00351139" w:rsidDel="00C60714">
          <w:rPr>
            <w:rFonts w:ascii="Verdana" w:eastAsia="ＭＳ Ｐゴシック" w:hAnsi="Verdana" w:hint="eastAsia"/>
            <w:sz w:val="24"/>
          </w:rPr>
          <w:delText>である</w:delText>
        </w:r>
      </w:del>
      <w:r w:rsidR="00A000BE" w:rsidRPr="00351139">
        <w:rPr>
          <w:rFonts w:ascii="Verdana" w:eastAsia="ＭＳ Ｐゴシック" w:hAnsi="Verdana" w:hint="eastAsia"/>
          <w:sz w:val="24"/>
        </w:rPr>
        <w:t>ことです。もはやあなたがプロジェクト</w:t>
      </w:r>
      <w:r w:rsidR="009B5C9D" w:rsidRPr="00351139">
        <w:rPr>
          <w:rFonts w:ascii="Verdana" w:eastAsia="ＭＳ Ｐゴシック" w:hAnsi="Verdana" w:hint="eastAsia"/>
          <w:sz w:val="24"/>
        </w:rPr>
        <w:t>を</w:t>
      </w:r>
      <w:r w:rsidR="00A000BE" w:rsidRPr="00351139">
        <w:rPr>
          <w:rFonts w:ascii="Verdana" w:eastAsia="ＭＳ Ｐゴシック" w:hAnsi="Verdana" w:hint="eastAsia"/>
          <w:sz w:val="24"/>
        </w:rPr>
        <w:t>サポート</w:t>
      </w:r>
      <w:ins w:id="754" w:author="Sato Mieko" w:date="2018-11-28T16:50:00Z">
        <w:r w:rsidR="00ED4FA6">
          <w:rPr>
            <w:rFonts w:ascii="Verdana" w:eastAsia="ＭＳ Ｐゴシック" w:hAnsi="Verdana" w:hint="eastAsia"/>
            <w:sz w:val="24"/>
          </w:rPr>
          <w:t>していないか、</w:t>
        </w:r>
      </w:ins>
      <w:del w:id="755" w:author="Sato Mieko" w:date="2018-11-28T16:50:00Z">
        <w:r w:rsidR="00A000BE" w:rsidRPr="00351139" w:rsidDel="00ED4FA6">
          <w:rPr>
            <w:rFonts w:ascii="Verdana" w:eastAsia="ＭＳ Ｐゴシック" w:hAnsi="Verdana" w:hint="eastAsia"/>
            <w:sz w:val="24"/>
          </w:rPr>
          <w:delText>せず、あるいは、</w:delText>
        </w:r>
      </w:del>
      <w:r w:rsidR="00A000BE" w:rsidRPr="00351139">
        <w:rPr>
          <w:rFonts w:ascii="Verdana" w:eastAsia="ＭＳ Ｐゴシック" w:hAnsi="Verdana" w:hint="eastAsia"/>
          <w:sz w:val="24"/>
        </w:rPr>
        <w:t>終了させる過程にある</w:t>
      </w:r>
      <w:ins w:id="756" w:author="Sato Mieko" w:date="2018-11-28T16:50:00Z">
        <w:r w:rsidR="00ED4FA6">
          <w:rPr>
            <w:rFonts w:ascii="Verdana" w:eastAsia="ＭＳ Ｐゴシック" w:hAnsi="Verdana" w:hint="eastAsia"/>
            <w:sz w:val="24"/>
          </w:rPr>
          <w:t>場合</w:t>
        </w:r>
        <w:r w:rsidR="00ED4FA6">
          <w:rPr>
            <w:rFonts w:ascii="Verdana" w:eastAsia="ＭＳ Ｐゴシック" w:hAnsi="Verdana" w:hint="eastAsia"/>
            <w:sz w:val="24"/>
          </w:rPr>
          <w:lastRenderedPageBreak/>
          <w:t>は、</w:t>
        </w:r>
      </w:ins>
      <w:del w:id="757" w:author="Sato Mieko" w:date="2018-11-28T16:50:00Z">
        <w:r w:rsidR="00A000BE" w:rsidRPr="00351139" w:rsidDel="00ED4FA6">
          <w:rPr>
            <w:rFonts w:ascii="Verdana" w:eastAsia="ＭＳ Ｐゴシック" w:hAnsi="Verdana" w:hint="eastAsia"/>
            <w:sz w:val="24"/>
          </w:rPr>
          <w:delText>のなら、</w:delText>
        </w:r>
      </w:del>
      <w:r w:rsidR="00A000BE" w:rsidRPr="00351139">
        <w:rPr>
          <w:rFonts w:ascii="Verdana" w:eastAsia="ＭＳ Ｐゴシック" w:hAnsi="Verdana" w:hint="eastAsia"/>
          <w:sz w:val="24"/>
        </w:rPr>
        <w:t>あなたのコード</w:t>
      </w:r>
      <w:ins w:id="758" w:author="工内 隆" w:date="2018-10-15T14:26:00Z">
        <w:r w:rsidR="000067C7">
          <w:rPr>
            <w:rFonts w:ascii="Verdana" w:eastAsia="ＭＳ Ｐゴシック" w:hAnsi="Verdana" w:hint="eastAsia"/>
            <w:sz w:val="24"/>
          </w:rPr>
          <w:t>を</w:t>
        </w:r>
      </w:ins>
      <w:del w:id="759" w:author="工内 隆" w:date="2018-10-15T14:26:00Z">
        <w:r w:rsidR="00A000BE" w:rsidRPr="00351139" w:rsidDel="000067C7">
          <w:rPr>
            <w:rFonts w:ascii="Verdana" w:eastAsia="ＭＳ Ｐゴシック" w:hAnsi="Verdana" w:hint="eastAsia"/>
            <w:sz w:val="24"/>
          </w:rPr>
          <w:delText>に</w:delText>
        </w:r>
      </w:del>
      <w:r w:rsidR="00A000BE" w:rsidRPr="00351139">
        <w:rPr>
          <w:rFonts w:ascii="Verdana" w:eastAsia="ＭＳ Ｐゴシック" w:hAnsi="Verdana" w:hint="eastAsia"/>
          <w:sz w:val="24"/>
        </w:rPr>
        <w:t>偶然</w:t>
      </w:r>
      <w:ins w:id="760" w:author="Date Masahiro" w:date="2018-10-12T11:25:00Z">
        <w:r w:rsidR="00C60714">
          <w:rPr>
            <w:rFonts w:ascii="Verdana" w:eastAsia="ＭＳ Ｐゴシック" w:hAnsi="Verdana" w:hint="eastAsia"/>
            <w:sz w:val="24"/>
          </w:rPr>
          <w:t>見つけた</w:t>
        </w:r>
      </w:ins>
      <w:del w:id="761" w:author="Date Masahiro" w:date="2018-10-12T11:25:00Z">
        <w:r w:rsidR="00A000BE" w:rsidRPr="00351139" w:rsidDel="00C60714">
          <w:rPr>
            <w:rFonts w:ascii="Verdana" w:eastAsia="ＭＳ Ｐゴシック" w:hAnsi="Verdana" w:hint="eastAsia"/>
            <w:sz w:val="24"/>
          </w:rPr>
          <w:delText>出会う</w:delText>
        </w:r>
      </w:del>
      <w:r w:rsidR="00A000BE" w:rsidRPr="00351139">
        <w:rPr>
          <w:rFonts w:ascii="Verdana" w:eastAsia="ＭＳ Ｐゴシック" w:hAnsi="Verdana" w:hint="eastAsia"/>
          <w:sz w:val="24"/>
        </w:rPr>
        <w:t>人</w:t>
      </w:r>
      <w:r w:rsidR="009B5C9D" w:rsidRPr="00351139">
        <w:rPr>
          <w:rFonts w:ascii="Verdana" w:eastAsia="ＭＳ Ｐゴシック" w:hAnsi="Verdana" w:hint="eastAsia"/>
          <w:sz w:val="24"/>
        </w:rPr>
        <w:t>たち</w:t>
      </w:r>
      <w:ins w:id="762" w:author="Date Masahiro" w:date="2018-10-12T11:26:00Z">
        <w:r w:rsidR="00C60714">
          <w:rPr>
            <w:rFonts w:ascii="Verdana" w:eastAsia="ＭＳ Ｐゴシック" w:hAnsi="Verdana" w:hint="eastAsia"/>
            <w:sz w:val="24"/>
          </w:rPr>
          <w:t>に</w:t>
        </w:r>
      </w:ins>
      <w:ins w:id="763" w:author="Date Masahiro" w:date="2018-10-12T11:25:00Z">
        <w:r w:rsidR="00C60714">
          <w:rPr>
            <w:rFonts w:ascii="Verdana" w:eastAsia="ＭＳ Ｐゴシック" w:hAnsi="Verdana" w:hint="eastAsia"/>
            <w:sz w:val="24"/>
          </w:rPr>
          <w:t>、</w:t>
        </w:r>
      </w:ins>
      <w:del w:id="764" w:author="Date Masahiro" w:date="2018-10-12T11:25:00Z">
        <w:r w:rsidR="00A000BE" w:rsidRPr="00351139" w:rsidDel="00C60714">
          <w:rPr>
            <w:rFonts w:ascii="Verdana" w:eastAsia="ＭＳ Ｐゴシック" w:hAnsi="Verdana" w:hint="eastAsia"/>
            <w:sz w:val="24"/>
          </w:rPr>
          <w:delText>に</w:delText>
        </w:r>
      </w:del>
      <w:r w:rsidR="00E5252C" w:rsidRPr="00351139">
        <w:rPr>
          <w:rFonts w:ascii="Verdana" w:eastAsia="ＭＳ Ｐゴシック" w:hAnsi="Verdana" w:hint="eastAsia"/>
          <w:sz w:val="24"/>
        </w:rPr>
        <w:t>その</w:t>
      </w:r>
      <w:ins w:id="765" w:author="Date Masahiro" w:date="2018-10-12T11:26:00Z">
        <w:r w:rsidR="00C60714">
          <w:rPr>
            <w:rFonts w:ascii="Verdana" w:eastAsia="ＭＳ Ｐゴシック" w:hAnsi="Verdana" w:hint="eastAsia"/>
            <w:sz w:val="24"/>
          </w:rPr>
          <w:t>状況</w:t>
        </w:r>
      </w:ins>
      <w:ins w:id="766" w:author="Date Masahiro" w:date="2018-10-12T11:27:00Z">
        <w:r w:rsidR="00C60714">
          <w:rPr>
            <w:rFonts w:ascii="Verdana" w:eastAsia="ＭＳ Ｐゴシック" w:hAnsi="Verdana" w:hint="eastAsia"/>
            <w:sz w:val="24"/>
          </w:rPr>
          <w:t>が</w:t>
        </w:r>
      </w:ins>
      <w:del w:id="767" w:author="Date Masahiro" w:date="2018-10-12T11:26:00Z">
        <w:r w:rsidR="00E5252C" w:rsidRPr="00351139" w:rsidDel="00C60714">
          <w:rPr>
            <w:rFonts w:ascii="Verdana" w:eastAsia="ＭＳ Ｐゴシック" w:hAnsi="Verdana" w:hint="eastAsia"/>
            <w:sz w:val="24"/>
          </w:rPr>
          <w:delText>こと</w:delText>
        </w:r>
      </w:del>
      <w:ins w:id="768" w:author="Date Masahiro" w:date="2018-10-12T11:26:00Z">
        <w:r w:rsidR="00C60714">
          <w:rPr>
            <w:rFonts w:ascii="Verdana" w:eastAsia="ＭＳ Ｐゴシック" w:hAnsi="Verdana" w:hint="eastAsia"/>
            <w:sz w:val="24"/>
          </w:rPr>
          <w:t>はっきり</w:t>
        </w:r>
      </w:ins>
      <w:ins w:id="769" w:author="Date Masahiro" w:date="2018-10-12T11:27:00Z">
        <w:r w:rsidR="00C60714">
          <w:rPr>
            <w:rFonts w:ascii="Verdana" w:eastAsia="ＭＳ Ｐゴシック" w:hAnsi="Verdana" w:hint="eastAsia"/>
            <w:sz w:val="24"/>
          </w:rPr>
          <w:t>と</w:t>
        </w:r>
        <w:del w:id="770" w:author="Sato Mieko" w:date="2018-11-28T16:52:00Z">
          <w:r w:rsidR="00C60714" w:rsidDel="00ED4FA6">
            <w:rPr>
              <w:rFonts w:ascii="Verdana" w:eastAsia="ＭＳ Ｐゴシック" w:hAnsi="Verdana" w:hint="eastAsia"/>
              <w:sz w:val="24"/>
            </w:rPr>
            <w:delText>分</w:delText>
          </w:r>
        </w:del>
      </w:ins>
      <w:ins w:id="771" w:author="Sato Mieko" w:date="2018-11-28T16:52:00Z">
        <w:r w:rsidR="00ED4FA6">
          <w:rPr>
            <w:rFonts w:ascii="Verdana" w:eastAsia="ＭＳ Ｐゴシック" w:hAnsi="Verdana" w:hint="eastAsia"/>
            <w:sz w:val="24"/>
          </w:rPr>
          <w:t>わ</w:t>
        </w:r>
      </w:ins>
      <w:ins w:id="772" w:author="Date Masahiro" w:date="2018-10-12T11:27:00Z">
        <w:r w:rsidR="00C60714">
          <w:rPr>
            <w:rFonts w:ascii="Verdana" w:eastAsia="ＭＳ Ｐゴシック" w:hAnsi="Verdana" w:hint="eastAsia"/>
            <w:sz w:val="24"/>
          </w:rPr>
          <w:t>かるように</w:t>
        </w:r>
      </w:ins>
      <w:del w:id="773" w:author="Date Masahiro" w:date="2018-10-12T11:26:00Z">
        <w:r w:rsidR="00E5252C" w:rsidRPr="00351139" w:rsidDel="00C60714">
          <w:rPr>
            <w:rFonts w:ascii="Verdana" w:eastAsia="ＭＳ Ｐゴシック" w:hAnsi="Verdana" w:hint="eastAsia"/>
            <w:sz w:val="24"/>
          </w:rPr>
          <w:delText>が</w:delText>
        </w:r>
        <w:r w:rsidR="00A000BE" w:rsidRPr="00351139" w:rsidDel="00C60714">
          <w:rPr>
            <w:rFonts w:ascii="Verdana" w:eastAsia="ＭＳ Ｐゴシック" w:hAnsi="Verdana" w:hint="eastAsia"/>
            <w:sz w:val="24"/>
          </w:rPr>
          <w:delText>痛いくらい</w:delText>
        </w:r>
        <w:r w:rsidR="00047B23" w:rsidRPr="00351139" w:rsidDel="00C60714">
          <w:rPr>
            <w:rFonts w:ascii="Verdana" w:eastAsia="ＭＳ Ｐゴシック" w:hAnsi="Verdana" w:hint="eastAsia"/>
            <w:sz w:val="24"/>
          </w:rPr>
          <w:delText>に</w:delText>
        </w:r>
      </w:del>
      <w:del w:id="774" w:author="Date Masahiro" w:date="2018-10-12T11:27:00Z">
        <w:r w:rsidR="00A000BE" w:rsidRPr="00351139" w:rsidDel="00C60714">
          <w:rPr>
            <w:rFonts w:ascii="Verdana" w:eastAsia="ＭＳ Ｐゴシック" w:hAnsi="Verdana" w:hint="eastAsia"/>
            <w:sz w:val="24"/>
          </w:rPr>
          <w:delText>明白になる</w:delText>
        </w:r>
      </w:del>
      <w:del w:id="775" w:author="Date Masahiro" w:date="2018-10-12T12:08:00Z">
        <w:r w:rsidR="00A000BE" w:rsidRPr="00351139" w:rsidDel="007E3ABD">
          <w:rPr>
            <w:rFonts w:ascii="Verdana" w:eastAsia="ＭＳ Ｐゴシック" w:hAnsi="Verdana" w:hint="eastAsia"/>
            <w:sz w:val="24"/>
          </w:rPr>
          <w:delText>よ</w:delText>
        </w:r>
      </w:del>
      <w:del w:id="776" w:author="Date Masahiro" w:date="2018-10-12T12:09:00Z">
        <w:r w:rsidR="00A000BE" w:rsidRPr="00351139" w:rsidDel="007E3ABD">
          <w:rPr>
            <w:rFonts w:ascii="Verdana" w:eastAsia="ＭＳ Ｐゴシック" w:hAnsi="Verdana" w:hint="eastAsia"/>
            <w:sz w:val="24"/>
          </w:rPr>
          <w:delText>うに</w:delText>
        </w:r>
      </w:del>
      <w:r w:rsidR="00A000BE" w:rsidRPr="00351139">
        <w:rPr>
          <w:rFonts w:ascii="Verdana" w:eastAsia="ＭＳ Ｐゴシック" w:hAnsi="Verdana" w:hint="eastAsia"/>
          <w:sz w:val="24"/>
        </w:rPr>
        <w:t>してください。</w:t>
      </w:r>
      <w:del w:id="777" w:author="Sato Mieko" w:date="2018-11-28T17:06:00Z">
        <w:r w:rsidR="009B5C9D" w:rsidRPr="00351139" w:rsidDel="006F2DBE">
          <w:rPr>
            <w:rFonts w:ascii="Verdana" w:eastAsia="ＭＳ Ｐゴシック" w:hAnsi="Verdana" w:hint="eastAsia"/>
            <w:sz w:val="24"/>
          </w:rPr>
          <w:delText>そのような人たちに</w:delText>
        </w:r>
      </w:del>
      <w:r w:rsidR="009B5C9D" w:rsidRPr="00351139">
        <w:rPr>
          <w:rFonts w:ascii="Verdana" w:eastAsia="ＭＳ Ｐゴシック" w:hAnsi="Verdana" w:hint="eastAsia"/>
          <w:sz w:val="24"/>
        </w:rPr>
        <w:t>コードが保守されていないことが</w:t>
      </w:r>
      <w:ins w:id="778" w:author="Sato Mieko" w:date="2018-11-28T17:06:00Z">
        <w:r w:rsidR="006F2DBE">
          <w:rPr>
            <w:rFonts w:ascii="Verdana" w:eastAsia="ＭＳ Ｐゴシック" w:hAnsi="Verdana" w:hint="eastAsia"/>
            <w:sz w:val="24"/>
          </w:rPr>
          <w:t>彼らに</w:t>
        </w:r>
      </w:ins>
      <w:ins w:id="779" w:author="Sato Mieko" w:date="2018-11-28T17:00:00Z">
        <w:r w:rsidR="006F2DBE">
          <w:rPr>
            <w:rFonts w:ascii="Verdana" w:eastAsia="ＭＳ Ｐゴシック" w:hAnsi="Verdana" w:hint="eastAsia"/>
            <w:sz w:val="24"/>
          </w:rPr>
          <w:t>わかるように</w:t>
        </w:r>
      </w:ins>
      <w:ins w:id="780" w:author="Sato Mieko" w:date="2018-11-28T17:07:00Z">
        <w:r w:rsidR="006F2DBE">
          <w:rPr>
            <w:rFonts w:ascii="Verdana" w:eastAsia="ＭＳ Ｐゴシック" w:hAnsi="Verdana" w:hint="eastAsia"/>
            <w:sz w:val="24"/>
          </w:rPr>
          <w:t>して</w:t>
        </w:r>
      </w:ins>
      <w:ins w:id="781" w:author="Sato Mieko" w:date="2018-11-28T17:10:00Z">
        <w:r w:rsidR="00745E64">
          <w:rPr>
            <w:rFonts w:ascii="Verdana" w:eastAsia="ＭＳ Ｐゴシック" w:hAnsi="Verdana" w:hint="eastAsia"/>
            <w:sz w:val="24"/>
          </w:rPr>
          <w:t>ください。そうすれば</w:t>
        </w:r>
      </w:ins>
      <w:ins w:id="782" w:author="Sato Mieko" w:date="2018-11-28T17:00:00Z">
        <w:r w:rsidR="006F2DBE">
          <w:rPr>
            <w:rFonts w:ascii="Verdana" w:eastAsia="ＭＳ Ｐゴシック" w:hAnsi="Verdana" w:hint="eastAsia"/>
            <w:sz w:val="24"/>
          </w:rPr>
          <w:t>、</w:t>
        </w:r>
      </w:ins>
      <w:del w:id="783" w:author="Sato Mieko" w:date="2018-11-28T17:01:00Z">
        <w:r w:rsidR="009B5C9D" w:rsidRPr="00351139" w:rsidDel="006F2DBE">
          <w:rPr>
            <w:rFonts w:ascii="Verdana" w:eastAsia="ＭＳ Ｐゴシック" w:hAnsi="Verdana" w:hint="eastAsia"/>
            <w:sz w:val="24"/>
          </w:rPr>
          <w:delText>分かり、</w:delText>
        </w:r>
      </w:del>
      <w:r w:rsidR="009B5C9D" w:rsidRPr="00351139">
        <w:rPr>
          <w:rFonts w:ascii="Verdana" w:eastAsia="ＭＳ Ｐゴシック" w:hAnsi="Verdana" w:hint="eastAsia"/>
          <w:sz w:val="24"/>
        </w:rPr>
        <w:t>新規</w:t>
      </w:r>
      <w:r w:rsidR="006B38BC" w:rsidRPr="00351139">
        <w:rPr>
          <w:rFonts w:ascii="Verdana" w:eastAsia="ＭＳ Ｐゴシック" w:hAnsi="Verdana" w:hint="eastAsia"/>
          <w:sz w:val="24"/>
        </w:rPr>
        <w:t>ユーザー</w:t>
      </w:r>
      <w:r w:rsidR="009B5C9D" w:rsidRPr="00351139">
        <w:rPr>
          <w:rFonts w:ascii="Verdana" w:eastAsia="ＭＳ Ｐゴシック" w:hAnsi="Verdana" w:hint="eastAsia"/>
          <w:sz w:val="24"/>
        </w:rPr>
        <w:t>が</w:t>
      </w:r>
      <w:ins w:id="784" w:author="Sato Mieko" w:date="2018-11-28T17:09:00Z">
        <w:r w:rsidR="00745E64">
          <w:rPr>
            <w:rFonts w:ascii="Verdana" w:eastAsia="ＭＳ Ｐゴシック" w:hAnsi="Verdana" w:hint="eastAsia"/>
            <w:sz w:val="24"/>
          </w:rPr>
          <w:t>コードを</w:t>
        </w:r>
      </w:ins>
      <w:r w:rsidR="006B38BC" w:rsidRPr="00351139">
        <w:rPr>
          <w:rFonts w:ascii="Verdana" w:eastAsia="ＭＳ Ｐゴシック" w:hAnsi="Verdana" w:hint="eastAsia"/>
          <w:sz w:val="24"/>
        </w:rPr>
        <w:t>使用し始め</w:t>
      </w:r>
      <w:ins w:id="785" w:author="Sato Mieko" w:date="2018-11-28T17:05:00Z">
        <w:r w:rsidR="006F2DBE">
          <w:rPr>
            <w:rFonts w:ascii="Verdana" w:eastAsia="ＭＳ Ｐゴシック" w:hAnsi="Verdana" w:hint="eastAsia"/>
            <w:sz w:val="24"/>
          </w:rPr>
          <w:t>たり、</w:t>
        </w:r>
      </w:ins>
      <w:del w:id="786" w:author="Sato Mieko" w:date="2018-11-28T17:05:00Z">
        <w:r w:rsidR="006B38BC" w:rsidRPr="00351139" w:rsidDel="006F2DBE">
          <w:rPr>
            <w:rFonts w:ascii="Verdana" w:eastAsia="ＭＳ Ｐゴシック" w:hAnsi="Verdana" w:hint="eastAsia"/>
            <w:sz w:val="24"/>
          </w:rPr>
          <w:delText>ること</w:delText>
        </w:r>
      </w:del>
      <w:del w:id="787" w:author="Sato Mieko" w:date="2018-11-28T16:55:00Z">
        <w:r w:rsidR="006B38BC" w:rsidRPr="00351139" w:rsidDel="00ED4FA6">
          <w:rPr>
            <w:rFonts w:ascii="Verdana" w:eastAsia="ＭＳ Ｐゴシック" w:hAnsi="Verdana" w:hint="eastAsia"/>
            <w:sz w:val="24"/>
          </w:rPr>
          <w:delText>なく、</w:delText>
        </w:r>
      </w:del>
      <w:del w:id="788" w:author="Sato Mieko" w:date="2018-11-28T17:05:00Z">
        <w:r w:rsidR="006B38BC" w:rsidRPr="00351139" w:rsidDel="006F2DBE">
          <w:rPr>
            <w:rFonts w:ascii="Verdana" w:eastAsia="ＭＳ Ｐゴシック" w:hAnsi="Verdana" w:hint="eastAsia"/>
            <w:sz w:val="24"/>
          </w:rPr>
          <w:delText>また、</w:delText>
        </w:r>
      </w:del>
      <w:r w:rsidR="006B38BC" w:rsidRPr="00351139">
        <w:rPr>
          <w:rFonts w:ascii="Verdana" w:eastAsia="ＭＳ Ｐゴシック" w:hAnsi="Verdana" w:hint="eastAsia"/>
          <w:sz w:val="24"/>
        </w:rPr>
        <w:t>コードがそこにあ</w:t>
      </w:r>
      <w:ins w:id="789" w:author="Sato Mieko" w:date="2018-11-28T17:01:00Z">
        <w:r w:rsidR="006F2DBE">
          <w:rPr>
            <w:rFonts w:ascii="Verdana" w:eastAsia="ＭＳ Ｐゴシック" w:hAnsi="Verdana" w:hint="eastAsia"/>
            <w:sz w:val="24"/>
          </w:rPr>
          <w:t>る</w:t>
        </w:r>
      </w:ins>
      <w:ins w:id="790" w:author="Sato Mieko" w:date="2018-11-28T17:03:00Z">
        <w:r w:rsidR="006F2DBE">
          <w:rPr>
            <w:rFonts w:ascii="Verdana" w:eastAsia="ＭＳ Ｐゴシック" w:hAnsi="Verdana" w:hint="eastAsia"/>
            <w:sz w:val="24"/>
          </w:rPr>
          <w:t>とか、</w:t>
        </w:r>
      </w:ins>
      <w:del w:id="791" w:author="Sato Mieko" w:date="2018-11-28T16:55:00Z">
        <w:r w:rsidR="006B38BC" w:rsidRPr="00351139" w:rsidDel="00ED4FA6">
          <w:rPr>
            <w:rFonts w:ascii="Verdana" w:eastAsia="ＭＳ Ｐゴシック" w:hAnsi="Verdana" w:hint="eastAsia"/>
            <w:sz w:val="24"/>
          </w:rPr>
          <w:delText>って、</w:delText>
        </w:r>
      </w:del>
      <w:r w:rsidR="006B38BC" w:rsidRPr="00351139">
        <w:rPr>
          <w:rFonts w:ascii="Verdana" w:eastAsia="ＭＳ Ｐゴシック" w:hAnsi="Verdana" w:hint="eastAsia"/>
          <w:sz w:val="24"/>
        </w:rPr>
        <w:t>あなたが</w:t>
      </w:r>
      <w:ins w:id="792" w:author="Sato Mieko" w:date="2018-11-28T16:55:00Z">
        <w:r w:rsidR="00ED4FA6">
          <w:rPr>
            <w:rFonts w:ascii="Verdana" w:eastAsia="ＭＳ Ｐゴシック" w:hAnsi="Verdana" w:hint="eastAsia"/>
            <w:sz w:val="24"/>
          </w:rPr>
          <w:t>このプロジェクトを</w:t>
        </w:r>
      </w:ins>
      <w:ins w:id="793" w:author="Sato Mieko" w:date="2018-11-28T16:56:00Z">
        <w:r w:rsidR="00ED4FA6">
          <w:rPr>
            <w:rFonts w:ascii="Verdana" w:eastAsia="ＭＳ Ｐゴシック" w:hAnsi="Verdana" w:hint="eastAsia"/>
            <w:sz w:val="24"/>
          </w:rPr>
          <w:t>支援し</w:t>
        </w:r>
      </w:ins>
      <w:ins w:id="794" w:author="Sato Mieko" w:date="2018-11-28T16:58:00Z">
        <w:r w:rsidR="006F2DBE">
          <w:rPr>
            <w:rFonts w:ascii="Verdana" w:eastAsia="ＭＳ Ｐゴシック" w:hAnsi="Verdana" w:hint="eastAsia"/>
            <w:sz w:val="24"/>
          </w:rPr>
          <w:t>て</w:t>
        </w:r>
      </w:ins>
      <w:del w:id="795" w:author="Sato Mieko" w:date="2018-11-28T16:56:00Z">
        <w:r w:rsidR="006B38BC" w:rsidRPr="00351139" w:rsidDel="00ED4FA6">
          <w:rPr>
            <w:rFonts w:ascii="Verdana" w:eastAsia="ＭＳ Ｐゴシック" w:hAnsi="Verdana" w:hint="eastAsia"/>
            <w:sz w:val="24"/>
          </w:rPr>
          <w:delText>スポンサーとなっており、</w:delText>
        </w:r>
      </w:del>
      <w:del w:id="796" w:author="Date Masahiro" w:date="2018-10-12T12:01:00Z">
        <w:r w:rsidR="006B38BC" w:rsidRPr="00351139" w:rsidDel="007E3ABD">
          <w:rPr>
            <w:rFonts w:ascii="Verdana" w:eastAsia="ＭＳ Ｐゴシック" w:hAnsi="Verdana" w:hint="eastAsia"/>
            <w:sz w:val="24"/>
          </w:rPr>
          <w:delText>また、</w:delText>
        </w:r>
      </w:del>
      <w:r w:rsidR="006B38BC" w:rsidRPr="00351139">
        <w:rPr>
          <w:rFonts w:ascii="Verdana" w:eastAsia="ＭＳ Ｐゴシック" w:hAnsi="Verdana" w:hint="eastAsia"/>
          <w:sz w:val="24"/>
        </w:rPr>
        <w:t>開発を続けて</w:t>
      </w:r>
      <w:ins w:id="797" w:author="Sato Mieko" w:date="2018-11-28T17:01:00Z">
        <w:r w:rsidR="006F2DBE">
          <w:rPr>
            <w:rFonts w:ascii="Verdana" w:eastAsia="ＭＳ Ｐゴシック" w:hAnsi="Verdana" w:hint="eastAsia"/>
            <w:sz w:val="24"/>
          </w:rPr>
          <w:t>い</w:t>
        </w:r>
      </w:ins>
      <w:del w:id="798" w:author="Sato Mieko" w:date="2018-11-28T17:01:00Z">
        <w:r w:rsidR="006B38BC" w:rsidRPr="00351139" w:rsidDel="006F2DBE">
          <w:rPr>
            <w:rFonts w:ascii="Verdana" w:eastAsia="ＭＳ Ｐゴシック" w:hAnsi="Verdana" w:hint="eastAsia"/>
            <w:sz w:val="24"/>
          </w:rPr>
          <w:delText>い</w:delText>
        </w:r>
      </w:del>
      <w:ins w:id="799" w:author="Sato Mieko" w:date="2018-11-28T16:56:00Z">
        <w:r w:rsidR="00ED4FA6">
          <w:rPr>
            <w:rFonts w:ascii="Verdana" w:eastAsia="ＭＳ Ｐゴシック" w:hAnsi="Verdana" w:hint="eastAsia"/>
            <w:sz w:val="24"/>
          </w:rPr>
          <w:t>る</w:t>
        </w:r>
      </w:ins>
      <w:ins w:id="800" w:author="Sato Mieko" w:date="2018-11-28T17:10:00Z">
        <w:r w:rsidR="00745E64">
          <w:rPr>
            <w:rFonts w:ascii="Verdana" w:eastAsia="ＭＳ Ｐゴシック" w:hAnsi="Verdana" w:hint="eastAsia"/>
            <w:sz w:val="24"/>
          </w:rPr>
          <w:t>とかいう</w:t>
        </w:r>
      </w:ins>
      <w:del w:id="801" w:author="Sato Mieko" w:date="2018-11-28T16:56:00Z">
        <w:r w:rsidR="006B38BC" w:rsidRPr="00351139" w:rsidDel="00ED4FA6">
          <w:rPr>
            <w:rFonts w:ascii="Verdana" w:eastAsia="ＭＳ Ｐゴシック" w:hAnsi="Verdana" w:hint="eastAsia"/>
            <w:sz w:val="24"/>
          </w:rPr>
          <w:delText>るという</w:delText>
        </w:r>
      </w:del>
      <w:del w:id="802" w:author="Sato Mieko" w:date="2018-11-28T17:03:00Z">
        <w:r w:rsidR="006B38BC" w:rsidRPr="00351139" w:rsidDel="006F2DBE">
          <w:rPr>
            <w:rFonts w:ascii="Verdana" w:eastAsia="ＭＳ Ｐゴシック" w:hAnsi="Verdana" w:hint="eastAsia"/>
            <w:sz w:val="24"/>
          </w:rPr>
          <w:delText>ような</w:delText>
        </w:r>
      </w:del>
      <w:r w:rsidR="00DF67C6" w:rsidRPr="00351139">
        <w:rPr>
          <w:rFonts w:ascii="Verdana" w:eastAsia="ＭＳ Ｐゴシック" w:hAnsi="Verdana" w:hint="eastAsia"/>
          <w:sz w:val="24"/>
        </w:rPr>
        <w:t>『</w:t>
      </w:r>
      <w:del w:id="803" w:author="Sato Mieko" w:date="2018-11-28T16:57:00Z">
        <w:r w:rsidR="00DF67C6" w:rsidRPr="00351139" w:rsidDel="00ED4FA6">
          <w:rPr>
            <w:rFonts w:ascii="Verdana" w:eastAsia="ＭＳ Ｐゴシック" w:hAnsi="Verdana" w:hint="eastAsia"/>
            <w:sz w:val="24"/>
          </w:rPr>
          <w:delText>書かれざる</w:delText>
        </w:r>
      </w:del>
      <w:ins w:id="804" w:author="Sato Mieko" w:date="2018-11-28T16:57:00Z">
        <w:r w:rsidR="00ED4FA6">
          <w:rPr>
            <w:rFonts w:ascii="Verdana" w:eastAsia="ＭＳ Ｐゴシック" w:hAnsi="Verdana" w:hint="eastAsia"/>
            <w:sz w:val="24"/>
          </w:rPr>
          <w:t>暗黙の</w:t>
        </w:r>
      </w:ins>
      <w:r w:rsidR="006B38BC" w:rsidRPr="00351139">
        <w:rPr>
          <w:rFonts w:ascii="Verdana" w:eastAsia="ＭＳ Ｐゴシック" w:hAnsi="Verdana" w:hint="eastAsia"/>
          <w:sz w:val="24"/>
        </w:rPr>
        <w:t>期待</w:t>
      </w:r>
      <w:r w:rsidR="00DF67C6" w:rsidRPr="00351139">
        <w:rPr>
          <w:rFonts w:ascii="Verdana" w:eastAsia="ＭＳ Ｐゴシック" w:hAnsi="Verdana" w:hint="eastAsia"/>
          <w:sz w:val="24"/>
        </w:rPr>
        <w:t>』</w:t>
      </w:r>
      <w:r w:rsidR="006B38BC" w:rsidRPr="00351139">
        <w:rPr>
          <w:rFonts w:ascii="Verdana" w:eastAsia="ＭＳ Ｐゴシック" w:hAnsi="Verdana" w:hint="eastAsia"/>
          <w:sz w:val="24"/>
        </w:rPr>
        <w:t>を持</w:t>
      </w:r>
      <w:ins w:id="805" w:author="Sato Mieko" w:date="2018-11-29T15:44:00Z">
        <w:r w:rsidR="00CE6181">
          <w:rPr>
            <w:rFonts w:ascii="Verdana" w:eastAsia="ＭＳ Ｐゴシック" w:hAnsi="Verdana" w:hint="eastAsia"/>
            <w:sz w:val="24"/>
          </w:rPr>
          <w:t>ったりする</w:t>
        </w:r>
      </w:ins>
      <w:ins w:id="806" w:author="Sato Mieko" w:date="2018-11-28T17:11:00Z">
        <w:r w:rsidR="00745E64">
          <w:rPr>
            <w:rFonts w:ascii="Verdana" w:eastAsia="ＭＳ Ｐゴシック" w:hAnsi="Verdana" w:hint="eastAsia"/>
            <w:sz w:val="24"/>
          </w:rPr>
          <w:t>ことはありません</w:t>
        </w:r>
      </w:ins>
      <w:del w:id="807" w:author="Sato Mieko" w:date="2018-11-28T17:08:00Z">
        <w:r w:rsidR="006B38BC" w:rsidRPr="00351139" w:rsidDel="00745E64">
          <w:rPr>
            <w:rFonts w:ascii="Verdana" w:eastAsia="ＭＳ Ｐゴシック" w:hAnsi="Verdana" w:hint="eastAsia"/>
            <w:sz w:val="24"/>
          </w:rPr>
          <w:delText>た</w:delText>
        </w:r>
      </w:del>
      <w:ins w:id="808" w:author="Sato Mieko" w:date="2018-11-28T17:05:00Z">
        <w:r w:rsidR="006F2DBE">
          <w:rPr>
            <w:rFonts w:ascii="Verdana" w:eastAsia="ＭＳ Ｐゴシック" w:hAnsi="Verdana" w:hint="eastAsia"/>
            <w:sz w:val="24"/>
          </w:rPr>
          <w:t>。</w:t>
        </w:r>
      </w:ins>
      <w:ins w:id="809" w:author="工内 隆" w:date="2018-10-15T14:28:00Z">
        <w:del w:id="810" w:author="Sato Mieko" w:date="2018-11-28T17:05:00Z">
          <w:r w:rsidR="004254A0" w:rsidDel="006F2DBE">
            <w:rPr>
              <w:rFonts w:ascii="Verdana" w:eastAsia="ＭＳ Ｐゴシック" w:hAnsi="Verdana" w:hint="eastAsia"/>
              <w:sz w:val="24"/>
            </w:rPr>
            <w:delText>れ</w:delText>
          </w:r>
        </w:del>
      </w:ins>
      <w:del w:id="811" w:author="Sato Mieko" w:date="2018-11-28T17:05:00Z">
        <w:r w:rsidR="006B38BC" w:rsidRPr="00351139" w:rsidDel="006F2DBE">
          <w:rPr>
            <w:rFonts w:ascii="Verdana" w:eastAsia="ＭＳ Ｐゴシック" w:hAnsi="Verdana" w:hint="eastAsia"/>
            <w:sz w:val="24"/>
          </w:rPr>
          <w:delText>ない</w:delText>
        </w:r>
      </w:del>
      <w:ins w:id="812" w:author="工内 隆" w:date="2018-10-15T14:28:00Z">
        <w:del w:id="813" w:author="Sato Mieko" w:date="2018-11-28T17:05:00Z">
          <w:r w:rsidR="004254A0" w:rsidDel="006F2DBE">
            <w:rPr>
              <w:rFonts w:ascii="Verdana" w:eastAsia="ＭＳ Ｐゴシック" w:hAnsi="Verdana" w:hint="eastAsia"/>
              <w:sz w:val="24"/>
            </w:rPr>
            <w:delText>方がいい</w:delText>
          </w:r>
        </w:del>
      </w:ins>
      <w:del w:id="814" w:author="Date Masahiro" w:date="2018-10-12T12:03:00Z">
        <w:r w:rsidR="006B38BC" w:rsidRPr="00351139" w:rsidDel="007E3ABD">
          <w:rPr>
            <w:rFonts w:ascii="Verdana" w:eastAsia="ＭＳ Ｐゴシック" w:hAnsi="Verdana" w:hint="eastAsia"/>
            <w:sz w:val="24"/>
          </w:rPr>
          <w:delText>ことを彼らに望</w:delText>
        </w:r>
        <w:r w:rsidR="00E5252C" w:rsidRPr="00351139" w:rsidDel="007E3ABD">
          <w:rPr>
            <w:rFonts w:ascii="Verdana" w:eastAsia="ＭＳ Ｐゴシック" w:hAnsi="Verdana" w:hint="eastAsia"/>
            <w:sz w:val="24"/>
          </w:rPr>
          <w:delText>むのがいいで</w:delText>
        </w:r>
      </w:del>
      <w:ins w:id="815" w:author="Date Masahiro" w:date="2018-10-12T12:03:00Z">
        <w:del w:id="816" w:author="Sato Mieko" w:date="2018-11-28T17:05:00Z">
          <w:r w:rsidR="007E3ABD" w:rsidDel="006F2DBE">
            <w:rPr>
              <w:rFonts w:ascii="Verdana" w:eastAsia="ＭＳ Ｐゴシック" w:hAnsi="Verdana" w:hint="eastAsia"/>
              <w:sz w:val="24"/>
            </w:rPr>
            <w:delText>で</w:delText>
          </w:r>
        </w:del>
      </w:ins>
      <w:del w:id="817" w:author="Sato Mieko" w:date="2018-11-28T17:05:00Z">
        <w:r w:rsidR="00E5252C" w:rsidRPr="00351139" w:rsidDel="006F2DBE">
          <w:rPr>
            <w:rFonts w:ascii="Verdana" w:eastAsia="ＭＳ Ｐゴシック" w:hAnsi="Verdana" w:hint="eastAsia"/>
            <w:sz w:val="24"/>
          </w:rPr>
          <w:delText>しょう</w:delText>
        </w:r>
        <w:r w:rsidR="006B38BC" w:rsidRPr="00351139" w:rsidDel="006F2DBE">
          <w:rPr>
            <w:rFonts w:ascii="Verdana" w:eastAsia="ＭＳ Ｐゴシック" w:hAnsi="Verdana" w:hint="eastAsia"/>
            <w:sz w:val="24"/>
          </w:rPr>
          <w:delText>。</w:delText>
        </w:r>
      </w:del>
      <w:r w:rsidRPr="00351139">
        <w:rPr>
          <w:rFonts w:ascii="Verdana" w:eastAsia="ＭＳ Ｐゴシック" w:hAnsi="Verdana" w:hint="eastAsia"/>
          <w:sz w:val="24"/>
        </w:rPr>
        <w:t>」</w:t>
      </w:r>
    </w:p>
    <w:p w14:paraId="5FA580BC" w14:textId="77777777" w:rsidR="00E83E55" w:rsidRPr="00351139" w:rsidRDefault="00E83E55" w:rsidP="00E83E55">
      <w:pPr>
        <w:rPr>
          <w:rFonts w:ascii="Verdana" w:eastAsia="ＭＳ Ｐゴシック" w:hAnsi="Verdana"/>
          <w:sz w:val="24"/>
        </w:rPr>
      </w:pPr>
    </w:p>
    <w:p w14:paraId="6B488E73" w14:textId="6A7F8A2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 – Open Source Community Manager at Capital One</w:t>
      </w:r>
    </w:p>
    <w:p w14:paraId="6D52F294" w14:textId="43E764C7" w:rsidR="006B38BC" w:rsidRPr="00351139" w:rsidRDefault="00532F57" w:rsidP="006B38BC">
      <w:pPr>
        <w:rPr>
          <w:rFonts w:ascii="Verdana" w:eastAsia="ＭＳ Ｐゴシック" w:hAnsi="Verdana"/>
          <w:sz w:val="24"/>
        </w:rPr>
      </w:pPr>
      <w:hyperlink r:id="rId12" w:history="1">
        <w:r w:rsidR="006B38BC" w:rsidRPr="00351139">
          <w:rPr>
            <w:rStyle w:val="ae"/>
            <w:rFonts w:ascii="Verdana" w:eastAsia="ＭＳ Ｐゴシック" w:hAnsi="Verdana"/>
            <w:sz w:val="24"/>
          </w:rPr>
          <w:t>Jared Smith</w:t>
        </w:r>
      </w:hyperlink>
    </w:p>
    <w:p w14:paraId="2231083C" w14:textId="0A1DA0AF" w:rsidR="006B38BC" w:rsidRPr="00351139" w:rsidRDefault="006B38BC" w:rsidP="006B38BC">
      <w:pPr>
        <w:rPr>
          <w:rFonts w:ascii="Verdana" w:eastAsia="ＭＳ Ｐゴシック" w:hAnsi="Verdana"/>
          <w:sz w:val="24"/>
        </w:rPr>
      </w:pPr>
      <w:r w:rsidRPr="00351139">
        <w:rPr>
          <w:rFonts w:ascii="Verdana" w:eastAsia="ＭＳ Ｐゴシック" w:hAnsi="Verdana" w:hint="eastAsia"/>
          <w:sz w:val="24"/>
        </w:rPr>
        <w:t>オープンソース</w:t>
      </w:r>
      <w:ins w:id="818" w:author="Sato Mieko" w:date="2018-11-28T17:12:00Z">
        <w:r w:rsidR="002B15E2">
          <w:rPr>
            <w:rFonts w:ascii="Verdana" w:eastAsia="ＭＳ Ｐゴシック" w:hAnsi="Verdana" w:hint="eastAsia"/>
            <w:sz w:val="24"/>
          </w:rPr>
          <w:t xml:space="preserve"> </w:t>
        </w:r>
      </w:ins>
      <w:r w:rsidRPr="00351139">
        <w:rPr>
          <w:rFonts w:ascii="Verdana" w:eastAsia="ＭＳ Ｐゴシック" w:hAnsi="Verdana" w:hint="eastAsia"/>
          <w:sz w:val="24"/>
        </w:rPr>
        <w:t>コミュニティ</w:t>
      </w:r>
      <w:ins w:id="819" w:author="Sato Mieko" w:date="2018-11-28T17:12:00Z">
        <w:r w:rsidR="002B15E2">
          <w:rPr>
            <w:rFonts w:ascii="Verdana" w:eastAsia="ＭＳ Ｐゴシック" w:hAnsi="Verdana" w:hint="eastAsia"/>
            <w:sz w:val="24"/>
          </w:rPr>
          <w:t xml:space="preserve"> </w:t>
        </w:r>
      </w:ins>
      <w:r w:rsidRPr="00351139">
        <w:rPr>
          <w:rFonts w:ascii="Verdana" w:eastAsia="ＭＳ Ｐゴシック" w:hAnsi="Verdana" w:hint="eastAsia"/>
          <w:sz w:val="24"/>
        </w:rPr>
        <w:t>マネージャー、</w:t>
      </w:r>
      <w:r w:rsidRPr="00351139">
        <w:rPr>
          <w:rFonts w:ascii="Verdana" w:eastAsia="ＭＳ Ｐゴシック" w:hAnsi="Verdana"/>
          <w:sz w:val="24"/>
        </w:rPr>
        <w:t>Capital One</w:t>
      </w:r>
    </w:p>
    <w:p w14:paraId="39E3A58D" w14:textId="77777777" w:rsidR="006B38BC" w:rsidRPr="00351139" w:rsidRDefault="006B38BC" w:rsidP="00E83E55">
      <w:pPr>
        <w:rPr>
          <w:rFonts w:ascii="Verdana" w:eastAsia="ＭＳ Ｐゴシック" w:hAnsi="Verdana"/>
          <w:sz w:val="24"/>
        </w:rPr>
      </w:pPr>
    </w:p>
    <w:p w14:paraId="598DD00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Work toward a smooth transition</w:t>
      </w:r>
    </w:p>
    <w:p w14:paraId="30729F4B" w14:textId="08EDD567" w:rsidR="00E83E55" w:rsidRPr="00351139" w:rsidRDefault="00E5252C" w:rsidP="00E83E55">
      <w:pPr>
        <w:rPr>
          <w:rFonts w:ascii="Verdana" w:eastAsia="ＭＳ Ｐゴシック" w:hAnsi="Verdana"/>
          <w:sz w:val="24"/>
        </w:rPr>
      </w:pPr>
      <w:r w:rsidRPr="00351139">
        <w:rPr>
          <w:rFonts w:ascii="Verdana" w:eastAsia="ＭＳ Ｐゴシック" w:hAnsi="Verdana" w:hint="eastAsia"/>
          <w:sz w:val="24"/>
        </w:rPr>
        <w:t>円滑な移行に向けた</w:t>
      </w:r>
      <w:r w:rsidR="00047B23" w:rsidRPr="00351139">
        <w:rPr>
          <w:rFonts w:ascii="Verdana" w:eastAsia="ＭＳ Ｐゴシック" w:hAnsi="Verdana" w:hint="eastAsia"/>
          <w:sz w:val="24"/>
        </w:rPr>
        <w:t>作業</w:t>
      </w:r>
    </w:p>
    <w:p w14:paraId="4BFCD194" w14:textId="77777777" w:rsidR="00E5252C" w:rsidRPr="00351139" w:rsidRDefault="00E5252C" w:rsidP="00E83E55">
      <w:pPr>
        <w:rPr>
          <w:rFonts w:ascii="Verdana" w:eastAsia="ＭＳ Ｐゴシック" w:hAnsi="Verdana"/>
          <w:sz w:val="24"/>
        </w:rPr>
      </w:pPr>
    </w:p>
    <w:p w14:paraId="3855D8AA" w14:textId="18911295" w:rsidR="00E83E55" w:rsidRPr="00351139" w:rsidRDefault="00E83E55" w:rsidP="00E83E55">
      <w:pPr>
        <w:rPr>
          <w:rFonts w:ascii="Verdana" w:eastAsia="ＭＳ Ｐゴシック" w:hAnsi="Verdana"/>
          <w:sz w:val="24"/>
        </w:rPr>
      </w:pPr>
      <w:r w:rsidRPr="00BA4DFF">
        <w:rPr>
          <w:rFonts w:ascii="Verdana" w:eastAsia="ＭＳ Ｐゴシック" w:hAnsi="Verdana"/>
          <w:sz w:val="24"/>
          <w:highlight w:val="yellow"/>
          <w:rPrChange w:id="820" w:author="Sato Mieko" w:date="2018-11-28T17:40:00Z">
            <w:rPr>
              <w:rFonts w:ascii="Verdana" w:eastAsia="ＭＳ Ｐゴシック" w:hAnsi="Verdana"/>
              <w:sz w:val="24"/>
            </w:rPr>
          </w:rPrChange>
        </w:rPr>
        <w:t>When a workable partner is secured, then approach your project disengagement like you would handle any product that is being discontinued.</w:t>
      </w:r>
      <w:r w:rsidRPr="00351139">
        <w:rPr>
          <w:rFonts w:ascii="Verdana" w:eastAsia="ＭＳ Ｐゴシック" w:hAnsi="Verdana"/>
          <w:sz w:val="24"/>
        </w:rPr>
        <w:t xml:space="preserve"> Decide what, if any, involvement your organization will have with the project going forward in terms of developer time and then work closely with the new entity to prepare for a smooth transition. Be sure to set expectations that the actual transfer could take months to accomplish, and then turn the project over officially to the new owners when all the needed steps are completed.</w:t>
      </w:r>
    </w:p>
    <w:p w14:paraId="0EA3A669" w14:textId="715A01BC" w:rsidR="00F21D09" w:rsidRPr="00351139" w:rsidRDefault="0055671B" w:rsidP="00E83E55">
      <w:pPr>
        <w:rPr>
          <w:rFonts w:ascii="Verdana" w:eastAsia="ＭＳ Ｐゴシック" w:hAnsi="Verdana"/>
          <w:sz w:val="24"/>
        </w:rPr>
      </w:pPr>
      <w:r w:rsidRPr="00351139">
        <w:rPr>
          <w:rFonts w:ascii="Verdana" w:eastAsia="ＭＳ Ｐゴシック" w:hAnsi="Verdana" w:hint="eastAsia"/>
          <w:sz w:val="24"/>
        </w:rPr>
        <w:t>作業</w:t>
      </w:r>
      <w:r w:rsidR="00BB6735" w:rsidRPr="00351139">
        <w:rPr>
          <w:rFonts w:ascii="Verdana" w:eastAsia="ＭＳ Ｐゴシック" w:hAnsi="Verdana" w:hint="eastAsia"/>
          <w:sz w:val="24"/>
        </w:rPr>
        <w:t>できるパートナーが確保でき</w:t>
      </w:r>
      <w:ins w:id="821" w:author="Sato Mieko" w:date="2018-11-28T17:32:00Z">
        <w:r w:rsidR="007A40EA">
          <w:rPr>
            <w:rFonts w:ascii="Verdana" w:eastAsia="ＭＳ Ｐゴシック" w:hAnsi="Verdana" w:hint="eastAsia"/>
            <w:sz w:val="24"/>
          </w:rPr>
          <w:t>た</w:t>
        </w:r>
      </w:ins>
      <w:del w:id="822" w:author="Sato Mieko" w:date="2018-11-28T17:32:00Z">
        <w:r w:rsidR="00BB6735" w:rsidRPr="00351139" w:rsidDel="007A40EA">
          <w:rPr>
            <w:rFonts w:ascii="Verdana" w:eastAsia="ＭＳ Ｐゴシック" w:hAnsi="Verdana" w:hint="eastAsia"/>
            <w:sz w:val="24"/>
          </w:rPr>
          <w:delText>るな</w:delText>
        </w:r>
      </w:del>
      <w:r w:rsidR="00BB6735" w:rsidRPr="00351139">
        <w:rPr>
          <w:rFonts w:ascii="Verdana" w:eastAsia="ＭＳ Ｐゴシック" w:hAnsi="Verdana" w:hint="eastAsia"/>
          <w:sz w:val="24"/>
        </w:rPr>
        <w:t>ら、</w:t>
      </w:r>
      <w:del w:id="823" w:author="Sato Mieko" w:date="2018-11-28T17:30:00Z">
        <w:r w:rsidR="00F21D09" w:rsidRPr="00351139" w:rsidDel="00147BC5">
          <w:rPr>
            <w:rFonts w:ascii="Verdana" w:eastAsia="ＭＳ Ｐゴシック" w:hAnsi="Verdana" w:hint="eastAsia"/>
            <w:sz w:val="24"/>
          </w:rPr>
          <w:delText>あなたのプロジェクト撤退アプローチは、</w:delText>
        </w:r>
      </w:del>
      <w:ins w:id="824" w:author="Sato Mieko" w:date="2018-11-28T17:31:00Z">
        <w:r w:rsidR="007A40EA">
          <w:rPr>
            <w:rFonts w:ascii="Verdana" w:eastAsia="ＭＳ Ｐゴシック" w:hAnsi="Verdana" w:hint="eastAsia"/>
            <w:sz w:val="24"/>
          </w:rPr>
          <w:t>製造を中止する</w:t>
        </w:r>
      </w:ins>
      <w:del w:id="825" w:author="Sato Mieko" w:date="2018-11-28T17:31:00Z">
        <w:r w:rsidR="005E6ED7" w:rsidRPr="00351139" w:rsidDel="007A40EA">
          <w:rPr>
            <w:rFonts w:ascii="Verdana" w:eastAsia="ＭＳ Ｐゴシック" w:hAnsi="Verdana" w:hint="eastAsia"/>
            <w:sz w:val="24"/>
          </w:rPr>
          <w:delText>中止されるど</w:delText>
        </w:r>
        <w:r w:rsidR="00F21D09" w:rsidRPr="00351139" w:rsidDel="007A40EA">
          <w:rPr>
            <w:rFonts w:ascii="Verdana" w:eastAsia="ＭＳ Ｐゴシック" w:hAnsi="Verdana" w:hint="eastAsia"/>
            <w:sz w:val="24"/>
          </w:rPr>
          <w:delText>の</w:delText>
        </w:r>
      </w:del>
      <w:r w:rsidR="005E6ED7" w:rsidRPr="00351139">
        <w:rPr>
          <w:rFonts w:ascii="Verdana" w:eastAsia="ＭＳ Ｐゴシック" w:hAnsi="Verdana" w:hint="eastAsia"/>
          <w:sz w:val="24"/>
        </w:rPr>
        <w:t>製品</w:t>
      </w:r>
      <w:ins w:id="826" w:author="Sato Mieko" w:date="2018-11-28T17:31:00Z">
        <w:r w:rsidR="007A40EA">
          <w:rPr>
            <w:rFonts w:ascii="Verdana" w:eastAsia="ＭＳ Ｐゴシック" w:hAnsi="Verdana" w:hint="eastAsia"/>
            <w:sz w:val="24"/>
          </w:rPr>
          <w:t>を扱うように、</w:t>
        </w:r>
      </w:ins>
      <w:ins w:id="827" w:author="Sato Mieko" w:date="2018-11-28T17:32:00Z">
        <w:r w:rsidR="007A40EA">
          <w:rPr>
            <w:rFonts w:ascii="Verdana" w:eastAsia="ＭＳ Ｐゴシック" w:hAnsi="Verdana" w:hint="eastAsia"/>
            <w:sz w:val="24"/>
          </w:rPr>
          <w:t>プロジェクト撤退</w:t>
        </w:r>
      </w:ins>
      <w:ins w:id="828" w:author="Sato Mieko" w:date="2018-11-28T17:33:00Z">
        <w:r w:rsidR="007A40EA">
          <w:rPr>
            <w:rFonts w:ascii="Verdana" w:eastAsia="ＭＳ Ｐゴシック" w:hAnsi="Verdana" w:hint="eastAsia"/>
            <w:sz w:val="24"/>
          </w:rPr>
          <w:t>を進めてください。</w:t>
        </w:r>
      </w:ins>
      <w:del w:id="829" w:author="Sato Mieko" w:date="2018-11-28T17:33:00Z">
        <w:r w:rsidR="00782AA6" w:rsidRPr="00351139" w:rsidDel="007A40EA">
          <w:rPr>
            <w:rFonts w:ascii="Verdana" w:eastAsia="ＭＳ Ｐゴシック" w:hAnsi="Verdana" w:hint="eastAsia"/>
            <w:sz w:val="24"/>
          </w:rPr>
          <w:delText>に</w:delText>
        </w:r>
        <w:r w:rsidR="005E6ED7" w:rsidRPr="00351139" w:rsidDel="007A40EA">
          <w:rPr>
            <w:rFonts w:ascii="Verdana" w:eastAsia="ＭＳ Ｐゴシック" w:hAnsi="Verdana" w:hint="eastAsia"/>
            <w:sz w:val="24"/>
          </w:rPr>
          <w:delText>も</w:delText>
        </w:r>
        <w:r w:rsidR="00F21D09" w:rsidRPr="00351139" w:rsidDel="007A40EA">
          <w:rPr>
            <w:rFonts w:ascii="Verdana" w:eastAsia="ＭＳ Ｐゴシック" w:hAnsi="Verdana" w:hint="eastAsia"/>
            <w:sz w:val="24"/>
          </w:rPr>
          <w:delText>対応</w:delText>
        </w:r>
        <w:r w:rsidR="00994E50" w:rsidRPr="00351139" w:rsidDel="007A40EA">
          <w:rPr>
            <w:rFonts w:ascii="Verdana" w:eastAsia="ＭＳ Ｐゴシック" w:hAnsi="Verdana" w:hint="eastAsia"/>
            <w:sz w:val="24"/>
          </w:rPr>
          <w:delText>できます</w:delText>
        </w:r>
        <w:r w:rsidR="00F21D09" w:rsidRPr="00351139" w:rsidDel="007A40EA">
          <w:rPr>
            <w:rFonts w:ascii="Verdana" w:eastAsia="ＭＳ Ｐゴシック" w:hAnsi="Verdana" w:hint="eastAsia"/>
            <w:sz w:val="24"/>
          </w:rPr>
          <w:delText>。</w:delText>
        </w:r>
      </w:del>
      <w:r w:rsidR="00782AA6" w:rsidRPr="00351139">
        <w:rPr>
          <w:rFonts w:ascii="Verdana" w:eastAsia="ＭＳ Ｐゴシック" w:hAnsi="Verdana" w:hint="eastAsia"/>
          <w:sz w:val="24"/>
        </w:rPr>
        <w:t>まず、当該プロジェクトに対して、あなたの組織は</w:t>
      </w:r>
      <w:r w:rsidR="005C5686" w:rsidRPr="00351139">
        <w:rPr>
          <w:rFonts w:ascii="Verdana" w:eastAsia="ＭＳ Ｐゴシック" w:hAnsi="Verdana" w:hint="eastAsia"/>
          <w:sz w:val="24"/>
        </w:rPr>
        <w:t>、</w:t>
      </w:r>
      <w:r w:rsidR="00782AA6" w:rsidRPr="00351139">
        <w:rPr>
          <w:rFonts w:ascii="Verdana" w:eastAsia="ＭＳ Ｐゴシック" w:hAnsi="Verdana" w:hint="eastAsia"/>
          <w:sz w:val="24"/>
        </w:rPr>
        <w:t>特に開発者の作業時間の観点で</w:t>
      </w:r>
      <w:del w:id="830" w:author="Sato Mieko" w:date="2018-11-28T17:13:00Z">
        <w:r w:rsidR="00782AA6" w:rsidRPr="00351139" w:rsidDel="006B0D88">
          <w:rPr>
            <w:rFonts w:ascii="Verdana" w:eastAsia="ＭＳ Ｐゴシック" w:hAnsi="Verdana" w:hint="eastAsia"/>
            <w:sz w:val="24"/>
          </w:rPr>
          <w:delText>、</w:delText>
        </w:r>
      </w:del>
      <w:r w:rsidR="00782AA6" w:rsidRPr="00351139">
        <w:rPr>
          <w:rFonts w:ascii="Verdana" w:eastAsia="ＭＳ Ｐゴシック" w:hAnsi="Verdana" w:hint="eastAsia"/>
          <w:sz w:val="24"/>
        </w:rPr>
        <w:t>どんなことができるのかを決定し、</w:t>
      </w:r>
      <w:del w:id="831" w:author="Sato Mieko" w:date="2018-11-28T17:13:00Z">
        <w:r w:rsidR="00782AA6" w:rsidRPr="00351139" w:rsidDel="006B0D88">
          <w:rPr>
            <w:rFonts w:ascii="Verdana" w:eastAsia="ＭＳ Ｐゴシック" w:hAnsi="Verdana" w:hint="eastAsia"/>
            <w:sz w:val="24"/>
          </w:rPr>
          <w:delText>そして、</w:delText>
        </w:r>
      </w:del>
      <w:r w:rsidR="00F21D09" w:rsidRPr="00351139">
        <w:rPr>
          <w:rFonts w:ascii="Verdana" w:eastAsia="ＭＳ Ｐゴシック" w:hAnsi="Verdana" w:hint="eastAsia"/>
          <w:sz w:val="24"/>
        </w:rPr>
        <w:t>円滑な移行に備えて新しい組織と緊密に</w:t>
      </w:r>
      <w:r w:rsidR="0084717E" w:rsidRPr="00351139">
        <w:rPr>
          <w:rFonts w:ascii="Verdana" w:eastAsia="ＭＳ Ｐゴシック" w:hAnsi="Verdana" w:hint="eastAsia"/>
          <w:sz w:val="24"/>
        </w:rPr>
        <w:t>作業</w:t>
      </w:r>
      <w:r w:rsidR="00F21D09" w:rsidRPr="00351139">
        <w:rPr>
          <w:rFonts w:ascii="Verdana" w:eastAsia="ＭＳ Ｐゴシック" w:hAnsi="Verdana" w:hint="eastAsia"/>
          <w:sz w:val="24"/>
        </w:rPr>
        <w:t>してください。</w:t>
      </w:r>
      <w:r w:rsidR="005C5686" w:rsidRPr="00351139">
        <w:rPr>
          <w:rFonts w:ascii="Verdana" w:eastAsia="ＭＳ Ｐゴシック" w:hAnsi="Verdana" w:hint="eastAsia"/>
          <w:sz w:val="24"/>
        </w:rPr>
        <w:t>実際の</w:t>
      </w:r>
      <w:r w:rsidR="00FC211D" w:rsidRPr="00351139">
        <w:rPr>
          <w:rFonts w:ascii="Verdana" w:eastAsia="ＭＳ Ｐゴシック" w:hAnsi="Verdana" w:hint="eastAsia"/>
          <w:sz w:val="24"/>
        </w:rPr>
        <w:t>移管</w:t>
      </w:r>
      <w:r w:rsidR="005C5686" w:rsidRPr="00351139">
        <w:rPr>
          <w:rFonts w:ascii="Verdana" w:eastAsia="ＭＳ Ｐゴシック" w:hAnsi="Verdana" w:hint="eastAsia"/>
          <w:sz w:val="24"/>
        </w:rPr>
        <w:t>の完了</w:t>
      </w:r>
      <w:r w:rsidR="00046F13" w:rsidRPr="00351139">
        <w:rPr>
          <w:rFonts w:ascii="Verdana" w:eastAsia="ＭＳ Ｐゴシック" w:hAnsi="Verdana" w:hint="eastAsia"/>
          <w:sz w:val="24"/>
        </w:rPr>
        <w:t>まで</w:t>
      </w:r>
      <w:r w:rsidR="005C5686" w:rsidRPr="00351139">
        <w:rPr>
          <w:rFonts w:ascii="Verdana" w:eastAsia="ＭＳ Ｐゴシック" w:hAnsi="Verdana" w:hint="eastAsia"/>
          <w:sz w:val="24"/>
        </w:rPr>
        <w:t>に数</w:t>
      </w:r>
      <w:ins w:id="832" w:author="Sato Mieko" w:date="2018-11-28T17:13:00Z">
        <w:r w:rsidR="006B0D88">
          <w:rPr>
            <w:rFonts w:ascii="Verdana" w:eastAsia="ＭＳ Ｐゴシック" w:hAnsi="Verdana" w:hint="eastAsia"/>
            <w:sz w:val="24"/>
          </w:rPr>
          <w:t>か</w:t>
        </w:r>
      </w:ins>
      <w:del w:id="833" w:author="Sato Mieko" w:date="2018-11-28T17:13:00Z">
        <w:r w:rsidR="005C5686" w:rsidRPr="00351139" w:rsidDel="006B0D88">
          <w:rPr>
            <w:rFonts w:ascii="Verdana" w:eastAsia="ＭＳ Ｐゴシック" w:hAnsi="Verdana" w:hint="eastAsia"/>
            <w:sz w:val="24"/>
          </w:rPr>
          <w:delText>ケ</w:delText>
        </w:r>
      </w:del>
      <w:r w:rsidR="005C5686" w:rsidRPr="00351139">
        <w:rPr>
          <w:rFonts w:ascii="Verdana" w:eastAsia="ＭＳ Ｐゴシック" w:hAnsi="Verdana" w:hint="eastAsia"/>
          <w:sz w:val="24"/>
        </w:rPr>
        <w:t>月を要する</w:t>
      </w:r>
      <w:r w:rsidR="00046F13" w:rsidRPr="00351139">
        <w:rPr>
          <w:rFonts w:ascii="Verdana" w:eastAsia="ＭＳ Ｐゴシック" w:hAnsi="Verdana" w:hint="eastAsia"/>
          <w:sz w:val="24"/>
        </w:rPr>
        <w:t>という</w:t>
      </w:r>
      <w:r w:rsidR="0084717E" w:rsidRPr="00351139">
        <w:rPr>
          <w:rFonts w:ascii="Verdana" w:eastAsia="ＭＳ Ｐゴシック" w:hAnsi="Verdana" w:hint="eastAsia"/>
          <w:sz w:val="24"/>
        </w:rPr>
        <w:t>見</w:t>
      </w:r>
      <w:r w:rsidR="00172FB2" w:rsidRPr="00351139">
        <w:rPr>
          <w:rFonts w:ascii="Verdana" w:eastAsia="ＭＳ Ｐゴシック" w:hAnsi="Verdana" w:hint="eastAsia"/>
          <w:sz w:val="24"/>
        </w:rPr>
        <w:t>通し</w:t>
      </w:r>
      <w:r w:rsidR="00046F13" w:rsidRPr="00351139">
        <w:rPr>
          <w:rFonts w:ascii="Verdana" w:eastAsia="ＭＳ Ｐゴシック" w:hAnsi="Verdana" w:hint="eastAsia"/>
          <w:sz w:val="24"/>
        </w:rPr>
        <w:t>を必ず明</w:t>
      </w:r>
      <w:r w:rsidR="0084717E" w:rsidRPr="00351139">
        <w:rPr>
          <w:rFonts w:ascii="Verdana" w:eastAsia="ＭＳ Ｐゴシック" w:hAnsi="Verdana" w:hint="eastAsia"/>
          <w:sz w:val="24"/>
        </w:rPr>
        <w:t>らかに</w:t>
      </w:r>
      <w:r w:rsidR="00046F13" w:rsidRPr="00351139">
        <w:rPr>
          <w:rFonts w:ascii="Verdana" w:eastAsia="ＭＳ Ｐゴシック" w:hAnsi="Verdana" w:hint="eastAsia"/>
          <w:sz w:val="24"/>
        </w:rPr>
        <w:t>し、そ</w:t>
      </w:r>
      <w:r w:rsidR="0084717E" w:rsidRPr="00351139">
        <w:rPr>
          <w:rFonts w:ascii="Verdana" w:eastAsia="ＭＳ Ｐゴシック" w:hAnsi="Verdana" w:hint="eastAsia"/>
          <w:sz w:val="24"/>
        </w:rPr>
        <w:t>の後</w:t>
      </w:r>
      <w:r w:rsidR="00046F13" w:rsidRPr="00351139">
        <w:rPr>
          <w:rFonts w:ascii="Verdana" w:eastAsia="ＭＳ Ｐゴシック" w:hAnsi="Verdana" w:hint="eastAsia"/>
          <w:sz w:val="24"/>
        </w:rPr>
        <w:t>すべての必要な手順が完了した</w:t>
      </w:r>
      <w:ins w:id="834" w:author="Sato Mieko" w:date="2018-11-28T17:13:00Z">
        <w:r w:rsidR="006B0D88">
          <w:rPr>
            <w:rFonts w:ascii="Verdana" w:eastAsia="ＭＳ Ｐゴシック" w:hAnsi="Verdana" w:hint="eastAsia"/>
            <w:sz w:val="24"/>
          </w:rPr>
          <w:t>時</w:t>
        </w:r>
      </w:ins>
      <w:del w:id="835" w:author="Sato Mieko" w:date="2018-11-28T17:13:00Z">
        <w:r w:rsidR="00046F13" w:rsidRPr="00351139" w:rsidDel="006B0D88">
          <w:rPr>
            <w:rFonts w:ascii="Verdana" w:eastAsia="ＭＳ Ｐゴシック" w:hAnsi="Verdana" w:hint="eastAsia"/>
            <w:sz w:val="24"/>
          </w:rPr>
          <w:delText>とき</w:delText>
        </w:r>
      </w:del>
      <w:r w:rsidR="00046F13" w:rsidRPr="00351139">
        <w:rPr>
          <w:rFonts w:ascii="Verdana" w:eastAsia="ＭＳ Ｐゴシック" w:hAnsi="Verdana" w:hint="eastAsia"/>
          <w:sz w:val="24"/>
        </w:rPr>
        <w:t>に、新しい所有者にプロジェクトを公式に</w:t>
      </w:r>
      <w:r w:rsidR="00642068" w:rsidRPr="00351139">
        <w:rPr>
          <w:rFonts w:ascii="Verdana" w:eastAsia="ＭＳ Ｐゴシック" w:hAnsi="Verdana" w:hint="eastAsia"/>
          <w:sz w:val="24"/>
        </w:rPr>
        <w:t>移してください。</w:t>
      </w:r>
    </w:p>
    <w:p w14:paraId="5065B21F" w14:textId="77777777" w:rsidR="00E83E55" w:rsidRPr="00351139" w:rsidRDefault="00E83E55" w:rsidP="00E83E55">
      <w:pPr>
        <w:rPr>
          <w:rFonts w:ascii="Verdana" w:eastAsia="ＭＳ Ｐゴシック" w:hAnsi="Verdana"/>
          <w:sz w:val="24"/>
        </w:rPr>
      </w:pPr>
    </w:p>
    <w:p w14:paraId="686F2A39" w14:textId="661155AC"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A potential problem that could crop up, though, is if the group which is interested in taking over your old project is not one you favor to operate it into the future. This can happen, and you will have to come up with a plan for action in such a case. How do you deal with this? Well, if you’re so attached to your code that you are considering not transferring it to a group that is not exactly in line with your corporate or philosophical directions, then maybe it’s not the right time to end the project. If you care about it that much, perhaps there’s a reason </w:t>
      </w:r>
      <w:r w:rsidRPr="00351139">
        <w:rPr>
          <w:rFonts w:ascii="Verdana" w:eastAsia="ＭＳ Ｐゴシック" w:hAnsi="Verdana"/>
          <w:sz w:val="24"/>
        </w:rPr>
        <w:lastRenderedPageBreak/>
        <w:t>that you shouldn’t be leaving this project.</w:t>
      </w:r>
    </w:p>
    <w:p w14:paraId="4210849F" w14:textId="25264487" w:rsidR="00642068" w:rsidRPr="00351139" w:rsidRDefault="00642068" w:rsidP="00E83E55">
      <w:pPr>
        <w:rPr>
          <w:rFonts w:ascii="Verdana" w:eastAsia="ＭＳ Ｐゴシック" w:hAnsi="Verdana"/>
          <w:sz w:val="24"/>
        </w:rPr>
      </w:pPr>
      <w:r w:rsidRPr="00351139">
        <w:rPr>
          <w:rFonts w:ascii="Verdana" w:eastAsia="ＭＳ Ｐゴシック" w:hAnsi="Verdana" w:hint="eastAsia"/>
          <w:sz w:val="24"/>
        </w:rPr>
        <w:t>それにもかかわらず、発生するかもしれない問題は、あなたの旧プロジェクトを</w:t>
      </w:r>
      <w:ins w:id="836" w:author="Sato Mieko" w:date="2018-11-28T17:15:00Z">
        <w:r w:rsidR="006B0D88">
          <w:rPr>
            <w:rFonts w:ascii="Verdana" w:eastAsia="ＭＳ Ｐゴシック" w:hAnsi="Verdana" w:hint="eastAsia"/>
            <w:sz w:val="24"/>
          </w:rPr>
          <w:t>引き継ぎたい</w:t>
        </w:r>
      </w:ins>
      <w:del w:id="837" w:author="Sato Mieko" w:date="2018-11-28T17:15:00Z">
        <w:r w:rsidRPr="00351139" w:rsidDel="006B0D88">
          <w:rPr>
            <w:rFonts w:ascii="Verdana" w:eastAsia="ＭＳ Ｐゴシック" w:hAnsi="Verdana" w:hint="eastAsia"/>
            <w:sz w:val="24"/>
          </w:rPr>
          <w:delText>受け取</w:delText>
        </w:r>
        <w:r w:rsidR="00DF28C5" w:rsidRPr="00351139" w:rsidDel="006B0D88">
          <w:rPr>
            <w:rFonts w:ascii="Verdana" w:eastAsia="ＭＳ Ｐゴシック" w:hAnsi="Verdana" w:hint="eastAsia"/>
            <w:sz w:val="24"/>
          </w:rPr>
          <w:delText>る</w:delText>
        </w:r>
      </w:del>
      <w:del w:id="838" w:author="Sato Mieko" w:date="2018-11-28T17:16:00Z">
        <w:r w:rsidR="00DF28C5" w:rsidRPr="00351139" w:rsidDel="006B0D88">
          <w:rPr>
            <w:rFonts w:ascii="Verdana" w:eastAsia="ＭＳ Ｐゴシック" w:hAnsi="Verdana" w:hint="eastAsia"/>
            <w:sz w:val="24"/>
          </w:rPr>
          <w:delText>のに関心のある</w:delText>
        </w:r>
      </w:del>
      <w:r w:rsidRPr="00351139">
        <w:rPr>
          <w:rFonts w:ascii="Verdana" w:eastAsia="ＭＳ Ｐゴシック" w:hAnsi="Verdana" w:hint="eastAsia"/>
          <w:sz w:val="24"/>
        </w:rPr>
        <w:t>グループが、将来の運用を託すのに好ましくない</w:t>
      </w:r>
      <w:del w:id="839" w:author="Sato Mieko" w:date="2018-11-28T17:16:00Z">
        <w:r w:rsidR="00DF28C5" w:rsidRPr="00351139" w:rsidDel="006B0D88">
          <w:rPr>
            <w:rFonts w:ascii="Verdana" w:eastAsia="ＭＳ Ｐゴシック" w:hAnsi="Verdana" w:hint="eastAsia"/>
            <w:sz w:val="24"/>
          </w:rPr>
          <w:delText>ものだった</w:delText>
        </w:r>
      </w:del>
      <w:r w:rsidR="00B56384" w:rsidRPr="00351139">
        <w:rPr>
          <w:rFonts w:ascii="Verdana" w:eastAsia="ＭＳ Ｐゴシック" w:hAnsi="Verdana" w:hint="eastAsia"/>
          <w:sz w:val="24"/>
        </w:rPr>
        <w:t>ケースです。このようなことは起こりえます。あなたは、行動計画を立てなければな</w:t>
      </w:r>
      <w:r w:rsidR="00DF28C5" w:rsidRPr="00351139">
        <w:rPr>
          <w:rFonts w:ascii="Verdana" w:eastAsia="ＭＳ Ｐゴシック" w:hAnsi="Verdana" w:hint="eastAsia"/>
          <w:sz w:val="24"/>
        </w:rPr>
        <w:t>らなくなります</w:t>
      </w:r>
      <w:r w:rsidR="00B56384" w:rsidRPr="00351139">
        <w:rPr>
          <w:rFonts w:ascii="Verdana" w:eastAsia="ＭＳ Ｐゴシック" w:hAnsi="Verdana" w:hint="eastAsia"/>
          <w:sz w:val="24"/>
        </w:rPr>
        <w:t>。このような状況にどう対応</w:t>
      </w:r>
      <w:r w:rsidR="0084717E" w:rsidRPr="00351139">
        <w:rPr>
          <w:rFonts w:ascii="Verdana" w:eastAsia="ＭＳ Ｐゴシック" w:hAnsi="Verdana" w:hint="eastAsia"/>
          <w:sz w:val="24"/>
        </w:rPr>
        <w:t>します</w:t>
      </w:r>
      <w:r w:rsidR="00B56384" w:rsidRPr="00351139">
        <w:rPr>
          <w:rFonts w:ascii="Verdana" w:eastAsia="ＭＳ Ｐゴシック" w:hAnsi="Verdana" w:hint="eastAsia"/>
          <w:sz w:val="24"/>
        </w:rPr>
        <w:t>か？</w:t>
      </w:r>
      <w:r w:rsidR="00DF28C5" w:rsidRPr="00351139">
        <w:rPr>
          <w:rFonts w:ascii="Verdana" w:eastAsia="ＭＳ Ｐゴシック" w:hAnsi="Verdana" w:hint="eastAsia"/>
          <w:sz w:val="24"/>
        </w:rPr>
        <w:t>あなた</w:t>
      </w:r>
      <w:del w:id="840" w:author="Sato Mieko" w:date="2018-11-28T17:17:00Z">
        <w:r w:rsidR="00DF28C5" w:rsidRPr="00351139" w:rsidDel="006B0D88">
          <w:rPr>
            <w:rFonts w:ascii="Verdana" w:eastAsia="ＭＳ Ｐゴシック" w:hAnsi="Verdana" w:hint="eastAsia"/>
            <w:sz w:val="24"/>
          </w:rPr>
          <w:delText>の</w:delText>
        </w:r>
      </w:del>
      <w:ins w:id="841" w:author="Sato Mieko" w:date="2018-11-28T17:17:00Z">
        <w:r w:rsidR="006B0D88">
          <w:rPr>
            <w:rFonts w:ascii="Verdana" w:eastAsia="ＭＳ Ｐゴシック" w:hAnsi="Verdana" w:hint="eastAsia"/>
            <w:sz w:val="24"/>
          </w:rPr>
          <w:t>が自分の</w:t>
        </w:r>
      </w:ins>
      <w:r w:rsidR="00DF28C5" w:rsidRPr="00351139">
        <w:rPr>
          <w:rFonts w:ascii="Verdana" w:eastAsia="ＭＳ Ｐゴシック" w:hAnsi="Verdana" w:hint="eastAsia"/>
          <w:sz w:val="24"/>
        </w:rPr>
        <w:t>コードに対するこだわりが強く</w:t>
      </w:r>
      <w:del w:id="842" w:author="Sato Mieko" w:date="2018-11-28T17:17:00Z">
        <w:r w:rsidR="00DF28C5" w:rsidRPr="00351139" w:rsidDel="006B0D88">
          <w:rPr>
            <w:rFonts w:ascii="Verdana" w:eastAsia="ＭＳ Ｐゴシック" w:hAnsi="Verdana" w:hint="eastAsia"/>
            <w:sz w:val="24"/>
          </w:rPr>
          <w:delText>て</w:delText>
        </w:r>
      </w:del>
      <w:r w:rsidR="00DF28C5" w:rsidRPr="00351139">
        <w:rPr>
          <w:rFonts w:ascii="Verdana" w:eastAsia="ＭＳ Ｐゴシック" w:hAnsi="Verdana" w:hint="eastAsia"/>
          <w:sz w:val="24"/>
        </w:rPr>
        <w:t>、あなたの会社</w:t>
      </w:r>
      <w:ins w:id="843" w:author="Sato Mieko" w:date="2018-11-28T17:18:00Z">
        <w:r w:rsidR="00790FF4">
          <w:rPr>
            <w:rFonts w:ascii="Verdana" w:eastAsia="ＭＳ Ｐゴシック" w:hAnsi="Verdana" w:hint="eastAsia"/>
            <w:sz w:val="24"/>
          </w:rPr>
          <w:t>や</w:t>
        </w:r>
      </w:ins>
      <w:del w:id="844" w:author="Sato Mieko" w:date="2018-11-28T17:18:00Z">
        <w:r w:rsidR="0084717E" w:rsidRPr="00351139" w:rsidDel="00790FF4">
          <w:rPr>
            <w:rFonts w:ascii="Verdana" w:eastAsia="ＭＳ Ｐゴシック" w:hAnsi="Verdana" w:hint="eastAsia"/>
            <w:sz w:val="24"/>
          </w:rPr>
          <w:delText>としての、あるいは、</w:delText>
        </w:r>
      </w:del>
      <w:r w:rsidR="00DF28C5" w:rsidRPr="00351139">
        <w:rPr>
          <w:rFonts w:ascii="Verdana" w:eastAsia="ＭＳ Ｐゴシック" w:hAnsi="Verdana" w:hint="eastAsia"/>
          <w:sz w:val="24"/>
        </w:rPr>
        <w:t>理念</w:t>
      </w:r>
      <w:del w:id="845" w:author="Sato Mieko" w:date="2018-11-28T17:18:00Z">
        <w:r w:rsidR="0084717E" w:rsidRPr="00351139" w:rsidDel="00790FF4">
          <w:rPr>
            <w:rFonts w:ascii="Verdana" w:eastAsia="ＭＳ Ｐゴシック" w:hAnsi="Verdana" w:hint="eastAsia"/>
            <w:sz w:val="24"/>
          </w:rPr>
          <w:delText>として</w:delText>
        </w:r>
        <w:r w:rsidR="00F50501" w:rsidRPr="00351139" w:rsidDel="00790FF4">
          <w:rPr>
            <w:rFonts w:ascii="Verdana" w:eastAsia="ＭＳ Ｐゴシック" w:hAnsi="Verdana" w:hint="eastAsia"/>
            <w:sz w:val="24"/>
          </w:rPr>
          <w:delText>の</w:delText>
        </w:r>
      </w:del>
      <w:ins w:id="846" w:author="Sato Mieko" w:date="2018-11-28T17:18:00Z">
        <w:r w:rsidR="00790FF4">
          <w:rPr>
            <w:rFonts w:ascii="Verdana" w:eastAsia="ＭＳ Ｐゴシック" w:hAnsi="Verdana" w:hint="eastAsia"/>
            <w:sz w:val="24"/>
          </w:rPr>
          <w:t>的</w:t>
        </w:r>
      </w:ins>
      <w:r w:rsidR="00DF28C5" w:rsidRPr="00351139">
        <w:rPr>
          <w:rFonts w:ascii="Verdana" w:eastAsia="ＭＳ Ｐゴシック" w:hAnsi="Verdana" w:hint="eastAsia"/>
          <w:sz w:val="24"/>
        </w:rPr>
        <w:t>方向性と相容れない</w:t>
      </w:r>
      <w:r w:rsidR="0084717E" w:rsidRPr="00351139">
        <w:rPr>
          <w:rFonts w:ascii="Verdana" w:eastAsia="ＭＳ Ｐゴシック" w:hAnsi="Verdana" w:hint="eastAsia"/>
          <w:sz w:val="24"/>
        </w:rPr>
        <w:t>ような</w:t>
      </w:r>
      <w:r w:rsidR="00DF28C5" w:rsidRPr="00351139">
        <w:rPr>
          <w:rFonts w:ascii="Verdana" w:eastAsia="ＭＳ Ｐゴシック" w:hAnsi="Verdana" w:hint="eastAsia"/>
          <w:sz w:val="24"/>
        </w:rPr>
        <w:t>他グループへの移管を取りやめることを検討する</w:t>
      </w:r>
      <w:r w:rsidR="00F50501" w:rsidRPr="00351139">
        <w:rPr>
          <w:rFonts w:ascii="Verdana" w:eastAsia="ＭＳ Ｐゴシック" w:hAnsi="Verdana" w:hint="eastAsia"/>
          <w:sz w:val="24"/>
        </w:rPr>
        <w:t>なら、</w:t>
      </w:r>
      <w:del w:id="847" w:author="Sato Mieko" w:date="2018-11-28T17:20:00Z">
        <w:r w:rsidR="00F50501" w:rsidRPr="00351139" w:rsidDel="00790FF4">
          <w:rPr>
            <w:rFonts w:ascii="Verdana" w:eastAsia="ＭＳ Ｐゴシック" w:hAnsi="Verdana" w:hint="eastAsia"/>
            <w:sz w:val="24"/>
          </w:rPr>
          <w:delText>このタイミングは</w:delText>
        </w:r>
      </w:del>
      <w:r w:rsidR="00F50501" w:rsidRPr="00351139">
        <w:rPr>
          <w:rFonts w:ascii="Verdana" w:eastAsia="ＭＳ Ｐゴシック" w:hAnsi="Verdana" w:hint="eastAsia"/>
          <w:sz w:val="24"/>
        </w:rPr>
        <w:t>プロジェクト</w:t>
      </w:r>
      <w:ins w:id="848" w:author="Sato Mieko" w:date="2018-11-28T17:21:00Z">
        <w:r w:rsidR="00790FF4">
          <w:rPr>
            <w:rFonts w:ascii="Verdana" w:eastAsia="ＭＳ Ｐゴシック" w:hAnsi="Verdana" w:hint="eastAsia"/>
            <w:sz w:val="24"/>
          </w:rPr>
          <w:t>を</w:t>
        </w:r>
      </w:ins>
      <w:r w:rsidR="00F50501" w:rsidRPr="00351139">
        <w:rPr>
          <w:rFonts w:ascii="Verdana" w:eastAsia="ＭＳ Ｐゴシック" w:hAnsi="Verdana" w:hint="eastAsia"/>
          <w:sz w:val="24"/>
        </w:rPr>
        <w:t>終了</w:t>
      </w:r>
      <w:ins w:id="849" w:author="Sato Mieko" w:date="2018-11-28T17:21:00Z">
        <w:r w:rsidR="00790FF4">
          <w:rPr>
            <w:rFonts w:ascii="Verdana" w:eastAsia="ＭＳ Ｐゴシック" w:hAnsi="Verdana" w:hint="eastAsia"/>
            <w:sz w:val="24"/>
          </w:rPr>
          <w:t>するべき</w:t>
        </w:r>
      </w:ins>
      <w:del w:id="850" w:author="Sato Mieko" w:date="2018-11-28T17:21:00Z">
        <w:r w:rsidR="00F50501" w:rsidRPr="00351139" w:rsidDel="00790FF4">
          <w:rPr>
            <w:rFonts w:ascii="Verdana" w:eastAsia="ＭＳ Ｐゴシック" w:hAnsi="Verdana" w:hint="eastAsia"/>
            <w:sz w:val="24"/>
          </w:rPr>
          <w:delText>の正しい</w:delText>
        </w:r>
      </w:del>
      <w:r w:rsidR="00F50501" w:rsidRPr="00351139">
        <w:rPr>
          <w:rFonts w:ascii="Verdana" w:eastAsia="ＭＳ Ｐゴシック" w:hAnsi="Verdana" w:hint="eastAsia"/>
          <w:sz w:val="24"/>
        </w:rPr>
        <w:t>時ではない</w:t>
      </w:r>
      <w:del w:id="851" w:author="Sato Mieko" w:date="2018-11-28T17:21:00Z">
        <w:r w:rsidR="00F50501" w:rsidRPr="00351139" w:rsidDel="00790FF4">
          <w:rPr>
            <w:rFonts w:ascii="Verdana" w:eastAsia="ＭＳ Ｐゴシック" w:hAnsi="Verdana" w:hint="eastAsia"/>
            <w:sz w:val="24"/>
          </w:rPr>
          <w:delText>の</w:delText>
        </w:r>
      </w:del>
      <w:r w:rsidR="00F50501" w:rsidRPr="00351139">
        <w:rPr>
          <w:rFonts w:ascii="Verdana" w:eastAsia="ＭＳ Ｐゴシック" w:hAnsi="Verdana" w:hint="eastAsia"/>
          <w:sz w:val="24"/>
        </w:rPr>
        <w:t>かもしれません。</w:t>
      </w:r>
      <w:ins w:id="852" w:author="Sato Mieko" w:date="2018-11-28T17:21:00Z">
        <w:r w:rsidR="00790FF4">
          <w:rPr>
            <w:rFonts w:ascii="Verdana" w:eastAsia="ＭＳ Ｐゴシック" w:hAnsi="Verdana" w:hint="eastAsia"/>
            <w:sz w:val="24"/>
          </w:rPr>
          <w:t>それほど</w:t>
        </w:r>
      </w:ins>
      <w:del w:id="853" w:author="Sato Mieko" w:date="2018-11-28T17:21:00Z">
        <w:r w:rsidR="00F50501" w:rsidRPr="00351139" w:rsidDel="00790FF4">
          <w:rPr>
            <w:rFonts w:ascii="Verdana" w:eastAsia="ＭＳ Ｐゴシック" w:hAnsi="Verdana" w:hint="eastAsia"/>
            <w:sz w:val="24"/>
          </w:rPr>
          <w:delText>そ</w:delText>
        </w:r>
        <w:r w:rsidR="0084717E" w:rsidRPr="00351139" w:rsidDel="00790FF4">
          <w:rPr>
            <w:rFonts w:ascii="Verdana" w:eastAsia="ＭＳ Ｐゴシック" w:hAnsi="Verdana" w:hint="eastAsia"/>
            <w:sz w:val="24"/>
          </w:rPr>
          <w:delText>んなに</w:delText>
        </w:r>
      </w:del>
      <w:r w:rsidR="00F50501" w:rsidRPr="00351139">
        <w:rPr>
          <w:rFonts w:ascii="Verdana" w:eastAsia="ＭＳ Ｐゴシック" w:hAnsi="Verdana" w:hint="eastAsia"/>
          <w:sz w:val="24"/>
        </w:rPr>
        <w:t>強く気になる</w:t>
      </w:r>
      <w:ins w:id="854" w:author="Sato Mieko" w:date="2018-11-28T17:22:00Z">
        <w:r w:rsidR="00790FF4">
          <w:rPr>
            <w:rFonts w:ascii="Verdana" w:eastAsia="ＭＳ Ｐゴシック" w:hAnsi="Verdana" w:hint="eastAsia"/>
            <w:sz w:val="24"/>
          </w:rPr>
          <w:t>のであれば、</w:t>
        </w:r>
      </w:ins>
      <w:del w:id="855" w:author="Sato Mieko" w:date="2018-11-28T17:22:00Z">
        <w:r w:rsidR="00F50501" w:rsidRPr="00351139" w:rsidDel="00790FF4">
          <w:rPr>
            <w:rFonts w:ascii="Verdana" w:eastAsia="ＭＳ Ｐゴシック" w:hAnsi="Verdana" w:hint="eastAsia"/>
            <w:sz w:val="24"/>
          </w:rPr>
          <w:delText>とすると</w:delText>
        </w:r>
      </w:del>
      <w:del w:id="856" w:author="Sato Mieko" w:date="2018-11-28T17:23:00Z">
        <w:r w:rsidR="00F50501" w:rsidRPr="00351139" w:rsidDel="00790FF4">
          <w:rPr>
            <w:rFonts w:ascii="Verdana" w:eastAsia="ＭＳ Ｐゴシック" w:hAnsi="Verdana" w:hint="eastAsia"/>
            <w:sz w:val="24"/>
          </w:rPr>
          <w:delText>、おそらく、</w:delText>
        </w:r>
      </w:del>
      <w:r w:rsidR="00F50501" w:rsidRPr="00351139">
        <w:rPr>
          <w:rFonts w:ascii="Verdana" w:eastAsia="ＭＳ Ｐゴシック" w:hAnsi="Verdana" w:hint="eastAsia"/>
          <w:sz w:val="24"/>
        </w:rPr>
        <w:t>そのプロジェクトから離脱すべきでない</w:t>
      </w:r>
      <w:del w:id="857" w:author="Sato Mieko" w:date="2018-11-28T17:23:00Z">
        <w:r w:rsidR="00F50501" w:rsidRPr="00351139" w:rsidDel="00790FF4">
          <w:rPr>
            <w:rFonts w:ascii="Verdana" w:eastAsia="ＭＳ Ｐゴシック" w:hAnsi="Verdana" w:hint="eastAsia"/>
            <w:sz w:val="24"/>
          </w:rPr>
          <w:delText>何らかの</w:delText>
        </w:r>
      </w:del>
      <w:r w:rsidR="00F50501" w:rsidRPr="00351139">
        <w:rPr>
          <w:rFonts w:ascii="Verdana" w:eastAsia="ＭＳ Ｐゴシック" w:hAnsi="Verdana" w:hint="eastAsia"/>
          <w:sz w:val="24"/>
        </w:rPr>
        <w:t>理由がある</w:t>
      </w:r>
      <w:del w:id="858" w:author="Sato Mieko" w:date="2018-11-28T17:23:00Z">
        <w:r w:rsidR="00F50501" w:rsidRPr="00351139" w:rsidDel="00790FF4">
          <w:rPr>
            <w:rFonts w:ascii="Verdana" w:eastAsia="ＭＳ Ｐゴシック" w:hAnsi="Verdana" w:hint="eastAsia"/>
            <w:sz w:val="24"/>
          </w:rPr>
          <w:delText>の</w:delText>
        </w:r>
      </w:del>
      <w:r w:rsidR="00F50501" w:rsidRPr="00351139">
        <w:rPr>
          <w:rFonts w:ascii="Verdana" w:eastAsia="ＭＳ Ｐゴシック" w:hAnsi="Verdana" w:hint="eastAsia"/>
          <w:sz w:val="24"/>
        </w:rPr>
        <w:t>でしょう。</w:t>
      </w:r>
    </w:p>
    <w:p w14:paraId="744B913A" w14:textId="77777777" w:rsidR="00642068" w:rsidRPr="00351139" w:rsidRDefault="00642068" w:rsidP="00E83E55">
      <w:pPr>
        <w:rPr>
          <w:rFonts w:ascii="Verdana" w:eastAsia="ＭＳ Ｐゴシック" w:hAnsi="Verdana"/>
          <w:sz w:val="24"/>
        </w:rPr>
      </w:pPr>
    </w:p>
    <w:p w14:paraId="0BB3BA2E" w14:textId="36797609"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 importance of clear communications</w:t>
      </w:r>
    </w:p>
    <w:p w14:paraId="6CB2159A" w14:textId="1D6951FB" w:rsidR="00F50501" w:rsidRPr="00351139" w:rsidRDefault="00F50501" w:rsidP="00E83E55">
      <w:pPr>
        <w:rPr>
          <w:rFonts w:ascii="Verdana" w:eastAsia="ＭＳ Ｐゴシック" w:hAnsi="Verdana"/>
          <w:sz w:val="24"/>
        </w:rPr>
      </w:pPr>
      <w:r w:rsidRPr="00351139">
        <w:rPr>
          <w:rFonts w:ascii="Verdana" w:eastAsia="ＭＳ Ｐゴシック" w:hAnsi="Verdana" w:hint="eastAsia"/>
          <w:sz w:val="24"/>
        </w:rPr>
        <w:t>明</w:t>
      </w:r>
      <w:r w:rsidR="0084717E" w:rsidRPr="00351139">
        <w:rPr>
          <w:rFonts w:ascii="Verdana" w:eastAsia="ＭＳ Ｐゴシック" w:hAnsi="Verdana" w:hint="eastAsia"/>
          <w:sz w:val="24"/>
        </w:rPr>
        <w:t>確</w:t>
      </w:r>
      <w:r w:rsidRPr="00351139">
        <w:rPr>
          <w:rFonts w:ascii="Verdana" w:eastAsia="ＭＳ Ｐゴシック" w:hAnsi="Verdana" w:hint="eastAsia"/>
          <w:sz w:val="24"/>
        </w:rPr>
        <w:t>な</w:t>
      </w:r>
      <w:r w:rsidR="005420C3" w:rsidRPr="00351139">
        <w:rPr>
          <w:rFonts w:ascii="Verdana" w:eastAsia="ＭＳ Ｐゴシック" w:hAnsi="Verdana" w:hint="eastAsia"/>
          <w:sz w:val="24"/>
        </w:rPr>
        <w:t>コミュニケーション</w:t>
      </w:r>
      <w:r w:rsidRPr="00351139">
        <w:rPr>
          <w:rFonts w:ascii="Verdana" w:eastAsia="ＭＳ Ｐゴシック" w:hAnsi="Verdana" w:hint="eastAsia"/>
          <w:sz w:val="24"/>
        </w:rPr>
        <w:t>の重要性</w:t>
      </w:r>
    </w:p>
    <w:p w14:paraId="08FA38A7" w14:textId="77777777" w:rsidR="00E83E55" w:rsidRPr="00351139" w:rsidRDefault="00E83E55" w:rsidP="00E83E55">
      <w:pPr>
        <w:rPr>
          <w:rFonts w:ascii="Verdana" w:eastAsia="ＭＳ Ｐゴシック" w:hAnsi="Verdana"/>
          <w:sz w:val="24"/>
        </w:rPr>
      </w:pPr>
    </w:p>
    <w:p w14:paraId="025C0C27" w14:textId="640C3B7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Clearly communicating the new direction of the transferred, ended, or rebranded project will continue to be your responsibility even after the transition. Be sure to openly advise developers and community members about the status of the project with its new operators and give them clear details about how the project is now being maintained if they care to continue to use it. Don’t forget to update your project website, social media channels, and other connected community assets so participants know where to find the moved project and can continue to make their contributions and use the code.</w:t>
      </w:r>
    </w:p>
    <w:p w14:paraId="11E61A81" w14:textId="08057616" w:rsidR="005420C3" w:rsidRPr="00351139" w:rsidRDefault="00FC211D" w:rsidP="00E83E55">
      <w:pPr>
        <w:rPr>
          <w:rFonts w:ascii="Verdana" w:eastAsia="ＭＳ Ｐゴシック" w:hAnsi="Verdana"/>
          <w:sz w:val="24"/>
        </w:rPr>
      </w:pPr>
      <w:r w:rsidRPr="00351139">
        <w:rPr>
          <w:rFonts w:ascii="Verdana" w:eastAsia="ＭＳ Ｐゴシック" w:hAnsi="Verdana" w:hint="eastAsia"/>
          <w:sz w:val="24"/>
        </w:rPr>
        <w:t>移管</w:t>
      </w:r>
      <w:r w:rsidR="005420C3" w:rsidRPr="00351139">
        <w:rPr>
          <w:rFonts w:ascii="Verdana" w:eastAsia="ＭＳ Ｐゴシック" w:hAnsi="Verdana" w:hint="eastAsia"/>
          <w:sz w:val="24"/>
        </w:rPr>
        <w:t>、終了、あるい</w:t>
      </w:r>
      <w:del w:id="859" w:author="Date Masahiro" w:date="2018-10-13T09:46:00Z">
        <w:r w:rsidR="005420C3" w:rsidRPr="00351139" w:rsidDel="00C1338E">
          <w:rPr>
            <w:rFonts w:ascii="Verdana" w:eastAsia="ＭＳ Ｐゴシック" w:hAnsi="Verdana" w:hint="eastAsia"/>
            <w:sz w:val="24"/>
          </w:rPr>
          <w:delText>い</w:delText>
        </w:r>
      </w:del>
      <w:r w:rsidR="005420C3" w:rsidRPr="00351139">
        <w:rPr>
          <w:rFonts w:ascii="Verdana" w:eastAsia="ＭＳ Ｐゴシック" w:hAnsi="Verdana" w:hint="eastAsia"/>
          <w:sz w:val="24"/>
        </w:rPr>
        <w:t>は、名称変更されるプロジェクトの新たな方向性</w:t>
      </w:r>
      <w:ins w:id="860" w:author="Date Masahiro" w:date="2018-10-13T09:47:00Z">
        <w:r w:rsidR="00C1338E">
          <w:rPr>
            <w:rFonts w:ascii="Verdana" w:eastAsia="ＭＳ Ｐゴシック" w:hAnsi="Verdana" w:hint="eastAsia"/>
            <w:sz w:val="24"/>
          </w:rPr>
          <w:t>について</w:t>
        </w:r>
        <w:del w:id="861" w:author="工内 隆" w:date="2018-10-15T14:34:00Z">
          <w:r w:rsidR="00C1338E" w:rsidDel="004254A0">
            <w:rPr>
              <w:rFonts w:ascii="Verdana" w:eastAsia="ＭＳ Ｐゴシック" w:hAnsi="Verdana" w:hint="eastAsia"/>
              <w:sz w:val="24"/>
            </w:rPr>
            <w:delText>、</w:delText>
          </w:r>
        </w:del>
      </w:ins>
      <w:del w:id="862" w:author="工内 隆" w:date="2018-10-15T14:34:00Z">
        <w:r w:rsidR="005420C3" w:rsidRPr="00351139" w:rsidDel="004254A0">
          <w:rPr>
            <w:rFonts w:ascii="Verdana" w:eastAsia="ＭＳ Ｐゴシック" w:hAnsi="Verdana" w:hint="eastAsia"/>
            <w:sz w:val="24"/>
          </w:rPr>
          <w:delText>を</w:delText>
        </w:r>
      </w:del>
      <w:r w:rsidR="005420C3" w:rsidRPr="00351139">
        <w:rPr>
          <w:rFonts w:ascii="Verdana" w:eastAsia="ＭＳ Ｐゴシック" w:hAnsi="Verdana" w:hint="eastAsia"/>
          <w:sz w:val="24"/>
        </w:rPr>
        <w:t>明確にコミュニケーション</w:t>
      </w:r>
      <w:ins w:id="863" w:author="Date Masahiro" w:date="2018-10-13T09:48:00Z">
        <w:r w:rsidR="00A22785">
          <w:rPr>
            <w:rFonts w:ascii="Verdana" w:eastAsia="ＭＳ Ｐゴシック" w:hAnsi="Verdana" w:hint="eastAsia"/>
            <w:sz w:val="24"/>
          </w:rPr>
          <w:t>を</w:t>
        </w:r>
        <w:del w:id="864" w:author="Sato Mieko" w:date="2018-11-28T17:47:00Z">
          <w:r w:rsidR="00A22785" w:rsidDel="00340EBC">
            <w:rPr>
              <w:rFonts w:ascii="Verdana" w:eastAsia="ＭＳ Ｐゴシック" w:hAnsi="Verdana" w:hint="eastAsia"/>
              <w:sz w:val="24"/>
            </w:rPr>
            <w:delText>取</w:delText>
          </w:r>
        </w:del>
      </w:ins>
      <w:ins w:id="865" w:author="Sato Mieko" w:date="2018-11-28T17:47:00Z">
        <w:r w:rsidR="00340EBC">
          <w:rPr>
            <w:rFonts w:ascii="Verdana" w:eastAsia="ＭＳ Ｐゴシック" w:hAnsi="Verdana" w:hint="eastAsia"/>
            <w:sz w:val="24"/>
          </w:rPr>
          <w:t>と</w:t>
        </w:r>
      </w:ins>
      <w:ins w:id="866" w:author="Date Masahiro" w:date="2018-10-13T09:49:00Z">
        <w:r w:rsidR="00A22785">
          <w:rPr>
            <w:rFonts w:ascii="Verdana" w:eastAsia="ＭＳ Ｐゴシック" w:hAnsi="Verdana" w:hint="eastAsia"/>
            <w:sz w:val="24"/>
          </w:rPr>
          <w:t>る</w:t>
        </w:r>
      </w:ins>
      <w:del w:id="867" w:author="Date Masahiro" w:date="2018-10-13T09:48:00Z">
        <w:r w:rsidR="005420C3" w:rsidRPr="00351139" w:rsidDel="00A22785">
          <w:rPr>
            <w:rFonts w:ascii="Verdana" w:eastAsia="ＭＳ Ｐゴシック" w:hAnsi="Verdana" w:hint="eastAsia"/>
            <w:sz w:val="24"/>
          </w:rPr>
          <w:delText>する</w:delText>
        </w:r>
      </w:del>
      <w:r w:rsidR="005420C3" w:rsidRPr="00351139">
        <w:rPr>
          <w:rFonts w:ascii="Verdana" w:eastAsia="ＭＳ Ｐゴシック" w:hAnsi="Verdana" w:hint="eastAsia"/>
          <w:sz w:val="24"/>
        </w:rPr>
        <w:t>ことは、移</w:t>
      </w:r>
      <w:r w:rsidR="007677BC" w:rsidRPr="00351139">
        <w:rPr>
          <w:rFonts w:ascii="Verdana" w:eastAsia="ＭＳ Ｐゴシック" w:hAnsi="Verdana" w:hint="eastAsia"/>
          <w:sz w:val="24"/>
        </w:rPr>
        <w:t>行</w:t>
      </w:r>
      <w:r w:rsidR="005420C3" w:rsidRPr="00351139">
        <w:rPr>
          <w:rFonts w:ascii="Verdana" w:eastAsia="ＭＳ Ｐゴシック" w:hAnsi="Verdana" w:hint="eastAsia"/>
          <w:sz w:val="24"/>
        </w:rPr>
        <w:t>の後であっても</w:t>
      </w:r>
      <w:ins w:id="868" w:author="Date Masahiro" w:date="2018-10-13T09:49:00Z">
        <w:r w:rsidR="00A22785">
          <w:rPr>
            <w:rFonts w:ascii="Verdana" w:eastAsia="ＭＳ Ｐゴシック" w:hAnsi="Verdana" w:hint="eastAsia"/>
            <w:sz w:val="24"/>
          </w:rPr>
          <w:t>、引き続き</w:t>
        </w:r>
      </w:ins>
      <w:r w:rsidR="005420C3" w:rsidRPr="00351139">
        <w:rPr>
          <w:rFonts w:ascii="Verdana" w:eastAsia="ＭＳ Ｐゴシック" w:hAnsi="Verdana" w:hint="eastAsia"/>
          <w:sz w:val="24"/>
        </w:rPr>
        <w:t>あなたの責任</w:t>
      </w:r>
      <w:ins w:id="869" w:author="Date Masahiro" w:date="2018-10-13T09:49:00Z">
        <w:r w:rsidR="00A22785">
          <w:rPr>
            <w:rFonts w:ascii="Verdana" w:eastAsia="ＭＳ Ｐゴシック" w:hAnsi="Verdana" w:hint="eastAsia"/>
            <w:sz w:val="24"/>
          </w:rPr>
          <w:t>です</w:t>
        </w:r>
      </w:ins>
      <w:del w:id="870" w:author="Date Masahiro" w:date="2018-10-13T09:50:00Z">
        <w:r w:rsidR="005420C3" w:rsidRPr="00351139" w:rsidDel="00A22785">
          <w:rPr>
            <w:rFonts w:ascii="Verdana" w:eastAsia="ＭＳ Ｐゴシック" w:hAnsi="Verdana" w:hint="eastAsia"/>
            <w:sz w:val="24"/>
          </w:rPr>
          <w:delText>となります</w:delText>
        </w:r>
      </w:del>
      <w:r w:rsidR="005420C3" w:rsidRPr="00351139">
        <w:rPr>
          <w:rFonts w:ascii="Verdana" w:eastAsia="ＭＳ Ｐゴシック" w:hAnsi="Verdana" w:hint="eastAsia"/>
          <w:sz w:val="24"/>
        </w:rPr>
        <w:t>。新たな運用者</w:t>
      </w:r>
      <w:ins w:id="871" w:author="Date Masahiro" w:date="2018-10-13T09:54:00Z">
        <w:r w:rsidR="00A22785">
          <w:rPr>
            <w:rFonts w:ascii="Verdana" w:eastAsia="ＭＳ Ｐゴシック" w:hAnsi="Verdana" w:hint="eastAsia"/>
            <w:sz w:val="24"/>
          </w:rPr>
          <w:t>と</w:t>
        </w:r>
      </w:ins>
      <w:ins w:id="872" w:author="Date Masahiro" w:date="2018-10-13T09:55:00Z">
        <w:r w:rsidR="00A22785">
          <w:rPr>
            <w:rFonts w:ascii="Verdana" w:eastAsia="ＭＳ Ｐゴシック" w:hAnsi="Verdana" w:hint="eastAsia"/>
            <w:sz w:val="24"/>
          </w:rPr>
          <w:t>共に</w:t>
        </w:r>
      </w:ins>
      <w:ins w:id="873" w:author="工内 隆" w:date="2018-10-15T14:36:00Z">
        <w:r w:rsidR="004254A0">
          <w:rPr>
            <w:rFonts w:ascii="Verdana" w:eastAsia="ＭＳ Ｐゴシック" w:hAnsi="Verdana" w:hint="eastAsia"/>
            <w:sz w:val="24"/>
          </w:rPr>
          <w:t>、</w:t>
        </w:r>
      </w:ins>
      <w:del w:id="874" w:author="Date Masahiro" w:date="2018-10-13T09:55:00Z">
        <w:r w:rsidR="005420C3" w:rsidRPr="00351139" w:rsidDel="00A22785">
          <w:rPr>
            <w:rFonts w:ascii="Verdana" w:eastAsia="ＭＳ Ｐゴシック" w:hAnsi="Verdana" w:hint="eastAsia"/>
            <w:sz w:val="24"/>
          </w:rPr>
          <w:delText>によって行われる</w:delText>
        </w:r>
      </w:del>
      <w:r w:rsidR="005420C3" w:rsidRPr="00351139">
        <w:rPr>
          <w:rFonts w:ascii="Verdana" w:eastAsia="ＭＳ Ｐゴシック" w:hAnsi="Verdana" w:hint="eastAsia"/>
          <w:sz w:val="24"/>
        </w:rPr>
        <w:t>プロジェクトの状況について</w:t>
      </w:r>
      <w:del w:id="875" w:author="工内 隆" w:date="2018-10-15T14:36:00Z">
        <w:r w:rsidR="005420C3" w:rsidRPr="00351139" w:rsidDel="004254A0">
          <w:rPr>
            <w:rFonts w:ascii="Verdana" w:eastAsia="ＭＳ Ｐゴシック" w:hAnsi="Verdana" w:hint="eastAsia"/>
            <w:sz w:val="24"/>
          </w:rPr>
          <w:delText>、</w:delText>
        </w:r>
      </w:del>
      <w:r w:rsidR="005420C3" w:rsidRPr="00351139">
        <w:rPr>
          <w:rFonts w:ascii="Verdana" w:eastAsia="ＭＳ Ｐゴシック" w:hAnsi="Verdana" w:hint="eastAsia"/>
          <w:sz w:val="24"/>
        </w:rPr>
        <w:t>開発者とコミュニティのメンバーに率直に</w:t>
      </w:r>
      <w:r w:rsidR="007677BC" w:rsidRPr="00351139">
        <w:rPr>
          <w:rFonts w:ascii="Verdana" w:eastAsia="ＭＳ Ｐゴシック" w:hAnsi="Verdana" w:hint="eastAsia"/>
          <w:sz w:val="24"/>
        </w:rPr>
        <w:t>知らせ</w:t>
      </w:r>
      <w:r w:rsidR="005420C3" w:rsidRPr="00351139">
        <w:rPr>
          <w:rFonts w:ascii="Verdana" w:eastAsia="ＭＳ Ｐゴシック" w:hAnsi="Verdana" w:hint="eastAsia"/>
          <w:sz w:val="24"/>
        </w:rPr>
        <w:t>、</w:t>
      </w:r>
      <w:del w:id="876" w:author="Sato Mieko" w:date="2018-11-28T17:47:00Z">
        <w:r w:rsidR="005420C3" w:rsidRPr="00351139" w:rsidDel="00340EBC">
          <w:rPr>
            <w:rFonts w:ascii="Verdana" w:eastAsia="ＭＳ Ｐゴシック" w:hAnsi="Verdana" w:hint="eastAsia"/>
            <w:sz w:val="24"/>
          </w:rPr>
          <w:delText>また、</w:delText>
        </w:r>
      </w:del>
      <w:r w:rsidR="00F865CD" w:rsidRPr="00351139">
        <w:rPr>
          <w:rFonts w:ascii="Verdana" w:eastAsia="ＭＳ Ｐゴシック" w:hAnsi="Verdana" w:hint="eastAsia"/>
          <w:sz w:val="24"/>
        </w:rPr>
        <w:t>彼らが継続して利用するようなら、今後どのようにプロジェクトが保守されるかについての詳細を伝えてください。また、移動後に参加者がプロジェクトの場所を見つけ、</w:t>
      </w:r>
      <w:del w:id="877" w:author="Sato Mieko" w:date="2018-11-28T17:44:00Z">
        <w:r w:rsidR="00F865CD" w:rsidRPr="00351139" w:rsidDel="00C006C1">
          <w:rPr>
            <w:rFonts w:ascii="Verdana" w:eastAsia="ＭＳ Ｐゴシック" w:hAnsi="Verdana" w:hint="eastAsia"/>
            <w:sz w:val="24"/>
          </w:rPr>
          <w:delText>また、</w:delText>
        </w:r>
      </w:del>
      <w:r w:rsidR="00F865CD" w:rsidRPr="00351139">
        <w:rPr>
          <w:rFonts w:ascii="Verdana" w:eastAsia="ＭＳ Ｐゴシック" w:hAnsi="Verdana" w:hint="eastAsia"/>
          <w:sz w:val="24"/>
        </w:rPr>
        <w:t>貢献やコード利用</w:t>
      </w:r>
      <w:r w:rsidR="007677BC" w:rsidRPr="00351139">
        <w:rPr>
          <w:rFonts w:ascii="Verdana" w:eastAsia="ＭＳ Ｐゴシック" w:hAnsi="Verdana" w:hint="eastAsia"/>
          <w:sz w:val="24"/>
        </w:rPr>
        <w:t>を</w:t>
      </w:r>
      <w:r w:rsidR="00F865CD" w:rsidRPr="00351139">
        <w:rPr>
          <w:rFonts w:ascii="Verdana" w:eastAsia="ＭＳ Ｐゴシック" w:hAnsi="Verdana" w:hint="eastAsia"/>
          <w:sz w:val="24"/>
        </w:rPr>
        <w:t>継続できるよう</w:t>
      </w:r>
      <w:r w:rsidR="007677BC" w:rsidRPr="00351139">
        <w:rPr>
          <w:rFonts w:ascii="Verdana" w:eastAsia="ＭＳ Ｐゴシック" w:hAnsi="Verdana" w:hint="eastAsia"/>
          <w:sz w:val="24"/>
        </w:rPr>
        <w:t>に</w:t>
      </w:r>
      <w:ins w:id="878" w:author="Sato Mieko" w:date="2018-11-28T17:44:00Z">
        <w:r w:rsidR="00C006C1">
          <w:rPr>
            <w:rFonts w:ascii="Verdana" w:eastAsia="ＭＳ Ｐゴシック" w:hAnsi="Verdana" w:hint="eastAsia"/>
            <w:sz w:val="24"/>
          </w:rPr>
          <w:t>、</w:t>
        </w:r>
      </w:ins>
      <w:r w:rsidR="00F865CD" w:rsidRPr="00351139">
        <w:rPr>
          <w:rFonts w:ascii="Verdana" w:eastAsia="ＭＳ Ｐゴシック" w:hAnsi="Verdana" w:hint="eastAsia"/>
          <w:sz w:val="24"/>
        </w:rPr>
        <w:t>プロジェクトの</w:t>
      </w:r>
      <w:r w:rsidR="00F865CD" w:rsidRPr="00351139">
        <w:rPr>
          <w:rFonts w:ascii="Verdana" w:eastAsia="ＭＳ Ｐゴシック" w:hAnsi="Verdana" w:hint="eastAsia"/>
          <w:sz w:val="24"/>
        </w:rPr>
        <w:t>Web</w:t>
      </w:r>
      <w:r w:rsidR="00F865CD" w:rsidRPr="00351139">
        <w:rPr>
          <w:rFonts w:ascii="Verdana" w:eastAsia="ＭＳ Ｐゴシック" w:hAnsi="Verdana" w:hint="eastAsia"/>
          <w:sz w:val="24"/>
        </w:rPr>
        <w:t>サイト、ソーシャル</w:t>
      </w:r>
      <w:ins w:id="879" w:author="Sato Mieko" w:date="2018-11-28T17:44:00Z">
        <w:r w:rsidR="00C006C1">
          <w:rPr>
            <w:rFonts w:ascii="Verdana" w:eastAsia="ＭＳ Ｐゴシック" w:hAnsi="Verdana" w:hint="eastAsia"/>
            <w:sz w:val="24"/>
          </w:rPr>
          <w:t xml:space="preserve"> </w:t>
        </w:r>
      </w:ins>
      <w:r w:rsidR="00F865CD" w:rsidRPr="00351139">
        <w:rPr>
          <w:rFonts w:ascii="Verdana" w:eastAsia="ＭＳ Ｐゴシック" w:hAnsi="Verdana" w:hint="eastAsia"/>
          <w:sz w:val="24"/>
        </w:rPr>
        <w:t>メディア</w:t>
      </w:r>
      <w:ins w:id="880" w:author="Sato Mieko" w:date="2018-11-28T17:45:00Z">
        <w:r w:rsidR="00C006C1">
          <w:rPr>
            <w:rFonts w:ascii="Verdana" w:eastAsia="ＭＳ Ｐゴシック" w:hAnsi="Verdana" w:hint="eastAsia"/>
            <w:sz w:val="24"/>
          </w:rPr>
          <w:t xml:space="preserve"> </w:t>
        </w:r>
      </w:ins>
      <w:r w:rsidR="00F865CD" w:rsidRPr="00351139">
        <w:rPr>
          <w:rFonts w:ascii="Verdana" w:eastAsia="ＭＳ Ｐゴシック" w:hAnsi="Verdana" w:hint="eastAsia"/>
          <w:sz w:val="24"/>
        </w:rPr>
        <w:t>チャンネル、</w:t>
      </w:r>
      <w:ins w:id="881" w:author="Sato Mieko" w:date="2018-11-28T17:45:00Z">
        <w:r w:rsidR="00C006C1">
          <w:rPr>
            <w:rFonts w:ascii="Verdana" w:eastAsia="ＭＳ Ｐゴシック" w:hAnsi="Verdana" w:hint="eastAsia"/>
            <w:sz w:val="24"/>
          </w:rPr>
          <w:t>および</w:t>
        </w:r>
      </w:ins>
      <w:del w:id="882" w:author="Sato Mieko" w:date="2018-11-28T17:45:00Z">
        <w:r w:rsidR="00F865CD" w:rsidRPr="00351139" w:rsidDel="00C006C1">
          <w:rPr>
            <w:rFonts w:ascii="Verdana" w:eastAsia="ＭＳ Ｐゴシック" w:hAnsi="Verdana" w:hint="eastAsia"/>
            <w:sz w:val="24"/>
          </w:rPr>
          <w:delText>さらには、</w:delText>
        </w:r>
      </w:del>
      <w:r w:rsidR="00F865CD" w:rsidRPr="00351139">
        <w:rPr>
          <w:rFonts w:ascii="Verdana" w:eastAsia="ＭＳ Ｐゴシック" w:hAnsi="Verdana" w:hint="eastAsia"/>
          <w:sz w:val="24"/>
        </w:rPr>
        <w:t>ネットワークに繋がったコミュニティ資産を更新するのを忘れないでください。</w:t>
      </w:r>
    </w:p>
    <w:p w14:paraId="204AF176" w14:textId="77777777" w:rsidR="00E83E55" w:rsidRPr="00351139" w:rsidRDefault="00E83E55" w:rsidP="00E83E55">
      <w:pPr>
        <w:rPr>
          <w:rFonts w:ascii="Verdana" w:eastAsia="ＭＳ Ｐゴシック" w:hAnsi="Verdana"/>
          <w:sz w:val="24"/>
        </w:rPr>
      </w:pPr>
    </w:p>
    <w:p w14:paraId="761E05AC" w14:textId="15324EFE"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Remember to communicate all this information to downstream organizations and users as well. This includes companies, non-profits, and others that are using your code, and who may not be aware of the demise or transfer of the project because they’re not directly involved in the development cycle. You should make efforts to advise them of what is happening through your websites, social media channels, and </w:t>
      </w:r>
      <w:r w:rsidRPr="00351139">
        <w:rPr>
          <w:rFonts w:ascii="Verdana" w:eastAsia="ＭＳ Ｐゴシック" w:hAnsi="Verdana"/>
          <w:sz w:val="24"/>
        </w:rPr>
        <w:lastRenderedPageBreak/>
        <w:t>other outlets, especially if the project is well-known and has had a substantial following.</w:t>
      </w:r>
    </w:p>
    <w:p w14:paraId="460D20DE" w14:textId="34801CB2" w:rsidR="00F865CD" w:rsidRPr="00351139" w:rsidRDefault="001D2412" w:rsidP="00E83E55">
      <w:pPr>
        <w:rPr>
          <w:rFonts w:ascii="Verdana" w:eastAsia="ＭＳ Ｐゴシック" w:hAnsi="Verdana"/>
          <w:sz w:val="24"/>
        </w:rPr>
      </w:pPr>
      <w:r w:rsidRPr="00351139">
        <w:rPr>
          <w:rFonts w:ascii="Verdana" w:eastAsia="ＭＳ Ｐゴシック" w:hAnsi="Verdana" w:hint="eastAsia"/>
          <w:sz w:val="24"/>
        </w:rPr>
        <w:t>これらすべての情報を下流の組織</w:t>
      </w:r>
      <w:del w:id="883" w:author="Sato Mieko" w:date="2018-11-28T17:49:00Z">
        <w:r w:rsidRPr="00351139" w:rsidDel="00821910">
          <w:rPr>
            <w:rFonts w:ascii="Verdana" w:eastAsia="ＭＳ Ｐゴシック" w:hAnsi="Verdana" w:hint="eastAsia"/>
            <w:sz w:val="24"/>
          </w:rPr>
          <w:delText>と</w:delText>
        </w:r>
      </w:del>
      <w:ins w:id="884" w:author="Sato Mieko" w:date="2018-11-28T17:49:00Z">
        <w:r w:rsidR="00821910">
          <w:rPr>
            <w:rFonts w:ascii="Verdana" w:eastAsia="ＭＳ Ｐゴシック" w:hAnsi="Verdana" w:hint="eastAsia"/>
            <w:sz w:val="24"/>
          </w:rPr>
          <w:t>や</w:t>
        </w:r>
      </w:ins>
      <w:r w:rsidRPr="00351139">
        <w:rPr>
          <w:rFonts w:ascii="Verdana" w:eastAsia="ＭＳ Ｐゴシック" w:hAnsi="Verdana" w:hint="eastAsia"/>
          <w:sz w:val="24"/>
        </w:rPr>
        <w:t>ユーザー</w:t>
      </w:r>
      <w:del w:id="885" w:author="Sato Mieko" w:date="2018-11-28T17:48:00Z">
        <w:r w:rsidRPr="00351139" w:rsidDel="00821910">
          <w:rPr>
            <w:rFonts w:ascii="Verdana" w:eastAsia="ＭＳ Ｐゴシック" w:hAnsi="Verdana" w:hint="eastAsia"/>
            <w:sz w:val="24"/>
          </w:rPr>
          <w:delText>にも</w:delText>
        </w:r>
      </w:del>
      <w:ins w:id="886" w:author="Sato Mieko" w:date="2018-11-28T17:48:00Z">
        <w:r w:rsidR="00821910">
          <w:rPr>
            <w:rFonts w:ascii="Verdana" w:eastAsia="ＭＳ Ｐゴシック" w:hAnsi="Verdana" w:hint="eastAsia"/>
            <w:sz w:val="24"/>
          </w:rPr>
          <w:t>ともやりとり</w:t>
        </w:r>
      </w:ins>
      <w:del w:id="887" w:author="Sato Mieko" w:date="2018-11-28T17:48:00Z">
        <w:r w:rsidRPr="00351139" w:rsidDel="00821910">
          <w:rPr>
            <w:rFonts w:ascii="Verdana" w:eastAsia="ＭＳ Ｐゴシック" w:hAnsi="Verdana" w:hint="eastAsia"/>
            <w:sz w:val="24"/>
          </w:rPr>
          <w:delText>コミュニケーション</w:delText>
        </w:r>
      </w:del>
      <w:r w:rsidRPr="00351139">
        <w:rPr>
          <w:rFonts w:ascii="Verdana" w:eastAsia="ＭＳ Ｐゴシック" w:hAnsi="Verdana" w:hint="eastAsia"/>
          <w:sz w:val="24"/>
        </w:rPr>
        <w:t>することを</w:t>
      </w:r>
      <w:ins w:id="888" w:author="Sato Mieko" w:date="2018-11-28T17:49:00Z">
        <w:r w:rsidR="00821910">
          <w:rPr>
            <w:rFonts w:ascii="Verdana" w:eastAsia="ＭＳ Ｐゴシック" w:hAnsi="Verdana" w:hint="eastAsia"/>
            <w:sz w:val="24"/>
          </w:rPr>
          <w:t>忘</w:t>
        </w:r>
      </w:ins>
      <w:ins w:id="889" w:author="Sato Mieko" w:date="2018-11-28T17:48:00Z">
        <w:r w:rsidR="00821910">
          <w:rPr>
            <w:rFonts w:ascii="Verdana" w:eastAsia="ＭＳ Ｐゴシック" w:hAnsi="Verdana" w:hint="eastAsia"/>
            <w:sz w:val="24"/>
          </w:rPr>
          <w:t>れ</w:t>
        </w:r>
      </w:ins>
      <w:ins w:id="890" w:author="Sato Mieko" w:date="2018-11-28T17:49:00Z">
        <w:r w:rsidR="00821910">
          <w:rPr>
            <w:rFonts w:ascii="Verdana" w:eastAsia="ＭＳ Ｐゴシック" w:hAnsi="Verdana" w:hint="eastAsia"/>
            <w:sz w:val="24"/>
          </w:rPr>
          <w:t>ないで</w:t>
        </w:r>
      </w:ins>
      <w:del w:id="891" w:author="Sato Mieko" w:date="2018-11-28T17:49:00Z">
        <w:r w:rsidRPr="00351139" w:rsidDel="00821910">
          <w:rPr>
            <w:rFonts w:ascii="Verdana" w:eastAsia="ＭＳ Ｐゴシック" w:hAnsi="Verdana" w:hint="eastAsia"/>
            <w:sz w:val="24"/>
          </w:rPr>
          <w:delText>覚えておいて</w:delText>
        </w:r>
      </w:del>
      <w:r w:rsidRPr="00351139">
        <w:rPr>
          <w:rFonts w:ascii="Verdana" w:eastAsia="ＭＳ Ｐゴシック" w:hAnsi="Verdana" w:hint="eastAsia"/>
          <w:sz w:val="24"/>
        </w:rPr>
        <w:t>ください。その対象には、企業、非営利組織、コードを利用している</w:t>
      </w:r>
      <w:del w:id="892" w:author="Sato Mieko" w:date="2018-11-28T17:50:00Z">
        <w:r w:rsidRPr="00351139" w:rsidDel="00821910">
          <w:rPr>
            <w:rFonts w:ascii="Verdana" w:eastAsia="ＭＳ Ｐゴシック" w:hAnsi="Verdana" w:hint="eastAsia"/>
            <w:sz w:val="24"/>
          </w:rPr>
          <w:delText>人々や</w:delText>
        </w:r>
      </w:del>
      <w:ins w:id="893" w:author="Sato Mieko" w:date="2018-11-28T17:50:00Z">
        <w:r w:rsidR="00821910">
          <w:rPr>
            <w:rFonts w:ascii="Verdana" w:eastAsia="ＭＳ Ｐゴシック" w:hAnsi="Verdana" w:hint="eastAsia"/>
            <w:sz w:val="24"/>
          </w:rPr>
          <w:t>人々のほか</w:t>
        </w:r>
      </w:ins>
      <w:r w:rsidRPr="00351139">
        <w:rPr>
          <w:rFonts w:ascii="Verdana" w:eastAsia="ＭＳ Ｐゴシック" w:hAnsi="Verdana" w:hint="eastAsia"/>
          <w:sz w:val="24"/>
        </w:rPr>
        <w:t>、開発サイクルに直接関わっていないためにプロジェクトの解散や</w:t>
      </w:r>
      <w:r w:rsidR="00FC211D" w:rsidRPr="00351139">
        <w:rPr>
          <w:rFonts w:ascii="Verdana" w:eastAsia="ＭＳ Ｐゴシック" w:hAnsi="Verdana" w:hint="eastAsia"/>
          <w:sz w:val="24"/>
        </w:rPr>
        <w:t>移管</w:t>
      </w:r>
      <w:r w:rsidRPr="00351139">
        <w:rPr>
          <w:rFonts w:ascii="Verdana" w:eastAsia="ＭＳ Ｐゴシック" w:hAnsi="Verdana" w:hint="eastAsia"/>
          <w:sz w:val="24"/>
        </w:rPr>
        <w:t>に気付かない人々も含まれます。</w:t>
      </w:r>
      <w:r w:rsidR="00222A0E" w:rsidRPr="00351139">
        <w:rPr>
          <w:rFonts w:ascii="Verdana" w:eastAsia="ＭＳ Ｐゴシック" w:hAnsi="Verdana" w:hint="eastAsia"/>
          <w:sz w:val="24"/>
        </w:rPr>
        <w:t>特に、プロジェクトが良く知られていて、相当数の支持者がある</w:t>
      </w:r>
      <w:ins w:id="894" w:author="Sato Mieko" w:date="2018-11-28T17:51:00Z">
        <w:r w:rsidR="00A86C6F">
          <w:rPr>
            <w:rFonts w:ascii="Verdana" w:eastAsia="ＭＳ Ｐゴシック" w:hAnsi="Verdana" w:hint="eastAsia"/>
            <w:sz w:val="24"/>
          </w:rPr>
          <w:t>場合</w:t>
        </w:r>
      </w:ins>
      <w:del w:id="895" w:author="Sato Mieko" w:date="2018-11-28T17:51:00Z">
        <w:r w:rsidR="00222A0E" w:rsidRPr="00351139" w:rsidDel="00A86C6F">
          <w:rPr>
            <w:rFonts w:ascii="Verdana" w:eastAsia="ＭＳ Ｐゴシック" w:hAnsi="Verdana" w:hint="eastAsia"/>
            <w:sz w:val="24"/>
          </w:rPr>
          <w:delText>ときに</w:delText>
        </w:r>
      </w:del>
      <w:r w:rsidR="00222A0E" w:rsidRPr="00351139">
        <w:rPr>
          <w:rFonts w:ascii="Verdana" w:eastAsia="ＭＳ Ｐゴシック" w:hAnsi="Verdana" w:hint="eastAsia"/>
          <w:sz w:val="24"/>
        </w:rPr>
        <w:t>は、</w:t>
      </w:r>
      <w:r w:rsidRPr="00351139">
        <w:rPr>
          <w:rFonts w:ascii="Verdana" w:eastAsia="ＭＳ Ｐゴシック" w:hAnsi="Verdana" w:hint="eastAsia"/>
          <w:sz w:val="24"/>
        </w:rPr>
        <w:t>Web</w:t>
      </w:r>
      <w:r w:rsidRPr="00351139">
        <w:rPr>
          <w:rFonts w:ascii="Verdana" w:eastAsia="ＭＳ Ｐゴシック" w:hAnsi="Verdana" w:hint="eastAsia"/>
          <w:sz w:val="24"/>
        </w:rPr>
        <w:t>サイト</w:t>
      </w:r>
      <w:ins w:id="896" w:author="Sato Mieko" w:date="2018-11-28T17:51:00Z">
        <w:r w:rsidR="00A86C6F">
          <w:rPr>
            <w:rFonts w:ascii="Verdana" w:eastAsia="ＭＳ Ｐゴシック" w:hAnsi="Verdana" w:hint="eastAsia"/>
            <w:sz w:val="24"/>
          </w:rPr>
          <w:t>や</w:t>
        </w:r>
      </w:ins>
      <w:del w:id="897" w:author="Sato Mieko" w:date="2018-11-28T17:51:00Z">
        <w:r w:rsidRPr="00351139" w:rsidDel="00A86C6F">
          <w:rPr>
            <w:rFonts w:ascii="Verdana" w:eastAsia="ＭＳ Ｐゴシック" w:hAnsi="Verdana" w:hint="eastAsia"/>
            <w:sz w:val="24"/>
          </w:rPr>
          <w:delText>、</w:delText>
        </w:r>
      </w:del>
      <w:r w:rsidRPr="00351139">
        <w:rPr>
          <w:rFonts w:ascii="Verdana" w:eastAsia="ＭＳ Ｐゴシック" w:hAnsi="Verdana" w:hint="eastAsia"/>
          <w:sz w:val="24"/>
        </w:rPr>
        <w:t>ソーシャル</w:t>
      </w:r>
      <w:ins w:id="898" w:author="Sato Mieko" w:date="2018-11-28T17:51:00Z">
        <w:r w:rsidR="00A86C6F">
          <w:rPr>
            <w:rFonts w:ascii="Verdana" w:eastAsia="ＭＳ Ｐゴシック" w:hAnsi="Verdana" w:hint="eastAsia"/>
            <w:sz w:val="24"/>
          </w:rPr>
          <w:t xml:space="preserve"> </w:t>
        </w:r>
      </w:ins>
      <w:r w:rsidRPr="00351139">
        <w:rPr>
          <w:rFonts w:ascii="Verdana" w:eastAsia="ＭＳ Ｐゴシック" w:hAnsi="Verdana" w:hint="eastAsia"/>
          <w:sz w:val="24"/>
        </w:rPr>
        <w:t>メディア</w:t>
      </w:r>
      <w:ins w:id="899" w:author="Sato Mieko" w:date="2018-11-28T17:51:00Z">
        <w:r w:rsidR="00A86C6F">
          <w:rPr>
            <w:rFonts w:ascii="Verdana" w:eastAsia="ＭＳ Ｐゴシック" w:hAnsi="Verdana" w:hint="eastAsia"/>
            <w:sz w:val="24"/>
          </w:rPr>
          <w:t xml:space="preserve"> </w:t>
        </w:r>
      </w:ins>
      <w:r w:rsidRPr="00351139">
        <w:rPr>
          <w:rFonts w:ascii="Verdana" w:eastAsia="ＭＳ Ｐゴシック" w:hAnsi="Verdana" w:hint="eastAsia"/>
          <w:sz w:val="24"/>
        </w:rPr>
        <w:t>チャンネル</w:t>
      </w:r>
      <w:ins w:id="900" w:author="Sato Mieko" w:date="2018-11-28T17:51:00Z">
        <w:r w:rsidR="00A86C6F">
          <w:rPr>
            <w:rFonts w:ascii="Verdana" w:eastAsia="ＭＳ Ｐゴシック" w:hAnsi="Verdana" w:hint="eastAsia"/>
            <w:sz w:val="24"/>
          </w:rPr>
          <w:t>など</w:t>
        </w:r>
      </w:ins>
      <w:del w:id="901" w:author="Sato Mieko" w:date="2018-11-28T17:51:00Z">
        <w:r w:rsidRPr="00351139" w:rsidDel="00A86C6F">
          <w:rPr>
            <w:rFonts w:ascii="Verdana" w:eastAsia="ＭＳ Ｐゴシック" w:hAnsi="Verdana" w:hint="eastAsia"/>
            <w:sz w:val="24"/>
          </w:rPr>
          <w:delText>、その他</w:delText>
        </w:r>
      </w:del>
      <w:r w:rsidRPr="00351139">
        <w:rPr>
          <w:rFonts w:ascii="Verdana" w:eastAsia="ＭＳ Ｐゴシック" w:hAnsi="Verdana" w:hint="eastAsia"/>
          <w:sz w:val="24"/>
        </w:rPr>
        <w:t>の手段を通じて、何が起きているかについて</w:t>
      </w:r>
      <w:r w:rsidR="007677BC" w:rsidRPr="00351139">
        <w:rPr>
          <w:rFonts w:ascii="Verdana" w:eastAsia="ＭＳ Ｐゴシック" w:hAnsi="Verdana" w:hint="eastAsia"/>
          <w:sz w:val="24"/>
        </w:rPr>
        <w:t>知らせ</w:t>
      </w:r>
      <w:del w:id="902" w:author="Sato Mieko" w:date="2018-11-28T17:52:00Z">
        <w:r w:rsidR="007677BC" w:rsidRPr="00351139" w:rsidDel="0073488B">
          <w:rPr>
            <w:rFonts w:ascii="Verdana" w:eastAsia="ＭＳ Ｐゴシック" w:hAnsi="Verdana" w:hint="eastAsia"/>
            <w:sz w:val="24"/>
          </w:rPr>
          <w:delText>る</w:delText>
        </w:r>
        <w:r w:rsidRPr="00351139" w:rsidDel="0073488B">
          <w:rPr>
            <w:rFonts w:ascii="Verdana" w:eastAsia="ＭＳ Ｐゴシック" w:hAnsi="Verdana" w:hint="eastAsia"/>
            <w:sz w:val="24"/>
          </w:rPr>
          <w:delText>よう</w:delText>
        </w:r>
      </w:del>
      <w:ins w:id="903" w:author="Sato Mieko" w:date="2018-11-28T17:52:00Z">
        <w:r w:rsidR="00A86C6F">
          <w:rPr>
            <w:rFonts w:ascii="Verdana" w:eastAsia="ＭＳ Ｐゴシック" w:hAnsi="Verdana" w:hint="eastAsia"/>
            <w:sz w:val="24"/>
          </w:rPr>
          <w:t>てください</w:t>
        </w:r>
      </w:ins>
      <w:del w:id="904" w:author="Sato Mieko" w:date="2018-11-28T17:52:00Z">
        <w:r w:rsidRPr="00351139" w:rsidDel="00A86C6F">
          <w:rPr>
            <w:rFonts w:ascii="Verdana" w:eastAsia="ＭＳ Ｐゴシック" w:hAnsi="Verdana" w:hint="eastAsia"/>
            <w:sz w:val="24"/>
          </w:rPr>
          <w:delText>努力すべきです</w:delText>
        </w:r>
      </w:del>
      <w:r w:rsidRPr="00351139">
        <w:rPr>
          <w:rFonts w:ascii="Verdana" w:eastAsia="ＭＳ Ｐゴシック" w:hAnsi="Verdana" w:hint="eastAsia"/>
          <w:sz w:val="24"/>
        </w:rPr>
        <w:t>。</w:t>
      </w:r>
    </w:p>
    <w:p w14:paraId="78CC851A" w14:textId="77777777" w:rsidR="00E83E55" w:rsidRPr="00351139" w:rsidRDefault="00E83E55" w:rsidP="00E83E55">
      <w:pPr>
        <w:rPr>
          <w:rFonts w:ascii="Verdana" w:eastAsia="ＭＳ Ｐゴシック" w:hAnsi="Verdana"/>
          <w:sz w:val="24"/>
        </w:rPr>
      </w:pPr>
    </w:p>
    <w:p w14:paraId="591B2CC2" w14:textId="23ACB8D5"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The biggest thing is to communicate the changes and tell the community of the plans ASAP. Don’t leave the users wondering if the project is still being maintained. For the most part, good code lives on, in my opinion, so if you’ve got a project that has good code, I would rather not ever take something down from GitHub but set the expectations at, ‘Hey, this project is no longer being actively maintained.'”</w:t>
      </w:r>
    </w:p>
    <w:p w14:paraId="343B998C" w14:textId="4485302D" w:rsidR="00222A0E" w:rsidRPr="00351139" w:rsidRDefault="00222A0E" w:rsidP="00E83E55">
      <w:pPr>
        <w:rPr>
          <w:rFonts w:ascii="Verdana" w:eastAsia="ＭＳ Ｐゴシック" w:hAnsi="Verdana"/>
          <w:sz w:val="24"/>
        </w:rPr>
      </w:pPr>
      <w:r w:rsidRPr="00351139">
        <w:rPr>
          <w:rFonts w:ascii="Verdana" w:eastAsia="ＭＳ Ｐゴシック" w:hAnsi="Verdana" w:hint="eastAsia"/>
          <w:sz w:val="24"/>
        </w:rPr>
        <w:t>「一番</w:t>
      </w:r>
      <w:ins w:id="905" w:author="工内 隆" w:date="2018-10-15T14:37:00Z">
        <w:r w:rsidR="004254A0">
          <w:rPr>
            <w:rFonts w:ascii="Verdana" w:eastAsia="ＭＳ Ｐゴシック" w:hAnsi="Verdana" w:hint="eastAsia"/>
            <w:sz w:val="24"/>
          </w:rPr>
          <w:t>大切</w:t>
        </w:r>
      </w:ins>
      <w:ins w:id="906" w:author="Date Masahiro" w:date="2018-10-13T09:59:00Z">
        <w:del w:id="907" w:author="工内 隆" w:date="2018-10-15T14:37:00Z">
          <w:r w:rsidR="000161D3" w:rsidDel="004254A0">
            <w:rPr>
              <w:rFonts w:ascii="Verdana" w:eastAsia="ＭＳ Ｐゴシック" w:hAnsi="Verdana" w:hint="eastAsia"/>
              <w:sz w:val="24"/>
            </w:rPr>
            <w:delText>再説</w:delText>
          </w:r>
        </w:del>
        <w:r w:rsidR="000161D3">
          <w:rPr>
            <w:rFonts w:ascii="Verdana" w:eastAsia="ＭＳ Ｐゴシック" w:hAnsi="Verdana" w:hint="eastAsia"/>
            <w:sz w:val="24"/>
          </w:rPr>
          <w:t>なことは</w:t>
        </w:r>
      </w:ins>
      <w:del w:id="908" w:author="Date Masahiro" w:date="2018-10-13T09:59:00Z">
        <w:r w:rsidRPr="00351139" w:rsidDel="000161D3">
          <w:rPr>
            <w:rFonts w:ascii="Verdana" w:eastAsia="ＭＳ Ｐゴシック" w:hAnsi="Verdana" w:hint="eastAsia"/>
            <w:sz w:val="24"/>
          </w:rPr>
          <w:delText>大きいのは</w:delText>
        </w:r>
      </w:del>
      <w:r w:rsidRPr="00351139">
        <w:rPr>
          <w:rFonts w:ascii="Verdana" w:eastAsia="ＭＳ Ｐゴシック" w:hAnsi="Verdana" w:hint="eastAsia"/>
          <w:sz w:val="24"/>
        </w:rPr>
        <w:t>、</w:t>
      </w:r>
      <w:del w:id="909" w:author="Date Masahiro" w:date="2018-10-13T10:00:00Z">
        <w:r w:rsidRPr="00351139" w:rsidDel="000161D3">
          <w:rPr>
            <w:rFonts w:ascii="Verdana" w:eastAsia="ＭＳ Ｐゴシック" w:hAnsi="Verdana" w:hint="eastAsia"/>
            <w:sz w:val="24"/>
          </w:rPr>
          <w:delText>変化</w:delText>
        </w:r>
      </w:del>
      <w:ins w:id="910" w:author="Date Masahiro" w:date="2018-10-13T10:00:00Z">
        <w:r w:rsidR="000161D3">
          <w:rPr>
            <w:rFonts w:ascii="Verdana" w:eastAsia="ＭＳ Ｐゴシック" w:hAnsi="Verdana" w:hint="eastAsia"/>
            <w:sz w:val="24"/>
          </w:rPr>
          <w:t>変更</w:t>
        </w:r>
      </w:ins>
      <w:r w:rsidRPr="00351139">
        <w:rPr>
          <w:rFonts w:ascii="Verdana" w:eastAsia="ＭＳ Ｐゴシック" w:hAnsi="Verdana" w:hint="eastAsia"/>
          <w:sz w:val="24"/>
        </w:rPr>
        <w:t>についてコミュニケーション</w:t>
      </w:r>
      <w:ins w:id="911" w:author="Sato Mieko" w:date="2018-11-28T17:53:00Z">
        <w:r w:rsidR="0073488B">
          <w:rPr>
            <w:rFonts w:ascii="Verdana" w:eastAsia="ＭＳ Ｐゴシック" w:hAnsi="Verdana" w:hint="eastAsia"/>
            <w:sz w:val="24"/>
          </w:rPr>
          <w:t>をとり</w:t>
        </w:r>
      </w:ins>
      <w:del w:id="912" w:author="Sato Mieko" w:date="2018-11-28T17:53:00Z">
        <w:r w:rsidRPr="00351139" w:rsidDel="0073488B">
          <w:rPr>
            <w:rFonts w:ascii="Verdana" w:eastAsia="ＭＳ Ｐゴシック" w:hAnsi="Verdana" w:hint="eastAsia"/>
            <w:sz w:val="24"/>
          </w:rPr>
          <w:delText>し</w:delText>
        </w:r>
      </w:del>
      <w:r w:rsidRPr="00351139">
        <w:rPr>
          <w:rFonts w:ascii="Verdana" w:eastAsia="ＭＳ Ｐゴシック" w:hAnsi="Verdana" w:hint="eastAsia"/>
          <w:sz w:val="24"/>
        </w:rPr>
        <w:t>、コミュニティに</w:t>
      </w:r>
      <w:ins w:id="913" w:author="Date Masahiro" w:date="2018-10-13T09:59:00Z">
        <w:r w:rsidR="000161D3">
          <w:rPr>
            <w:rFonts w:ascii="Verdana" w:eastAsia="ＭＳ Ｐゴシック" w:hAnsi="Verdana" w:hint="eastAsia"/>
            <w:sz w:val="24"/>
          </w:rPr>
          <w:t>その</w:t>
        </w:r>
      </w:ins>
      <w:r w:rsidRPr="00351139">
        <w:rPr>
          <w:rFonts w:ascii="Verdana" w:eastAsia="ＭＳ Ｐゴシック" w:hAnsi="Verdana" w:hint="eastAsia"/>
          <w:sz w:val="24"/>
        </w:rPr>
        <w:t>計画のことを</w:t>
      </w:r>
      <w:ins w:id="914" w:author="Date Masahiro" w:date="2018-10-13T09:59:00Z">
        <w:r w:rsidR="000161D3">
          <w:rPr>
            <w:rFonts w:ascii="Verdana" w:eastAsia="ＭＳ Ｐゴシック" w:hAnsi="Verdana" w:hint="eastAsia"/>
            <w:sz w:val="24"/>
          </w:rPr>
          <w:t>できるだけ早く</w:t>
        </w:r>
        <w:del w:id="915" w:author="工内 隆" w:date="2018-10-15T14:38:00Z">
          <w:r w:rsidR="000161D3" w:rsidDel="00B95D87">
            <w:rPr>
              <w:rFonts w:ascii="Verdana" w:eastAsia="ＭＳ Ｐゴシック" w:hAnsi="Verdana" w:hint="eastAsia"/>
              <w:sz w:val="24"/>
            </w:rPr>
            <w:delText>、</w:delText>
          </w:r>
        </w:del>
      </w:ins>
      <w:del w:id="916" w:author="Date Masahiro" w:date="2018-10-13T09:59:00Z">
        <w:r w:rsidRPr="00351139" w:rsidDel="000161D3">
          <w:rPr>
            <w:rFonts w:ascii="Verdana" w:eastAsia="ＭＳ Ｐゴシック" w:hAnsi="Verdana" w:hint="eastAsia"/>
            <w:sz w:val="24"/>
          </w:rPr>
          <w:delText>早急に</w:delText>
        </w:r>
      </w:del>
      <w:r w:rsidRPr="00351139">
        <w:rPr>
          <w:rFonts w:ascii="Verdana" w:eastAsia="ＭＳ Ｐゴシック" w:hAnsi="Verdana" w:hint="eastAsia"/>
          <w:sz w:val="24"/>
        </w:rPr>
        <w:t>説明することです。プロジェクトが保守されるのか</w:t>
      </w:r>
      <w:r w:rsidR="007677BC" w:rsidRPr="00351139">
        <w:rPr>
          <w:rFonts w:ascii="Verdana" w:eastAsia="ＭＳ Ｐゴシック" w:hAnsi="Verdana" w:hint="eastAsia"/>
          <w:sz w:val="24"/>
        </w:rPr>
        <w:t>どうか</w:t>
      </w:r>
      <w:r w:rsidRPr="00351139">
        <w:rPr>
          <w:rFonts w:ascii="Verdana" w:eastAsia="ＭＳ Ｐゴシック" w:hAnsi="Verdana" w:hint="eastAsia"/>
          <w:sz w:val="24"/>
        </w:rPr>
        <w:t>について、ユーザーを困惑させてはいけません。私の意見</w:t>
      </w:r>
      <w:r w:rsidR="00221DFA" w:rsidRPr="00351139">
        <w:rPr>
          <w:rFonts w:ascii="Verdana" w:eastAsia="ＭＳ Ｐゴシック" w:hAnsi="Verdana" w:hint="eastAsia"/>
          <w:sz w:val="24"/>
        </w:rPr>
        <w:t>ですが</w:t>
      </w:r>
      <w:r w:rsidRPr="00351139">
        <w:rPr>
          <w:rFonts w:ascii="Verdana" w:eastAsia="ＭＳ Ｐゴシック" w:hAnsi="Verdana" w:hint="eastAsia"/>
          <w:sz w:val="24"/>
        </w:rPr>
        <w:t>、</w:t>
      </w:r>
      <w:r w:rsidR="00221DFA" w:rsidRPr="00351139">
        <w:rPr>
          <w:rFonts w:ascii="Verdana" w:eastAsia="ＭＳ Ｐゴシック" w:hAnsi="Verdana" w:hint="eastAsia"/>
          <w:sz w:val="24"/>
        </w:rPr>
        <w:t>大体において</w:t>
      </w:r>
      <w:r w:rsidRPr="00351139">
        <w:rPr>
          <w:rFonts w:ascii="Verdana" w:eastAsia="ＭＳ Ｐゴシック" w:hAnsi="Verdana" w:hint="eastAsia"/>
          <w:sz w:val="24"/>
        </w:rPr>
        <w:t>良いコード</w:t>
      </w:r>
      <w:r w:rsidR="00221DFA" w:rsidRPr="00351139">
        <w:rPr>
          <w:rFonts w:ascii="Verdana" w:eastAsia="ＭＳ Ｐゴシック" w:hAnsi="Verdana" w:hint="eastAsia"/>
          <w:sz w:val="24"/>
        </w:rPr>
        <w:t>は生き続けます。ですから、あなたが良いコードのプロジェクトを運営していた</w:t>
      </w:r>
      <w:ins w:id="917" w:author="Sato Mieko" w:date="2018-11-28T17:54:00Z">
        <w:r w:rsidR="0073488B">
          <w:rPr>
            <w:rFonts w:ascii="Verdana" w:eastAsia="ＭＳ Ｐゴシック" w:hAnsi="Verdana" w:hint="eastAsia"/>
            <w:sz w:val="24"/>
          </w:rPr>
          <w:t>のであれば</w:t>
        </w:r>
      </w:ins>
      <w:del w:id="918" w:author="Sato Mieko" w:date="2018-11-28T17:54:00Z">
        <w:r w:rsidR="00221DFA" w:rsidRPr="00351139" w:rsidDel="0073488B">
          <w:rPr>
            <w:rFonts w:ascii="Verdana" w:eastAsia="ＭＳ Ｐゴシック" w:hAnsi="Verdana" w:hint="eastAsia"/>
            <w:sz w:val="24"/>
          </w:rPr>
          <w:delText>とすると</w:delText>
        </w:r>
      </w:del>
      <w:r w:rsidR="00221DFA" w:rsidRPr="00351139">
        <w:rPr>
          <w:rFonts w:ascii="Verdana" w:eastAsia="ＭＳ Ｐゴシック" w:hAnsi="Verdana" w:hint="eastAsia"/>
          <w:sz w:val="24"/>
        </w:rPr>
        <w:t>、</w:t>
      </w:r>
      <w:del w:id="919" w:author="Sato Mieko" w:date="2018-11-28T17:59:00Z">
        <w:r w:rsidR="00221DFA" w:rsidRPr="00351139" w:rsidDel="0073488B">
          <w:rPr>
            <w:rFonts w:ascii="Verdana" w:eastAsia="ＭＳ Ｐゴシック" w:hAnsi="Verdana" w:hint="eastAsia"/>
            <w:sz w:val="24"/>
          </w:rPr>
          <w:delText>決して</w:delText>
        </w:r>
      </w:del>
      <w:r w:rsidR="00221DFA" w:rsidRPr="00351139">
        <w:rPr>
          <w:rFonts w:ascii="Verdana" w:eastAsia="ＭＳ Ｐゴシック" w:hAnsi="Verdana" w:hint="eastAsia"/>
          <w:sz w:val="24"/>
        </w:rPr>
        <w:t>GitHub</w:t>
      </w:r>
      <w:r w:rsidR="00221DFA" w:rsidRPr="00351139">
        <w:rPr>
          <w:rFonts w:ascii="Verdana" w:eastAsia="ＭＳ Ｐゴシック" w:hAnsi="Verdana" w:hint="eastAsia"/>
          <w:sz w:val="24"/>
        </w:rPr>
        <w:t>から何かを</w:t>
      </w:r>
      <w:ins w:id="920" w:author="工内 隆" w:date="2018-10-15T14:38:00Z">
        <w:r w:rsidR="00B95D87">
          <w:rPr>
            <w:rFonts w:ascii="Verdana" w:eastAsia="ＭＳ Ｐゴシック" w:hAnsi="Verdana" w:hint="eastAsia"/>
            <w:sz w:val="24"/>
          </w:rPr>
          <w:t>取り除い</w:t>
        </w:r>
      </w:ins>
      <w:del w:id="921" w:author="工内 隆" w:date="2018-10-15T14:39:00Z">
        <w:r w:rsidR="00221DFA" w:rsidRPr="00351139" w:rsidDel="00B95D87">
          <w:rPr>
            <w:rFonts w:ascii="Verdana" w:eastAsia="ＭＳ Ｐゴシック" w:hAnsi="Verdana" w:hint="eastAsia"/>
            <w:sz w:val="24"/>
          </w:rPr>
          <w:delText>取り下げ</w:delText>
        </w:r>
      </w:del>
      <w:r w:rsidR="00221DFA" w:rsidRPr="00351139">
        <w:rPr>
          <w:rFonts w:ascii="Verdana" w:eastAsia="ＭＳ Ｐゴシック" w:hAnsi="Verdana" w:hint="eastAsia"/>
          <w:sz w:val="24"/>
        </w:rPr>
        <w:t>たりしないで、</w:t>
      </w:r>
      <w:del w:id="922" w:author="Sato Mieko" w:date="2018-11-28T17:55:00Z">
        <w:r w:rsidR="00221DFA" w:rsidRPr="00351139" w:rsidDel="0073488B">
          <w:rPr>
            <w:rFonts w:ascii="Verdana" w:eastAsia="ＭＳ Ｐゴシック" w:hAnsi="Verdana" w:hint="eastAsia"/>
            <w:sz w:val="24"/>
          </w:rPr>
          <w:delText>ただし、</w:delText>
        </w:r>
      </w:del>
      <w:r w:rsidR="00221DFA" w:rsidRPr="00351139">
        <w:rPr>
          <w:rFonts w:ascii="Verdana" w:eastAsia="ＭＳ Ｐゴシック" w:hAnsi="Verdana" w:hint="eastAsia"/>
          <w:sz w:val="24"/>
        </w:rPr>
        <w:t>『このプロジェクトは今後、積極的には保守されませんよ。』</w:t>
      </w:r>
      <w:r w:rsidR="004353D9" w:rsidRPr="00351139">
        <w:rPr>
          <w:rFonts w:ascii="Verdana" w:eastAsia="ＭＳ Ｐゴシック" w:hAnsi="Verdana" w:hint="eastAsia"/>
          <w:sz w:val="24"/>
        </w:rPr>
        <w:t>と言う</w:t>
      </w:r>
      <w:r w:rsidR="007677BC" w:rsidRPr="00351139">
        <w:rPr>
          <w:rFonts w:ascii="Verdana" w:eastAsia="ＭＳ Ｐゴシック" w:hAnsi="Verdana" w:hint="eastAsia"/>
          <w:sz w:val="24"/>
        </w:rPr>
        <w:t>見</w:t>
      </w:r>
      <w:r w:rsidR="00172FB2" w:rsidRPr="00351139">
        <w:rPr>
          <w:rFonts w:ascii="Verdana" w:eastAsia="ＭＳ Ｐゴシック" w:hAnsi="Verdana" w:hint="eastAsia"/>
          <w:sz w:val="24"/>
        </w:rPr>
        <w:t>通</w:t>
      </w:r>
      <w:r w:rsidR="007677BC" w:rsidRPr="00351139">
        <w:rPr>
          <w:rFonts w:ascii="Verdana" w:eastAsia="ＭＳ Ｐゴシック" w:hAnsi="Verdana" w:hint="eastAsia"/>
          <w:sz w:val="24"/>
        </w:rPr>
        <w:t>しを示</w:t>
      </w:r>
      <w:ins w:id="923" w:author="Sato Mieko" w:date="2018-11-28T17:59:00Z">
        <w:r w:rsidR="0073488B">
          <w:rPr>
            <w:rFonts w:ascii="Verdana" w:eastAsia="ＭＳ Ｐゴシック" w:hAnsi="Verdana" w:hint="eastAsia"/>
            <w:sz w:val="24"/>
          </w:rPr>
          <w:t>すのがよいでしょう</w:t>
        </w:r>
      </w:ins>
      <w:del w:id="924" w:author="Sato Mieko" w:date="2018-11-28T17:59:00Z">
        <w:r w:rsidR="007677BC" w:rsidRPr="00351139" w:rsidDel="0073488B">
          <w:rPr>
            <w:rFonts w:ascii="Verdana" w:eastAsia="ＭＳ Ｐゴシック" w:hAnsi="Verdana" w:hint="eastAsia"/>
            <w:sz w:val="24"/>
          </w:rPr>
          <w:delText>して</w:delText>
        </w:r>
        <w:r w:rsidR="004353D9" w:rsidRPr="00351139" w:rsidDel="0073488B">
          <w:rPr>
            <w:rFonts w:ascii="Verdana" w:eastAsia="ＭＳ Ｐゴシック" w:hAnsi="Verdana" w:hint="eastAsia"/>
            <w:sz w:val="24"/>
          </w:rPr>
          <w:delText>ください</w:delText>
        </w:r>
      </w:del>
      <w:r w:rsidR="004353D9" w:rsidRPr="00351139">
        <w:rPr>
          <w:rFonts w:ascii="Verdana" w:eastAsia="ＭＳ Ｐゴシック" w:hAnsi="Verdana" w:hint="eastAsia"/>
          <w:sz w:val="24"/>
        </w:rPr>
        <w:t>。</w:t>
      </w:r>
      <w:r w:rsidRPr="00351139">
        <w:rPr>
          <w:rFonts w:ascii="Verdana" w:eastAsia="ＭＳ Ｐゴシック" w:hAnsi="Verdana" w:hint="eastAsia"/>
          <w:sz w:val="24"/>
        </w:rPr>
        <w:t>」</w:t>
      </w:r>
    </w:p>
    <w:p w14:paraId="0290E120" w14:textId="77777777" w:rsidR="00E83E55" w:rsidRPr="00351139" w:rsidRDefault="00E83E55" w:rsidP="00E83E55">
      <w:pPr>
        <w:rPr>
          <w:rFonts w:ascii="Verdana" w:eastAsia="ＭＳ Ｐゴシック" w:hAnsi="Verdana"/>
          <w:sz w:val="24"/>
        </w:rPr>
      </w:pPr>
    </w:p>
    <w:p w14:paraId="0B19498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Guy Martin – Director of Open at Autodesk</w:t>
      </w:r>
    </w:p>
    <w:p w14:paraId="64260BF8" w14:textId="73FD06B9" w:rsidR="00E83E55" w:rsidRPr="00351139" w:rsidDel="00665B12" w:rsidRDefault="00E83E55" w:rsidP="00E83E55">
      <w:pPr>
        <w:rPr>
          <w:moveFrom w:id="925" w:author="Sato Mieko" w:date="2018-11-29T15:59:00Z"/>
          <w:rFonts w:ascii="Verdana" w:eastAsia="ＭＳ Ｐゴシック" w:hAnsi="Verdana"/>
          <w:sz w:val="24"/>
        </w:rPr>
      </w:pPr>
      <w:moveFromRangeStart w:id="926" w:author="Sato Mieko" w:date="2018-11-29T15:59:00Z" w:name="move531270469"/>
      <w:moveFrom w:id="927" w:author="Sato Mieko" w:date="2018-11-29T15:59:00Z">
        <w:r w:rsidRPr="00351139" w:rsidDel="00665B12">
          <w:rPr>
            <w:rFonts w:ascii="Verdana" w:eastAsia="ＭＳ Ｐゴシック" w:hAnsi="Verdana"/>
            <w:sz w:val="24"/>
          </w:rPr>
          <w:t>Provide updates through project repositories</w:t>
        </w:r>
      </w:moveFrom>
    </w:p>
    <w:moveFromRangeEnd w:id="926"/>
    <w:p w14:paraId="7291BC57" w14:textId="77B7A2FE" w:rsidR="004353D9" w:rsidRPr="00351139" w:rsidRDefault="007D241D" w:rsidP="004353D9">
      <w:pPr>
        <w:rPr>
          <w:rFonts w:ascii="Verdana" w:eastAsia="ＭＳ Ｐゴシック" w:hAnsi="Verdana"/>
          <w:sz w:val="24"/>
        </w:rPr>
      </w:pPr>
      <w:r>
        <w:rPr>
          <w:rStyle w:val="ae"/>
          <w:rFonts w:ascii="Verdana" w:eastAsia="ＭＳ Ｐゴシック" w:hAnsi="Verdana"/>
          <w:sz w:val="24"/>
        </w:rPr>
        <w:fldChar w:fldCharType="begin"/>
      </w:r>
      <w:r>
        <w:rPr>
          <w:rStyle w:val="ae"/>
          <w:rFonts w:ascii="Verdana" w:eastAsia="ＭＳ Ｐゴシック" w:hAnsi="Verdana"/>
          <w:sz w:val="24"/>
        </w:rPr>
        <w:instrText xml:space="preserve"> HYPERLINK "https://twitter.com/guyma" </w:instrText>
      </w:r>
      <w:r>
        <w:rPr>
          <w:rStyle w:val="ae"/>
          <w:rFonts w:ascii="Verdana" w:eastAsia="ＭＳ Ｐゴシック" w:hAnsi="Verdana"/>
          <w:sz w:val="24"/>
        </w:rPr>
        <w:fldChar w:fldCharType="separate"/>
      </w:r>
      <w:r w:rsidR="004353D9" w:rsidRPr="00351139">
        <w:rPr>
          <w:rStyle w:val="ae"/>
          <w:rFonts w:ascii="Verdana" w:eastAsia="ＭＳ Ｐゴシック" w:hAnsi="Verdana"/>
          <w:sz w:val="24"/>
        </w:rPr>
        <w:t>Guy Martin</w:t>
      </w:r>
      <w:r>
        <w:rPr>
          <w:rStyle w:val="ae"/>
          <w:rFonts w:ascii="Verdana" w:eastAsia="ＭＳ Ｐゴシック" w:hAnsi="Verdana"/>
          <w:sz w:val="24"/>
        </w:rPr>
        <w:fldChar w:fldCharType="end"/>
      </w:r>
    </w:p>
    <w:p w14:paraId="5BF3562E" w14:textId="1AB9FE36" w:rsidR="004353D9" w:rsidRPr="00351139" w:rsidRDefault="004F2103" w:rsidP="004353D9">
      <w:pPr>
        <w:rPr>
          <w:rFonts w:ascii="Verdana" w:eastAsia="ＭＳ Ｐゴシック" w:hAnsi="Verdana"/>
          <w:sz w:val="24"/>
        </w:rPr>
      </w:pPr>
      <w:proofErr w:type="spellStart"/>
      <w:ins w:id="928" w:author="Sato Mieko" w:date="2018-11-29T15:58:00Z">
        <w:r w:rsidRPr="004F2103">
          <w:rPr>
            <w:rFonts w:ascii="Verdana" w:eastAsia="ＭＳ Ｐゴシック" w:hAnsi="Verdana"/>
            <w:sz w:val="24"/>
          </w:rPr>
          <w:t>Open@Autodesk</w:t>
        </w:r>
      </w:ins>
      <w:proofErr w:type="spellEnd"/>
      <w:del w:id="929" w:author="Sato Mieko" w:date="2018-11-29T15:58:00Z">
        <w:r w:rsidR="004353D9" w:rsidRPr="00351139" w:rsidDel="00665B12">
          <w:rPr>
            <w:rFonts w:ascii="Verdana" w:eastAsia="ＭＳ Ｐゴシック" w:hAnsi="Verdana"/>
            <w:sz w:val="24"/>
          </w:rPr>
          <w:delText>Open at Autodesk</w:delText>
        </w:r>
      </w:del>
      <w:ins w:id="930" w:author="Sato Mieko" w:date="2018-11-29T15:58:00Z">
        <w:r w:rsidR="00665B12">
          <w:rPr>
            <w:rFonts w:ascii="Verdana" w:eastAsia="ＭＳ Ｐゴシック" w:hAnsi="Verdana" w:hint="eastAsia"/>
            <w:sz w:val="24"/>
          </w:rPr>
          <w:t xml:space="preserve"> </w:t>
        </w:r>
      </w:ins>
      <w:r w:rsidR="004353D9" w:rsidRPr="00351139">
        <w:rPr>
          <w:rFonts w:ascii="Verdana" w:eastAsia="ＭＳ Ｐゴシック" w:hAnsi="Verdana" w:hint="eastAsia"/>
          <w:sz w:val="24"/>
        </w:rPr>
        <w:t>ディレクター、</w:t>
      </w:r>
      <w:r w:rsidR="004353D9" w:rsidRPr="00351139">
        <w:rPr>
          <w:rFonts w:ascii="Verdana" w:eastAsia="ＭＳ Ｐゴシック" w:hAnsi="Verdana"/>
          <w:sz w:val="24"/>
        </w:rPr>
        <w:t>Autodesk</w:t>
      </w:r>
    </w:p>
    <w:p w14:paraId="6D4B530B" w14:textId="38F28E51" w:rsidR="0088314C" w:rsidRDefault="0088314C" w:rsidP="00E83E55">
      <w:pPr>
        <w:rPr>
          <w:ins w:id="931" w:author="Sato Mieko" w:date="2018-11-29T15:59:00Z"/>
          <w:rFonts w:ascii="Verdana" w:eastAsia="ＭＳ Ｐゴシック" w:hAnsi="Verdana"/>
          <w:sz w:val="24"/>
        </w:rPr>
      </w:pPr>
    </w:p>
    <w:p w14:paraId="7003C891" w14:textId="77777777" w:rsidR="00665B12" w:rsidRPr="00665B12" w:rsidRDefault="00665B12" w:rsidP="00665B12">
      <w:pPr>
        <w:rPr>
          <w:moveTo w:id="932" w:author="Sato Mieko" w:date="2018-11-29T15:59:00Z"/>
          <w:rFonts w:ascii="Verdana" w:eastAsia="ＭＳ Ｐゴシック" w:hAnsi="Verdana"/>
          <w:sz w:val="24"/>
          <w:highlight w:val="yellow"/>
          <w:rPrChange w:id="933" w:author="Sato Mieko" w:date="2018-11-29T16:00:00Z">
            <w:rPr>
              <w:moveTo w:id="934" w:author="Sato Mieko" w:date="2018-11-29T15:59:00Z"/>
              <w:rFonts w:ascii="Verdana" w:eastAsia="ＭＳ Ｐゴシック" w:hAnsi="Verdana"/>
              <w:sz w:val="24"/>
            </w:rPr>
          </w:rPrChange>
        </w:rPr>
      </w:pPr>
      <w:moveToRangeStart w:id="935" w:author="Sato Mieko" w:date="2018-11-29T15:59:00Z" w:name="move531270469"/>
      <w:moveTo w:id="936" w:author="Sato Mieko" w:date="2018-11-29T15:59:00Z">
        <w:r w:rsidRPr="00665B12">
          <w:rPr>
            <w:rFonts w:ascii="Verdana" w:eastAsia="ＭＳ Ｐゴシック" w:hAnsi="Verdana"/>
            <w:sz w:val="24"/>
            <w:highlight w:val="yellow"/>
            <w:rPrChange w:id="937" w:author="Sato Mieko" w:date="2018-11-29T16:00:00Z">
              <w:rPr>
                <w:rFonts w:ascii="Verdana" w:eastAsia="ＭＳ Ｐゴシック" w:hAnsi="Verdana"/>
                <w:sz w:val="24"/>
              </w:rPr>
            </w:rPrChange>
          </w:rPr>
          <w:t>Provide updates through project repositories</w:t>
        </w:r>
      </w:moveTo>
    </w:p>
    <w:moveToRangeEnd w:id="935"/>
    <w:p w14:paraId="4C4A8BC6" w14:textId="5A1C3C79" w:rsidR="00665B12" w:rsidRDefault="00665B12" w:rsidP="00E83E55">
      <w:pPr>
        <w:rPr>
          <w:ins w:id="938" w:author="Sato Mieko" w:date="2018-11-29T15:59:00Z"/>
          <w:rFonts w:ascii="Verdana" w:eastAsia="ＭＳ Ｐゴシック" w:hAnsi="Verdana"/>
          <w:sz w:val="24"/>
        </w:rPr>
      </w:pPr>
      <w:ins w:id="939" w:author="Sato Mieko" w:date="2018-11-29T15:59:00Z">
        <w:r w:rsidRPr="00665B12">
          <w:rPr>
            <w:rFonts w:ascii="Verdana" w:eastAsia="ＭＳ Ｐゴシック" w:hAnsi="Verdana" w:hint="eastAsia"/>
            <w:sz w:val="24"/>
            <w:highlight w:val="yellow"/>
            <w:rPrChange w:id="940" w:author="Sato Mieko" w:date="2018-11-29T16:00:00Z">
              <w:rPr>
                <w:rFonts w:ascii="Verdana" w:eastAsia="ＭＳ Ｐゴシック" w:hAnsi="Verdana" w:hint="eastAsia"/>
                <w:sz w:val="24"/>
              </w:rPr>
            </w:rPrChange>
          </w:rPr>
          <w:t>プロジェクトのリポジトリで最新情報を提供する</w:t>
        </w:r>
      </w:ins>
    </w:p>
    <w:p w14:paraId="0848E219" w14:textId="77777777" w:rsidR="00665B12" w:rsidRPr="00351139" w:rsidRDefault="00665B12" w:rsidP="00E83E55">
      <w:pPr>
        <w:rPr>
          <w:rFonts w:ascii="Verdana" w:eastAsia="ＭＳ Ｐゴシック" w:hAnsi="Verdana"/>
          <w:sz w:val="24"/>
        </w:rPr>
      </w:pPr>
    </w:p>
    <w:p w14:paraId="57DBE8B0" w14:textId="6B87446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Another important place to post information about project changes is the project’s repository itself on GitHub or related destinations. There you can place detailed notes explaining what’s happening, including readme files to help get the messages to participants.</w:t>
      </w:r>
    </w:p>
    <w:p w14:paraId="3F59400C" w14:textId="4495F4DB" w:rsidR="00277C07" w:rsidRPr="00351139" w:rsidRDefault="00277C07" w:rsidP="00E83E55">
      <w:pPr>
        <w:rPr>
          <w:rFonts w:ascii="Verdana" w:eastAsia="ＭＳ Ｐゴシック" w:hAnsi="Verdana"/>
          <w:sz w:val="24"/>
        </w:rPr>
      </w:pPr>
      <w:r w:rsidRPr="00351139">
        <w:rPr>
          <w:rFonts w:ascii="Verdana" w:eastAsia="ＭＳ Ｐゴシック" w:hAnsi="Verdana" w:hint="eastAsia"/>
          <w:sz w:val="24"/>
        </w:rPr>
        <w:t>プロジェクトの変更に関する情報を書き込むべき重要な場所は、</w:t>
      </w:r>
      <w:r w:rsidRPr="00351139">
        <w:rPr>
          <w:rFonts w:ascii="Verdana" w:eastAsia="ＭＳ Ｐゴシック" w:hAnsi="Verdana" w:hint="eastAsia"/>
          <w:sz w:val="24"/>
        </w:rPr>
        <w:t>GitHub</w:t>
      </w:r>
      <w:r w:rsidR="007C35B5" w:rsidRPr="00351139">
        <w:rPr>
          <w:rFonts w:ascii="Verdana" w:eastAsia="ＭＳ Ｐゴシック" w:hAnsi="Verdana" w:hint="eastAsia"/>
          <w:sz w:val="24"/>
        </w:rPr>
        <w:t>上</w:t>
      </w:r>
      <w:r w:rsidR="00F42721" w:rsidRPr="00351139">
        <w:rPr>
          <w:rFonts w:ascii="Verdana" w:eastAsia="ＭＳ Ｐゴシック" w:hAnsi="Verdana" w:hint="eastAsia"/>
          <w:sz w:val="24"/>
        </w:rPr>
        <w:t>のプロジェクトのリポジトリ</w:t>
      </w:r>
      <w:del w:id="941" w:author="Sato Mieko" w:date="2018-11-28T18:00:00Z">
        <w:r w:rsidR="00F42721" w:rsidRPr="00351139" w:rsidDel="0073488B">
          <w:rPr>
            <w:rFonts w:ascii="Verdana" w:eastAsia="ＭＳ Ｐゴシック" w:hAnsi="Verdana" w:hint="eastAsia"/>
            <w:sz w:val="24"/>
          </w:rPr>
          <w:delText>ー</w:delText>
        </w:r>
      </w:del>
      <w:r w:rsidRPr="00351139">
        <w:rPr>
          <w:rFonts w:ascii="Verdana" w:eastAsia="ＭＳ Ｐゴシック" w:hAnsi="Verdana" w:hint="eastAsia"/>
          <w:sz w:val="24"/>
        </w:rPr>
        <w:t>やその関連の</w:t>
      </w:r>
      <w:r w:rsidR="00F42721" w:rsidRPr="00351139">
        <w:rPr>
          <w:rFonts w:ascii="Verdana" w:eastAsia="ＭＳ Ｐゴシック" w:hAnsi="Verdana" w:hint="eastAsia"/>
          <w:sz w:val="24"/>
        </w:rPr>
        <w:t>場所です。参加者にメッセージが届くように、</w:t>
      </w:r>
      <w:r w:rsidR="00F42721" w:rsidRPr="00351139">
        <w:rPr>
          <w:rFonts w:ascii="Verdana" w:eastAsia="ＭＳ Ｐゴシック" w:hAnsi="Verdana" w:hint="eastAsia"/>
          <w:sz w:val="24"/>
        </w:rPr>
        <w:lastRenderedPageBreak/>
        <w:t>Readme</w:t>
      </w:r>
      <w:r w:rsidR="00F42721" w:rsidRPr="00351139">
        <w:rPr>
          <w:rFonts w:ascii="Verdana" w:eastAsia="ＭＳ Ｐゴシック" w:hAnsi="Verdana" w:hint="eastAsia"/>
          <w:sz w:val="24"/>
        </w:rPr>
        <w:t>ファイルなどで</w:t>
      </w:r>
      <w:r w:rsidR="00BC5C30" w:rsidRPr="00351139">
        <w:rPr>
          <w:rFonts w:ascii="Verdana" w:eastAsia="ＭＳ Ｐゴシック" w:hAnsi="Verdana" w:hint="eastAsia"/>
          <w:sz w:val="24"/>
        </w:rPr>
        <w:t>、</w:t>
      </w:r>
      <w:r w:rsidR="00F42721" w:rsidRPr="00351139">
        <w:rPr>
          <w:rFonts w:ascii="Verdana" w:eastAsia="ＭＳ Ｐゴシック" w:hAnsi="Verdana" w:hint="eastAsia"/>
          <w:sz w:val="24"/>
        </w:rPr>
        <w:t>何が起きているのかを説明する詳細な情報を提供します。</w:t>
      </w:r>
    </w:p>
    <w:p w14:paraId="2A7A8839" w14:textId="77777777" w:rsidR="00E83E55" w:rsidRPr="00351139" w:rsidRDefault="00E83E55" w:rsidP="00E83E55">
      <w:pPr>
        <w:rPr>
          <w:rFonts w:ascii="Verdana" w:eastAsia="ＭＳ Ｐゴシック" w:hAnsi="Verdana"/>
          <w:sz w:val="24"/>
        </w:rPr>
      </w:pPr>
    </w:p>
    <w:p w14:paraId="39C8B5D8" w14:textId="5BFF297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the project moves on, it’s time to officially transfer the assets, if necessary, to its new operators. If you are bringing in new administrators while maintaining the actual assets within your existing company, you can keep the copyrights on the affected code and let them use it with the open source licenses of their choice.</w:t>
      </w:r>
    </w:p>
    <w:p w14:paraId="63F4EFB7" w14:textId="475713CB" w:rsidR="00E83E55" w:rsidRPr="00351139" w:rsidRDefault="00F42721" w:rsidP="00E83E55">
      <w:pPr>
        <w:rPr>
          <w:rFonts w:ascii="Verdana" w:eastAsia="ＭＳ Ｐゴシック" w:hAnsi="Verdana"/>
          <w:sz w:val="24"/>
        </w:rPr>
      </w:pPr>
      <w:r w:rsidRPr="00351139">
        <w:rPr>
          <w:rFonts w:ascii="Verdana" w:eastAsia="ＭＳ Ｐゴシック" w:hAnsi="Verdana" w:hint="eastAsia"/>
          <w:sz w:val="24"/>
        </w:rPr>
        <w:t>移管計画</w:t>
      </w:r>
      <w:del w:id="942" w:author="Date Masahiro" w:date="2018-10-13T10:06:00Z">
        <w:r w:rsidRPr="00351139" w:rsidDel="000161D3">
          <w:rPr>
            <w:rFonts w:ascii="Verdana" w:eastAsia="ＭＳ Ｐゴシック" w:hAnsi="Verdana" w:hint="eastAsia"/>
            <w:sz w:val="24"/>
          </w:rPr>
          <w:delText>が</w:delText>
        </w:r>
        <w:r w:rsidR="006E395C" w:rsidRPr="00351139" w:rsidDel="000161D3">
          <w:rPr>
            <w:rFonts w:ascii="Verdana" w:eastAsia="ＭＳ Ｐゴシック" w:hAnsi="Verdana" w:hint="eastAsia"/>
            <w:sz w:val="24"/>
          </w:rPr>
          <w:delText>進展すると</w:delText>
        </w:r>
      </w:del>
      <w:ins w:id="943" w:author="Date Masahiro" w:date="2018-10-13T10:06:00Z">
        <w:r w:rsidR="000161D3">
          <w:rPr>
            <w:rFonts w:ascii="Verdana" w:eastAsia="ＭＳ Ｐゴシック" w:hAnsi="Verdana" w:hint="eastAsia"/>
            <w:sz w:val="24"/>
          </w:rPr>
          <w:t>の進行に</w:t>
        </w:r>
      </w:ins>
      <w:ins w:id="944" w:author="Sato Mieko" w:date="2018-11-28T18:00:00Z">
        <w:r w:rsidR="0073488B">
          <w:rPr>
            <w:rFonts w:ascii="Verdana" w:eastAsia="ＭＳ Ｐゴシック" w:hAnsi="Verdana" w:hint="eastAsia"/>
            <w:sz w:val="24"/>
          </w:rPr>
          <w:t>伴</w:t>
        </w:r>
      </w:ins>
      <w:ins w:id="945" w:author="Date Masahiro" w:date="2018-10-13T10:06:00Z">
        <w:del w:id="946" w:author="Sato Mieko" w:date="2018-11-28T18:00:00Z">
          <w:r w:rsidR="000161D3" w:rsidDel="0073488B">
            <w:rPr>
              <w:rFonts w:ascii="Verdana" w:eastAsia="ＭＳ Ｐゴシック" w:hAnsi="Verdana" w:hint="eastAsia"/>
              <w:sz w:val="24"/>
            </w:rPr>
            <w:delText>ともな</w:delText>
          </w:r>
        </w:del>
        <w:r w:rsidR="000161D3">
          <w:rPr>
            <w:rFonts w:ascii="Verdana" w:eastAsia="ＭＳ Ｐゴシック" w:hAnsi="Verdana" w:hint="eastAsia"/>
            <w:sz w:val="24"/>
          </w:rPr>
          <w:t>い</w:t>
        </w:r>
      </w:ins>
      <w:r w:rsidRPr="00351139">
        <w:rPr>
          <w:rFonts w:ascii="Verdana" w:eastAsia="ＭＳ Ｐゴシック" w:hAnsi="Verdana" w:hint="eastAsia"/>
          <w:sz w:val="24"/>
        </w:rPr>
        <w:t>、</w:t>
      </w:r>
      <w:r w:rsidR="00B071A8" w:rsidRPr="00351139">
        <w:rPr>
          <w:rFonts w:ascii="Verdana" w:eastAsia="ＭＳ Ｐゴシック" w:hAnsi="Verdana" w:hint="eastAsia"/>
          <w:sz w:val="24"/>
        </w:rPr>
        <w:t>新たな運用者へ公式に</w:t>
      </w:r>
      <w:r w:rsidR="00B96AC2" w:rsidRPr="00351139">
        <w:rPr>
          <w:rFonts w:ascii="Verdana" w:eastAsia="ＭＳ Ｐゴシック" w:hAnsi="Verdana" w:hint="eastAsia"/>
          <w:sz w:val="24"/>
        </w:rPr>
        <w:t>必要な</w:t>
      </w:r>
      <w:r w:rsidR="00B071A8" w:rsidRPr="00351139">
        <w:rPr>
          <w:rFonts w:ascii="Verdana" w:eastAsia="ＭＳ Ｐゴシック" w:hAnsi="Verdana" w:hint="eastAsia"/>
          <w:sz w:val="24"/>
        </w:rPr>
        <w:t>資産</w:t>
      </w:r>
      <w:r w:rsidR="006E395C" w:rsidRPr="00351139">
        <w:rPr>
          <w:rFonts w:ascii="Verdana" w:eastAsia="ＭＳ Ｐゴシック" w:hAnsi="Verdana" w:hint="eastAsia"/>
          <w:sz w:val="24"/>
        </w:rPr>
        <w:t>を</w:t>
      </w:r>
      <w:r w:rsidR="00B071A8" w:rsidRPr="00351139">
        <w:rPr>
          <w:rFonts w:ascii="Verdana" w:eastAsia="ＭＳ Ｐゴシック" w:hAnsi="Verdana" w:hint="eastAsia"/>
          <w:sz w:val="24"/>
        </w:rPr>
        <w:t>移管</w:t>
      </w:r>
      <w:del w:id="947" w:author="Sato Mieko" w:date="2018-11-29T16:02:00Z">
        <w:r w:rsidR="00B071A8" w:rsidRPr="00351139" w:rsidDel="003D186C">
          <w:rPr>
            <w:rFonts w:ascii="Verdana" w:eastAsia="ＭＳ Ｐゴシック" w:hAnsi="Verdana" w:hint="eastAsia"/>
            <w:sz w:val="24"/>
          </w:rPr>
          <w:delText>するべき時</w:delText>
        </w:r>
      </w:del>
      <w:ins w:id="948" w:author="Date Masahiro" w:date="2018-10-13T10:06:00Z">
        <w:del w:id="949" w:author="Sato Mieko" w:date="2018-11-29T16:02:00Z">
          <w:r w:rsidR="000161D3" w:rsidDel="003D186C">
            <w:rPr>
              <w:rFonts w:ascii="Verdana" w:eastAsia="ＭＳ Ｐゴシック" w:hAnsi="Verdana" w:hint="eastAsia"/>
              <w:sz w:val="24"/>
            </w:rPr>
            <w:delText>がき</w:delText>
          </w:r>
        </w:del>
      </w:ins>
      <w:ins w:id="950" w:author="Sato Mieko" w:date="2018-11-29T16:02:00Z">
        <w:r w:rsidR="003D186C">
          <w:rPr>
            <w:rFonts w:ascii="Verdana" w:eastAsia="ＭＳ Ｐゴシック" w:hAnsi="Verdana" w:hint="eastAsia"/>
            <w:sz w:val="24"/>
          </w:rPr>
          <w:t>し</w:t>
        </w:r>
      </w:ins>
      <w:ins w:id="951" w:author="Date Masahiro" w:date="2018-10-13T10:06:00Z">
        <w:r w:rsidR="000161D3">
          <w:rPr>
            <w:rFonts w:ascii="Verdana" w:eastAsia="ＭＳ Ｐゴシック" w:hAnsi="Verdana" w:hint="eastAsia"/>
            <w:sz w:val="24"/>
          </w:rPr>
          <w:t>ます</w:t>
        </w:r>
      </w:ins>
      <w:del w:id="952" w:author="Date Masahiro" w:date="2018-10-13T10:06:00Z">
        <w:r w:rsidR="006E395C" w:rsidRPr="00351139" w:rsidDel="000161D3">
          <w:rPr>
            <w:rFonts w:ascii="Verdana" w:eastAsia="ＭＳ Ｐゴシック" w:hAnsi="Verdana" w:hint="eastAsia"/>
            <w:sz w:val="24"/>
          </w:rPr>
          <w:delText>となります</w:delText>
        </w:r>
      </w:del>
      <w:r w:rsidR="00B071A8" w:rsidRPr="00351139">
        <w:rPr>
          <w:rFonts w:ascii="Verdana" w:eastAsia="ＭＳ Ｐゴシック" w:hAnsi="Verdana" w:hint="eastAsia"/>
          <w:sz w:val="24"/>
        </w:rPr>
        <w:t>。</w:t>
      </w:r>
      <w:r w:rsidR="00A8314B" w:rsidRPr="00351139">
        <w:rPr>
          <w:rFonts w:ascii="Verdana" w:eastAsia="ＭＳ Ｐゴシック" w:hAnsi="Verdana" w:hint="eastAsia"/>
          <w:sz w:val="24"/>
        </w:rPr>
        <w:t>実際の資産を</w:t>
      </w:r>
      <w:ins w:id="953" w:author="Sato Mieko" w:date="2018-11-28T18:02:00Z">
        <w:r w:rsidR="007B32FC">
          <w:rPr>
            <w:rFonts w:ascii="Verdana" w:eastAsia="ＭＳ Ｐゴシック" w:hAnsi="Verdana" w:hint="eastAsia"/>
            <w:sz w:val="24"/>
          </w:rPr>
          <w:t>従来</w:t>
        </w:r>
      </w:ins>
      <w:del w:id="954" w:author="Sato Mieko" w:date="2018-11-28T18:02:00Z">
        <w:r w:rsidR="00A8314B" w:rsidRPr="00351139" w:rsidDel="007B32FC">
          <w:rPr>
            <w:rFonts w:ascii="Verdana" w:eastAsia="ＭＳ Ｐゴシック" w:hAnsi="Verdana" w:hint="eastAsia"/>
            <w:sz w:val="24"/>
          </w:rPr>
          <w:delText>いままで</w:delText>
        </w:r>
      </w:del>
      <w:r w:rsidR="00A8314B" w:rsidRPr="00351139">
        <w:rPr>
          <w:rFonts w:ascii="Verdana" w:eastAsia="ＭＳ Ｐゴシック" w:hAnsi="Verdana" w:hint="eastAsia"/>
          <w:sz w:val="24"/>
        </w:rPr>
        <w:t>の会社に置いたまま</w:t>
      </w:r>
      <w:del w:id="955" w:author="Sato Mieko" w:date="2018-11-29T16:02:00Z">
        <w:r w:rsidR="00A8314B" w:rsidRPr="00351139" w:rsidDel="003D186C">
          <w:rPr>
            <w:rFonts w:ascii="Verdana" w:eastAsia="ＭＳ Ｐゴシック" w:hAnsi="Verdana" w:hint="eastAsia"/>
            <w:sz w:val="24"/>
          </w:rPr>
          <w:delText>、</w:delText>
        </w:r>
      </w:del>
      <w:r w:rsidR="00A8314B" w:rsidRPr="00351139">
        <w:rPr>
          <w:rFonts w:ascii="Verdana" w:eastAsia="ＭＳ Ｐゴシック" w:hAnsi="Verdana" w:hint="eastAsia"/>
          <w:sz w:val="24"/>
        </w:rPr>
        <w:t>新たな管理者を</w:t>
      </w:r>
      <w:del w:id="956" w:author="Date Masahiro" w:date="2018-10-13T10:07:00Z">
        <w:r w:rsidR="00A8314B" w:rsidRPr="00351139" w:rsidDel="000161D3">
          <w:rPr>
            <w:rFonts w:ascii="Verdana" w:eastAsia="ＭＳ Ｐゴシック" w:hAnsi="Verdana" w:hint="eastAsia"/>
            <w:sz w:val="24"/>
          </w:rPr>
          <w:delText>送り込む</w:delText>
        </w:r>
      </w:del>
      <w:ins w:id="957" w:author="Date Masahiro" w:date="2018-10-13T10:07:00Z">
        <w:r w:rsidR="000161D3">
          <w:rPr>
            <w:rFonts w:ascii="Verdana" w:eastAsia="ＭＳ Ｐゴシック" w:hAnsi="Verdana" w:hint="eastAsia"/>
            <w:sz w:val="24"/>
          </w:rPr>
          <w:t>迎え入れる</w:t>
        </w:r>
      </w:ins>
      <w:del w:id="958" w:author="Date Masahiro" w:date="2018-10-13T10:08:00Z">
        <w:r w:rsidR="00A8314B" w:rsidRPr="00351139" w:rsidDel="005F7B80">
          <w:rPr>
            <w:rFonts w:ascii="Verdana" w:eastAsia="ＭＳ Ｐゴシック" w:hAnsi="Verdana" w:hint="eastAsia"/>
            <w:sz w:val="24"/>
          </w:rPr>
          <w:delText>ような方法を採っている</w:delText>
        </w:r>
      </w:del>
      <w:ins w:id="959" w:author="Date Masahiro" w:date="2018-10-13T10:08:00Z">
        <w:r w:rsidR="005F7B80">
          <w:rPr>
            <w:rFonts w:ascii="Verdana" w:eastAsia="ＭＳ Ｐゴシック" w:hAnsi="Verdana" w:hint="eastAsia"/>
            <w:sz w:val="24"/>
          </w:rPr>
          <w:t>の</w:t>
        </w:r>
      </w:ins>
      <w:r w:rsidR="00A8314B" w:rsidRPr="00351139">
        <w:rPr>
          <w:rFonts w:ascii="Verdana" w:eastAsia="ＭＳ Ｐゴシック" w:hAnsi="Verdana" w:hint="eastAsia"/>
          <w:sz w:val="24"/>
        </w:rPr>
        <w:t>なら、移管の影響を受けるコードの著作権を保持したまま</w:t>
      </w:r>
      <w:del w:id="960" w:author="Date Masahiro" w:date="2018-10-13T10:09:00Z">
        <w:r w:rsidR="00A8314B" w:rsidRPr="00351139" w:rsidDel="005F7B80">
          <w:rPr>
            <w:rFonts w:ascii="Verdana" w:eastAsia="ＭＳ Ｐゴシック" w:hAnsi="Verdana" w:hint="eastAsia"/>
            <w:sz w:val="24"/>
          </w:rPr>
          <w:delText>とすることができ</w:delText>
        </w:r>
      </w:del>
      <w:r w:rsidR="00A8314B" w:rsidRPr="00351139">
        <w:rPr>
          <w:rFonts w:ascii="Verdana" w:eastAsia="ＭＳ Ｐゴシック" w:hAnsi="Verdana" w:hint="eastAsia"/>
          <w:sz w:val="24"/>
        </w:rPr>
        <w:t>、新たな運用者の選択するオープンソース</w:t>
      </w:r>
      <w:ins w:id="961" w:author="Sato Mieko" w:date="2018-11-28T18:01:00Z">
        <w:r w:rsidR="007B32FC">
          <w:rPr>
            <w:rFonts w:ascii="Verdana" w:eastAsia="ＭＳ Ｐゴシック" w:hAnsi="Verdana" w:hint="eastAsia"/>
            <w:sz w:val="24"/>
          </w:rPr>
          <w:t xml:space="preserve"> </w:t>
        </w:r>
      </w:ins>
      <w:r w:rsidR="00A8314B" w:rsidRPr="00351139">
        <w:rPr>
          <w:rFonts w:ascii="Verdana" w:eastAsia="ＭＳ Ｐゴシック" w:hAnsi="Verdana" w:hint="eastAsia"/>
          <w:sz w:val="24"/>
        </w:rPr>
        <w:t>ライセンスのもとで使用させることができます。</w:t>
      </w:r>
    </w:p>
    <w:p w14:paraId="2C34DD22" w14:textId="77777777" w:rsidR="00B071A8" w:rsidRPr="00351139" w:rsidRDefault="00B071A8" w:rsidP="00E83E55">
      <w:pPr>
        <w:rPr>
          <w:rFonts w:ascii="Verdana" w:eastAsia="ＭＳ Ｐゴシック" w:hAnsi="Verdana"/>
          <w:sz w:val="24"/>
        </w:rPr>
      </w:pPr>
    </w:p>
    <w:p w14:paraId="469D2DED" w14:textId="16B195E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To keep the project repositories well organized, you might consider setting up a designated area where you can store and make available all transitioned open source projects that your company no longer supports (e.g., https://github.com/twitter-archive). In this way, the projects are still available for users to get code, and potential users can also still find readme files explaining the status of the projects. This designated section of the repository can provide clarity for users and help them understand the difference between active and retired projects, while also ensuring that enterprises can properly showcase their latest live open source projects in their active repositories.</w:t>
      </w:r>
    </w:p>
    <w:p w14:paraId="35D0A07A" w14:textId="2C0ED4DE" w:rsidR="00A8314B" w:rsidRPr="00351139" w:rsidRDefault="005F7B80" w:rsidP="00E83E55">
      <w:pPr>
        <w:rPr>
          <w:rFonts w:ascii="Verdana" w:eastAsia="ＭＳ Ｐゴシック" w:hAnsi="Verdana"/>
          <w:sz w:val="24"/>
        </w:rPr>
      </w:pPr>
      <w:ins w:id="962" w:author="Date Masahiro" w:date="2018-10-13T10:14:00Z">
        <w:r w:rsidRPr="005F7B80">
          <w:rPr>
            <w:rFonts w:ascii="Verdana" w:eastAsia="ＭＳ Ｐゴシック" w:hAnsi="Verdana" w:hint="eastAsia"/>
            <w:sz w:val="24"/>
          </w:rPr>
          <w:t>プロジェクト</w:t>
        </w:r>
        <w:r>
          <w:rPr>
            <w:rFonts w:ascii="Verdana" w:eastAsia="ＭＳ Ｐゴシック" w:hAnsi="Verdana" w:hint="eastAsia"/>
            <w:sz w:val="24"/>
          </w:rPr>
          <w:t>の</w:t>
        </w:r>
        <w:r w:rsidRPr="005F7B80">
          <w:rPr>
            <w:rFonts w:ascii="Verdana" w:eastAsia="ＭＳ Ｐゴシック" w:hAnsi="Verdana" w:hint="eastAsia"/>
            <w:sz w:val="24"/>
          </w:rPr>
          <w:t>リポジトリ</w:t>
        </w:r>
      </w:ins>
      <w:ins w:id="963" w:author="Date Masahiro" w:date="2018-10-13T10:15:00Z">
        <w:del w:id="964" w:author="Sato Mieko" w:date="2018-11-28T18:03:00Z">
          <w:r w:rsidDel="007B32FC">
            <w:rPr>
              <w:rFonts w:ascii="Verdana" w:eastAsia="ＭＳ Ｐゴシック" w:hAnsi="Verdana" w:hint="eastAsia"/>
              <w:sz w:val="24"/>
            </w:rPr>
            <w:delText>ー</w:delText>
          </w:r>
        </w:del>
      </w:ins>
      <w:ins w:id="965" w:author="Date Masahiro" w:date="2018-10-13T10:14:00Z">
        <w:r w:rsidRPr="005F7B80">
          <w:rPr>
            <w:rFonts w:ascii="Verdana" w:eastAsia="ＭＳ Ｐゴシック" w:hAnsi="Verdana" w:hint="eastAsia"/>
            <w:sz w:val="24"/>
          </w:rPr>
          <w:t>を適切に整理するために、</w:t>
        </w:r>
        <w:r>
          <w:rPr>
            <w:rFonts w:ascii="Verdana" w:eastAsia="ＭＳ Ｐゴシック" w:hAnsi="Verdana" w:hint="eastAsia"/>
            <w:sz w:val="24"/>
          </w:rPr>
          <w:t>特定の</w:t>
        </w:r>
        <w:r w:rsidRPr="005F7B80">
          <w:rPr>
            <w:rFonts w:ascii="Verdana" w:eastAsia="ＭＳ Ｐゴシック" w:hAnsi="Verdana" w:hint="eastAsia"/>
            <w:sz w:val="24"/>
          </w:rPr>
          <w:t>エリアを設定し、社内でサポートされていないすべての移行済みオープンソース</w:t>
        </w:r>
      </w:ins>
      <w:ins w:id="966" w:author="Sato Mieko" w:date="2018-11-28T18:03:00Z">
        <w:r w:rsidR="007B32FC">
          <w:rPr>
            <w:rFonts w:ascii="Verdana" w:eastAsia="ＭＳ Ｐゴシック" w:hAnsi="Verdana" w:hint="eastAsia"/>
            <w:sz w:val="24"/>
          </w:rPr>
          <w:t xml:space="preserve"> </w:t>
        </w:r>
      </w:ins>
      <w:ins w:id="967" w:author="Date Masahiro" w:date="2018-10-13T10:14:00Z">
        <w:r w:rsidRPr="005F7B80">
          <w:rPr>
            <w:rFonts w:ascii="Verdana" w:eastAsia="ＭＳ Ｐゴシック" w:hAnsi="Verdana" w:hint="eastAsia"/>
            <w:sz w:val="24"/>
          </w:rPr>
          <w:t>プロジェクト（たとえば、</w:t>
        </w:r>
      </w:ins>
      <w:ins w:id="968" w:author="Date Masahiro" w:date="2018-10-13T10:15:00Z">
        <w:r>
          <w:fldChar w:fldCharType="begin"/>
        </w:r>
        <w:r>
          <w:instrText xml:space="preserve"> HYPERLINK "https://github.com/twitter-archive" </w:instrText>
        </w:r>
        <w:r>
          <w:fldChar w:fldCharType="separate"/>
        </w:r>
        <w:r w:rsidRPr="00351139">
          <w:rPr>
            <w:rStyle w:val="ae"/>
            <w:rFonts w:ascii="Verdana" w:eastAsia="ＭＳ Ｐゴシック" w:hAnsi="Verdana"/>
            <w:sz w:val="24"/>
          </w:rPr>
          <w:t>https://github.com/twitter-archive</w:t>
        </w:r>
        <w:r>
          <w:rPr>
            <w:rStyle w:val="ae"/>
            <w:rFonts w:ascii="Verdana" w:eastAsia="ＭＳ Ｐゴシック" w:hAnsi="Verdana"/>
            <w:sz w:val="24"/>
          </w:rPr>
          <w:fldChar w:fldCharType="end"/>
        </w:r>
      </w:ins>
      <w:ins w:id="969" w:author="Date Masahiro" w:date="2018-10-13T10:14:00Z">
        <w:r w:rsidRPr="005F7B80">
          <w:rPr>
            <w:rFonts w:ascii="Verdana" w:eastAsia="ＭＳ Ｐゴシック" w:hAnsi="Verdana" w:hint="eastAsia"/>
            <w:sz w:val="24"/>
          </w:rPr>
          <w:t>）を保存して利用できるようにすることを検討してください。</w:t>
        </w:r>
      </w:ins>
      <w:del w:id="970" w:author="Date Masahiro" w:date="2018-10-13T10:15:00Z">
        <w:r w:rsidR="00A8314B" w:rsidRPr="00351139" w:rsidDel="005F7B80">
          <w:rPr>
            <w:rFonts w:ascii="Verdana" w:eastAsia="ＭＳ Ｐゴシック" w:hAnsi="Verdana" w:hint="eastAsia"/>
            <w:sz w:val="24"/>
          </w:rPr>
          <w:delText>プロジェクトのリポジトリーを</w:delText>
        </w:r>
        <w:r w:rsidR="007677BC" w:rsidRPr="00351139" w:rsidDel="005F7B80">
          <w:rPr>
            <w:rFonts w:ascii="Verdana" w:eastAsia="ＭＳ Ｐゴシック" w:hAnsi="Verdana" w:hint="eastAsia"/>
            <w:sz w:val="24"/>
          </w:rPr>
          <w:delText>整理するために</w:delText>
        </w:r>
        <w:r w:rsidR="00100C11" w:rsidRPr="00351139" w:rsidDel="005F7B80">
          <w:rPr>
            <w:rFonts w:ascii="Verdana" w:eastAsia="ＭＳ Ｐゴシック" w:hAnsi="Verdana" w:hint="eastAsia"/>
            <w:sz w:val="24"/>
          </w:rPr>
          <w:delText>、</w:delText>
        </w:r>
        <w:r w:rsidR="00D73F66" w:rsidRPr="00351139" w:rsidDel="005F7B80">
          <w:rPr>
            <w:rFonts w:ascii="Verdana" w:eastAsia="ＭＳ Ｐゴシック" w:hAnsi="Verdana" w:hint="eastAsia"/>
            <w:sz w:val="24"/>
          </w:rPr>
          <w:delText>あなたの会社がサポートしなくなったオープンソースプロジェクトを一括して保存し、利用に供することができる特別な領域を作ることを検討するのがいいでしょう。事例としては、次のリポジトリーがあります；</w:delText>
        </w:r>
        <w:r w:rsidR="00A17131" w:rsidDel="005F7B80">
          <w:fldChar w:fldCharType="begin"/>
        </w:r>
        <w:r w:rsidR="00A17131" w:rsidDel="005F7B80">
          <w:delInstrText xml:space="preserve"> HYPERLINK "https://github.com/twitter-archive" </w:delInstrText>
        </w:r>
        <w:r w:rsidR="00A17131" w:rsidDel="005F7B80">
          <w:fldChar w:fldCharType="separate"/>
        </w:r>
        <w:r w:rsidR="007677BC" w:rsidRPr="00351139" w:rsidDel="005F7B80">
          <w:rPr>
            <w:rStyle w:val="ae"/>
            <w:rFonts w:ascii="Verdana" w:eastAsia="ＭＳ Ｐゴシック" w:hAnsi="Verdana"/>
            <w:sz w:val="24"/>
          </w:rPr>
          <w:delText>https://github.com/twitter-archive</w:delText>
        </w:r>
        <w:r w:rsidR="00A17131" w:rsidDel="005F7B80">
          <w:rPr>
            <w:rStyle w:val="ae"/>
            <w:rFonts w:ascii="Verdana" w:eastAsia="ＭＳ Ｐゴシック" w:hAnsi="Verdana"/>
            <w:sz w:val="24"/>
          </w:rPr>
          <w:fldChar w:fldCharType="end"/>
        </w:r>
      </w:del>
      <w:del w:id="971" w:author="工内 隆" w:date="2018-10-15T14:43:00Z">
        <w:r w:rsidR="007677BC" w:rsidRPr="00351139" w:rsidDel="00B95D87">
          <w:rPr>
            <w:rFonts w:ascii="Verdana" w:eastAsia="ＭＳ Ｐゴシック" w:hAnsi="Verdana" w:hint="eastAsia"/>
            <w:sz w:val="24"/>
          </w:rPr>
          <w:delText xml:space="preserve">　</w:delText>
        </w:r>
      </w:del>
      <w:r w:rsidR="007677BC" w:rsidRPr="00351139">
        <w:rPr>
          <w:rFonts w:ascii="Verdana" w:eastAsia="ＭＳ Ｐゴシック" w:hAnsi="Verdana" w:hint="eastAsia"/>
          <w:sz w:val="24"/>
        </w:rPr>
        <w:t>このやり方によって、当該プロジェクトは、コードを入手しようとするユーザー</w:t>
      </w:r>
      <w:r w:rsidR="00C32A63" w:rsidRPr="00351139">
        <w:rPr>
          <w:rFonts w:ascii="Verdana" w:eastAsia="ＭＳ Ｐゴシック" w:hAnsi="Verdana" w:hint="eastAsia"/>
          <w:sz w:val="24"/>
        </w:rPr>
        <w:t>向けに利用可能となり</w:t>
      </w:r>
      <w:r w:rsidR="00FA544D" w:rsidRPr="00351139">
        <w:rPr>
          <w:rFonts w:ascii="Verdana" w:eastAsia="ＭＳ Ｐゴシック" w:hAnsi="Verdana" w:hint="eastAsia"/>
          <w:sz w:val="24"/>
        </w:rPr>
        <w:t>、</w:t>
      </w:r>
      <w:r w:rsidR="00C32A63" w:rsidRPr="00351139">
        <w:rPr>
          <w:rFonts w:ascii="Verdana" w:eastAsia="ＭＳ Ｐゴシック" w:hAnsi="Verdana" w:hint="eastAsia"/>
          <w:sz w:val="24"/>
        </w:rPr>
        <w:t>また、初めてアクセスするユーザー</w:t>
      </w:r>
      <w:r w:rsidR="00FA544D" w:rsidRPr="00351139">
        <w:rPr>
          <w:rFonts w:ascii="Verdana" w:eastAsia="ＭＳ Ｐゴシック" w:hAnsi="Verdana" w:hint="eastAsia"/>
          <w:sz w:val="24"/>
        </w:rPr>
        <w:t>も</w:t>
      </w:r>
      <w:r w:rsidR="00C32A63" w:rsidRPr="00351139">
        <w:rPr>
          <w:rFonts w:ascii="Verdana" w:eastAsia="ＭＳ Ｐゴシック" w:hAnsi="Verdana" w:hint="eastAsia"/>
          <w:sz w:val="24"/>
        </w:rPr>
        <w:t>プロジェクトの状況を説明する</w:t>
      </w:r>
      <w:r w:rsidR="00C32A63" w:rsidRPr="00351139">
        <w:rPr>
          <w:rFonts w:ascii="Verdana" w:eastAsia="ＭＳ Ｐゴシック" w:hAnsi="Verdana" w:hint="eastAsia"/>
          <w:sz w:val="24"/>
        </w:rPr>
        <w:t>Readme</w:t>
      </w:r>
      <w:r w:rsidR="00C32A63" w:rsidRPr="00351139">
        <w:rPr>
          <w:rFonts w:ascii="Verdana" w:eastAsia="ＭＳ Ｐゴシック" w:hAnsi="Verdana" w:hint="eastAsia"/>
          <w:sz w:val="24"/>
        </w:rPr>
        <w:t>ファイルを見つけることができ</w:t>
      </w:r>
      <w:del w:id="972" w:author="Sato Mieko" w:date="2018-11-28T18:05:00Z">
        <w:r w:rsidR="00C32A63" w:rsidRPr="00351139" w:rsidDel="007B32FC">
          <w:rPr>
            <w:rFonts w:ascii="Verdana" w:eastAsia="ＭＳ Ｐゴシック" w:hAnsi="Verdana" w:hint="eastAsia"/>
            <w:sz w:val="24"/>
          </w:rPr>
          <w:delText>るようになり</w:delText>
        </w:r>
      </w:del>
      <w:r w:rsidR="00C32A63" w:rsidRPr="00351139">
        <w:rPr>
          <w:rFonts w:ascii="Verdana" w:eastAsia="ＭＳ Ｐゴシック" w:hAnsi="Verdana" w:hint="eastAsia"/>
          <w:sz w:val="24"/>
        </w:rPr>
        <w:t>ます。このリポジトリ</w:t>
      </w:r>
      <w:del w:id="973" w:author="Sato Mieko" w:date="2018-11-28T18:05:00Z">
        <w:r w:rsidR="00C32A63" w:rsidRPr="00351139" w:rsidDel="007B32FC">
          <w:rPr>
            <w:rFonts w:ascii="Verdana" w:eastAsia="ＭＳ Ｐゴシック" w:hAnsi="Verdana" w:hint="eastAsia"/>
            <w:sz w:val="24"/>
          </w:rPr>
          <w:delText>ー</w:delText>
        </w:r>
      </w:del>
      <w:r w:rsidR="00C32A63" w:rsidRPr="00351139">
        <w:rPr>
          <w:rFonts w:ascii="Verdana" w:eastAsia="ＭＳ Ｐゴシック" w:hAnsi="Verdana" w:hint="eastAsia"/>
          <w:sz w:val="24"/>
        </w:rPr>
        <w:t>の</w:t>
      </w:r>
      <w:r w:rsidR="00FA544D" w:rsidRPr="00351139">
        <w:rPr>
          <w:rFonts w:ascii="Verdana" w:eastAsia="ＭＳ Ｐゴシック" w:hAnsi="Verdana" w:hint="eastAsia"/>
          <w:sz w:val="24"/>
        </w:rPr>
        <w:t>特</w:t>
      </w:r>
      <w:r w:rsidR="00C32A63" w:rsidRPr="00351139">
        <w:rPr>
          <w:rFonts w:ascii="Verdana" w:eastAsia="ＭＳ Ｐゴシック" w:hAnsi="Verdana" w:hint="eastAsia"/>
          <w:sz w:val="24"/>
        </w:rPr>
        <w:t>別な領域は、ユーザー</w:t>
      </w:r>
      <w:ins w:id="974" w:author="工内 隆" w:date="2018-10-15T14:42:00Z">
        <w:r w:rsidR="00B95D87">
          <w:rPr>
            <w:rFonts w:ascii="Verdana" w:eastAsia="ＭＳ Ｐゴシック" w:hAnsi="Verdana" w:hint="eastAsia"/>
            <w:sz w:val="24"/>
          </w:rPr>
          <w:t>が</w:t>
        </w:r>
      </w:ins>
      <w:del w:id="975" w:author="工内 隆" w:date="2018-10-15T14:42:00Z">
        <w:r w:rsidR="00C32A63" w:rsidRPr="00351139" w:rsidDel="00B95D87">
          <w:rPr>
            <w:rFonts w:ascii="Verdana" w:eastAsia="ＭＳ Ｐゴシック" w:hAnsi="Verdana" w:hint="eastAsia"/>
            <w:sz w:val="24"/>
          </w:rPr>
          <w:delText>に</w:delText>
        </w:r>
      </w:del>
      <w:r w:rsidR="00C32A63" w:rsidRPr="00351139">
        <w:rPr>
          <w:rFonts w:ascii="Verdana" w:eastAsia="ＭＳ Ｐゴシック" w:hAnsi="Verdana" w:hint="eastAsia"/>
          <w:sz w:val="24"/>
        </w:rPr>
        <w:t>活動中のプロジェクトと退役プロジェクトの違いを明確に理解する助けとなり、同時に、</w:t>
      </w:r>
      <w:ins w:id="976" w:author="Sato Mieko" w:date="2018-11-28T18:08:00Z">
        <w:r w:rsidR="007B32FC">
          <w:rPr>
            <w:rFonts w:ascii="Verdana" w:eastAsia="ＭＳ Ｐゴシック" w:hAnsi="Verdana" w:hint="eastAsia"/>
            <w:sz w:val="24"/>
          </w:rPr>
          <w:t>企業も</w:t>
        </w:r>
      </w:ins>
      <w:r w:rsidR="00C32A63" w:rsidRPr="00351139">
        <w:rPr>
          <w:rFonts w:ascii="Verdana" w:eastAsia="ＭＳ Ｐゴシック" w:hAnsi="Verdana" w:hint="eastAsia"/>
          <w:sz w:val="24"/>
        </w:rPr>
        <w:t>活動中のリポジトリ</w:t>
      </w:r>
      <w:del w:id="977" w:author="Sato Mieko" w:date="2018-11-28T18:06:00Z">
        <w:r w:rsidR="00C32A63" w:rsidRPr="00351139" w:rsidDel="007B32FC">
          <w:rPr>
            <w:rFonts w:ascii="Verdana" w:eastAsia="ＭＳ Ｐゴシック" w:hAnsi="Verdana" w:hint="eastAsia"/>
            <w:sz w:val="24"/>
          </w:rPr>
          <w:delText>ー</w:delText>
        </w:r>
      </w:del>
      <w:r w:rsidR="00C32A63" w:rsidRPr="00351139">
        <w:rPr>
          <w:rFonts w:ascii="Verdana" w:eastAsia="ＭＳ Ｐゴシック" w:hAnsi="Verdana" w:hint="eastAsia"/>
          <w:sz w:val="24"/>
        </w:rPr>
        <w:t>に置かれた最新のオープンソース</w:t>
      </w:r>
      <w:ins w:id="978" w:author="Sato Mieko" w:date="2018-11-28T18:06:00Z">
        <w:r w:rsidR="007B32FC">
          <w:rPr>
            <w:rFonts w:ascii="Verdana" w:eastAsia="ＭＳ Ｐゴシック" w:hAnsi="Verdana" w:hint="eastAsia"/>
            <w:sz w:val="24"/>
          </w:rPr>
          <w:t xml:space="preserve"> </w:t>
        </w:r>
      </w:ins>
      <w:r w:rsidR="00C32A63" w:rsidRPr="00351139">
        <w:rPr>
          <w:rFonts w:ascii="Verdana" w:eastAsia="ＭＳ Ｐゴシック" w:hAnsi="Verdana" w:hint="eastAsia"/>
          <w:sz w:val="24"/>
        </w:rPr>
        <w:t>プロジェクトを</w:t>
      </w:r>
      <w:del w:id="979" w:author="Date Masahiro" w:date="2018-10-13T10:17:00Z">
        <w:r w:rsidR="00C32A63" w:rsidRPr="00351139" w:rsidDel="005F7B80">
          <w:rPr>
            <w:rFonts w:ascii="Verdana" w:eastAsia="ＭＳ Ｐゴシック" w:hAnsi="Verdana" w:hint="eastAsia"/>
            <w:sz w:val="24"/>
          </w:rPr>
          <w:delText>企業が</w:delText>
        </w:r>
      </w:del>
      <w:del w:id="980" w:author="工内 隆" w:date="2018-10-15T15:26:00Z">
        <w:r w:rsidR="00FA544D" w:rsidRPr="00351139" w:rsidDel="000059ED">
          <w:rPr>
            <w:rFonts w:ascii="Verdana" w:eastAsia="ＭＳ Ｐゴシック" w:hAnsi="Verdana" w:hint="eastAsia"/>
            <w:sz w:val="24"/>
          </w:rPr>
          <w:delText>適切に</w:delText>
        </w:r>
      </w:del>
      <w:ins w:id="981" w:author="Date Masahiro" w:date="2018-10-13T10:17:00Z">
        <w:del w:id="982" w:author="Sato Mieko" w:date="2018-11-28T18:08:00Z">
          <w:r w:rsidDel="007B32FC">
            <w:rPr>
              <w:rFonts w:ascii="Verdana" w:eastAsia="ＭＳ Ｐゴシック" w:hAnsi="Verdana" w:hint="eastAsia"/>
              <w:sz w:val="24"/>
            </w:rPr>
            <w:delText>企業</w:delText>
          </w:r>
        </w:del>
        <w:del w:id="983" w:author="Sato Mieko" w:date="2018-11-28T18:07:00Z">
          <w:r w:rsidDel="007B32FC">
            <w:rPr>
              <w:rFonts w:ascii="Verdana" w:eastAsia="ＭＳ Ｐゴシック" w:hAnsi="Verdana" w:hint="eastAsia"/>
              <w:sz w:val="24"/>
            </w:rPr>
            <w:delText>の</w:delText>
          </w:r>
        </w:del>
      </w:ins>
      <w:ins w:id="984" w:author="Sato Mieko" w:date="2018-11-28T18:08:00Z">
        <w:r w:rsidR="007B32FC">
          <w:rPr>
            <w:rFonts w:ascii="Verdana" w:eastAsia="ＭＳ Ｐゴシック" w:hAnsi="Verdana" w:hint="eastAsia"/>
            <w:sz w:val="24"/>
          </w:rPr>
          <w:t>確実に</w:t>
        </w:r>
      </w:ins>
      <w:ins w:id="985" w:author="Sato Mieko" w:date="2018-11-28T18:07:00Z">
        <w:r w:rsidR="007B32FC">
          <w:rPr>
            <w:rFonts w:ascii="Verdana" w:eastAsia="ＭＳ Ｐゴシック" w:hAnsi="Verdana" w:hint="eastAsia"/>
            <w:sz w:val="24"/>
          </w:rPr>
          <w:t>紹介</w:t>
        </w:r>
      </w:ins>
      <w:ins w:id="986" w:author="Date Masahiro" w:date="2018-10-13T10:18:00Z">
        <w:del w:id="987" w:author="Sato Mieko" w:date="2018-11-28T18:07:00Z">
          <w:r w:rsidDel="007B32FC">
            <w:rPr>
              <w:rFonts w:ascii="Verdana" w:eastAsia="ＭＳ Ｐゴシック" w:hAnsi="Verdana" w:hint="eastAsia"/>
              <w:sz w:val="24"/>
            </w:rPr>
            <w:delText>ショウケース</w:delText>
          </w:r>
        </w:del>
      </w:ins>
      <w:ins w:id="988" w:author="工内 隆" w:date="2018-10-15T14:49:00Z">
        <w:del w:id="989" w:author="Sato Mieko" w:date="2018-11-28T18:07:00Z">
          <w:r w:rsidR="00B53A3C" w:rsidDel="007B32FC">
            <w:rPr>
              <w:rFonts w:ascii="Verdana" w:eastAsia="ＭＳ Ｐゴシック" w:hAnsi="Verdana" w:hint="eastAsia"/>
              <w:sz w:val="24"/>
            </w:rPr>
            <w:delText>として</w:delText>
          </w:r>
        </w:del>
      </w:ins>
      <w:ins w:id="990" w:author="工内 隆" w:date="2018-10-15T15:25:00Z">
        <w:del w:id="991" w:author="Sato Mieko" w:date="2018-11-28T18:07:00Z">
          <w:r w:rsidR="000059ED" w:rsidDel="007B32FC">
            <w:rPr>
              <w:rFonts w:ascii="Verdana" w:eastAsia="ＭＳ Ｐゴシック" w:hAnsi="Verdana" w:hint="eastAsia"/>
              <w:sz w:val="24"/>
            </w:rPr>
            <w:delText>示すこと</w:delText>
          </w:r>
        </w:del>
      </w:ins>
      <w:ins w:id="992" w:author="工内 隆" w:date="2018-10-15T15:26:00Z">
        <w:del w:id="993" w:author="Sato Mieko" w:date="2018-11-28T18:07:00Z">
          <w:r w:rsidR="000059ED" w:rsidDel="007B32FC">
            <w:rPr>
              <w:rFonts w:ascii="Verdana" w:eastAsia="ＭＳ Ｐゴシック" w:hAnsi="Verdana" w:hint="eastAsia"/>
              <w:sz w:val="24"/>
            </w:rPr>
            <w:delText>も</w:delText>
          </w:r>
        </w:del>
      </w:ins>
      <w:ins w:id="994" w:author="Date Masahiro" w:date="2018-10-13T10:18:00Z">
        <w:del w:id="995" w:author="工内 隆" w:date="2018-10-15T14:49:00Z">
          <w:r w:rsidDel="00B53A3C">
            <w:rPr>
              <w:rFonts w:ascii="Verdana" w:eastAsia="ＭＳ Ｐゴシック" w:hAnsi="Verdana" w:hint="eastAsia"/>
              <w:sz w:val="24"/>
            </w:rPr>
            <w:delText>にすることが</w:delText>
          </w:r>
        </w:del>
      </w:ins>
      <w:del w:id="996" w:author="Date Masahiro" w:date="2018-10-13T10:18:00Z">
        <w:r w:rsidR="00FA544D" w:rsidRPr="00351139" w:rsidDel="005F7B80">
          <w:rPr>
            <w:rFonts w:ascii="Verdana" w:eastAsia="ＭＳ Ｐゴシック" w:hAnsi="Verdana" w:hint="eastAsia"/>
            <w:sz w:val="24"/>
          </w:rPr>
          <w:delText>展示することを保証します</w:delText>
        </w:r>
      </w:del>
      <w:ins w:id="997" w:author="Date Masahiro" w:date="2018-10-13T10:18:00Z">
        <w:r>
          <w:rPr>
            <w:rFonts w:ascii="Verdana" w:eastAsia="ＭＳ Ｐゴシック" w:hAnsi="Verdana" w:hint="eastAsia"/>
            <w:sz w:val="24"/>
          </w:rPr>
          <w:t>できます</w:t>
        </w:r>
      </w:ins>
      <w:r w:rsidR="00FA544D" w:rsidRPr="00351139">
        <w:rPr>
          <w:rFonts w:ascii="Verdana" w:eastAsia="ＭＳ Ｐゴシック" w:hAnsi="Verdana" w:hint="eastAsia"/>
          <w:sz w:val="24"/>
        </w:rPr>
        <w:t>。</w:t>
      </w:r>
    </w:p>
    <w:p w14:paraId="387651EF" w14:textId="77777777" w:rsidR="00A8314B" w:rsidRPr="00351139" w:rsidRDefault="00A8314B" w:rsidP="00E83E55">
      <w:pPr>
        <w:rPr>
          <w:rFonts w:ascii="Verdana" w:eastAsia="ＭＳ Ｐゴシック" w:hAnsi="Verdana"/>
          <w:sz w:val="24"/>
        </w:rPr>
      </w:pPr>
    </w:p>
    <w:p w14:paraId="16F7ACE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Archiving tips</w:t>
      </w:r>
    </w:p>
    <w:p w14:paraId="36B0B831" w14:textId="576E0A90" w:rsidR="00E83E55" w:rsidRPr="00351139" w:rsidRDefault="00D73F66" w:rsidP="00E83E55">
      <w:pPr>
        <w:rPr>
          <w:rFonts w:ascii="Verdana" w:eastAsia="ＭＳ Ｐゴシック" w:hAnsi="Verdana"/>
          <w:sz w:val="24"/>
        </w:rPr>
      </w:pPr>
      <w:r w:rsidRPr="00351139">
        <w:rPr>
          <w:rFonts w:ascii="Verdana" w:eastAsia="ＭＳ Ｐゴシック" w:hAnsi="Verdana" w:hint="eastAsia"/>
          <w:sz w:val="24"/>
        </w:rPr>
        <w:t>アーカイブ作成のコツ</w:t>
      </w:r>
    </w:p>
    <w:p w14:paraId="3398243C" w14:textId="77777777" w:rsidR="00D73F66" w:rsidRPr="00351139" w:rsidRDefault="00D73F66" w:rsidP="00E83E55">
      <w:pPr>
        <w:rPr>
          <w:rFonts w:ascii="Verdana" w:eastAsia="ＭＳ Ｐゴシック" w:hAnsi="Verdana"/>
          <w:sz w:val="24"/>
        </w:rPr>
      </w:pPr>
    </w:p>
    <w:p w14:paraId="3496F1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Several steps are involved in archiving a project. For example, moving </w:t>
      </w:r>
      <w:r w:rsidRPr="00351139">
        <w:rPr>
          <w:rFonts w:ascii="Verdana" w:eastAsia="ＭＳ Ｐゴシック" w:hAnsi="Verdana"/>
          <w:sz w:val="24"/>
        </w:rPr>
        <w:lastRenderedPageBreak/>
        <w:t>it to a read-only status helps make it clear, without having to change any URLs, that the project is now archived and no longer open to regular updates in its previous form.</w:t>
      </w:r>
    </w:p>
    <w:p w14:paraId="1DCD531F" w14:textId="06FC25B6" w:rsidR="00E83E55" w:rsidRPr="00351139" w:rsidRDefault="00D73F66" w:rsidP="00E83E55">
      <w:pPr>
        <w:rPr>
          <w:rFonts w:ascii="Verdana" w:eastAsia="ＭＳ Ｐゴシック" w:hAnsi="Verdana"/>
          <w:sz w:val="24"/>
        </w:rPr>
      </w:pPr>
      <w:r w:rsidRPr="00351139">
        <w:rPr>
          <w:rFonts w:ascii="Verdana" w:eastAsia="ＭＳ Ｐゴシック" w:hAnsi="Verdana" w:hint="eastAsia"/>
          <w:sz w:val="24"/>
        </w:rPr>
        <w:t>プロジェクトのアーカイブ作成にはいくつかのステップがあります。たとえば、</w:t>
      </w:r>
      <w:r w:rsidR="00DC14B5" w:rsidRPr="00351139">
        <w:rPr>
          <w:rFonts w:ascii="Verdana" w:eastAsia="ＭＳ Ｐゴシック" w:hAnsi="Verdana" w:hint="eastAsia"/>
          <w:sz w:val="24"/>
        </w:rPr>
        <w:t>プロジェクトをリードオンリーに変えることは、</w:t>
      </w:r>
      <w:r w:rsidR="00DC14B5" w:rsidRPr="00351139">
        <w:rPr>
          <w:rFonts w:ascii="Verdana" w:eastAsia="ＭＳ Ｐゴシック" w:hAnsi="Verdana" w:hint="eastAsia"/>
          <w:sz w:val="24"/>
        </w:rPr>
        <w:t>URL</w:t>
      </w:r>
      <w:r w:rsidR="00DC14B5" w:rsidRPr="00351139">
        <w:rPr>
          <w:rFonts w:ascii="Verdana" w:eastAsia="ＭＳ Ｐゴシック" w:hAnsi="Verdana" w:hint="eastAsia"/>
          <w:sz w:val="24"/>
        </w:rPr>
        <w:t>を変えることなく、プロジェクトがアーカイブ状態になったこと、および、以前と同じ形での定常的な更新を受け付ないことを明確</w:t>
      </w:r>
      <w:r w:rsidR="00FA544D" w:rsidRPr="00351139">
        <w:rPr>
          <w:rFonts w:ascii="Verdana" w:eastAsia="ＭＳ Ｐゴシック" w:hAnsi="Verdana" w:hint="eastAsia"/>
          <w:sz w:val="24"/>
        </w:rPr>
        <w:t>化</w:t>
      </w:r>
      <w:r w:rsidR="00DC14B5" w:rsidRPr="00351139">
        <w:rPr>
          <w:rFonts w:ascii="Verdana" w:eastAsia="ＭＳ Ｐゴシック" w:hAnsi="Verdana" w:hint="eastAsia"/>
          <w:sz w:val="24"/>
        </w:rPr>
        <w:t>する助けになります。</w:t>
      </w:r>
    </w:p>
    <w:p w14:paraId="2E4BD7F1" w14:textId="77777777" w:rsidR="00DC14B5" w:rsidRPr="00351139" w:rsidRDefault="00DC14B5" w:rsidP="00E83E55">
      <w:pPr>
        <w:rPr>
          <w:rFonts w:ascii="Verdana" w:eastAsia="ＭＳ Ｐゴシック" w:hAnsi="Verdana"/>
          <w:sz w:val="24"/>
        </w:rPr>
      </w:pPr>
    </w:p>
    <w:p w14:paraId="68FA7D30" w14:textId="2EA803B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Also important is to provide users with a clear alternative plan for their projects, including how to get and fork the code for their ongoing uses. As part of that responsibility, you should provide users with a way to contact you so they can have their fork listed and made available to other interested users. Some companies provide this assistance, while other choose not to do so.</w:t>
      </w:r>
    </w:p>
    <w:p w14:paraId="7EA2F158" w14:textId="3E61E2A6" w:rsidR="00DC14B5" w:rsidRPr="00351139" w:rsidRDefault="00DC14B5" w:rsidP="00E83E55">
      <w:pPr>
        <w:rPr>
          <w:rFonts w:ascii="Verdana" w:eastAsia="ＭＳ Ｐゴシック" w:hAnsi="Verdana"/>
          <w:sz w:val="24"/>
        </w:rPr>
      </w:pPr>
      <w:r w:rsidRPr="00351139">
        <w:rPr>
          <w:rFonts w:ascii="Verdana" w:eastAsia="ＭＳ Ｐゴシック" w:hAnsi="Verdana" w:hint="eastAsia"/>
          <w:sz w:val="24"/>
        </w:rPr>
        <w:t>また、たとえば、継続して利用するためにコードを入手し、フォークする方法を示すなど、ユーザーにプロジェクトに関する明確な代替計画を提示することも重要です。</w:t>
      </w:r>
      <w:r w:rsidR="00E27AA5" w:rsidRPr="00351139">
        <w:rPr>
          <w:rFonts w:ascii="Verdana" w:eastAsia="ＭＳ Ｐゴシック" w:hAnsi="Verdana" w:hint="eastAsia"/>
          <w:sz w:val="24"/>
        </w:rPr>
        <w:t>そのような責任の一部として、ユーザーに対してあなたへの連絡方法を提示するべきです。それによって、ユーザーは、彼らが作成したフォークを一覧にして、他の関心あるユーザーに利用させることができるようになります。このような</w:t>
      </w:r>
      <w:r w:rsidR="003B31C0" w:rsidRPr="00351139">
        <w:rPr>
          <w:rFonts w:ascii="Verdana" w:eastAsia="ＭＳ Ｐゴシック" w:hAnsi="Verdana" w:hint="eastAsia"/>
          <w:sz w:val="24"/>
        </w:rPr>
        <w:t>支援</w:t>
      </w:r>
      <w:r w:rsidR="00FA544D" w:rsidRPr="00351139">
        <w:rPr>
          <w:rFonts w:ascii="Verdana" w:eastAsia="ＭＳ Ｐゴシック" w:hAnsi="Verdana" w:hint="eastAsia"/>
          <w:sz w:val="24"/>
        </w:rPr>
        <w:t>策</w:t>
      </w:r>
      <w:r w:rsidR="003B31C0" w:rsidRPr="00351139">
        <w:rPr>
          <w:rFonts w:ascii="Verdana" w:eastAsia="ＭＳ Ｐゴシック" w:hAnsi="Verdana" w:hint="eastAsia"/>
          <w:sz w:val="24"/>
        </w:rPr>
        <w:t>を提供する会社もあれば、しない会社もあります。</w:t>
      </w:r>
    </w:p>
    <w:p w14:paraId="6CA18BBA" w14:textId="77777777" w:rsidR="00E83E55" w:rsidRPr="00351139" w:rsidRDefault="00E83E55" w:rsidP="00E83E55">
      <w:pPr>
        <w:rPr>
          <w:rFonts w:ascii="Verdana" w:eastAsia="ＭＳ Ｐゴシック" w:hAnsi="Verdana"/>
          <w:sz w:val="24"/>
        </w:rPr>
      </w:pPr>
    </w:p>
    <w:p w14:paraId="0C7A50FD" w14:textId="4D0AE90B"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Once a repository is archived, you cannot add or remove collaborators or teams, and issues become read-only. To make changes in an archived repository, you must unarchive the repository first. See the GitHub documentation for more details: </w:t>
      </w:r>
      <w:hyperlink r:id="rId13" w:history="1">
        <w:r w:rsidR="00D73F66" w:rsidRPr="00351139">
          <w:rPr>
            <w:rStyle w:val="ae"/>
            <w:rFonts w:ascii="Verdana" w:eastAsia="ＭＳ Ｐゴシック" w:hAnsi="Verdana"/>
            <w:sz w:val="24"/>
          </w:rPr>
          <w:t>https://help.github.com/articles/about-archiving-repositories/</w:t>
        </w:r>
      </w:hyperlink>
    </w:p>
    <w:p w14:paraId="470F1485" w14:textId="78BC6C67" w:rsidR="003B31C0" w:rsidRPr="00351139" w:rsidRDefault="003B31C0" w:rsidP="00E83E55">
      <w:pPr>
        <w:rPr>
          <w:rFonts w:ascii="Verdana" w:eastAsia="ＭＳ Ｐゴシック" w:hAnsi="Verdana"/>
          <w:sz w:val="24"/>
        </w:rPr>
      </w:pPr>
      <w:r w:rsidRPr="00351139">
        <w:rPr>
          <w:rFonts w:ascii="Verdana" w:eastAsia="ＭＳ Ｐゴシック" w:hAnsi="Verdana" w:hint="eastAsia"/>
          <w:sz w:val="24"/>
        </w:rPr>
        <w:t>リポジトリ</w:t>
      </w:r>
      <w:del w:id="998" w:author="Sato Mieko" w:date="2018-11-28T18:09:00Z">
        <w:r w:rsidRPr="00351139" w:rsidDel="00526141">
          <w:rPr>
            <w:rFonts w:ascii="Verdana" w:eastAsia="ＭＳ Ｐゴシック" w:hAnsi="Verdana" w:hint="eastAsia"/>
            <w:sz w:val="24"/>
          </w:rPr>
          <w:delText>ー</w:delText>
        </w:r>
      </w:del>
      <w:r w:rsidRPr="00351139">
        <w:rPr>
          <w:rFonts w:ascii="Verdana" w:eastAsia="ＭＳ Ｐゴシック" w:hAnsi="Verdana" w:hint="eastAsia"/>
          <w:sz w:val="24"/>
        </w:rPr>
        <w:t>がアーカイブされると、</w:t>
      </w:r>
      <w:r w:rsidRPr="00351139">
        <w:rPr>
          <w:rFonts w:ascii="Verdana" w:eastAsia="ＭＳ Ｐゴシック" w:hAnsi="Verdana" w:hint="eastAsia"/>
          <w:sz w:val="24"/>
        </w:rPr>
        <w:t>GitHub</w:t>
      </w:r>
      <w:r w:rsidRPr="00351139">
        <w:rPr>
          <w:rFonts w:ascii="Verdana" w:eastAsia="ＭＳ Ｐゴシック" w:hAnsi="Verdana" w:hint="eastAsia"/>
          <w:sz w:val="24"/>
        </w:rPr>
        <w:t>上で、コラボレーターやチームを追加したり、削除したりできなくなり、イシューは</w:t>
      </w:r>
      <w:r w:rsidR="00FA544D" w:rsidRPr="00351139">
        <w:rPr>
          <w:rFonts w:ascii="Verdana" w:eastAsia="ＭＳ Ｐゴシック" w:hAnsi="Verdana" w:hint="eastAsia"/>
          <w:sz w:val="24"/>
        </w:rPr>
        <w:t>リー</w:t>
      </w:r>
      <w:r w:rsidRPr="00351139">
        <w:rPr>
          <w:rFonts w:ascii="Verdana" w:eastAsia="ＭＳ Ｐゴシック" w:hAnsi="Verdana" w:hint="eastAsia"/>
          <w:sz w:val="24"/>
        </w:rPr>
        <w:t>ドオンリーになります。アーカイブ状態のリポジトリ</w:t>
      </w:r>
      <w:del w:id="999" w:author="Sato Mieko" w:date="2018-11-28T18:10:00Z">
        <w:r w:rsidRPr="00351139" w:rsidDel="00526141">
          <w:rPr>
            <w:rFonts w:ascii="Verdana" w:eastAsia="ＭＳ Ｐゴシック" w:hAnsi="Verdana" w:hint="eastAsia"/>
            <w:sz w:val="24"/>
          </w:rPr>
          <w:delText>ー</w:delText>
        </w:r>
      </w:del>
      <w:r w:rsidRPr="00351139">
        <w:rPr>
          <w:rFonts w:ascii="Verdana" w:eastAsia="ＭＳ Ｐゴシック" w:hAnsi="Verdana" w:hint="eastAsia"/>
          <w:sz w:val="24"/>
        </w:rPr>
        <w:t>に修正を行うには、まずリポジトリ</w:t>
      </w:r>
      <w:del w:id="1000" w:author="Sato Mieko" w:date="2018-11-28T18:10:00Z">
        <w:r w:rsidRPr="00351139" w:rsidDel="00526141">
          <w:rPr>
            <w:rFonts w:ascii="Verdana" w:eastAsia="ＭＳ Ｐゴシック" w:hAnsi="Verdana" w:hint="eastAsia"/>
            <w:sz w:val="24"/>
          </w:rPr>
          <w:delText>ー</w:delText>
        </w:r>
      </w:del>
      <w:r w:rsidRPr="00351139">
        <w:rPr>
          <w:rFonts w:ascii="Verdana" w:eastAsia="ＭＳ Ｐゴシック" w:hAnsi="Verdana" w:hint="eastAsia"/>
          <w:sz w:val="24"/>
        </w:rPr>
        <w:t>を</w:t>
      </w:r>
      <w:ins w:id="1001" w:author="Date Masahiro" w:date="2018-10-13T10:21:00Z">
        <w:del w:id="1002" w:author="工内 隆" w:date="2018-10-15T15:28:00Z">
          <w:r w:rsidR="0092722E" w:rsidDel="000059ED">
            <w:rPr>
              <w:rFonts w:ascii="Verdana" w:eastAsia="ＭＳ Ｐゴシック" w:hAnsi="Verdana" w:hint="eastAsia"/>
              <w:sz w:val="24"/>
            </w:rPr>
            <w:delText>「</w:delText>
          </w:r>
        </w:del>
      </w:ins>
      <w:r w:rsidRPr="00351139">
        <w:rPr>
          <w:rFonts w:ascii="Verdana" w:eastAsia="ＭＳ Ｐゴシック" w:hAnsi="Verdana" w:hint="eastAsia"/>
          <w:sz w:val="24"/>
        </w:rPr>
        <w:t>アンアーカイブ</w:t>
      </w:r>
      <w:ins w:id="1003" w:author="Date Masahiro" w:date="2018-10-13T10:21:00Z">
        <w:del w:id="1004" w:author="工内 隆" w:date="2018-10-15T15:28:00Z">
          <w:r w:rsidR="0092722E" w:rsidDel="000059ED">
            <w:rPr>
              <w:rFonts w:ascii="Verdana" w:eastAsia="ＭＳ Ｐゴシック" w:hAnsi="Verdana" w:hint="eastAsia"/>
              <w:sz w:val="24"/>
            </w:rPr>
            <w:delText>」</w:delText>
          </w:r>
        </w:del>
      </w:ins>
      <w:r w:rsidRPr="00351139">
        <w:rPr>
          <w:rFonts w:ascii="Verdana" w:eastAsia="ＭＳ Ｐゴシック" w:hAnsi="Verdana" w:hint="eastAsia"/>
          <w:sz w:val="24"/>
        </w:rPr>
        <w:t>し</w:t>
      </w:r>
      <w:ins w:id="1005" w:author="工内 隆" w:date="2018-10-15T15:29:00Z">
        <w:r w:rsidR="000059ED">
          <w:rPr>
            <w:rFonts w:ascii="Verdana" w:eastAsia="ＭＳ Ｐゴシック" w:hAnsi="Verdana" w:hint="eastAsia"/>
            <w:sz w:val="24"/>
          </w:rPr>
          <w:t>て、アーカイブ状態を</w:t>
        </w:r>
      </w:ins>
      <w:ins w:id="1006" w:author="工内 隆" w:date="2018-10-15T15:30:00Z">
        <w:r w:rsidR="000059ED">
          <w:rPr>
            <w:rFonts w:ascii="Verdana" w:eastAsia="ＭＳ Ｐゴシック" w:hAnsi="Verdana" w:hint="eastAsia"/>
            <w:sz w:val="24"/>
          </w:rPr>
          <w:t>解か</w:t>
        </w:r>
      </w:ins>
      <w:r w:rsidRPr="00351139">
        <w:rPr>
          <w:rFonts w:ascii="Verdana" w:eastAsia="ＭＳ Ｐゴシック" w:hAnsi="Verdana" w:hint="eastAsia"/>
          <w:sz w:val="24"/>
        </w:rPr>
        <w:t>なければなりません。詳細</w:t>
      </w:r>
      <w:ins w:id="1007" w:author="Sato Mieko" w:date="2018-11-28T18:11:00Z">
        <w:r w:rsidR="009E1FA1">
          <w:rPr>
            <w:rFonts w:ascii="Verdana" w:eastAsia="ＭＳ Ｐゴシック" w:hAnsi="Verdana" w:hint="eastAsia"/>
            <w:sz w:val="24"/>
          </w:rPr>
          <w:t>について</w:t>
        </w:r>
      </w:ins>
      <w:r w:rsidRPr="00351139">
        <w:rPr>
          <w:rFonts w:ascii="Verdana" w:eastAsia="ＭＳ Ｐゴシック" w:hAnsi="Verdana" w:hint="eastAsia"/>
          <w:sz w:val="24"/>
        </w:rPr>
        <w:t>は</w:t>
      </w:r>
      <w:ins w:id="1008" w:author="Sato Mieko" w:date="2018-11-28T18:11:00Z">
        <w:r w:rsidR="009E1FA1">
          <w:rPr>
            <w:rFonts w:ascii="Verdana" w:eastAsia="ＭＳ Ｐゴシック" w:hAnsi="Verdana" w:hint="eastAsia"/>
            <w:sz w:val="24"/>
          </w:rPr>
          <w:t>、</w:t>
        </w:r>
      </w:ins>
      <w:r w:rsidRPr="00351139">
        <w:rPr>
          <w:rFonts w:ascii="Verdana" w:eastAsia="ＭＳ Ｐゴシック" w:hAnsi="Verdana" w:hint="eastAsia"/>
          <w:sz w:val="24"/>
        </w:rPr>
        <w:t>以下の</w:t>
      </w:r>
      <w:r w:rsidRPr="00351139">
        <w:rPr>
          <w:rFonts w:ascii="Verdana" w:eastAsia="ＭＳ Ｐゴシック" w:hAnsi="Verdana" w:hint="eastAsia"/>
          <w:sz w:val="24"/>
        </w:rPr>
        <w:t>GitHub</w:t>
      </w:r>
      <w:r w:rsidRPr="00351139">
        <w:rPr>
          <w:rFonts w:ascii="Verdana" w:eastAsia="ＭＳ Ｐゴシック" w:hAnsi="Verdana" w:hint="eastAsia"/>
          <w:sz w:val="24"/>
        </w:rPr>
        <w:t>ドキュメントを参照してください。</w:t>
      </w:r>
    </w:p>
    <w:p w14:paraId="1BAC2ABD" w14:textId="77777777" w:rsidR="003B31C0" w:rsidRPr="00351139" w:rsidRDefault="00532F57" w:rsidP="003B31C0">
      <w:pPr>
        <w:rPr>
          <w:rFonts w:ascii="Verdana" w:eastAsia="ＭＳ Ｐゴシック" w:hAnsi="Verdana"/>
          <w:sz w:val="24"/>
        </w:rPr>
      </w:pPr>
      <w:hyperlink r:id="rId14" w:history="1">
        <w:r w:rsidR="003B31C0" w:rsidRPr="00351139">
          <w:rPr>
            <w:rStyle w:val="ae"/>
            <w:rFonts w:ascii="Verdana" w:eastAsia="ＭＳ Ｐゴシック" w:hAnsi="Verdana"/>
            <w:sz w:val="24"/>
          </w:rPr>
          <w:t>https://help.github.com/articles/about-archiving-repositories/</w:t>
        </w:r>
      </w:hyperlink>
    </w:p>
    <w:p w14:paraId="677AF007" w14:textId="77777777" w:rsidR="003B31C0" w:rsidRPr="00351139" w:rsidRDefault="003B31C0" w:rsidP="00E83E55">
      <w:pPr>
        <w:rPr>
          <w:rFonts w:ascii="Verdana" w:eastAsia="ＭＳ Ｐゴシック" w:hAnsi="Verdana"/>
          <w:sz w:val="24"/>
        </w:rPr>
      </w:pPr>
    </w:p>
    <w:p w14:paraId="4B81BB79" w14:textId="3435923A"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Infrastructure updates when shuttering projects</w:t>
      </w:r>
    </w:p>
    <w:p w14:paraId="063782C8" w14:textId="6432B8CD" w:rsidR="003B31C0" w:rsidRPr="00351139" w:rsidRDefault="003B31C0" w:rsidP="00E83E55">
      <w:pPr>
        <w:rPr>
          <w:rFonts w:ascii="Verdana" w:eastAsia="ＭＳ Ｐゴシック" w:hAnsi="Verdana"/>
          <w:sz w:val="24"/>
        </w:rPr>
      </w:pPr>
      <w:r w:rsidRPr="00351139">
        <w:rPr>
          <w:rFonts w:ascii="Verdana" w:eastAsia="ＭＳ Ｐゴシック" w:hAnsi="Verdana" w:hint="eastAsia"/>
          <w:sz w:val="24"/>
        </w:rPr>
        <w:t>プロジェクト閉鎖時のインフラ更新</w:t>
      </w:r>
    </w:p>
    <w:p w14:paraId="4B01E853" w14:textId="77777777" w:rsidR="00E83E55" w:rsidRPr="00351139" w:rsidRDefault="00E83E55" w:rsidP="00E83E55">
      <w:pPr>
        <w:rPr>
          <w:rFonts w:ascii="Verdana" w:eastAsia="ＭＳ Ｐゴシック" w:hAnsi="Verdana"/>
          <w:sz w:val="24"/>
        </w:rPr>
      </w:pPr>
    </w:p>
    <w:p w14:paraId="233A8A0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Ending a project can also affect your project’s infrastructure and support, which must be judged on a case-by-case basis, depending on how your project was set up. Some projects use and maintain only a small set of code, so there might not be much to do. If it is all code and it’s posted on your repository, then you’re probably done and need not take additional steps to transfer or secure it.</w:t>
      </w:r>
    </w:p>
    <w:p w14:paraId="17CEDCA8" w14:textId="55F92317" w:rsidR="00E83E55" w:rsidRPr="00351139" w:rsidRDefault="009B04AF" w:rsidP="00E83E55">
      <w:pPr>
        <w:rPr>
          <w:rFonts w:ascii="Verdana" w:eastAsia="ＭＳ Ｐゴシック" w:hAnsi="Verdana"/>
          <w:sz w:val="24"/>
        </w:rPr>
      </w:pPr>
      <w:ins w:id="1009" w:author="Date Masahiro" w:date="2018-10-13T10:28:00Z">
        <w:r w:rsidRPr="009B04AF">
          <w:rPr>
            <w:rFonts w:ascii="Verdana" w:eastAsia="ＭＳ Ｐゴシック" w:hAnsi="Verdana" w:hint="eastAsia"/>
            <w:sz w:val="24"/>
          </w:rPr>
          <w:t>プロジェクト</w:t>
        </w:r>
        <w:r>
          <w:rPr>
            <w:rFonts w:ascii="Verdana" w:eastAsia="ＭＳ Ｐゴシック" w:hAnsi="Verdana" w:hint="eastAsia"/>
            <w:sz w:val="24"/>
          </w:rPr>
          <w:t>の</w:t>
        </w:r>
        <w:r w:rsidRPr="009B04AF">
          <w:rPr>
            <w:rFonts w:ascii="Verdana" w:eastAsia="ＭＳ Ｐゴシック" w:hAnsi="Verdana" w:hint="eastAsia"/>
            <w:sz w:val="24"/>
          </w:rPr>
          <w:t>終了は、プロジェクトのインフラストラクチャとサポートにも影響を与える可能性があります</w:t>
        </w:r>
      </w:ins>
      <w:ins w:id="1010" w:author="工内 隆" w:date="2018-10-15T15:31:00Z">
        <w:r w:rsidR="000059ED">
          <w:rPr>
            <w:rFonts w:ascii="Verdana" w:eastAsia="ＭＳ Ｐゴシック" w:hAnsi="Verdana" w:hint="eastAsia"/>
            <w:sz w:val="24"/>
          </w:rPr>
          <w:t>が、</w:t>
        </w:r>
      </w:ins>
      <w:ins w:id="1011" w:author="Date Masahiro" w:date="2018-10-13T10:28:00Z">
        <w:del w:id="1012" w:author="工内 隆" w:date="2018-10-15T15:31:00Z">
          <w:r w:rsidRPr="009B04AF" w:rsidDel="000059ED">
            <w:rPr>
              <w:rFonts w:ascii="Verdana" w:eastAsia="ＭＳ Ｐゴシック" w:hAnsi="Verdana" w:hint="eastAsia"/>
              <w:sz w:val="24"/>
            </w:rPr>
            <w:delText>。</w:delText>
          </w:r>
        </w:del>
        <w:r w:rsidRPr="009B04AF">
          <w:rPr>
            <w:rFonts w:ascii="Verdana" w:eastAsia="ＭＳ Ｐゴシック" w:hAnsi="Verdana" w:hint="eastAsia"/>
            <w:sz w:val="24"/>
          </w:rPr>
          <w:t>プロジェクトの</w:t>
        </w:r>
      </w:ins>
      <w:ins w:id="1013" w:author="Date Masahiro" w:date="2018-10-13T10:29:00Z">
        <w:r>
          <w:rPr>
            <w:rFonts w:ascii="Verdana" w:eastAsia="ＭＳ Ｐゴシック" w:hAnsi="Verdana" w:hint="eastAsia"/>
            <w:sz w:val="24"/>
          </w:rPr>
          <w:t>構成、構築</w:t>
        </w:r>
      </w:ins>
      <w:ins w:id="1014" w:author="Date Masahiro" w:date="2018-10-13T10:28:00Z">
        <w:r w:rsidRPr="009B04AF">
          <w:rPr>
            <w:rFonts w:ascii="Verdana" w:eastAsia="ＭＳ Ｐゴシック" w:hAnsi="Verdana" w:hint="eastAsia"/>
            <w:sz w:val="24"/>
          </w:rPr>
          <w:t>方法に</w:t>
        </w:r>
      </w:ins>
      <w:ins w:id="1015" w:author="工内 隆" w:date="2018-10-15T15:31:00Z">
        <w:r w:rsidR="000059ED">
          <w:rPr>
            <w:rFonts w:ascii="Verdana" w:eastAsia="ＭＳ Ｐゴシック" w:hAnsi="Verdana" w:hint="eastAsia"/>
            <w:sz w:val="24"/>
          </w:rPr>
          <w:t>も依存</w:t>
        </w:r>
      </w:ins>
      <w:ins w:id="1016" w:author="工内 隆" w:date="2018-10-15T15:32:00Z">
        <w:r w:rsidR="000059ED">
          <w:rPr>
            <w:rFonts w:ascii="Verdana" w:eastAsia="ＭＳ Ｐゴシック" w:hAnsi="Verdana" w:hint="eastAsia"/>
            <w:sz w:val="24"/>
          </w:rPr>
          <w:t>するので</w:t>
        </w:r>
      </w:ins>
      <w:ins w:id="1017" w:author="Date Masahiro" w:date="2018-10-13T10:28:00Z">
        <w:del w:id="1018" w:author="工内 隆" w:date="2018-10-15T15:32:00Z">
          <w:r w:rsidRPr="009B04AF" w:rsidDel="000059ED">
            <w:rPr>
              <w:rFonts w:ascii="Verdana" w:eastAsia="ＭＳ Ｐゴシック" w:hAnsi="Verdana" w:hint="eastAsia"/>
              <w:sz w:val="24"/>
            </w:rPr>
            <w:delText>よっては</w:delText>
          </w:r>
        </w:del>
        <w:r w:rsidRPr="009B04AF">
          <w:rPr>
            <w:rFonts w:ascii="Verdana" w:eastAsia="ＭＳ Ｐゴシック" w:hAnsi="Verdana" w:hint="eastAsia"/>
            <w:sz w:val="24"/>
          </w:rPr>
          <w:t>、ケースバイケースで判断する必要があります。</w:t>
        </w:r>
      </w:ins>
      <w:del w:id="1019" w:author="Date Masahiro" w:date="2018-10-13T10:28:00Z">
        <w:r w:rsidR="003B31C0" w:rsidRPr="00351139" w:rsidDel="009B04AF">
          <w:rPr>
            <w:rFonts w:ascii="Verdana" w:eastAsia="ＭＳ Ｐゴシック" w:hAnsi="Verdana" w:hint="eastAsia"/>
            <w:sz w:val="24"/>
          </w:rPr>
          <w:delText>プロジェクトの終了は、</w:delText>
        </w:r>
        <w:r w:rsidR="00D3523A" w:rsidRPr="00351139" w:rsidDel="009B04AF">
          <w:rPr>
            <w:rFonts w:ascii="Verdana" w:eastAsia="ＭＳ Ｐゴシック" w:hAnsi="Verdana" w:hint="eastAsia"/>
            <w:sz w:val="24"/>
          </w:rPr>
          <w:delText>あなたのプロジェクトのセットアップの状況に依存し</w:delText>
        </w:r>
        <w:r w:rsidR="004E6A83" w:rsidRPr="00351139" w:rsidDel="009B04AF">
          <w:rPr>
            <w:rFonts w:ascii="Verdana" w:eastAsia="ＭＳ Ｐゴシック" w:hAnsi="Verdana" w:hint="eastAsia"/>
            <w:sz w:val="24"/>
          </w:rPr>
          <w:delText>て</w:delText>
        </w:r>
        <w:r w:rsidR="00D3523A" w:rsidRPr="00351139" w:rsidDel="009B04AF">
          <w:rPr>
            <w:rFonts w:ascii="Verdana" w:eastAsia="ＭＳ Ｐゴシック" w:hAnsi="Verdana" w:hint="eastAsia"/>
            <w:sz w:val="24"/>
          </w:rPr>
          <w:delText>、場合ごとに判断が必要ですが、あなたの</w:delText>
        </w:r>
        <w:r w:rsidR="004E6A83" w:rsidRPr="00351139" w:rsidDel="009B04AF">
          <w:rPr>
            <w:rFonts w:ascii="Verdana" w:eastAsia="ＭＳ Ｐゴシック" w:hAnsi="Verdana" w:hint="eastAsia"/>
            <w:sz w:val="24"/>
          </w:rPr>
          <w:delText>プロジェクトの</w:delText>
        </w:r>
        <w:r w:rsidR="00D3523A" w:rsidRPr="00351139" w:rsidDel="009B04AF">
          <w:rPr>
            <w:rFonts w:ascii="Verdana" w:eastAsia="ＭＳ Ｐゴシック" w:hAnsi="Verdana" w:hint="eastAsia"/>
            <w:sz w:val="24"/>
          </w:rPr>
          <w:delText>インフラやサポートへの影響がありえます。</w:delText>
        </w:r>
      </w:del>
      <w:r w:rsidR="00D3523A" w:rsidRPr="00351139">
        <w:rPr>
          <w:rFonts w:ascii="Verdana" w:eastAsia="ＭＳ Ｐゴシック" w:hAnsi="Verdana" w:hint="eastAsia"/>
          <w:sz w:val="24"/>
        </w:rPr>
        <w:t>プロジェクトによっては、コード</w:t>
      </w:r>
      <w:del w:id="1020" w:author="Sato Mieko" w:date="2018-11-28T18:11:00Z">
        <w:r w:rsidR="00D3523A" w:rsidRPr="00351139" w:rsidDel="009E1FA1">
          <w:rPr>
            <w:rFonts w:ascii="Verdana" w:eastAsia="ＭＳ Ｐゴシック" w:hAnsi="Verdana" w:hint="eastAsia"/>
            <w:sz w:val="24"/>
          </w:rPr>
          <w:delText>の</w:delText>
        </w:r>
      </w:del>
      <w:r w:rsidR="00D3523A" w:rsidRPr="00351139">
        <w:rPr>
          <w:rFonts w:ascii="Verdana" w:eastAsia="ＭＳ Ｐゴシック" w:hAnsi="Verdana" w:hint="eastAsia"/>
          <w:sz w:val="24"/>
        </w:rPr>
        <w:t>内の少量部分のみを使用させ、保守していることもありますが、そのような場合はあまり大変ではないでしょう。また、プロジェクトがすべてコードでできており、</w:t>
      </w:r>
      <w:del w:id="1021" w:author="Sato Mieko" w:date="2018-11-28T18:13:00Z">
        <w:r w:rsidR="00D3523A" w:rsidRPr="00351139" w:rsidDel="009E1FA1">
          <w:rPr>
            <w:rFonts w:ascii="Verdana" w:eastAsia="ＭＳ Ｐゴシック" w:hAnsi="Verdana" w:hint="eastAsia"/>
            <w:sz w:val="24"/>
          </w:rPr>
          <w:delText>すべて</w:delText>
        </w:r>
      </w:del>
      <w:r w:rsidR="00D3523A" w:rsidRPr="00351139">
        <w:rPr>
          <w:rFonts w:ascii="Verdana" w:eastAsia="ＭＳ Ｐゴシック" w:hAnsi="Verdana" w:hint="eastAsia"/>
          <w:sz w:val="24"/>
        </w:rPr>
        <w:t>リポジトリ</w:t>
      </w:r>
      <w:del w:id="1022" w:author="Sato Mieko" w:date="2018-11-28T18:11:00Z">
        <w:r w:rsidR="00D3523A" w:rsidRPr="00351139" w:rsidDel="009E1FA1">
          <w:rPr>
            <w:rFonts w:ascii="Verdana" w:eastAsia="ＭＳ Ｐゴシック" w:hAnsi="Verdana" w:hint="eastAsia"/>
            <w:sz w:val="24"/>
          </w:rPr>
          <w:delText>ー</w:delText>
        </w:r>
      </w:del>
      <w:r w:rsidR="00D85524" w:rsidRPr="00351139">
        <w:rPr>
          <w:rFonts w:ascii="Verdana" w:eastAsia="ＭＳ Ｐゴシック" w:hAnsi="Verdana" w:hint="eastAsia"/>
          <w:sz w:val="24"/>
        </w:rPr>
        <w:t>に</w:t>
      </w:r>
      <w:r w:rsidR="00D3523A" w:rsidRPr="00351139">
        <w:rPr>
          <w:rFonts w:ascii="Verdana" w:eastAsia="ＭＳ Ｐゴシック" w:hAnsi="Verdana" w:hint="eastAsia"/>
          <w:sz w:val="24"/>
        </w:rPr>
        <w:t>投稿されている</w:t>
      </w:r>
      <w:ins w:id="1023" w:author="Sato Mieko" w:date="2018-11-28T18:11:00Z">
        <w:r w:rsidR="009E1FA1">
          <w:rPr>
            <w:rFonts w:ascii="Verdana" w:eastAsia="ＭＳ Ｐゴシック" w:hAnsi="Verdana" w:hint="eastAsia"/>
            <w:sz w:val="24"/>
          </w:rPr>
          <w:t>場合は</w:t>
        </w:r>
      </w:ins>
      <w:del w:id="1024" w:author="Sato Mieko" w:date="2018-11-28T18:11:00Z">
        <w:r w:rsidR="00D3523A" w:rsidRPr="00351139" w:rsidDel="009E1FA1">
          <w:rPr>
            <w:rFonts w:ascii="Verdana" w:eastAsia="ＭＳ Ｐゴシック" w:hAnsi="Verdana" w:hint="eastAsia"/>
            <w:sz w:val="24"/>
          </w:rPr>
          <w:delText>なら</w:delText>
        </w:r>
      </w:del>
      <w:r w:rsidR="00D3523A" w:rsidRPr="00351139">
        <w:rPr>
          <w:rFonts w:ascii="Verdana" w:eastAsia="ＭＳ Ｐゴシック" w:hAnsi="Verdana" w:hint="eastAsia"/>
          <w:sz w:val="24"/>
        </w:rPr>
        <w:t>、</w:t>
      </w:r>
      <w:r w:rsidR="007469F4" w:rsidRPr="00351139">
        <w:rPr>
          <w:rFonts w:ascii="Verdana" w:eastAsia="ＭＳ Ｐゴシック" w:hAnsi="Verdana" w:hint="eastAsia"/>
          <w:sz w:val="24"/>
        </w:rPr>
        <w:t>プロジェクトの移管や保全にさらなる処置を採る</w:t>
      </w:r>
      <w:ins w:id="1025" w:author="Sato Mieko" w:date="2018-11-28T18:14:00Z">
        <w:r w:rsidR="009E1FA1">
          <w:rPr>
            <w:rFonts w:ascii="Verdana" w:eastAsia="ＭＳ Ｐゴシック" w:hAnsi="Verdana" w:hint="eastAsia"/>
            <w:sz w:val="24"/>
          </w:rPr>
          <w:t>必要は</w:t>
        </w:r>
      </w:ins>
      <w:del w:id="1026" w:author="Sato Mieko" w:date="2018-11-28T18:14:00Z">
        <w:r w:rsidR="007469F4" w:rsidRPr="00351139" w:rsidDel="009E1FA1">
          <w:rPr>
            <w:rFonts w:ascii="Verdana" w:eastAsia="ＭＳ Ｐゴシック" w:hAnsi="Verdana" w:hint="eastAsia"/>
            <w:sz w:val="24"/>
          </w:rPr>
          <w:delText>こと</w:delText>
        </w:r>
      </w:del>
      <w:r w:rsidR="007469F4" w:rsidRPr="00351139">
        <w:rPr>
          <w:rFonts w:ascii="Verdana" w:eastAsia="ＭＳ Ｐゴシック" w:hAnsi="Verdana" w:hint="eastAsia"/>
          <w:sz w:val="24"/>
        </w:rPr>
        <w:t>なく、</w:t>
      </w:r>
      <w:del w:id="1027" w:author="Sato Mieko" w:date="2018-11-28T18:12:00Z">
        <w:r w:rsidR="00205DA3" w:rsidRPr="00351139" w:rsidDel="009E1FA1">
          <w:rPr>
            <w:rFonts w:ascii="Verdana" w:eastAsia="ＭＳ Ｐゴシック" w:hAnsi="Verdana" w:hint="eastAsia"/>
            <w:sz w:val="24"/>
          </w:rPr>
          <w:delText>おそらく</w:delText>
        </w:r>
      </w:del>
      <w:r w:rsidR="007469F4" w:rsidRPr="00351139">
        <w:rPr>
          <w:rFonts w:ascii="Verdana" w:eastAsia="ＭＳ Ｐゴシック" w:hAnsi="Verdana" w:hint="eastAsia"/>
          <w:sz w:val="24"/>
        </w:rPr>
        <w:t>なすべきこと</w:t>
      </w:r>
      <w:r w:rsidR="004E6A83" w:rsidRPr="00351139">
        <w:rPr>
          <w:rFonts w:ascii="Verdana" w:eastAsia="ＭＳ Ｐゴシック" w:hAnsi="Verdana" w:hint="eastAsia"/>
          <w:sz w:val="24"/>
        </w:rPr>
        <w:t>を</w:t>
      </w:r>
      <w:r w:rsidR="007469F4" w:rsidRPr="00351139">
        <w:rPr>
          <w:rFonts w:ascii="Verdana" w:eastAsia="ＭＳ Ｐゴシック" w:hAnsi="Verdana" w:hint="eastAsia"/>
          <w:sz w:val="24"/>
        </w:rPr>
        <w:t>完了して</w:t>
      </w:r>
      <w:ins w:id="1028" w:author="Sato Mieko" w:date="2018-11-28T18:12:00Z">
        <w:r w:rsidR="009E1FA1">
          <w:rPr>
            <w:rFonts w:ascii="Verdana" w:eastAsia="ＭＳ Ｐゴシック" w:hAnsi="Verdana" w:hint="eastAsia"/>
            <w:sz w:val="24"/>
          </w:rPr>
          <w:t>いるでしょう</w:t>
        </w:r>
      </w:ins>
      <w:del w:id="1029" w:author="Sato Mieko" w:date="2018-11-28T18:13:00Z">
        <w:r w:rsidR="007469F4" w:rsidRPr="00351139" w:rsidDel="009E1FA1">
          <w:rPr>
            <w:rFonts w:ascii="Verdana" w:eastAsia="ＭＳ Ｐゴシック" w:hAnsi="Verdana" w:hint="eastAsia"/>
            <w:sz w:val="24"/>
          </w:rPr>
          <w:delText>います</w:delText>
        </w:r>
      </w:del>
      <w:r w:rsidR="007469F4" w:rsidRPr="00351139">
        <w:rPr>
          <w:rFonts w:ascii="Verdana" w:eastAsia="ＭＳ Ｐゴシック" w:hAnsi="Verdana" w:hint="eastAsia"/>
          <w:sz w:val="24"/>
        </w:rPr>
        <w:t>。</w:t>
      </w:r>
    </w:p>
    <w:p w14:paraId="39D5C518" w14:textId="77777777" w:rsidR="007469F4" w:rsidRPr="00351139" w:rsidRDefault="007469F4" w:rsidP="00E83E55">
      <w:pPr>
        <w:rPr>
          <w:rFonts w:ascii="Verdana" w:eastAsia="ＭＳ Ｐゴシック" w:hAnsi="Verdana"/>
          <w:sz w:val="24"/>
        </w:rPr>
      </w:pPr>
    </w:p>
    <w:p w14:paraId="75F3DAE4" w14:textId="488FF4F3"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Other projects, however, may require significant effort to shutter them using various backend tools to do the work. These may include services that may have been shared for many purposes, such as a test infrastructure. Although that test infrastructure has been used for the project previously, you may want to remove it before transferring the code so you can use the tool to test other work later. It may be hard to disentangle, but it can be done if desired.</w:t>
      </w:r>
    </w:p>
    <w:p w14:paraId="55B4F5C1" w14:textId="50F50C39" w:rsidR="007469F4" w:rsidRPr="00351139" w:rsidRDefault="007469F4" w:rsidP="00E83E55">
      <w:pPr>
        <w:rPr>
          <w:rFonts w:ascii="Verdana" w:eastAsia="ＭＳ Ｐゴシック" w:hAnsi="Verdana"/>
          <w:sz w:val="24"/>
        </w:rPr>
      </w:pPr>
      <w:r w:rsidRPr="00351139">
        <w:rPr>
          <w:rFonts w:ascii="Verdana" w:eastAsia="ＭＳ Ｐゴシック" w:hAnsi="Verdana" w:hint="eastAsia"/>
          <w:sz w:val="24"/>
        </w:rPr>
        <w:t>しかし、作業のため</w:t>
      </w:r>
      <w:del w:id="1030" w:author="Sato Mieko" w:date="2018-11-28T18:14:00Z">
        <w:r w:rsidRPr="00351139" w:rsidDel="009E1FA1">
          <w:rPr>
            <w:rFonts w:ascii="Verdana" w:eastAsia="ＭＳ Ｐゴシック" w:hAnsi="Verdana" w:hint="eastAsia"/>
            <w:sz w:val="24"/>
          </w:rPr>
          <w:delText>の</w:delText>
        </w:r>
      </w:del>
      <w:ins w:id="1031" w:author="Sato Mieko" w:date="2018-11-28T18:14:00Z">
        <w:r w:rsidR="009E1FA1">
          <w:rPr>
            <w:rFonts w:ascii="Verdana" w:eastAsia="ＭＳ Ｐゴシック" w:hAnsi="Verdana" w:hint="eastAsia"/>
            <w:sz w:val="24"/>
          </w:rPr>
          <w:t>に</w:t>
        </w:r>
      </w:ins>
      <w:r w:rsidRPr="00351139">
        <w:rPr>
          <w:rFonts w:ascii="Verdana" w:eastAsia="ＭＳ Ｐゴシック" w:hAnsi="Verdana" w:hint="eastAsia"/>
          <w:sz w:val="24"/>
        </w:rPr>
        <w:t>各種のバックエンド</w:t>
      </w:r>
      <w:ins w:id="1032" w:author="Sato Mieko" w:date="2018-11-28T18:14:00Z">
        <w:r w:rsidR="009E1FA1">
          <w:rPr>
            <w:rFonts w:ascii="Verdana" w:eastAsia="ＭＳ Ｐゴシック" w:hAnsi="Verdana" w:hint="eastAsia"/>
            <w:sz w:val="24"/>
          </w:rPr>
          <w:t xml:space="preserve"> </w:t>
        </w:r>
      </w:ins>
      <w:r w:rsidRPr="00351139">
        <w:rPr>
          <w:rFonts w:ascii="Verdana" w:eastAsia="ＭＳ Ｐゴシック" w:hAnsi="Verdana" w:hint="eastAsia"/>
          <w:sz w:val="24"/>
        </w:rPr>
        <w:t>ツールを</w:t>
      </w:r>
      <w:r w:rsidR="004B6A18" w:rsidRPr="00351139">
        <w:rPr>
          <w:rFonts w:ascii="Verdana" w:eastAsia="ＭＳ Ｐゴシック" w:hAnsi="Verdana" w:hint="eastAsia"/>
          <w:sz w:val="24"/>
        </w:rPr>
        <w:t>使って</w:t>
      </w:r>
      <w:r w:rsidRPr="00351139">
        <w:rPr>
          <w:rFonts w:ascii="Verdana" w:eastAsia="ＭＳ Ｐゴシック" w:hAnsi="Verdana" w:hint="eastAsia"/>
          <w:sz w:val="24"/>
        </w:rPr>
        <w:t>いるようなプロジェクトでは、閉鎖の前にかなりの</w:t>
      </w:r>
      <w:r w:rsidR="004B6A18" w:rsidRPr="00351139">
        <w:rPr>
          <w:rFonts w:ascii="Verdana" w:eastAsia="ＭＳ Ｐゴシック" w:hAnsi="Verdana" w:hint="eastAsia"/>
          <w:sz w:val="24"/>
        </w:rPr>
        <w:t>骨折りが必要となります。それらの中には、テスト</w:t>
      </w:r>
      <w:ins w:id="1033" w:author="Sato Mieko" w:date="2018-11-28T18:15:00Z">
        <w:r w:rsidR="009E1FA1">
          <w:rPr>
            <w:rFonts w:ascii="Verdana" w:eastAsia="ＭＳ Ｐゴシック" w:hAnsi="Verdana" w:hint="eastAsia"/>
            <w:sz w:val="24"/>
          </w:rPr>
          <w:t xml:space="preserve"> </w:t>
        </w:r>
      </w:ins>
      <w:r w:rsidR="004B6A18" w:rsidRPr="00351139">
        <w:rPr>
          <w:rFonts w:ascii="Verdana" w:eastAsia="ＭＳ Ｐゴシック" w:hAnsi="Verdana" w:hint="eastAsia"/>
          <w:sz w:val="24"/>
        </w:rPr>
        <w:t>インフラのように、たくさんの用途のために共用してきたサービスも含まれる可能性があります。そのようなテスト</w:t>
      </w:r>
      <w:ins w:id="1034" w:author="Sato Mieko" w:date="2018-11-28T18:15:00Z">
        <w:r w:rsidR="009E1FA1">
          <w:rPr>
            <w:rFonts w:ascii="Verdana" w:eastAsia="ＭＳ Ｐゴシック" w:hAnsi="Verdana" w:hint="eastAsia"/>
            <w:sz w:val="24"/>
          </w:rPr>
          <w:t xml:space="preserve"> </w:t>
        </w:r>
      </w:ins>
      <w:r w:rsidR="004B6A18" w:rsidRPr="00351139">
        <w:rPr>
          <w:rFonts w:ascii="Verdana" w:eastAsia="ＭＳ Ｐゴシック" w:hAnsi="Verdana" w:hint="eastAsia"/>
          <w:sz w:val="24"/>
        </w:rPr>
        <w:t>インフラは、プロジェクトで</w:t>
      </w:r>
      <w:del w:id="1035" w:author="Date Masahiro" w:date="2018-10-13T10:31:00Z">
        <w:r w:rsidR="004B6A18" w:rsidRPr="00351139" w:rsidDel="009B04AF">
          <w:rPr>
            <w:rFonts w:ascii="Verdana" w:eastAsia="ＭＳ Ｐゴシック" w:hAnsi="Verdana" w:hint="eastAsia"/>
            <w:sz w:val="24"/>
          </w:rPr>
          <w:delText>以前</w:delText>
        </w:r>
      </w:del>
      <w:r w:rsidR="004B6A18" w:rsidRPr="00351139">
        <w:rPr>
          <w:rFonts w:ascii="Verdana" w:eastAsia="ＭＳ Ｐゴシック" w:hAnsi="Verdana" w:hint="eastAsia"/>
          <w:sz w:val="24"/>
        </w:rPr>
        <w:t>使われていた</w:t>
      </w:r>
      <w:ins w:id="1036" w:author="Date Masahiro" w:date="2018-10-13T10:31:00Z">
        <w:r w:rsidR="009B04AF">
          <w:rPr>
            <w:rFonts w:ascii="Verdana" w:eastAsia="ＭＳ Ｐゴシック" w:hAnsi="Verdana" w:hint="eastAsia"/>
            <w:sz w:val="24"/>
          </w:rPr>
          <w:t>もの</w:t>
        </w:r>
      </w:ins>
      <w:r w:rsidR="004B6A18" w:rsidRPr="00351139">
        <w:rPr>
          <w:rFonts w:ascii="Verdana" w:eastAsia="ＭＳ Ｐゴシック" w:hAnsi="Verdana" w:hint="eastAsia"/>
          <w:sz w:val="24"/>
        </w:rPr>
        <w:t>かもしれませんが、</w:t>
      </w:r>
      <w:del w:id="1037" w:author="Date Masahiro" w:date="2018-10-13T10:32:00Z">
        <w:r w:rsidR="004B6A18" w:rsidRPr="00351139" w:rsidDel="009B04AF">
          <w:rPr>
            <w:rFonts w:ascii="Verdana" w:eastAsia="ＭＳ Ｐゴシック" w:hAnsi="Verdana" w:hint="eastAsia"/>
            <w:sz w:val="24"/>
          </w:rPr>
          <w:delText>後で</w:delText>
        </w:r>
      </w:del>
      <w:del w:id="1038" w:author="Sato Mieko" w:date="2018-11-28T18:16:00Z">
        <w:r w:rsidR="004B6A18" w:rsidRPr="00351139" w:rsidDel="009E1FA1">
          <w:rPr>
            <w:rFonts w:ascii="Verdana" w:eastAsia="ＭＳ Ｐゴシック" w:hAnsi="Verdana" w:hint="eastAsia"/>
            <w:sz w:val="24"/>
          </w:rPr>
          <w:delText>他のソフトウェアのテストツールとして使う</w:delText>
        </w:r>
      </w:del>
      <w:ins w:id="1039" w:author="Date Masahiro" w:date="2018-10-13T10:32:00Z">
        <w:del w:id="1040" w:author="Sato Mieko" w:date="2018-11-28T18:16:00Z">
          <w:r w:rsidR="009B04AF" w:rsidDel="009E1FA1">
            <w:rPr>
              <w:rFonts w:ascii="Verdana" w:eastAsia="ＭＳ Ｐゴシック" w:hAnsi="Verdana" w:hint="eastAsia"/>
              <w:sz w:val="24"/>
            </w:rPr>
            <w:delText>ことができるように、</w:delText>
          </w:r>
        </w:del>
      </w:ins>
      <w:ins w:id="1041" w:author="Date Masahiro" w:date="2018-10-13T10:33:00Z">
        <w:r w:rsidR="009B04AF">
          <w:rPr>
            <w:rFonts w:ascii="Verdana" w:eastAsia="ＭＳ Ｐゴシック" w:hAnsi="Verdana" w:hint="eastAsia"/>
            <w:sz w:val="24"/>
          </w:rPr>
          <w:t>その</w:t>
        </w:r>
      </w:ins>
      <w:del w:id="1042" w:author="Date Masahiro" w:date="2018-10-13T10:32:00Z">
        <w:r w:rsidR="004B6A18" w:rsidRPr="00351139" w:rsidDel="009B04AF">
          <w:rPr>
            <w:rFonts w:ascii="Verdana" w:eastAsia="ＭＳ Ｐゴシック" w:hAnsi="Verdana" w:hint="eastAsia"/>
            <w:sz w:val="24"/>
          </w:rPr>
          <w:delText>ために</w:delText>
        </w:r>
      </w:del>
      <w:r w:rsidR="004B6A18" w:rsidRPr="00351139">
        <w:rPr>
          <w:rFonts w:ascii="Verdana" w:eastAsia="ＭＳ Ｐゴシック" w:hAnsi="Verdana" w:hint="eastAsia"/>
          <w:sz w:val="24"/>
        </w:rPr>
        <w:t>コード</w:t>
      </w:r>
      <w:ins w:id="1043" w:author="Date Masahiro" w:date="2018-10-13T10:33:00Z">
        <w:r w:rsidR="009B04AF">
          <w:rPr>
            <w:rFonts w:ascii="Verdana" w:eastAsia="ＭＳ Ｐゴシック" w:hAnsi="Verdana" w:hint="eastAsia"/>
            <w:sz w:val="24"/>
          </w:rPr>
          <w:t>は</w:t>
        </w:r>
      </w:ins>
      <w:del w:id="1044" w:author="Date Masahiro" w:date="2018-10-13T10:33:00Z">
        <w:r w:rsidR="004B6A18" w:rsidRPr="00351139" w:rsidDel="009B04AF">
          <w:rPr>
            <w:rFonts w:ascii="Verdana" w:eastAsia="ＭＳ Ｐゴシック" w:hAnsi="Verdana" w:hint="eastAsia"/>
            <w:sz w:val="24"/>
          </w:rPr>
          <w:delText>の</w:delText>
        </w:r>
      </w:del>
      <w:r w:rsidR="004B6A18" w:rsidRPr="00351139">
        <w:rPr>
          <w:rFonts w:ascii="Verdana" w:eastAsia="ＭＳ Ｐゴシック" w:hAnsi="Verdana" w:hint="eastAsia"/>
          <w:sz w:val="24"/>
        </w:rPr>
        <w:t>移管</w:t>
      </w:r>
      <w:ins w:id="1045" w:author="Sato Mieko" w:date="2018-11-28T18:17:00Z">
        <w:r w:rsidR="009E1FA1">
          <w:rPr>
            <w:rFonts w:ascii="Verdana" w:eastAsia="ＭＳ Ｐゴシック" w:hAnsi="Verdana" w:hint="eastAsia"/>
            <w:sz w:val="24"/>
          </w:rPr>
          <w:t>前に</w:t>
        </w:r>
      </w:ins>
      <w:ins w:id="1046" w:author="Date Masahiro" w:date="2018-10-13T10:33:00Z">
        <w:del w:id="1047" w:author="Sato Mieko" w:date="2018-11-28T18:17:00Z">
          <w:r w:rsidR="009B04AF" w:rsidDel="009E1FA1">
            <w:rPr>
              <w:rFonts w:ascii="Verdana" w:eastAsia="ＭＳ Ｐゴシック" w:hAnsi="Verdana" w:hint="eastAsia"/>
              <w:sz w:val="24"/>
            </w:rPr>
            <w:delText>から</w:delText>
          </w:r>
        </w:del>
      </w:ins>
      <w:del w:id="1048" w:author="Date Masahiro" w:date="2018-10-13T10:33:00Z">
        <w:r w:rsidR="004B6A18" w:rsidRPr="00351139" w:rsidDel="009B04AF">
          <w:rPr>
            <w:rFonts w:ascii="Verdana" w:eastAsia="ＭＳ Ｐゴシック" w:hAnsi="Verdana" w:hint="eastAsia"/>
            <w:sz w:val="24"/>
          </w:rPr>
          <w:delText>の前に</w:delText>
        </w:r>
      </w:del>
      <w:r w:rsidR="004B6A18" w:rsidRPr="00351139">
        <w:rPr>
          <w:rFonts w:ascii="Verdana" w:eastAsia="ＭＳ Ｐゴシック" w:hAnsi="Verdana" w:hint="eastAsia"/>
          <w:sz w:val="24"/>
        </w:rPr>
        <w:t>除外し</w:t>
      </w:r>
      <w:ins w:id="1049" w:author="Sato Mieko" w:date="2018-11-28T18:17:00Z">
        <w:r w:rsidR="009E1FA1">
          <w:rPr>
            <w:rFonts w:ascii="Verdana" w:eastAsia="ＭＳ Ｐゴシック" w:hAnsi="Verdana" w:hint="eastAsia"/>
            <w:sz w:val="24"/>
          </w:rPr>
          <w:t>、</w:t>
        </w:r>
        <w:r w:rsidR="009E1FA1" w:rsidRPr="00351139">
          <w:rPr>
            <w:rFonts w:ascii="Verdana" w:eastAsia="ＭＳ Ｐゴシック" w:hAnsi="Verdana" w:hint="eastAsia"/>
            <w:sz w:val="24"/>
          </w:rPr>
          <w:t>他のソフトウェアのテスト</w:t>
        </w:r>
        <w:r w:rsidR="009E1FA1">
          <w:rPr>
            <w:rFonts w:ascii="Verdana" w:eastAsia="ＭＳ Ｐゴシック" w:hAnsi="Verdana" w:hint="eastAsia"/>
            <w:sz w:val="24"/>
          </w:rPr>
          <w:t xml:space="preserve"> </w:t>
        </w:r>
        <w:r w:rsidR="009E1FA1" w:rsidRPr="00351139">
          <w:rPr>
            <w:rFonts w:ascii="Verdana" w:eastAsia="ＭＳ Ｐゴシック" w:hAnsi="Verdana" w:hint="eastAsia"/>
            <w:sz w:val="24"/>
          </w:rPr>
          <w:t>ツールとして使</w:t>
        </w:r>
      </w:ins>
      <w:ins w:id="1050" w:author="Sato Mieko" w:date="2018-11-28T18:18:00Z">
        <w:r w:rsidR="009E1FA1">
          <w:rPr>
            <w:rFonts w:ascii="Verdana" w:eastAsia="ＭＳ Ｐゴシック" w:hAnsi="Verdana" w:hint="eastAsia"/>
            <w:sz w:val="24"/>
          </w:rPr>
          <w:t>え</w:t>
        </w:r>
      </w:ins>
      <w:ins w:id="1051" w:author="Sato Mieko" w:date="2018-11-28T18:17:00Z">
        <w:r w:rsidR="009E1FA1">
          <w:rPr>
            <w:rFonts w:ascii="Verdana" w:eastAsia="ＭＳ Ｐゴシック" w:hAnsi="Verdana" w:hint="eastAsia"/>
            <w:sz w:val="24"/>
          </w:rPr>
          <w:t>るようにし</w:t>
        </w:r>
      </w:ins>
      <w:r w:rsidR="004B6A18" w:rsidRPr="00351139">
        <w:rPr>
          <w:rFonts w:ascii="Verdana" w:eastAsia="ＭＳ Ｐゴシック" w:hAnsi="Verdana" w:hint="eastAsia"/>
          <w:sz w:val="24"/>
        </w:rPr>
        <w:t>たいと思うでしょう。</w:t>
      </w:r>
      <w:r w:rsidR="0079398F" w:rsidRPr="00351139">
        <w:rPr>
          <w:rFonts w:ascii="Verdana" w:eastAsia="ＭＳ Ｐゴシック" w:hAnsi="Verdana" w:hint="eastAsia"/>
          <w:sz w:val="24"/>
        </w:rPr>
        <w:t>このような問題を解決するのは少し難しいかもしれませんが、望めば実行可能です。</w:t>
      </w:r>
    </w:p>
    <w:p w14:paraId="27215012" w14:textId="77777777" w:rsidR="00E83E55" w:rsidRPr="00351139" w:rsidRDefault="00E83E55" w:rsidP="00E83E55">
      <w:pPr>
        <w:rPr>
          <w:rFonts w:ascii="Verdana" w:eastAsia="ＭＳ Ｐゴシック" w:hAnsi="Verdana"/>
          <w:sz w:val="24"/>
        </w:rPr>
      </w:pPr>
    </w:p>
    <w:p w14:paraId="4409841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 xml:space="preserve">Companies really need to do a better job of succession planning in open source. Just throwing something out there without proper planning and getting people from outside the company to become contributors and then expecting that it’s going to be that way forever is a challenge. You need to prepare that members of the community, whether they’re from your company or from other places, are going to come in and follow somewhat of a life cycle and eventually, people </w:t>
      </w:r>
      <w:r w:rsidRPr="00351139">
        <w:rPr>
          <w:rFonts w:ascii="Verdana" w:eastAsia="ＭＳ Ｐゴシック" w:hAnsi="Verdana"/>
          <w:sz w:val="24"/>
        </w:rPr>
        <w:lastRenderedPageBreak/>
        <w:t>become elders or retired from a community, and you need to have succession planning for that.”</w:t>
      </w:r>
    </w:p>
    <w:p w14:paraId="3C1DB0D0" w14:textId="0C5322CC" w:rsidR="00E83E55" w:rsidRPr="00351139" w:rsidRDefault="00182ECB" w:rsidP="00E83E55">
      <w:pPr>
        <w:rPr>
          <w:rFonts w:ascii="Verdana" w:eastAsia="ＭＳ Ｐゴシック" w:hAnsi="Verdana"/>
          <w:sz w:val="24"/>
        </w:rPr>
      </w:pPr>
      <w:r w:rsidRPr="00351139">
        <w:rPr>
          <w:rFonts w:ascii="Verdana" w:eastAsia="ＭＳ Ｐゴシック" w:hAnsi="Verdana" w:hint="eastAsia"/>
          <w:sz w:val="24"/>
        </w:rPr>
        <w:t>「</w:t>
      </w:r>
      <w:r w:rsidR="0079398F" w:rsidRPr="00351139">
        <w:rPr>
          <w:rFonts w:ascii="Verdana" w:eastAsia="ＭＳ Ｐゴシック" w:hAnsi="Verdana" w:hint="eastAsia"/>
          <w:sz w:val="24"/>
        </w:rPr>
        <w:t>企業は、オープンソースにおける</w:t>
      </w:r>
      <w:r w:rsidR="00172FB2" w:rsidRPr="00351139">
        <w:rPr>
          <w:rFonts w:ascii="Verdana" w:eastAsia="ＭＳ Ｐゴシック" w:hAnsi="Verdana" w:hint="eastAsia"/>
          <w:sz w:val="24"/>
        </w:rPr>
        <w:t>サクセッション</w:t>
      </w:r>
      <w:ins w:id="1052" w:author="Sato Mieko" w:date="2018-11-29T11:15:00Z">
        <w:r w:rsidR="00F9596A">
          <w:rPr>
            <w:rFonts w:ascii="Verdana" w:eastAsia="ＭＳ Ｐゴシック" w:hAnsi="Verdana" w:hint="eastAsia"/>
            <w:sz w:val="24"/>
          </w:rPr>
          <w:t xml:space="preserve"> </w:t>
        </w:r>
      </w:ins>
      <w:del w:id="1053" w:author="Sato Mieko" w:date="2018-11-29T11:15:00Z">
        <w:r w:rsidR="00172FB2" w:rsidRPr="00351139" w:rsidDel="00F9596A">
          <w:rPr>
            <w:rFonts w:ascii="Verdana" w:eastAsia="ＭＳ Ｐゴシック" w:hAnsi="Verdana" w:hint="eastAsia"/>
            <w:sz w:val="24"/>
          </w:rPr>
          <w:delText>・</w:delText>
        </w:r>
      </w:del>
      <w:r w:rsidR="00172FB2" w:rsidRPr="00351139">
        <w:rPr>
          <w:rFonts w:ascii="Verdana" w:eastAsia="ＭＳ Ｐゴシック" w:hAnsi="Verdana" w:hint="eastAsia"/>
          <w:sz w:val="24"/>
        </w:rPr>
        <w:t>プラン（後継者育成計画）</w:t>
      </w:r>
      <w:r w:rsidR="0079398F" w:rsidRPr="00351139">
        <w:rPr>
          <w:rFonts w:ascii="Verdana" w:eastAsia="ＭＳ Ｐゴシック" w:hAnsi="Verdana" w:hint="eastAsia"/>
          <w:sz w:val="24"/>
        </w:rPr>
        <w:t>の作成で、本当に良い仕事をする必要があります。妥当な計画を作ることなく何かを放り投げ、会社の外から</w:t>
      </w:r>
      <w:r w:rsidR="00B505F4" w:rsidRPr="00351139">
        <w:rPr>
          <w:rFonts w:ascii="Verdana" w:eastAsia="ＭＳ Ｐゴシック" w:hAnsi="Verdana" w:hint="eastAsia"/>
          <w:sz w:val="24"/>
        </w:rPr>
        <w:t>人々をかき集めて</w:t>
      </w:r>
      <w:r w:rsidR="0079398F" w:rsidRPr="00351139">
        <w:rPr>
          <w:rFonts w:ascii="Verdana" w:eastAsia="ＭＳ Ｐゴシック" w:hAnsi="Verdana" w:hint="eastAsia"/>
          <w:sz w:val="24"/>
        </w:rPr>
        <w:t>貢献者</w:t>
      </w:r>
      <w:r w:rsidR="00B505F4" w:rsidRPr="00351139">
        <w:rPr>
          <w:rFonts w:ascii="Verdana" w:eastAsia="ＭＳ Ｐゴシック" w:hAnsi="Verdana" w:hint="eastAsia"/>
          <w:sz w:val="24"/>
        </w:rPr>
        <w:t>にしてしまい</w:t>
      </w:r>
      <w:r w:rsidR="0079398F" w:rsidRPr="00351139">
        <w:rPr>
          <w:rFonts w:ascii="Verdana" w:eastAsia="ＭＳ Ｐゴシック" w:hAnsi="Verdana" w:hint="eastAsia"/>
          <w:sz w:val="24"/>
        </w:rPr>
        <w:t>、</w:t>
      </w:r>
      <w:r w:rsidR="00B505F4" w:rsidRPr="00351139">
        <w:rPr>
          <w:rFonts w:ascii="Verdana" w:eastAsia="ＭＳ Ｐゴシック" w:hAnsi="Verdana" w:hint="eastAsia"/>
          <w:sz w:val="24"/>
        </w:rPr>
        <w:t>その後で</w:t>
      </w:r>
      <w:r w:rsidR="00DA4818" w:rsidRPr="00351139">
        <w:rPr>
          <w:rFonts w:ascii="Verdana" w:eastAsia="ＭＳ Ｐゴシック" w:hAnsi="Verdana" w:hint="eastAsia"/>
          <w:sz w:val="24"/>
        </w:rPr>
        <w:t>、プロジェクトは永久にこんな方向にな</w:t>
      </w:r>
      <w:r w:rsidR="00172FB2" w:rsidRPr="00351139">
        <w:rPr>
          <w:rFonts w:ascii="Verdana" w:eastAsia="ＭＳ Ｐゴシック" w:hAnsi="Verdana" w:hint="eastAsia"/>
          <w:sz w:val="24"/>
        </w:rPr>
        <w:t>ると予想され</w:t>
      </w:r>
      <w:r w:rsidR="00DA4818" w:rsidRPr="00351139">
        <w:rPr>
          <w:rFonts w:ascii="Verdana" w:eastAsia="ＭＳ Ｐゴシック" w:hAnsi="Verdana" w:hint="eastAsia"/>
          <w:sz w:val="24"/>
        </w:rPr>
        <w:t>ますなどと言うのは、</w:t>
      </w:r>
      <w:r w:rsidR="004E6A83" w:rsidRPr="00351139">
        <w:rPr>
          <w:rFonts w:ascii="Verdana" w:eastAsia="ＭＳ Ｐゴシック" w:hAnsi="Verdana" w:hint="eastAsia"/>
          <w:sz w:val="24"/>
        </w:rPr>
        <w:t>無茶</w:t>
      </w:r>
      <w:r w:rsidR="00EA6045" w:rsidRPr="00351139">
        <w:rPr>
          <w:rFonts w:ascii="Verdana" w:eastAsia="ＭＳ Ｐゴシック" w:hAnsi="Verdana" w:hint="eastAsia"/>
          <w:sz w:val="24"/>
        </w:rPr>
        <w:t>です。会社の内外に関わらずコミュニティのメンバーがプロジェクトに関わり始め、人生の一部をそれに捧げ、最終的にはコミュニティの先輩となって引退する</w:t>
      </w:r>
      <w:r w:rsidRPr="00351139">
        <w:rPr>
          <w:rFonts w:ascii="Verdana" w:eastAsia="ＭＳ Ｐゴシック" w:hAnsi="Verdana" w:hint="eastAsia"/>
          <w:sz w:val="24"/>
        </w:rPr>
        <w:t>ことに対して準備を行い、</w:t>
      </w:r>
      <w:r w:rsidR="00EA6045" w:rsidRPr="00351139">
        <w:rPr>
          <w:rFonts w:ascii="Verdana" w:eastAsia="ＭＳ Ｐゴシック" w:hAnsi="Verdana" w:hint="eastAsia"/>
          <w:sz w:val="24"/>
        </w:rPr>
        <w:t>そのようなことに対する</w:t>
      </w:r>
      <w:r w:rsidR="00172FB2" w:rsidRPr="00351139">
        <w:rPr>
          <w:rFonts w:ascii="Verdana" w:eastAsia="ＭＳ Ｐゴシック" w:hAnsi="Verdana" w:hint="eastAsia"/>
          <w:sz w:val="24"/>
        </w:rPr>
        <w:t>サクセッション</w:t>
      </w:r>
      <w:ins w:id="1054" w:author="Sato Mieko" w:date="2018-11-29T11:16:00Z">
        <w:r w:rsidR="00366DE6">
          <w:rPr>
            <w:rFonts w:ascii="Verdana" w:eastAsia="ＭＳ Ｐゴシック" w:hAnsi="Verdana" w:hint="eastAsia"/>
            <w:sz w:val="24"/>
          </w:rPr>
          <w:t xml:space="preserve"> </w:t>
        </w:r>
      </w:ins>
      <w:del w:id="1055" w:author="Sato Mieko" w:date="2018-11-29T11:16:00Z">
        <w:r w:rsidR="00172FB2" w:rsidRPr="00351139" w:rsidDel="00366DE6">
          <w:rPr>
            <w:rFonts w:ascii="Verdana" w:eastAsia="ＭＳ Ｐゴシック" w:hAnsi="Verdana" w:hint="eastAsia"/>
            <w:sz w:val="24"/>
          </w:rPr>
          <w:delText>・</w:delText>
        </w:r>
      </w:del>
      <w:r w:rsidR="00172FB2" w:rsidRPr="00351139">
        <w:rPr>
          <w:rFonts w:ascii="Verdana" w:eastAsia="ＭＳ Ｐゴシック" w:hAnsi="Verdana" w:hint="eastAsia"/>
          <w:sz w:val="24"/>
        </w:rPr>
        <w:t>プランを作る</w:t>
      </w:r>
      <w:r w:rsidR="00EA6045" w:rsidRPr="00351139">
        <w:rPr>
          <w:rFonts w:ascii="Verdana" w:eastAsia="ＭＳ Ｐゴシック" w:hAnsi="Verdana" w:hint="eastAsia"/>
          <w:sz w:val="24"/>
        </w:rPr>
        <w:t>ことが必要です。</w:t>
      </w:r>
      <w:r w:rsidRPr="00351139">
        <w:rPr>
          <w:rFonts w:ascii="Verdana" w:eastAsia="ＭＳ Ｐゴシック" w:hAnsi="Verdana" w:hint="eastAsia"/>
          <w:sz w:val="24"/>
        </w:rPr>
        <w:t>」</w:t>
      </w:r>
    </w:p>
    <w:p w14:paraId="475376B0" w14:textId="77777777" w:rsidR="00EA6045" w:rsidRPr="00351139" w:rsidRDefault="00EA6045" w:rsidP="00E83E55">
      <w:pPr>
        <w:rPr>
          <w:rFonts w:ascii="Verdana" w:eastAsia="ＭＳ Ｐゴシック" w:hAnsi="Verdana"/>
          <w:sz w:val="24"/>
        </w:rPr>
      </w:pPr>
    </w:p>
    <w:p w14:paraId="5A14ED75" w14:textId="369B24B0"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Guy Martin – Director of Open at Autodesk</w:t>
      </w:r>
    </w:p>
    <w:p w14:paraId="78F2ECA3" w14:textId="77777777" w:rsidR="00706070" w:rsidRPr="00351139" w:rsidRDefault="00532F57" w:rsidP="00706070">
      <w:pPr>
        <w:rPr>
          <w:rFonts w:ascii="Verdana" w:eastAsia="ＭＳ Ｐゴシック" w:hAnsi="Verdana"/>
          <w:sz w:val="24"/>
        </w:rPr>
      </w:pPr>
      <w:hyperlink r:id="rId15" w:history="1">
        <w:r w:rsidR="00706070" w:rsidRPr="00351139">
          <w:rPr>
            <w:rStyle w:val="ae"/>
            <w:rFonts w:ascii="Verdana" w:eastAsia="ＭＳ Ｐゴシック" w:hAnsi="Verdana"/>
            <w:sz w:val="24"/>
          </w:rPr>
          <w:t>Guy Martin</w:t>
        </w:r>
      </w:hyperlink>
    </w:p>
    <w:p w14:paraId="2B41BE6C" w14:textId="3F969E81" w:rsidR="00182ECB" w:rsidRPr="00351139" w:rsidRDefault="00182ECB" w:rsidP="00182ECB">
      <w:pPr>
        <w:rPr>
          <w:rFonts w:ascii="Verdana" w:eastAsia="ＭＳ Ｐゴシック" w:hAnsi="Verdana"/>
          <w:sz w:val="24"/>
        </w:rPr>
      </w:pPr>
      <w:proofErr w:type="spellStart"/>
      <w:r w:rsidRPr="00351139">
        <w:rPr>
          <w:rFonts w:ascii="Verdana" w:eastAsia="ＭＳ Ｐゴシック" w:hAnsi="Verdana"/>
          <w:sz w:val="24"/>
        </w:rPr>
        <w:t>Open</w:t>
      </w:r>
      <w:ins w:id="1056" w:author="Sato Mieko" w:date="2018-11-29T16:07:00Z">
        <w:r w:rsidR="003D186C">
          <w:rPr>
            <w:rFonts w:ascii="Verdana" w:eastAsia="ＭＳ Ｐゴシック" w:hAnsi="Verdana" w:hint="eastAsia"/>
            <w:sz w:val="24"/>
          </w:rPr>
          <w:t>@</w:t>
        </w:r>
      </w:ins>
      <w:del w:id="1057" w:author="Sato Mieko" w:date="2018-11-29T16:07:00Z">
        <w:r w:rsidRPr="00351139" w:rsidDel="003D186C">
          <w:rPr>
            <w:rFonts w:ascii="Verdana" w:eastAsia="ＭＳ Ｐゴシック" w:hAnsi="Verdana"/>
            <w:sz w:val="24"/>
          </w:rPr>
          <w:delText xml:space="preserve"> at </w:delText>
        </w:r>
      </w:del>
      <w:r w:rsidRPr="00351139">
        <w:rPr>
          <w:rFonts w:ascii="Verdana" w:eastAsia="ＭＳ Ｐゴシック" w:hAnsi="Verdana"/>
          <w:sz w:val="24"/>
        </w:rPr>
        <w:t>Autodesk</w:t>
      </w:r>
      <w:proofErr w:type="spellEnd"/>
      <w:r w:rsidRPr="00351139">
        <w:rPr>
          <w:rFonts w:ascii="Verdana" w:eastAsia="ＭＳ Ｐゴシック" w:hAnsi="Verdana" w:hint="eastAsia"/>
          <w:sz w:val="24"/>
        </w:rPr>
        <w:t>ディレクター、</w:t>
      </w:r>
      <w:r w:rsidRPr="00351139">
        <w:rPr>
          <w:rFonts w:ascii="Verdana" w:eastAsia="ＭＳ Ｐゴシック" w:hAnsi="Verdana"/>
          <w:sz w:val="24"/>
        </w:rPr>
        <w:t>Autodesk</w:t>
      </w:r>
    </w:p>
    <w:p w14:paraId="78DB37AB" w14:textId="77777777" w:rsidR="00D73F66" w:rsidRPr="00351139" w:rsidRDefault="00D73F66" w:rsidP="00E83E55">
      <w:pPr>
        <w:rPr>
          <w:rFonts w:ascii="Verdana" w:eastAsia="ＭＳ Ｐゴシック" w:hAnsi="Verdana"/>
          <w:sz w:val="24"/>
        </w:rPr>
      </w:pPr>
    </w:p>
    <w:p w14:paraId="6FE68FC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Have a tough skin</w:t>
      </w:r>
    </w:p>
    <w:p w14:paraId="7B276D55" w14:textId="4B5FE290" w:rsidR="00E83E55" w:rsidRPr="00351139" w:rsidRDefault="00182ECB" w:rsidP="00E83E55">
      <w:pPr>
        <w:rPr>
          <w:rFonts w:ascii="Verdana" w:eastAsia="ＭＳ Ｐゴシック" w:hAnsi="Verdana"/>
          <w:sz w:val="24"/>
        </w:rPr>
      </w:pPr>
      <w:r w:rsidRPr="00351139">
        <w:rPr>
          <w:rFonts w:ascii="Verdana" w:eastAsia="ＭＳ Ｐゴシック" w:hAnsi="Verdana" w:hint="eastAsia"/>
          <w:sz w:val="24"/>
        </w:rPr>
        <w:t>強い心を持</w:t>
      </w:r>
      <w:ins w:id="1058" w:author="Sato Mieko" w:date="2018-11-29T16:08:00Z">
        <w:r w:rsidR="003D186C">
          <w:rPr>
            <w:rFonts w:ascii="Verdana" w:eastAsia="ＭＳ Ｐゴシック" w:hAnsi="Verdana" w:hint="eastAsia"/>
            <w:sz w:val="24"/>
          </w:rPr>
          <w:t>って</w:t>
        </w:r>
      </w:ins>
      <w:del w:id="1059" w:author="Sato Mieko" w:date="2018-11-29T16:08:00Z">
        <w:r w:rsidRPr="00351139" w:rsidDel="003D186C">
          <w:rPr>
            <w:rFonts w:ascii="Verdana" w:eastAsia="ＭＳ Ｐゴシック" w:hAnsi="Verdana" w:hint="eastAsia"/>
            <w:sz w:val="24"/>
          </w:rPr>
          <w:delText>つ</w:delText>
        </w:r>
      </w:del>
    </w:p>
    <w:p w14:paraId="18CDFCA4" w14:textId="77777777" w:rsidR="00C523C8" w:rsidRPr="00351139" w:rsidRDefault="00C523C8" w:rsidP="00E83E55">
      <w:pPr>
        <w:rPr>
          <w:rFonts w:ascii="Verdana" w:eastAsia="ＭＳ Ｐゴシック" w:hAnsi="Verdana"/>
          <w:sz w:val="24"/>
        </w:rPr>
      </w:pPr>
    </w:p>
    <w:p w14:paraId="329A4932" w14:textId="08A9C79A"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There may also be some negative public comments and reactions posted about your actions, including unhappy users or “trolls” who disparage your move as abandoning users. Remember, however, most users are aware that priorities change over time and that enterprises might eventually have to stop some open source projects as their work matures. Every company must do this sometimes, so don’t take the comments too personally.</w:t>
      </w:r>
    </w:p>
    <w:p w14:paraId="745B1604" w14:textId="3E7D6EC6" w:rsidR="00A64EAA" w:rsidRPr="00351139" w:rsidRDefault="00A64EAA" w:rsidP="00E83E55">
      <w:pPr>
        <w:rPr>
          <w:rFonts w:ascii="Verdana" w:eastAsia="ＭＳ Ｐゴシック" w:hAnsi="Verdana"/>
          <w:sz w:val="24"/>
        </w:rPr>
      </w:pPr>
      <w:r w:rsidRPr="00351139">
        <w:rPr>
          <w:rFonts w:ascii="Verdana" w:eastAsia="ＭＳ Ｐゴシック" w:hAnsi="Verdana" w:hint="eastAsia"/>
          <w:sz w:val="24"/>
        </w:rPr>
        <w:t>あなたのやることに関して、ユーザーを見捨てるものだと非難する</w:t>
      </w:r>
      <w:r w:rsidR="00592825" w:rsidRPr="00351139">
        <w:rPr>
          <w:rFonts w:ascii="Verdana" w:eastAsia="ＭＳ Ｐゴシック" w:hAnsi="Verdana" w:hint="eastAsia"/>
          <w:sz w:val="24"/>
        </w:rPr>
        <w:t>不満</w:t>
      </w:r>
      <w:r w:rsidRPr="00351139">
        <w:rPr>
          <w:rFonts w:ascii="Verdana" w:eastAsia="ＭＳ Ｐゴシック" w:hAnsi="Verdana" w:hint="eastAsia"/>
          <w:sz w:val="24"/>
        </w:rPr>
        <w:t>ユーザーや</w:t>
      </w:r>
      <w:del w:id="1060" w:author="Sato Mieko" w:date="2018-11-29T11:17:00Z">
        <w:r w:rsidRPr="00351139" w:rsidDel="00366DE6">
          <w:rPr>
            <w:rFonts w:ascii="Verdana" w:eastAsia="ＭＳ Ｐゴシック" w:hAnsi="Verdana" w:hint="eastAsia"/>
            <w:sz w:val="24"/>
          </w:rPr>
          <w:delText>、</w:delText>
        </w:r>
      </w:del>
      <w:r w:rsidRPr="00351139">
        <w:rPr>
          <w:rFonts w:ascii="Verdana" w:eastAsia="ＭＳ Ｐゴシック" w:hAnsi="Verdana" w:hint="eastAsia"/>
          <w:sz w:val="24"/>
        </w:rPr>
        <w:t>「トロール</w:t>
      </w:r>
      <w:ins w:id="1061" w:author="Date Masahiro" w:date="2018-10-13T10:41:00Z">
        <w:r w:rsidR="00862B0B">
          <w:rPr>
            <w:rFonts w:ascii="Verdana" w:eastAsia="ＭＳ Ｐゴシック" w:hAnsi="Verdana" w:hint="eastAsia"/>
            <w:sz w:val="24"/>
          </w:rPr>
          <w:t>（荒らし）</w:t>
        </w:r>
      </w:ins>
      <w:r w:rsidRPr="00351139">
        <w:rPr>
          <w:rFonts w:ascii="Verdana" w:eastAsia="ＭＳ Ｐゴシック" w:hAnsi="Verdana" w:hint="eastAsia"/>
          <w:sz w:val="24"/>
        </w:rPr>
        <w:t>」</w:t>
      </w:r>
      <w:ins w:id="1062" w:author="Sato Mieko" w:date="2018-11-29T16:09:00Z">
        <w:r w:rsidR="00092A21">
          <w:rPr>
            <w:rFonts w:ascii="Verdana" w:eastAsia="ＭＳ Ｐゴシック" w:hAnsi="Verdana" w:hint="eastAsia"/>
            <w:sz w:val="24"/>
          </w:rPr>
          <w:t>などから</w:t>
        </w:r>
      </w:ins>
      <w:ins w:id="1063" w:author="Sato Mieko" w:date="2018-11-29T11:17:00Z">
        <w:r w:rsidR="00366DE6">
          <w:rPr>
            <w:rFonts w:ascii="Verdana" w:eastAsia="ＭＳ Ｐゴシック" w:hAnsi="Verdana" w:hint="eastAsia"/>
            <w:sz w:val="24"/>
          </w:rPr>
          <w:t>、</w:t>
        </w:r>
      </w:ins>
      <w:del w:id="1064" w:author="Sato Mieko" w:date="2018-11-29T11:17:00Z">
        <w:r w:rsidRPr="00351139" w:rsidDel="00366DE6">
          <w:rPr>
            <w:rFonts w:ascii="Verdana" w:eastAsia="ＭＳ Ｐゴシック" w:hAnsi="Verdana" w:hint="eastAsia"/>
            <w:sz w:val="24"/>
          </w:rPr>
          <w:delText>など、</w:delText>
        </w:r>
      </w:del>
      <w:r w:rsidRPr="00351139">
        <w:rPr>
          <w:rFonts w:ascii="Verdana" w:eastAsia="ＭＳ Ｐゴシック" w:hAnsi="Verdana" w:hint="eastAsia"/>
          <w:sz w:val="24"/>
        </w:rPr>
        <w:t>否定的なコメントやリアクションが公け</w:t>
      </w:r>
      <w:r w:rsidR="00592825" w:rsidRPr="00351139">
        <w:rPr>
          <w:rFonts w:ascii="Verdana" w:eastAsia="ＭＳ Ｐゴシック" w:hAnsi="Verdana" w:hint="eastAsia"/>
          <w:sz w:val="24"/>
        </w:rPr>
        <w:t>に</w:t>
      </w:r>
      <w:r w:rsidRPr="00351139">
        <w:rPr>
          <w:rFonts w:ascii="Verdana" w:eastAsia="ＭＳ Ｐゴシック" w:hAnsi="Verdana" w:hint="eastAsia"/>
          <w:sz w:val="24"/>
        </w:rPr>
        <w:t>書</w:t>
      </w:r>
      <w:r w:rsidR="00592825" w:rsidRPr="00351139">
        <w:rPr>
          <w:rFonts w:ascii="Verdana" w:eastAsia="ＭＳ Ｐゴシック" w:hAnsi="Verdana" w:hint="eastAsia"/>
          <w:sz w:val="24"/>
        </w:rPr>
        <w:t>き込まれる</w:t>
      </w:r>
      <w:r w:rsidRPr="00351139">
        <w:rPr>
          <w:rFonts w:ascii="Verdana" w:eastAsia="ＭＳ Ｐゴシック" w:hAnsi="Verdana" w:hint="eastAsia"/>
          <w:sz w:val="24"/>
        </w:rPr>
        <w:t>こともあるかもしれません。</w:t>
      </w:r>
      <w:r w:rsidR="00592825" w:rsidRPr="00351139">
        <w:rPr>
          <w:rFonts w:ascii="Verdana" w:eastAsia="ＭＳ Ｐゴシック" w:hAnsi="Verdana" w:hint="eastAsia"/>
          <w:sz w:val="24"/>
        </w:rPr>
        <w:t>しかし、大部分のユーザーは、時</w:t>
      </w:r>
      <w:ins w:id="1065" w:author="Sato Mieko" w:date="2018-11-29T11:22:00Z">
        <w:r w:rsidR="00366DE6">
          <w:rPr>
            <w:rFonts w:ascii="Verdana" w:eastAsia="ＭＳ Ｐゴシック" w:hAnsi="Verdana" w:hint="eastAsia"/>
            <w:sz w:val="24"/>
          </w:rPr>
          <w:t>とともに</w:t>
        </w:r>
      </w:ins>
      <w:del w:id="1066" w:author="Sato Mieko" w:date="2018-11-29T11:22:00Z">
        <w:r w:rsidR="00592825" w:rsidRPr="00351139" w:rsidDel="00366DE6">
          <w:rPr>
            <w:rFonts w:ascii="Verdana" w:eastAsia="ＭＳ Ｐゴシック" w:hAnsi="Verdana" w:hint="eastAsia"/>
            <w:sz w:val="24"/>
          </w:rPr>
          <w:delText>を経て起こる</w:delText>
        </w:r>
      </w:del>
      <w:r w:rsidR="00592825" w:rsidRPr="00351139">
        <w:rPr>
          <w:rFonts w:ascii="Verdana" w:eastAsia="ＭＳ Ｐゴシック" w:hAnsi="Verdana" w:hint="eastAsia"/>
          <w:sz w:val="24"/>
        </w:rPr>
        <w:t>優先度</w:t>
      </w:r>
      <w:ins w:id="1067" w:author="Sato Mieko" w:date="2018-11-29T11:22:00Z">
        <w:r w:rsidR="00366DE6">
          <w:rPr>
            <w:rFonts w:ascii="Verdana" w:eastAsia="ＭＳ Ｐゴシック" w:hAnsi="Verdana" w:hint="eastAsia"/>
            <w:sz w:val="24"/>
          </w:rPr>
          <w:t>が変わること</w:t>
        </w:r>
      </w:ins>
      <w:del w:id="1068" w:author="Sato Mieko" w:date="2018-11-29T11:22:00Z">
        <w:r w:rsidR="00592825" w:rsidRPr="00351139" w:rsidDel="00366DE6">
          <w:rPr>
            <w:rFonts w:ascii="Verdana" w:eastAsia="ＭＳ Ｐゴシック" w:hAnsi="Verdana" w:hint="eastAsia"/>
            <w:sz w:val="24"/>
          </w:rPr>
          <w:delText>の変化</w:delText>
        </w:r>
      </w:del>
      <w:r w:rsidR="00592825" w:rsidRPr="00351139">
        <w:rPr>
          <w:rFonts w:ascii="Verdana" w:eastAsia="ＭＳ Ｐゴシック" w:hAnsi="Verdana" w:hint="eastAsia"/>
          <w:sz w:val="24"/>
        </w:rPr>
        <w:t>や、大企業でもプロジェクトが成熟</w:t>
      </w:r>
      <w:del w:id="1069" w:author="Sato Mieko" w:date="2018-11-29T11:23:00Z">
        <w:r w:rsidR="00592825" w:rsidRPr="00351139" w:rsidDel="00366DE6">
          <w:rPr>
            <w:rFonts w:ascii="Verdana" w:eastAsia="ＭＳ Ｐゴシック" w:hAnsi="Verdana" w:hint="eastAsia"/>
            <w:sz w:val="24"/>
          </w:rPr>
          <w:delText>すると、</w:delText>
        </w:r>
      </w:del>
      <w:ins w:id="1070" w:author="Sato Mieko" w:date="2018-11-29T11:23:00Z">
        <w:r w:rsidR="00366DE6">
          <w:rPr>
            <w:rFonts w:ascii="Verdana" w:eastAsia="ＭＳ Ｐゴシック" w:hAnsi="Verdana" w:hint="eastAsia"/>
            <w:sz w:val="24"/>
          </w:rPr>
          <w:t>すれば</w:t>
        </w:r>
      </w:ins>
      <w:r w:rsidR="00592825" w:rsidRPr="00351139">
        <w:rPr>
          <w:rFonts w:ascii="Verdana" w:eastAsia="ＭＳ Ｐゴシック" w:hAnsi="Verdana" w:hint="eastAsia"/>
          <w:sz w:val="24"/>
        </w:rPr>
        <w:t>最後にはオープンソース</w:t>
      </w:r>
      <w:ins w:id="1071" w:author="Sato Mieko" w:date="2018-11-29T11:23:00Z">
        <w:r w:rsidR="00366DE6">
          <w:rPr>
            <w:rFonts w:ascii="Verdana" w:eastAsia="ＭＳ Ｐゴシック" w:hAnsi="Verdana" w:hint="eastAsia"/>
            <w:sz w:val="24"/>
          </w:rPr>
          <w:t xml:space="preserve"> </w:t>
        </w:r>
      </w:ins>
      <w:r w:rsidR="00592825" w:rsidRPr="00351139">
        <w:rPr>
          <w:rFonts w:ascii="Verdana" w:eastAsia="ＭＳ Ｐゴシック" w:hAnsi="Verdana" w:hint="eastAsia"/>
          <w:sz w:val="24"/>
        </w:rPr>
        <w:t>プロジェクトを停止</w:t>
      </w:r>
      <w:ins w:id="1072" w:author="Sato Mieko" w:date="2018-11-29T11:24:00Z">
        <w:r w:rsidR="00366DE6">
          <w:rPr>
            <w:rFonts w:ascii="Verdana" w:eastAsia="ＭＳ Ｐゴシック" w:hAnsi="Verdana" w:hint="eastAsia"/>
            <w:sz w:val="24"/>
          </w:rPr>
          <w:t>せざるを得ない</w:t>
        </w:r>
      </w:ins>
      <w:ins w:id="1073" w:author="Sato Mieko" w:date="2018-11-29T11:25:00Z">
        <w:r w:rsidR="00366DE6">
          <w:rPr>
            <w:rFonts w:ascii="Verdana" w:eastAsia="ＭＳ Ｐゴシック" w:hAnsi="Verdana" w:hint="eastAsia"/>
            <w:sz w:val="24"/>
          </w:rPr>
          <w:t>こと</w:t>
        </w:r>
      </w:ins>
      <w:ins w:id="1074" w:author="Sato Mieko" w:date="2018-11-29T16:10:00Z">
        <w:r w:rsidR="00092A21">
          <w:rPr>
            <w:rFonts w:ascii="Verdana" w:eastAsia="ＭＳ Ｐゴシック" w:hAnsi="Verdana" w:hint="eastAsia"/>
            <w:sz w:val="24"/>
          </w:rPr>
          <w:t>を</w:t>
        </w:r>
      </w:ins>
      <w:ins w:id="1075" w:author="Sato Mieko" w:date="2018-11-29T11:25:00Z">
        <w:r w:rsidR="00366DE6">
          <w:rPr>
            <w:rFonts w:ascii="Verdana" w:eastAsia="ＭＳ Ｐゴシック" w:hAnsi="Verdana" w:hint="eastAsia"/>
            <w:sz w:val="24"/>
          </w:rPr>
          <w:t>わかっているはずです。</w:t>
        </w:r>
      </w:ins>
      <w:del w:id="1076" w:author="Sato Mieko" w:date="2018-11-29T11:24:00Z">
        <w:r w:rsidR="00592825" w:rsidRPr="00351139" w:rsidDel="00366DE6">
          <w:rPr>
            <w:rFonts w:ascii="Verdana" w:eastAsia="ＭＳ Ｐゴシック" w:hAnsi="Verdana" w:hint="eastAsia"/>
            <w:sz w:val="24"/>
          </w:rPr>
          <w:delText>させる可能性のあるこ</w:delText>
        </w:r>
      </w:del>
      <w:del w:id="1077" w:author="Sato Mieko" w:date="2018-11-29T11:25:00Z">
        <w:r w:rsidR="00592825" w:rsidRPr="00351139" w:rsidDel="00366DE6">
          <w:rPr>
            <w:rFonts w:ascii="Verdana" w:eastAsia="ＭＳ Ｐゴシック" w:hAnsi="Verdana" w:hint="eastAsia"/>
            <w:sz w:val="24"/>
          </w:rPr>
          <w:delText>とを承知してい</w:delText>
        </w:r>
        <w:r w:rsidR="00172FB2" w:rsidRPr="00351139" w:rsidDel="00366DE6">
          <w:rPr>
            <w:rFonts w:ascii="Verdana" w:eastAsia="ＭＳ Ｐゴシック" w:hAnsi="Verdana" w:hint="eastAsia"/>
            <w:sz w:val="24"/>
          </w:rPr>
          <w:delText>ることを</w:delText>
        </w:r>
        <w:r w:rsidR="003E1529" w:rsidRPr="00351139" w:rsidDel="00366DE6">
          <w:rPr>
            <w:rFonts w:ascii="Verdana" w:eastAsia="ＭＳ Ｐゴシック" w:hAnsi="Verdana" w:hint="eastAsia"/>
            <w:sz w:val="24"/>
          </w:rPr>
          <w:delText>忘れないでください</w:delText>
        </w:r>
        <w:r w:rsidR="00592825" w:rsidRPr="00351139" w:rsidDel="00366DE6">
          <w:rPr>
            <w:rFonts w:ascii="Verdana" w:eastAsia="ＭＳ Ｐゴシック" w:hAnsi="Verdana" w:hint="eastAsia"/>
            <w:sz w:val="24"/>
          </w:rPr>
          <w:delText>。</w:delText>
        </w:r>
      </w:del>
      <w:r w:rsidR="00592825" w:rsidRPr="00351139">
        <w:rPr>
          <w:rFonts w:ascii="Verdana" w:eastAsia="ＭＳ Ｐゴシック" w:hAnsi="Verdana" w:hint="eastAsia"/>
          <w:sz w:val="24"/>
        </w:rPr>
        <w:t>どんな企業でも時にはこれを</w:t>
      </w:r>
      <w:r w:rsidR="006F22C4" w:rsidRPr="00351139">
        <w:rPr>
          <w:rFonts w:ascii="Verdana" w:eastAsia="ＭＳ Ｐゴシック" w:hAnsi="Verdana" w:hint="eastAsia"/>
          <w:sz w:val="24"/>
        </w:rPr>
        <w:t>実行しなければなりません。コメントを個人攻撃だと捉えないでください。</w:t>
      </w:r>
    </w:p>
    <w:p w14:paraId="63F6CB9E" w14:textId="77777777" w:rsidR="00E83E55" w:rsidRPr="00351139" w:rsidRDefault="00E83E55" w:rsidP="00E83E55">
      <w:pPr>
        <w:rPr>
          <w:rFonts w:ascii="Verdana" w:eastAsia="ＭＳ Ｐゴシック" w:hAnsi="Verdana"/>
          <w:sz w:val="24"/>
        </w:rPr>
      </w:pPr>
    </w:p>
    <w:p w14:paraId="0DEE5F0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6</w:t>
      </w:r>
    </w:p>
    <w:p w14:paraId="0CC0D90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Final Words</w:t>
      </w:r>
    </w:p>
    <w:p w14:paraId="5D52A594" w14:textId="7BBD9B98" w:rsidR="00E83E55" w:rsidRPr="00351139" w:rsidRDefault="006F22C4" w:rsidP="00E83E55">
      <w:pPr>
        <w:rPr>
          <w:rFonts w:ascii="Verdana" w:eastAsia="ＭＳ Ｐゴシック" w:hAnsi="Verdana"/>
          <w:sz w:val="24"/>
        </w:rPr>
      </w:pPr>
      <w:r w:rsidRPr="00351139">
        <w:rPr>
          <w:rFonts w:ascii="Verdana" w:eastAsia="ＭＳ Ｐゴシック" w:hAnsi="Verdana" w:hint="eastAsia"/>
          <w:sz w:val="24"/>
        </w:rPr>
        <w:t>セクション</w:t>
      </w:r>
      <w:del w:id="1078" w:author="Sato Mieko" w:date="2018-11-28T12:17:00Z">
        <w:r w:rsidRPr="00351139" w:rsidDel="001A54A1">
          <w:rPr>
            <w:rFonts w:ascii="Verdana" w:eastAsia="ＭＳ Ｐゴシック" w:hAnsi="Verdana" w:hint="eastAsia"/>
            <w:sz w:val="24"/>
          </w:rPr>
          <w:delText xml:space="preserve">　</w:delText>
        </w:r>
      </w:del>
      <w:ins w:id="1079" w:author="Sato Mieko" w:date="2018-11-28T12:17:00Z">
        <w:r w:rsidR="001A54A1">
          <w:rPr>
            <w:rFonts w:ascii="Verdana" w:eastAsia="ＭＳ Ｐゴシック" w:hAnsi="Verdana" w:hint="eastAsia"/>
            <w:sz w:val="24"/>
          </w:rPr>
          <w:t xml:space="preserve"> </w:t>
        </w:r>
      </w:ins>
      <w:r w:rsidRPr="00351139">
        <w:rPr>
          <w:rFonts w:ascii="Verdana" w:eastAsia="ＭＳ Ｐゴシック" w:hAnsi="Verdana" w:hint="eastAsia"/>
          <w:sz w:val="24"/>
        </w:rPr>
        <w:t>6</w:t>
      </w:r>
    </w:p>
    <w:p w14:paraId="66F9CC90" w14:textId="0356838E" w:rsidR="006F22C4" w:rsidRPr="00351139" w:rsidRDefault="006F22C4" w:rsidP="00E83E55">
      <w:pPr>
        <w:rPr>
          <w:rFonts w:ascii="Verdana" w:eastAsia="ＭＳ Ｐゴシック" w:hAnsi="Verdana"/>
          <w:sz w:val="24"/>
        </w:rPr>
      </w:pPr>
      <w:r w:rsidRPr="00351139">
        <w:rPr>
          <w:rFonts w:ascii="Verdana" w:eastAsia="ＭＳ Ｐゴシック" w:hAnsi="Verdana" w:hint="eastAsia"/>
          <w:sz w:val="24"/>
        </w:rPr>
        <w:t>結論</w:t>
      </w:r>
    </w:p>
    <w:p w14:paraId="29019356" w14:textId="77777777" w:rsidR="006F22C4" w:rsidRPr="00351139" w:rsidRDefault="006F22C4" w:rsidP="00E83E55">
      <w:pPr>
        <w:rPr>
          <w:rFonts w:ascii="Verdana" w:eastAsia="ＭＳ Ｐゴシック" w:hAnsi="Verdana"/>
          <w:sz w:val="24"/>
        </w:rPr>
      </w:pPr>
    </w:p>
    <w:p w14:paraId="46A6F5E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Shuttering, transferring, or leaving an open source project is inevitably a step your enterprise will choose to take at some point, but it need not be a debilitating task. With proper planning, clear and widespread communications and the step-by-step completion of legal and procedural tasks, transitioning an open source project can be accomplished satisfactorily for all involved.</w:t>
      </w:r>
    </w:p>
    <w:p w14:paraId="0E34A8A4" w14:textId="4C2379BB" w:rsidR="00E83E55" w:rsidRPr="00351139" w:rsidRDefault="006F22C4" w:rsidP="00E83E55">
      <w:pPr>
        <w:rPr>
          <w:rFonts w:ascii="Verdana" w:eastAsia="ＭＳ Ｐゴシック" w:hAnsi="Verdana"/>
          <w:sz w:val="24"/>
        </w:rPr>
      </w:pPr>
      <w:r w:rsidRPr="00351139">
        <w:rPr>
          <w:rFonts w:ascii="Verdana" w:eastAsia="ＭＳ Ｐゴシック" w:hAnsi="Verdana" w:hint="eastAsia"/>
          <w:sz w:val="24"/>
        </w:rPr>
        <w:t>オープンソースプロジェクトの閉鎖、移管、</w:t>
      </w:r>
      <w:del w:id="1080" w:author="Sato Mieko" w:date="2018-11-29T11:26:00Z">
        <w:r w:rsidRPr="00351139" w:rsidDel="00FA5004">
          <w:rPr>
            <w:rFonts w:ascii="Verdana" w:eastAsia="ＭＳ Ｐゴシック" w:hAnsi="Verdana" w:hint="eastAsia"/>
            <w:sz w:val="24"/>
          </w:rPr>
          <w:delText>あるいは、</w:delText>
        </w:r>
      </w:del>
      <w:ins w:id="1081" w:author="Sato Mieko" w:date="2018-11-29T11:26:00Z">
        <w:r w:rsidR="00FA5004">
          <w:rPr>
            <w:rFonts w:ascii="Verdana" w:eastAsia="ＭＳ Ｐゴシック" w:hAnsi="Verdana" w:hint="eastAsia"/>
            <w:sz w:val="24"/>
          </w:rPr>
          <w:t>また</w:t>
        </w:r>
      </w:ins>
      <w:ins w:id="1082" w:author="Sato Mieko" w:date="2018-11-29T11:27:00Z">
        <w:r w:rsidR="00FA5004">
          <w:rPr>
            <w:rFonts w:ascii="Verdana" w:eastAsia="ＭＳ Ｐゴシック" w:hAnsi="Verdana" w:hint="eastAsia"/>
            <w:sz w:val="24"/>
          </w:rPr>
          <w:t>は</w:t>
        </w:r>
      </w:ins>
      <w:r w:rsidRPr="00351139">
        <w:rPr>
          <w:rFonts w:ascii="Verdana" w:eastAsia="ＭＳ Ｐゴシック" w:hAnsi="Verdana" w:hint="eastAsia"/>
          <w:sz w:val="24"/>
        </w:rPr>
        <w:t>離脱は、ある時点において企業が不可避的に</w:t>
      </w:r>
      <w:r w:rsidR="00E742EF" w:rsidRPr="00351139">
        <w:rPr>
          <w:rFonts w:ascii="Verdana" w:eastAsia="ＭＳ Ｐゴシック" w:hAnsi="Verdana" w:hint="eastAsia"/>
          <w:sz w:val="24"/>
        </w:rPr>
        <w:t>選択するステップ</w:t>
      </w:r>
      <w:del w:id="1083" w:author="Sato Mieko" w:date="2018-11-29T16:11:00Z">
        <w:r w:rsidR="00E742EF" w:rsidRPr="00351139" w:rsidDel="00092A21">
          <w:rPr>
            <w:rFonts w:ascii="Verdana" w:eastAsia="ＭＳ Ｐゴシック" w:hAnsi="Verdana" w:hint="eastAsia"/>
            <w:sz w:val="24"/>
          </w:rPr>
          <w:delText>となりま</w:delText>
        </w:r>
      </w:del>
      <w:ins w:id="1084" w:author="Sato Mieko" w:date="2018-11-29T16:11:00Z">
        <w:r w:rsidR="00092A21">
          <w:rPr>
            <w:rFonts w:ascii="Verdana" w:eastAsia="ＭＳ Ｐゴシック" w:hAnsi="Verdana" w:hint="eastAsia"/>
            <w:sz w:val="24"/>
          </w:rPr>
          <w:t>で</w:t>
        </w:r>
      </w:ins>
      <w:r w:rsidR="00E742EF" w:rsidRPr="00351139">
        <w:rPr>
          <w:rFonts w:ascii="Verdana" w:eastAsia="ＭＳ Ｐゴシック" w:hAnsi="Verdana" w:hint="eastAsia"/>
          <w:sz w:val="24"/>
        </w:rPr>
        <w:t>すが、必ずしもつまらない仕事とは限りません。</w:t>
      </w:r>
      <w:r w:rsidR="001A357E" w:rsidRPr="00351139">
        <w:rPr>
          <w:rFonts w:ascii="Verdana" w:eastAsia="ＭＳ Ｐゴシック" w:hAnsi="Verdana" w:hint="eastAsia"/>
          <w:sz w:val="24"/>
        </w:rPr>
        <w:t>しっかりと</w:t>
      </w:r>
      <w:del w:id="1085" w:author="Sato Mieko" w:date="2018-11-29T11:54:00Z">
        <w:r w:rsidR="001A357E" w:rsidRPr="00351139" w:rsidDel="005872B0">
          <w:rPr>
            <w:rFonts w:ascii="Verdana" w:eastAsia="ＭＳ Ｐゴシック" w:hAnsi="Verdana" w:hint="eastAsia"/>
            <w:sz w:val="24"/>
          </w:rPr>
          <w:delText>した</w:delText>
        </w:r>
      </w:del>
      <w:r w:rsidR="001A357E" w:rsidRPr="00351139">
        <w:rPr>
          <w:rFonts w:ascii="Verdana" w:eastAsia="ＭＳ Ｐゴシック" w:hAnsi="Verdana" w:hint="eastAsia"/>
          <w:sz w:val="24"/>
        </w:rPr>
        <w:t>計画</w:t>
      </w:r>
      <w:ins w:id="1086" w:author="Sato Mieko" w:date="2018-11-29T11:54:00Z">
        <w:r w:rsidR="005872B0">
          <w:rPr>
            <w:rFonts w:ascii="Verdana" w:eastAsia="ＭＳ Ｐゴシック" w:hAnsi="Verdana" w:hint="eastAsia"/>
            <w:sz w:val="24"/>
          </w:rPr>
          <w:t>し</w:t>
        </w:r>
      </w:ins>
      <w:del w:id="1087" w:author="Sato Mieko" w:date="2018-11-29T11:54:00Z">
        <w:r w:rsidR="001A357E" w:rsidRPr="00351139" w:rsidDel="005872B0">
          <w:rPr>
            <w:rFonts w:ascii="Verdana" w:eastAsia="ＭＳ Ｐゴシック" w:hAnsi="Verdana" w:hint="eastAsia"/>
            <w:sz w:val="24"/>
          </w:rPr>
          <w:delText>作り</w:delText>
        </w:r>
      </w:del>
      <w:r w:rsidR="001A357E" w:rsidRPr="00351139">
        <w:rPr>
          <w:rFonts w:ascii="Verdana" w:eastAsia="ＭＳ Ｐゴシック" w:hAnsi="Verdana" w:hint="eastAsia"/>
          <w:sz w:val="24"/>
        </w:rPr>
        <w:t>、明確で</w:t>
      </w:r>
      <w:ins w:id="1088" w:author="Sato Mieko" w:date="2018-11-29T11:29:00Z">
        <w:r w:rsidR="00FA5004">
          <w:rPr>
            <w:rFonts w:ascii="Verdana" w:eastAsia="ＭＳ Ｐゴシック" w:hAnsi="Verdana" w:hint="eastAsia"/>
            <w:sz w:val="24"/>
          </w:rPr>
          <w:t>広範な</w:t>
        </w:r>
      </w:ins>
      <w:del w:id="1089" w:author="Sato Mieko" w:date="2018-11-29T11:29:00Z">
        <w:r w:rsidR="001A357E" w:rsidRPr="00351139" w:rsidDel="00FA5004">
          <w:rPr>
            <w:rFonts w:ascii="Verdana" w:eastAsia="ＭＳ Ｐゴシック" w:hAnsi="Verdana" w:hint="eastAsia"/>
            <w:sz w:val="24"/>
          </w:rPr>
          <w:delText>広く行きわたる</w:delText>
        </w:r>
      </w:del>
      <w:r w:rsidR="001A357E" w:rsidRPr="00351139">
        <w:rPr>
          <w:rFonts w:ascii="Verdana" w:eastAsia="ＭＳ Ｐゴシック" w:hAnsi="Verdana" w:hint="eastAsia"/>
          <w:sz w:val="24"/>
        </w:rPr>
        <w:t>コミュニケーション</w:t>
      </w:r>
      <w:ins w:id="1090" w:author="Sato Mieko" w:date="2018-11-29T11:54:00Z">
        <w:r w:rsidR="005872B0">
          <w:rPr>
            <w:rFonts w:ascii="Verdana" w:eastAsia="ＭＳ Ｐゴシック" w:hAnsi="Verdana" w:hint="eastAsia"/>
            <w:sz w:val="24"/>
          </w:rPr>
          <w:t>をとり</w:t>
        </w:r>
      </w:ins>
      <w:r w:rsidR="001A357E" w:rsidRPr="00351139">
        <w:rPr>
          <w:rFonts w:ascii="Verdana" w:eastAsia="ＭＳ Ｐゴシック" w:hAnsi="Verdana" w:hint="eastAsia"/>
          <w:sz w:val="24"/>
        </w:rPr>
        <w:t>、</w:t>
      </w:r>
      <w:del w:id="1091" w:author="Sato Mieko" w:date="2018-11-29T11:35:00Z">
        <w:r w:rsidR="001A357E" w:rsidRPr="00351139" w:rsidDel="00240424">
          <w:rPr>
            <w:rFonts w:ascii="Verdana" w:eastAsia="ＭＳ Ｐゴシック" w:hAnsi="Verdana" w:hint="eastAsia"/>
            <w:sz w:val="24"/>
          </w:rPr>
          <w:delText>さらには、</w:delText>
        </w:r>
      </w:del>
      <w:r w:rsidR="001A357E" w:rsidRPr="00351139">
        <w:rPr>
          <w:rFonts w:ascii="Verdana" w:eastAsia="ＭＳ Ｐゴシック" w:hAnsi="Verdana" w:hint="eastAsia"/>
          <w:sz w:val="24"/>
        </w:rPr>
        <w:t>法務的な業務や手続き</w:t>
      </w:r>
      <w:ins w:id="1092" w:author="Sato Mieko" w:date="2018-11-29T11:54:00Z">
        <w:r w:rsidR="005872B0">
          <w:rPr>
            <w:rFonts w:ascii="Verdana" w:eastAsia="ＭＳ Ｐゴシック" w:hAnsi="Verdana" w:hint="eastAsia"/>
            <w:sz w:val="24"/>
          </w:rPr>
          <w:t>を</w:t>
        </w:r>
      </w:ins>
      <w:del w:id="1093" w:author="Sato Mieko" w:date="2018-11-29T11:30:00Z">
        <w:r w:rsidR="001A357E" w:rsidRPr="00351139" w:rsidDel="00FA5004">
          <w:rPr>
            <w:rFonts w:ascii="Verdana" w:eastAsia="ＭＳ Ｐゴシック" w:hAnsi="Verdana" w:hint="eastAsia"/>
            <w:sz w:val="24"/>
          </w:rPr>
          <w:delText>を</w:delText>
        </w:r>
      </w:del>
      <w:r w:rsidR="001A357E" w:rsidRPr="00351139">
        <w:rPr>
          <w:rFonts w:ascii="Verdana" w:eastAsia="ＭＳ Ｐゴシック" w:hAnsi="Verdana" w:hint="eastAsia"/>
          <w:sz w:val="24"/>
        </w:rPr>
        <w:t>着実</w:t>
      </w:r>
      <w:ins w:id="1094" w:author="Sato Mieko" w:date="2018-11-29T11:54:00Z">
        <w:r w:rsidR="005872B0">
          <w:rPr>
            <w:rFonts w:ascii="Verdana" w:eastAsia="ＭＳ Ｐゴシック" w:hAnsi="Verdana" w:hint="eastAsia"/>
            <w:sz w:val="24"/>
          </w:rPr>
          <w:t>に</w:t>
        </w:r>
      </w:ins>
      <w:ins w:id="1095" w:author="Sato Mieko" w:date="2018-11-29T11:55:00Z">
        <w:r w:rsidR="005872B0">
          <w:rPr>
            <w:rFonts w:ascii="Verdana" w:eastAsia="ＭＳ Ｐゴシック" w:hAnsi="Verdana" w:hint="eastAsia"/>
            <w:sz w:val="24"/>
          </w:rPr>
          <w:t>完了することで、</w:t>
        </w:r>
      </w:ins>
      <w:del w:id="1096" w:author="Sato Mieko" w:date="2018-11-29T11:30:00Z">
        <w:r w:rsidR="001A357E" w:rsidRPr="00351139" w:rsidDel="00FA5004">
          <w:rPr>
            <w:rFonts w:ascii="Verdana" w:eastAsia="ＭＳ Ｐゴシック" w:hAnsi="Verdana" w:hint="eastAsia"/>
            <w:sz w:val="24"/>
          </w:rPr>
          <w:delText>にこなすことによって</w:delText>
        </w:r>
      </w:del>
      <w:del w:id="1097" w:author="Sato Mieko" w:date="2018-11-29T11:55:00Z">
        <w:r w:rsidR="001A357E" w:rsidRPr="00351139" w:rsidDel="005872B0">
          <w:rPr>
            <w:rFonts w:ascii="Verdana" w:eastAsia="ＭＳ Ｐゴシック" w:hAnsi="Verdana" w:hint="eastAsia"/>
            <w:sz w:val="24"/>
          </w:rPr>
          <w:delText>、</w:delText>
        </w:r>
      </w:del>
      <w:del w:id="1098" w:author="Sato Mieko" w:date="2018-11-29T11:56:00Z">
        <w:r w:rsidR="001A357E" w:rsidRPr="00351139" w:rsidDel="005872B0">
          <w:rPr>
            <w:rFonts w:ascii="Verdana" w:eastAsia="ＭＳ Ｐゴシック" w:hAnsi="Verdana" w:hint="eastAsia"/>
            <w:sz w:val="24"/>
          </w:rPr>
          <w:delText>オープンソースプロジェクトの移行は、</w:delText>
        </w:r>
      </w:del>
      <w:r w:rsidR="001A357E" w:rsidRPr="00351139">
        <w:rPr>
          <w:rFonts w:ascii="Verdana" w:eastAsia="ＭＳ Ｐゴシック" w:hAnsi="Verdana" w:hint="eastAsia"/>
          <w:sz w:val="24"/>
        </w:rPr>
        <w:t>関連するすべての人々</w:t>
      </w:r>
      <w:ins w:id="1099" w:author="Sato Mieko" w:date="2018-11-29T16:13:00Z">
        <w:r w:rsidR="00092A21">
          <w:rPr>
            <w:rFonts w:ascii="Verdana" w:eastAsia="ＭＳ Ｐゴシック" w:hAnsi="Verdana" w:hint="eastAsia"/>
            <w:sz w:val="24"/>
          </w:rPr>
          <w:t>が</w:t>
        </w:r>
      </w:ins>
      <w:del w:id="1100" w:author="Sato Mieko" w:date="2018-11-29T16:13:00Z">
        <w:r w:rsidR="001A357E" w:rsidRPr="00351139" w:rsidDel="00092A21">
          <w:rPr>
            <w:rFonts w:ascii="Verdana" w:eastAsia="ＭＳ Ｐゴシック" w:hAnsi="Verdana" w:hint="eastAsia"/>
            <w:sz w:val="24"/>
          </w:rPr>
          <w:delText>に</w:delText>
        </w:r>
      </w:del>
      <w:r w:rsidR="001A357E" w:rsidRPr="00351139">
        <w:rPr>
          <w:rFonts w:ascii="Verdana" w:eastAsia="ＭＳ Ｐゴシック" w:hAnsi="Verdana" w:hint="eastAsia"/>
          <w:sz w:val="24"/>
        </w:rPr>
        <w:t>満足</w:t>
      </w:r>
      <w:ins w:id="1101" w:author="Sato Mieko" w:date="2018-11-29T16:15:00Z">
        <w:r w:rsidR="00092A21">
          <w:rPr>
            <w:rFonts w:ascii="Verdana" w:eastAsia="ＭＳ Ｐゴシック" w:hAnsi="Verdana" w:hint="eastAsia"/>
            <w:sz w:val="24"/>
          </w:rPr>
          <w:t>す</w:t>
        </w:r>
      </w:ins>
      <w:ins w:id="1102" w:author="Sato Mieko" w:date="2018-11-29T16:14:00Z">
        <w:r w:rsidR="00092A21">
          <w:rPr>
            <w:rFonts w:ascii="Verdana" w:eastAsia="ＭＳ Ｐゴシック" w:hAnsi="Verdana" w:hint="eastAsia"/>
            <w:sz w:val="24"/>
          </w:rPr>
          <w:t>る</w:t>
        </w:r>
      </w:ins>
      <w:del w:id="1103" w:author="Sato Mieko" w:date="2018-11-29T16:13:00Z">
        <w:r w:rsidR="001A357E" w:rsidRPr="00351139" w:rsidDel="00092A21">
          <w:rPr>
            <w:rFonts w:ascii="Verdana" w:eastAsia="ＭＳ Ｐゴシック" w:hAnsi="Verdana" w:hint="eastAsia"/>
            <w:sz w:val="24"/>
          </w:rPr>
          <w:delText>をもたら</w:delText>
        </w:r>
        <w:r w:rsidR="003E1529" w:rsidRPr="00351139" w:rsidDel="00092A21">
          <w:rPr>
            <w:rFonts w:ascii="Verdana" w:eastAsia="ＭＳ Ｐゴシック" w:hAnsi="Verdana" w:hint="eastAsia"/>
            <w:sz w:val="24"/>
          </w:rPr>
          <w:delText>し</w:delText>
        </w:r>
      </w:del>
      <w:ins w:id="1104" w:author="工内 隆" w:date="2018-10-15T15:35:00Z">
        <w:del w:id="1105" w:author="Sato Mieko" w:date="2018-11-29T16:13:00Z">
          <w:r w:rsidR="00BE3EF7" w:rsidDel="00092A21">
            <w:rPr>
              <w:rFonts w:ascii="Verdana" w:eastAsia="ＭＳ Ｐゴシック" w:hAnsi="Verdana" w:hint="eastAsia"/>
              <w:sz w:val="24"/>
            </w:rPr>
            <w:delText>つつ</w:delText>
          </w:r>
        </w:del>
      </w:ins>
      <w:ins w:id="1106" w:author="Sato Mieko" w:date="2018-11-29T11:57:00Z">
        <w:r w:rsidR="005872B0" w:rsidRPr="00351139">
          <w:rPr>
            <w:rFonts w:ascii="Verdana" w:eastAsia="ＭＳ Ｐゴシック" w:hAnsi="Verdana" w:hint="eastAsia"/>
            <w:sz w:val="24"/>
          </w:rPr>
          <w:t>オープンソース</w:t>
        </w:r>
        <w:r w:rsidR="005872B0">
          <w:rPr>
            <w:rFonts w:ascii="Verdana" w:eastAsia="ＭＳ Ｐゴシック" w:hAnsi="Verdana" w:hint="eastAsia"/>
            <w:sz w:val="24"/>
          </w:rPr>
          <w:t xml:space="preserve"> </w:t>
        </w:r>
        <w:r w:rsidR="005872B0" w:rsidRPr="00351139">
          <w:rPr>
            <w:rFonts w:ascii="Verdana" w:eastAsia="ＭＳ Ｐゴシック" w:hAnsi="Verdana" w:hint="eastAsia"/>
            <w:sz w:val="24"/>
          </w:rPr>
          <w:t>プロジェクト移行</w:t>
        </w:r>
      </w:ins>
      <w:ins w:id="1107" w:author="Sato Mieko" w:date="2018-11-29T16:14:00Z">
        <w:r w:rsidR="00092A21">
          <w:rPr>
            <w:rFonts w:ascii="Verdana" w:eastAsia="ＭＳ Ｐゴシック" w:hAnsi="Verdana" w:hint="eastAsia"/>
            <w:sz w:val="24"/>
          </w:rPr>
          <w:t>が実現します。</w:t>
        </w:r>
      </w:ins>
      <w:del w:id="1108" w:author="Sato Mieko" w:date="2018-11-29T11:58:00Z">
        <w:r w:rsidR="003E1529" w:rsidRPr="00351139" w:rsidDel="005872B0">
          <w:rPr>
            <w:rFonts w:ascii="Verdana" w:eastAsia="ＭＳ Ｐゴシック" w:hAnsi="Verdana" w:hint="eastAsia"/>
            <w:sz w:val="24"/>
          </w:rPr>
          <w:delText>てやり遂げる</w:delText>
        </w:r>
      </w:del>
      <w:del w:id="1109" w:author="Sato Mieko" w:date="2018-11-29T16:14:00Z">
        <w:r w:rsidR="001A357E" w:rsidRPr="00351139" w:rsidDel="00092A21">
          <w:rPr>
            <w:rFonts w:ascii="Verdana" w:eastAsia="ＭＳ Ｐゴシック" w:hAnsi="Verdana" w:hint="eastAsia"/>
            <w:sz w:val="24"/>
          </w:rPr>
          <w:delText>ことができます。</w:delText>
        </w:r>
      </w:del>
    </w:p>
    <w:p w14:paraId="4D831394" w14:textId="77777777" w:rsidR="006F22C4" w:rsidRPr="00351139" w:rsidRDefault="006F22C4" w:rsidP="00E83E55">
      <w:pPr>
        <w:rPr>
          <w:rFonts w:ascii="Verdana" w:eastAsia="ＭＳ Ｐゴシック" w:hAnsi="Verdana"/>
          <w:sz w:val="24"/>
        </w:rPr>
      </w:pPr>
    </w:p>
    <w:p w14:paraId="15364983" w14:textId="2CC40AF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By developing and including simple plans to shutter an open source project even as you begin planning a fledgling project’s first steps, you will ensure a healthy life cycle management plan. These plans will help your open source projects run as efficiently and successfully as possible from their lofty starts to their eventual quieter endings.</w:t>
      </w:r>
    </w:p>
    <w:p w14:paraId="77E6983F" w14:textId="2AD3A55C" w:rsidR="001A357E" w:rsidRPr="00351139" w:rsidRDefault="00983550" w:rsidP="00E83E55">
      <w:pPr>
        <w:rPr>
          <w:rFonts w:ascii="Verdana" w:eastAsia="ＭＳ Ｐゴシック" w:hAnsi="Verdana"/>
          <w:sz w:val="24"/>
        </w:rPr>
      </w:pPr>
      <w:r w:rsidRPr="00351139">
        <w:rPr>
          <w:rFonts w:ascii="Verdana" w:eastAsia="ＭＳ Ｐゴシック" w:hAnsi="Verdana" w:hint="eastAsia"/>
          <w:sz w:val="24"/>
        </w:rPr>
        <w:t>プロジェクトの最初の</w:t>
      </w:r>
      <w:ins w:id="1110" w:author="工内 隆" w:date="2018-10-15T15:35:00Z">
        <w:r w:rsidR="00BE3EF7">
          <w:rPr>
            <w:rFonts w:ascii="Verdana" w:eastAsia="ＭＳ Ｐゴシック" w:hAnsi="Verdana" w:hint="eastAsia"/>
            <w:sz w:val="24"/>
          </w:rPr>
          <w:t>段階</w:t>
        </w:r>
      </w:ins>
      <w:del w:id="1111" w:author="工内 隆" w:date="2018-10-15T15:35:00Z">
        <w:r w:rsidRPr="00351139" w:rsidDel="00BE3EF7">
          <w:rPr>
            <w:rFonts w:ascii="Verdana" w:eastAsia="ＭＳ Ｐゴシック" w:hAnsi="Verdana" w:hint="eastAsia"/>
            <w:sz w:val="24"/>
          </w:rPr>
          <w:delText>ステップ</w:delText>
        </w:r>
      </w:del>
      <w:r w:rsidRPr="00351139">
        <w:rPr>
          <w:rFonts w:ascii="Verdana" w:eastAsia="ＭＳ Ｐゴシック" w:hAnsi="Verdana" w:hint="eastAsia"/>
          <w:sz w:val="24"/>
        </w:rPr>
        <w:t>の計画作りにおいて、オープンソース</w:t>
      </w:r>
      <w:ins w:id="1112" w:author="Sato Mieko" w:date="2018-11-29T11:59:00Z">
        <w:r w:rsidR="005872B0">
          <w:rPr>
            <w:rFonts w:ascii="Verdana" w:eastAsia="ＭＳ Ｐゴシック" w:hAnsi="Verdana" w:hint="eastAsia"/>
            <w:sz w:val="24"/>
          </w:rPr>
          <w:t xml:space="preserve"> </w:t>
        </w:r>
      </w:ins>
      <w:r w:rsidRPr="00351139">
        <w:rPr>
          <w:rFonts w:ascii="Verdana" w:eastAsia="ＭＳ Ｐゴシック" w:hAnsi="Verdana" w:hint="eastAsia"/>
          <w:sz w:val="24"/>
        </w:rPr>
        <w:t>プロジェクト</w:t>
      </w:r>
      <w:del w:id="1113" w:author="Sato Mieko" w:date="2018-11-29T16:17:00Z">
        <w:r w:rsidRPr="00351139" w:rsidDel="00092A21">
          <w:rPr>
            <w:rFonts w:ascii="Verdana" w:eastAsia="ＭＳ Ｐゴシック" w:hAnsi="Verdana" w:hint="eastAsia"/>
            <w:sz w:val="24"/>
          </w:rPr>
          <w:delText>の</w:delText>
        </w:r>
      </w:del>
      <w:r w:rsidRPr="00351139">
        <w:rPr>
          <w:rFonts w:ascii="Verdana" w:eastAsia="ＭＳ Ｐゴシック" w:hAnsi="Verdana" w:hint="eastAsia"/>
          <w:sz w:val="24"/>
        </w:rPr>
        <w:t>閉鎖のための明確で</w:t>
      </w:r>
      <w:r w:rsidR="003E1529" w:rsidRPr="00351139">
        <w:rPr>
          <w:rFonts w:ascii="Verdana" w:eastAsia="ＭＳ Ｐゴシック" w:hAnsi="Verdana" w:hint="eastAsia"/>
          <w:sz w:val="24"/>
        </w:rPr>
        <w:t>わかりやすい</w:t>
      </w:r>
      <w:r w:rsidRPr="00351139">
        <w:rPr>
          <w:rFonts w:ascii="Verdana" w:eastAsia="ＭＳ Ｐゴシック" w:hAnsi="Verdana" w:hint="eastAsia"/>
          <w:sz w:val="24"/>
        </w:rPr>
        <w:t>計画を作成し、保持すること</w:t>
      </w:r>
      <w:r w:rsidR="003E1529" w:rsidRPr="00351139">
        <w:rPr>
          <w:rFonts w:ascii="Verdana" w:eastAsia="ＭＳ Ｐゴシック" w:hAnsi="Verdana" w:hint="eastAsia"/>
          <w:sz w:val="24"/>
        </w:rPr>
        <w:t>は</w:t>
      </w:r>
      <w:r w:rsidRPr="00351139">
        <w:rPr>
          <w:rFonts w:ascii="Verdana" w:eastAsia="ＭＳ Ｐゴシック" w:hAnsi="Verdana" w:hint="eastAsia"/>
          <w:sz w:val="24"/>
        </w:rPr>
        <w:t>、プロジェクトの健全なライフサイクル管理計画を保証することになります。これらの計画は、</w:t>
      </w:r>
      <w:r w:rsidR="0083493A" w:rsidRPr="00351139">
        <w:rPr>
          <w:rFonts w:ascii="Verdana" w:eastAsia="ＭＳ Ｐゴシック" w:hAnsi="Verdana" w:hint="eastAsia"/>
          <w:sz w:val="24"/>
        </w:rPr>
        <w:t>高</w:t>
      </w:r>
      <w:r w:rsidR="003E1529" w:rsidRPr="00351139">
        <w:rPr>
          <w:rFonts w:ascii="Verdana" w:eastAsia="ＭＳ Ｐゴシック" w:hAnsi="Verdana" w:hint="eastAsia"/>
          <w:sz w:val="24"/>
        </w:rPr>
        <w:t>い目標を持ったプロジェクトの</w:t>
      </w:r>
      <w:r w:rsidR="0083493A" w:rsidRPr="00351139">
        <w:rPr>
          <w:rFonts w:ascii="Verdana" w:eastAsia="ＭＳ Ｐゴシック" w:hAnsi="Verdana" w:hint="eastAsia"/>
          <w:sz w:val="24"/>
        </w:rPr>
        <w:t>開始時点から、より静穏な終了時点まで、</w:t>
      </w:r>
      <w:del w:id="1114" w:author="Sato Mieko" w:date="2018-11-29T16:17:00Z">
        <w:r w:rsidRPr="00351139" w:rsidDel="00092A21">
          <w:rPr>
            <w:rFonts w:ascii="Verdana" w:eastAsia="ＭＳ Ｐゴシック" w:hAnsi="Verdana" w:hint="eastAsia"/>
            <w:sz w:val="24"/>
          </w:rPr>
          <w:delText>あなたの</w:delText>
        </w:r>
      </w:del>
      <w:r w:rsidRPr="00351139">
        <w:rPr>
          <w:rFonts w:ascii="Verdana" w:eastAsia="ＭＳ Ｐゴシック" w:hAnsi="Verdana" w:hint="eastAsia"/>
          <w:sz w:val="24"/>
        </w:rPr>
        <w:t>オープンソース</w:t>
      </w:r>
      <w:ins w:id="1115" w:author="Sato Mieko" w:date="2018-11-29T12:01:00Z">
        <w:r w:rsidR="000B14CE">
          <w:rPr>
            <w:rFonts w:ascii="Verdana" w:eastAsia="ＭＳ Ｐゴシック" w:hAnsi="Verdana" w:hint="eastAsia"/>
            <w:sz w:val="24"/>
          </w:rPr>
          <w:t xml:space="preserve"> </w:t>
        </w:r>
      </w:ins>
      <w:r w:rsidRPr="00351139">
        <w:rPr>
          <w:rFonts w:ascii="Verdana" w:eastAsia="ＭＳ Ｐゴシック" w:hAnsi="Verdana" w:hint="eastAsia"/>
          <w:sz w:val="24"/>
        </w:rPr>
        <w:t>プロジェクトを</w:t>
      </w:r>
      <w:r w:rsidR="0083493A" w:rsidRPr="00351139">
        <w:rPr>
          <w:rFonts w:ascii="Verdana" w:eastAsia="ＭＳ Ｐゴシック" w:hAnsi="Verdana" w:hint="eastAsia"/>
          <w:sz w:val="24"/>
        </w:rPr>
        <w:t>可能なかぎり</w:t>
      </w:r>
      <w:r w:rsidRPr="00351139">
        <w:rPr>
          <w:rFonts w:ascii="Verdana" w:eastAsia="ＭＳ Ｐゴシック" w:hAnsi="Verdana" w:hint="eastAsia"/>
          <w:sz w:val="24"/>
        </w:rPr>
        <w:t>効率的に運用し、成功する</w:t>
      </w:r>
      <w:del w:id="1116" w:author="Sato Mieko" w:date="2018-11-29T12:02:00Z">
        <w:r w:rsidR="0083493A" w:rsidRPr="00351139" w:rsidDel="000B14CE">
          <w:rPr>
            <w:rFonts w:ascii="Verdana" w:eastAsia="ＭＳ Ｐゴシック" w:hAnsi="Verdana" w:hint="eastAsia"/>
            <w:sz w:val="24"/>
          </w:rPr>
          <w:delText>ための</w:delText>
        </w:r>
      </w:del>
      <w:r w:rsidR="0083493A" w:rsidRPr="00351139">
        <w:rPr>
          <w:rFonts w:ascii="Verdana" w:eastAsia="ＭＳ Ｐゴシック" w:hAnsi="Verdana" w:hint="eastAsia"/>
          <w:sz w:val="24"/>
        </w:rPr>
        <w:t>助けとな</w:t>
      </w:r>
      <w:r w:rsidR="003E1529" w:rsidRPr="00351139">
        <w:rPr>
          <w:rFonts w:ascii="Verdana" w:eastAsia="ＭＳ Ｐゴシック" w:hAnsi="Verdana" w:hint="eastAsia"/>
          <w:sz w:val="24"/>
        </w:rPr>
        <w:t>るでしょう</w:t>
      </w:r>
      <w:r w:rsidR="0083493A" w:rsidRPr="00351139">
        <w:rPr>
          <w:rFonts w:ascii="Verdana" w:eastAsia="ＭＳ Ｐゴシック" w:hAnsi="Verdana" w:hint="eastAsia"/>
          <w:sz w:val="24"/>
        </w:rPr>
        <w:t>。</w:t>
      </w:r>
    </w:p>
    <w:p w14:paraId="5EAEE754" w14:textId="2FE690D8" w:rsidR="00E83E55" w:rsidRPr="00351139" w:rsidRDefault="00E83E55" w:rsidP="00E83E55">
      <w:pPr>
        <w:rPr>
          <w:rFonts w:ascii="Verdana" w:eastAsia="ＭＳ Ｐゴシック" w:hAnsi="Verdana"/>
          <w:sz w:val="24"/>
        </w:rPr>
      </w:pPr>
    </w:p>
    <w:p w14:paraId="76ED58F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0A7A87DF" w14:textId="4782A588" w:rsidR="00E83E55" w:rsidRPr="00351139" w:rsidRDefault="0083493A" w:rsidP="00E83E55">
      <w:pPr>
        <w:rPr>
          <w:rFonts w:ascii="Verdana" w:eastAsia="ＭＳ Ｐゴシック" w:hAnsi="Verdana"/>
          <w:sz w:val="24"/>
        </w:rPr>
      </w:pPr>
      <w:r w:rsidRPr="00351139">
        <w:rPr>
          <w:rFonts w:ascii="Verdana" w:eastAsia="ＭＳ Ｐゴシック" w:hAnsi="Verdana" w:hint="eastAsia"/>
          <w:sz w:val="24"/>
        </w:rPr>
        <w:t>これらのリソースは、</w:t>
      </w:r>
      <w:r w:rsidRPr="00351139">
        <w:rPr>
          <w:rFonts w:ascii="Verdana" w:eastAsia="ＭＳ Ｐゴシック" w:hAnsi="Verdana" w:hint="eastAsia"/>
          <w:sz w:val="24"/>
        </w:rPr>
        <w:t>TODO (Talk Openly, Develop Openly) Group</w:t>
      </w:r>
      <w:r w:rsidRPr="00351139">
        <w:rPr>
          <w:rFonts w:ascii="Verdana" w:eastAsia="ＭＳ Ｐゴシック" w:hAnsi="Verdana" w:hint="eastAsia"/>
          <w:sz w:val="24"/>
        </w:rPr>
        <w:t>との協力によって作成されました。</w:t>
      </w:r>
      <w:r w:rsidRPr="00351139">
        <w:rPr>
          <w:rFonts w:ascii="Verdana" w:eastAsia="ＭＳ Ｐゴシック" w:hAnsi="Verdana" w:hint="eastAsia"/>
          <w:sz w:val="24"/>
        </w:rPr>
        <w:t>TODO</w:t>
      </w:r>
      <w:r w:rsidRPr="00351139">
        <w:rPr>
          <w:rFonts w:ascii="Verdana" w:eastAsia="ＭＳ Ｐゴシック" w:hAnsi="Verdana" w:hint="eastAsia"/>
          <w:sz w:val="24"/>
        </w:rPr>
        <w:t>グループは、</w:t>
      </w:r>
      <w:r w:rsidRPr="00351139">
        <w:rPr>
          <w:rFonts w:ascii="Verdana" w:eastAsia="ＭＳ Ｐゴシック" w:hAnsi="Verdana" w:hint="eastAsia"/>
          <w:sz w:val="24"/>
        </w:rPr>
        <w:t>Linux Foundation</w:t>
      </w:r>
      <w:r w:rsidRPr="00351139">
        <w:rPr>
          <w:rFonts w:ascii="Verdana" w:eastAsia="ＭＳ Ｐゴシック" w:hAnsi="Verdana" w:hint="eastAsia"/>
          <w:sz w:val="24"/>
        </w:rPr>
        <w:t>傘下のプロフェッショナル</w:t>
      </w:r>
      <w:r w:rsidRPr="00351139">
        <w:rPr>
          <w:rFonts w:ascii="Verdana" w:eastAsia="ＭＳ Ｐゴシック" w:hAnsi="Verdana" w:hint="eastAsia"/>
          <w:sz w:val="24"/>
        </w:rPr>
        <w:t xml:space="preserve"> </w:t>
      </w:r>
      <w:r w:rsidRPr="00351139">
        <w:rPr>
          <w:rFonts w:ascii="Verdana" w:eastAsia="ＭＳ Ｐゴシック" w:hAnsi="Verdana" w:hint="eastAsia"/>
          <w:sz w:val="24"/>
        </w:rPr>
        <w:t>オープンソース</w:t>
      </w:r>
      <w:ins w:id="1117" w:author="Sato Mieko" w:date="2018-11-29T12:18:00Z">
        <w:r w:rsidR="00BB227C">
          <w:rPr>
            <w:rFonts w:ascii="Verdana" w:eastAsia="ＭＳ Ｐゴシック" w:hAnsi="Verdana" w:hint="eastAsia"/>
            <w:sz w:val="24"/>
          </w:rPr>
          <w:t xml:space="preserve"> </w:t>
        </w:r>
      </w:ins>
      <w:r w:rsidRPr="00351139">
        <w:rPr>
          <w:rFonts w:ascii="Verdana" w:eastAsia="ＭＳ Ｐゴシック" w:hAnsi="Verdana" w:hint="eastAsia"/>
          <w:sz w:val="24"/>
        </w:rPr>
        <w:t>プログラム</w:t>
      </w:r>
      <w:r w:rsidRPr="00351139">
        <w:rPr>
          <w:rFonts w:ascii="Verdana" w:eastAsia="ＭＳ Ｐゴシック" w:hAnsi="Verdana" w:hint="eastAsia"/>
          <w:sz w:val="24"/>
        </w:rPr>
        <w:t xml:space="preserve"> </w:t>
      </w:r>
      <w:r w:rsidRPr="00351139">
        <w:rPr>
          <w:rFonts w:ascii="Verdana" w:eastAsia="ＭＳ Ｐゴシック" w:hAnsi="Verdana" w:hint="eastAsia"/>
          <w:sz w:val="24"/>
        </w:rPr>
        <w:t>ネットワーキンググループです。</w:t>
      </w:r>
      <w:ins w:id="1118" w:author="Sato Mieko" w:date="2018-11-29T12:09:00Z">
        <w:r w:rsidR="00D7055C" w:rsidRPr="00D7055C">
          <w:rPr>
            <w:rFonts w:ascii="Verdana" w:eastAsia="ＭＳ Ｐゴシック" w:hAnsi="Verdana" w:hint="eastAsia"/>
            <w:sz w:val="24"/>
          </w:rPr>
          <w:t>このような包括的なガイドを作成するために時間を割き、豊富な知識を提供してくれたオープンソース</w:t>
        </w:r>
        <w:r w:rsidR="00D7055C" w:rsidRPr="00D7055C">
          <w:rPr>
            <w:rFonts w:ascii="Verdana" w:eastAsia="ＭＳ Ｐゴシック" w:hAnsi="Verdana" w:hint="eastAsia"/>
            <w:sz w:val="24"/>
          </w:rPr>
          <w:t xml:space="preserve"> </w:t>
        </w:r>
        <w:r w:rsidR="00D7055C" w:rsidRPr="00D7055C">
          <w:rPr>
            <w:rFonts w:ascii="Verdana" w:eastAsia="ＭＳ Ｐゴシック" w:hAnsi="Verdana" w:hint="eastAsia"/>
            <w:sz w:val="24"/>
          </w:rPr>
          <w:t>プログラム</w:t>
        </w:r>
        <w:r w:rsidR="00D7055C" w:rsidRPr="00D7055C">
          <w:rPr>
            <w:rFonts w:ascii="Verdana" w:eastAsia="ＭＳ Ｐゴシック" w:hAnsi="Verdana" w:hint="eastAsia"/>
            <w:sz w:val="24"/>
          </w:rPr>
          <w:t xml:space="preserve"> </w:t>
        </w:r>
        <w:r w:rsidR="00D7055C" w:rsidRPr="00D7055C">
          <w:rPr>
            <w:rFonts w:ascii="Verdana" w:eastAsia="ＭＳ Ｐゴシック" w:hAnsi="Verdana" w:hint="eastAsia"/>
            <w:sz w:val="24"/>
          </w:rPr>
          <w:t>マネージャーのみなさんに感謝します。</w:t>
        </w:r>
        <w:r w:rsidR="00D7055C" w:rsidRPr="00D7055C">
          <w:rPr>
            <w:rFonts w:ascii="Verdana" w:eastAsia="ＭＳ Ｐゴシック" w:hAnsi="Verdana" w:hint="eastAsia"/>
            <w:sz w:val="24"/>
          </w:rPr>
          <w:t>TODO</w:t>
        </w:r>
        <w:r w:rsidR="00D7055C" w:rsidRPr="00D7055C">
          <w:rPr>
            <w:rFonts w:ascii="Verdana" w:eastAsia="ＭＳ Ｐゴシック" w:hAnsi="Verdana" w:hint="eastAsia"/>
            <w:sz w:val="24"/>
          </w:rPr>
          <w:t>グループの参加企業は、</w:t>
        </w:r>
        <w:r w:rsidR="00D7055C" w:rsidRPr="00D7055C">
          <w:rPr>
            <w:rFonts w:ascii="Verdana" w:eastAsia="ＭＳ Ｐゴシック" w:hAnsi="Verdana" w:hint="eastAsia"/>
            <w:sz w:val="24"/>
          </w:rPr>
          <w:lastRenderedPageBreak/>
          <w:t>Autodesk</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Comcast</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Dropbox</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Facebook</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Google</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Intel</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Microsoft</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Netflix</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Oath (Yahoo + AOL)</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Red Hat</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Salesforce</w:t>
        </w:r>
        <w:r w:rsidR="00D7055C" w:rsidRPr="00D7055C">
          <w:rPr>
            <w:rFonts w:ascii="Verdana" w:eastAsia="ＭＳ Ｐゴシック" w:hAnsi="Verdana" w:hint="eastAsia"/>
            <w:sz w:val="24"/>
          </w:rPr>
          <w:t>、</w:t>
        </w:r>
        <w:r w:rsidR="00D7055C" w:rsidRPr="00D7055C">
          <w:rPr>
            <w:rFonts w:ascii="Verdana" w:eastAsia="ＭＳ Ｐゴシック" w:hAnsi="Verdana" w:hint="eastAsia"/>
            <w:sz w:val="24"/>
          </w:rPr>
          <w:t>Samsung</w:t>
        </w:r>
        <w:r w:rsidR="00D7055C" w:rsidRPr="00D7055C">
          <w:rPr>
            <w:rFonts w:ascii="Verdana" w:eastAsia="ＭＳ Ｐゴシック" w:hAnsi="Verdana" w:hint="eastAsia"/>
            <w:sz w:val="24"/>
          </w:rPr>
          <w:t>、および</w:t>
        </w:r>
        <w:r w:rsidR="00D7055C" w:rsidRPr="00D7055C">
          <w:rPr>
            <w:rFonts w:ascii="Verdana" w:eastAsia="ＭＳ Ｐゴシック" w:hAnsi="Verdana" w:hint="eastAsia"/>
            <w:sz w:val="24"/>
          </w:rPr>
          <w:t>VMware</w:t>
        </w:r>
        <w:r w:rsidR="00D7055C" w:rsidRPr="00D7055C">
          <w:rPr>
            <w:rFonts w:ascii="Verdana" w:eastAsia="ＭＳ Ｐゴシック" w:hAnsi="Verdana" w:hint="eastAsia"/>
            <w:sz w:val="24"/>
          </w:rPr>
          <w:t>です。</w:t>
        </w:r>
      </w:ins>
      <w:del w:id="1119" w:author="Sato Mieko" w:date="2018-11-29T12:09:00Z">
        <w:r w:rsidRPr="00351139" w:rsidDel="00D7055C">
          <w:rPr>
            <w:rFonts w:ascii="Verdana" w:eastAsia="ＭＳ Ｐゴシック" w:hAnsi="Verdana" w:hint="eastAsia"/>
            <w:sz w:val="24"/>
          </w:rPr>
          <w:delText>本ガイド集のために時間と識見を貢献してくれたオープンソース</w:delText>
        </w:r>
        <w:r w:rsidRPr="00351139" w:rsidDel="00D7055C">
          <w:rPr>
            <w:rFonts w:ascii="Verdana" w:eastAsia="ＭＳ Ｐゴシック" w:hAnsi="Verdana" w:hint="eastAsia"/>
            <w:sz w:val="24"/>
          </w:rPr>
          <w:delText xml:space="preserve"> </w:delText>
        </w:r>
        <w:r w:rsidRPr="00351139" w:rsidDel="00D7055C">
          <w:rPr>
            <w:rFonts w:ascii="Verdana" w:eastAsia="ＭＳ Ｐゴシック" w:hAnsi="Verdana" w:hint="eastAsia"/>
            <w:sz w:val="24"/>
          </w:rPr>
          <w:delText>プログラムマネージャーの皆様に特に謝意を表します。本ガイドの作成に参加してくれた企業は、</w:delText>
        </w:r>
        <w:r w:rsidRPr="00351139" w:rsidDel="00D7055C">
          <w:rPr>
            <w:rFonts w:ascii="Verdana" w:eastAsia="ＭＳ Ｐゴシック" w:hAnsi="Verdana" w:hint="eastAsia"/>
            <w:sz w:val="24"/>
          </w:rPr>
          <w:delText>Autodesk</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Comcast</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Dropbox</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Facebook</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Google</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Intel</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Microsoft</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Netflix</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Oath (Yahoo + AOL)</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Red Hat</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Salesforce</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Samsung</w:delText>
        </w:r>
        <w:r w:rsidRPr="00351139" w:rsidDel="00D7055C">
          <w:rPr>
            <w:rFonts w:ascii="Verdana" w:eastAsia="ＭＳ Ｐゴシック" w:hAnsi="Verdana" w:hint="eastAsia"/>
            <w:sz w:val="24"/>
          </w:rPr>
          <w:delText>、</w:delText>
        </w:r>
        <w:r w:rsidRPr="00351139" w:rsidDel="00D7055C">
          <w:rPr>
            <w:rFonts w:ascii="Verdana" w:eastAsia="ＭＳ Ｐゴシック" w:hAnsi="Verdana" w:hint="eastAsia"/>
            <w:sz w:val="24"/>
          </w:rPr>
          <w:delText>VMware</w:delText>
        </w:r>
        <w:r w:rsidRPr="00351139" w:rsidDel="00D7055C">
          <w:rPr>
            <w:rFonts w:ascii="Verdana" w:eastAsia="ＭＳ Ｐゴシック" w:hAnsi="Verdana" w:hint="eastAsia"/>
            <w:sz w:val="24"/>
          </w:rPr>
          <w:delText>の各社です。</w:delText>
        </w:r>
      </w:del>
      <w:r w:rsidRPr="00351139">
        <w:rPr>
          <w:rFonts w:ascii="Verdana" w:eastAsia="ＭＳ Ｐゴシック" w:hAnsi="Verdana" w:hint="eastAsia"/>
          <w:sz w:val="24"/>
        </w:rPr>
        <w:t>詳細</w:t>
      </w:r>
      <w:ins w:id="1120" w:author="Sato Mieko" w:date="2018-11-29T12:09:00Z">
        <w:r w:rsidR="00D7055C">
          <w:rPr>
            <w:rFonts w:ascii="Verdana" w:eastAsia="ＭＳ Ｐゴシック" w:hAnsi="Verdana" w:hint="eastAsia"/>
            <w:sz w:val="24"/>
          </w:rPr>
          <w:t>について</w:t>
        </w:r>
      </w:ins>
      <w:r w:rsidRPr="00351139">
        <w:rPr>
          <w:rFonts w:ascii="Verdana" w:eastAsia="ＭＳ Ｐゴシック" w:hAnsi="Verdana" w:hint="eastAsia"/>
          <w:sz w:val="24"/>
        </w:rPr>
        <w:t>は、</w:t>
      </w:r>
      <w:hyperlink r:id="rId16" w:history="1">
        <w:r w:rsidRPr="00351139">
          <w:rPr>
            <w:rStyle w:val="ae"/>
            <w:rFonts w:ascii="Verdana" w:eastAsia="ＭＳ Ｐゴシック" w:hAnsi="Verdana" w:hint="eastAsia"/>
            <w:sz w:val="24"/>
          </w:rPr>
          <w:t>todogroup.org</w:t>
        </w:r>
      </w:hyperlink>
      <w:r w:rsidRPr="00351139">
        <w:rPr>
          <w:rFonts w:ascii="Verdana" w:eastAsia="ＭＳ Ｐゴシック" w:hAnsi="Verdana" w:hint="eastAsia"/>
          <w:sz w:val="24"/>
        </w:rPr>
        <w:t>をご参照ください。</w:t>
      </w:r>
    </w:p>
    <w:p w14:paraId="3934BC44" w14:textId="77777777" w:rsidR="0083493A" w:rsidRPr="00351139" w:rsidRDefault="0083493A" w:rsidP="00E83E55">
      <w:pPr>
        <w:rPr>
          <w:rFonts w:ascii="Verdana" w:eastAsia="ＭＳ Ｐゴシック" w:hAnsi="Verdana"/>
          <w:sz w:val="24"/>
        </w:rPr>
      </w:pPr>
    </w:p>
    <w:p w14:paraId="19BB39F9" w14:textId="752C00BB"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This work is licensed under a Creative Commons Attribution </w:t>
      </w:r>
      <w:proofErr w:type="spellStart"/>
      <w:r w:rsidRPr="00351139">
        <w:rPr>
          <w:rFonts w:ascii="Verdana" w:eastAsia="ＭＳ Ｐゴシック" w:hAnsi="Verdana"/>
          <w:sz w:val="24"/>
        </w:rPr>
        <w:t>ShareAlike</w:t>
      </w:r>
      <w:proofErr w:type="spellEnd"/>
      <w:r w:rsidRPr="00351139">
        <w:rPr>
          <w:rFonts w:ascii="Verdana" w:eastAsia="ＭＳ Ｐゴシック" w:hAnsi="Verdana"/>
          <w:sz w:val="24"/>
        </w:rPr>
        <w:t xml:space="preserve"> 4.0 International License.</w:t>
      </w:r>
    </w:p>
    <w:p w14:paraId="3424F773" w14:textId="6423687D" w:rsidR="0083493A" w:rsidRPr="00351139" w:rsidRDefault="0083493A" w:rsidP="00E83E55">
      <w:pPr>
        <w:rPr>
          <w:rFonts w:ascii="Verdana" w:eastAsia="ＭＳ Ｐゴシック" w:hAnsi="Verdana"/>
          <w:sz w:val="24"/>
        </w:rPr>
      </w:pPr>
      <w:r w:rsidRPr="00351139">
        <w:rPr>
          <w:rFonts w:ascii="Verdana" w:eastAsia="ＭＳ Ｐゴシック" w:hAnsi="Verdana" w:hint="eastAsia"/>
          <w:sz w:val="24"/>
        </w:rPr>
        <w:t>この資料は、</w:t>
      </w:r>
      <w:r w:rsidRPr="00351139">
        <w:rPr>
          <w:rFonts w:ascii="Verdana" w:eastAsia="ＭＳ Ｐゴシック" w:hAnsi="Verdana"/>
          <w:sz w:val="24"/>
        </w:rPr>
        <w:t xml:space="preserve">Creative Commons Attribution </w:t>
      </w:r>
      <w:proofErr w:type="spellStart"/>
      <w:r w:rsidRPr="00351139">
        <w:rPr>
          <w:rFonts w:ascii="Verdana" w:eastAsia="ＭＳ Ｐゴシック" w:hAnsi="Verdana"/>
          <w:sz w:val="24"/>
        </w:rPr>
        <w:t>ShareAlike</w:t>
      </w:r>
      <w:proofErr w:type="spellEnd"/>
      <w:r w:rsidRPr="00351139">
        <w:rPr>
          <w:rFonts w:ascii="Verdana" w:eastAsia="ＭＳ Ｐゴシック" w:hAnsi="Verdana"/>
          <w:sz w:val="24"/>
        </w:rPr>
        <w:t xml:space="preserve"> 4.0 International License (CC BY-SA 4.0 </w:t>
      </w:r>
      <w:r w:rsidRPr="00351139">
        <w:rPr>
          <w:rFonts w:ascii="Verdana" w:eastAsia="ＭＳ Ｐゴシック" w:hAnsi="Verdana" w:hint="eastAsia"/>
          <w:sz w:val="24"/>
        </w:rPr>
        <w:t>クリエイティブコモンズ標示</w:t>
      </w:r>
      <w:r w:rsidRPr="00351139">
        <w:rPr>
          <w:rFonts w:ascii="ＭＳ 明朝" w:eastAsia="ＭＳ Ｐゴシック" w:hAnsi="ＭＳ 明朝" w:cs="ＭＳ 明朝"/>
          <w:sz w:val="24"/>
        </w:rPr>
        <w:t>⊸</w:t>
      </w:r>
      <w:r w:rsidRPr="00351139">
        <w:rPr>
          <w:rFonts w:ascii="Verdana" w:eastAsia="ＭＳ Ｐゴシック" w:hAnsi="Verdana" w:hint="eastAsia"/>
          <w:sz w:val="24"/>
        </w:rPr>
        <w:t>継承国際ライセンス</w:t>
      </w:r>
      <w:r w:rsidRPr="00351139">
        <w:rPr>
          <w:rFonts w:ascii="Verdana" w:eastAsia="ＭＳ Ｐゴシック" w:hAnsi="Verdana"/>
          <w:sz w:val="24"/>
        </w:rPr>
        <w:t xml:space="preserve">) </w:t>
      </w:r>
      <w:ins w:id="1121" w:author="Sato Mieko" w:date="2018-11-29T12:08:00Z">
        <w:r w:rsidR="00D7055C" w:rsidRPr="00D7055C">
          <w:rPr>
            <w:rFonts w:ascii="Verdana" w:eastAsia="ＭＳ Ｐゴシック" w:hAnsi="Verdana" w:hint="eastAsia"/>
            <w:sz w:val="24"/>
          </w:rPr>
          <w:t>の下</w:t>
        </w:r>
      </w:ins>
      <w:r w:rsidRPr="00351139">
        <w:rPr>
          <w:rFonts w:ascii="Verdana" w:eastAsia="ＭＳ Ｐゴシック" w:hAnsi="Verdana" w:hint="eastAsia"/>
          <w:sz w:val="24"/>
        </w:rPr>
        <w:t>でライセンスされています。</w:t>
      </w:r>
    </w:p>
    <w:sectPr w:rsidR="0083493A" w:rsidRPr="0035113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1" w:author="Sato Mieko" w:date="2018-11-29T14:30:00Z" w:initials="SM">
    <w:p w14:paraId="04AC7CB7" w14:textId="580CADE7" w:rsidR="00FC57E7" w:rsidRDefault="00FC57E7">
      <w:pPr>
        <w:pStyle w:val="a8"/>
        <w:rPr>
          <w:noProof/>
        </w:rPr>
      </w:pPr>
      <w:r>
        <w:rPr>
          <w:rStyle w:val="a7"/>
        </w:rPr>
        <w:annotationRef/>
      </w:r>
      <w:r w:rsidR="00BE62DE">
        <w:rPr>
          <w:rFonts w:hint="eastAsia"/>
          <w:noProof/>
        </w:rPr>
        <w:t>英語のままがよい</w:t>
      </w:r>
      <w:r>
        <w:rPr>
          <w:rFonts w:hint="eastAsia"/>
          <w:noProof/>
        </w:rPr>
        <w:t>か</w:t>
      </w:r>
      <w:r w:rsidR="00BE62DE">
        <w:rPr>
          <w:rFonts w:hint="eastAsia"/>
          <w:noProof/>
        </w:rPr>
        <w:t>？</w:t>
      </w:r>
    </w:p>
    <w:p w14:paraId="130609DE" w14:textId="71C744EF" w:rsidR="00FC57E7" w:rsidRDefault="00FC57E7">
      <w:pPr>
        <w:pStyle w:val="a8"/>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0609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0609DE" w16cid:durableId="1FAA76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541FD" w14:textId="77777777" w:rsidR="00532F57" w:rsidRDefault="00532F57" w:rsidP="00366D28">
      <w:r>
        <w:separator/>
      </w:r>
    </w:p>
  </w:endnote>
  <w:endnote w:type="continuationSeparator" w:id="0">
    <w:p w14:paraId="5EE511DC" w14:textId="77777777" w:rsidR="00532F57" w:rsidRDefault="00532F57" w:rsidP="0036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A7552" w14:textId="77777777" w:rsidR="00532F57" w:rsidRDefault="00532F57" w:rsidP="00366D28">
      <w:r>
        <w:separator/>
      </w:r>
    </w:p>
  </w:footnote>
  <w:footnote w:type="continuationSeparator" w:id="0">
    <w:p w14:paraId="3DADC028" w14:textId="77777777" w:rsidR="00532F57" w:rsidRDefault="00532F57" w:rsidP="00366D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o Mieko">
    <w15:presenceInfo w15:providerId="Windows Live" w15:userId="c4e82a9f38616e64"/>
  </w15:person>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E55"/>
    <w:rsid w:val="00000DA4"/>
    <w:rsid w:val="000059ED"/>
    <w:rsid w:val="000067C7"/>
    <w:rsid w:val="00007ED1"/>
    <w:rsid w:val="000161D3"/>
    <w:rsid w:val="000205D5"/>
    <w:rsid w:val="00024638"/>
    <w:rsid w:val="00025EBA"/>
    <w:rsid w:val="00030E2E"/>
    <w:rsid w:val="000403C5"/>
    <w:rsid w:val="00046F13"/>
    <w:rsid w:val="00047B23"/>
    <w:rsid w:val="00051FB0"/>
    <w:rsid w:val="000565D5"/>
    <w:rsid w:val="0005710F"/>
    <w:rsid w:val="0006370C"/>
    <w:rsid w:val="00081E39"/>
    <w:rsid w:val="00082FFA"/>
    <w:rsid w:val="00092A21"/>
    <w:rsid w:val="00094967"/>
    <w:rsid w:val="000955C7"/>
    <w:rsid w:val="00095A56"/>
    <w:rsid w:val="000A48F2"/>
    <w:rsid w:val="000B14CE"/>
    <w:rsid w:val="000C7362"/>
    <w:rsid w:val="000F09BF"/>
    <w:rsid w:val="00100C11"/>
    <w:rsid w:val="001023CF"/>
    <w:rsid w:val="00123D15"/>
    <w:rsid w:val="00126B96"/>
    <w:rsid w:val="00132BB9"/>
    <w:rsid w:val="001369F6"/>
    <w:rsid w:val="00136C77"/>
    <w:rsid w:val="001371AF"/>
    <w:rsid w:val="00147BC5"/>
    <w:rsid w:val="001558F4"/>
    <w:rsid w:val="00157C11"/>
    <w:rsid w:val="00160293"/>
    <w:rsid w:val="0016311C"/>
    <w:rsid w:val="00172FB2"/>
    <w:rsid w:val="00180B6A"/>
    <w:rsid w:val="00182ECB"/>
    <w:rsid w:val="00187E4D"/>
    <w:rsid w:val="00190985"/>
    <w:rsid w:val="001936E2"/>
    <w:rsid w:val="001941B8"/>
    <w:rsid w:val="001A357E"/>
    <w:rsid w:val="001A54A1"/>
    <w:rsid w:val="001C22FE"/>
    <w:rsid w:val="001C38A9"/>
    <w:rsid w:val="001D20F0"/>
    <w:rsid w:val="001D2412"/>
    <w:rsid w:val="001D3F6C"/>
    <w:rsid w:val="001D5E76"/>
    <w:rsid w:val="00201C5A"/>
    <w:rsid w:val="002039EE"/>
    <w:rsid w:val="00204362"/>
    <w:rsid w:val="00204F34"/>
    <w:rsid w:val="00205DA3"/>
    <w:rsid w:val="002142B9"/>
    <w:rsid w:val="00221DFA"/>
    <w:rsid w:val="00222A0E"/>
    <w:rsid w:val="0023157B"/>
    <w:rsid w:val="00231FBE"/>
    <w:rsid w:val="002352B9"/>
    <w:rsid w:val="00240221"/>
    <w:rsid w:val="00240424"/>
    <w:rsid w:val="00246196"/>
    <w:rsid w:val="002462FC"/>
    <w:rsid w:val="00246BD2"/>
    <w:rsid w:val="0026027C"/>
    <w:rsid w:val="0026326B"/>
    <w:rsid w:val="002770DC"/>
    <w:rsid w:val="00277C07"/>
    <w:rsid w:val="0029238C"/>
    <w:rsid w:val="0029277C"/>
    <w:rsid w:val="002A0536"/>
    <w:rsid w:val="002A2EE5"/>
    <w:rsid w:val="002A4812"/>
    <w:rsid w:val="002B15E2"/>
    <w:rsid w:val="002D5E52"/>
    <w:rsid w:val="00302AA3"/>
    <w:rsid w:val="00303BA8"/>
    <w:rsid w:val="003055A3"/>
    <w:rsid w:val="00324CDC"/>
    <w:rsid w:val="00337EC3"/>
    <w:rsid w:val="00340461"/>
    <w:rsid w:val="00340EBC"/>
    <w:rsid w:val="00347401"/>
    <w:rsid w:val="00351139"/>
    <w:rsid w:val="00352FC1"/>
    <w:rsid w:val="003625FE"/>
    <w:rsid w:val="00366D28"/>
    <w:rsid w:val="00366DE6"/>
    <w:rsid w:val="00370412"/>
    <w:rsid w:val="00370643"/>
    <w:rsid w:val="00381CDC"/>
    <w:rsid w:val="0039000B"/>
    <w:rsid w:val="003A314C"/>
    <w:rsid w:val="003A5E03"/>
    <w:rsid w:val="003A6945"/>
    <w:rsid w:val="003B2D2F"/>
    <w:rsid w:val="003B31C0"/>
    <w:rsid w:val="003C0E31"/>
    <w:rsid w:val="003C5CE9"/>
    <w:rsid w:val="003D186C"/>
    <w:rsid w:val="003D264E"/>
    <w:rsid w:val="003D29FB"/>
    <w:rsid w:val="003D498E"/>
    <w:rsid w:val="003D7B1A"/>
    <w:rsid w:val="003E1529"/>
    <w:rsid w:val="003E746B"/>
    <w:rsid w:val="003F0DA5"/>
    <w:rsid w:val="003F3E02"/>
    <w:rsid w:val="003F5261"/>
    <w:rsid w:val="00414B8D"/>
    <w:rsid w:val="00416570"/>
    <w:rsid w:val="00423143"/>
    <w:rsid w:val="004254A0"/>
    <w:rsid w:val="004353D9"/>
    <w:rsid w:val="0044015A"/>
    <w:rsid w:val="00442E2E"/>
    <w:rsid w:val="00460128"/>
    <w:rsid w:val="004A3DA6"/>
    <w:rsid w:val="004B3FFD"/>
    <w:rsid w:val="004B48B1"/>
    <w:rsid w:val="004B6A18"/>
    <w:rsid w:val="004C4E13"/>
    <w:rsid w:val="004C4E4B"/>
    <w:rsid w:val="004D36DF"/>
    <w:rsid w:val="004D4D73"/>
    <w:rsid w:val="004E6A83"/>
    <w:rsid w:val="004F0DEF"/>
    <w:rsid w:val="004F2103"/>
    <w:rsid w:val="005176EF"/>
    <w:rsid w:val="00522177"/>
    <w:rsid w:val="00524D7C"/>
    <w:rsid w:val="00526141"/>
    <w:rsid w:val="00532F57"/>
    <w:rsid w:val="00534410"/>
    <w:rsid w:val="005420C3"/>
    <w:rsid w:val="00551FAA"/>
    <w:rsid w:val="0055671B"/>
    <w:rsid w:val="0056452F"/>
    <w:rsid w:val="005675EB"/>
    <w:rsid w:val="00575F6E"/>
    <w:rsid w:val="005872B0"/>
    <w:rsid w:val="005902AF"/>
    <w:rsid w:val="00592825"/>
    <w:rsid w:val="005A193D"/>
    <w:rsid w:val="005A372D"/>
    <w:rsid w:val="005A55AA"/>
    <w:rsid w:val="005C3C9D"/>
    <w:rsid w:val="005C5686"/>
    <w:rsid w:val="005C6A49"/>
    <w:rsid w:val="005D041F"/>
    <w:rsid w:val="005D7AA7"/>
    <w:rsid w:val="005E35C3"/>
    <w:rsid w:val="005E3B1F"/>
    <w:rsid w:val="005E5DC5"/>
    <w:rsid w:val="005E6ED7"/>
    <w:rsid w:val="005E772F"/>
    <w:rsid w:val="005F7B80"/>
    <w:rsid w:val="006061D2"/>
    <w:rsid w:val="00611265"/>
    <w:rsid w:val="00615D71"/>
    <w:rsid w:val="0061624F"/>
    <w:rsid w:val="00620DFC"/>
    <w:rsid w:val="00623D0D"/>
    <w:rsid w:val="006256D7"/>
    <w:rsid w:val="00633533"/>
    <w:rsid w:val="00640207"/>
    <w:rsid w:val="00642068"/>
    <w:rsid w:val="006479DC"/>
    <w:rsid w:val="00665B12"/>
    <w:rsid w:val="00682C25"/>
    <w:rsid w:val="0069019B"/>
    <w:rsid w:val="006A28D5"/>
    <w:rsid w:val="006B0D88"/>
    <w:rsid w:val="006B38BC"/>
    <w:rsid w:val="006B40C8"/>
    <w:rsid w:val="006C1612"/>
    <w:rsid w:val="006C66AF"/>
    <w:rsid w:val="006D40A8"/>
    <w:rsid w:val="006E395C"/>
    <w:rsid w:val="006F0931"/>
    <w:rsid w:val="006F0B6D"/>
    <w:rsid w:val="006F22C4"/>
    <w:rsid w:val="006F2DBE"/>
    <w:rsid w:val="006F7026"/>
    <w:rsid w:val="00702DBB"/>
    <w:rsid w:val="00706070"/>
    <w:rsid w:val="007139DF"/>
    <w:rsid w:val="00730FD8"/>
    <w:rsid w:val="00731D86"/>
    <w:rsid w:val="00733FBD"/>
    <w:rsid w:val="0073409E"/>
    <w:rsid w:val="0073488B"/>
    <w:rsid w:val="00740B6F"/>
    <w:rsid w:val="00745E64"/>
    <w:rsid w:val="007464C5"/>
    <w:rsid w:val="007469F4"/>
    <w:rsid w:val="007474C9"/>
    <w:rsid w:val="0075131F"/>
    <w:rsid w:val="00760ABA"/>
    <w:rsid w:val="007677BC"/>
    <w:rsid w:val="00770479"/>
    <w:rsid w:val="00772BBD"/>
    <w:rsid w:val="00777FCC"/>
    <w:rsid w:val="00782AA6"/>
    <w:rsid w:val="007903A2"/>
    <w:rsid w:val="00790FF4"/>
    <w:rsid w:val="0079398F"/>
    <w:rsid w:val="00795E65"/>
    <w:rsid w:val="007A358D"/>
    <w:rsid w:val="007A40EA"/>
    <w:rsid w:val="007B32FC"/>
    <w:rsid w:val="007B65A0"/>
    <w:rsid w:val="007C35B5"/>
    <w:rsid w:val="007C38E3"/>
    <w:rsid w:val="007C5284"/>
    <w:rsid w:val="007D241D"/>
    <w:rsid w:val="007D4303"/>
    <w:rsid w:val="007D5A26"/>
    <w:rsid w:val="007D6FB1"/>
    <w:rsid w:val="007E00CC"/>
    <w:rsid w:val="007E3ABD"/>
    <w:rsid w:val="00803F47"/>
    <w:rsid w:val="00821910"/>
    <w:rsid w:val="008232B2"/>
    <w:rsid w:val="00823E69"/>
    <w:rsid w:val="0083493A"/>
    <w:rsid w:val="00837C09"/>
    <w:rsid w:val="0084539E"/>
    <w:rsid w:val="0084717E"/>
    <w:rsid w:val="00852003"/>
    <w:rsid w:val="00853C59"/>
    <w:rsid w:val="0086144D"/>
    <w:rsid w:val="00862B0B"/>
    <w:rsid w:val="008653CD"/>
    <w:rsid w:val="0088314C"/>
    <w:rsid w:val="008831DF"/>
    <w:rsid w:val="00890C53"/>
    <w:rsid w:val="008927D1"/>
    <w:rsid w:val="008A0D49"/>
    <w:rsid w:val="008B6D5D"/>
    <w:rsid w:val="008C6EE6"/>
    <w:rsid w:val="008D0E67"/>
    <w:rsid w:val="008D2215"/>
    <w:rsid w:val="008D45D7"/>
    <w:rsid w:val="008E29DE"/>
    <w:rsid w:val="008E3117"/>
    <w:rsid w:val="008E7757"/>
    <w:rsid w:val="008E789B"/>
    <w:rsid w:val="008F1D6E"/>
    <w:rsid w:val="008F595D"/>
    <w:rsid w:val="00903374"/>
    <w:rsid w:val="0092722E"/>
    <w:rsid w:val="009278C8"/>
    <w:rsid w:val="00927C6E"/>
    <w:rsid w:val="00937F20"/>
    <w:rsid w:val="00945F90"/>
    <w:rsid w:val="00946BC5"/>
    <w:rsid w:val="00947B41"/>
    <w:rsid w:val="0095639A"/>
    <w:rsid w:val="00976FBD"/>
    <w:rsid w:val="00981A4A"/>
    <w:rsid w:val="00983550"/>
    <w:rsid w:val="00994875"/>
    <w:rsid w:val="00994E50"/>
    <w:rsid w:val="00996DF7"/>
    <w:rsid w:val="009A1A80"/>
    <w:rsid w:val="009B04AF"/>
    <w:rsid w:val="009B5C9D"/>
    <w:rsid w:val="009B65B4"/>
    <w:rsid w:val="009D1B8D"/>
    <w:rsid w:val="009E1FA1"/>
    <w:rsid w:val="009F5600"/>
    <w:rsid w:val="00A000BE"/>
    <w:rsid w:val="00A062D7"/>
    <w:rsid w:val="00A17131"/>
    <w:rsid w:val="00A22785"/>
    <w:rsid w:val="00A2367C"/>
    <w:rsid w:val="00A252B8"/>
    <w:rsid w:val="00A3256A"/>
    <w:rsid w:val="00A3298B"/>
    <w:rsid w:val="00A4580D"/>
    <w:rsid w:val="00A4713A"/>
    <w:rsid w:val="00A62A01"/>
    <w:rsid w:val="00A6397D"/>
    <w:rsid w:val="00A64EAA"/>
    <w:rsid w:val="00A8314B"/>
    <w:rsid w:val="00A86C6F"/>
    <w:rsid w:val="00A925C8"/>
    <w:rsid w:val="00A95227"/>
    <w:rsid w:val="00AA0928"/>
    <w:rsid w:val="00AB46AE"/>
    <w:rsid w:val="00AC1663"/>
    <w:rsid w:val="00AC7A03"/>
    <w:rsid w:val="00AD094A"/>
    <w:rsid w:val="00AD2CC1"/>
    <w:rsid w:val="00AD3472"/>
    <w:rsid w:val="00AD44FF"/>
    <w:rsid w:val="00AD7036"/>
    <w:rsid w:val="00AF51BE"/>
    <w:rsid w:val="00AF726C"/>
    <w:rsid w:val="00B071A8"/>
    <w:rsid w:val="00B10D41"/>
    <w:rsid w:val="00B11492"/>
    <w:rsid w:val="00B25EC5"/>
    <w:rsid w:val="00B41FDE"/>
    <w:rsid w:val="00B43CAD"/>
    <w:rsid w:val="00B452B8"/>
    <w:rsid w:val="00B505F4"/>
    <w:rsid w:val="00B518D6"/>
    <w:rsid w:val="00B53A3C"/>
    <w:rsid w:val="00B56384"/>
    <w:rsid w:val="00B56BE6"/>
    <w:rsid w:val="00B60814"/>
    <w:rsid w:val="00B63B91"/>
    <w:rsid w:val="00B64B55"/>
    <w:rsid w:val="00B732B7"/>
    <w:rsid w:val="00B741F3"/>
    <w:rsid w:val="00B7470A"/>
    <w:rsid w:val="00B90F93"/>
    <w:rsid w:val="00B95D87"/>
    <w:rsid w:val="00B96AC2"/>
    <w:rsid w:val="00B97D29"/>
    <w:rsid w:val="00BA2D35"/>
    <w:rsid w:val="00BA4DFF"/>
    <w:rsid w:val="00BB227C"/>
    <w:rsid w:val="00BB6735"/>
    <w:rsid w:val="00BB7CEC"/>
    <w:rsid w:val="00BC1A92"/>
    <w:rsid w:val="00BC391F"/>
    <w:rsid w:val="00BC402B"/>
    <w:rsid w:val="00BC56C1"/>
    <w:rsid w:val="00BC5C30"/>
    <w:rsid w:val="00BE3EF7"/>
    <w:rsid w:val="00BE62DE"/>
    <w:rsid w:val="00BE7967"/>
    <w:rsid w:val="00BF7E04"/>
    <w:rsid w:val="00C006C1"/>
    <w:rsid w:val="00C009AB"/>
    <w:rsid w:val="00C1338E"/>
    <w:rsid w:val="00C23515"/>
    <w:rsid w:val="00C2377F"/>
    <w:rsid w:val="00C32A63"/>
    <w:rsid w:val="00C36B96"/>
    <w:rsid w:val="00C473FD"/>
    <w:rsid w:val="00C4782F"/>
    <w:rsid w:val="00C517DA"/>
    <w:rsid w:val="00C523C8"/>
    <w:rsid w:val="00C53A87"/>
    <w:rsid w:val="00C53CEB"/>
    <w:rsid w:val="00C5512F"/>
    <w:rsid w:val="00C60714"/>
    <w:rsid w:val="00C60EC1"/>
    <w:rsid w:val="00C645B6"/>
    <w:rsid w:val="00C6684C"/>
    <w:rsid w:val="00C67641"/>
    <w:rsid w:val="00C73311"/>
    <w:rsid w:val="00C756F3"/>
    <w:rsid w:val="00C84219"/>
    <w:rsid w:val="00C867BB"/>
    <w:rsid w:val="00C9273A"/>
    <w:rsid w:val="00CA29AB"/>
    <w:rsid w:val="00CB67DB"/>
    <w:rsid w:val="00CD34AB"/>
    <w:rsid w:val="00CE25B4"/>
    <w:rsid w:val="00CE4C37"/>
    <w:rsid w:val="00CE5C2E"/>
    <w:rsid w:val="00CE6181"/>
    <w:rsid w:val="00CF13D2"/>
    <w:rsid w:val="00CF6BE9"/>
    <w:rsid w:val="00D0077C"/>
    <w:rsid w:val="00D05CC7"/>
    <w:rsid w:val="00D20FE3"/>
    <w:rsid w:val="00D30FDE"/>
    <w:rsid w:val="00D3523A"/>
    <w:rsid w:val="00D3629F"/>
    <w:rsid w:val="00D40212"/>
    <w:rsid w:val="00D642CB"/>
    <w:rsid w:val="00D650E0"/>
    <w:rsid w:val="00D7055C"/>
    <w:rsid w:val="00D73F66"/>
    <w:rsid w:val="00D7559A"/>
    <w:rsid w:val="00D768EF"/>
    <w:rsid w:val="00D85524"/>
    <w:rsid w:val="00D9265D"/>
    <w:rsid w:val="00DA4818"/>
    <w:rsid w:val="00DB3700"/>
    <w:rsid w:val="00DC1042"/>
    <w:rsid w:val="00DC14B5"/>
    <w:rsid w:val="00DC37B6"/>
    <w:rsid w:val="00DC4A8C"/>
    <w:rsid w:val="00DD3352"/>
    <w:rsid w:val="00DE02D1"/>
    <w:rsid w:val="00DF28C5"/>
    <w:rsid w:val="00DF67C6"/>
    <w:rsid w:val="00E036B6"/>
    <w:rsid w:val="00E0456C"/>
    <w:rsid w:val="00E1271A"/>
    <w:rsid w:val="00E27AA5"/>
    <w:rsid w:val="00E31EF6"/>
    <w:rsid w:val="00E4627F"/>
    <w:rsid w:val="00E46F38"/>
    <w:rsid w:val="00E5252C"/>
    <w:rsid w:val="00E60069"/>
    <w:rsid w:val="00E65BC5"/>
    <w:rsid w:val="00E72355"/>
    <w:rsid w:val="00E742EF"/>
    <w:rsid w:val="00E83E55"/>
    <w:rsid w:val="00E87F64"/>
    <w:rsid w:val="00E95850"/>
    <w:rsid w:val="00EA4BBC"/>
    <w:rsid w:val="00EA6045"/>
    <w:rsid w:val="00EA69F8"/>
    <w:rsid w:val="00EB6F96"/>
    <w:rsid w:val="00ED4FA6"/>
    <w:rsid w:val="00EE6B4B"/>
    <w:rsid w:val="00EF409E"/>
    <w:rsid w:val="00EF6983"/>
    <w:rsid w:val="00EF77CB"/>
    <w:rsid w:val="00F00483"/>
    <w:rsid w:val="00F0767D"/>
    <w:rsid w:val="00F10076"/>
    <w:rsid w:val="00F14FF0"/>
    <w:rsid w:val="00F203C5"/>
    <w:rsid w:val="00F21D09"/>
    <w:rsid w:val="00F375DE"/>
    <w:rsid w:val="00F40753"/>
    <w:rsid w:val="00F42721"/>
    <w:rsid w:val="00F50501"/>
    <w:rsid w:val="00F54C47"/>
    <w:rsid w:val="00F66D20"/>
    <w:rsid w:val="00F77CF8"/>
    <w:rsid w:val="00F855DA"/>
    <w:rsid w:val="00F865CD"/>
    <w:rsid w:val="00F875A6"/>
    <w:rsid w:val="00F921A5"/>
    <w:rsid w:val="00F94299"/>
    <w:rsid w:val="00F9596A"/>
    <w:rsid w:val="00FA5004"/>
    <w:rsid w:val="00FA544D"/>
    <w:rsid w:val="00FB70F7"/>
    <w:rsid w:val="00FB750D"/>
    <w:rsid w:val="00FC211D"/>
    <w:rsid w:val="00FC5404"/>
    <w:rsid w:val="00FC57E7"/>
    <w:rsid w:val="00FD1642"/>
    <w:rsid w:val="00FD4E8C"/>
    <w:rsid w:val="00FD50DB"/>
    <w:rsid w:val="00FD6A79"/>
    <w:rsid w:val="00FE2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3216DBE"/>
  <w15:chartTrackingRefBased/>
  <w15:docId w15:val="{B811C262-9141-42C3-8CCF-48EF72B8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607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6D28"/>
    <w:pPr>
      <w:tabs>
        <w:tab w:val="center" w:pos="4252"/>
        <w:tab w:val="right" w:pos="8504"/>
      </w:tabs>
      <w:snapToGrid w:val="0"/>
    </w:pPr>
  </w:style>
  <w:style w:type="character" w:customStyle="1" w:styleId="a4">
    <w:name w:val="ヘッダー (文字)"/>
    <w:basedOn w:val="a0"/>
    <w:link w:val="a3"/>
    <w:uiPriority w:val="99"/>
    <w:rsid w:val="00366D28"/>
    <w:rPr>
      <w:kern w:val="2"/>
      <w:sz w:val="21"/>
      <w:szCs w:val="24"/>
    </w:rPr>
  </w:style>
  <w:style w:type="paragraph" w:styleId="a5">
    <w:name w:val="footer"/>
    <w:basedOn w:val="a"/>
    <w:link w:val="a6"/>
    <w:uiPriority w:val="99"/>
    <w:unhideWhenUsed/>
    <w:rsid w:val="00366D28"/>
    <w:pPr>
      <w:tabs>
        <w:tab w:val="center" w:pos="4252"/>
        <w:tab w:val="right" w:pos="8504"/>
      </w:tabs>
      <w:snapToGrid w:val="0"/>
    </w:pPr>
  </w:style>
  <w:style w:type="character" w:customStyle="1" w:styleId="a6">
    <w:name w:val="フッター (文字)"/>
    <w:basedOn w:val="a0"/>
    <w:link w:val="a5"/>
    <w:uiPriority w:val="99"/>
    <w:rsid w:val="00366D28"/>
    <w:rPr>
      <w:kern w:val="2"/>
      <w:sz w:val="21"/>
      <w:szCs w:val="24"/>
    </w:rPr>
  </w:style>
  <w:style w:type="character" w:styleId="a7">
    <w:name w:val="annotation reference"/>
    <w:basedOn w:val="a0"/>
    <w:uiPriority w:val="99"/>
    <w:semiHidden/>
    <w:unhideWhenUsed/>
    <w:rsid w:val="00F0767D"/>
    <w:rPr>
      <w:sz w:val="18"/>
      <w:szCs w:val="18"/>
    </w:rPr>
  </w:style>
  <w:style w:type="paragraph" w:styleId="a8">
    <w:name w:val="annotation text"/>
    <w:basedOn w:val="a"/>
    <w:link w:val="a9"/>
    <w:uiPriority w:val="99"/>
    <w:semiHidden/>
    <w:unhideWhenUsed/>
    <w:rsid w:val="00F0767D"/>
    <w:pPr>
      <w:jc w:val="left"/>
    </w:pPr>
  </w:style>
  <w:style w:type="character" w:customStyle="1" w:styleId="a9">
    <w:name w:val="コメント文字列 (文字)"/>
    <w:basedOn w:val="a0"/>
    <w:link w:val="a8"/>
    <w:uiPriority w:val="99"/>
    <w:semiHidden/>
    <w:rsid w:val="00F0767D"/>
    <w:rPr>
      <w:kern w:val="2"/>
      <w:sz w:val="21"/>
      <w:szCs w:val="24"/>
    </w:rPr>
  </w:style>
  <w:style w:type="paragraph" w:styleId="aa">
    <w:name w:val="annotation subject"/>
    <w:basedOn w:val="a8"/>
    <w:next w:val="a8"/>
    <w:link w:val="ab"/>
    <w:uiPriority w:val="99"/>
    <w:semiHidden/>
    <w:unhideWhenUsed/>
    <w:rsid w:val="00F0767D"/>
    <w:rPr>
      <w:b/>
      <w:bCs/>
    </w:rPr>
  </w:style>
  <w:style w:type="character" w:customStyle="1" w:styleId="ab">
    <w:name w:val="コメント内容 (文字)"/>
    <w:basedOn w:val="a9"/>
    <w:link w:val="aa"/>
    <w:uiPriority w:val="99"/>
    <w:semiHidden/>
    <w:rsid w:val="00F0767D"/>
    <w:rPr>
      <w:b/>
      <w:bCs/>
      <w:kern w:val="2"/>
      <w:sz w:val="21"/>
      <w:szCs w:val="24"/>
    </w:rPr>
  </w:style>
  <w:style w:type="paragraph" w:styleId="ac">
    <w:name w:val="Balloon Text"/>
    <w:basedOn w:val="a"/>
    <w:link w:val="ad"/>
    <w:uiPriority w:val="99"/>
    <w:semiHidden/>
    <w:unhideWhenUsed/>
    <w:rsid w:val="00F0767D"/>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0767D"/>
    <w:rPr>
      <w:rFonts w:asciiTheme="majorHAnsi" w:eastAsiaTheme="majorEastAsia" w:hAnsiTheme="majorHAnsi" w:cstheme="majorBidi"/>
      <w:kern w:val="2"/>
      <w:sz w:val="18"/>
      <w:szCs w:val="18"/>
    </w:rPr>
  </w:style>
  <w:style w:type="character" w:styleId="ae">
    <w:name w:val="Hyperlink"/>
    <w:basedOn w:val="a0"/>
    <w:uiPriority w:val="99"/>
    <w:unhideWhenUsed/>
    <w:rsid w:val="00D73F66"/>
    <w:rPr>
      <w:color w:val="0563C1" w:themeColor="hyperlink"/>
      <w:u w:val="single"/>
    </w:rPr>
  </w:style>
  <w:style w:type="character" w:customStyle="1" w:styleId="1">
    <w:name w:val="未解決のメンション1"/>
    <w:basedOn w:val="a0"/>
    <w:uiPriority w:val="99"/>
    <w:semiHidden/>
    <w:unhideWhenUsed/>
    <w:rsid w:val="00D73F66"/>
    <w:rPr>
      <w:color w:val="605E5C"/>
      <w:shd w:val="clear" w:color="auto" w:fill="E1DFDD"/>
    </w:rPr>
  </w:style>
  <w:style w:type="paragraph" w:styleId="af">
    <w:name w:val="Revision"/>
    <w:hidden/>
    <w:uiPriority w:val="99"/>
    <w:semiHidden/>
    <w:rsid w:val="00FC57E7"/>
    <w:rPr>
      <w:kern w:val="2"/>
      <w:sz w:val="21"/>
      <w:szCs w:val="24"/>
    </w:rPr>
  </w:style>
  <w:style w:type="character" w:styleId="af0">
    <w:name w:val="FollowedHyperlink"/>
    <w:basedOn w:val="a0"/>
    <w:uiPriority w:val="99"/>
    <w:semiHidden/>
    <w:unhideWhenUsed/>
    <w:rsid w:val="004F2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elp.github.com/articles/about-archiving-repositories/"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twitter.com/abernathyca" TargetMode="External"/><Relationship Id="rId12" Type="http://schemas.openxmlformats.org/officeDocument/2006/relationships/hyperlink" Target="https://twitter.com/jsmith"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odogroup.org/" TargetMode="External"/><Relationship Id="rId1" Type="http://schemas.openxmlformats.org/officeDocument/2006/relationships/styles" Target="styles.xml"/><Relationship Id="rId6" Type="http://schemas.openxmlformats.org/officeDocument/2006/relationships/hyperlink" Target="https://www.twitter.com/drdavidawheeler" TargetMode="External"/><Relationship Id="rId11" Type="http://schemas.openxmlformats.org/officeDocument/2006/relationships/hyperlink" Target="https://twitter.com/abernathyca" TargetMode="External"/><Relationship Id="rId5" Type="http://schemas.openxmlformats.org/officeDocument/2006/relationships/endnotes" Target="endnotes.xml"/><Relationship Id="rId15" Type="http://schemas.openxmlformats.org/officeDocument/2006/relationships/hyperlink" Target="https://twitter.com/guyma"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hyperlink" Target="https://help.github.com/articles/about-archiving-repositori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4664</TotalTime>
  <Pages>26</Pages>
  <Words>6376</Words>
  <Characters>36349</Characters>
  <Application>Microsoft Office Word</Application>
  <DocSecurity>0</DocSecurity>
  <Lines>302</Lines>
  <Paragraphs>85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Sato Mieko</cp:lastModifiedBy>
  <cp:revision>66</cp:revision>
  <cp:lastPrinted>2018-10-11T01:41:00Z</cp:lastPrinted>
  <dcterms:created xsi:type="dcterms:W3CDTF">2018-11-26T03:15:00Z</dcterms:created>
  <dcterms:modified xsi:type="dcterms:W3CDTF">2018-11-29T13:08:00Z</dcterms:modified>
</cp:coreProperties>
</file>