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A9E8" w14:textId="77777777" w:rsidR="00E83E55" w:rsidRPr="00351139" w:rsidRDefault="00E83E55" w:rsidP="00E83E55">
      <w:pPr>
        <w:rPr>
          <w:rFonts w:ascii="Verdana" w:eastAsia="ＭＳ Ｐゴシック" w:hAnsi="Verdana"/>
          <w:sz w:val="24"/>
        </w:rPr>
      </w:pPr>
    </w:p>
    <w:p w14:paraId="2F46ECA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Winding Down an Open Source Project</w:t>
      </w:r>
    </w:p>
    <w:p w14:paraId="4EF134BB" w14:textId="77777777" w:rsidR="00366D28" w:rsidRPr="00351139" w:rsidRDefault="00366D28"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オープンソースプロジェクトを終了させる</w:t>
      </w:r>
    </w:p>
    <w:p w14:paraId="1680CC05" w14:textId="77777777" w:rsidR="00C473FD" w:rsidRPr="00351139" w:rsidRDefault="00C473FD" w:rsidP="00E83E55">
      <w:pPr>
        <w:rPr>
          <w:rFonts w:ascii="Verdana" w:eastAsia="ＭＳ Ｐゴシック" w:hAnsi="Verdana"/>
          <w:sz w:val="24"/>
        </w:rPr>
      </w:pPr>
    </w:p>
    <w:p w14:paraId="661F866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Open Source Guide is designed to offer advice about how your enterprise and your development team can plan for the day when you are ready to end or move away from an unneeded open source project. By shutting down the project gracefully or by transitioning it to others who can continue the work, your enterprise can responsibly oversee the life cycle of the effort. In this way, you can also set proper expectations for users, ensure that long-term project code dependencies are supported, and preserve your company’s reputation within the open source community as a responsible participant.</w:t>
      </w:r>
    </w:p>
    <w:p w14:paraId="6272F14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guide will help you decide when a project is no longer useful, understand how to disengage from a project, and determine what to do about its code, repositories, websites, wikis, and other project assets as you head in a new direction.</w:t>
      </w:r>
    </w:p>
    <w:p w14:paraId="6EA034C5" w14:textId="429EF189" w:rsidR="00E83E55" w:rsidRPr="00351139" w:rsidRDefault="001369F6" w:rsidP="00E83E55">
      <w:pPr>
        <w:rPr>
          <w:rFonts w:ascii="Verdana" w:eastAsia="ＭＳ Ｐゴシック" w:hAnsi="Verdana"/>
          <w:sz w:val="24"/>
        </w:rPr>
      </w:pPr>
      <w:r w:rsidRPr="00351139">
        <w:rPr>
          <w:rFonts w:ascii="Verdana" w:eastAsia="ＭＳ Ｐゴシック" w:hAnsi="Verdana" w:hint="eastAsia"/>
          <w:sz w:val="24"/>
        </w:rPr>
        <w:t>本オープンソースガイドでは、必要のなくなったオープンソースプロジェクトを終了させる、あるいは、プロジェクトから撤退する準備が</w:t>
      </w:r>
      <w:r w:rsidR="003C0E31" w:rsidRPr="00351139">
        <w:rPr>
          <w:rFonts w:ascii="Verdana" w:eastAsia="ＭＳ Ｐゴシック" w:hAnsi="Verdana" w:hint="eastAsia"/>
          <w:sz w:val="24"/>
        </w:rPr>
        <w:t>完了し</w:t>
      </w:r>
      <w:r w:rsidRPr="00351139">
        <w:rPr>
          <w:rFonts w:ascii="Verdana" w:eastAsia="ＭＳ Ｐゴシック" w:hAnsi="Verdana" w:hint="eastAsia"/>
          <w:sz w:val="24"/>
        </w:rPr>
        <w:t>たときに、</w:t>
      </w:r>
      <w:r w:rsidR="00337EC3" w:rsidRPr="00351139">
        <w:rPr>
          <w:rFonts w:ascii="Verdana" w:eastAsia="ＭＳ Ｐゴシック" w:hAnsi="Verdana" w:hint="eastAsia"/>
          <w:sz w:val="24"/>
        </w:rPr>
        <w:t>あなたの会社やあなたの開発チームが</w:t>
      </w:r>
      <w:r w:rsidRPr="00351139">
        <w:rPr>
          <w:rFonts w:ascii="Verdana" w:eastAsia="ＭＳ Ｐゴシック" w:hAnsi="Verdana" w:hint="eastAsia"/>
          <w:sz w:val="24"/>
        </w:rPr>
        <w:t>どのように</w:t>
      </w:r>
      <w:r w:rsidR="003C0E31" w:rsidRPr="00351139">
        <w:rPr>
          <w:rFonts w:ascii="Verdana" w:eastAsia="ＭＳ Ｐゴシック" w:hAnsi="Verdana" w:hint="eastAsia"/>
          <w:sz w:val="24"/>
        </w:rPr>
        <w:t>「</w:t>
      </w:r>
      <w:r w:rsidRPr="00351139">
        <w:rPr>
          <w:rFonts w:ascii="Verdana" w:eastAsia="ＭＳ Ｐゴシック" w:hAnsi="Verdana" w:hint="eastAsia"/>
          <w:sz w:val="24"/>
        </w:rPr>
        <w:t>その日</w:t>
      </w:r>
      <w:r w:rsidR="003C0E31" w:rsidRPr="00351139">
        <w:rPr>
          <w:rFonts w:ascii="Verdana" w:eastAsia="ＭＳ Ｐゴシック" w:hAnsi="Verdana" w:hint="eastAsia"/>
          <w:sz w:val="24"/>
        </w:rPr>
        <w:t>」</w:t>
      </w:r>
      <w:r w:rsidRPr="00351139">
        <w:rPr>
          <w:rFonts w:ascii="Verdana" w:eastAsia="ＭＳ Ｐゴシック" w:hAnsi="Verdana" w:hint="eastAsia"/>
          <w:sz w:val="24"/>
        </w:rPr>
        <w:t>を計画</w:t>
      </w:r>
      <w:r w:rsidR="00337EC3" w:rsidRPr="00351139">
        <w:rPr>
          <w:rFonts w:ascii="Verdana" w:eastAsia="ＭＳ Ｐゴシック" w:hAnsi="Verdana" w:hint="eastAsia"/>
          <w:sz w:val="24"/>
        </w:rPr>
        <w:t>立てる</w:t>
      </w:r>
      <w:r w:rsidRPr="00351139">
        <w:rPr>
          <w:rFonts w:ascii="Verdana" w:eastAsia="ＭＳ Ｐゴシック" w:hAnsi="Verdana" w:hint="eastAsia"/>
          <w:sz w:val="24"/>
        </w:rPr>
        <w:t>ことができるかについてアドバイスを提供</w:t>
      </w:r>
      <w:r w:rsidR="00337EC3" w:rsidRPr="00351139">
        <w:rPr>
          <w:rFonts w:ascii="Verdana" w:eastAsia="ＭＳ Ｐゴシック" w:hAnsi="Verdana" w:hint="eastAsia"/>
          <w:sz w:val="24"/>
        </w:rPr>
        <w:t>しています。</w:t>
      </w:r>
      <w:r w:rsidR="003C0E31" w:rsidRPr="00351139">
        <w:rPr>
          <w:rFonts w:ascii="Verdana" w:eastAsia="ＭＳ Ｐゴシック" w:hAnsi="Verdana" w:hint="eastAsia"/>
          <w:sz w:val="24"/>
        </w:rPr>
        <w:t>プロジェクトを</w:t>
      </w:r>
      <w:r w:rsidR="005D041F" w:rsidRPr="00351139">
        <w:rPr>
          <w:rFonts w:ascii="Verdana" w:eastAsia="ＭＳ Ｐゴシック" w:hAnsi="Verdana" w:hint="eastAsia"/>
          <w:sz w:val="24"/>
        </w:rPr>
        <w:t>きれいに閉鎖させる、あるいは、活動を継続できる他</w:t>
      </w:r>
      <w:r w:rsidR="005E772F" w:rsidRPr="00351139">
        <w:rPr>
          <w:rFonts w:ascii="Verdana" w:eastAsia="ＭＳ Ｐゴシック" w:hAnsi="Verdana" w:hint="eastAsia"/>
          <w:sz w:val="24"/>
        </w:rPr>
        <w:t>の組織</w:t>
      </w:r>
      <w:r w:rsidR="005D041F" w:rsidRPr="00351139">
        <w:rPr>
          <w:rFonts w:ascii="Verdana" w:eastAsia="ＭＳ Ｐゴシック" w:hAnsi="Verdana" w:hint="eastAsia"/>
          <w:sz w:val="24"/>
        </w:rPr>
        <w:t>に</w:t>
      </w:r>
      <w:r w:rsidR="005E772F" w:rsidRPr="00351139">
        <w:rPr>
          <w:rFonts w:ascii="Verdana" w:eastAsia="ＭＳ Ｐゴシック" w:hAnsi="Verdana" w:hint="eastAsia"/>
          <w:sz w:val="24"/>
        </w:rPr>
        <w:t>移管する</w:t>
      </w:r>
      <w:r w:rsidR="005D041F" w:rsidRPr="00351139">
        <w:rPr>
          <w:rFonts w:ascii="Verdana" w:eastAsia="ＭＳ Ｐゴシック" w:hAnsi="Verdana" w:hint="eastAsia"/>
          <w:sz w:val="24"/>
        </w:rPr>
        <w:t>ことにより、あなたの会社は責任を持って活動のライフサイクルを見届けることができます。</w:t>
      </w:r>
      <w:r w:rsidR="005E772F" w:rsidRPr="00351139">
        <w:rPr>
          <w:rFonts w:ascii="Verdana" w:eastAsia="ＭＳ Ｐゴシック" w:hAnsi="Verdana" w:hint="eastAsia"/>
          <w:sz w:val="24"/>
        </w:rPr>
        <w:t>そうする</w:t>
      </w:r>
      <w:r w:rsidR="002A4812" w:rsidRPr="00351139">
        <w:rPr>
          <w:rFonts w:ascii="Verdana" w:eastAsia="ＭＳ Ｐゴシック" w:hAnsi="Verdana" w:hint="eastAsia"/>
          <w:sz w:val="24"/>
        </w:rPr>
        <w:t>ことによって、</w:t>
      </w:r>
      <w:r w:rsidR="00A4580D" w:rsidRPr="00351139">
        <w:rPr>
          <w:rFonts w:ascii="Verdana" w:eastAsia="ＭＳ Ｐゴシック" w:hAnsi="Verdana" w:hint="eastAsia"/>
          <w:sz w:val="24"/>
        </w:rPr>
        <w:t>ユーザーに</w:t>
      </w:r>
      <w:r w:rsidR="005E772F" w:rsidRPr="00351139">
        <w:rPr>
          <w:rFonts w:ascii="Verdana" w:eastAsia="ＭＳ Ｐゴシック" w:hAnsi="Verdana" w:hint="eastAsia"/>
          <w:sz w:val="24"/>
        </w:rPr>
        <w:t>正しい見</w:t>
      </w:r>
      <w:r w:rsidR="00172FB2" w:rsidRPr="00351139">
        <w:rPr>
          <w:rFonts w:ascii="Verdana" w:eastAsia="ＭＳ Ｐゴシック" w:hAnsi="Verdana" w:hint="eastAsia"/>
          <w:sz w:val="24"/>
        </w:rPr>
        <w:t>通しを</w:t>
      </w:r>
      <w:r w:rsidR="005E772F" w:rsidRPr="00351139">
        <w:rPr>
          <w:rFonts w:ascii="Verdana" w:eastAsia="ＭＳ Ｐゴシック" w:hAnsi="Verdana" w:hint="eastAsia"/>
          <w:sz w:val="24"/>
        </w:rPr>
        <w:t>提示</w:t>
      </w:r>
      <w:r w:rsidR="00A4580D" w:rsidRPr="00351139">
        <w:rPr>
          <w:rFonts w:ascii="Verdana" w:eastAsia="ＭＳ Ｐゴシック" w:hAnsi="Verdana" w:hint="eastAsia"/>
          <w:sz w:val="24"/>
        </w:rPr>
        <w:t>することができ、</w:t>
      </w:r>
      <w:r w:rsidR="004D36DF" w:rsidRPr="00351139">
        <w:rPr>
          <w:rFonts w:ascii="Verdana" w:eastAsia="ＭＳ Ｐゴシック" w:hAnsi="Verdana" w:hint="eastAsia"/>
          <w:sz w:val="24"/>
        </w:rPr>
        <w:t>長期に渡って</w:t>
      </w:r>
      <w:r w:rsidR="00A4580D" w:rsidRPr="00351139">
        <w:rPr>
          <w:rFonts w:ascii="Verdana" w:eastAsia="ＭＳ Ｐゴシック" w:hAnsi="Verdana" w:hint="eastAsia"/>
          <w:sz w:val="24"/>
        </w:rPr>
        <w:t>プロジェクトコード</w:t>
      </w:r>
      <w:r w:rsidR="00352FC1" w:rsidRPr="00351139">
        <w:rPr>
          <w:rFonts w:ascii="Verdana" w:eastAsia="ＭＳ Ｐゴシック" w:hAnsi="Verdana" w:hint="eastAsia"/>
          <w:sz w:val="24"/>
        </w:rPr>
        <w:t>に</w:t>
      </w:r>
      <w:r w:rsidR="00A4580D" w:rsidRPr="00351139">
        <w:rPr>
          <w:rFonts w:ascii="Verdana" w:eastAsia="ＭＳ Ｐゴシック" w:hAnsi="Verdana" w:hint="eastAsia"/>
          <w:sz w:val="24"/>
        </w:rPr>
        <w:t>依存</w:t>
      </w:r>
      <w:r w:rsidR="00352FC1" w:rsidRPr="00351139">
        <w:rPr>
          <w:rFonts w:ascii="Verdana" w:eastAsia="ＭＳ Ｐゴシック" w:hAnsi="Verdana" w:hint="eastAsia"/>
          <w:sz w:val="24"/>
        </w:rPr>
        <w:t>しているモノ（</w:t>
      </w:r>
      <w:r w:rsidR="005E772F" w:rsidRPr="00351139">
        <w:rPr>
          <w:rFonts w:ascii="Verdana" w:eastAsia="ＭＳ Ｐゴシック" w:hAnsi="Verdana" w:hint="eastAsia"/>
          <w:sz w:val="24"/>
        </w:rPr>
        <w:t>ソフトウェア</w:t>
      </w:r>
      <w:r w:rsidR="00352FC1" w:rsidRPr="00351139">
        <w:rPr>
          <w:rFonts w:ascii="Verdana" w:eastAsia="ＭＳ Ｐゴシック" w:hAnsi="Verdana" w:hint="eastAsia"/>
          <w:sz w:val="24"/>
        </w:rPr>
        <w:t>）</w:t>
      </w:r>
      <w:r w:rsidR="00A4580D" w:rsidRPr="00351139">
        <w:rPr>
          <w:rFonts w:ascii="Verdana" w:eastAsia="ＭＳ Ｐゴシック" w:hAnsi="Verdana" w:hint="eastAsia"/>
          <w:sz w:val="24"/>
        </w:rPr>
        <w:t>が確実にサポートでき、</w:t>
      </w:r>
      <w:r w:rsidR="00A925C8" w:rsidRPr="00351139">
        <w:rPr>
          <w:rFonts w:ascii="Verdana" w:eastAsia="ＭＳ Ｐゴシック" w:hAnsi="Verdana" w:hint="eastAsia"/>
          <w:sz w:val="24"/>
        </w:rPr>
        <w:t>さらに、オープンソースコミュニティの中で責任感のある会社としての評価を保つことができます。</w:t>
      </w:r>
    </w:p>
    <w:p w14:paraId="131557F0" w14:textId="77777777" w:rsidR="00352FC1" w:rsidRPr="00351139" w:rsidRDefault="00352FC1" w:rsidP="00E83E55">
      <w:pPr>
        <w:rPr>
          <w:rFonts w:ascii="Verdana" w:eastAsia="ＭＳ Ｐゴシック" w:hAnsi="Verdana"/>
          <w:sz w:val="24"/>
        </w:rPr>
      </w:pPr>
    </w:p>
    <w:p w14:paraId="34DB5B18" w14:textId="715722DA" w:rsidR="00A925C8" w:rsidRPr="00351139" w:rsidRDefault="00352FC1" w:rsidP="00E83E55">
      <w:pPr>
        <w:rPr>
          <w:rFonts w:ascii="Verdana" w:eastAsia="ＭＳ Ｐゴシック" w:hAnsi="Verdana"/>
          <w:sz w:val="24"/>
        </w:rPr>
      </w:pPr>
      <w:r w:rsidRPr="00351139">
        <w:rPr>
          <w:rFonts w:ascii="Verdana" w:eastAsia="ＭＳ Ｐゴシック" w:hAnsi="Verdana" w:hint="eastAsia"/>
          <w:sz w:val="24"/>
        </w:rPr>
        <w:t>本ガイドは、あなたが新たな方向へと進んで行こうとするに当たり、プロジェクトが</w:t>
      </w:r>
      <w:r w:rsidR="00682C25" w:rsidRPr="00351139">
        <w:rPr>
          <w:rFonts w:ascii="Verdana" w:eastAsia="ＭＳ Ｐゴシック" w:hAnsi="Verdana" w:hint="eastAsia"/>
          <w:sz w:val="24"/>
        </w:rPr>
        <w:t>不要になる時期を</w:t>
      </w:r>
      <w:r w:rsidR="005E772F" w:rsidRPr="00351139">
        <w:rPr>
          <w:rFonts w:ascii="Verdana" w:eastAsia="ＭＳ Ｐゴシック" w:hAnsi="Verdana" w:hint="eastAsia"/>
          <w:sz w:val="24"/>
        </w:rPr>
        <w:t>判断</w:t>
      </w:r>
      <w:r w:rsidRPr="00351139">
        <w:rPr>
          <w:rFonts w:ascii="Verdana" w:eastAsia="ＭＳ Ｐゴシック" w:hAnsi="Verdana" w:hint="eastAsia"/>
          <w:sz w:val="24"/>
        </w:rPr>
        <w:t>する</w:t>
      </w:r>
      <w:r w:rsidR="003625FE" w:rsidRPr="00351139">
        <w:rPr>
          <w:rFonts w:ascii="Verdana" w:eastAsia="ＭＳ Ｐゴシック" w:hAnsi="Verdana" w:hint="eastAsia"/>
          <w:sz w:val="24"/>
        </w:rPr>
        <w:t>こと</w:t>
      </w:r>
      <w:r w:rsidRPr="00351139">
        <w:rPr>
          <w:rFonts w:ascii="Verdana" w:eastAsia="ＭＳ Ｐゴシック" w:hAnsi="Verdana" w:hint="eastAsia"/>
          <w:sz w:val="24"/>
        </w:rPr>
        <w:t>、</w:t>
      </w:r>
      <w:r w:rsidR="003625FE" w:rsidRPr="00351139">
        <w:rPr>
          <w:rFonts w:ascii="Verdana" w:eastAsia="ＭＳ Ｐゴシック" w:hAnsi="Verdana" w:hint="eastAsia"/>
          <w:sz w:val="24"/>
        </w:rPr>
        <w:t>プロジェクトへの関与をやめる</w:t>
      </w:r>
      <w:r w:rsidR="00682C25" w:rsidRPr="00351139">
        <w:rPr>
          <w:rFonts w:ascii="Verdana" w:eastAsia="ＭＳ Ｐゴシック" w:hAnsi="Verdana" w:hint="eastAsia"/>
          <w:sz w:val="24"/>
        </w:rPr>
        <w:t>方法を</w:t>
      </w:r>
      <w:r w:rsidR="005E772F" w:rsidRPr="00351139">
        <w:rPr>
          <w:rFonts w:ascii="Verdana" w:eastAsia="ＭＳ Ｐゴシック" w:hAnsi="Verdana" w:hint="eastAsia"/>
          <w:sz w:val="24"/>
        </w:rPr>
        <w:t>学ぶ</w:t>
      </w:r>
      <w:r w:rsidR="003625FE" w:rsidRPr="00351139">
        <w:rPr>
          <w:rFonts w:ascii="Verdana" w:eastAsia="ＭＳ Ｐゴシック" w:hAnsi="Verdana" w:hint="eastAsia"/>
          <w:sz w:val="24"/>
        </w:rPr>
        <w:t>こと、さらには、コード、リポジトリー、</w:t>
      </w:r>
      <w:r w:rsidR="003625FE" w:rsidRPr="00351139">
        <w:rPr>
          <w:rFonts w:ascii="Verdana" w:eastAsia="ＭＳ Ｐゴシック" w:hAnsi="Verdana" w:hint="eastAsia"/>
          <w:sz w:val="24"/>
        </w:rPr>
        <w:t>Web</w:t>
      </w:r>
      <w:r w:rsidR="003625FE" w:rsidRPr="00351139">
        <w:rPr>
          <w:rFonts w:ascii="Verdana" w:eastAsia="ＭＳ Ｐゴシック" w:hAnsi="Verdana" w:hint="eastAsia"/>
          <w:sz w:val="24"/>
        </w:rPr>
        <w:t>サイト、</w:t>
      </w:r>
      <w:r w:rsidR="003625FE" w:rsidRPr="00351139">
        <w:rPr>
          <w:rFonts w:ascii="Verdana" w:eastAsia="ＭＳ Ｐゴシック" w:hAnsi="Verdana" w:hint="eastAsia"/>
          <w:sz w:val="24"/>
        </w:rPr>
        <w:t>Wiki</w:t>
      </w:r>
      <w:r w:rsidR="003625FE" w:rsidRPr="00351139">
        <w:rPr>
          <w:rFonts w:ascii="Verdana" w:eastAsia="ＭＳ Ｐゴシック" w:hAnsi="Verdana" w:hint="eastAsia"/>
          <w:sz w:val="24"/>
        </w:rPr>
        <w:t>、その他の資産</w:t>
      </w:r>
      <w:r w:rsidR="00682C25" w:rsidRPr="00351139">
        <w:rPr>
          <w:rFonts w:ascii="Verdana" w:eastAsia="ＭＳ Ｐゴシック" w:hAnsi="Verdana" w:hint="eastAsia"/>
          <w:sz w:val="24"/>
        </w:rPr>
        <w:t>の</w:t>
      </w:r>
      <w:r w:rsidR="003625FE" w:rsidRPr="00351139">
        <w:rPr>
          <w:rFonts w:ascii="Verdana" w:eastAsia="ＭＳ Ｐゴシック" w:hAnsi="Verdana" w:hint="eastAsia"/>
          <w:sz w:val="24"/>
        </w:rPr>
        <w:t>処分</w:t>
      </w:r>
      <w:r w:rsidR="00522177" w:rsidRPr="00351139">
        <w:rPr>
          <w:rFonts w:ascii="Verdana" w:eastAsia="ＭＳ Ｐゴシック" w:hAnsi="Verdana" w:hint="eastAsia"/>
          <w:sz w:val="24"/>
        </w:rPr>
        <w:t>方法</w:t>
      </w:r>
      <w:r w:rsidR="003625FE" w:rsidRPr="00351139">
        <w:rPr>
          <w:rFonts w:ascii="Verdana" w:eastAsia="ＭＳ Ｐゴシック" w:hAnsi="Verdana" w:hint="eastAsia"/>
          <w:sz w:val="24"/>
        </w:rPr>
        <w:t>を</w:t>
      </w:r>
      <w:r w:rsidR="005E772F" w:rsidRPr="00351139">
        <w:rPr>
          <w:rFonts w:ascii="Verdana" w:eastAsia="ＭＳ Ｐゴシック" w:hAnsi="Verdana" w:hint="eastAsia"/>
          <w:sz w:val="24"/>
        </w:rPr>
        <w:t>決定す</w:t>
      </w:r>
      <w:r w:rsidR="00522177" w:rsidRPr="00351139">
        <w:rPr>
          <w:rFonts w:ascii="Verdana" w:eastAsia="ＭＳ Ｐゴシック" w:hAnsi="Verdana" w:hint="eastAsia"/>
          <w:sz w:val="24"/>
        </w:rPr>
        <w:t>る</w:t>
      </w:r>
      <w:r w:rsidR="003625FE" w:rsidRPr="00351139">
        <w:rPr>
          <w:rFonts w:ascii="Verdana" w:eastAsia="ＭＳ Ｐゴシック" w:hAnsi="Verdana" w:hint="eastAsia"/>
          <w:sz w:val="24"/>
        </w:rPr>
        <w:t>こと</w:t>
      </w:r>
      <w:r w:rsidR="00522177" w:rsidRPr="00351139">
        <w:rPr>
          <w:rFonts w:ascii="Verdana" w:eastAsia="ＭＳ Ｐゴシック" w:hAnsi="Verdana" w:hint="eastAsia"/>
          <w:sz w:val="24"/>
        </w:rPr>
        <w:t>手助けします。</w:t>
      </w:r>
    </w:p>
    <w:p w14:paraId="5E427771" w14:textId="77777777" w:rsidR="001369F6" w:rsidRPr="00351139" w:rsidRDefault="001369F6" w:rsidP="00E83E55">
      <w:pPr>
        <w:rPr>
          <w:rFonts w:ascii="Verdana" w:eastAsia="ＭＳ Ｐゴシック" w:hAnsi="Verdana"/>
          <w:sz w:val="24"/>
        </w:rPr>
      </w:pPr>
    </w:p>
    <w:p w14:paraId="36ED0E1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Contents</w:t>
      </w:r>
    </w:p>
    <w:p w14:paraId="3F4201E9" w14:textId="77777777" w:rsidR="00E83E55" w:rsidRPr="00351139" w:rsidRDefault="00522177" w:rsidP="00E83E55">
      <w:pPr>
        <w:rPr>
          <w:rFonts w:ascii="Verdana" w:eastAsia="ＭＳ Ｐゴシック" w:hAnsi="Verdana"/>
          <w:sz w:val="24"/>
        </w:rPr>
      </w:pPr>
      <w:r w:rsidRPr="00351139">
        <w:rPr>
          <w:rFonts w:ascii="Verdana" w:eastAsia="ＭＳ Ｐゴシック" w:hAnsi="Verdana" w:hint="eastAsia"/>
          <w:sz w:val="24"/>
        </w:rPr>
        <w:t>目次</w:t>
      </w:r>
    </w:p>
    <w:p w14:paraId="62503005" w14:textId="77777777" w:rsidR="00522177" w:rsidRPr="00351139" w:rsidRDefault="00522177" w:rsidP="00E83E55">
      <w:pPr>
        <w:rPr>
          <w:rFonts w:ascii="Verdana" w:eastAsia="ＭＳ Ｐゴシック" w:hAnsi="Verdana"/>
          <w:sz w:val="24"/>
        </w:rPr>
      </w:pPr>
    </w:p>
    <w:p w14:paraId="394F0AA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Life cycle planning for your open source project</w:t>
      </w:r>
    </w:p>
    <w:p w14:paraId="2857A20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 xml:space="preserve">    What does a dead open source project look like?</w:t>
      </w:r>
    </w:p>
    <w:p w14:paraId="44EF8A5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Why plan for the end of a project, before you even launch it?</w:t>
      </w:r>
    </w:p>
    <w:p w14:paraId="349BBE8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Deciding when to end or pull out of a project</w:t>
      </w:r>
    </w:p>
    <w:p w14:paraId="55E8B8A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How to end an open source project</w:t>
      </w:r>
    </w:p>
    <w:p w14:paraId="5C00AB5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Final words</w:t>
      </w:r>
    </w:p>
    <w:p w14:paraId="20B93BA9" w14:textId="77777777" w:rsidR="00522177" w:rsidRPr="00351139" w:rsidRDefault="00522177" w:rsidP="00E83E55">
      <w:pPr>
        <w:rPr>
          <w:rFonts w:ascii="Verdana" w:eastAsia="ＭＳ Ｐゴシック" w:hAnsi="Verdana"/>
          <w:sz w:val="24"/>
        </w:rPr>
      </w:pPr>
      <w:r w:rsidRPr="00351139">
        <w:rPr>
          <w:rFonts w:ascii="Verdana" w:eastAsia="ＭＳ Ｐゴシック" w:hAnsi="Verdana" w:hint="eastAsia"/>
          <w:sz w:val="24"/>
        </w:rPr>
        <w:t xml:space="preserve">　　</w:t>
      </w:r>
      <w:bookmarkStart w:id="0" w:name="_Hlk524964052"/>
      <w:r w:rsidRPr="00351139">
        <w:rPr>
          <w:rFonts w:ascii="Verdana" w:eastAsia="ＭＳ Ｐゴシック" w:hAnsi="Verdana" w:hint="eastAsia"/>
          <w:sz w:val="24"/>
        </w:rPr>
        <w:t>オープンソースプロジェクトのライフサイクル計画</w:t>
      </w:r>
    </w:p>
    <w:bookmarkEnd w:id="0"/>
    <w:p w14:paraId="7D32982F" w14:textId="77777777" w:rsidR="00522177" w:rsidRPr="00351139" w:rsidRDefault="00522177" w:rsidP="00E83E55">
      <w:pPr>
        <w:rPr>
          <w:rFonts w:ascii="Verdana" w:eastAsia="ＭＳ Ｐゴシック" w:hAnsi="Verdana"/>
          <w:sz w:val="24"/>
        </w:rPr>
      </w:pPr>
      <w:r w:rsidRPr="00351139">
        <w:rPr>
          <w:rFonts w:ascii="Verdana" w:eastAsia="ＭＳ Ｐゴシック" w:hAnsi="Verdana" w:hint="eastAsia"/>
          <w:sz w:val="24"/>
        </w:rPr>
        <w:t xml:space="preserve">　　</w:t>
      </w:r>
      <w:bookmarkStart w:id="1" w:name="_Hlk525055121"/>
      <w:r w:rsidRPr="00351139">
        <w:rPr>
          <w:rFonts w:ascii="Verdana" w:eastAsia="ＭＳ Ｐゴシック" w:hAnsi="Verdana" w:hint="eastAsia"/>
          <w:sz w:val="24"/>
        </w:rPr>
        <w:t>「死んだ」オープンソースプロジェクトはど</w:t>
      </w:r>
      <w:r w:rsidR="00CE4C37" w:rsidRPr="00351139">
        <w:rPr>
          <w:rFonts w:ascii="Verdana" w:eastAsia="ＭＳ Ｐゴシック" w:hAnsi="Verdana" w:hint="eastAsia"/>
          <w:sz w:val="24"/>
        </w:rPr>
        <w:t>んな風に</w:t>
      </w:r>
      <w:r w:rsidRPr="00351139">
        <w:rPr>
          <w:rFonts w:ascii="Verdana" w:eastAsia="ＭＳ Ｐゴシック" w:hAnsi="Verdana" w:hint="eastAsia"/>
          <w:sz w:val="24"/>
        </w:rPr>
        <w:t>見</w:t>
      </w:r>
      <w:r w:rsidR="00CE4C37" w:rsidRPr="00351139">
        <w:rPr>
          <w:rFonts w:ascii="Verdana" w:eastAsia="ＭＳ Ｐゴシック" w:hAnsi="Verdana" w:hint="eastAsia"/>
          <w:sz w:val="24"/>
        </w:rPr>
        <w:t>え</w:t>
      </w:r>
      <w:r w:rsidRPr="00351139">
        <w:rPr>
          <w:rFonts w:ascii="Verdana" w:eastAsia="ＭＳ Ｐゴシック" w:hAnsi="Verdana" w:hint="eastAsia"/>
          <w:sz w:val="24"/>
        </w:rPr>
        <w:t>るか？</w:t>
      </w:r>
    </w:p>
    <w:bookmarkEnd w:id="1"/>
    <w:p w14:paraId="19054274" w14:textId="77777777" w:rsidR="00522177" w:rsidRPr="00351139" w:rsidRDefault="00522177" w:rsidP="00E83E55">
      <w:pPr>
        <w:rPr>
          <w:rFonts w:ascii="Verdana" w:eastAsia="ＭＳ Ｐゴシック" w:hAnsi="Verdana"/>
          <w:sz w:val="24"/>
        </w:rPr>
      </w:pPr>
      <w:r w:rsidRPr="00351139">
        <w:rPr>
          <w:rFonts w:ascii="Verdana" w:eastAsia="ＭＳ Ｐゴシック" w:hAnsi="Verdana" w:hint="eastAsia"/>
          <w:sz w:val="24"/>
        </w:rPr>
        <w:t xml:space="preserve">　　</w:t>
      </w:r>
      <w:bookmarkStart w:id="2" w:name="_Hlk525655210"/>
      <w:r w:rsidRPr="00351139">
        <w:rPr>
          <w:rFonts w:ascii="Verdana" w:eastAsia="ＭＳ Ｐゴシック" w:hAnsi="Verdana" w:hint="eastAsia"/>
          <w:sz w:val="24"/>
        </w:rPr>
        <w:t>プロジェクトの終了計画はなぜ必要か（プロジェクトの始動前においてさえも）？</w:t>
      </w:r>
    </w:p>
    <w:bookmarkEnd w:id="2"/>
    <w:p w14:paraId="79D32DE2" w14:textId="098FC30F" w:rsidR="00837C09" w:rsidRPr="00351139" w:rsidRDefault="00522177" w:rsidP="00837C09">
      <w:pPr>
        <w:rPr>
          <w:rFonts w:ascii="Verdana" w:eastAsia="ＭＳ Ｐゴシック" w:hAnsi="Verdana"/>
          <w:sz w:val="24"/>
        </w:rPr>
      </w:pPr>
      <w:r w:rsidRPr="00351139">
        <w:rPr>
          <w:rFonts w:ascii="Verdana" w:eastAsia="ＭＳ Ｐゴシック" w:hAnsi="Verdana" w:hint="eastAsia"/>
          <w:sz w:val="24"/>
        </w:rPr>
        <w:t xml:space="preserve">　　</w:t>
      </w:r>
      <w:r w:rsidR="00837C09" w:rsidRPr="00351139">
        <w:rPr>
          <w:rFonts w:ascii="Verdana" w:eastAsia="ＭＳ Ｐゴシック" w:hAnsi="Verdana" w:hint="eastAsia"/>
          <w:sz w:val="24"/>
        </w:rPr>
        <w:t>プロジェクトをいつ終了、</w:t>
      </w:r>
      <w:r w:rsidR="0023157B" w:rsidRPr="00351139">
        <w:rPr>
          <w:rFonts w:ascii="Verdana" w:eastAsia="ＭＳ Ｐゴシック" w:hAnsi="Verdana" w:hint="eastAsia"/>
          <w:sz w:val="24"/>
        </w:rPr>
        <w:t>移管</w:t>
      </w:r>
      <w:r w:rsidR="00837C09" w:rsidRPr="00351139">
        <w:rPr>
          <w:rFonts w:ascii="Verdana" w:eastAsia="ＭＳ Ｐゴシック" w:hAnsi="Verdana" w:hint="eastAsia"/>
          <w:sz w:val="24"/>
        </w:rPr>
        <w:t>、あるいは、それから撤退するかを決定する</w:t>
      </w:r>
    </w:p>
    <w:p w14:paraId="35943DD3" w14:textId="77777777" w:rsidR="001936E2" w:rsidRPr="00351139" w:rsidRDefault="001936E2" w:rsidP="00E83E55">
      <w:pPr>
        <w:rPr>
          <w:rFonts w:ascii="Verdana" w:eastAsia="ＭＳ Ｐゴシック" w:hAnsi="Verdana"/>
          <w:sz w:val="24"/>
        </w:rPr>
      </w:pPr>
      <w:r w:rsidRPr="00351139">
        <w:rPr>
          <w:rFonts w:ascii="Verdana" w:eastAsia="ＭＳ Ｐゴシック" w:hAnsi="Verdana" w:hint="eastAsia"/>
          <w:sz w:val="24"/>
        </w:rPr>
        <w:t xml:space="preserve">　　どのようにオープンソースプロジェクトを終了させるか</w:t>
      </w:r>
    </w:p>
    <w:p w14:paraId="131491E9" w14:textId="77777777" w:rsidR="001936E2" w:rsidRPr="00351139" w:rsidRDefault="001936E2" w:rsidP="00E83E55">
      <w:pPr>
        <w:rPr>
          <w:rFonts w:ascii="Verdana" w:eastAsia="ＭＳ Ｐゴシック" w:hAnsi="Verdana"/>
          <w:sz w:val="24"/>
        </w:rPr>
      </w:pPr>
      <w:r w:rsidRPr="00351139">
        <w:rPr>
          <w:rFonts w:ascii="Verdana" w:eastAsia="ＭＳ Ｐゴシック" w:hAnsi="Verdana" w:hint="eastAsia"/>
          <w:sz w:val="24"/>
        </w:rPr>
        <w:t xml:space="preserve">　　結論</w:t>
      </w:r>
    </w:p>
    <w:p w14:paraId="172E4B59" w14:textId="77777777" w:rsidR="00E83E55" w:rsidRPr="00351139" w:rsidRDefault="00E83E55" w:rsidP="00E83E55">
      <w:pPr>
        <w:rPr>
          <w:rFonts w:ascii="Verdana" w:eastAsia="ＭＳ Ｐゴシック" w:hAnsi="Verdana"/>
          <w:sz w:val="24"/>
        </w:rPr>
      </w:pPr>
    </w:p>
    <w:p w14:paraId="660D558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View All Guides »</w:t>
      </w:r>
    </w:p>
    <w:p w14:paraId="2897A8E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Contribute on GitHub »</w:t>
      </w:r>
    </w:p>
    <w:p w14:paraId="5D36DBD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Contributors to this Guide</w:t>
      </w:r>
    </w:p>
    <w:p w14:paraId="1C9BA21E" w14:textId="77777777" w:rsidR="00E83E55" w:rsidRPr="00351139" w:rsidRDefault="00E83E55" w:rsidP="00E83E55">
      <w:pPr>
        <w:rPr>
          <w:rFonts w:ascii="Verdana" w:eastAsia="ＭＳ Ｐゴシック" w:hAnsi="Verdana"/>
          <w:sz w:val="24"/>
        </w:rPr>
      </w:pPr>
    </w:p>
    <w:p w14:paraId="19A70D6D" w14:textId="77777777" w:rsidR="00E83E55" w:rsidRPr="00351139" w:rsidRDefault="00E83E55" w:rsidP="00E83E55">
      <w:pPr>
        <w:rPr>
          <w:rFonts w:ascii="Verdana" w:eastAsia="ＭＳ Ｐゴシック" w:hAnsi="Verdana"/>
          <w:sz w:val="24"/>
        </w:rPr>
      </w:pPr>
    </w:p>
    <w:p w14:paraId="38BACEBD" w14:textId="77777777" w:rsidR="00E83E55" w:rsidRPr="00351139" w:rsidRDefault="00E83E55" w:rsidP="00E83E55">
      <w:pPr>
        <w:rPr>
          <w:rFonts w:ascii="Verdana" w:eastAsia="ＭＳ Ｐゴシック" w:hAnsi="Verdana"/>
          <w:sz w:val="24"/>
        </w:rPr>
      </w:pPr>
      <w:bookmarkStart w:id="3" w:name="_Hlk524963723"/>
      <w:r w:rsidRPr="00351139">
        <w:rPr>
          <w:rFonts w:ascii="Verdana" w:eastAsia="ＭＳ Ｐゴシック" w:hAnsi="Verdana"/>
          <w:sz w:val="24"/>
        </w:rPr>
        <w:t>David A. Wheeler</w:t>
      </w:r>
    </w:p>
    <w:p w14:paraId="7199EEB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Core Infrastructure Initiative (CII)</w:t>
      </w:r>
    </w:p>
    <w:bookmarkEnd w:id="3"/>
    <w:p w14:paraId="3967DC51" w14:textId="77777777" w:rsidR="001936E2" w:rsidRPr="00351139" w:rsidRDefault="00F00483" w:rsidP="001936E2">
      <w:pPr>
        <w:rPr>
          <w:rFonts w:ascii="Verdana" w:eastAsia="ＭＳ Ｐゴシック" w:hAnsi="Verdana"/>
          <w:sz w:val="24"/>
        </w:rPr>
      </w:pPr>
      <w:r w:rsidRPr="00351139">
        <w:rPr>
          <w:rFonts w:ascii="Verdana" w:eastAsia="ＭＳ Ｐゴシック" w:hAnsi="Verdana"/>
          <w:sz w:val="24"/>
        </w:rPr>
        <w:t xml:space="preserve">Dr. David A. Wheeler </w:t>
      </w:r>
    </w:p>
    <w:p w14:paraId="607BD06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Core Infrastructure Initiative (CII)</w:t>
      </w:r>
    </w:p>
    <w:p w14:paraId="08F65251" w14:textId="77777777" w:rsidR="00E83E55" w:rsidRPr="00351139" w:rsidRDefault="00E83E55" w:rsidP="00E83E55">
      <w:pPr>
        <w:rPr>
          <w:rFonts w:ascii="Verdana" w:eastAsia="ＭＳ Ｐゴシック" w:hAnsi="Verdana"/>
          <w:sz w:val="24"/>
        </w:rPr>
      </w:pPr>
    </w:p>
    <w:p w14:paraId="6CC0939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Capital One</w:t>
      </w:r>
    </w:p>
    <w:p w14:paraId="32E9E69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w:t>
      </w:r>
    </w:p>
    <w:p w14:paraId="5240CCB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Community Manager, Capital One</w:t>
      </w:r>
    </w:p>
    <w:p w14:paraId="1AFA1406"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Jared Smith</w:t>
      </w:r>
    </w:p>
    <w:p w14:paraId="06DEDC9C"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オープンソースコミュニティマネージャー、</w:t>
      </w:r>
      <w:r w:rsidRPr="00351139">
        <w:rPr>
          <w:rFonts w:ascii="Verdana" w:eastAsia="ＭＳ Ｐゴシック" w:hAnsi="Verdana"/>
          <w:sz w:val="24"/>
        </w:rPr>
        <w:t>Capital One</w:t>
      </w:r>
    </w:p>
    <w:p w14:paraId="2EC20984" w14:textId="77777777" w:rsidR="00E83E55" w:rsidRPr="00351139" w:rsidRDefault="00E83E55" w:rsidP="00E83E55">
      <w:pPr>
        <w:rPr>
          <w:rFonts w:ascii="Verdana" w:eastAsia="ＭＳ Ｐゴシック" w:hAnsi="Verdana"/>
          <w:sz w:val="24"/>
        </w:rPr>
      </w:pPr>
    </w:p>
    <w:p w14:paraId="64F3D34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w:t>
      </w:r>
    </w:p>
    <w:p w14:paraId="78FE6D0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Developer Advocate at Facebook</w:t>
      </w:r>
    </w:p>
    <w:p w14:paraId="53AA15B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Christine Abernathy</w:t>
      </w:r>
    </w:p>
    <w:p w14:paraId="3F0EE0EC" w14:textId="6834DA05"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オープンソース開発</w:t>
      </w:r>
      <w:r w:rsidR="005E35C3" w:rsidRPr="00351139">
        <w:rPr>
          <w:rFonts w:ascii="Verdana" w:eastAsia="ＭＳ Ｐゴシック" w:hAnsi="Verdana" w:hint="eastAsia"/>
          <w:sz w:val="24"/>
        </w:rPr>
        <w:t>者</w:t>
      </w:r>
      <w:r w:rsidRPr="00351139">
        <w:rPr>
          <w:rFonts w:ascii="Verdana" w:eastAsia="ＭＳ Ｐゴシック" w:hAnsi="Verdana" w:hint="eastAsia"/>
          <w:sz w:val="24"/>
        </w:rPr>
        <w:t>アドボケート、</w:t>
      </w:r>
      <w:r w:rsidRPr="00351139">
        <w:rPr>
          <w:rFonts w:ascii="Verdana" w:eastAsia="ＭＳ Ｐゴシック" w:hAnsi="Verdana"/>
          <w:sz w:val="24"/>
        </w:rPr>
        <w:t>Facebook</w:t>
      </w:r>
    </w:p>
    <w:p w14:paraId="38D78B5C" w14:textId="77777777" w:rsidR="00E83E55" w:rsidRPr="00351139" w:rsidRDefault="00E83E55" w:rsidP="00E83E55">
      <w:pPr>
        <w:rPr>
          <w:rFonts w:ascii="Verdana" w:eastAsia="ＭＳ Ｐゴシック" w:hAnsi="Verdana"/>
          <w:sz w:val="24"/>
        </w:rPr>
      </w:pPr>
    </w:p>
    <w:p w14:paraId="400A2928" w14:textId="77777777" w:rsidR="00E83E55" w:rsidRPr="00351139" w:rsidRDefault="00E83E55" w:rsidP="00E83E55">
      <w:pPr>
        <w:rPr>
          <w:rFonts w:ascii="Verdana" w:eastAsia="ＭＳ Ｐゴシック" w:hAnsi="Verdana"/>
          <w:sz w:val="24"/>
        </w:rPr>
      </w:pPr>
      <w:bookmarkStart w:id="4" w:name="_Hlk524963876"/>
      <w:r w:rsidRPr="00351139">
        <w:rPr>
          <w:rFonts w:ascii="Verdana" w:eastAsia="ＭＳ Ｐゴシック" w:hAnsi="Verdana"/>
          <w:sz w:val="24"/>
        </w:rPr>
        <w:t>Guy Martin</w:t>
      </w:r>
    </w:p>
    <w:p w14:paraId="60D9AA1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Director, Open at Autodesk</w:t>
      </w:r>
    </w:p>
    <w:p w14:paraId="195FF86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Autodesk</w:t>
      </w:r>
    </w:p>
    <w:bookmarkEnd w:id="4"/>
    <w:p w14:paraId="11CA1191"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lastRenderedPageBreak/>
        <w:t>Guy Martin</w:t>
      </w:r>
    </w:p>
    <w:p w14:paraId="1010A259"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Open at Autodesk</w:t>
      </w:r>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6930EC6C" w14:textId="77777777" w:rsidR="00E83E55" w:rsidRPr="00351139" w:rsidRDefault="00E83E55" w:rsidP="00E83E55">
      <w:pPr>
        <w:rPr>
          <w:rFonts w:ascii="Verdana" w:eastAsia="ＭＳ Ｐゴシック" w:hAnsi="Verdana"/>
          <w:sz w:val="24"/>
        </w:rPr>
      </w:pPr>
    </w:p>
    <w:p w14:paraId="14EADF0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1179CE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09006D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COO of CNCF</w:t>
      </w:r>
    </w:p>
    <w:p w14:paraId="7087532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128CEDE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COO</w:t>
      </w:r>
      <w:r w:rsidRPr="00351139">
        <w:rPr>
          <w:rFonts w:ascii="Verdana" w:eastAsia="ＭＳ Ｐゴシック" w:hAnsi="Verdana" w:hint="eastAsia"/>
          <w:sz w:val="24"/>
        </w:rPr>
        <w:t>、</w:t>
      </w:r>
      <w:r w:rsidRPr="00351139">
        <w:rPr>
          <w:rFonts w:ascii="Verdana" w:eastAsia="ＭＳ Ｐゴシック" w:hAnsi="Verdana" w:hint="eastAsia"/>
          <w:sz w:val="24"/>
        </w:rPr>
        <w:t>Cloud Native Computing Foundation(</w:t>
      </w:r>
      <w:r w:rsidRPr="00351139">
        <w:rPr>
          <w:rFonts w:ascii="Verdana" w:eastAsia="ＭＳ Ｐゴシック" w:hAnsi="Verdana"/>
          <w:sz w:val="24"/>
        </w:rPr>
        <w:t>CNCF</w:t>
      </w:r>
      <w:r w:rsidRPr="00351139">
        <w:rPr>
          <w:rFonts w:ascii="Verdana" w:eastAsia="ＭＳ Ｐゴシック" w:hAnsi="Verdana" w:hint="eastAsia"/>
          <w:sz w:val="24"/>
        </w:rPr>
        <w:t>)</w:t>
      </w:r>
    </w:p>
    <w:p w14:paraId="438EC94C" w14:textId="77777777" w:rsidR="00E83E55" w:rsidRPr="00351139" w:rsidRDefault="00E83E55" w:rsidP="00E83E55">
      <w:pPr>
        <w:rPr>
          <w:rFonts w:ascii="Verdana" w:eastAsia="ＭＳ Ｐゴシック" w:hAnsi="Verdana"/>
          <w:sz w:val="24"/>
        </w:rPr>
      </w:pPr>
    </w:p>
    <w:p w14:paraId="57CD4C6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1</w:t>
      </w:r>
    </w:p>
    <w:p w14:paraId="79F9563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Life cycle planning for your open source project</w:t>
      </w:r>
    </w:p>
    <w:p w14:paraId="6D6EA39F" w14:textId="77777777" w:rsidR="00E83E55" w:rsidRPr="00351139" w:rsidRDefault="001936E2"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1</w:t>
      </w:r>
    </w:p>
    <w:p w14:paraId="48880AF7"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オープンソースプロジェクトのライフサイクル計画</w:t>
      </w:r>
    </w:p>
    <w:p w14:paraId="2619777B" w14:textId="77777777" w:rsidR="001936E2" w:rsidRPr="00351139" w:rsidRDefault="001936E2" w:rsidP="00E83E55">
      <w:pPr>
        <w:rPr>
          <w:rFonts w:ascii="Verdana" w:eastAsia="ＭＳ Ｐゴシック" w:hAnsi="Verdana"/>
          <w:sz w:val="24"/>
        </w:rPr>
      </w:pPr>
    </w:p>
    <w:p w14:paraId="3A0963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software developers start to envision and develop new and needed business-critical open source projects, they should also incorporate clear and specific plans for each project’s complete life cycle, from its birth to its eventual demise. Such planning should also be conducted as part of a company’s overall open source strategy, incorporating all of the projects it oversees.</w:t>
      </w:r>
    </w:p>
    <w:p w14:paraId="1541D451" w14:textId="749A898F" w:rsidR="00E83E55" w:rsidRPr="00351139" w:rsidRDefault="003F0DA5" w:rsidP="00E83E55">
      <w:pPr>
        <w:rPr>
          <w:rFonts w:ascii="Verdana" w:eastAsia="ＭＳ Ｐゴシック" w:hAnsi="Verdana"/>
          <w:sz w:val="24"/>
        </w:rPr>
      </w:pPr>
      <w:r w:rsidRPr="00351139">
        <w:rPr>
          <w:rFonts w:ascii="Verdana" w:eastAsia="ＭＳ Ｐゴシック" w:hAnsi="Verdana" w:hint="eastAsia"/>
          <w:sz w:val="24"/>
        </w:rPr>
        <w:t>ソフトウェア開発者が</w:t>
      </w:r>
      <w:r w:rsidR="00CE4C37" w:rsidRPr="00351139">
        <w:rPr>
          <w:rFonts w:ascii="Verdana" w:eastAsia="ＭＳ Ｐゴシック" w:hAnsi="Verdana" w:hint="eastAsia"/>
          <w:sz w:val="24"/>
        </w:rPr>
        <w:t>ビジネス</w:t>
      </w:r>
      <w:ins w:id="5" w:author="工内 隆" w:date="2018-10-14T16:59:00Z">
        <w:r w:rsidR="009278C8">
          <w:rPr>
            <w:rFonts w:ascii="Verdana" w:eastAsia="ＭＳ Ｐゴシック" w:hAnsi="Verdana" w:hint="eastAsia"/>
            <w:sz w:val="24"/>
          </w:rPr>
          <w:t>遂行に必要</w:t>
        </w:r>
      </w:ins>
      <w:ins w:id="6" w:author="Date Masahiro" w:date="2018-10-11T11:35:00Z">
        <w:del w:id="7" w:author="工内 隆" w:date="2018-10-14T16:59:00Z">
          <w:r w:rsidR="00F14FF0" w:rsidDel="009278C8">
            <w:rPr>
              <w:rFonts w:ascii="Verdana" w:eastAsia="ＭＳ Ｐゴシック" w:hAnsi="Verdana" w:hint="eastAsia"/>
              <w:sz w:val="24"/>
            </w:rPr>
            <w:delText>上重要</w:delText>
          </w:r>
        </w:del>
        <w:r w:rsidR="00F14FF0">
          <w:rPr>
            <w:rFonts w:ascii="Verdana" w:eastAsia="ＭＳ Ｐゴシック" w:hAnsi="Verdana" w:hint="eastAsia"/>
            <w:sz w:val="24"/>
          </w:rPr>
          <w:t>な新しい</w:t>
        </w:r>
      </w:ins>
      <w:del w:id="8" w:author="Date Masahiro" w:date="2018-10-11T11:35:00Z">
        <w:r w:rsidR="00CE4C37" w:rsidRPr="00351139" w:rsidDel="00F14FF0">
          <w:rPr>
            <w:rFonts w:ascii="Verdana" w:eastAsia="ＭＳ Ｐゴシック" w:hAnsi="Verdana" w:hint="eastAsia"/>
            <w:sz w:val="24"/>
          </w:rPr>
          <w:delText>に</w:delText>
        </w:r>
        <w:r w:rsidR="00204F34" w:rsidRPr="00351139" w:rsidDel="00F14FF0">
          <w:rPr>
            <w:rFonts w:ascii="Verdana" w:eastAsia="ＭＳ Ｐゴシック" w:hAnsi="Verdana" w:hint="eastAsia"/>
            <w:sz w:val="24"/>
          </w:rPr>
          <w:delText>必要</w:delText>
        </w:r>
        <w:r w:rsidR="00CE4C37" w:rsidRPr="00351139" w:rsidDel="00F14FF0">
          <w:rPr>
            <w:rFonts w:ascii="Verdana" w:eastAsia="ＭＳ Ｐゴシック" w:hAnsi="Verdana" w:hint="eastAsia"/>
            <w:sz w:val="24"/>
          </w:rPr>
          <w:delText>な新規の</w:delText>
        </w:r>
      </w:del>
      <w:r w:rsidR="00CE4C37" w:rsidRPr="00351139">
        <w:rPr>
          <w:rFonts w:ascii="Verdana" w:eastAsia="ＭＳ Ｐゴシック" w:hAnsi="Verdana" w:hint="eastAsia"/>
          <w:sz w:val="24"/>
        </w:rPr>
        <w:t>オープンソースプロジェクトを構想し、開発</w:t>
      </w:r>
      <w:ins w:id="9" w:author="Date Masahiro" w:date="2018-10-11T11:36:00Z">
        <w:r w:rsidR="00F14FF0">
          <w:rPr>
            <w:rFonts w:ascii="Verdana" w:eastAsia="ＭＳ Ｐゴシック" w:hAnsi="Verdana" w:hint="eastAsia"/>
            <w:sz w:val="24"/>
          </w:rPr>
          <w:t>を</w:t>
        </w:r>
      </w:ins>
      <w:del w:id="10" w:author="Date Masahiro" w:date="2018-10-11T11:36:00Z">
        <w:r w:rsidR="00CE4C37" w:rsidRPr="00351139" w:rsidDel="00F14FF0">
          <w:rPr>
            <w:rFonts w:ascii="Verdana" w:eastAsia="ＭＳ Ｐゴシック" w:hAnsi="Verdana" w:hint="eastAsia"/>
            <w:sz w:val="24"/>
          </w:rPr>
          <w:delText>し</w:delText>
        </w:r>
      </w:del>
      <w:r w:rsidR="00CE4C37" w:rsidRPr="00351139">
        <w:rPr>
          <w:rFonts w:ascii="Verdana" w:eastAsia="ＭＳ Ｐゴシック" w:hAnsi="Verdana" w:hint="eastAsia"/>
          <w:sz w:val="24"/>
        </w:rPr>
        <w:t>始める</w:t>
      </w:r>
      <w:ins w:id="11" w:author="Date Masahiro" w:date="2018-10-11T11:36:00Z">
        <w:r w:rsidR="00F14FF0">
          <w:rPr>
            <w:rFonts w:ascii="Verdana" w:eastAsia="ＭＳ Ｐゴシック" w:hAnsi="Verdana" w:hint="eastAsia"/>
            <w:sz w:val="24"/>
          </w:rPr>
          <w:t>ときは</w:t>
        </w:r>
      </w:ins>
      <w:del w:id="12" w:author="Date Masahiro" w:date="2018-10-11T11:36:00Z">
        <w:r w:rsidR="00CE4C37" w:rsidRPr="00351139" w:rsidDel="00F14FF0">
          <w:rPr>
            <w:rFonts w:ascii="Verdana" w:eastAsia="ＭＳ Ｐゴシック" w:hAnsi="Verdana" w:hint="eastAsia"/>
            <w:sz w:val="24"/>
          </w:rPr>
          <w:delText>に当たり</w:delText>
        </w:r>
      </w:del>
      <w:r w:rsidR="00CE4C37" w:rsidRPr="00351139">
        <w:rPr>
          <w:rFonts w:ascii="Verdana" w:eastAsia="ＭＳ Ｐゴシック" w:hAnsi="Verdana" w:hint="eastAsia"/>
          <w:sz w:val="24"/>
        </w:rPr>
        <w:t>、各プロジェクトの全ライフサイクル</w:t>
      </w:r>
      <w:r w:rsidR="00FB70F7" w:rsidRPr="00351139">
        <w:rPr>
          <w:rFonts w:ascii="Verdana" w:eastAsia="ＭＳ Ｐゴシック" w:hAnsi="Verdana" w:hint="eastAsia"/>
          <w:sz w:val="24"/>
        </w:rPr>
        <w:t>、すなわちその誕生から最終的な活動停止までに対する</w:t>
      </w:r>
      <w:r w:rsidR="005E772F" w:rsidRPr="00351139">
        <w:rPr>
          <w:rFonts w:ascii="Verdana" w:eastAsia="ＭＳ Ｐゴシック" w:hAnsi="Verdana" w:hint="eastAsia"/>
          <w:sz w:val="24"/>
        </w:rPr>
        <w:t>明確</w:t>
      </w:r>
      <w:r w:rsidR="00CE4C37" w:rsidRPr="00351139">
        <w:rPr>
          <w:rFonts w:ascii="Verdana" w:eastAsia="ＭＳ Ｐゴシック" w:hAnsi="Verdana" w:hint="eastAsia"/>
          <w:sz w:val="24"/>
        </w:rPr>
        <w:t>で</w:t>
      </w:r>
      <w:ins w:id="13" w:author="Date Masahiro" w:date="2018-10-11T11:38:00Z">
        <w:r w:rsidR="00F14FF0">
          <w:rPr>
            <w:rFonts w:ascii="Verdana" w:eastAsia="ＭＳ Ｐゴシック" w:hAnsi="Verdana" w:hint="eastAsia"/>
            <w:sz w:val="24"/>
          </w:rPr>
          <w:t>、具体的な</w:t>
        </w:r>
      </w:ins>
      <w:del w:id="14" w:author="Date Masahiro" w:date="2018-10-11T11:38:00Z">
        <w:r w:rsidR="00CE4C37" w:rsidRPr="00351139" w:rsidDel="00F14FF0">
          <w:rPr>
            <w:rFonts w:ascii="Verdana" w:eastAsia="ＭＳ Ｐゴシック" w:hAnsi="Verdana" w:hint="eastAsia"/>
            <w:sz w:val="24"/>
          </w:rPr>
          <w:delText>特化した</w:delText>
        </w:r>
      </w:del>
      <w:r w:rsidR="00CE4C37" w:rsidRPr="00351139">
        <w:rPr>
          <w:rFonts w:ascii="Verdana" w:eastAsia="ＭＳ Ｐゴシック" w:hAnsi="Verdana" w:hint="eastAsia"/>
          <w:sz w:val="24"/>
        </w:rPr>
        <w:t>計画</w:t>
      </w:r>
      <w:r w:rsidR="00FB70F7" w:rsidRPr="00351139">
        <w:rPr>
          <w:rFonts w:ascii="Verdana" w:eastAsia="ＭＳ Ｐゴシック" w:hAnsi="Verdana" w:hint="eastAsia"/>
          <w:sz w:val="24"/>
        </w:rPr>
        <w:t>も組み込んでおかなければなりません。そのような計画作りは、企業の</w:t>
      </w:r>
      <w:ins w:id="15" w:author="Date Masahiro" w:date="2018-10-11T11:38:00Z">
        <w:r w:rsidR="00F14FF0">
          <w:rPr>
            <w:rFonts w:ascii="Verdana" w:eastAsia="ＭＳ Ｐゴシック" w:hAnsi="Verdana" w:hint="eastAsia"/>
            <w:sz w:val="24"/>
          </w:rPr>
          <w:t>一貫した</w:t>
        </w:r>
      </w:ins>
      <w:r w:rsidR="00FB70F7" w:rsidRPr="00351139">
        <w:rPr>
          <w:rFonts w:ascii="Verdana" w:eastAsia="ＭＳ Ｐゴシック" w:hAnsi="Verdana" w:hint="eastAsia"/>
          <w:sz w:val="24"/>
        </w:rPr>
        <w:t>オープンソース戦略の一部として、その企業が</w:t>
      </w:r>
      <w:r w:rsidR="00DC37B6" w:rsidRPr="00351139">
        <w:rPr>
          <w:rFonts w:ascii="Verdana" w:eastAsia="ＭＳ Ｐゴシック" w:hAnsi="Verdana" w:hint="eastAsia"/>
          <w:sz w:val="24"/>
        </w:rPr>
        <w:t>司る</w:t>
      </w:r>
      <w:r w:rsidR="007903A2" w:rsidRPr="00351139">
        <w:rPr>
          <w:rFonts w:ascii="Verdana" w:eastAsia="ＭＳ Ｐゴシック" w:hAnsi="Verdana" w:hint="eastAsia"/>
          <w:sz w:val="24"/>
        </w:rPr>
        <w:t>すべてのプロジェクトにおいて</w:t>
      </w:r>
      <w:r w:rsidR="00FB70F7" w:rsidRPr="00351139">
        <w:rPr>
          <w:rFonts w:ascii="Verdana" w:eastAsia="ＭＳ Ｐゴシック" w:hAnsi="Verdana" w:hint="eastAsia"/>
          <w:sz w:val="24"/>
        </w:rPr>
        <w:t>行われるべきです。</w:t>
      </w:r>
    </w:p>
    <w:p w14:paraId="197AF38E" w14:textId="77777777" w:rsidR="007903A2" w:rsidRPr="00351139" w:rsidRDefault="007903A2" w:rsidP="00E83E55">
      <w:pPr>
        <w:rPr>
          <w:rFonts w:ascii="Verdana" w:eastAsia="ＭＳ Ｐゴシック" w:hAnsi="Verdana"/>
          <w:sz w:val="24"/>
        </w:rPr>
      </w:pPr>
    </w:p>
    <w:p w14:paraId="1CDE57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efforts could mean planning for a future shuttering of a project, a transfer of its operations to another interested group of users, or a corporate pull-out from the initiative. Such end-of-life planning is part of the responsibility that enterprises have for projects, their users, and for the open source community that sustains it all. These plans are necessary to allow such transitions to be conducted gracefully for other users if a project is ended or transferred.</w:t>
      </w:r>
    </w:p>
    <w:p w14:paraId="18BE0D47" w14:textId="281FE00D" w:rsidR="007903A2" w:rsidRPr="00351139" w:rsidRDefault="004B48B1" w:rsidP="00E83E55">
      <w:pPr>
        <w:rPr>
          <w:rFonts w:ascii="Verdana" w:eastAsia="ＭＳ Ｐゴシック" w:hAnsi="Verdana"/>
          <w:sz w:val="24"/>
        </w:rPr>
      </w:pPr>
      <w:r w:rsidRPr="00351139">
        <w:rPr>
          <w:rFonts w:ascii="Verdana" w:eastAsia="ＭＳ Ｐゴシック" w:hAnsi="Verdana" w:hint="eastAsia"/>
          <w:sz w:val="24"/>
        </w:rPr>
        <w:t>そのような</w:t>
      </w:r>
      <w:r w:rsidR="0095639A" w:rsidRPr="00351139">
        <w:rPr>
          <w:rFonts w:ascii="Verdana" w:eastAsia="ＭＳ Ｐゴシック" w:hAnsi="Verdana" w:hint="eastAsia"/>
          <w:sz w:val="24"/>
        </w:rPr>
        <w:t>ライフサイクル計画とは、</w:t>
      </w:r>
      <w:r w:rsidR="00CA29AB" w:rsidRPr="00351139">
        <w:rPr>
          <w:rFonts w:ascii="Verdana" w:eastAsia="ＭＳ Ｐゴシック" w:hAnsi="Verdana" w:hint="eastAsia"/>
          <w:sz w:val="24"/>
        </w:rPr>
        <w:t>将来的にプロジェクト</w:t>
      </w:r>
      <w:r w:rsidR="00BC5C30" w:rsidRPr="00351139">
        <w:rPr>
          <w:rFonts w:ascii="Verdana" w:eastAsia="ＭＳ Ｐゴシック" w:hAnsi="Verdana" w:hint="eastAsia"/>
          <w:sz w:val="24"/>
        </w:rPr>
        <w:t>を</w:t>
      </w:r>
      <w:r w:rsidR="00CA29AB" w:rsidRPr="00351139">
        <w:rPr>
          <w:rFonts w:ascii="Verdana" w:eastAsia="ＭＳ Ｐゴシック" w:hAnsi="Verdana" w:hint="eastAsia"/>
          <w:sz w:val="24"/>
        </w:rPr>
        <w:t>閉鎖すること</w:t>
      </w:r>
      <w:r w:rsidR="006F0B6D" w:rsidRPr="00351139">
        <w:rPr>
          <w:rFonts w:ascii="Verdana" w:eastAsia="ＭＳ Ｐゴシック" w:hAnsi="Verdana" w:hint="eastAsia"/>
          <w:sz w:val="24"/>
        </w:rPr>
        <w:t>、</w:t>
      </w:r>
      <w:r w:rsidR="00CA29AB" w:rsidRPr="00351139">
        <w:rPr>
          <w:rFonts w:ascii="Verdana" w:eastAsia="ＭＳ Ｐゴシック" w:hAnsi="Verdana" w:hint="eastAsia"/>
          <w:sz w:val="24"/>
        </w:rPr>
        <w:t>関心</w:t>
      </w:r>
      <w:r w:rsidR="006F0B6D" w:rsidRPr="00351139">
        <w:rPr>
          <w:rFonts w:ascii="Verdana" w:eastAsia="ＭＳ Ｐゴシック" w:hAnsi="Verdana" w:hint="eastAsia"/>
          <w:sz w:val="24"/>
        </w:rPr>
        <w:t>のある</w:t>
      </w:r>
      <w:r w:rsidR="00CA29AB" w:rsidRPr="00351139">
        <w:rPr>
          <w:rFonts w:ascii="Verdana" w:eastAsia="ＭＳ Ｐゴシック" w:hAnsi="Verdana" w:hint="eastAsia"/>
          <w:sz w:val="24"/>
        </w:rPr>
        <w:t>他のユーザーグループに運営</w:t>
      </w:r>
      <w:r w:rsidR="006F0B6D" w:rsidRPr="00351139">
        <w:rPr>
          <w:rFonts w:ascii="Verdana" w:eastAsia="ＭＳ Ｐゴシック" w:hAnsi="Verdana" w:hint="eastAsia"/>
          <w:sz w:val="24"/>
        </w:rPr>
        <w:t>を</w:t>
      </w:r>
      <w:r w:rsidR="00FC211D" w:rsidRPr="00351139">
        <w:rPr>
          <w:rFonts w:ascii="Verdana" w:eastAsia="ＭＳ Ｐゴシック" w:hAnsi="Verdana" w:hint="eastAsia"/>
          <w:sz w:val="24"/>
        </w:rPr>
        <w:t>移管する</w:t>
      </w:r>
      <w:r w:rsidR="00CA29AB" w:rsidRPr="00351139">
        <w:rPr>
          <w:rFonts w:ascii="Verdana" w:eastAsia="ＭＳ Ｐゴシック" w:hAnsi="Verdana" w:hint="eastAsia"/>
          <w:sz w:val="24"/>
        </w:rPr>
        <w:t>こと</w:t>
      </w:r>
      <w:r w:rsidR="006F0B6D" w:rsidRPr="00351139">
        <w:rPr>
          <w:rFonts w:ascii="Verdana" w:eastAsia="ＭＳ Ｐゴシック" w:hAnsi="Verdana" w:hint="eastAsia"/>
          <w:sz w:val="24"/>
        </w:rPr>
        <w:t>、あるいは、</w:t>
      </w:r>
      <w:r w:rsidR="00CA29AB" w:rsidRPr="00351139">
        <w:rPr>
          <w:rFonts w:ascii="Verdana" w:eastAsia="ＭＳ Ｐゴシック" w:hAnsi="Verdana" w:hint="eastAsia"/>
          <w:sz w:val="24"/>
        </w:rPr>
        <w:t>企業として</w:t>
      </w:r>
      <w:r w:rsidR="00C53A87" w:rsidRPr="00351139">
        <w:rPr>
          <w:rFonts w:ascii="Verdana" w:eastAsia="ＭＳ Ｐゴシック" w:hAnsi="Verdana" w:hint="eastAsia"/>
          <w:sz w:val="24"/>
        </w:rPr>
        <w:t>開発活動</w:t>
      </w:r>
      <w:r w:rsidR="006F0B6D" w:rsidRPr="00351139">
        <w:rPr>
          <w:rFonts w:ascii="Verdana" w:eastAsia="ＭＳ Ｐゴシック" w:hAnsi="Verdana" w:hint="eastAsia"/>
          <w:sz w:val="24"/>
        </w:rPr>
        <w:t>から撤</w:t>
      </w:r>
      <w:r w:rsidR="006F0B6D" w:rsidRPr="00351139">
        <w:rPr>
          <w:rFonts w:ascii="Verdana" w:eastAsia="ＭＳ Ｐゴシック" w:hAnsi="Verdana" w:hint="eastAsia"/>
          <w:sz w:val="24"/>
        </w:rPr>
        <w:lastRenderedPageBreak/>
        <w:t>退することなどに対する計画作りを意味します。</w:t>
      </w:r>
      <w:r w:rsidR="00B97D29" w:rsidRPr="00351139">
        <w:rPr>
          <w:rFonts w:ascii="Verdana" w:eastAsia="ＭＳ Ｐゴシック" w:hAnsi="Verdana" w:hint="eastAsia"/>
          <w:sz w:val="24"/>
        </w:rPr>
        <w:t>この終末計画</w:t>
      </w:r>
      <w:r w:rsidR="00BC5C30" w:rsidRPr="00351139">
        <w:rPr>
          <w:rFonts w:ascii="Verdana" w:eastAsia="ＭＳ Ｐゴシック" w:hAnsi="Verdana" w:hint="eastAsia"/>
          <w:sz w:val="24"/>
        </w:rPr>
        <w:t>作り</w:t>
      </w:r>
      <w:r w:rsidR="00B97D29" w:rsidRPr="00351139">
        <w:rPr>
          <w:rFonts w:ascii="Verdana" w:eastAsia="ＭＳ Ｐゴシック" w:hAnsi="Verdana" w:hint="eastAsia"/>
          <w:sz w:val="24"/>
        </w:rPr>
        <w:t>は、プロジェクト、</w:t>
      </w:r>
      <w:r w:rsidR="00BC5C30" w:rsidRPr="00351139">
        <w:rPr>
          <w:rFonts w:ascii="Verdana" w:eastAsia="ＭＳ Ｐゴシック" w:hAnsi="Verdana" w:hint="eastAsia"/>
          <w:sz w:val="24"/>
        </w:rPr>
        <w:t>プロジェクトの</w:t>
      </w:r>
      <w:r w:rsidR="00B97D29" w:rsidRPr="00351139">
        <w:rPr>
          <w:rFonts w:ascii="Verdana" w:eastAsia="ＭＳ Ｐゴシック" w:hAnsi="Verdana" w:hint="eastAsia"/>
          <w:sz w:val="24"/>
        </w:rPr>
        <w:t>ユーザー、また、プロジェクトを支えるオープンソースコミュニティに対する企業の責任の一部</w:t>
      </w:r>
      <w:r w:rsidR="00BC5C30" w:rsidRPr="00351139">
        <w:rPr>
          <w:rFonts w:ascii="Verdana" w:eastAsia="ＭＳ Ｐゴシック" w:hAnsi="Verdana" w:hint="eastAsia"/>
          <w:sz w:val="24"/>
        </w:rPr>
        <w:t>を成します</w:t>
      </w:r>
      <w:r w:rsidR="00B97D29" w:rsidRPr="00351139">
        <w:rPr>
          <w:rFonts w:ascii="Verdana" w:eastAsia="ＭＳ Ｐゴシック" w:hAnsi="Verdana" w:hint="eastAsia"/>
          <w:sz w:val="24"/>
        </w:rPr>
        <w:t>。このような計画は、プロジェクトが終了したり、移管されたりするときに、</w:t>
      </w:r>
      <w:r w:rsidR="00201C5A" w:rsidRPr="00351139">
        <w:rPr>
          <w:rFonts w:ascii="Verdana" w:eastAsia="ＭＳ Ｐゴシック" w:hAnsi="Verdana" w:hint="eastAsia"/>
          <w:sz w:val="24"/>
        </w:rPr>
        <w:t>他のユーザーが</w:t>
      </w:r>
      <w:del w:id="16" w:author="Date Masahiro" w:date="2018-10-11T11:45:00Z">
        <w:r w:rsidR="005E772F" w:rsidRPr="00351139" w:rsidDel="00AA0928">
          <w:rPr>
            <w:rFonts w:ascii="Verdana" w:eastAsia="ＭＳ Ｐゴシック" w:hAnsi="Verdana" w:hint="eastAsia"/>
            <w:sz w:val="24"/>
          </w:rPr>
          <w:delText>円滑</w:delText>
        </w:r>
      </w:del>
      <w:ins w:id="17" w:author="工内 隆" w:date="2018-10-14T17:09:00Z">
        <w:r w:rsidR="00460128">
          <w:rPr>
            <w:rFonts w:ascii="Verdana" w:eastAsia="ＭＳ Ｐゴシック" w:hAnsi="Verdana" w:hint="eastAsia"/>
            <w:sz w:val="24"/>
          </w:rPr>
          <w:t>順調</w:t>
        </w:r>
      </w:ins>
      <w:ins w:id="18" w:author="Date Masahiro" w:date="2018-10-11T11:46:00Z">
        <w:del w:id="19" w:author="工内 隆" w:date="2018-10-14T17:09:00Z">
          <w:r w:rsidR="00AA0928" w:rsidDel="00460128">
            <w:rPr>
              <w:rFonts w:ascii="Verdana" w:eastAsia="ＭＳ Ｐゴシック" w:hAnsi="Verdana" w:hint="eastAsia"/>
              <w:sz w:val="24"/>
            </w:rPr>
            <w:delText>適切</w:delText>
          </w:r>
        </w:del>
        <w:r w:rsidR="00AA0928">
          <w:rPr>
            <w:rFonts w:ascii="Verdana" w:eastAsia="ＭＳ Ｐゴシック" w:hAnsi="Verdana" w:hint="eastAsia"/>
            <w:sz w:val="24"/>
          </w:rPr>
          <w:t>に</w:t>
        </w:r>
      </w:ins>
      <w:del w:id="20" w:author="Date Masahiro" w:date="2018-10-11T11:46:00Z">
        <w:r w:rsidR="005E772F" w:rsidRPr="00351139" w:rsidDel="00AA0928">
          <w:rPr>
            <w:rFonts w:ascii="Verdana" w:eastAsia="ＭＳ Ｐゴシック" w:hAnsi="Verdana" w:hint="eastAsia"/>
            <w:sz w:val="24"/>
          </w:rPr>
          <w:delText>に</w:delText>
        </w:r>
      </w:del>
      <w:r w:rsidR="00B97D29" w:rsidRPr="00351139">
        <w:rPr>
          <w:rFonts w:ascii="Verdana" w:eastAsia="ＭＳ Ｐゴシック" w:hAnsi="Verdana" w:hint="eastAsia"/>
          <w:sz w:val="24"/>
        </w:rPr>
        <w:t>移行</w:t>
      </w:r>
      <w:r w:rsidR="00201C5A" w:rsidRPr="00351139">
        <w:rPr>
          <w:rFonts w:ascii="Verdana" w:eastAsia="ＭＳ Ｐゴシック" w:hAnsi="Verdana" w:hint="eastAsia"/>
          <w:sz w:val="24"/>
        </w:rPr>
        <w:t>を行なうために必要なものです。</w:t>
      </w:r>
    </w:p>
    <w:p w14:paraId="4E100CD2" w14:textId="77777777" w:rsidR="0095639A" w:rsidRPr="00351139" w:rsidRDefault="0095639A" w:rsidP="00E83E55">
      <w:pPr>
        <w:rPr>
          <w:rFonts w:ascii="Verdana" w:eastAsia="ＭＳ Ｐゴシック" w:hAnsi="Verdana"/>
          <w:sz w:val="24"/>
        </w:rPr>
      </w:pPr>
    </w:p>
    <w:p w14:paraId="58C8BEB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life cycle planning is important</w:t>
      </w:r>
    </w:p>
    <w:p w14:paraId="28483D15" w14:textId="77777777" w:rsidR="0095639A"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なぜライフサイクル計画が重要なのか</w:t>
      </w:r>
    </w:p>
    <w:p w14:paraId="765C0B9E" w14:textId="77777777" w:rsidR="00E83E55" w:rsidRPr="00351139" w:rsidRDefault="00E83E55" w:rsidP="00E83E55">
      <w:pPr>
        <w:rPr>
          <w:rFonts w:ascii="Verdana" w:eastAsia="ＭＳ Ｐゴシック" w:hAnsi="Verdana"/>
          <w:sz w:val="24"/>
        </w:rPr>
      </w:pPr>
    </w:p>
    <w:p w14:paraId="4436A70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Planning for the potential end of an open source project isn’t unique. Similar life cycle planning is done for proprietary software initiatives, IT systems hardware deployments, and a wide range of other business decisions. For an open source initiative, project life cycle planning could include the traditional life cycle evaluations, such as an outline of the project’s scope and vision and estimates for its growth, as well as open source-specific categories like planning for community building and early user adoption and incorporating user feedback and contributions.</w:t>
      </w:r>
    </w:p>
    <w:p w14:paraId="7FB3AB42" w14:textId="27894913" w:rsidR="00E83E55"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オープンソースプロジェクト</w:t>
      </w:r>
      <w:ins w:id="21" w:author="工内 隆" w:date="2018-10-14T17:10:00Z">
        <w:r w:rsidR="00460128">
          <w:rPr>
            <w:rFonts w:ascii="Verdana" w:eastAsia="ＭＳ Ｐゴシック" w:hAnsi="Verdana" w:hint="eastAsia"/>
            <w:sz w:val="24"/>
          </w:rPr>
          <w:t>にお</w:t>
        </w:r>
      </w:ins>
      <w:ins w:id="22" w:author="工内 隆" w:date="2018-10-14T17:11:00Z">
        <w:r w:rsidR="00460128">
          <w:rPr>
            <w:rFonts w:ascii="Verdana" w:eastAsia="ＭＳ Ｐゴシック" w:hAnsi="Verdana" w:hint="eastAsia"/>
            <w:sz w:val="24"/>
          </w:rPr>
          <w:t>いて、</w:t>
        </w:r>
      </w:ins>
      <w:del w:id="23" w:author="工内 隆" w:date="2018-10-14T17:09:00Z">
        <w:r w:rsidR="005E772F" w:rsidRPr="00351139" w:rsidDel="00460128">
          <w:rPr>
            <w:rFonts w:ascii="Verdana" w:eastAsia="ＭＳ Ｐゴシック" w:hAnsi="Verdana" w:hint="eastAsia"/>
            <w:sz w:val="24"/>
          </w:rPr>
          <w:delText>が</w:delText>
        </w:r>
      </w:del>
      <w:r w:rsidRPr="00351139">
        <w:rPr>
          <w:rFonts w:ascii="Verdana" w:eastAsia="ＭＳ Ｐゴシック" w:hAnsi="Verdana" w:hint="eastAsia"/>
          <w:sz w:val="24"/>
        </w:rPr>
        <w:t>終了</w:t>
      </w:r>
      <w:ins w:id="24" w:author="工内 隆" w:date="2018-10-14T17:10:00Z">
        <w:r w:rsidR="00460128">
          <w:rPr>
            <w:rFonts w:ascii="Verdana" w:eastAsia="ＭＳ Ｐゴシック" w:hAnsi="Verdana" w:hint="eastAsia"/>
            <w:sz w:val="24"/>
          </w:rPr>
          <w:t>の可能性</w:t>
        </w:r>
      </w:ins>
      <w:del w:id="25" w:author="工内 隆" w:date="2018-10-14T17:10:00Z">
        <w:r w:rsidR="005E772F" w:rsidRPr="00351139" w:rsidDel="00460128">
          <w:rPr>
            <w:rFonts w:ascii="Verdana" w:eastAsia="ＭＳ Ｐゴシック" w:hAnsi="Verdana" w:hint="eastAsia"/>
            <w:sz w:val="24"/>
          </w:rPr>
          <w:delText>する</w:delText>
        </w:r>
        <w:r w:rsidR="00C2377F" w:rsidRPr="00351139" w:rsidDel="00460128">
          <w:rPr>
            <w:rFonts w:ascii="Verdana" w:eastAsia="ＭＳ Ｐゴシック" w:hAnsi="Verdana" w:hint="eastAsia"/>
            <w:sz w:val="24"/>
          </w:rPr>
          <w:delText>かもしれないというこ</w:delText>
        </w:r>
      </w:del>
      <w:del w:id="26" w:author="工内 隆" w:date="2018-10-14T17:11:00Z">
        <w:r w:rsidR="00C2377F" w:rsidRPr="00351139" w:rsidDel="00460128">
          <w:rPr>
            <w:rFonts w:ascii="Verdana" w:eastAsia="ＭＳ Ｐゴシック" w:hAnsi="Verdana" w:hint="eastAsia"/>
            <w:sz w:val="24"/>
          </w:rPr>
          <w:delText>と</w:delText>
        </w:r>
      </w:del>
      <w:r w:rsidRPr="00351139">
        <w:rPr>
          <w:rFonts w:ascii="Verdana" w:eastAsia="ＭＳ Ｐゴシック" w:hAnsi="Verdana" w:hint="eastAsia"/>
          <w:sz w:val="24"/>
        </w:rPr>
        <w:t>に対する計画作り</w:t>
      </w:r>
      <w:ins w:id="27" w:author="工内 隆" w:date="2018-10-14T17:13:00Z">
        <w:r w:rsidR="00460128">
          <w:rPr>
            <w:rFonts w:ascii="Verdana" w:eastAsia="ＭＳ Ｐゴシック" w:hAnsi="Verdana" w:hint="eastAsia"/>
            <w:sz w:val="24"/>
          </w:rPr>
          <w:t>を行うこと</w:t>
        </w:r>
      </w:ins>
      <w:r w:rsidRPr="00351139">
        <w:rPr>
          <w:rFonts w:ascii="Verdana" w:eastAsia="ＭＳ Ｐゴシック" w:hAnsi="Verdana" w:hint="eastAsia"/>
          <w:sz w:val="24"/>
        </w:rPr>
        <w:t>は決して独特</w:t>
      </w:r>
      <w:r w:rsidR="00C2377F" w:rsidRPr="00351139">
        <w:rPr>
          <w:rFonts w:ascii="Verdana" w:eastAsia="ＭＳ Ｐゴシック" w:hAnsi="Verdana" w:hint="eastAsia"/>
          <w:sz w:val="24"/>
        </w:rPr>
        <w:t>な</w:t>
      </w:r>
      <w:r w:rsidRPr="00351139">
        <w:rPr>
          <w:rFonts w:ascii="Verdana" w:eastAsia="ＭＳ Ｐゴシック" w:hAnsi="Verdana" w:hint="eastAsia"/>
          <w:sz w:val="24"/>
        </w:rPr>
        <w:t>ものではありません。同様のライフサイクル計画は、プロプラエタリーソフトウェアの</w:t>
      </w:r>
      <w:r w:rsidR="00C53A87" w:rsidRPr="00351139">
        <w:rPr>
          <w:rFonts w:ascii="Verdana" w:eastAsia="ＭＳ Ｐゴシック" w:hAnsi="Verdana" w:hint="eastAsia"/>
          <w:sz w:val="24"/>
        </w:rPr>
        <w:t>開発活動でも、</w:t>
      </w:r>
      <w:r w:rsidR="00C53A87" w:rsidRPr="00351139">
        <w:rPr>
          <w:rFonts w:ascii="Verdana" w:eastAsia="ＭＳ Ｐゴシック" w:hAnsi="Verdana" w:hint="eastAsia"/>
          <w:sz w:val="24"/>
        </w:rPr>
        <w:t>IT</w:t>
      </w:r>
      <w:r w:rsidR="00C53A87" w:rsidRPr="00351139">
        <w:rPr>
          <w:rFonts w:ascii="Verdana" w:eastAsia="ＭＳ Ｐゴシック" w:hAnsi="Verdana" w:hint="eastAsia"/>
          <w:sz w:val="24"/>
        </w:rPr>
        <w:t>システムのハードウェア展開でも、さらには、他の幅広いビジネス</w:t>
      </w:r>
      <w:r w:rsidR="00C2377F" w:rsidRPr="00351139">
        <w:rPr>
          <w:rFonts w:ascii="Verdana" w:eastAsia="ＭＳ Ｐゴシック" w:hAnsi="Verdana" w:hint="eastAsia"/>
          <w:sz w:val="24"/>
        </w:rPr>
        <w:t>の</w:t>
      </w:r>
      <w:r w:rsidR="00C53A87" w:rsidRPr="00351139">
        <w:rPr>
          <w:rFonts w:ascii="Verdana" w:eastAsia="ＭＳ Ｐゴシック" w:hAnsi="Verdana" w:hint="eastAsia"/>
          <w:sz w:val="24"/>
        </w:rPr>
        <w:t>意志決定でも行われます。オープンソースの開発活動に関して言えば、プロジェクトのライフサイクル計画には、</w:t>
      </w:r>
      <w:r w:rsidR="000205D5" w:rsidRPr="00351139">
        <w:rPr>
          <w:rFonts w:ascii="Verdana" w:eastAsia="ＭＳ Ｐゴシック" w:hAnsi="Verdana" w:hint="eastAsia"/>
          <w:sz w:val="24"/>
        </w:rPr>
        <w:t>プロジェクトのスコープとビジョン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および、成長予測のような従来から行われてきたライフサイクル評価と、コミュニティ構築や早期ユーザーの採用、および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ユーザーのフィードバックや貢献の</w:t>
      </w:r>
      <w:r w:rsidR="00303BA8" w:rsidRPr="00351139">
        <w:rPr>
          <w:rFonts w:ascii="Verdana" w:eastAsia="ＭＳ Ｐゴシック" w:hAnsi="Verdana" w:hint="eastAsia"/>
          <w:sz w:val="24"/>
        </w:rPr>
        <w:t>組み込みに</w:t>
      </w:r>
      <w:r w:rsidR="00C2377F" w:rsidRPr="00351139">
        <w:rPr>
          <w:rFonts w:ascii="Verdana" w:eastAsia="ＭＳ Ｐゴシック" w:hAnsi="Verdana" w:hint="eastAsia"/>
          <w:sz w:val="24"/>
        </w:rPr>
        <w:t>関する</w:t>
      </w:r>
      <w:r w:rsidR="00303BA8" w:rsidRPr="00351139">
        <w:rPr>
          <w:rFonts w:ascii="Verdana" w:eastAsia="ＭＳ Ｐゴシック" w:hAnsi="Verdana" w:hint="eastAsia"/>
          <w:sz w:val="24"/>
        </w:rPr>
        <w:t>計画作りのような</w:t>
      </w:r>
      <w:r w:rsidR="000205D5" w:rsidRPr="00351139">
        <w:rPr>
          <w:rFonts w:ascii="Verdana" w:eastAsia="ＭＳ Ｐゴシック" w:hAnsi="Verdana" w:hint="eastAsia"/>
          <w:sz w:val="24"/>
        </w:rPr>
        <w:t>オープンソース固有のカテゴリー</w:t>
      </w:r>
      <w:r w:rsidR="00303BA8" w:rsidRPr="00351139">
        <w:rPr>
          <w:rFonts w:ascii="Verdana" w:eastAsia="ＭＳ Ｐゴシック" w:hAnsi="Verdana" w:hint="eastAsia"/>
          <w:sz w:val="24"/>
        </w:rPr>
        <w:t>が含まれます。</w:t>
      </w:r>
    </w:p>
    <w:p w14:paraId="2ABE07C0" w14:textId="77777777" w:rsidR="00303BA8" w:rsidRPr="00351139" w:rsidRDefault="00303BA8" w:rsidP="00E83E55">
      <w:pPr>
        <w:rPr>
          <w:rFonts w:ascii="Verdana" w:eastAsia="ＭＳ Ｐゴシック" w:hAnsi="Verdana"/>
          <w:sz w:val="24"/>
        </w:rPr>
      </w:pPr>
    </w:p>
    <w:p w14:paraId="573C257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natural for any project to undergo development slowdowns or for user adoption to peak and then decline. Even highly successful open source projects may eventually stop being useful to their creators or users as business plans change or new technologies and innovations replace them. Thus, an exit plan is critical to ensure a smooth transition.</w:t>
      </w:r>
    </w:p>
    <w:p w14:paraId="39773D52" w14:textId="6DCDB02A" w:rsidR="00E83E55" w:rsidRPr="00351139" w:rsidRDefault="00303BA8" w:rsidP="00E83E55">
      <w:pPr>
        <w:rPr>
          <w:rFonts w:ascii="Verdana" w:eastAsia="ＭＳ Ｐゴシック" w:hAnsi="Verdana"/>
          <w:sz w:val="24"/>
        </w:rPr>
      </w:pPr>
      <w:r w:rsidRPr="00351139">
        <w:rPr>
          <w:rFonts w:ascii="Verdana" w:eastAsia="ＭＳ Ｐゴシック" w:hAnsi="Verdana" w:hint="eastAsia"/>
          <w:sz w:val="24"/>
        </w:rPr>
        <w:t>どんなプロジェクトであろうとも、開発</w:t>
      </w:r>
      <w:del w:id="28" w:author="Date Masahiro" w:date="2018-10-12T08:47:00Z">
        <w:r w:rsidRPr="00351139" w:rsidDel="002352B9">
          <w:rPr>
            <w:rFonts w:ascii="Verdana" w:eastAsia="ＭＳ Ｐゴシック" w:hAnsi="Verdana" w:hint="eastAsia"/>
            <w:sz w:val="24"/>
          </w:rPr>
          <w:delText>の</w:delText>
        </w:r>
      </w:del>
      <w:ins w:id="29" w:author="Date Masahiro" w:date="2018-10-12T08:47:00Z">
        <w:r w:rsidR="002352B9">
          <w:rPr>
            <w:rFonts w:ascii="Verdana" w:eastAsia="ＭＳ Ｐゴシック" w:hAnsi="Verdana" w:hint="eastAsia"/>
            <w:sz w:val="24"/>
          </w:rPr>
          <w:t>が</w:t>
        </w:r>
      </w:ins>
      <w:r w:rsidRPr="00351139">
        <w:rPr>
          <w:rFonts w:ascii="Verdana" w:eastAsia="ＭＳ Ｐゴシック" w:hAnsi="Verdana" w:hint="eastAsia"/>
          <w:sz w:val="24"/>
        </w:rPr>
        <w:t>スローダウンに</w:t>
      </w:r>
      <w:del w:id="30" w:author="Date Masahiro" w:date="2018-10-12T08:47:00Z">
        <w:r w:rsidRPr="00351139" w:rsidDel="002352B9">
          <w:rPr>
            <w:rFonts w:ascii="Verdana" w:eastAsia="ＭＳ Ｐゴシック" w:hAnsi="Verdana" w:hint="eastAsia"/>
            <w:sz w:val="24"/>
          </w:rPr>
          <w:delText>到る</w:delText>
        </w:r>
      </w:del>
      <w:ins w:id="31" w:author="Date Masahiro" w:date="2018-10-12T08:47:00Z">
        <w:r w:rsidR="002352B9">
          <w:rPr>
            <w:rFonts w:ascii="Verdana" w:eastAsia="ＭＳ Ｐゴシック" w:hAnsi="Verdana" w:hint="eastAsia"/>
            <w:sz w:val="24"/>
          </w:rPr>
          <w:t>いたる</w:t>
        </w:r>
      </w:ins>
      <w:r w:rsidRPr="00351139">
        <w:rPr>
          <w:rFonts w:ascii="Verdana" w:eastAsia="ＭＳ Ｐゴシック" w:hAnsi="Verdana" w:hint="eastAsia"/>
          <w:sz w:val="24"/>
        </w:rPr>
        <w:t>ことや、ユーザーの採用が盛り上がった後に落ち込むこと</w:t>
      </w:r>
      <w:r w:rsidR="00C009AB" w:rsidRPr="00351139">
        <w:rPr>
          <w:rFonts w:ascii="Verdana" w:eastAsia="ＭＳ Ｐゴシック" w:hAnsi="Verdana" w:hint="eastAsia"/>
          <w:sz w:val="24"/>
        </w:rPr>
        <w:t>は自然なことです。大成功を収めたオープンソースプロジェクトでも、</w:t>
      </w:r>
      <w:ins w:id="32" w:author="工内 隆" w:date="2018-10-14T17:17:00Z">
        <w:r w:rsidR="00AC1663">
          <w:rPr>
            <w:rFonts w:ascii="Verdana" w:eastAsia="ＭＳ Ｐゴシック" w:hAnsi="Verdana" w:hint="eastAsia"/>
            <w:sz w:val="24"/>
          </w:rPr>
          <w:t>やがて</w:t>
        </w:r>
      </w:ins>
      <w:del w:id="33" w:author="工内 隆" w:date="2018-10-14T17:17:00Z">
        <w:r w:rsidR="00C009AB" w:rsidRPr="00351139" w:rsidDel="00AC1663">
          <w:rPr>
            <w:rFonts w:ascii="Verdana" w:eastAsia="ＭＳ Ｐゴシック" w:hAnsi="Verdana" w:hint="eastAsia"/>
            <w:sz w:val="24"/>
          </w:rPr>
          <w:delText>最終的に</w:delText>
        </w:r>
      </w:del>
      <w:r w:rsidR="00C009AB" w:rsidRPr="00351139">
        <w:rPr>
          <w:rFonts w:ascii="Verdana" w:eastAsia="ＭＳ Ｐゴシック" w:hAnsi="Verdana" w:hint="eastAsia"/>
          <w:sz w:val="24"/>
        </w:rPr>
        <w:t>は、ビジネス計画</w:t>
      </w:r>
      <w:ins w:id="34" w:author="Date Masahiro" w:date="2018-10-12T08:50:00Z">
        <w:r w:rsidR="002352B9">
          <w:rPr>
            <w:rFonts w:ascii="Verdana" w:eastAsia="ＭＳ Ｐゴシック" w:hAnsi="Verdana" w:hint="eastAsia"/>
            <w:sz w:val="24"/>
          </w:rPr>
          <w:t>が</w:t>
        </w:r>
      </w:ins>
      <w:del w:id="35" w:author="Date Masahiro" w:date="2018-10-12T08:50:00Z">
        <w:r w:rsidR="00C009AB" w:rsidRPr="00351139" w:rsidDel="002352B9">
          <w:rPr>
            <w:rFonts w:ascii="Verdana" w:eastAsia="ＭＳ Ｐゴシック" w:hAnsi="Verdana" w:hint="eastAsia"/>
            <w:sz w:val="24"/>
          </w:rPr>
          <w:delText>の</w:delText>
        </w:r>
      </w:del>
      <w:r w:rsidR="00C009AB" w:rsidRPr="00351139">
        <w:rPr>
          <w:rFonts w:ascii="Verdana" w:eastAsia="ＭＳ Ｐゴシック" w:hAnsi="Verdana" w:hint="eastAsia"/>
          <w:sz w:val="24"/>
        </w:rPr>
        <w:t>変化</w:t>
      </w:r>
      <w:ins w:id="36" w:author="Date Masahiro" w:date="2018-10-12T08:50:00Z">
        <w:r w:rsidR="002352B9">
          <w:rPr>
            <w:rFonts w:ascii="Verdana" w:eastAsia="ＭＳ Ｐゴシック" w:hAnsi="Verdana" w:hint="eastAsia"/>
            <w:sz w:val="24"/>
          </w:rPr>
          <w:t>したり</w:t>
        </w:r>
      </w:ins>
      <w:r w:rsidR="00C009AB" w:rsidRPr="00351139">
        <w:rPr>
          <w:rFonts w:ascii="Verdana" w:eastAsia="ＭＳ Ｐゴシック" w:hAnsi="Verdana" w:hint="eastAsia"/>
          <w:sz w:val="24"/>
        </w:rPr>
        <w:t>、あるいは、新技術とイノベーションがそれらに</w:t>
      </w:r>
      <w:ins w:id="37" w:author="Date Masahiro" w:date="2018-10-12T08:51:00Z">
        <w:r w:rsidR="002352B9">
          <w:rPr>
            <w:rFonts w:ascii="Verdana" w:eastAsia="ＭＳ Ｐゴシック" w:hAnsi="Verdana" w:hint="eastAsia"/>
            <w:sz w:val="24"/>
          </w:rPr>
          <w:t>とって代わり</w:t>
        </w:r>
      </w:ins>
      <w:del w:id="38" w:author="Date Masahiro" w:date="2018-10-12T08:52:00Z">
        <w:r w:rsidR="00C009AB" w:rsidRPr="00351139" w:rsidDel="002352B9">
          <w:rPr>
            <w:rFonts w:ascii="Verdana" w:eastAsia="ＭＳ Ｐゴシック" w:hAnsi="Verdana" w:hint="eastAsia"/>
            <w:sz w:val="24"/>
          </w:rPr>
          <w:delText>置き換わる</w:delText>
        </w:r>
      </w:del>
      <w:del w:id="39" w:author="Date Masahiro" w:date="2018-10-12T08:49:00Z">
        <w:r w:rsidR="00C009AB" w:rsidRPr="00351139" w:rsidDel="002352B9">
          <w:rPr>
            <w:rFonts w:ascii="Verdana" w:eastAsia="ＭＳ Ｐゴシック" w:hAnsi="Verdana" w:hint="eastAsia"/>
            <w:sz w:val="24"/>
          </w:rPr>
          <w:delText>につれて</w:delText>
        </w:r>
      </w:del>
      <w:r w:rsidR="00C009AB" w:rsidRPr="00351139">
        <w:rPr>
          <w:rFonts w:ascii="Verdana" w:eastAsia="ＭＳ Ｐゴシック" w:hAnsi="Verdana" w:hint="eastAsia"/>
          <w:sz w:val="24"/>
        </w:rPr>
        <w:t>、プロジェクトを作</w:t>
      </w:r>
      <w:r w:rsidR="00C009AB" w:rsidRPr="00351139">
        <w:rPr>
          <w:rFonts w:ascii="Verdana" w:eastAsia="ＭＳ Ｐゴシック" w:hAnsi="Verdana" w:hint="eastAsia"/>
          <w:sz w:val="24"/>
        </w:rPr>
        <w:lastRenderedPageBreak/>
        <w:t>った人々にも、そのユーザーにも有用でなくなってしまします。</w:t>
      </w:r>
      <w:ins w:id="40" w:author="Date Masahiro" w:date="2018-10-12T08:50:00Z">
        <w:r w:rsidR="002352B9">
          <w:rPr>
            <w:rFonts w:ascii="Verdana" w:eastAsia="ＭＳ Ｐゴシック" w:hAnsi="Verdana" w:hint="eastAsia"/>
            <w:sz w:val="24"/>
          </w:rPr>
          <w:t>したがって</w:t>
        </w:r>
      </w:ins>
      <w:del w:id="41" w:author="Date Masahiro" w:date="2018-10-12T08:50:00Z">
        <w:r w:rsidR="00C009AB" w:rsidRPr="00351139" w:rsidDel="002352B9">
          <w:rPr>
            <w:rFonts w:ascii="Verdana" w:eastAsia="ＭＳ Ｐゴシック" w:hAnsi="Verdana" w:hint="eastAsia"/>
            <w:sz w:val="24"/>
          </w:rPr>
          <w:delText>そのようなわけで</w:delText>
        </w:r>
      </w:del>
      <w:r w:rsidR="00C009AB" w:rsidRPr="00351139">
        <w:rPr>
          <w:rFonts w:ascii="Verdana" w:eastAsia="ＭＳ Ｐゴシック" w:hAnsi="Verdana" w:hint="eastAsia"/>
          <w:sz w:val="24"/>
        </w:rPr>
        <w:t>、出口計画は円滑な</w:t>
      </w:r>
      <w:r w:rsidR="00C2377F" w:rsidRPr="00351139">
        <w:rPr>
          <w:rFonts w:ascii="Verdana" w:eastAsia="ＭＳ Ｐゴシック" w:hAnsi="Verdana" w:hint="eastAsia"/>
          <w:sz w:val="24"/>
        </w:rPr>
        <w:t>移行</w:t>
      </w:r>
      <w:r w:rsidR="00C009AB" w:rsidRPr="00351139">
        <w:rPr>
          <w:rFonts w:ascii="Verdana" w:eastAsia="ＭＳ Ｐゴシック" w:hAnsi="Verdana" w:hint="eastAsia"/>
          <w:sz w:val="24"/>
        </w:rPr>
        <w:t>を保証するために不可欠なのです。</w:t>
      </w:r>
    </w:p>
    <w:p w14:paraId="2E7857DE" w14:textId="77777777" w:rsidR="00303BA8" w:rsidRPr="00351139" w:rsidRDefault="00303BA8" w:rsidP="00E83E55">
      <w:pPr>
        <w:rPr>
          <w:rFonts w:ascii="Verdana" w:eastAsia="ＭＳ Ｐゴシック" w:hAnsi="Verdana"/>
          <w:sz w:val="24"/>
        </w:rPr>
      </w:pPr>
    </w:p>
    <w:p w14:paraId="59CFBAC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2</w:t>
      </w:r>
    </w:p>
    <w:p w14:paraId="113C9FE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 does a dead open source project look like?</w:t>
      </w:r>
    </w:p>
    <w:p w14:paraId="5DCE8128" w14:textId="77777777" w:rsidR="00623D0D" w:rsidRPr="00351139" w:rsidRDefault="00623D0D"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2</w:t>
      </w:r>
    </w:p>
    <w:p w14:paraId="563DD67D" w14:textId="77777777" w:rsidR="00623D0D" w:rsidRPr="00351139" w:rsidRDefault="00623D0D" w:rsidP="00623D0D">
      <w:pPr>
        <w:rPr>
          <w:rFonts w:ascii="Verdana" w:eastAsia="ＭＳ Ｐゴシック" w:hAnsi="Verdana"/>
          <w:sz w:val="24"/>
        </w:rPr>
      </w:pPr>
      <w:r w:rsidRPr="00351139">
        <w:rPr>
          <w:rFonts w:ascii="Verdana" w:eastAsia="ＭＳ Ｐゴシック" w:hAnsi="Verdana" w:hint="eastAsia"/>
          <w:sz w:val="24"/>
        </w:rPr>
        <w:t>「死んだ」オープンソースプロジェクトはどんな風に見えるか？</w:t>
      </w:r>
    </w:p>
    <w:p w14:paraId="1D5A5606" w14:textId="77777777" w:rsidR="00E83E55" w:rsidRPr="00351139" w:rsidRDefault="00E83E55" w:rsidP="00E83E55">
      <w:pPr>
        <w:rPr>
          <w:rFonts w:ascii="Verdana" w:eastAsia="ＭＳ Ｐゴシック" w:hAnsi="Verdana"/>
          <w:sz w:val="24"/>
        </w:rPr>
      </w:pPr>
    </w:p>
    <w:p w14:paraId="2DA2EB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the steady flow of contributions or commits to your open source project has fallen off, that doesn’t necessarily mean a project is dead. It may simply mean that the project is mature, has achieved its development goals, and is serving its users without requiring much upkeep or updating, which could be a good thing.</w:t>
      </w:r>
    </w:p>
    <w:p w14:paraId="5E237814" w14:textId="481A197A" w:rsidR="00623D0D" w:rsidRPr="00351139" w:rsidRDefault="00623D0D" w:rsidP="00E83E55">
      <w:pPr>
        <w:rPr>
          <w:rFonts w:ascii="Verdana" w:eastAsia="ＭＳ Ｐゴシック" w:hAnsi="Verdana"/>
          <w:sz w:val="24"/>
        </w:rPr>
      </w:pPr>
      <w:del w:id="42" w:author="Date Masahiro" w:date="2018-10-12T08:54:00Z">
        <w:r w:rsidRPr="00351139" w:rsidDel="002352B9">
          <w:rPr>
            <w:rFonts w:ascii="Verdana" w:eastAsia="ＭＳ Ｐゴシック" w:hAnsi="Verdana" w:hint="eastAsia"/>
            <w:sz w:val="24"/>
          </w:rPr>
          <w:delText>もしも、それまで</w:delText>
        </w:r>
      </w:del>
      <w:r w:rsidRPr="00351139">
        <w:rPr>
          <w:rFonts w:ascii="Verdana" w:eastAsia="ＭＳ Ｐゴシック" w:hAnsi="Verdana" w:hint="eastAsia"/>
          <w:sz w:val="24"/>
        </w:rPr>
        <w:t>順調だったオープンソースプロジェクトに対する貢献数やコミット数が落ち込んだとしても、それは必ずしもプロジェクトが「死んだ」ということを意味するものではありません。それは単に、プロジェクトが成熟に達し、開発の目標を成し遂げ、</w:t>
      </w:r>
      <w:ins w:id="43" w:author="工内 隆" w:date="2018-10-14T17:32:00Z">
        <w:r w:rsidR="00C517DA">
          <w:rPr>
            <w:rFonts w:ascii="Verdana" w:eastAsia="ＭＳ Ｐゴシック" w:hAnsi="Verdana" w:hint="eastAsia"/>
            <w:sz w:val="24"/>
          </w:rPr>
          <w:t>また、</w:t>
        </w:r>
      </w:ins>
      <w:r w:rsidR="00FD4E8C" w:rsidRPr="00351139">
        <w:rPr>
          <w:rFonts w:ascii="Verdana" w:eastAsia="ＭＳ Ｐゴシック" w:hAnsi="Verdana" w:hint="eastAsia"/>
          <w:sz w:val="24"/>
        </w:rPr>
        <w:t>大きな維持作業や更新作業を要求されることなくユーザー</w:t>
      </w:r>
      <w:ins w:id="44" w:author="工内 隆" w:date="2018-10-14T17:30:00Z">
        <w:r w:rsidR="00C517DA">
          <w:rPr>
            <w:rFonts w:ascii="Verdana" w:eastAsia="ＭＳ Ｐゴシック" w:hAnsi="Verdana" w:hint="eastAsia"/>
            <w:sz w:val="24"/>
          </w:rPr>
          <w:t>に</w:t>
        </w:r>
      </w:ins>
      <w:ins w:id="45" w:author="工内 隆" w:date="2018-10-14T17:31:00Z">
        <w:r w:rsidR="00C517DA">
          <w:rPr>
            <w:rFonts w:ascii="Verdana" w:eastAsia="ＭＳ Ｐゴシック" w:hAnsi="Verdana" w:hint="eastAsia"/>
            <w:sz w:val="24"/>
          </w:rPr>
          <w:t>活</w:t>
        </w:r>
      </w:ins>
      <w:ins w:id="46" w:author="工内 隆" w:date="2018-10-14T17:30:00Z">
        <w:r w:rsidR="00C517DA">
          <w:rPr>
            <w:rFonts w:ascii="Verdana" w:eastAsia="ＭＳ Ｐゴシック" w:hAnsi="Verdana" w:hint="eastAsia"/>
            <w:sz w:val="24"/>
          </w:rPr>
          <w:t>用されていることを意味しているのかも</w:t>
        </w:r>
      </w:ins>
      <w:ins w:id="47" w:author="工内 隆" w:date="2018-10-14T17:31:00Z">
        <w:r w:rsidR="00C517DA">
          <w:rPr>
            <w:rFonts w:ascii="Verdana" w:eastAsia="ＭＳ Ｐゴシック" w:hAnsi="Verdana" w:hint="eastAsia"/>
            <w:sz w:val="24"/>
          </w:rPr>
          <w:t>しれません。</w:t>
        </w:r>
      </w:ins>
      <w:del w:id="48" w:author="工内 隆" w:date="2018-10-14T17:31:00Z">
        <w:r w:rsidR="00FD4E8C" w:rsidRPr="00351139" w:rsidDel="00C517DA">
          <w:rPr>
            <w:rFonts w:ascii="Verdana" w:eastAsia="ＭＳ Ｐゴシック" w:hAnsi="Verdana" w:hint="eastAsia"/>
            <w:sz w:val="24"/>
          </w:rPr>
          <w:delText>に</w:delText>
        </w:r>
      </w:del>
      <w:del w:id="49" w:author="Date Masahiro" w:date="2018-10-12T08:59:00Z">
        <w:r w:rsidR="00FD4E8C" w:rsidRPr="00351139" w:rsidDel="002770DC">
          <w:rPr>
            <w:rFonts w:ascii="Verdana" w:eastAsia="ＭＳ Ｐゴシック" w:hAnsi="Verdana" w:hint="eastAsia"/>
            <w:sz w:val="24"/>
          </w:rPr>
          <w:delText>役立っているのかもしれ</w:delText>
        </w:r>
        <w:r w:rsidR="006F7026" w:rsidRPr="00351139" w:rsidDel="002770DC">
          <w:rPr>
            <w:rFonts w:ascii="Verdana" w:eastAsia="ＭＳ Ｐゴシック" w:hAnsi="Verdana" w:hint="eastAsia"/>
            <w:sz w:val="24"/>
          </w:rPr>
          <w:delText>ず</w:delText>
        </w:r>
      </w:del>
      <w:ins w:id="50" w:author="Date Masahiro" w:date="2018-10-12T08:59:00Z">
        <w:del w:id="51" w:author="工内 隆" w:date="2018-10-14T17:31:00Z">
          <w:r w:rsidR="002770DC" w:rsidDel="00C517DA">
            <w:rPr>
              <w:rFonts w:ascii="Verdana" w:eastAsia="ＭＳ Ｐゴシック" w:hAnsi="Verdana" w:hint="eastAsia"/>
              <w:sz w:val="24"/>
            </w:rPr>
            <w:delText>を</w:delText>
          </w:r>
        </w:del>
      </w:ins>
      <w:ins w:id="52" w:author="Date Masahiro" w:date="2018-10-12T09:00:00Z">
        <w:del w:id="53" w:author="工内 隆" w:date="2018-10-14T17:31:00Z">
          <w:r w:rsidR="002770DC" w:rsidDel="00C517DA">
            <w:rPr>
              <w:rFonts w:ascii="Verdana" w:eastAsia="ＭＳ Ｐゴシック" w:hAnsi="Verdana" w:hint="eastAsia"/>
              <w:sz w:val="24"/>
            </w:rPr>
            <w:delText>サポートし</w:delText>
          </w:r>
        </w:del>
      </w:ins>
      <w:del w:id="54" w:author="工内 隆" w:date="2018-10-14T17:31:00Z">
        <w:r w:rsidR="006F7026" w:rsidRPr="00351139" w:rsidDel="00C517DA">
          <w:rPr>
            <w:rFonts w:ascii="Verdana" w:eastAsia="ＭＳ Ｐゴシック" w:hAnsi="Verdana" w:hint="eastAsia"/>
            <w:sz w:val="24"/>
          </w:rPr>
          <w:delText>、</w:delText>
        </w:r>
      </w:del>
      <w:ins w:id="55" w:author="工内 隆" w:date="2018-10-14T17:43:00Z">
        <w:r w:rsidR="00AC7A03">
          <w:rPr>
            <w:rFonts w:ascii="Verdana" w:eastAsia="ＭＳ Ｐゴシック" w:hAnsi="Verdana" w:hint="eastAsia"/>
            <w:sz w:val="24"/>
          </w:rPr>
          <w:t>プロジェクトは</w:t>
        </w:r>
      </w:ins>
      <w:ins w:id="56" w:author="工内 隆" w:date="2018-10-14T17:31:00Z">
        <w:r w:rsidR="00C517DA">
          <w:rPr>
            <w:rFonts w:ascii="Verdana" w:eastAsia="ＭＳ Ｐゴシック" w:hAnsi="Verdana" w:hint="eastAsia"/>
            <w:sz w:val="24"/>
          </w:rPr>
          <w:t>順調に</w:t>
        </w:r>
      </w:ins>
      <w:del w:id="57" w:author="工内 隆" w:date="2018-10-14T17:31:00Z">
        <w:r w:rsidR="00FD4E8C" w:rsidRPr="00351139" w:rsidDel="00C517DA">
          <w:rPr>
            <w:rFonts w:ascii="Verdana" w:eastAsia="ＭＳ Ｐゴシック" w:hAnsi="Verdana" w:hint="eastAsia"/>
            <w:sz w:val="24"/>
          </w:rPr>
          <w:delText>う</w:delText>
        </w:r>
      </w:del>
      <w:del w:id="58" w:author="工内 隆" w:date="2018-10-14T17:32:00Z">
        <w:r w:rsidR="00FD4E8C" w:rsidRPr="00351139" w:rsidDel="00C517DA">
          <w:rPr>
            <w:rFonts w:ascii="Verdana" w:eastAsia="ＭＳ Ｐゴシック" w:hAnsi="Verdana" w:hint="eastAsia"/>
            <w:sz w:val="24"/>
          </w:rPr>
          <w:delText>まく</w:delText>
        </w:r>
      </w:del>
      <w:r w:rsidR="00FD4E8C" w:rsidRPr="00351139">
        <w:rPr>
          <w:rFonts w:ascii="Verdana" w:eastAsia="ＭＳ Ｐゴシック" w:hAnsi="Verdana" w:hint="eastAsia"/>
          <w:sz w:val="24"/>
        </w:rPr>
        <w:t>行っている</w:t>
      </w:r>
      <w:r w:rsidR="006F7026" w:rsidRPr="00351139">
        <w:rPr>
          <w:rFonts w:ascii="Verdana" w:eastAsia="ＭＳ Ｐゴシック" w:hAnsi="Verdana" w:hint="eastAsia"/>
          <w:sz w:val="24"/>
        </w:rPr>
        <w:t>可能性もあります</w:t>
      </w:r>
      <w:r w:rsidR="00FD4E8C" w:rsidRPr="00351139">
        <w:rPr>
          <w:rFonts w:ascii="Verdana" w:eastAsia="ＭＳ Ｐゴシック" w:hAnsi="Verdana" w:hint="eastAsia"/>
          <w:sz w:val="24"/>
        </w:rPr>
        <w:t>。</w:t>
      </w:r>
    </w:p>
    <w:p w14:paraId="11C2735B" w14:textId="77777777" w:rsidR="00E83E55" w:rsidRPr="00351139" w:rsidRDefault="00E83E55" w:rsidP="00E83E55">
      <w:pPr>
        <w:rPr>
          <w:rFonts w:ascii="Verdana" w:eastAsia="ＭＳ Ｐゴシック" w:hAnsi="Verdana"/>
          <w:sz w:val="24"/>
        </w:rPr>
      </w:pPr>
    </w:p>
    <w:p w14:paraId="6BD0269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 the other hand, if the number of people adopting the project and using the code has declined significantly, that could be a sign that interest is waning and the project may be dying. Other relevant metrics can include the level of project activity in general and whether users are posting inquiries and joining online discussions about the code.</w:t>
      </w:r>
    </w:p>
    <w:p w14:paraId="2B65B2CB" w14:textId="72A8FCD1" w:rsidR="00FD4E8C" w:rsidRPr="00351139" w:rsidRDefault="006F7026" w:rsidP="00E83E55">
      <w:pPr>
        <w:rPr>
          <w:rFonts w:ascii="Verdana" w:eastAsia="ＭＳ Ｐゴシック" w:hAnsi="Verdana"/>
          <w:sz w:val="24"/>
        </w:rPr>
      </w:pPr>
      <w:del w:id="59" w:author="Date Masahiro" w:date="2018-10-12T09:01:00Z">
        <w:r w:rsidRPr="00351139" w:rsidDel="002770DC">
          <w:rPr>
            <w:rFonts w:ascii="Verdana" w:eastAsia="ＭＳ Ｐゴシック" w:hAnsi="Verdana" w:hint="eastAsia"/>
            <w:sz w:val="24"/>
          </w:rPr>
          <w:delText>反対に</w:delText>
        </w:r>
      </w:del>
      <w:ins w:id="60" w:author="Date Masahiro" w:date="2018-10-12T09:01:00Z">
        <w:r w:rsidR="002770DC">
          <w:rPr>
            <w:rFonts w:ascii="Verdana" w:eastAsia="ＭＳ Ｐゴシック" w:hAnsi="Verdana" w:hint="eastAsia"/>
            <w:sz w:val="24"/>
          </w:rPr>
          <w:t>一方で</w:t>
        </w:r>
      </w:ins>
      <w:r w:rsidRPr="00351139">
        <w:rPr>
          <w:rFonts w:ascii="Verdana" w:eastAsia="ＭＳ Ｐゴシック" w:hAnsi="Verdana" w:hint="eastAsia"/>
          <w:sz w:val="24"/>
        </w:rPr>
        <w:t>、そのプロジェクトを採用する人、および、コードを利用する人の数が急激に減少しているようだと、関心が弱まり、プロジェクト</w:t>
      </w:r>
      <w:r w:rsidR="00C2377F" w:rsidRPr="00351139">
        <w:rPr>
          <w:rFonts w:ascii="Verdana" w:eastAsia="ＭＳ Ｐゴシック" w:hAnsi="Verdana" w:hint="eastAsia"/>
          <w:sz w:val="24"/>
        </w:rPr>
        <w:t>が</w:t>
      </w:r>
      <w:r w:rsidRPr="00351139">
        <w:rPr>
          <w:rFonts w:ascii="Verdana" w:eastAsia="ＭＳ Ｐゴシック" w:hAnsi="Verdana" w:hint="eastAsia"/>
          <w:sz w:val="24"/>
        </w:rPr>
        <w:t>死にかけている兆候</w:t>
      </w:r>
      <w:r w:rsidR="00C2377F" w:rsidRPr="00351139">
        <w:rPr>
          <w:rFonts w:ascii="Verdana" w:eastAsia="ＭＳ Ｐゴシック" w:hAnsi="Verdana" w:hint="eastAsia"/>
          <w:sz w:val="24"/>
        </w:rPr>
        <w:t>なのかもしれません</w:t>
      </w:r>
      <w:r w:rsidRPr="00351139">
        <w:rPr>
          <w:rFonts w:ascii="Verdana" w:eastAsia="ＭＳ Ｐゴシック" w:hAnsi="Verdana" w:hint="eastAsia"/>
          <w:sz w:val="24"/>
        </w:rPr>
        <w:t>。</w:t>
      </w:r>
      <w:r w:rsidR="00946BC5" w:rsidRPr="00351139">
        <w:rPr>
          <w:rFonts w:ascii="Verdana" w:eastAsia="ＭＳ Ｐゴシック" w:hAnsi="Verdana" w:hint="eastAsia"/>
          <w:sz w:val="24"/>
        </w:rPr>
        <w:t>他</w:t>
      </w:r>
      <w:r w:rsidRPr="00351139">
        <w:rPr>
          <w:rFonts w:ascii="Verdana" w:eastAsia="ＭＳ Ｐゴシック" w:hAnsi="Verdana" w:hint="eastAsia"/>
          <w:sz w:val="24"/>
        </w:rPr>
        <w:t>の有効な指標としては、</w:t>
      </w:r>
      <w:ins w:id="61" w:author="工内 隆" w:date="2018-10-14T17:34:00Z">
        <w:r w:rsidR="00C517DA">
          <w:rPr>
            <w:rFonts w:ascii="Verdana" w:eastAsia="ＭＳ Ｐゴシック" w:hAnsi="Verdana" w:hint="eastAsia"/>
            <w:sz w:val="24"/>
          </w:rPr>
          <w:t>一般的な</w:t>
        </w:r>
      </w:ins>
      <w:r w:rsidRPr="00351139">
        <w:rPr>
          <w:rFonts w:ascii="Verdana" w:eastAsia="ＭＳ Ｐゴシック" w:hAnsi="Verdana" w:hint="eastAsia"/>
          <w:sz w:val="24"/>
        </w:rPr>
        <w:t>プロジェクト活動</w:t>
      </w:r>
      <w:r w:rsidR="00946BC5" w:rsidRPr="00351139">
        <w:rPr>
          <w:rFonts w:ascii="Verdana" w:eastAsia="ＭＳ Ｐゴシック" w:hAnsi="Verdana" w:hint="eastAsia"/>
          <w:sz w:val="24"/>
        </w:rPr>
        <w:t>のレベルや、</w:t>
      </w:r>
      <w:ins w:id="62" w:author="工内 隆" w:date="2018-10-14T17:34:00Z">
        <w:r w:rsidR="00C517DA">
          <w:rPr>
            <w:rFonts w:ascii="Verdana" w:eastAsia="ＭＳ Ｐゴシック" w:hAnsi="Verdana" w:hint="eastAsia"/>
            <w:sz w:val="24"/>
          </w:rPr>
          <w:t>さ</w:t>
        </w:r>
      </w:ins>
      <w:ins w:id="63" w:author="工内 隆" w:date="2018-10-14T17:35:00Z">
        <w:r w:rsidR="00C517DA">
          <w:rPr>
            <w:rFonts w:ascii="Verdana" w:eastAsia="ＭＳ Ｐゴシック" w:hAnsi="Verdana" w:hint="eastAsia"/>
            <w:sz w:val="24"/>
          </w:rPr>
          <w:t>らには、</w:t>
        </w:r>
      </w:ins>
      <w:r w:rsidR="00946BC5" w:rsidRPr="00351139">
        <w:rPr>
          <w:rFonts w:ascii="Verdana" w:eastAsia="ＭＳ Ｐゴシック" w:hAnsi="Verdana" w:hint="eastAsia"/>
          <w:sz w:val="24"/>
        </w:rPr>
        <w:t>ユーザーが問い合わせを</w:t>
      </w:r>
      <w:r w:rsidR="00D642CB" w:rsidRPr="00351139">
        <w:rPr>
          <w:rFonts w:ascii="Verdana" w:eastAsia="ＭＳ Ｐゴシック" w:hAnsi="Verdana" w:hint="eastAsia"/>
          <w:sz w:val="24"/>
        </w:rPr>
        <w:t>行っ</w:t>
      </w:r>
      <w:r w:rsidR="00C4782F" w:rsidRPr="00351139">
        <w:rPr>
          <w:rFonts w:ascii="Verdana" w:eastAsia="ＭＳ Ｐゴシック" w:hAnsi="Verdana" w:hint="eastAsia"/>
          <w:sz w:val="24"/>
        </w:rPr>
        <w:t>ているか</w:t>
      </w:r>
      <w:r w:rsidR="00946BC5" w:rsidRPr="00351139">
        <w:rPr>
          <w:rFonts w:ascii="Verdana" w:eastAsia="ＭＳ Ｐゴシック" w:hAnsi="Verdana" w:hint="eastAsia"/>
          <w:sz w:val="24"/>
        </w:rPr>
        <w:t>、コードに関するオンラインの議論に参加しているかといったものも含めることができます。</w:t>
      </w:r>
    </w:p>
    <w:p w14:paraId="7788EF48" w14:textId="77777777" w:rsidR="00FD4E8C" w:rsidRPr="00351139" w:rsidRDefault="00FD4E8C" w:rsidP="00E83E55">
      <w:pPr>
        <w:rPr>
          <w:rFonts w:ascii="Verdana" w:eastAsia="ＭＳ Ｐゴシック" w:hAnsi="Verdana"/>
          <w:sz w:val="24"/>
        </w:rPr>
      </w:pPr>
    </w:p>
    <w:p w14:paraId="5B509F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Trouble signs to watch for</w:t>
      </w:r>
    </w:p>
    <w:p w14:paraId="3F0AC03C" w14:textId="77777777" w:rsidR="00E83E55" w:rsidRPr="00351139" w:rsidRDefault="00946BC5" w:rsidP="00E83E55">
      <w:pPr>
        <w:rPr>
          <w:rFonts w:ascii="Verdana" w:eastAsia="ＭＳ Ｐゴシック" w:hAnsi="Verdana"/>
          <w:sz w:val="24"/>
        </w:rPr>
      </w:pPr>
      <w:r w:rsidRPr="00351139">
        <w:rPr>
          <w:rFonts w:ascii="Verdana" w:eastAsia="ＭＳ Ｐゴシック" w:hAnsi="Verdana" w:hint="eastAsia"/>
          <w:sz w:val="24"/>
        </w:rPr>
        <w:t>注視すべきトラブルの兆候</w:t>
      </w:r>
    </w:p>
    <w:p w14:paraId="1A7D9876" w14:textId="77777777" w:rsidR="00946BC5" w:rsidRPr="00351139" w:rsidRDefault="00946BC5" w:rsidP="00E83E55">
      <w:pPr>
        <w:rPr>
          <w:rFonts w:ascii="Verdana" w:eastAsia="ＭＳ Ｐゴシック" w:hAnsi="Verdana"/>
          <w:sz w:val="24"/>
        </w:rPr>
      </w:pPr>
    </w:p>
    <w:p w14:paraId="5F4EB87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dead or dying project can also be indicated by problems, such as unresolved differences about the direction of development or through </w:t>
      </w:r>
      <w:r w:rsidRPr="00351139">
        <w:rPr>
          <w:rFonts w:ascii="Verdana" w:eastAsia="ＭＳ Ｐゴシック" w:hAnsi="Verdana"/>
          <w:sz w:val="24"/>
        </w:rPr>
        <w:lastRenderedPageBreak/>
        <w:t>lost energy from formerly involved contributors, who may have moved on to other projects that better capture their interest. An obvious sign is a decline in the project that coincides with members of your team or the community asking questions about whether it should continue, be ended, or left outright. Another indicator is that the code is no longer being patched or updated by the community to resolve vulnerabilities.</w:t>
      </w:r>
    </w:p>
    <w:p w14:paraId="6A077FA6" w14:textId="41E9772F" w:rsidR="00F66D20" w:rsidRPr="00351139" w:rsidRDefault="00F66D20" w:rsidP="00E83E55">
      <w:pPr>
        <w:rPr>
          <w:rFonts w:ascii="Verdana" w:eastAsia="ＭＳ Ｐゴシック" w:hAnsi="Verdana"/>
          <w:sz w:val="24"/>
        </w:rPr>
      </w:pPr>
      <w:r w:rsidRPr="00351139">
        <w:rPr>
          <w:rFonts w:ascii="Verdana" w:eastAsia="ＭＳ Ｐゴシック" w:hAnsi="Verdana" w:hint="eastAsia"/>
          <w:sz w:val="24"/>
        </w:rPr>
        <w:t>死んだ、あるいは、死にかけているプロジェクトは、問題の存在によって</w:t>
      </w:r>
      <w:ins w:id="64" w:author="工内 隆" w:date="2018-10-14T17:38:00Z">
        <w:r w:rsidR="00AC7A03">
          <w:rPr>
            <w:rFonts w:ascii="Verdana" w:eastAsia="ＭＳ Ｐゴシック" w:hAnsi="Verdana" w:hint="eastAsia"/>
            <w:sz w:val="24"/>
          </w:rPr>
          <w:t>分かる</w:t>
        </w:r>
      </w:ins>
      <w:del w:id="65" w:author="工内 隆" w:date="2018-10-14T17:38:00Z">
        <w:r w:rsidR="00C4782F" w:rsidRPr="00351139" w:rsidDel="00AC7A03">
          <w:rPr>
            <w:rFonts w:ascii="Verdana" w:eastAsia="ＭＳ Ｐゴシック" w:hAnsi="Verdana" w:hint="eastAsia"/>
            <w:sz w:val="24"/>
          </w:rPr>
          <w:delText>示される</w:delText>
        </w:r>
      </w:del>
      <w:r w:rsidRPr="00351139">
        <w:rPr>
          <w:rFonts w:ascii="Verdana" w:eastAsia="ＭＳ Ｐゴシック" w:hAnsi="Verdana" w:hint="eastAsia"/>
          <w:sz w:val="24"/>
        </w:rPr>
        <w:t>こともあります。たとえば、開発の方向に関する考え方の差を解消できないとか、あるいは、それまで積極的に参加していた貢献者から</w:t>
      </w:r>
      <w:r w:rsidR="00C4782F" w:rsidRPr="00351139">
        <w:rPr>
          <w:rFonts w:ascii="Verdana" w:eastAsia="ＭＳ Ｐゴシック" w:hAnsi="Verdana" w:hint="eastAsia"/>
          <w:sz w:val="24"/>
        </w:rPr>
        <w:t>もたらされる</w:t>
      </w:r>
      <w:r w:rsidRPr="00351139">
        <w:rPr>
          <w:rFonts w:ascii="Verdana" w:eastAsia="ＭＳ Ｐゴシック" w:hAnsi="Verdana" w:hint="eastAsia"/>
          <w:sz w:val="24"/>
        </w:rPr>
        <w:t>エネルギーが失われたといったケースです。その開発者</w:t>
      </w:r>
      <w:r w:rsidR="00D3629F" w:rsidRPr="00351139">
        <w:rPr>
          <w:rFonts w:ascii="Verdana" w:eastAsia="ＭＳ Ｐゴシック" w:hAnsi="Verdana" w:hint="eastAsia"/>
          <w:sz w:val="24"/>
        </w:rPr>
        <w:t>は、より強い興味を感じ</w:t>
      </w:r>
      <w:r w:rsidR="00760ABA" w:rsidRPr="00351139">
        <w:rPr>
          <w:rFonts w:ascii="Verdana" w:eastAsia="ＭＳ Ｐゴシック" w:hAnsi="Verdana" w:hint="eastAsia"/>
          <w:sz w:val="24"/>
        </w:rPr>
        <w:t>て</w:t>
      </w:r>
      <w:r w:rsidRPr="00351139">
        <w:rPr>
          <w:rFonts w:ascii="Verdana" w:eastAsia="ＭＳ Ｐゴシック" w:hAnsi="Verdana" w:hint="eastAsia"/>
          <w:sz w:val="24"/>
        </w:rPr>
        <w:t>他のプロジェクトへ</w:t>
      </w:r>
      <w:r w:rsidR="00D3629F" w:rsidRPr="00351139">
        <w:rPr>
          <w:rFonts w:ascii="Verdana" w:eastAsia="ＭＳ Ｐゴシック" w:hAnsi="Verdana" w:hint="eastAsia"/>
          <w:sz w:val="24"/>
        </w:rPr>
        <w:t>移って行ったのかもしれません。</w:t>
      </w:r>
      <w:ins w:id="66" w:author="Date Masahiro" w:date="2018-10-12T09:22:00Z">
        <w:r w:rsidR="008E7757" w:rsidRPr="008E7757">
          <w:rPr>
            <w:rFonts w:ascii="Verdana" w:eastAsia="ＭＳ Ｐゴシック" w:hAnsi="Verdana" w:hint="eastAsia"/>
            <w:sz w:val="24"/>
          </w:rPr>
          <w:t>プロジェクトを継続すべきか、終わらせるべきか、あるいは、そのまま放置しておくべきかといった質問が、あなたのチームやコミュニティのメンバーの間で同時にでてくるプロジェクトは、衰退</w:t>
        </w:r>
      </w:ins>
      <w:ins w:id="67" w:author="Date Masahiro" w:date="2018-10-12T09:23:00Z">
        <w:r w:rsidR="008E7757">
          <w:rPr>
            <w:rFonts w:ascii="Verdana" w:eastAsia="ＭＳ Ｐゴシック" w:hAnsi="Verdana" w:hint="eastAsia"/>
            <w:sz w:val="24"/>
          </w:rPr>
          <w:t>へ</w:t>
        </w:r>
      </w:ins>
      <w:ins w:id="68" w:author="Date Masahiro" w:date="2018-10-12T09:22:00Z">
        <w:r w:rsidR="008E7757" w:rsidRPr="008E7757">
          <w:rPr>
            <w:rFonts w:ascii="Verdana" w:eastAsia="ＭＳ Ｐゴシック" w:hAnsi="Verdana" w:hint="eastAsia"/>
            <w:sz w:val="24"/>
          </w:rPr>
          <w:t>の明らかな兆候</w:t>
        </w:r>
      </w:ins>
      <w:ins w:id="69" w:author="Date Masahiro" w:date="2018-10-12T09:23:00Z">
        <w:r w:rsidR="008E7757">
          <w:rPr>
            <w:rFonts w:ascii="Verdana" w:eastAsia="ＭＳ Ｐゴシック" w:hAnsi="Verdana" w:hint="eastAsia"/>
            <w:sz w:val="24"/>
          </w:rPr>
          <w:t>を示しています</w:t>
        </w:r>
      </w:ins>
      <w:ins w:id="70" w:author="Date Masahiro" w:date="2018-10-12T09:22:00Z">
        <w:r w:rsidR="008E7757" w:rsidRPr="008E7757">
          <w:rPr>
            <w:rFonts w:ascii="Verdana" w:eastAsia="ＭＳ Ｐゴシック" w:hAnsi="Verdana" w:hint="eastAsia"/>
            <w:sz w:val="24"/>
          </w:rPr>
          <w:t>。</w:t>
        </w:r>
      </w:ins>
      <w:del w:id="71" w:author="Date Masahiro" w:date="2018-10-12T09:22:00Z">
        <w:r w:rsidR="00615D71" w:rsidRPr="00351139" w:rsidDel="008E7757">
          <w:rPr>
            <w:rFonts w:ascii="Verdana" w:eastAsia="ＭＳ Ｐゴシック" w:hAnsi="Verdana" w:hint="eastAsia"/>
            <w:sz w:val="24"/>
          </w:rPr>
          <w:delText>この</w:delText>
        </w:r>
        <w:r w:rsidR="00C4782F" w:rsidRPr="00351139" w:rsidDel="008E7757">
          <w:rPr>
            <w:rFonts w:ascii="Verdana" w:eastAsia="ＭＳ Ｐゴシック" w:hAnsi="Verdana" w:hint="eastAsia"/>
            <w:sz w:val="24"/>
          </w:rPr>
          <w:delText>ような状況で</w:delText>
        </w:r>
        <w:r w:rsidR="00180B6A" w:rsidRPr="00351139" w:rsidDel="008E7757">
          <w:rPr>
            <w:rFonts w:ascii="Verdana" w:eastAsia="ＭＳ Ｐゴシック" w:hAnsi="Verdana" w:hint="eastAsia"/>
            <w:sz w:val="24"/>
          </w:rPr>
          <w:delText>は</w:delText>
        </w:r>
        <w:r w:rsidR="00620DFC" w:rsidRPr="00351139" w:rsidDel="008E7757">
          <w:rPr>
            <w:rFonts w:ascii="Verdana" w:eastAsia="ＭＳ Ｐゴシック" w:hAnsi="Verdana" w:hint="eastAsia"/>
            <w:sz w:val="24"/>
          </w:rPr>
          <w:delText>プロジェクトの衰退</w:delText>
        </w:r>
        <w:r w:rsidR="00C4782F" w:rsidRPr="00351139" w:rsidDel="008E7757">
          <w:rPr>
            <w:rFonts w:ascii="Verdana" w:eastAsia="ＭＳ Ｐゴシック" w:hAnsi="Verdana" w:hint="eastAsia"/>
            <w:sz w:val="24"/>
          </w:rPr>
          <w:delText>が明確にあらわれ</w:delText>
        </w:r>
        <w:r w:rsidR="00620DFC" w:rsidRPr="00351139" w:rsidDel="008E7757">
          <w:rPr>
            <w:rFonts w:ascii="Verdana" w:eastAsia="ＭＳ Ｐゴシック" w:hAnsi="Verdana" w:hint="eastAsia"/>
            <w:sz w:val="24"/>
          </w:rPr>
          <w:delText>、</w:delText>
        </w:r>
        <w:r w:rsidR="00C4782F" w:rsidRPr="00351139" w:rsidDel="008E7757">
          <w:rPr>
            <w:rFonts w:ascii="Verdana" w:eastAsia="ＭＳ Ｐゴシック" w:hAnsi="Verdana" w:hint="eastAsia"/>
            <w:sz w:val="24"/>
          </w:rPr>
          <w:delText>それが</w:delText>
        </w:r>
        <w:r w:rsidR="00620DFC" w:rsidRPr="00351139" w:rsidDel="008E7757">
          <w:rPr>
            <w:rFonts w:ascii="Verdana" w:eastAsia="ＭＳ Ｐゴシック" w:hAnsi="Verdana" w:hint="eastAsia"/>
            <w:sz w:val="24"/>
          </w:rPr>
          <w:delText>あなたのチームやコミュニティのメンバーの間</w:delText>
        </w:r>
        <w:r w:rsidR="00615D71" w:rsidRPr="00351139" w:rsidDel="008E7757">
          <w:rPr>
            <w:rFonts w:ascii="Verdana" w:eastAsia="ＭＳ Ｐゴシック" w:hAnsi="Verdana" w:hint="eastAsia"/>
            <w:sz w:val="24"/>
          </w:rPr>
          <w:delText>で同時に起き</w:delText>
        </w:r>
        <w:r w:rsidR="00620DFC" w:rsidRPr="00351139" w:rsidDel="008E7757">
          <w:rPr>
            <w:rFonts w:ascii="Verdana" w:eastAsia="ＭＳ Ｐゴシック" w:hAnsi="Verdana" w:hint="eastAsia"/>
            <w:sz w:val="24"/>
          </w:rPr>
          <w:delText>、</w:delText>
        </w:r>
        <w:r w:rsidR="00C23515" w:rsidRPr="00351139" w:rsidDel="008E7757">
          <w:rPr>
            <w:rFonts w:ascii="Verdana" w:eastAsia="ＭＳ Ｐゴシック" w:hAnsi="Verdana" w:hint="eastAsia"/>
            <w:sz w:val="24"/>
          </w:rPr>
          <w:delText>そこでは</w:delText>
        </w:r>
        <w:r w:rsidR="00620DFC" w:rsidRPr="00351139" w:rsidDel="008E7757">
          <w:rPr>
            <w:rFonts w:ascii="Verdana" w:eastAsia="ＭＳ Ｐゴシック" w:hAnsi="Verdana" w:hint="eastAsia"/>
            <w:sz w:val="24"/>
          </w:rPr>
          <w:delText>プロジェクト</w:delText>
        </w:r>
        <w:r w:rsidR="006061D2" w:rsidRPr="00351139" w:rsidDel="008E7757">
          <w:rPr>
            <w:rFonts w:ascii="Verdana" w:eastAsia="ＭＳ Ｐゴシック" w:hAnsi="Verdana" w:hint="eastAsia"/>
            <w:sz w:val="24"/>
          </w:rPr>
          <w:delText>を</w:delText>
        </w:r>
        <w:r w:rsidR="00620DFC" w:rsidRPr="00351139" w:rsidDel="008E7757">
          <w:rPr>
            <w:rFonts w:ascii="Verdana" w:eastAsia="ＭＳ Ｐゴシック" w:hAnsi="Verdana" w:hint="eastAsia"/>
            <w:sz w:val="24"/>
          </w:rPr>
          <w:delText>継続すべきか、終えるべきか、あるいは、</w:delText>
        </w:r>
        <w:r w:rsidR="00615D71" w:rsidRPr="00351139" w:rsidDel="008E7757">
          <w:rPr>
            <w:rFonts w:ascii="Verdana" w:eastAsia="ＭＳ Ｐゴシック" w:hAnsi="Verdana" w:hint="eastAsia"/>
            <w:sz w:val="24"/>
          </w:rPr>
          <w:delText>そのまま放置しておくべきかといった</w:delText>
        </w:r>
        <w:r w:rsidR="00C23515" w:rsidRPr="00351139" w:rsidDel="008E7757">
          <w:rPr>
            <w:rFonts w:ascii="Verdana" w:eastAsia="ＭＳ Ｐゴシック" w:hAnsi="Verdana" w:hint="eastAsia"/>
            <w:sz w:val="24"/>
          </w:rPr>
          <w:delText>問題が議論されます。</w:delText>
        </w:r>
      </w:del>
      <w:r w:rsidR="00C23515" w:rsidRPr="00351139">
        <w:rPr>
          <w:rFonts w:ascii="Verdana" w:eastAsia="ＭＳ Ｐゴシック" w:hAnsi="Verdana" w:hint="eastAsia"/>
          <w:sz w:val="24"/>
        </w:rPr>
        <w:t>他の</w:t>
      </w:r>
      <w:r w:rsidR="008232B2" w:rsidRPr="00351139">
        <w:rPr>
          <w:rFonts w:ascii="Verdana" w:eastAsia="ＭＳ Ｐゴシック" w:hAnsi="Verdana" w:hint="eastAsia"/>
          <w:sz w:val="24"/>
        </w:rPr>
        <w:t>指標</w:t>
      </w:r>
      <w:r w:rsidR="00C23515" w:rsidRPr="00351139">
        <w:rPr>
          <w:rFonts w:ascii="Verdana" w:eastAsia="ＭＳ Ｐゴシック" w:hAnsi="Verdana" w:hint="eastAsia"/>
          <w:sz w:val="24"/>
        </w:rPr>
        <w:t>は、コードに対</w:t>
      </w:r>
      <w:r w:rsidR="006061D2" w:rsidRPr="00351139">
        <w:rPr>
          <w:rFonts w:ascii="Verdana" w:eastAsia="ＭＳ Ｐゴシック" w:hAnsi="Verdana" w:hint="eastAsia"/>
          <w:sz w:val="24"/>
        </w:rPr>
        <w:t>する</w:t>
      </w:r>
      <w:r w:rsidR="00C23515" w:rsidRPr="00351139">
        <w:rPr>
          <w:rFonts w:ascii="Verdana" w:eastAsia="ＭＳ Ｐゴシック" w:hAnsi="Verdana" w:hint="eastAsia"/>
          <w:sz w:val="24"/>
        </w:rPr>
        <w:t>セキュリティ脆弱性のパッチや更新がコミュニティによって提供されなくなることです。</w:t>
      </w:r>
    </w:p>
    <w:p w14:paraId="3CB8FC04" w14:textId="77777777" w:rsidR="00E83E55" w:rsidRPr="00351139" w:rsidRDefault="00E83E55" w:rsidP="00E83E55">
      <w:pPr>
        <w:rPr>
          <w:rFonts w:ascii="Verdana" w:eastAsia="ＭＳ Ｐゴシック" w:hAnsi="Verdana"/>
          <w:sz w:val="24"/>
        </w:rPr>
      </w:pPr>
    </w:p>
    <w:p w14:paraId="1FA8F0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If you don’t have anybody asking questions, if nobody’s making contributions, if there doesn’t seem to be any new adoptions, nobody seems to be adding dependencies, and if you’re not seeing any other signs the people are using it, that’s a potential big warning sign. It may all be fine, but it’s worth checking to see if the project is dying.”</w:t>
      </w:r>
    </w:p>
    <w:p w14:paraId="2F2BEAE1" w14:textId="4F37C952" w:rsidR="0061624F" w:rsidRPr="00351139" w:rsidRDefault="0061624F" w:rsidP="00E83E55">
      <w:pPr>
        <w:rPr>
          <w:rFonts w:ascii="Verdana" w:eastAsia="ＭＳ Ｐゴシック" w:hAnsi="Verdana"/>
          <w:sz w:val="24"/>
        </w:rPr>
      </w:pPr>
      <w:r w:rsidRPr="00351139">
        <w:rPr>
          <w:rFonts w:ascii="Verdana" w:eastAsia="ＭＳ Ｐゴシック" w:hAnsi="Verdana" w:hint="eastAsia"/>
          <w:sz w:val="24"/>
        </w:rPr>
        <w:t>「だれも質問を上げなくなったり、だれも貢献しなくなったり、新規にソフトウェアを採用するユーザーがなく、だれも依存性のあるソフトウェアを作らな</w:t>
      </w:r>
      <w:r w:rsidR="006061D2" w:rsidRPr="00351139">
        <w:rPr>
          <w:rFonts w:ascii="Verdana" w:eastAsia="ＭＳ Ｐゴシック" w:hAnsi="Verdana" w:hint="eastAsia"/>
          <w:sz w:val="24"/>
        </w:rPr>
        <w:t>くな</w:t>
      </w:r>
      <w:r w:rsidRPr="00351139">
        <w:rPr>
          <w:rFonts w:ascii="Verdana" w:eastAsia="ＭＳ Ｐゴシック" w:hAnsi="Verdana" w:hint="eastAsia"/>
          <w:sz w:val="24"/>
        </w:rPr>
        <w:t>ったなら、また、だれかがソフトウェアを利用しているという</w:t>
      </w:r>
      <w:r w:rsidR="006061D2" w:rsidRPr="00351139">
        <w:rPr>
          <w:rFonts w:ascii="Verdana" w:eastAsia="ＭＳ Ｐゴシック" w:hAnsi="Verdana" w:hint="eastAsia"/>
          <w:sz w:val="24"/>
        </w:rPr>
        <w:t>証拠</w:t>
      </w:r>
      <w:r w:rsidRPr="00351139">
        <w:rPr>
          <w:rFonts w:ascii="Verdana" w:eastAsia="ＭＳ Ｐゴシック" w:hAnsi="Verdana" w:hint="eastAsia"/>
          <w:sz w:val="24"/>
        </w:rPr>
        <w:t>を見出せな</w:t>
      </w:r>
      <w:r w:rsidR="006061D2" w:rsidRPr="00351139">
        <w:rPr>
          <w:rFonts w:ascii="Verdana" w:eastAsia="ＭＳ Ｐゴシック" w:hAnsi="Verdana" w:hint="eastAsia"/>
          <w:sz w:val="24"/>
        </w:rPr>
        <w:t>くなったなら</w:t>
      </w:r>
      <w:r w:rsidRPr="00351139">
        <w:rPr>
          <w:rFonts w:ascii="Verdana" w:eastAsia="ＭＳ Ｐゴシック" w:hAnsi="Verdana" w:hint="eastAsia"/>
          <w:sz w:val="24"/>
        </w:rPr>
        <w:t>、大きな警告灯が</w:t>
      </w:r>
      <w:r w:rsidR="006061D2" w:rsidRPr="00351139">
        <w:rPr>
          <w:rFonts w:ascii="Verdana" w:eastAsia="ＭＳ Ｐゴシック" w:hAnsi="Verdana" w:hint="eastAsia"/>
          <w:sz w:val="24"/>
        </w:rPr>
        <w:t>点灯し</w:t>
      </w:r>
      <w:r w:rsidRPr="00351139">
        <w:rPr>
          <w:rFonts w:ascii="Verdana" w:eastAsia="ＭＳ Ｐゴシック" w:hAnsi="Verdana" w:hint="eastAsia"/>
          <w:sz w:val="24"/>
        </w:rPr>
        <w:t>ている可能性があります。</w:t>
      </w:r>
      <w:r w:rsidR="00082FFA" w:rsidRPr="00351139">
        <w:rPr>
          <w:rFonts w:ascii="Verdana" w:eastAsia="ＭＳ Ｐゴシック" w:hAnsi="Verdana" w:hint="eastAsia"/>
          <w:sz w:val="24"/>
        </w:rPr>
        <w:t>まったく問題ないのかもしれませんが、それでもプロジェクトが死にかけていないかチェックしてみる</w:t>
      </w:r>
      <w:del w:id="72" w:author="Date Masahiro" w:date="2018-10-12T09:24:00Z">
        <w:r w:rsidR="00082FFA" w:rsidRPr="00351139" w:rsidDel="008E7757">
          <w:rPr>
            <w:rFonts w:ascii="Verdana" w:eastAsia="ＭＳ Ｐゴシック" w:hAnsi="Verdana" w:hint="eastAsia"/>
            <w:sz w:val="24"/>
          </w:rPr>
          <w:delText>値打ち</w:delText>
        </w:r>
      </w:del>
      <w:ins w:id="73" w:author="Date Masahiro" w:date="2018-10-12T09:24:00Z">
        <w:r w:rsidR="008E7757">
          <w:rPr>
            <w:rFonts w:ascii="Verdana" w:eastAsia="ＭＳ Ｐゴシック" w:hAnsi="Verdana" w:hint="eastAsia"/>
            <w:sz w:val="24"/>
          </w:rPr>
          <w:t>必要</w:t>
        </w:r>
      </w:ins>
      <w:r w:rsidR="00082FFA" w:rsidRPr="00351139">
        <w:rPr>
          <w:rFonts w:ascii="Verdana" w:eastAsia="ＭＳ Ｐゴシック" w:hAnsi="Verdana" w:hint="eastAsia"/>
          <w:sz w:val="24"/>
        </w:rPr>
        <w:t>が</w:t>
      </w:r>
      <w:ins w:id="74" w:author="Date Masahiro" w:date="2018-10-12T09:24:00Z">
        <w:r w:rsidR="008E7757">
          <w:rPr>
            <w:rFonts w:ascii="Verdana" w:eastAsia="ＭＳ Ｐゴシック" w:hAnsi="Verdana" w:hint="eastAsia"/>
            <w:sz w:val="24"/>
          </w:rPr>
          <w:t>あるでしょう</w:t>
        </w:r>
      </w:ins>
      <w:del w:id="75" w:author="Date Masahiro" w:date="2018-10-12T09:24:00Z">
        <w:r w:rsidR="00082FFA" w:rsidRPr="00351139" w:rsidDel="008E7757">
          <w:rPr>
            <w:rFonts w:ascii="Verdana" w:eastAsia="ＭＳ Ｐゴシック" w:hAnsi="Verdana" w:hint="eastAsia"/>
            <w:sz w:val="24"/>
          </w:rPr>
          <w:delText>あります</w:delText>
        </w:r>
      </w:del>
      <w:r w:rsidR="00082FFA" w:rsidRPr="00351139">
        <w:rPr>
          <w:rFonts w:ascii="Verdana" w:eastAsia="ＭＳ Ｐゴシック" w:hAnsi="Verdana" w:hint="eastAsia"/>
          <w:sz w:val="24"/>
        </w:rPr>
        <w:t>。</w:t>
      </w:r>
      <w:r w:rsidRPr="00351139">
        <w:rPr>
          <w:rFonts w:ascii="Verdana" w:eastAsia="ＭＳ Ｐゴシック" w:hAnsi="Verdana" w:hint="eastAsia"/>
          <w:sz w:val="24"/>
        </w:rPr>
        <w:t>」</w:t>
      </w:r>
    </w:p>
    <w:p w14:paraId="42DE88DD" w14:textId="77777777" w:rsidR="00E83E55" w:rsidRPr="00351139" w:rsidRDefault="00E83E55" w:rsidP="00E83E55">
      <w:pPr>
        <w:rPr>
          <w:rFonts w:ascii="Verdana" w:eastAsia="ＭＳ Ｐゴシック" w:hAnsi="Verdana"/>
          <w:sz w:val="24"/>
        </w:rPr>
      </w:pPr>
    </w:p>
    <w:p w14:paraId="6E3558E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Dr. David A. Wheeler – open source expert and lead for two projects with The Linux Foundation’s Core Infrastructure Initiative (CII)</w:t>
      </w:r>
    </w:p>
    <w:bookmarkStart w:id="76" w:name="_Hlk526847263"/>
    <w:p w14:paraId="0FA189B7" w14:textId="4A95582D" w:rsidR="00082FFA" w:rsidRPr="00351139" w:rsidRDefault="00E46F38" w:rsidP="00082FFA">
      <w:pPr>
        <w:rPr>
          <w:rFonts w:ascii="Verdana" w:eastAsia="ＭＳ Ｐゴシック" w:hAnsi="Verdana"/>
          <w:sz w:val="24"/>
        </w:rPr>
      </w:pPr>
      <w:r w:rsidRPr="00351139">
        <w:rPr>
          <w:rFonts w:ascii="Verdana" w:eastAsia="ＭＳ Ｐゴシック" w:hAnsi="Verdana"/>
          <w:sz w:val="24"/>
        </w:rPr>
        <w:fldChar w:fldCharType="begin"/>
      </w:r>
      <w:r w:rsidRPr="00351139">
        <w:rPr>
          <w:rFonts w:ascii="Verdana" w:eastAsia="ＭＳ Ｐゴシック" w:hAnsi="Verdana"/>
          <w:sz w:val="24"/>
        </w:rPr>
        <w:instrText xml:space="preserve"> HYPERLINK "https://www.twitter.com/drdavidawheeler" </w:instrText>
      </w:r>
      <w:r w:rsidRPr="00351139">
        <w:rPr>
          <w:rFonts w:ascii="Verdana" w:eastAsia="ＭＳ Ｐゴシック" w:hAnsi="Verdana"/>
          <w:sz w:val="24"/>
        </w:rPr>
        <w:fldChar w:fldCharType="separate"/>
      </w:r>
      <w:r w:rsidR="00F00483" w:rsidRPr="00351139">
        <w:rPr>
          <w:rStyle w:val="ae"/>
          <w:rFonts w:ascii="Verdana" w:eastAsia="ＭＳ Ｐゴシック" w:hAnsi="Verdana"/>
          <w:sz w:val="24"/>
        </w:rPr>
        <w:t xml:space="preserve">Dr. David A. Wheeler </w:t>
      </w:r>
      <w:r w:rsidRPr="00351139">
        <w:rPr>
          <w:rFonts w:ascii="Verdana" w:eastAsia="ＭＳ Ｐゴシック" w:hAnsi="Verdana"/>
          <w:sz w:val="24"/>
        </w:rPr>
        <w:fldChar w:fldCharType="end"/>
      </w:r>
    </w:p>
    <w:p w14:paraId="432CF0A5" w14:textId="4938EE7B" w:rsidR="00082FFA" w:rsidRPr="00351139" w:rsidRDefault="00082FFA" w:rsidP="00082FFA">
      <w:pPr>
        <w:rPr>
          <w:rFonts w:ascii="Verdana" w:eastAsia="ＭＳ Ｐゴシック" w:hAnsi="Verdana"/>
          <w:sz w:val="24"/>
        </w:rPr>
      </w:pPr>
      <w:bookmarkStart w:id="77" w:name="_Hlk525741289"/>
      <w:r w:rsidRPr="00351139">
        <w:rPr>
          <w:rFonts w:ascii="Verdana" w:eastAsia="ＭＳ Ｐゴシック" w:hAnsi="Verdana" w:hint="eastAsia"/>
          <w:sz w:val="24"/>
        </w:rPr>
        <w:t>オープンソースのエキスパート、</w:t>
      </w:r>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"https://www.coreinfrastructure.org/"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sz w:val="24"/>
        </w:rPr>
        <w:t>Core Infrastructure Initiative (CII)</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で２つのプロジェクトを指導している。</w:t>
      </w:r>
    </w:p>
    <w:bookmarkEnd w:id="76"/>
    <w:bookmarkEnd w:id="77"/>
    <w:p w14:paraId="2E18C881" w14:textId="77777777" w:rsidR="00F94299" w:rsidRPr="00351139" w:rsidRDefault="00F94299" w:rsidP="00E83E55">
      <w:pPr>
        <w:rPr>
          <w:rFonts w:ascii="Verdana" w:eastAsia="ＭＳ Ｐゴシック" w:hAnsi="Verdana"/>
          <w:sz w:val="24"/>
        </w:rPr>
      </w:pPr>
    </w:p>
    <w:p w14:paraId="07D0B92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These signs can be tricky to gauge even with hard data, since your code often may be accessed indirectly through package managers for other applications, rather than via direct downloads. This can make it hard to know exactly how many users you have and can accurately track as a project goes through its life cycle.</w:t>
      </w:r>
    </w:p>
    <w:p w14:paraId="6D5CFC04" w14:textId="2DB115D9" w:rsidR="00E83E55" w:rsidRPr="008E7757" w:rsidRDefault="008927D1" w:rsidP="00E83E55">
      <w:pPr>
        <w:rPr>
          <w:rFonts w:ascii="ＭＳ Ｐゴシック" w:eastAsia="ＭＳ Ｐゴシック" w:hAnsi="ＭＳ Ｐゴシック"/>
          <w:sz w:val="24"/>
          <w:rPrChange w:id="78" w:author="Date Masahiro" w:date="2018-10-12T09:31:00Z">
            <w:rPr>
              <w:rFonts w:ascii="Verdana" w:eastAsia="ＭＳ Ｐゴシック" w:hAnsi="Verdana"/>
              <w:sz w:val="24"/>
            </w:rPr>
          </w:rPrChange>
        </w:rPr>
      </w:pPr>
      <w:r w:rsidRPr="00351139">
        <w:rPr>
          <w:rFonts w:ascii="Verdana" w:eastAsia="ＭＳ Ｐゴシック" w:hAnsi="Verdana" w:hint="eastAsia"/>
          <w:sz w:val="24"/>
        </w:rPr>
        <w:t>これらの</w:t>
      </w:r>
      <w:del w:id="79" w:author="Date Masahiro" w:date="2018-10-12T09:26:00Z">
        <w:r w:rsidR="00A252B8" w:rsidRPr="00351139" w:rsidDel="008E7757">
          <w:rPr>
            <w:rFonts w:ascii="Verdana" w:eastAsia="ＭＳ Ｐゴシック" w:hAnsi="Verdana" w:hint="eastAsia"/>
            <w:sz w:val="24"/>
          </w:rPr>
          <w:delText>表徴</w:delText>
        </w:r>
      </w:del>
      <w:ins w:id="80" w:author="工内 隆" w:date="2018-10-15T08:27:00Z">
        <w:r w:rsidR="006B40C8">
          <w:rPr>
            <w:rFonts w:ascii="Verdana" w:eastAsia="ＭＳ Ｐゴシック" w:hAnsi="Verdana" w:hint="eastAsia"/>
            <w:sz w:val="24"/>
          </w:rPr>
          <w:t>徴候</w:t>
        </w:r>
      </w:ins>
      <w:ins w:id="81" w:author="Date Masahiro" w:date="2018-10-12T09:26:00Z">
        <w:del w:id="82" w:author="工内 隆" w:date="2018-10-15T08:27:00Z">
          <w:r w:rsidR="008E7757" w:rsidDel="006B40C8">
            <w:rPr>
              <w:rFonts w:ascii="Verdana" w:eastAsia="ＭＳ Ｐゴシック" w:hAnsi="Verdana" w:hint="eastAsia"/>
              <w:sz w:val="24"/>
            </w:rPr>
            <w:delText>サ</w:delText>
          </w:r>
        </w:del>
        <w:del w:id="83" w:author="工内 隆" w:date="2018-10-15T08:28:00Z">
          <w:r w:rsidR="008E7757" w:rsidDel="006B40C8">
            <w:rPr>
              <w:rFonts w:ascii="Verdana" w:eastAsia="ＭＳ Ｐゴシック" w:hAnsi="Verdana" w:hint="eastAsia"/>
              <w:sz w:val="24"/>
            </w:rPr>
            <w:delText>イン</w:delText>
          </w:r>
        </w:del>
      </w:ins>
      <w:ins w:id="84" w:author="工内 隆" w:date="2018-10-15T08:28:00Z">
        <w:r w:rsidR="006B40C8">
          <w:rPr>
            <w:rFonts w:ascii="Verdana" w:eastAsia="ＭＳ Ｐゴシック" w:hAnsi="Verdana" w:hint="eastAsia"/>
            <w:sz w:val="24"/>
          </w:rPr>
          <w:t>のあらわれ</w:t>
        </w:r>
      </w:ins>
      <w:r w:rsidRPr="00351139">
        <w:rPr>
          <w:rFonts w:ascii="Verdana" w:eastAsia="ＭＳ Ｐゴシック" w:hAnsi="Verdana" w:hint="eastAsia"/>
          <w:sz w:val="24"/>
        </w:rPr>
        <w:t>は</w:t>
      </w:r>
      <w:r w:rsidR="00EF409E" w:rsidRPr="00351139">
        <w:rPr>
          <w:rFonts w:ascii="Verdana" w:eastAsia="ＭＳ Ｐゴシック" w:hAnsi="Verdana" w:hint="eastAsia"/>
          <w:sz w:val="24"/>
        </w:rPr>
        <w:t>、</w:t>
      </w:r>
      <w:r w:rsidRPr="00351139">
        <w:rPr>
          <w:rFonts w:ascii="Verdana" w:eastAsia="ＭＳ Ｐゴシック" w:hAnsi="Verdana" w:hint="eastAsia"/>
          <w:sz w:val="24"/>
        </w:rPr>
        <w:t>しっかりとしたデータがあっても正確な判断を誤る可能性があります。コードは、直接ダウンロードされるのではなく、他のアプリのパッケージマネージャーを</w:t>
      </w:r>
      <w:r w:rsidR="00187E4D" w:rsidRPr="00351139">
        <w:rPr>
          <w:rFonts w:ascii="Verdana" w:eastAsia="ＭＳ Ｐゴシック" w:hAnsi="Verdana" w:hint="eastAsia"/>
          <w:sz w:val="24"/>
        </w:rPr>
        <w:t>経由して間接的にアクセスされているかもしれない</w:t>
      </w:r>
      <w:r w:rsidR="00187E4D" w:rsidRPr="008E7757">
        <w:rPr>
          <w:rFonts w:ascii="ＭＳ Ｐゴシック" w:eastAsia="ＭＳ Ｐゴシック" w:hAnsi="ＭＳ Ｐゴシック" w:hint="eastAsia"/>
          <w:sz w:val="24"/>
          <w:rPrChange w:id="85" w:author="Date Masahiro" w:date="2018-10-12T09:31:00Z">
            <w:rPr>
              <w:rFonts w:ascii="Verdana" w:eastAsia="ＭＳ Ｐゴシック" w:hAnsi="Verdana" w:hint="eastAsia"/>
              <w:sz w:val="24"/>
            </w:rPr>
          </w:rPrChange>
        </w:rPr>
        <w:t>からです。</w:t>
      </w:r>
      <w:ins w:id="86" w:author="Date Masahiro" w:date="2018-10-12T09:30:00Z">
        <w:r w:rsidR="008E7757" w:rsidRPr="008E7757">
          <w:rPr>
            <w:rFonts w:ascii="ＭＳ Ｐゴシック" w:eastAsia="ＭＳ Ｐゴシック" w:hAnsi="ＭＳ Ｐゴシック" w:hint="eastAsia"/>
            <w:sz w:val="24"/>
            <w:rPrChange w:id="87" w:author="Date Masahiro" w:date="2018-10-12T09:31:00Z">
              <w:rPr>
                <w:rFonts w:hint="eastAsia"/>
              </w:rPr>
            </w:rPrChange>
          </w:rPr>
          <w:t>これにより、プロジェクトのライフサイクルが進むにつれ、</w:t>
        </w:r>
      </w:ins>
      <w:del w:id="88" w:author="Date Masahiro" w:date="2018-10-12T09:28:00Z">
        <w:r w:rsidR="00187E4D" w:rsidRPr="008E7757" w:rsidDel="008E7757">
          <w:rPr>
            <w:rFonts w:ascii="ＭＳ Ｐゴシック" w:eastAsia="ＭＳ Ｐゴシック" w:hAnsi="ＭＳ Ｐゴシック" w:hint="eastAsia"/>
            <w:sz w:val="24"/>
            <w:rPrChange w:id="89" w:author="Date Masahiro" w:date="2018-10-12T09:31:00Z">
              <w:rPr>
                <w:rFonts w:ascii="Verdana" w:eastAsia="ＭＳ Ｐゴシック" w:hAnsi="Verdana" w:hint="eastAsia"/>
                <w:sz w:val="24"/>
              </w:rPr>
            </w:rPrChange>
          </w:rPr>
          <w:delText>このことのために</w:delText>
        </w:r>
      </w:del>
      <w:del w:id="90" w:author="Date Masahiro" w:date="2018-10-12T09:32:00Z">
        <w:r w:rsidR="00187E4D" w:rsidRPr="008E7757" w:rsidDel="008E7757">
          <w:rPr>
            <w:rFonts w:ascii="ＭＳ Ｐゴシック" w:eastAsia="ＭＳ Ｐゴシック" w:hAnsi="ＭＳ Ｐゴシック" w:hint="eastAsia"/>
            <w:sz w:val="24"/>
            <w:rPrChange w:id="91" w:author="Date Masahiro" w:date="2018-10-12T09:31:00Z">
              <w:rPr>
                <w:rFonts w:ascii="Verdana" w:eastAsia="ＭＳ Ｐゴシック" w:hAnsi="Verdana" w:hint="eastAsia"/>
                <w:sz w:val="24"/>
              </w:rPr>
            </w:rPrChange>
          </w:rPr>
          <w:delText>、プロジェクトがライフサイクルを</w:delText>
        </w:r>
        <w:r w:rsidR="00EF409E" w:rsidRPr="008E7757" w:rsidDel="008E7757">
          <w:rPr>
            <w:rFonts w:ascii="ＭＳ Ｐゴシック" w:eastAsia="ＭＳ Ｐゴシック" w:hAnsi="ＭＳ Ｐゴシック" w:hint="eastAsia"/>
            <w:sz w:val="24"/>
            <w:rPrChange w:id="92" w:author="Date Masahiro" w:date="2018-10-12T09:31:00Z">
              <w:rPr>
                <w:rFonts w:ascii="Verdana" w:eastAsia="ＭＳ Ｐゴシック" w:hAnsi="Verdana" w:hint="eastAsia"/>
                <w:sz w:val="24"/>
              </w:rPr>
            </w:rPrChange>
          </w:rPr>
          <w:delText>長く</w:delText>
        </w:r>
        <w:r w:rsidR="00187E4D" w:rsidRPr="008E7757" w:rsidDel="008E7757">
          <w:rPr>
            <w:rFonts w:ascii="ＭＳ Ｐゴシック" w:eastAsia="ＭＳ Ｐゴシック" w:hAnsi="ＭＳ Ｐゴシック" w:hint="eastAsia"/>
            <w:sz w:val="24"/>
            <w:rPrChange w:id="93" w:author="Date Masahiro" w:date="2018-10-12T09:31:00Z">
              <w:rPr>
                <w:rFonts w:ascii="Verdana" w:eastAsia="ＭＳ Ｐゴシック" w:hAnsi="Verdana" w:hint="eastAsia"/>
                <w:sz w:val="24"/>
              </w:rPr>
            </w:rPrChange>
          </w:rPr>
          <w:delText>送る</w:delText>
        </w:r>
        <w:r w:rsidR="00EF409E" w:rsidRPr="008E7757" w:rsidDel="008E7757">
          <w:rPr>
            <w:rFonts w:ascii="ＭＳ Ｐゴシック" w:eastAsia="ＭＳ Ｐゴシック" w:hAnsi="ＭＳ Ｐゴシック" w:hint="eastAsia"/>
            <w:sz w:val="24"/>
            <w:rPrChange w:id="94" w:author="Date Masahiro" w:date="2018-10-12T09:31:00Z">
              <w:rPr>
                <w:rFonts w:ascii="Verdana" w:eastAsia="ＭＳ Ｐゴシック" w:hAnsi="Verdana" w:hint="eastAsia"/>
                <w:sz w:val="24"/>
              </w:rPr>
            </w:rPrChange>
          </w:rPr>
          <w:delText>につれて、</w:delText>
        </w:r>
      </w:del>
      <w:r w:rsidR="00187E4D" w:rsidRPr="008E7757">
        <w:rPr>
          <w:rFonts w:ascii="ＭＳ Ｐゴシック" w:eastAsia="ＭＳ Ｐゴシック" w:hAnsi="ＭＳ Ｐゴシック" w:hint="eastAsia"/>
          <w:sz w:val="24"/>
          <w:rPrChange w:id="95" w:author="Date Masahiro" w:date="2018-10-12T09:31:00Z">
            <w:rPr>
              <w:rFonts w:ascii="Verdana" w:eastAsia="ＭＳ Ｐゴシック" w:hAnsi="Verdana" w:hint="eastAsia"/>
              <w:sz w:val="24"/>
            </w:rPr>
          </w:rPrChange>
        </w:rPr>
        <w:t>どれくらいの数のユーザーがいるのかを正確に知り、</w:t>
      </w:r>
      <w:r w:rsidR="00A252B8" w:rsidRPr="008E7757">
        <w:rPr>
          <w:rFonts w:ascii="ＭＳ Ｐゴシック" w:eastAsia="ＭＳ Ｐゴシック" w:hAnsi="ＭＳ Ｐゴシック" w:hint="eastAsia"/>
          <w:sz w:val="24"/>
          <w:rPrChange w:id="96" w:author="Date Masahiro" w:date="2018-10-12T09:31:00Z">
            <w:rPr>
              <w:rFonts w:ascii="Verdana" w:eastAsia="ＭＳ Ｐゴシック" w:hAnsi="Verdana" w:hint="eastAsia"/>
              <w:sz w:val="24"/>
            </w:rPr>
          </w:rPrChange>
        </w:rPr>
        <w:t>追跡</w:t>
      </w:r>
      <w:r w:rsidR="00EF409E" w:rsidRPr="008E7757">
        <w:rPr>
          <w:rFonts w:ascii="ＭＳ Ｐゴシック" w:eastAsia="ＭＳ Ｐゴシック" w:hAnsi="ＭＳ Ｐゴシック" w:hint="eastAsia"/>
          <w:sz w:val="24"/>
          <w:rPrChange w:id="97" w:author="Date Masahiro" w:date="2018-10-12T09:31:00Z">
            <w:rPr>
              <w:rFonts w:ascii="Verdana" w:eastAsia="ＭＳ Ｐゴシック" w:hAnsi="Verdana" w:hint="eastAsia"/>
              <w:sz w:val="24"/>
            </w:rPr>
          </w:rPrChange>
        </w:rPr>
        <w:t>調査するのが</w:t>
      </w:r>
      <w:r w:rsidR="00187E4D" w:rsidRPr="008E7757">
        <w:rPr>
          <w:rFonts w:ascii="ＭＳ Ｐゴシック" w:eastAsia="ＭＳ Ｐゴシック" w:hAnsi="ＭＳ Ｐゴシック" w:hint="eastAsia"/>
          <w:sz w:val="24"/>
          <w:rPrChange w:id="98" w:author="Date Masahiro" w:date="2018-10-12T09:31:00Z">
            <w:rPr>
              <w:rFonts w:ascii="Verdana" w:eastAsia="ＭＳ Ｐゴシック" w:hAnsi="Verdana" w:hint="eastAsia"/>
              <w:sz w:val="24"/>
            </w:rPr>
          </w:rPrChange>
        </w:rPr>
        <w:t>難しく</w:t>
      </w:r>
      <w:r w:rsidR="00EF409E" w:rsidRPr="008E7757">
        <w:rPr>
          <w:rFonts w:ascii="ＭＳ Ｐゴシック" w:eastAsia="ＭＳ Ｐゴシック" w:hAnsi="ＭＳ Ｐゴシック" w:hint="eastAsia"/>
          <w:sz w:val="24"/>
          <w:rPrChange w:id="99" w:author="Date Masahiro" w:date="2018-10-12T09:31:00Z">
            <w:rPr>
              <w:rFonts w:ascii="Verdana" w:eastAsia="ＭＳ Ｐゴシック" w:hAnsi="Verdana" w:hint="eastAsia"/>
              <w:sz w:val="24"/>
            </w:rPr>
          </w:rPrChange>
        </w:rPr>
        <w:t>なります。</w:t>
      </w:r>
    </w:p>
    <w:p w14:paraId="233D0B48" w14:textId="77777777" w:rsidR="008927D1" w:rsidRPr="00351139" w:rsidRDefault="008927D1" w:rsidP="00E83E55">
      <w:pPr>
        <w:rPr>
          <w:rFonts w:ascii="Verdana" w:eastAsia="ＭＳ Ｐゴシック" w:hAnsi="Verdana"/>
          <w:sz w:val="24"/>
        </w:rPr>
      </w:pPr>
    </w:p>
    <w:p w14:paraId="77E69D4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3</w:t>
      </w:r>
    </w:p>
    <w:p w14:paraId="652D6C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plan for the end of a project before you even launch it?</w:t>
      </w:r>
    </w:p>
    <w:p w14:paraId="1A9A5A8D" w14:textId="77777777"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3</w:t>
      </w:r>
    </w:p>
    <w:p w14:paraId="2E9092EA" w14:textId="77777777" w:rsidR="00EF409E" w:rsidRPr="00351139" w:rsidRDefault="00EF409E" w:rsidP="00EF409E">
      <w:pPr>
        <w:rPr>
          <w:rFonts w:ascii="Verdana" w:eastAsia="ＭＳ Ｐゴシック" w:hAnsi="Verdana"/>
          <w:sz w:val="24"/>
        </w:rPr>
      </w:pPr>
      <w:r w:rsidRPr="00351139">
        <w:rPr>
          <w:rFonts w:ascii="Verdana" w:eastAsia="ＭＳ Ｐゴシック" w:hAnsi="Verdana" w:hint="eastAsia"/>
          <w:sz w:val="24"/>
        </w:rPr>
        <w:t>プロジェクトの終了計画はなぜ必要か（プロジェクトの始動前においてさえも）？</w:t>
      </w:r>
    </w:p>
    <w:p w14:paraId="7B60DD9E" w14:textId="77777777" w:rsidR="00EF409E" w:rsidRPr="00351139" w:rsidRDefault="00EF409E" w:rsidP="00E83E55">
      <w:pPr>
        <w:rPr>
          <w:rFonts w:ascii="Verdana" w:eastAsia="ＭＳ Ｐゴシック" w:hAnsi="Verdana"/>
          <w:sz w:val="24"/>
        </w:rPr>
      </w:pPr>
    </w:p>
    <w:p w14:paraId="4E22E29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you plan your open source project, related decisions about how you might someday end or transition the project are a critical part of the project’s life cycle.</w:t>
      </w:r>
    </w:p>
    <w:p w14:paraId="2B5BC626" w14:textId="77777777"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オープンソース</w:t>
      </w:r>
      <w:r w:rsidR="00C36B96" w:rsidRPr="00351139">
        <w:rPr>
          <w:rFonts w:ascii="Verdana" w:eastAsia="ＭＳ Ｐゴシック" w:hAnsi="Verdana" w:hint="eastAsia"/>
          <w:sz w:val="24"/>
        </w:rPr>
        <w:t>プロジェクト</w:t>
      </w:r>
      <w:r w:rsidRPr="00351139">
        <w:rPr>
          <w:rFonts w:ascii="Verdana" w:eastAsia="ＭＳ Ｐゴシック" w:hAnsi="Verdana" w:hint="eastAsia"/>
          <w:sz w:val="24"/>
        </w:rPr>
        <w:t>の計画作りにおいて、</w:t>
      </w:r>
      <w:r w:rsidR="00F40753" w:rsidRPr="00351139">
        <w:rPr>
          <w:rFonts w:ascii="Verdana" w:eastAsia="ＭＳ Ｐゴシック" w:hAnsi="Verdana" w:hint="eastAsia"/>
          <w:sz w:val="24"/>
        </w:rPr>
        <w:t>将来的に</w:t>
      </w:r>
      <w:r w:rsidRPr="00351139">
        <w:rPr>
          <w:rFonts w:ascii="Verdana" w:eastAsia="ＭＳ Ｐゴシック" w:hAnsi="Verdana" w:hint="eastAsia"/>
          <w:sz w:val="24"/>
        </w:rPr>
        <w:t>そのプロジェクトを</w:t>
      </w:r>
      <w:r w:rsidR="00F40753" w:rsidRPr="00351139">
        <w:rPr>
          <w:rFonts w:ascii="Verdana" w:eastAsia="ＭＳ Ｐゴシック" w:hAnsi="Verdana" w:hint="eastAsia"/>
          <w:sz w:val="24"/>
        </w:rPr>
        <w:t>どう</w:t>
      </w:r>
      <w:r w:rsidRPr="00351139">
        <w:rPr>
          <w:rFonts w:ascii="Verdana" w:eastAsia="ＭＳ Ｐゴシック" w:hAnsi="Verdana" w:hint="eastAsia"/>
          <w:sz w:val="24"/>
        </w:rPr>
        <w:t>終了、あるいは、移行させる</w:t>
      </w:r>
      <w:r w:rsidR="00F40753" w:rsidRPr="00351139">
        <w:rPr>
          <w:rFonts w:ascii="Verdana" w:eastAsia="ＭＳ Ｐゴシック" w:hAnsi="Verdana" w:hint="eastAsia"/>
          <w:sz w:val="24"/>
        </w:rPr>
        <w:t>かに関連した意志決定は、プロジェクトのライフサイクル計画の重要な部分となります。</w:t>
      </w:r>
    </w:p>
    <w:p w14:paraId="7ACD6CFA" w14:textId="77777777" w:rsidR="00EF409E" w:rsidRPr="00351139" w:rsidRDefault="00EF409E" w:rsidP="00E83E55">
      <w:pPr>
        <w:rPr>
          <w:rFonts w:ascii="Verdana" w:eastAsia="ＭＳ Ｐゴシック" w:hAnsi="Verdana"/>
          <w:sz w:val="24"/>
        </w:rPr>
      </w:pPr>
    </w:p>
    <w:p w14:paraId="35DAB67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is that? Because pulling out of a project without a plan to protect its community and users can substantially harm an organization’s reputation within the open source community and the project itself. If you manage an open source software project, remember that others depend on it and that their continued use of it depends in part on your management and administrative efforts. Certainly your company can choose to change a project’s direction or status, but part of your responsibility is to clearly, quickly, and openly communicate such changes to a project’s users so they can plan for their own needs. It would be irresponsible to close a project and take down its code without communicating those intentions to users.</w:t>
      </w:r>
    </w:p>
    <w:p w14:paraId="2296F8FB" w14:textId="5FDE5BBC" w:rsidR="00F40753" w:rsidRPr="00351139" w:rsidRDefault="00F40753" w:rsidP="00E83E55">
      <w:pPr>
        <w:rPr>
          <w:rFonts w:ascii="Verdana" w:eastAsia="ＭＳ Ｐゴシック" w:hAnsi="Verdana"/>
          <w:sz w:val="24"/>
        </w:rPr>
      </w:pPr>
      <w:r w:rsidRPr="00351139">
        <w:rPr>
          <w:rFonts w:ascii="Verdana" w:eastAsia="ＭＳ Ｐゴシック" w:hAnsi="Verdana" w:hint="eastAsia"/>
          <w:sz w:val="24"/>
        </w:rPr>
        <w:t>なぜ</w:t>
      </w:r>
      <w:r w:rsidR="00A252B8" w:rsidRPr="00351139">
        <w:rPr>
          <w:rFonts w:ascii="Verdana" w:eastAsia="ＭＳ Ｐゴシック" w:hAnsi="Verdana" w:hint="eastAsia"/>
          <w:sz w:val="24"/>
        </w:rPr>
        <w:t>でしょうか</w:t>
      </w:r>
      <w:r w:rsidRPr="00351139">
        <w:rPr>
          <w:rFonts w:ascii="Verdana" w:eastAsia="ＭＳ Ｐゴシック" w:hAnsi="Verdana" w:hint="eastAsia"/>
          <w:sz w:val="24"/>
        </w:rPr>
        <w:t>？コミュニティやユーザーを保護する計画なしにプロジェクトから撤退</w:t>
      </w:r>
      <w:r w:rsidRPr="00351139">
        <w:rPr>
          <w:rFonts w:ascii="Verdana" w:eastAsia="ＭＳ Ｐゴシック" w:hAnsi="Verdana" w:hint="eastAsia"/>
          <w:sz w:val="24"/>
        </w:rPr>
        <w:lastRenderedPageBreak/>
        <w:t>することは、オープンソースコミュニティ、および、プロジェクトにおける組織の評判を大きく損なう可能性があるからです。</w:t>
      </w:r>
      <w:r w:rsidR="00126B96" w:rsidRPr="00351139">
        <w:rPr>
          <w:rFonts w:ascii="Verdana" w:eastAsia="ＭＳ Ｐゴシック" w:hAnsi="Verdana" w:hint="eastAsia"/>
          <w:sz w:val="24"/>
        </w:rPr>
        <w:t>あなたが</w:t>
      </w:r>
      <w:r w:rsidRPr="00351139">
        <w:rPr>
          <w:rFonts w:ascii="Verdana" w:eastAsia="ＭＳ Ｐゴシック" w:hAnsi="Verdana" w:hint="eastAsia"/>
          <w:sz w:val="24"/>
        </w:rPr>
        <w:t>オープンソースソフトウェアプロジェクトを管理しているとすると、他の人々が</w:t>
      </w:r>
      <w:r w:rsidR="00126B96" w:rsidRPr="00351139">
        <w:rPr>
          <w:rFonts w:ascii="Verdana" w:eastAsia="ＭＳ Ｐゴシック" w:hAnsi="Verdana" w:hint="eastAsia"/>
          <w:sz w:val="24"/>
        </w:rPr>
        <w:t>そのプロジェクトに依存し、</w:t>
      </w:r>
      <w:r w:rsidR="00A252B8" w:rsidRPr="00351139">
        <w:rPr>
          <w:rFonts w:ascii="Verdana" w:eastAsia="ＭＳ Ｐゴシック" w:hAnsi="Verdana" w:hint="eastAsia"/>
          <w:sz w:val="24"/>
        </w:rPr>
        <w:t>彼</w:t>
      </w:r>
      <w:r w:rsidR="00126B96" w:rsidRPr="00351139">
        <w:rPr>
          <w:rFonts w:ascii="Verdana" w:eastAsia="ＭＳ Ｐゴシック" w:hAnsi="Verdana" w:hint="eastAsia"/>
          <w:sz w:val="24"/>
        </w:rPr>
        <w:t>らの</w:t>
      </w:r>
      <w:r w:rsidR="00A252B8" w:rsidRPr="00351139">
        <w:rPr>
          <w:rFonts w:ascii="Verdana" w:eastAsia="ＭＳ Ｐゴシック" w:hAnsi="Verdana" w:hint="eastAsia"/>
          <w:sz w:val="24"/>
        </w:rPr>
        <w:t>安定した</w:t>
      </w:r>
      <w:r w:rsidR="00126B96" w:rsidRPr="00351139">
        <w:rPr>
          <w:rFonts w:ascii="Verdana" w:eastAsia="ＭＳ Ｐゴシック" w:hAnsi="Verdana" w:hint="eastAsia"/>
          <w:sz w:val="24"/>
        </w:rPr>
        <w:t>利用</w:t>
      </w:r>
      <w:r w:rsidR="003D7B1A" w:rsidRPr="00351139">
        <w:rPr>
          <w:rFonts w:ascii="Verdana" w:eastAsia="ＭＳ Ｐゴシック" w:hAnsi="Verdana" w:hint="eastAsia"/>
          <w:sz w:val="24"/>
        </w:rPr>
        <w:t>が</w:t>
      </w:r>
      <w:r w:rsidR="00126B96" w:rsidRPr="00351139">
        <w:rPr>
          <w:rFonts w:ascii="Verdana" w:eastAsia="ＭＳ Ｐゴシック" w:hAnsi="Verdana" w:hint="eastAsia"/>
          <w:sz w:val="24"/>
        </w:rPr>
        <w:t>あなたの管理・監視作業に依存しているということを覚えておいてください。確かに、あなたの会社はプロジェクトの方向やステータスを変更するような選択を行うことができますが、</w:t>
      </w:r>
      <w:r w:rsidR="00AF726C" w:rsidRPr="00351139">
        <w:rPr>
          <w:rFonts w:ascii="Verdana" w:eastAsia="ＭＳ Ｐゴシック" w:hAnsi="Verdana" w:hint="eastAsia"/>
          <w:sz w:val="24"/>
        </w:rPr>
        <w:t>あなたの責任の</w:t>
      </w:r>
      <w:r w:rsidR="00C36B96" w:rsidRPr="00351139">
        <w:rPr>
          <w:rFonts w:ascii="Verdana" w:eastAsia="ＭＳ Ｐゴシック" w:hAnsi="Verdana" w:hint="eastAsia"/>
          <w:sz w:val="24"/>
        </w:rPr>
        <w:t>一端</w:t>
      </w:r>
      <w:ins w:id="100" w:author="工内 隆" w:date="2018-10-15T08:30:00Z">
        <w:r w:rsidR="006B40C8">
          <w:rPr>
            <w:rFonts w:ascii="Verdana" w:eastAsia="ＭＳ Ｐゴシック" w:hAnsi="Verdana" w:hint="eastAsia"/>
            <w:sz w:val="24"/>
          </w:rPr>
          <w:t>には</w:t>
        </w:r>
      </w:ins>
      <w:del w:id="101" w:author="工内 隆" w:date="2018-10-15T08:30:00Z">
        <w:r w:rsidR="00AF726C" w:rsidRPr="00351139" w:rsidDel="006B40C8">
          <w:rPr>
            <w:rFonts w:ascii="Verdana" w:eastAsia="ＭＳ Ｐゴシック" w:hAnsi="Verdana" w:hint="eastAsia"/>
            <w:sz w:val="24"/>
          </w:rPr>
          <w:delText>として</w:delText>
        </w:r>
      </w:del>
      <w:r w:rsidR="00AF726C" w:rsidRPr="00351139">
        <w:rPr>
          <w:rFonts w:ascii="Verdana" w:eastAsia="ＭＳ Ｐゴシック" w:hAnsi="Verdana" w:hint="eastAsia"/>
          <w:sz w:val="24"/>
        </w:rPr>
        <w:t>、ユーザー</w:t>
      </w:r>
      <w:r w:rsidR="00A252B8" w:rsidRPr="00351139">
        <w:rPr>
          <w:rFonts w:ascii="Verdana" w:eastAsia="ＭＳ Ｐゴシック" w:hAnsi="Verdana" w:hint="eastAsia"/>
          <w:sz w:val="24"/>
        </w:rPr>
        <w:t>が</w:t>
      </w:r>
      <w:r w:rsidR="00AF726C" w:rsidRPr="00351139">
        <w:rPr>
          <w:rFonts w:ascii="Verdana" w:eastAsia="ＭＳ Ｐゴシック" w:hAnsi="Verdana" w:hint="eastAsia"/>
          <w:sz w:val="24"/>
        </w:rPr>
        <w:t>ニーズ</w:t>
      </w:r>
      <w:r w:rsidR="00A252B8" w:rsidRPr="00351139">
        <w:rPr>
          <w:rFonts w:ascii="Verdana" w:eastAsia="ＭＳ Ｐゴシック" w:hAnsi="Verdana" w:hint="eastAsia"/>
          <w:sz w:val="24"/>
        </w:rPr>
        <w:t>に対応した</w:t>
      </w:r>
      <w:r w:rsidR="003D7B1A" w:rsidRPr="00351139">
        <w:rPr>
          <w:rFonts w:ascii="Verdana" w:eastAsia="ＭＳ Ｐゴシック" w:hAnsi="Verdana" w:hint="eastAsia"/>
          <w:sz w:val="24"/>
        </w:rPr>
        <w:t>将来</w:t>
      </w:r>
      <w:r w:rsidR="00AF726C" w:rsidRPr="00351139">
        <w:rPr>
          <w:rFonts w:ascii="Verdana" w:eastAsia="ＭＳ Ｐゴシック" w:hAnsi="Verdana" w:hint="eastAsia"/>
          <w:sz w:val="24"/>
        </w:rPr>
        <w:t>計</w:t>
      </w:r>
      <w:r w:rsidR="003D7B1A" w:rsidRPr="00351139">
        <w:rPr>
          <w:rFonts w:ascii="Verdana" w:eastAsia="ＭＳ Ｐゴシック" w:hAnsi="Verdana" w:hint="eastAsia"/>
          <w:sz w:val="24"/>
        </w:rPr>
        <w:t>画</w:t>
      </w:r>
      <w:r w:rsidR="00A252B8" w:rsidRPr="00351139">
        <w:rPr>
          <w:rFonts w:ascii="Verdana" w:eastAsia="ＭＳ Ｐゴシック" w:hAnsi="Verdana" w:hint="eastAsia"/>
          <w:sz w:val="24"/>
        </w:rPr>
        <w:t>を</w:t>
      </w:r>
      <w:r w:rsidR="003D7B1A" w:rsidRPr="00351139">
        <w:rPr>
          <w:rFonts w:ascii="Verdana" w:eastAsia="ＭＳ Ｐゴシック" w:hAnsi="Verdana" w:hint="eastAsia"/>
          <w:sz w:val="24"/>
        </w:rPr>
        <w:t>立て</w:t>
      </w:r>
      <w:r w:rsidR="00A252B8" w:rsidRPr="00351139">
        <w:rPr>
          <w:rFonts w:ascii="Verdana" w:eastAsia="ＭＳ Ｐゴシック" w:hAnsi="Verdana" w:hint="eastAsia"/>
          <w:sz w:val="24"/>
        </w:rPr>
        <w:t>ることができるよう</w:t>
      </w:r>
      <w:r w:rsidR="00AF726C" w:rsidRPr="00351139">
        <w:rPr>
          <w:rFonts w:ascii="Verdana" w:eastAsia="ＭＳ Ｐゴシック" w:hAnsi="Verdana" w:hint="eastAsia"/>
          <w:sz w:val="24"/>
        </w:rPr>
        <w:t>に、そのような変更をプロジェクトのユーザーに明確、迅速、かつ、オープンに</w:t>
      </w:r>
      <w:r w:rsidR="00F50501" w:rsidRPr="00351139">
        <w:rPr>
          <w:rFonts w:ascii="Verdana" w:eastAsia="ＭＳ Ｐゴシック" w:hAnsi="Verdana" w:hint="eastAsia"/>
          <w:sz w:val="24"/>
        </w:rPr>
        <w:t>コ</w:t>
      </w:r>
      <w:r w:rsidR="00A252B8" w:rsidRPr="00351139">
        <w:rPr>
          <w:rFonts w:ascii="Verdana" w:eastAsia="ＭＳ Ｐゴシック" w:hAnsi="Verdana" w:hint="eastAsia"/>
          <w:sz w:val="24"/>
        </w:rPr>
        <w:t>ミュ</w:t>
      </w:r>
      <w:r w:rsidR="00F50501" w:rsidRPr="00351139">
        <w:rPr>
          <w:rFonts w:ascii="Verdana" w:eastAsia="ＭＳ Ｐゴシック" w:hAnsi="Verdana" w:hint="eastAsia"/>
          <w:sz w:val="24"/>
        </w:rPr>
        <w:t>ニケーション</w:t>
      </w:r>
      <w:r w:rsidR="00C36B96" w:rsidRPr="00351139">
        <w:rPr>
          <w:rFonts w:ascii="Verdana" w:eastAsia="ＭＳ Ｐゴシック" w:hAnsi="Verdana" w:hint="eastAsia"/>
          <w:sz w:val="24"/>
        </w:rPr>
        <w:t>することが含まれています</w:t>
      </w:r>
      <w:r w:rsidR="00AF726C" w:rsidRPr="00351139">
        <w:rPr>
          <w:rFonts w:ascii="Verdana" w:eastAsia="ＭＳ Ｐゴシック" w:hAnsi="Verdana" w:hint="eastAsia"/>
          <w:sz w:val="24"/>
        </w:rPr>
        <w:t>。</w:t>
      </w:r>
      <w:r w:rsidR="00A252B8" w:rsidRPr="00351139">
        <w:rPr>
          <w:rFonts w:ascii="Verdana" w:eastAsia="ＭＳ Ｐゴシック" w:hAnsi="Verdana" w:hint="eastAsia"/>
          <w:sz w:val="24"/>
        </w:rPr>
        <w:t>その意図をユーザー</w:t>
      </w:r>
      <w:ins w:id="102" w:author="Date Masahiro" w:date="2018-10-12T09:38:00Z">
        <w:r w:rsidR="00DC1042">
          <w:rPr>
            <w:rFonts w:ascii="Verdana" w:eastAsia="ＭＳ Ｐゴシック" w:hAnsi="Verdana" w:hint="eastAsia"/>
            <w:sz w:val="24"/>
          </w:rPr>
          <w:t>と</w:t>
        </w:r>
      </w:ins>
      <w:del w:id="103" w:author="Date Masahiro" w:date="2018-10-12T09:38:00Z">
        <w:r w:rsidR="00A252B8" w:rsidRPr="00351139" w:rsidDel="00DC1042">
          <w:rPr>
            <w:rFonts w:ascii="Verdana" w:eastAsia="ＭＳ Ｐゴシック" w:hAnsi="Verdana" w:hint="eastAsia"/>
            <w:sz w:val="24"/>
          </w:rPr>
          <w:delText>に</w:delText>
        </w:r>
      </w:del>
      <w:r w:rsidR="00A252B8" w:rsidRPr="00351139">
        <w:rPr>
          <w:rFonts w:ascii="Verdana" w:eastAsia="ＭＳ Ｐゴシック" w:hAnsi="Verdana" w:hint="eastAsia"/>
          <w:sz w:val="24"/>
        </w:rPr>
        <w:t>コミュニケーションすることなしに、</w:t>
      </w:r>
      <w:r w:rsidR="00AF726C" w:rsidRPr="00351139">
        <w:rPr>
          <w:rFonts w:ascii="Verdana" w:eastAsia="ＭＳ Ｐゴシック" w:hAnsi="Verdana" w:hint="eastAsia"/>
          <w:sz w:val="24"/>
        </w:rPr>
        <w:t>プロジェクトをクローズし、そのコードを</w:t>
      </w:r>
      <w:del w:id="104" w:author="Date Masahiro" w:date="2018-10-12T09:38:00Z">
        <w:r w:rsidR="00AF726C" w:rsidRPr="00351139" w:rsidDel="00DC1042">
          <w:rPr>
            <w:rFonts w:ascii="Verdana" w:eastAsia="ＭＳ Ｐゴシック" w:hAnsi="Verdana" w:hint="eastAsia"/>
            <w:sz w:val="24"/>
          </w:rPr>
          <w:delText>引き下</w:delText>
        </w:r>
        <w:r w:rsidR="003D7B1A" w:rsidRPr="00351139" w:rsidDel="00DC1042">
          <w:rPr>
            <w:rFonts w:ascii="Verdana" w:eastAsia="ＭＳ Ｐゴシック" w:hAnsi="Verdana" w:hint="eastAsia"/>
            <w:sz w:val="24"/>
          </w:rPr>
          <w:delText>げる</w:delText>
        </w:r>
      </w:del>
      <w:ins w:id="105" w:author="工内 隆" w:date="2018-10-15T15:45:00Z">
        <w:r w:rsidR="002A2EE5">
          <w:rPr>
            <w:rFonts w:ascii="Verdana" w:eastAsia="ＭＳ Ｐゴシック" w:hAnsi="Verdana" w:hint="eastAsia"/>
            <w:sz w:val="24"/>
          </w:rPr>
          <w:t>取り除く</w:t>
        </w:r>
      </w:ins>
      <w:bookmarkStart w:id="106" w:name="_GoBack"/>
      <w:bookmarkEnd w:id="106"/>
      <w:ins w:id="107" w:author="Date Masahiro" w:date="2018-10-12T09:39:00Z">
        <w:del w:id="108" w:author="工内 隆" w:date="2018-10-15T08:33:00Z">
          <w:r w:rsidR="00DC1042" w:rsidDel="006B40C8">
            <w:rPr>
              <w:rFonts w:ascii="Verdana" w:eastAsia="ＭＳ Ｐゴシック" w:hAnsi="Verdana" w:hint="eastAsia"/>
              <w:sz w:val="24"/>
            </w:rPr>
            <w:delText>削除する</w:delText>
          </w:r>
        </w:del>
      </w:ins>
      <w:r w:rsidR="003D7B1A" w:rsidRPr="00351139">
        <w:rPr>
          <w:rFonts w:ascii="Verdana" w:eastAsia="ＭＳ Ｐゴシック" w:hAnsi="Verdana" w:hint="eastAsia"/>
          <w:sz w:val="24"/>
        </w:rPr>
        <w:t>のは無責任な行動となりえます。</w:t>
      </w:r>
    </w:p>
    <w:p w14:paraId="14DA716E" w14:textId="77777777" w:rsidR="00126B96" w:rsidRPr="00351139" w:rsidRDefault="00126B96" w:rsidP="00E83E55">
      <w:pPr>
        <w:rPr>
          <w:rFonts w:ascii="Verdana" w:eastAsia="ＭＳ Ｐゴシック" w:hAnsi="Verdana"/>
          <w:sz w:val="24"/>
        </w:rPr>
      </w:pPr>
    </w:p>
    <w:p w14:paraId="1B3E3DF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Protect your company’s reputation</w:t>
      </w:r>
    </w:p>
    <w:p w14:paraId="3DDAE3C6" w14:textId="77777777" w:rsidR="00E83E55" w:rsidRPr="00351139" w:rsidRDefault="003D7B1A" w:rsidP="00E83E55">
      <w:pPr>
        <w:rPr>
          <w:rFonts w:ascii="Verdana" w:eastAsia="ＭＳ Ｐゴシック" w:hAnsi="Verdana"/>
          <w:sz w:val="24"/>
        </w:rPr>
      </w:pPr>
      <w:r w:rsidRPr="00351139">
        <w:rPr>
          <w:rFonts w:ascii="Verdana" w:eastAsia="ＭＳ Ｐゴシック" w:hAnsi="Verdana" w:hint="eastAsia"/>
          <w:sz w:val="24"/>
        </w:rPr>
        <w:t>会社の評判を守る</w:t>
      </w:r>
    </w:p>
    <w:p w14:paraId="1160F6A1" w14:textId="77777777" w:rsidR="003D7B1A" w:rsidRPr="00351139" w:rsidRDefault="003D7B1A" w:rsidP="00E83E55">
      <w:pPr>
        <w:rPr>
          <w:rFonts w:ascii="Verdana" w:eastAsia="ＭＳ Ｐゴシック" w:hAnsi="Verdana"/>
          <w:sz w:val="24"/>
        </w:rPr>
      </w:pPr>
    </w:p>
    <w:p w14:paraId="4FE22DD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Leaving other users in a lurch is not something you want to do. In the world of open source, this issue should not be taken lightly. That doesn’t mean your potential exit plans need to be made in detail even before you get the project underway, but frequent, open communication will help assure users that you will not drop a project without adequate notice and that you will work to prevent users from being left hanging. In addition, by building, developing, and promoting code that is easily </w:t>
      </w:r>
      <w:proofErr w:type="spellStart"/>
      <w:r w:rsidRPr="00351139">
        <w:rPr>
          <w:rFonts w:ascii="Verdana" w:eastAsia="ＭＳ Ｐゴシック" w:hAnsi="Verdana"/>
          <w:sz w:val="24"/>
        </w:rPr>
        <w:t>forkable</w:t>
      </w:r>
      <w:proofErr w:type="spellEnd"/>
      <w:r w:rsidRPr="00351139">
        <w:rPr>
          <w:rFonts w:ascii="Verdana" w:eastAsia="ＭＳ Ｐゴシック" w:hAnsi="Verdana"/>
          <w:sz w:val="24"/>
        </w:rPr>
        <w:t>, your project can offer flexible transfer capabilities to others if you should decide to end your own involvement in the project. Although you need not announce a full disengagement procedure in your life cycle plans, you can still let users know that you intend to close or transition the project smoothly and responsibly.</w:t>
      </w:r>
    </w:p>
    <w:p w14:paraId="33058984" w14:textId="0452D5CF" w:rsidR="00C36B96" w:rsidRPr="00351139" w:rsidRDefault="00C36B96" w:rsidP="00E83E55">
      <w:pPr>
        <w:rPr>
          <w:rFonts w:ascii="Verdana" w:eastAsia="ＭＳ Ｐゴシック" w:hAnsi="Verdana"/>
          <w:sz w:val="24"/>
        </w:rPr>
      </w:pPr>
      <w:r w:rsidRPr="00351139">
        <w:rPr>
          <w:rFonts w:ascii="Verdana" w:eastAsia="ＭＳ Ｐゴシック" w:hAnsi="Verdana" w:hint="eastAsia"/>
          <w:sz w:val="24"/>
        </w:rPr>
        <w:t>ユーザーを見捨てることは</w:t>
      </w:r>
      <w:r w:rsidR="00A3256A" w:rsidRPr="00351139">
        <w:rPr>
          <w:rFonts w:ascii="Verdana" w:eastAsia="ＭＳ Ｐゴシック" w:hAnsi="Verdana" w:hint="eastAsia"/>
          <w:sz w:val="24"/>
        </w:rPr>
        <w:t>、あなたの意図するところではないはずです。オープンソースの世界で、これは軽く考えるべき</w:t>
      </w:r>
      <w:r w:rsidR="00A252B8" w:rsidRPr="00351139">
        <w:rPr>
          <w:rFonts w:ascii="Verdana" w:eastAsia="ＭＳ Ｐゴシック" w:hAnsi="Verdana" w:hint="eastAsia"/>
          <w:sz w:val="24"/>
        </w:rPr>
        <w:t>こと</w:t>
      </w:r>
      <w:r w:rsidR="00A3256A" w:rsidRPr="00351139">
        <w:rPr>
          <w:rFonts w:ascii="Verdana" w:eastAsia="ＭＳ Ｐゴシック" w:hAnsi="Verdana" w:hint="eastAsia"/>
          <w:sz w:val="24"/>
        </w:rPr>
        <w:t>ではありません。だからと言って、プロジェクトの始動前から出口計画を詳細化する必要があると</w:t>
      </w:r>
      <w:r w:rsidR="00575F6E" w:rsidRPr="00351139">
        <w:rPr>
          <w:rFonts w:ascii="Verdana" w:eastAsia="ＭＳ Ｐゴシック" w:hAnsi="Verdana" w:hint="eastAsia"/>
          <w:sz w:val="24"/>
        </w:rPr>
        <w:t>いうわけではありません。しかし、</w:t>
      </w:r>
      <w:r w:rsidR="00C9273A" w:rsidRPr="00351139">
        <w:rPr>
          <w:rFonts w:ascii="Verdana" w:eastAsia="ＭＳ Ｐゴシック" w:hAnsi="Verdana" w:hint="eastAsia"/>
          <w:sz w:val="24"/>
        </w:rPr>
        <w:t>頻繁で</w:t>
      </w:r>
      <w:r w:rsidR="00575F6E" w:rsidRPr="00351139">
        <w:rPr>
          <w:rFonts w:ascii="Verdana" w:eastAsia="ＭＳ Ｐゴシック" w:hAnsi="Verdana" w:hint="eastAsia"/>
          <w:sz w:val="24"/>
        </w:rPr>
        <w:t>オープン</w:t>
      </w:r>
      <w:r w:rsidR="007C38E3" w:rsidRPr="00351139">
        <w:rPr>
          <w:rFonts w:ascii="Verdana" w:eastAsia="ＭＳ Ｐゴシック" w:hAnsi="Verdana" w:hint="eastAsia"/>
          <w:sz w:val="24"/>
        </w:rPr>
        <w:t>な</w:t>
      </w:r>
      <w:r w:rsidR="00C9273A" w:rsidRPr="00351139">
        <w:rPr>
          <w:rFonts w:ascii="Verdana" w:eastAsia="ＭＳ Ｐゴシック" w:hAnsi="Verdana" w:hint="eastAsia"/>
          <w:sz w:val="24"/>
        </w:rPr>
        <w:t>コミュニケーション</w:t>
      </w:r>
      <w:r w:rsidR="001941B8" w:rsidRPr="00351139">
        <w:rPr>
          <w:rFonts w:ascii="Verdana" w:eastAsia="ＭＳ Ｐゴシック" w:hAnsi="Verdana" w:hint="eastAsia"/>
          <w:sz w:val="24"/>
        </w:rPr>
        <w:t>は</w:t>
      </w:r>
      <w:r w:rsidR="00575F6E" w:rsidRPr="00351139">
        <w:rPr>
          <w:rFonts w:ascii="Verdana" w:eastAsia="ＭＳ Ｐゴシック" w:hAnsi="Verdana" w:hint="eastAsia"/>
          <w:sz w:val="24"/>
        </w:rPr>
        <w:t>、</w:t>
      </w:r>
      <w:r w:rsidR="007464C5" w:rsidRPr="00351139">
        <w:rPr>
          <w:rFonts w:ascii="Verdana" w:eastAsia="ＭＳ Ｐゴシック" w:hAnsi="Verdana" w:hint="eastAsia"/>
          <w:sz w:val="24"/>
        </w:rPr>
        <w:t>あなたが十分な予告なしにプロジェクトをやめることはなく、また、ユーザーが放置されるのを</w:t>
      </w:r>
      <w:r w:rsidR="001941B8" w:rsidRPr="00351139">
        <w:rPr>
          <w:rFonts w:ascii="Verdana" w:eastAsia="ＭＳ Ｐゴシック" w:hAnsi="Verdana" w:hint="eastAsia"/>
          <w:sz w:val="24"/>
        </w:rPr>
        <w:t>防ぐために行動することをユーザー</w:t>
      </w:r>
      <w:r w:rsidR="00C9273A" w:rsidRPr="00351139">
        <w:rPr>
          <w:rFonts w:ascii="Verdana" w:eastAsia="ＭＳ Ｐゴシック" w:hAnsi="Verdana" w:hint="eastAsia"/>
          <w:sz w:val="24"/>
        </w:rPr>
        <w:t>に保証</w:t>
      </w:r>
      <w:r w:rsidR="001941B8" w:rsidRPr="00351139">
        <w:rPr>
          <w:rFonts w:ascii="Verdana" w:eastAsia="ＭＳ Ｐゴシック" w:hAnsi="Verdana" w:hint="eastAsia"/>
          <w:sz w:val="24"/>
        </w:rPr>
        <w:t>する助けになります。それに加えて、容易にフォークできるコードを</w:t>
      </w:r>
      <w:ins w:id="109" w:author="Date Masahiro" w:date="2018-10-12T09:50:00Z">
        <w:r w:rsidR="00CE25B4">
          <w:rPr>
            <w:rFonts w:ascii="Verdana" w:eastAsia="ＭＳ Ｐゴシック" w:hAnsi="Verdana" w:hint="eastAsia"/>
            <w:sz w:val="24"/>
          </w:rPr>
          <w:t>開発</w:t>
        </w:r>
      </w:ins>
      <w:del w:id="110" w:author="Date Masahiro" w:date="2018-10-12T09:50:00Z">
        <w:r w:rsidR="001941B8" w:rsidRPr="00351139" w:rsidDel="00CE25B4">
          <w:rPr>
            <w:rFonts w:ascii="Verdana" w:eastAsia="ＭＳ Ｐゴシック" w:hAnsi="Verdana" w:hint="eastAsia"/>
            <w:sz w:val="24"/>
          </w:rPr>
          <w:delText>作り</w:delText>
        </w:r>
      </w:del>
      <w:r w:rsidR="001941B8" w:rsidRPr="00351139">
        <w:rPr>
          <w:rFonts w:ascii="Verdana" w:eastAsia="ＭＳ Ｐゴシック" w:hAnsi="Verdana" w:hint="eastAsia"/>
          <w:sz w:val="24"/>
        </w:rPr>
        <w:t>、</w:t>
      </w:r>
      <w:ins w:id="111" w:author="Date Masahiro" w:date="2018-10-12T09:50:00Z">
        <w:r w:rsidR="00CE25B4">
          <w:rPr>
            <w:rFonts w:ascii="Verdana" w:eastAsia="ＭＳ Ｐゴシック" w:hAnsi="Verdana" w:hint="eastAsia"/>
            <w:sz w:val="24"/>
          </w:rPr>
          <w:t>構築</w:t>
        </w:r>
      </w:ins>
      <w:del w:id="112" w:author="Date Masahiro" w:date="2018-10-12T09:50:00Z">
        <w:r w:rsidR="00772BBD" w:rsidRPr="00351139" w:rsidDel="00CE25B4">
          <w:rPr>
            <w:rFonts w:ascii="Verdana" w:eastAsia="ＭＳ Ｐゴシック" w:hAnsi="Verdana" w:hint="eastAsia"/>
            <w:sz w:val="24"/>
          </w:rPr>
          <w:delText>展開</w:delText>
        </w:r>
      </w:del>
      <w:r w:rsidR="001941B8" w:rsidRPr="00351139">
        <w:rPr>
          <w:rFonts w:ascii="Verdana" w:eastAsia="ＭＳ Ｐゴシック" w:hAnsi="Verdana" w:hint="eastAsia"/>
          <w:sz w:val="24"/>
        </w:rPr>
        <w:t>し、普及させることによって、</w:t>
      </w:r>
      <w:r w:rsidR="00702DBB" w:rsidRPr="00351139">
        <w:rPr>
          <w:rFonts w:ascii="Verdana" w:eastAsia="ＭＳ Ｐゴシック" w:hAnsi="Verdana" w:hint="eastAsia"/>
          <w:sz w:val="24"/>
        </w:rPr>
        <w:t>あなたが</w:t>
      </w:r>
      <w:r w:rsidR="001941B8" w:rsidRPr="00351139">
        <w:rPr>
          <w:rFonts w:ascii="Verdana" w:eastAsia="ＭＳ Ｐゴシック" w:hAnsi="Verdana" w:hint="eastAsia"/>
          <w:sz w:val="24"/>
        </w:rPr>
        <w:t>プロジェクトへの関与を止めるときに、</w:t>
      </w:r>
      <w:del w:id="113" w:author="Date Masahiro" w:date="2018-10-12T09:52:00Z">
        <w:r w:rsidR="001941B8" w:rsidRPr="00351139" w:rsidDel="00CE25B4">
          <w:rPr>
            <w:rFonts w:ascii="Verdana" w:eastAsia="ＭＳ Ｐゴシック" w:hAnsi="Verdana" w:hint="eastAsia"/>
            <w:sz w:val="24"/>
          </w:rPr>
          <w:delText>プロジェクトは</w:delText>
        </w:r>
      </w:del>
      <w:r w:rsidR="001941B8" w:rsidRPr="00351139">
        <w:rPr>
          <w:rFonts w:ascii="Verdana" w:eastAsia="ＭＳ Ｐゴシック" w:hAnsi="Verdana" w:hint="eastAsia"/>
          <w:sz w:val="24"/>
        </w:rPr>
        <w:t>他</w:t>
      </w:r>
      <w:r w:rsidR="00C9273A" w:rsidRPr="00351139">
        <w:rPr>
          <w:rFonts w:ascii="Verdana" w:eastAsia="ＭＳ Ｐゴシック" w:hAnsi="Verdana" w:hint="eastAsia"/>
          <w:sz w:val="24"/>
        </w:rPr>
        <w:t>の</w:t>
      </w:r>
      <w:ins w:id="114" w:author="工内 隆" w:date="2018-10-15T13:56:00Z">
        <w:r w:rsidR="00976FBD">
          <w:rPr>
            <w:rFonts w:ascii="Verdana" w:eastAsia="ＭＳ Ｐゴシック" w:hAnsi="Verdana" w:hint="eastAsia"/>
            <w:sz w:val="24"/>
          </w:rPr>
          <w:t>組織の</w:t>
        </w:r>
      </w:ins>
      <w:ins w:id="115" w:author="Date Masahiro" w:date="2018-10-12T09:51:00Z">
        <w:r w:rsidR="00CE25B4">
          <w:rPr>
            <w:rFonts w:ascii="Verdana" w:eastAsia="ＭＳ Ｐゴシック" w:hAnsi="Verdana" w:hint="eastAsia"/>
            <w:sz w:val="24"/>
          </w:rPr>
          <w:t>プロジェクト</w:t>
        </w:r>
      </w:ins>
      <w:del w:id="116" w:author="Date Masahiro" w:date="2018-10-12T09:51:00Z">
        <w:r w:rsidR="00C9273A" w:rsidRPr="00351139" w:rsidDel="00CE25B4">
          <w:rPr>
            <w:rFonts w:ascii="Verdana" w:eastAsia="ＭＳ Ｐゴシック" w:hAnsi="Verdana" w:hint="eastAsia"/>
            <w:sz w:val="24"/>
          </w:rPr>
          <w:delText>組織</w:delText>
        </w:r>
      </w:del>
      <w:r w:rsidR="00702DBB" w:rsidRPr="00351139">
        <w:rPr>
          <w:rFonts w:ascii="Verdana" w:eastAsia="ＭＳ Ｐゴシック" w:hAnsi="Verdana" w:hint="eastAsia"/>
          <w:sz w:val="24"/>
        </w:rPr>
        <w:t>に柔軟に</w:t>
      </w:r>
      <w:ins w:id="117" w:author="工内 隆" w:date="2018-10-15T13:46:00Z">
        <w:r w:rsidR="008F595D">
          <w:rPr>
            <w:rFonts w:ascii="Verdana" w:eastAsia="ＭＳ Ｐゴシック" w:hAnsi="Verdana" w:hint="eastAsia"/>
            <w:sz w:val="24"/>
          </w:rPr>
          <w:t>移管</w:t>
        </w:r>
      </w:ins>
      <w:ins w:id="118" w:author="工内 隆" w:date="2018-10-15T13:58:00Z">
        <w:r w:rsidR="00C67641">
          <w:rPr>
            <w:rFonts w:ascii="Verdana" w:eastAsia="ＭＳ Ｐゴシック" w:hAnsi="Verdana" w:hint="eastAsia"/>
            <w:sz w:val="24"/>
          </w:rPr>
          <w:t>する</w:t>
        </w:r>
      </w:ins>
      <w:ins w:id="119" w:author="Date Masahiro" w:date="2018-10-12T09:52:00Z">
        <w:del w:id="120" w:author="工内 隆" w:date="2018-10-15T13:46:00Z">
          <w:r w:rsidR="00CE25B4" w:rsidDel="008F595D">
            <w:rPr>
              <w:rFonts w:ascii="Verdana" w:eastAsia="ＭＳ Ｐゴシック" w:hAnsi="Verdana" w:hint="eastAsia"/>
              <w:sz w:val="24"/>
            </w:rPr>
            <w:delText>移行</w:delText>
          </w:r>
        </w:del>
      </w:ins>
      <w:del w:id="121" w:author="工内 隆" w:date="2018-10-15T13:46:00Z">
        <w:r w:rsidR="00FC211D" w:rsidRPr="00351139" w:rsidDel="008F595D">
          <w:rPr>
            <w:rFonts w:ascii="Verdana" w:eastAsia="ＭＳ Ｐゴシック" w:hAnsi="Verdana" w:hint="eastAsia"/>
            <w:sz w:val="24"/>
          </w:rPr>
          <w:delText>移管</w:delText>
        </w:r>
      </w:del>
      <w:del w:id="122" w:author="工内 隆" w:date="2018-10-15T13:58:00Z">
        <w:r w:rsidR="00702DBB" w:rsidRPr="00351139" w:rsidDel="00C67641">
          <w:rPr>
            <w:rFonts w:ascii="Verdana" w:eastAsia="ＭＳ Ｐゴシック" w:hAnsi="Verdana" w:hint="eastAsia"/>
            <w:sz w:val="24"/>
          </w:rPr>
          <w:delText>できる</w:delText>
        </w:r>
      </w:del>
      <w:ins w:id="123" w:author="Date Masahiro" w:date="2018-10-12T09:52:00Z">
        <w:r w:rsidR="00CE25B4">
          <w:rPr>
            <w:rFonts w:ascii="Verdana" w:eastAsia="ＭＳ Ｐゴシック" w:hAnsi="Verdana" w:hint="eastAsia"/>
            <w:sz w:val="24"/>
          </w:rPr>
          <w:t>道を</w:t>
        </w:r>
      </w:ins>
      <w:ins w:id="124" w:author="工内 隆" w:date="2018-10-15T14:00:00Z">
        <w:r w:rsidR="00C67641">
          <w:rPr>
            <w:rFonts w:ascii="Verdana" w:eastAsia="ＭＳ Ｐゴシック" w:hAnsi="Verdana" w:hint="eastAsia"/>
            <w:sz w:val="24"/>
          </w:rPr>
          <w:t>保持</w:t>
        </w:r>
      </w:ins>
      <w:ins w:id="125" w:author="Date Masahiro" w:date="2018-10-12T09:52:00Z">
        <w:del w:id="126" w:author="工内 隆" w:date="2018-10-15T14:00:00Z">
          <w:r w:rsidR="00CE25B4" w:rsidDel="00C67641">
            <w:rPr>
              <w:rFonts w:ascii="Verdana" w:eastAsia="ＭＳ Ｐゴシック" w:hAnsi="Verdana" w:hint="eastAsia"/>
              <w:sz w:val="24"/>
            </w:rPr>
            <w:delText>与えることが</w:delText>
          </w:r>
        </w:del>
      </w:ins>
      <w:del w:id="127" w:author="Date Masahiro" w:date="2018-10-12T09:52:00Z">
        <w:r w:rsidR="00702DBB" w:rsidRPr="00351139" w:rsidDel="00CE25B4">
          <w:rPr>
            <w:rFonts w:ascii="Verdana" w:eastAsia="ＭＳ Ｐゴシック" w:hAnsi="Verdana" w:hint="eastAsia"/>
            <w:sz w:val="24"/>
          </w:rPr>
          <w:delText>特質を持つことが</w:delText>
        </w:r>
      </w:del>
      <w:r w:rsidR="00702DBB" w:rsidRPr="00351139">
        <w:rPr>
          <w:rFonts w:ascii="Verdana" w:eastAsia="ＭＳ Ｐゴシック" w:hAnsi="Verdana" w:hint="eastAsia"/>
          <w:sz w:val="24"/>
        </w:rPr>
        <w:t>できます。あなたのライフサイクル計画において、撤退手順のすべてを公表する必要</w:t>
      </w:r>
      <w:del w:id="128" w:author="Date Masahiro" w:date="2018-10-12T09:53:00Z">
        <w:r w:rsidR="00702DBB" w:rsidRPr="00351139" w:rsidDel="00CE25B4">
          <w:rPr>
            <w:rFonts w:ascii="Verdana" w:eastAsia="ＭＳ Ｐゴシック" w:hAnsi="Verdana" w:hint="eastAsia"/>
            <w:sz w:val="24"/>
          </w:rPr>
          <w:delText>まで</w:delText>
        </w:r>
      </w:del>
      <w:r w:rsidR="00702DBB" w:rsidRPr="00351139">
        <w:rPr>
          <w:rFonts w:ascii="Verdana" w:eastAsia="ＭＳ Ｐゴシック" w:hAnsi="Verdana" w:hint="eastAsia"/>
          <w:sz w:val="24"/>
        </w:rPr>
        <w:t>はありませんが、それでも、プロジェクトを円滑</w:t>
      </w:r>
      <w:r w:rsidR="00702DBB" w:rsidRPr="00351139">
        <w:rPr>
          <w:rFonts w:ascii="Verdana" w:eastAsia="ＭＳ Ｐゴシック" w:hAnsi="Verdana" w:hint="eastAsia"/>
          <w:sz w:val="24"/>
        </w:rPr>
        <w:lastRenderedPageBreak/>
        <w:t>に、かつ、責任を持って閉鎖</w:t>
      </w:r>
      <w:r w:rsidR="00C9273A" w:rsidRPr="00351139">
        <w:rPr>
          <w:rFonts w:ascii="Verdana" w:eastAsia="ＭＳ Ｐゴシック" w:hAnsi="Verdana" w:hint="eastAsia"/>
          <w:sz w:val="24"/>
        </w:rPr>
        <w:t>、あるいは、移行</w:t>
      </w:r>
      <w:r w:rsidR="00702DBB" w:rsidRPr="00351139">
        <w:rPr>
          <w:rFonts w:ascii="Verdana" w:eastAsia="ＭＳ Ｐゴシック" w:hAnsi="Verdana" w:hint="eastAsia"/>
          <w:sz w:val="24"/>
        </w:rPr>
        <w:t>する意図があることをユーザーに</w:t>
      </w:r>
      <w:del w:id="129" w:author="Date Masahiro" w:date="2018-10-12T09:55:00Z">
        <w:r w:rsidR="00702DBB" w:rsidRPr="00351139" w:rsidDel="00CE25B4">
          <w:rPr>
            <w:rFonts w:ascii="Verdana" w:eastAsia="ＭＳ Ｐゴシック" w:hAnsi="Verdana" w:hint="eastAsia"/>
            <w:sz w:val="24"/>
          </w:rPr>
          <w:delText>知ってもらうように</w:delText>
        </w:r>
      </w:del>
      <w:ins w:id="130" w:author="Date Masahiro" w:date="2018-10-12T09:55:00Z">
        <w:r w:rsidR="00CE25B4">
          <w:rPr>
            <w:rFonts w:ascii="Verdana" w:eastAsia="ＭＳ Ｐゴシック" w:hAnsi="Verdana" w:hint="eastAsia"/>
            <w:sz w:val="24"/>
          </w:rPr>
          <w:t>知らせること</w:t>
        </w:r>
      </w:ins>
      <w:ins w:id="131" w:author="工内 隆" w:date="2018-10-15T14:03:00Z">
        <w:r w:rsidR="00C67641">
          <w:rPr>
            <w:rFonts w:ascii="Verdana" w:eastAsia="ＭＳ Ｐゴシック" w:hAnsi="Verdana" w:hint="eastAsia"/>
            <w:sz w:val="24"/>
          </w:rPr>
          <w:t>は</w:t>
        </w:r>
      </w:ins>
      <w:ins w:id="132" w:author="Date Masahiro" w:date="2018-10-12T09:55:00Z">
        <w:del w:id="133" w:author="工内 隆" w:date="2018-10-15T14:03:00Z">
          <w:r w:rsidR="00CE25B4" w:rsidDel="00C67641">
            <w:rPr>
              <w:rFonts w:ascii="Verdana" w:eastAsia="ＭＳ Ｐゴシック" w:hAnsi="Verdana" w:hint="eastAsia"/>
              <w:sz w:val="24"/>
            </w:rPr>
            <w:delText>が</w:delText>
          </w:r>
        </w:del>
      </w:ins>
      <w:r w:rsidR="00702DBB" w:rsidRPr="00351139">
        <w:rPr>
          <w:rFonts w:ascii="Verdana" w:eastAsia="ＭＳ Ｐゴシック" w:hAnsi="Verdana" w:hint="eastAsia"/>
          <w:sz w:val="24"/>
        </w:rPr>
        <w:t>できます。</w:t>
      </w:r>
    </w:p>
    <w:p w14:paraId="767962D1" w14:textId="77777777" w:rsidR="00702DBB" w:rsidRPr="00351139" w:rsidRDefault="00702DBB" w:rsidP="00E83E55">
      <w:pPr>
        <w:rPr>
          <w:rFonts w:ascii="Verdana" w:eastAsia="ＭＳ Ｐゴシック" w:hAnsi="Verdana"/>
          <w:sz w:val="24"/>
        </w:rPr>
      </w:pPr>
    </w:p>
    <w:p w14:paraId="29D0F24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Seek a diverse contributor base</w:t>
      </w:r>
    </w:p>
    <w:p w14:paraId="4FEB3521" w14:textId="62BE45FE" w:rsidR="00E83E55" w:rsidRPr="00351139" w:rsidRDefault="00702DBB" w:rsidP="00E83E55">
      <w:pPr>
        <w:rPr>
          <w:rFonts w:ascii="Verdana" w:eastAsia="ＭＳ Ｐゴシック" w:hAnsi="Verdana"/>
          <w:sz w:val="24"/>
        </w:rPr>
      </w:pPr>
      <w:r w:rsidRPr="00351139">
        <w:rPr>
          <w:rFonts w:ascii="Verdana" w:eastAsia="ＭＳ Ｐゴシック" w:hAnsi="Verdana" w:hint="eastAsia"/>
          <w:sz w:val="24"/>
        </w:rPr>
        <w:t>多様</w:t>
      </w:r>
      <w:del w:id="134" w:author="工内 隆" w:date="2018-10-15T14:03:00Z">
        <w:r w:rsidRPr="00351139" w:rsidDel="00C67641">
          <w:rPr>
            <w:rFonts w:ascii="Verdana" w:eastAsia="ＭＳ Ｐゴシック" w:hAnsi="Verdana" w:hint="eastAsia"/>
            <w:sz w:val="24"/>
          </w:rPr>
          <w:delText>性</w:delText>
        </w:r>
      </w:del>
      <w:ins w:id="135" w:author="Date Masahiro" w:date="2018-10-12T09:56:00Z">
        <w:r w:rsidR="00E95850">
          <w:rPr>
            <w:rFonts w:ascii="Verdana" w:eastAsia="ＭＳ Ｐゴシック" w:hAnsi="Verdana" w:hint="eastAsia"/>
            <w:sz w:val="24"/>
          </w:rPr>
          <w:t>な</w:t>
        </w:r>
      </w:ins>
      <w:del w:id="136" w:author="Date Masahiro" w:date="2018-10-12T09:56:00Z">
        <w:r w:rsidRPr="00351139" w:rsidDel="00E95850">
          <w:rPr>
            <w:rFonts w:ascii="Verdana" w:eastAsia="ＭＳ Ｐゴシック" w:hAnsi="Verdana" w:hint="eastAsia"/>
            <w:sz w:val="24"/>
          </w:rPr>
          <w:delText>のある</w:delText>
        </w:r>
      </w:del>
      <w:r w:rsidRPr="00351139">
        <w:rPr>
          <w:rFonts w:ascii="Verdana" w:eastAsia="ＭＳ Ｐゴシック" w:hAnsi="Verdana" w:hint="eastAsia"/>
          <w:sz w:val="24"/>
        </w:rPr>
        <w:t>貢献者</w:t>
      </w:r>
      <w:ins w:id="137" w:author="Date Masahiro" w:date="2018-10-12T09:57:00Z">
        <w:r w:rsidR="00E95850">
          <w:rPr>
            <w:rFonts w:ascii="Verdana" w:eastAsia="ＭＳ Ｐゴシック" w:hAnsi="Verdana" w:hint="eastAsia"/>
            <w:sz w:val="24"/>
          </w:rPr>
          <w:t>を求める</w:t>
        </w:r>
      </w:ins>
      <w:del w:id="138" w:author="Date Masahiro" w:date="2018-10-12T09:57:00Z">
        <w:r w:rsidRPr="00351139" w:rsidDel="00E95850">
          <w:rPr>
            <w:rFonts w:ascii="Verdana" w:eastAsia="ＭＳ Ｐゴシック" w:hAnsi="Verdana" w:hint="eastAsia"/>
            <w:sz w:val="24"/>
          </w:rPr>
          <w:delText>の基盤を追求する</w:delText>
        </w:r>
      </w:del>
    </w:p>
    <w:p w14:paraId="0D621AB1" w14:textId="77777777" w:rsidR="00702DBB" w:rsidRPr="00351139" w:rsidRDefault="00702DBB" w:rsidP="00E83E55">
      <w:pPr>
        <w:rPr>
          <w:rFonts w:ascii="Verdana" w:eastAsia="ＭＳ Ｐゴシック" w:hAnsi="Verdana"/>
          <w:sz w:val="24"/>
        </w:rPr>
      </w:pPr>
    </w:p>
    <w:p w14:paraId="07A6BAC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Having a diverse group of code contributors is important to help your project grow by bringing in new ideas, deeper problem-solving capabilities, and more developer eyes on the code. It’s also helpful later if you decide to end or leave your project. With a diverse community involved in the effort, you could have </w:t>
      </w:r>
      <w:proofErr w:type="spellStart"/>
      <w:r w:rsidRPr="00351139">
        <w:rPr>
          <w:rFonts w:ascii="Verdana" w:eastAsia="ＭＳ Ｐゴシック" w:hAnsi="Verdana"/>
          <w:sz w:val="24"/>
        </w:rPr>
        <w:t>have</w:t>
      </w:r>
      <w:proofErr w:type="spellEnd"/>
      <w:r w:rsidRPr="00351139">
        <w:rPr>
          <w:rFonts w:ascii="Verdana" w:eastAsia="ＭＳ Ｐゴシック" w:hAnsi="Verdana"/>
          <w:sz w:val="24"/>
        </w:rPr>
        <w:t xml:space="preserve"> interested community members who potentially want to maintain it, broadening your options for future transition. If you do decide to leave a project, you would likely prefer to hand it off to other people who care about and will continue it, rather than announce its demise.</w:t>
      </w:r>
    </w:p>
    <w:p w14:paraId="2257A91A" w14:textId="6C22F1A2" w:rsidR="00E83E55" w:rsidRPr="00351139" w:rsidRDefault="00136C77" w:rsidP="00E83E55">
      <w:pPr>
        <w:rPr>
          <w:rFonts w:ascii="Verdana" w:eastAsia="ＭＳ Ｐゴシック" w:hAnsi="Verdana"/>
          <w:sz w:val="24"/>
        </w:rPr>
      </w:pPr>
      <w:r w:rsidRPr="00351139">
        <w:rPr>
          <w:rFonts w:ascii="Verdana" w:eastAsia="ＭＳ Ｐゴシック" w:hAnsi="Verdana" w:hint="eastAsia"/>
          <w:sz w:val="24"/>
        </w:rPr>
        <w:t>コード貢献者が多様性のあるグループで構成されることは、新たなアイデアを集め、</w:t>
      </w:r>
      <w:r w:rsidR="0026326B" w:rsidRPr="00351139">
        <w:rPr>
          <w:rFonts w:ascii="Verdana" w:eastAsia="ＭＳ Ｐゴシック" w:hAnsi="Verdana" w:hint="eastAsia"/>
          <w:sz w:val="24"/>
        </w:rPr>
        <w:t>より奥深い</w:t>
      </w:r>
      <w:r w:rsidRPr="00351139">
        <w:rPr>
          <w:rFonts w:ascii="Verdana" w:eastAsia="ＭＳ Ｐゴシック" w:hAnsi="Verdana" w:hint="eastAsia"/>
          <w:sz w:val="24"/>
        </w:rPr>
        <w:t>問題解決</w:t>
      </w:r>
      <w:r w:rsidR="0026326B" w:rsidRPr="00351139">
        <w:rPr>
          <w:rFonts w:ascii="Verdana" w:eastAsia="ＭＳ Ｐゴシック" w:hAnsi="Verdana" w:hint="eastAsia"/>
          <w:sz w:val="24"/>
        </w:rPr>
        <w:t>能力をもたらし、さらに、より多くの目がコードに注がれるために、</w:t>
      </w:r>
      <w:r w:rsidRPr="00351139">
        <w:rPr>
          <w:rFonts w:ascii="Verdana" w:eastAsia="ＭＳ Ｐゴシック" w:hAnsi="Verdana" w:hint="eastAsia"/>
          <w:sz w:val="24"/>
        </w:rPr>
        <w:t>プロジェクトの成長を助ける重要な要素</w:t>
      </w:r>
      <w:r w:rsidR="007D4303" w:rsidRPr="00351139">
        <w:rPr>
          <w:rFonts w:ascii="Verdana" w:eastAsia="ＭＳ Ｐゴシック" w:hAnsi="Verdana" w:hint="eastAsia"/>
          <w:sz w:val="24"/>
        </w:rPr>
        <w:t>となります</w:t>
      </w:r>
      <w:r w:rsidRPr="00351139">
        <w:rPr>
          <w:rFonts w:ascii="Verdana" w:eastAsia="ＭＳ Ｐゴシック" w:hAnsi="Verdana" w:hint="eastAsia"/>
          <w:sz w:val="24"/>
        </w:rPr>
        <w:t>。</w:t>
      </w:r>
      <w:r w:rsidR="0026326B" w:rsidRPr="00351139">
        <w:rPr>
          <w:rFonts w:ascii="Verdana" w:eastAsia="ＭＳ Ｐゴシック" w:hAnsi="Verdana" w:hint="eastAsia"/>
          <w:sz w:val="24"/>
        </w:rPr>
        <w:t>また、これは、後であなたがプロジェクトを終了させ、</w:t>
      </w:r>
      <w:r w:rsidR="00E31EF6" w:rsidRPr="00351139">
        <w:rPr>
          <w:rFonts w:ascii="Verdana" w:eastAsia="ＭＳ Ｐゴシック" w:hAnsi="Verdana" w:hint="eastAsia"/>
          <w:sz w:val="24"/>
        </w:rPr>
        <w:t>あるいは、</w:t>
      </w:r>
      <w:r w:rsidR="0026326B" w:rsidRPr="00351139">
        <w:rPr>
          <w:rFonts w:ascii="Verdana" w:eastAsia="ＭＳ Ｐゴシック" w:hAnsi="Verdana" w:hint="eastAsia"/>
          <w:sz w:val="24"/>
        </w:rPr>
        <w:t>プロジェクトから</w:t>
      </w:r>
      <w:r w:rsidR="009B65B4" w:rsidRPr="00351139">
        <w:rPr>
          <w:rFonts w:ascii="Verdana" w:eastAsia="ＭＳ Ｐゴシック" w:hAnsi="Verdana" w:hint="eastAsia"/>
          <w:sz w:val="24"/>
        </w:rPr>
        <w:t>離脱す</w:t>
      </w:r>
      <w:r w:rsidR="0026326B" w:rsidRPr="00351139">
        <w:rPr>
          <w:rFonts w:ascii="Verdana" w:eastAsia="ＭＳ Ｐゴシック" w:hAnsi="Verdana" w:hint="eastAsia"/>
          <w:sz w:val="24"/>
        </w:rPr>
        <w:t>ることを</w:t>
      </w:r>
      <w:r w:rsidR="00D9265D" w:rsidRPr="00351139">
        <w:rPr>
          <w:rFonts w:ascii="Verdana" w:eastAsia="ＭＳ Ｐゴシック" w:hAnsi="Verdana" w:hint="eastAsia"/>
          <w:sz w:val="24"/>
        </w:rPr>
        <w:t>意志</w:t>
      </w:r>
      <w:r w:rsidR="0026326B" w:rsidRPr="00351139">
        <w:rPr>
          <w:rFonts w:ascii="Verdana" w:eastAsia="ＭＳ Ｐゴシック" w:hAnsi="Verdana" w:hint="eastAsia"/>
          <w:sz w:val="24"/>
        </w:rPr>
        <w:t>決定した時にも役立ちます。プロジェクトの活動に多様性のあるコミュニティが関わっていれば、</w:t>
      </w:r>
      <w:r w:rsidR="00C9273A" w:rsidRPr="00351139">
        <w:rPr>
          <w:rFonts w:ascii="Verdana" w:eastAsia="ＭＳ Ｐゴシック" w:hAnsi="Verdana" w:hint="eastAsia"/>
          <w:sz w:val="24"/>
        </w:rPr>
        <w:t>プロジェクトを保守することに</w:t>
      </w:r>
      <w:r w:rsidR="00D9265D" w:rsidRPr="00351139">
        <w:rPr>
          <w:rFonts w:ascii="Verdana" w:eastAsia="ＭＳ Ｐゴシック" w:hAnsi="Verdana" w:hint="eastAsia"/>
          <w:sz w:val="24"/>
        </w:rPr>
        <w:t>関心のある</w:t>
      </w:r>
      <w:r w:rsidR="003D264E" w:rsidRPr="00351139">
        <w:rPr>
          <w:rFonts w:ascii="Verdana" w:eastAsia="ＭＳ Ｐゴシック" w:hAnsi="Verdana" w:hint="eastAsia"/>
          <w:sz w:val="24"/>
        </w:rPr>
        <w:t>コミュニティのメンバー</w:t>
      </w:r>
      <w:r w:rsidR="00D9265D" w:rsidRPr="00351139">
        <w:rPr>
          <w:rFonts w:ascii="Verdana" w:eastAsia="ＭＳ Ｐゴシック" w:hAnsi="Verdana" w:hint="eastAsia"/>
          <w:sz w:val="24"/>
        </w:rPr>
        <w:t>が存在</w:t>
      </w:r>
      <w:r w:rsidR="00A062D7" w:rsidRPr="00351139">
        <w:rPr>
          <w:rFonts w:ascii="Verdana" w:eastAsia="ＭＳ Ｐゴシック" w:hAnsi="Verdana" w:hint="eastAsia"/>
          <w:sz w:val="24"/>
        </w:rPr>
        <w:t>し</w:t>
      </w:r>
      <w:r w:rsidR="002039EE" w:rsidRPr="00351139">
        <w:rPr>
          <w:rFonts w:ascii="Verdana" w:eastAsia="ＭＳ Ｐゴシック" w:hAnsi="Verdana" w:hint="eastAsia"/>
          <w:sz w:val="24"/>
        </w:rPr>
        <w:t>ているかもしれないし</w:t>
      </w:r>
      <w:r w:rsidR="00D9265D" w:rsidRPr="00351139">
        <w:rPr>
          <w:rFonts w:ascii="Verdana" w:eastAsia="ＭＳ Ｐゴシック" w:hAnsi="Verdana" w:hint="eastAsia"/>
          <w:sz w:val="24"/>
        </w:rPr>
        <w:t>、</w:t>
      </w:r>
      <w:r w:rsidR="00A062D7" w:rsidRPr="00351139">
        <w:rPr>
          <w:rFonts w:ascii="Verdana" w:eastAsia="ＭＳ Ｐゴシック" w:hAnsi="Verdana" w:hint="eastAsia"/>
          <w:sz w:val="24"/>
        </w:rPr>
        <w:t>将来の</w:t>
      </w:r>
      <w:del w:id="139" w:author="Date Masahiro" w:date="2018-10-12T10:10:00Z">
        <w:r w:rsidR="0023157B" w:rsidRPr="00351139" w:rsidDel="00B25EC5">
          <w:rPr>
            <w:rFonts w:ascii="Verdana" w:eastAsia="ＭＳ Ｐゴシック" w:hAnsi="Verdana" w:hint="eastAsia"/>
            <w:sz w:val="24"/>
          </w:rPr>
          <w:delText>移行</w:delText>
        </w:r>
      </w:del>
      <w:ins w:id="140" w:author="Date Masahiro" w:date="2018-10-12T10:11:00Z">
        <w:r w:rsidR="00B25EC5">
          <w:rPr>
            <w:rFonts w:ascii="Verdana" w:eastAsia="ＭＳ Ｐゴシック" w:hAnsi="Verdana" w:hint="eastAsia"/>
            <w:sz w:val="24"/>
          </w:rPr>
          <w:t>移管</w:t>
        </w:r>
      </w:ins>
      <w:r w:rsidR="00A062D7" w:rsidRPr="00351139">
        <w:rPr>
          <w:rFonts w:ascii="Verdana" w:eastAsia="ＭＳ Ｐゴシック" w:hAnsi="Verdana" w:hint="eastAsia"/>
          <w:sz w:val="24"/>
        </w:rPr>
        <w:t>に</w:t>
      </w:r>
      <w:r w:rsidR="00C9273A" w:rsidRPr="00351139">
        <w:rPr>
          <w:rFonts w:ascii="Verdana" w:eastAsia="ＭＳ Ｐゴシック" w:hAnsi="Verdana" w:hint="eastAsia"/>
          <w:sz w:val="24"/>
        </w:rPr>
        <w:t>おいて</w:t>
      </w:r>
      <w:r w:rsidR="00A062D7" w:rsidRPr="00351139">
        <w:rPr>
          <w:rFonts w:ascii="Verdana" w:eastAsia="ＭＳ Ｐゴシック" w:hAnsi="Verdana" w:hint="eastAsia"/>
          <w:sz w:val="24"/>
        </w:rPr>
        <w:t>あなたの</w:t>
      </w:r>
      <w:r w:rsidR="00C9273A" w:rsidRPr="00351139">
        <w:rPr>
          <w:rFonts w:ascii="Verdana" w:eastAsia="ＭＳ Ｐゴシック" w:hAnsi="Verdana" w:hint="eastAsia"/>
          <w:sz w:val="24"/>
        </w:rPr>
        <w:t>選択肢を</w:t>
      </w:r>
      <w:r w:rsidR="00A062D7" w:rsidRPr="00351139">
        <w:rPr>
          <w:rFonts w:ascii="Verdana" w:eastAsia="ＭＳ Ｐゴシック" w:hAnsi="Verdana" w:hint="eastAsia"/>
          <w:sz w:val="24"/>
        </w:rPr>
        <w:t>広げ</w:t>
      </w:r>
      <w:r w:rsidR="00C9273A" w:rsidRPr="00351139">
        <w:rPr>
          <w:rFonts w:ascii="Verdana" w:eastAsia="ＭＳ Ｐゴシック" w:hAnsi="Verdana" w:hint="eastAsia"/>
          <w:sz w:val="24"/>
        </w:rPr>
        <w:t>ます</w:t>
      </w:r>
      <w:r w:rsidR="00A062D7" w:rsidRPr="00351139">
        <w:rPr>
          <w:rFonts w:ascii="Verdana" w:eastAsia="ＭＳ Ｐゴシック" w:hAnsi="Verdana" w:hint="eastAsia"/>
          <w:sz w:val="24"/>
        </w:rPr>
        <w:t>。</w:t>
      </w:r>
      <w:r w:rsidR="009B65B4" w:rsidRPr="00351139">
        <w:rPr>
          <w:rFonts w:ascii="Verdana" w:eastAsia="ＭＳ Ｐゴシック" w:hAnsi="Verdana" w:hint="eastAsia"/>
          <w:sz w:val="24"/>
        </w:rPr>
        <w:t>もしもプロジェクトから本当に離脱する決意をしたなら、あなたはおそらく、プロジェクトの解散を公表するよりは、プロジェクトに気を配り、継続する人の手に渡すことの方が好ましいと思うでしょう。</w:t>
      </w:r>
      <w:r w:rsidR="007474C9" w:rsidRPr="00351139">
        <w:rPr>
          <w:rFonts w:ascii="Verdana" w:eastAsia="ＭＳ Ｐゴシック" w:hAnsi="Verdana" w:hint="eastAsia"/>
          <w:sz w:val="24"/>
        </w:rPr>
        <w:t xml:space="preserve">　</w:t>
      </w:r>
    </w:p>
    <w:p w14:paraId="2F45B70B" w14:textId="77777777" w:rsidR="00740B6F" w:rsidRPr="00351139" w:rsidRDefault="00740B6F" w:rsidP="00E83E55">
      <w:pPr>
        <w:rPr>
          <w:rFonts w:ascii="Verdana" w:eastAsia="ＭＳ Ｐゴシック" w:hAnsi="Verdana"/>
          <w:sz w:val="24"/>
        </w:rPr>
      </w:pPr>
    </w:p>
    <w:p w14:paraId="208BDE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early steps lay the groundwork for project success by establishing a level of trust that will allow a healthy ecosystem and commercial dependencies to be built around your project.</w:t>
      </w:r>
    </w:p>
    <w:p w14:paraId="30F56586" w14:textId="72B525AA" w:rsidR="00E83E55" w:rsidRPr="00351139" w:rsidRDefault="007474C9" w:rsidP="00E83E55">
      <w:pPr>
        <w:rPr>
          <w:rFonts w:ascii="Verdana" w:eastAsia="ＭＳ Ｐゴシック" w:hAnsi="Verdana"/>
          <w:sz w:val="24"/>
        </w:rPr>
      </w:pPr>
      <w:r w:rsidRPr="00351139">
        <w:rPr>
          <w:rFonts w:ascii="Verdana" w:eastAsia="ＭＳ Ｐゴシック" w:hAnsi="Verdana" w:hint="eastAsia"/>
          <w:sz w:val="24"/>
        </w:rPr>
        <w:t>このような初期</w:t>
      </w:r>
      <w:r w:rsidR="00C756F3" w:rsidRPr="00351139">
        <w:rPr>
          <w:rFonts w:ascii="Verdana" w:eastAsia="ＭＳ Ｐゴシック" w:hAnsi="Verdana" w:hint="eastAsia"/>
          <w:sz w:val="24"/>
        </w:rPr>
        <w:t>段階の</w:t>
      </w:r>
      <w:del w:id="141" w:author="Date Masahiro" w:date="2018-10-12T10:04:00Z">
        <w:r w:rsidR="00C756F3" w:rsidRPr="00351139" w:rsidDel="00E95850">
          <w:rPr>
            <w:rFonts w:ascii="Verdana" w:eastAsia="ＭＳ Ｐゴシック" w:hAnsi="Verdana" w:hint="eastAsia"/>
            <w:sz w:val="24"/>
          </w:rPr>
          <w:delText>手筈</w:delText>
        </w:r>
      </w:del>
      <w:ins w:id="142" w:author="Date Masahiro" w:date="2018-10-12T10:04:00Z">
        <w:r w:rsidR="00E95850">
          <w:rPr>
            <w:rFonts w:ascii="Verdana" w:eastAsia="ＭＳ Ｐゴシック" w:hAnsi="Verdana" w:hint="eastAsia"/>
            <w:sz w:val="24"/>
          </w:rPr>
          <w:t>準備</w:t>
        </w:r>
      </w:ins>
      <w:r w:rsidR="002039EE" w:rsidRPr="00351139">
        <w:rPr>
          <w:rFonts w:ascii="Verdana" w:eastAsia="ＭＳ Ｐゴシック" w:hAnsi="Verdana" w:hint="eastAsia"/>
          <w:sz w:val="24"/>
        </w:rPr>
        <w:t>は、プロジェクトの周りに健全なエコシステムと</w:t>
      </w:r>
      <w:ins w:id="143" w:author="Date Masahiro" w:date="2018-10-12T10:09:00Z">
        <w:r w:rsidR="00B25EC5">
          <w:rPr>
            <w:rFonts w:ascii="Verdana" w:eastAsia="ＭＳ Ｐゴシック" w:hAnsi="Verdana" w:hint="eastAsia"/>
            <w:sz w:val="24"/>
          </w:rPr>
          <w:t>ビジネス上の</w:t>
        </w:r>
      </w:ins>
      <w:del w:id="144" w:author="Date Masahiro" w:date="2018-10-12T10:09:00Z">
        <w:r w:rsidR="002039EE" w:rsidRPr="00351139" w:rsidDel="00B25EC5">
          <w:rPr>
            <w:rFonts w:ascii="Verdana" w:eastAsia="ＭＳ Ｐゴシック" w:hAnsi="Verdana" w:hint="eastAsia"/>
            <w:sz w:val="24"/>
          </w:rPr>
          <w:delText>商業的な</w:delText>
        </w:r>
      </w:del>
      <w:r w:rsidR="002039EE" w:rsidRPr="00351139">
        <w:rPr>
          <w:rFonts w:ascii="Verdana" w:eastAsia="ＭＳ Ｐゴシック" w:hAnsi="Verdana" w:hint="eastAsia"/>
          <w:sz w:val="24"/>
        </w:rPr>
        <w:t>依存</w:t>
      </w:r>
      <w:ins w:id="145" w:author="Date Masahiro" w:date="2018-10-12T10:09:00Z">
        <w:r w:rsidR="00B25EC5">
          <w:rPr>
            <w:rFonts w:ascii="Verdana" w:eastAsia="ＭＳ Ｐゴシック" w:hAnsi="Verdana" w:hint="eastAsia"/>
            <w:sz w:val="24"/>
          </w:rPr>
          <w:t>関係</w:t>
        </w:r>
      </w:ins>
      <w:r w:rsidR="002039EE" w:rsidRPr="00351139">
        <w:rPr>
          <w:rFonts w:ascii="Verdana" w:eastAsia="ＭＳ Ｐゴシック" w:hAnsi="Verdana" w:hint="eastAsia"/>
          <w:sz w:val="24"/>
        </w:rPr>
        <w:t>を築</w:t>
      </w:r>
      <w:r w:rsidR="00C756F3" w:rsidRPr="00351139">
        <w:rPr>
          <w:rFonts w:ascii="Verdana" w:eastAsia="ＭＳ Ｐゴシック" w:hAnsi="Verdana" w:hint="eastAsia"/>
          <w:sz w:val="24"/>
        </w:rPr>
        <w:t>く</w:t>
      </w:r>
      <w:r w:rsidR="002039EE" w:rsidRPr="00351139">
        <w:rPr>
          <w:rFonts w:ascii="Verdana" w:eastAsia="ＭＳ Ｐゴシック" w:hAnsi="Verdana" w:hint="eastAsia"/>
          <w:sz w:val="24"/>
        </w:rPr>
        <w:t>ことが可能な信頼レベルを確立すること</w:t>
      </w:r>
      <w:r w:rsidR="00C756F3" w:rsidRPr="00351139">
        <w:rPr>
          <w:rFonts w:ascii="Verdana" w:eastAsia="ＭＳ Ｐゴシック" w:hAnsi="Verdana" w:hint="eastAsia"/>
          <w:sz w:val="24"/>
        </w:rPr>
        <w:t>で</w:t>
      </w:r>
      <w:r w:rsidRPr="00351139">
        <w:rPr>
          <w:rFonts w:ascii="Verdana" w:eastAsia="ＭＳ Ｐゴシック" w:hAnsi="Verdana" w:hint="eastAsia"/>
          <w:sz w:val="24"/>
        </w:rPr>
        <w:t>プロジェクト成功の</w:t>
      </w:r>
      <w:r w:rsidR="002039EE" w:rsidRPr="00351139">
        <w:rPr>
          <w:rFonts w:ascii="Verdana" w:eastAsia="ＭＳ Ｐゴシック" w:hAnsi="Verdana" w:hint="eastAsia"/>
          <w:sz w:val="24"/>
        </w:rPr>
        <w:t>基礎となります。</w:t>
      </w:r>
    </w:p>
    <w:p w14:paraId="51449D92" w14:textId="77777777" w:rsidR="007474C9" w:rsidRPr="00351139" w:rsidRDefault="007474C9" w:rsidP="00E83E55">
      <w:pPr>
        <w:rPr>
          <w:rFonts w:ascii="Verdana" w:eastAsia="ＭＳ Ｐゴシック" w:hAnsi="Verdana"/>
          <w:sz w:val="24"/>
        </w:rPr>
      </w:pPr>
    </w:p>
    <w:p w14:paraId="505DC65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 xml:space="preserve">When you’re starting your project, you’re trying to get people to trust you and allay their fears about joining the project and using your code. Later, if you say, ‘Hey, this project’s going to go away soon,’ that is not going to help with trust. Instead, you should say you’re going to do </w:t>
      </w:r>
      <w:r w:rsidRPr="00351139">
        <w:rPr>
          <w:rFonts w:ascii="Verdana" w:eastAsia="ＭＳ Ｐゴシック" w:hAnsi="Verdana"/>
          <w:sz w:val="24"/>
        </w:rPr>
        <w:lastRenderedPageBreak/>
        <w:t>your best to make it work out if it will ever be ended, and that you promise not to just drop users. Tell them you’ll let them know what is happening at each step. Give them time to transition, and work on ways to help with the transition. That can be very helpful.”</w:t>
      </w:r>
    </w:p>
    <w:p w14:paraId="388F3C25" w14:textId="57DDC60B" w:rsidR="00F855DA" w:rsidRPr="00351139" w:rsidRDefault="00F855DA" w:rsidP="00E83E55">
      <w:pPr>
        <w:rPr>
          <w:rFonts w:ascii="Verdana" w:eastAsia="ＭＳ Ｐゴシック" w:hAnsi="Verdana"/>
          <w:sz w:val="24"/>
        </w:rPr>
      </w:pPr>
      <w:r w:rsidRPr="00351139">
        <w:rPr>
          <w:rFonts w:ascii="Verdana" w:eastAsia="ＭＳ Ｐゴシック" w:hAnsi="Verdana" w:hint="eastAsia"/>
          <w:sz w:val="24"/>
        </w:rPr>
        <w:t>「</w:t>
      </w:r>
      <w:r w:rsidR="00AD3472" w:rsidRPr="00351139">
        <w:rPr>
          <w:rFonts w:ascii="Verdana" w:eastAsia="ＭＳ Ｐゴシック" w:hAnsi="Verdana" w:hint="eastAsia"/>
          <w:sz w:val="24"/>
        </w:rPr>
        <w:t>あなたが</w:t>
      </w:r>
      <w:r w:rsidRPr="00351139">
        <w:rPr>
          <w:rFonts w:ascii="Verdana" w:eastAsia="ＭＳ Ｐゴシック" w:hAnsi="Verdana" w:hint="eastAsia"/>
          <w:sz w:val="24"/>
        </w:rPr>
        <w:t>プロジェクトを開始するとき、人々があなたを信頼し、プロジェクトに参加することやコードを使用することに対する心配を軽くしようとするでしょう。その後で、プロジェクトがもうすぐ無くなってしまうなどと言うと、信頼</w:t>
      </w:r>
      <w:r w:rsidR="0029277C" w:rsidRPr="00351139">
        <w:rPr>
          <w:rFonts w:ascii="Verdana" w:eastAsia="ＭＳ Ｐゴシック" w:hAnsi="Verdana" w:hint="eastAsia"/>
          <w:sz w:val="24"/>
        </w:rPr>
        <w:t>を損ねること</w:t>
      </w:r>
      <w:r w:rsidR="00AD3472" w:rsidRPr="00351139">
        <w:rPr>
          <w:rFonts w:ascii="Verdana" w:eastAsia="ＭＳ Ｐゴシック" w:hAnsi="Verdana" w:hint="eastAsia"/>
          <w:sz w:val="24"/>
        </w:rPr>
        <w:t>になります</w:t>
      </w:r>
      <w:r w:rsidR="0029277C" w:rsidRPr="00351139">
        <w:rPr>
          <w:rFonts w:ascii="Verdana" w:eastAsia="ＭＳ Ｐゴシック" w:hAnsi="Verdana" w:hint="eastAsia"/>
          <w:sz w:val="24"/>
        </w:rPr>
        <w:t>。そ</w:t>
      </w:r>
      <w:r w:rsidR="00AD3472" w:rsidRPr="00351139">
        <w:rPr>
          <w:rFonts w:ascii="Verdana" w:eastAsia="ＭＳ Ｐゴシック" w:hAnsi="Verdana" w:hint="eastAsia"/>
          <w:sz w:val="24"/>
        </w:rPr>
        <w:t>うではなく</w:t>
      </w:r>
      <w:r w:rsidR="0029277C" w:rsidRPr="00351139">
        <w:rPr>
          <w:rFonts w:ascii="Verdana" w:eastAsia="ＭＳ Ｐゴシック" w:hAnsi="Verdana" w:hint="eastAsia"/>
          <w:sz w:val="24"/>
        </w:rPr>
        <w:t>、プロジェクトがいつか終了しても、プロジェクトがうまく行くように最大限の努力を尽くし、また、ユーザーを見捨てないことを約束すると言うべきです。ユーザーに対して、</w:t>
      </w:r>
      <w:del w:id="146" w:author="Date Masahiro" w:date="2018-10-12T10:13:00Z">
        <w:r w:rsidR="0029277C" w:rsidRPr="00351139" w:rsidDel="00B25EC5">
          <w:rPr>
            <w:rFonts w:ascii="Verdana" w:eastAsia="ＭＳ Ｐゴシック" w:hAnsi="Verdana" w:hint="eastAsia"/>
            <w:sz w:val="24"/>
          </w:rPr>
          <w:delText>各</w:delText>
        </w:r>
        <w:r w:rsidR="00F00483" w:rsidRPr="00351139" w:rsidDel="00B25EC5">
          <w:rPr>
            <w:rFonts w:ascii="Verdana" w:eastAsia="ＭＳ Ｐゴシック" w:hAnsi="Verdana" w:hint="eastAsia"/>
            <w:sz w:val="24"/>
          </w:rPr>
          <w:delText>段階で</w:delText>
        </w:r>
      </w:del>
      <w:r w:rsidR="00F00483" w:rsidRPr="00351139">
        <w:rPr>
          <w:rFonts w:ascii="Verdana" w:eastAsia="ＭＳ Ｐゴシック" w:hAnsi="Verdana" w:hint="eastAsia"/>
          <w:sz w:val="24"/>
        </w:rPr>
        <w:t>何が起きているかを</w:t>
      </w:r>
      <w:ins w:id="147" w:author="Date Masahiro" w:date="2018-10-12T10:13:00Z">
        <w:r w:rsidR="00B25EC5" w:rsidRPr="00B25EC5">
          <w:rPr>
            <w:rFonts w:ascii="Verdana" w:eastAsia="ＭＳ Ｐゴシック" w:hAnsi="Verdana" w:hint="eastAsia"/>
            <w:sz w:val="24"/>
          </w:rPr>
          <w:t>各段階で</w:t>
        </w:r>
      </w:ins>
      <w:r w:rsidR="00F00483" w:rsidRPr="00351139">
        <w:rPr>
          <w:rFonts w:ascii="Verdana" w:eastAsia="ＭＳ Ｐゴシック" w:hAnsi="Verdana" w:hint="eastAsia"/>
          <w:sz w:val="24"/>
        </w:rPr>
        <w:t>知らせ</w:t>
      </w:r>
      <w:ins w:id="148" w:author="Date Masahiro" w:date="2018-10-12T10:13:00Z">
        <w:r w:rsidR="00B25EC5">
          <w:rPr>
            <w:rFonts w:ascii="Verdana" w:eastAsia="ＭＳ Ｐゴシック" w:hAnsi="Verdana" w:hint="eastAsia"/>
            <w:sz w:val="24"/>
          </w:rPr>
          <w:t>るつもりであることを</w:t>
        </w:r>
      </w:ins>
      <w:del w:id="149" w:author="Date Masahiro" w:date="2018-10-12T10:13:00Z">
        <w:r w:rsidR="00F00483" w:rsidRPr="00351139" w:rsidDel="00B25EC5">
          <w:rPr>
            <w:rFonts w:ascii="Verdana" w:eastAsia="ＭＳ Ｐゴシック" w:hAnsi="Verdana" w:hint="eastAsia"/>
            <w:sz w:val="24"/>
          </w:rPr>
          <w:delText>て</w:delText>
        </w:r>
      </w:del>
      <w:del w:id="150" w:author="Date Masahiro" w:date="2018-10-12T10:14:00Z">
        <w:r w:rsidR="00AD3472" w:rsidRPr="00351139" w:rsidDel="00B25EC5">
          <w:rPr>
            <w:rFonts w:ascii="Verdana" w:eastAsia="ＭＳ Ｐゴシック" w:hAnsi="Verdana" w:hint="eastAsia"/>
            <w:sz w:val="24"/>
          </w:rPr>
          <w:delText>行く</w:delText>
        </w:r>
        <w:r w:rsidR="00F00483" w:rsidRPr="00351139" w:rsidDel="00B25EC5">
          <w:rPr>
            <w:rFonts w:ascii="Verdana" w:eastAsia="ＭＳ Ｐゴシック" w:hAnsi="Verdana" w:hint="eastAsia"/>
            <w:sz w:val="24"/>
          </w:rPr>
          <w:delText>ことを説明して</w:delText>
        </w:r>
      </w:del>
      <w:ins w:id="151" w:author="Date Masahiro" w:date="2018-10-12T10:14:00Z">
        <w:r w:rsidR="00B25EC5">
          <w:rPr>
            <w:rFonts w:ascii="Verdana" w:eastAsia="ＭＳ Ｐゴシック" w:hAnsi="Verdana" w:hint="eastAsia"/>
            <w:sz w:val="24"/>
          </w:rPr>
          <w:t>伝えて</w:t>
        </w:r>
      </w:ins>
      <w:r w:rsidR="00F00483" w:rsidRPr="00351139">
        <w:rPr>
          <w:rFonts w:ascii="Verdana" w:eastAsia="ＭＳ Ｐゴシック" w:hAnsi="Verdana" w:hint="eastAsia"/>
          <w:sz w:val="24"/>
        </w:rPr>
        <w:t>ください。また、ユーザーに移行の時間を与え、</w:t>
      </w:r>
      <w:r w:rsidR="00AD3472" w:rsidRPr="00351139">
        <w:rPr>
          <w:rFonts w:ascii="Verdana" w:eastAsia="ＭＳ Ｐゴシック" w:hAnsi="Verdana" w:hint="eastAsia"/>
          <w:sz w:val="24"/>
        </w:rPr>
        <w:t>移行を</w:t>
      </w:r>
      <w:r w:rsidR="00F00483" w:rsidRPr="00351139">
        <w:rPr>
          <w:rFonts w:ascii="Verdana" w:eastAsia="ＭＳ Ｐゴシック" w:hAnsi="Verdana" w:hint="eastAsia"/>
          <w:sz w:val="24"/>
        </w:rPr>
        <w:t>支援する</w:t>
      </w:r>
      <w:r w:rsidR="00AD3472" w:rsidRPr="00351139">
        <w:rPr>
          <w:rFonts w:ascii="Verdana" w:eastAsia="ＭＳ Ｐゴシック" w:hAnsi="Verdana" w:hint="eastAsia"/>
          <w:sz w:val="24"/>
        </w:rPr>
        <w:t>手段</w:t>
      </w:r>
      <w:r w:rsidR="004B3FFD" w:rsidRPr="00351139">
        <w:rPr>
          <w:rFonts w:ascii="Verdana" w:eastAsia="ＭＳ Ｐゴシック" w:hAnsi="Verdana" w:hint="eastAsia"/>
          <w:sz w:val="24"/>
        </w:rPr>
        <w:t>に取り組んで</w:t>
      </w:r>
      <w:r w:rsidR="00F00483" w:rsidRPr="00351139">
        <w:rPr>
          <w:rFonts w:ascii="Verdana" w:eastAsia="ＭＳ Ｐゴシック" w:hAnsi="Verdana" w:hint="eastAsia"/>
          <w:sz w:val="24"/>
        </w:rPr>
        <w:t>ください。それがとても助けになるでしょう。</w:t>
      </w:r>
      <w:r w:rsidRPr="00351139">
        <w:rPr>
          <w:rFonts w:ascii="Verdana" w:eastAsia="ＭＳ Ｐゴシック" w:hAnsi="Verdana" w:hint="eastAsia"/>
          <w:sz w:val="24"/>
        </w:rPr>
        <w:t>」</w:t>
      </w:r>
    </w:p>
    <w:p w14:paraId="6A031BEC" w14:textId="77777777" w:rsidR="00E83E55" w:rsidRPr="00351139" w:rsidRDefault="00E83E55" w:rsidP="00E83E55">
      <w:pPr>
        <w:rPr>
          <w:rFonts w:ascii="Verdana" w:eastAsia="ＭＳ Ｐゴシック" w:hAnsi="Verdana"/>
          <w:sz w:val="24"/>
        </w:rPr>
      </w:pPr>
    </w:p>
    <w:p w14:paraId="14532DB0" w14:textId="77777777" w:rsidR="00E83E55" w:rsidRPr="00351139" w:rsidRDefault="00E83E55" w:rsidP="00E83E55">
      <w:pPr>
        <w:rPr>
          <w:rFonts w:ascii="Verdana" w:eastAsia="ＭＳ Ｐゴシック" w:hAnsi="Verdana"/>
          <w:sz w:val="24"/>
        </w:rPr>
      </w:pPr>
      <w:bookmarkStart w:id="152" w:name="_Hlk525741310"/>
      <w:r w:rsidRPr="00351139">
        <w:rPr>
          <w:rFonts w:ascii="Verdana" w:eastAsia="ＭＳ Ｐゴシック" w:hAnsi="Verdana"/>
          <w:sz w:val="24"/>
        </w:rPr>
        <w:t>Dr. David A. Wheeler</w:t>
      </w:r>
      <w:bookmarkEnd w:id="152"/>
      <w:r w:rsidRPr="00351139">
        <w:rPr>
          <w:rFonts w:ascii="Verdana" w:eastAsia="ＭＳ Ｐゴシック" w:hAnsi="Verdana"/>
          <w:sz w:val="24"/>
        </w:rPr>
        <w:t xml:space="preserve"> – open source expert and lead for two projects with The Linux Foundation’s Core Infrastructure Initiative (CII)</w:t>
      </w:r>
    </w:p>
    <w:p w14:paraId="796ECFBE" w14:textId="77777777" w:rsidR="00706070" w:rsidRPr="00351139" w:rsidRDefault="00190985" w:rsidP="00706070">
      <w:pPr>
        <w:rPr>
          <w:rFonts w:ascii="Verdana" w:eastAsia="ＭＳ Ｐゴシック" w:hAnsi="Verdana"/>
          <w:sz w:val="24"/>
        </w:rPr>
      </w:pPr>
      <w:hyperlink r:id="rId6" w:history="1">
        <w:r w:rsidR="00706070" w:rsidRPr="00351139">
          <w:rPr>
            <w:rStyle w:val="ae"/>
            <w:rFonts w:ascii="Verdana" w:eastAsia="ＭＳ Ｐゴシック" w:hAnsi="Verdana"/>
            <w:sz w:val="24"/>
          </w:rPr>
          <w:t xml:space="preserve">Dr. David A. Wheeler </w:t>
        </w:r>
      </w:hyperlink>
    </w:p>
    <w:p w14:paraId="2B24ADE0" w14:textId="77777777" w:rsidR="00706070" w:rsidRPr="00351139" w:rsidRDefault="00706070" w:rsidP="00706070">
      <w:pPr>
        <w:rPr>
          <w:rFonts w:ascii="Verdana" w:eastAsia="ＭＳ Ｐゴシック" w:hAnsi="Verdana"/>
          <w:sz w:val="24"/>
        </w:rPr>
      </w:pPr>
      <w:r w:rsidRPr="00351139">
        <w:rPr>
          <w:rFonts w:ascii="Verdana" w:eastAsia="ＭＳ Ｐゴシック" w:hAnsi="Verdana" w:hint="eastAsia"/>
          <w:sz w:val="24"/>
        </w:rPr>
        <w:t>オープンソースのエキスパート、</w:t>
      </w:r>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"https://www.coreinfrastructure.org/"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sz w:val="24"/>
        </w:rPr>
        <w:t>Core Infrastructure Initiative (CII)</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で２つのプロジェクトを指導している。</w:t>
      </w:r>
    </w:p>
    <w:p w14:paraId="21B3BE51" w14:textId="77777777" w:rsidR="00E83E55" w:rsidRPr="00351139" w:rsidRDefault="00E83E55" w:rsidP="00E83E55">
      <w:pPr>
        <w:rPr>
          <w:rFonts w:ascii="Verdana" w:eastAsia="ＭＳ Ｐゴシック" w:hAnsi="Verdana"/>
          <w:sz w:val="24"/>
        </w:rPr>
      </w:pPr>
    </w:p>
    <w:p w14:paraId="0798F85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4</w:t>
      </w:r>
    </w:p>
    <w:p w14:paraId="127B6C4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Deciding when to end, transfer, or pull out of a project</w:t>
      </w:r>
    </w:p>
    <w:p w14:paraId="23F4ED3B" w14:textId="77777777" w:rsidR="00E83E55" w:rsidRPr="00351139" w:rsidRDefault="00F00483"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4</w:t>
      </w:r>
    </w:p>
    <w:p w14:paraId="063DAE54" w14:textId="3A2799CB" w:rsidR="00F00483" w:rsidRPr="00351139" w:rsidRDefault="00837C09" w:rsidP="00E83E55">
      <w:pPr>
        <w:rPr>
          <w:rFonts w:ascii="Verdana" w:eastAsia="ＭＳ Ｐゴシック" w:hAnsi="Verdana"/>
          <w:sz w:val="24"/>
        </w:rPr>
      </w:pPr>
      <w:r w:rsidRPr="00351139">
        <w:rPr>
          <w:rFonts w:ascii="Verdana" w:eastAsia="ＭＳ Ｐゴシック" w:hAnsi="Verdana" w:hint="eastAsia"/>
          <w:sz w:val="24"/>
        </w:rPr>
        <w:t>プロジェクトをいつ終了、</w:t>
      </w:r>
      <w:r w:rsidR="00FC211D" w:rsidRPr="00351139">
        <w:rPr>
          <w:rFonts w:ascii="Verdana" w:eastAsia="ＭＳ Ｐゴシック" w:hAnsi="Verdana" w:hint="eastAsia"/>
          <w:sz w:val="24"/>
        </w:rPr>
        <w:t>移管</w:t>
      </w:r>
      <w:r w:rsidRPr="00351139">
        <w:rPr>
          <w:rFonts w:ascii="Verdana" w:eastAsia="ＭＳ Ｐゴシック" w:hAnsi="Verdana" w:hint="eastAsia"/>
          <w:sz w:val="24"/>
        </w:rPr>
        <w:t>、あるいは、それから撤退するかを決定する</w:t>
      </w:r>
    </w:p>
    <w:p w14:paraId="07558158" w14:textId="77777777" w:rsidR="00F00483" w:rsidRPr="00351139" w:rsidRDefault="00F00483" w:rsidP="00E83E55">
      <w:pPr>
        <w:rPr>
          <w:rFonts w:ascii="Verdana" w:eastAsia="ＭＳ Ｐゴシック" w:hAnsi="Verdana"/>
          <w:sz w:val="24"/>
        </w:rPr>
      </w:pPr>
    </w:p>
    <w:p w14:paraId="764FC29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the reason, there may come to decide whether an open source project should be ended or transferred to another entity or whether your enterprise should end its participation in the project. It could be because your business goals have changed and that the project no longer corresponds with your new direction. Or, maybe it’s because a key person or team that headed the effort leaves the company, or that project performance metrics such as participation, updates, and usage are declining drastically based on your latest user data. It’s also possible that disagreements have arisen among community members about the future of the project and it looks like changes may be needed.</w:t>
      </w:r>
    </w:p>
    <w:p w14:paraId="6CEA0355" w14:textId="186739EE" w:rsidR="00837C09" w:rsidRPr="00351139" w:rsidRDefault="00837C09" w:rsidP="00E83E55">
      <w:pPr>
        <w:rPr>
          <w:rFonts w:ascii="Verdana" w:eastAsia="ＭＳ Ｐゴシック" w:hAnsi="Verdana"/>
          <w:sz w:val="24"/>
        </w:rPr>
      </w:pPr>
      <w:r w:rsidRPr="00351139">
        <w:rPr>
          <w:rFonts w:ascii="Verdana" w:eastAsia="ＭＳ Ｐゴシック" w:hAnsi="Verdana" w:hint="eastAsia"/>
          <w:sz w:val="24"/>
        </w:rPr>
        <w:t>理由が何であれ、オープンソースプロジェクトが終了、</w:t>
      </w:r>
      <w:r w:rsidR="004B3FFD" w:rsidRPr="00351139">
        <w:rPr>
          <w:rFonts w:ascii="Verdana" w:eastAsia="ＭＳ Ｐゴシック" w:hAnsi="Verdana" w:hint="eastAsia"/>
          <w:sz w:val="24"/>
        </w:rPr>
        <w:t>ないしは</w:t>
      </w:r>
      <w:r w:rsidRPr="00351139">
        <w:rPr>
          <w:rFonts w:ascii="Verdana" w:eastAsia="ＭＳ Ｐゴシック" w:hAnsi="Verdana" w:hint="eastAsia"/>
          <w:sz w:val="24"/>
        </w:rPr>
        <w:t>、他の法人へ</w:t>
      </w:r>
      <w:r w:rsidR="0023157B" w:rsidRPr="00351139">
        <w:rPr>
          <w:rFonts w:ascii="Verdana" w:eastAsia="ＭＳ Ｐゴシック" w:hAnsi="Verdana" w:hint="eastAsia"/>
          <w:sz w:val="24"/>
        </w:rPr>
        <w:t>移管</w:t>
      </w:r>
      <w:r w:rsidR="004B3FFD" w:rsidRPr="00351139">
        <w:rPr>
          <w:rFonts w:ascii="Verdana" w:eastAsia="ＭＳ Ｐゴシック" w:hAnsi="Verdana" w:hint="eastAsia"/>
          <w:sz w:val="24"/>
        </w:rPr>
        <w:t>され</w:t>
      </w:r>
      <w:r w:rsidR="004B3FFD" w:rsidRPr="00351139">
        <w:rPr>
          <w:rFonts w:ascii="Verdana" w:eastAsia="ＭＳ Ｐゴシック" w:hAnsi="Verdana" w:hint="eastAsia"/>
          <w:sz w:val="24"/>
        </w:rPr>
        <w:lastRenderedPageBreak/>
        <w:t>るべきかどうか</w:t>
      </w:r>
      <w:r w:rsidRPr="00351139">
        <w:rPr>
          <w:rFonts w:ascii="Verdana" w:eastAsia="ＭＳ Ｐゴシック" w:hAnsi="Verdana" w:hint="eastAsia"/>
          <w:sz w:val="24"/>
        </w:rPr>
        <w:t>、</w:t>
      </w:r>
      <w:r w:rsidR="004B3FFD" w:rsidRPr="00351139">
        <w:rPr>
          <w:rFonts w:ascii="Verdana" w:eastAsia="ＭＳ Ｐゴシック" w:hAnsi="Verdana" w:hint="eastAsia"/>
          <w:sz w:val="24"/>
        </w:rPr>
        <w:t>あるいは</w:t>
      </w:r>
      <w:r w:rsidRPr="00351139">
        <w:rPr>
          <w:rFonts w:ascii="Verdana" w:eastAsia="ＭＳ Ｐゴシック" w:hAnsi="Verdana" w:hint="eastAsia"/>
          <w:sz w:val="24"/>
        </w:rPr>
        <w:t>、あなたの会社がプロジェクトに参加する</w:t>
      </w:r>
      <w:r w:rsidR="00B741F3" w:rsidRPr="00351139">
        <w:rPr>
          <w:rFonts w:ascii="Verdana" w:eastAsia="ＭＳ Ｐゴシック" w:hAnsi="Verdana" w:hint="eastAsia"/>
          <w:sz w:val="24"/>
        </w:rPr>
        <w:t>のを止めるべきか</w:t>
      </w:r>
      <w:r w:rsidR="004B3FFD" w:rsidRPr="00351139">
        <w:rPr>
          <w:rFonts w:ascii="Verdana" w:eastAsia="ＭＳ Ｐゴシック" w:hAnsi="Verdana" w:hint="eastAsia"/>
          <w:sz w:val="24"/>
        </w:rPr>
        <w:t>どうか</w:t>
      </w:r>
      <w:r w:rsidR="00B741F3" w:rsidRPr="00351139">
        <w:rPr>
          <w:rFonts w:ascii="Verdana" w:eastAsia="ＭＳ Ｐゴシック" w:hAnsi="Verdana" w:hint="eastAsia"/>
          <w:sz w:val="24"/>
        </w:rPr>
        <w:t>を判断する状況になる可能性があります。その理由</w:t>
      </w:r>
      <w:r w:rsidR="00A3298B" w:rsidRPr="00351139">
        <w:rPr>
          <w:rFonts w:ascii="Verdana" w:eastAsia="ＭＳ Ｐゴシック" w:hAnsi="Verdana" w:hint="eastAsia"/>
          <w:sz w:val="24"/>
        </w:rPr>
        <w:t>は</w:t>
      </w:r>
      <w:r w:rsidR="00B741F3" w:rsidRPr="00351139">
        <w:rPr>
          <w:rFonts w:ascii="Verdana" w:eastAsia="ＭＳ Ｐゴシック" w:hAnsi="Verdana" w:hint="eastAsia"/>
          <w:sz w:val="24"/>
        </w:rPr>
        <w:t>、あなたの会社のビジネス目標が変わり、プロジェクトがもはや会社の新しい方向に合わなくなった</w:t>
      </w:r>
      <w:r w:rsidR="004B3FFD" w:rsidRPr="00351139">
        <w:rPr>
          <w:rFonts w:ascii="Verdana" w:eastAsia="ＭＳ Ｐゴシック" w:hAnsi="Verdana" w:hint="eastAsia"/>
          <w:sz w:val="24"/>
        </w:rPr>
        <w:t>からな</w:t>
      </w:r>
      <w:r w:rsidR="00B741F3" w:rsidRPr="00351139">
        <w:rPr>
          <w:rFonts w:ascii="Verdana" w:eastAsia="ＭＳ Ｐゴシック" w:hAnsi="Verdana" w:hint="eastAsia"/>
          <w:sz w:val="24"/>
        </w:rPr>
        <w:t>のかもしれません。あるいは、活動を主導していた主要な人物、ないしは、チームが会社を離れたとか、参加者、ソフトウェアの更新、使用者といったプロジェクトの成果指標が</w:t>
      </w:r>
      <w:r w:rsidR="00A3298B" w:rsidRPr="00351139">
        <w:rPr>
          <w:rFonts w:ascii="Verdana" w:eastAsia="ＭＳ Ｐゴシック" w:hAnsi="Verdana" w:hint="eastAsia"/>
          <w:sz w:val="24"/>
        </w:rPr>
        <w:t>最新データで判断すると</w:t>
      </w:r>
      <w:r w:rsidR="00B741F3" w:rsidRPr="00351139">
        <w:rPr>
          <w:rFonts w:ascii="Verdana" w:eastAsia="ＭＳ Ｐゴシック" w:hAnsi="Verdana" w:hint="eastAsia"/>
          <w:sz w:val="24"/>
        </w:rPr>
        <w:t>急激に落ち込んでいる</w:t>
      </w:r>
      <w:r w:rsidR="00A3298B" w:rsidRPr="00351139">
        <w:rPr>
          <w:rFonts w:ascii="Verdana" w:eastAsia="ＭＳ Ｐゴシック" w:hAnsi="Verdana" w:hint="eastAsia"/>
          <w:sz w:val="24"/>
        </w:rPr>
        <w:t>といった</w:t>
      </w:r>
      <w:r w:rsidR="00B741F3" w:rsidRPr="00351139">
        <w:rPr>
          <w:rFonts w:ascii="Verdana" w:eastAsia="ＭＳ Ｐゴシック" w:hAnsi="Verdana" w:hint="eastAsia"/>
          <w:sz w:val="24"/>
        </w:rPr>
        <w:t>ことが理由かもしれません。</w:t>
      </w:r>
      <w:r w:rsidR="00A3298B" w:rsidRPr="00351139">
        <w:rPr>
          <w:rFonts w:ascii="Verdana" w:eastAsia="ＭＳ Ｐゴシック" w:hAnsi="Verdana" w:hint="eastAsia"/>
          <w:sz w:val="24"/>
        </w:rPr>
        <w:t>さらには、コミュニティのメンバーの間でプロジェクトの将来に関して意見の相違が発生し、変化が必要になったといったことが理由となることもあります。</w:t>
      </w:r>
    </w:p>
    <w:p w14:paraId="688ECF49" w14:textId="77777777" w:rsidR="00B741F3" w:rsidRPr="00351139" w:rsidRDefault="00B741F3" w:rsidP="00E83E55">
      <w:pPr>
        <w:rPr>
          <w:rFonts w:ascii="Verdana" w:eastAsia="ＭＳ Ｐゴシック" w:hAnsi="Verdana"/>
          <w:sz w:val="24"/>
        </w:rPr>
      </w:pPr>
    </w:p>
    <w:p w14:paraId="49B303A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Disagreements can influence new project directions</w:t>
      </w:r>
    </w:p>
    <w:p w14:paraId="739FF93A" w14:textId="77777777" w:rsidR="00E83E55" w:rsidRPr="00351139" w:rsidRDefault="00A3298B" w:rsidP="00E83E55">
      <w:pPr>
        <w:rPr>
          <w:rFonts w:ascii="Verdana" w:eastAsia="ＭＳ Ｐゴシック" w:hAnsi="Verdana"/>
          <w:sz w:val="24"/>
        </w:rPr>
      </w:pPr>
      <w:r w:rsidRPr="00351139">
        <w:rPr>
          <w:rFonts w:ascii="Verdana" w:eastAsia="ＭＳ Ｐゴシック" w:hAnsi="Verdana" w:hint="eastAsia"/>
          <w:sz w:val="24"/>
        </w:rPr>
        <w:t>意見の</w:t>
      </w:r>
      <w:r w:rsidR="00B63B91" w:rsidRPr="00351139">
        <w:rPr>
          <w:rFonts w:ascii="Verdana" w:eastAsia="ＭＳ Ｐゴシック" w:hAnsi="Verdana" w:hint="eastAsia"/>
          <w:sz w:val="24"/>
        </w:rPr>
        <w:t>相違</w:t>
      </w:r>
      <w:r w:rsidRPr="00351139">
        <w:rPr>
          <w:rFonts w:ascii="Verdana" w:eastAsia="ＭＳ Ｐゴシック" w:hAnsi="Verdana" w:hint="eastAsia"/>
          <w:sz w:val="24"/>
        </w:rPr>
        <w:t>がプロジェクトの方向に影響を与える</w:t>
      </w:r>
    </w:p>
    <w:p w14:paraId="5B2924EC" w14:textId="77777777" w:rsidR="00A3298B" w:rsidRPr="00351139" w:rsidRDefault="00A3298B" w:rsidP="00E83E55">
      <w:pPr>
        <w:rPr>
          <w:rFonts w:ascii="Verdana" w:eastAsia="ＭＳ Ｐゴシック" w:hAnsi="Verdana"/>
          <w:sz w:val="24"/>
        </w:rPr>
      </w:pPr>
    </w:p>
    <w:p w14:paraId="547A5F8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If disagreements have arisen about the project inside the community — whether about its scope, technical matters, licensing or other issues — then you might consider splitting the project to allow interested parties to pursue what’s important to them. A similar quandary helped inspire developer Linus Torvalds to create Linux back in 1991. Torvalds had been experimenting with </w:t>
      </w:r>
      <w:proofErr w:type="spellStart"/>
      <w:r w:rsidRPr="00351139">
        <w:rPr>
          <w:rFonts w:ascii="Verdana" w:eastAsia="ＭＳ Ｐゴシック" w:hAnsi="Verdana"/>
          <w:sz w:val="24"/>
        </w:rPr>
        <w:t>Minix</w:t>
      </w:r>
      <w:proofErr w:type="spellEnd"/>
      <w:r w:rsidRPr="00351139">
        <w:rPr>
          <w:rFonts w:ascii="Verdana" w:eastAsia="ＭＳ Ｐゴシック" w:hAnsi="Verdana"/>
          <w:sz w:val="24"/>
        </w:rPr>
        <w:t xml:space="preserve">, a small UNIX-like operating system kernel developed by Andrew S. Tanenbaum to teach college students about coding. Torvalds created Linux after he decided </w:t>
      </w:r>
      <w:proofErr w:type="spellStart"/>
      <w:r w:rsidRPr="00351139">
        <w:rPr>
          <w:rFonts w:ascii="Verdana" w:eastAsia="ＭＳ Ｐゴシック" w:hAnsi="Verdana"/>
          <w:sz w:val="24"/>
        </w:rPr>
        <w:t>Minix</w:t>
      </w:r>
      <w:proofErr w:type="spellEnd"/>
      <w:r w:rsidRPr="00351139">
        <w:rPr>
          <w:rFonts w:ascii="Verdana" w:eastAsia="ＭＳ Ｐゴシック" w:hAnsi="Verdana"/>
          <w:sz w:val="24"/>
        </w:rPr>
        <w:t xml:space="preserve"> had a radically different scope and vision, leaving him to create his own separate operating system.</w:t>
      </w:r>
    </w:p>
    <w:p w14:paraId="75AEB5AC" w14:textId="2021F2DE" w:rsidR="00B63B91" w:rsidRPr="00351139" w:rsidRDefault="00B63B91"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、技術的な問題</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w:t>
      </w:r>
      <w:r w:rsidR="004B3FFD" w:rsidRPr="00351139">
        <w:rPr>
          <w:rFonts w:ascii="Verdana" w:eastAsia="ＭＳ Ｐゴシック" w:hAnsi="Verdana" w:hint="eastAsia"/>
          <w:sz w:val="24"/>
        </w:rPr>
        <w:t>あるいは、</w:t>
      </w:r>
      <w:r w:rsidRPr="00351139">
        <w:rPr>
          <w:rFonts w:ascii="Verdana" w:eastAsia="ＭＳ Ｐゴシック" w:hAnsi="Verdana" w:hint="eastAsia"/>
          <w:sz w:val="24"/>
        </w:rPr>
        <w:t>ライセンスの方式</w:t>
      </w:r>
      <w:r w:rsidR="004B3FFD" w:rsidRPr="00351139">
        <w:rPr>
          <w:rFonts w:ascii="Verdana" w:eastAsia="ＭＳ Ｐゴシック" w:hAnsi="Verdana" w:hint="eastAsia"/>
          <w:sz w:val="24"/>
        </w:rPr>
        <w:t>などに関連して</w:t>
      </w:r>
      <w:r w:rsidRPr="00351139">
        <w:rPr>
          <w:rFonts w:ascii="Verdana" w:eastAsia="ＭＳ Ｐゴシック" w:hAnsi="Verdana" w:hint="eastAsia"/>
          <w:sz w:val="24"/>
        </w:rPr>
        <w:t>、コミュニティ</w:t>
      </w:r>
      <w:r w:rsidR="004B3FFD" w:rsidRPr="00351139">
        <w:rPr>
          <w:rFonts w:ascii="Verdana" w:eastAsia="ＭＳ Ｐゴシック" w:hAnsi="Verdana" w:hint="eastAsia"/>
          <w:sz w:val="24"/>
        </w:rPr>
        <w:t>内</w:t>
      </w:r>
      <w:r w:rsidRPr="00351139">
        <w:rPr>
          <w:rFonts w:ascii="Verdana" w:eastAsia="ＭＳ Ｐゴシック" w:hAnsi="Verdana" w:hint="eastAsia"/>
          <w:sz w:val="24"/>
        </w:rPr>
        <w:t>で意見の相違が発生すると、あなたはプロジェクトを分裂させて、関心のある人々が重要だと考えるものを</w:t>
      </w:r>
      <w:del w:id="153" w:author="Date Masahiro" w:date="2018-10-12T10:20:00Z">
        <w:r w:rsidRPr="00351139" w:rsidDel="00B732B7">
          <w:rPr>
            <w:rFonts w:ascii="Verdana" w:eastAsia="ＭＳ Ｐゴシック" w:hAnsi="Verdana" w:hint="eastAsia"/>
            <w:sz w:val="24"/>
          </w:rPr>
          <w:delText>究める</w:delText>
        </w:r>
      </w:del>
      <w:ins w:id="154" w:author="Date Masahiro" w:date="2018-10-12T10:20:00Z">
        <w:r w:rsidR="00B732B7">
          <w:rPr>
            <w:rFonts w:ascii="Verdana" w:eastAsia="ＭＳ Ｐゴシック" w:hAnsi="Verdana" w:hint="eastAsia"/>
            <w:sz w:val="24"/>
          </w:rPr>
          <w:t>追求していく</w:t>
        </w:r>
      </w:ins>
      <w:r w:rsidRPr="00351139">
        <w:rPr>
          <w:rFonts w:ascii="Verdana" w:eastAsia="ＭＳ Ｐゴシック" w:hAnsi="Verdana" w:hint="eastAsia"/>
          <w:sz w:val="24"/>
        </w:rPr>
        <w:t>ことを</w:t>
      </w:r>
      <w:r w:rsidR="00A62A01" w:rsidRPr="00351139">
        <w:rPr>
          <w:rFonts w:ascii="Verdana" w:eastAsia="ＭＳ Ｐゴシック" w:hAnsi="Verdana" w:hint="eastAsia"/>
          <w:sz w:val="24"/>
        </w:rPr>
        <w:t>容認しようと</w:t>
      </w:r>
      <w:r w:rsidR="004B3FFD" w:rsidRPr="00351139">
        <w:rPr>
          <w:rFonts w:ascii="Verdana" w:eastAsia="ＭＳ Ｐゴシック" w:hAnsi="Verdana" w:hint="eastAsia"/>
          <w:sz w:val="24"/>
        </w:rPr>
        <w:t>考える</w:t>
      </w:r>
      <w:r w:rsidR="00A62A01" w:rsidRPr="00351139">
        <w:rPr>
          <w:rFonts w:ascii="Verdana" w:eastAsia="ＭＳ Ｐゴシック" w:hAnsi="Verdana" w:hint="eastAsia"/>
          <w:sz w:val="24"/>
        </w:rPr>
        <w:t>かもしれません。そのような問題が、</w:t>
      </w:r>
      <w:r w:rsidR="00A62A01" w:rsidRPr="00351139">
        <w:rPr>
          <w:rFonts w:ascii="Verdana" w:eastAsia="ＭＳ Ｐゴシック" w:hAnsi="Verdana" w:hint="eastAsia"/>
          <w:sz w:val="24"/>
        </w:rPr>
        <w:t>1991</w:t>
      </w:r>
      <w:r w:rsidR="00A62A01" w:rsidRPr="00351139">
        <w:rPr>
          <w:rFonts w:ascii="Verdana" w:eastAsia="ＭＳ Ｐゴシック" w:hAnsi="Verdana" w:hint="eastAsia"/>
          <w:sz w:val="24"/>
        </w:rPr>
        <w:t>年、</w:t>
      </w:r>
      <w:r w:rsidR="00A62A01" w:rsidRPr="00351139">
        <w:rPr>
          <w:rFonts w:ascii="Verdana" w:eastAsia="ＭＳ Ｐゴシック" w:hAnsi="Verdana" w:hint="eastAsia"/>
          <w:sz w:val="24"/>
        </w:rPr>
        <w:t>Linus Torvalds</w:t>
      </w:r>
      <w:r w:rsidR="00A62A01" w:rsidRPr="00351139">
        <w:rPr>
          <w:rFonts w:ascii="Verdana" w:eastAsia="ＭＳ Ｐゴシック" w:hAnsi="Verdana" w:hint="eastAsia"/>
          <w:sz w:val="24"/>
        </w:rPr>
        <w:t>の</w:t>
      </w:r>
      <w:r w:rsidR="00A62A01" w:rsidRPr="00351139">
        <w:rPr>
          <w:rFonts w:ascii="Verdana" w:eastAsia="ＭＳ Ｐゴシック" w:hAnsi="Verdana" w:hint="eastAsia"/>
          <w:sz w:val="24"/>
        </w:rPr>
        <w:t>Linux</w:t>
      </w:r>
      <w:r w:rsidR="00A62A01" w:rsidRPr="00351139">
        <w:rPr>
          <w:rFonts w:ascii="Verdana" w:eastAsia="ＭＳ Ｐゴシック" w:hAnsi="Verdana" w:hint="eastAsia"/>
          <w:sz w:val="24"/>
        </w:rPr>
        <w:t>開発を触発しました。</w:t>
      </w:r>
      <w:r w:rsidR="00A62A01" w:rsidRPr="00351139">
        <w:rPr>
          <w:rFonts w:ascii="Verdana" w:eastAsia="ＭＳ Ｐゴシック" w:hAnsi="Verdana" w:hint="eastAsia"/>
          <w:sz w:val="24"/>
        </w:rPr>
        <w:t>Torvalds</w:t>
      </w:r>
      <w:r w:rsidR="00A62A01" w:rsidRPr="00351139">
        <w:rPr>
          <w:rFonts w:ascii="Verdana" w:eastAsia="ＭＳ Ｐゴシック" w:hAnsi="Verdana" w:hint="eastAsia"/>
          <w:sz w:val="24"/>
        </w:rPr>
        <w:t>は、</w:t>
      </w:r>
      <w:r w:rsidR="00A62A01" w:rsidRPr="00351139">
        <w:rPr>
          <w:rFonts w:ascii="Verdana" w:eastAsia="ＭＳ Ｐゴシック" w:hAnsi="Verdana" w:hint="eastAsia"/>
          <w:sz w:val="24"/>
        </w:rPr>
        <w:t>Andrew S. Tanenbaum</w:t>
      </w:r>
      <w:r w:rsidR="00A62A01" w:rsidRPr="00351139">
        <w:rPr>
          <w:rFonts w:ascii="Verdana" w:eastAsia="ＭＳ Ｐゴシック" w:hAnsi="Verdana" w:hint="eastAsia"/>
          <w:sz w:val="24"/>
        </w:rPr>
        <w:t>が大学生にコーディングを学習させるために開発した</w:t>
      </w:r>
      <w:r w:rsidR="00A62A01" w:rsidRPr="00351139">
        <w:rPr>
          <w:rFonts w:ascii="Verdana" w:eastAsia="ＭＳ Ｐゴシック" w:hAnsi="Verdana" w:hint="eastAsia"/>
          <w:sz w:val="24"/>
        </w:rPr>
        <w:t>UNIX</w:t>
      </w:r>
      <w:r w:rsidR="00A62A01" w:rsidRPr="00351139">
        <w:rPr>
          <w:rFonts w:ascii="Verdana" w:eastAsia="ＭＳ Ｐゴシック" w:hAnsi="Verdana" w:hint="eastAsia"/>
          <w:sz w:val="24"/>
        </w:rPr>
        <w:t>風の</w:t>
      </w:r>
      <w:r w:rsidR="00A62A01" w:rsidRPr="00351139">
        <w:rPr>
          <w:rFonts w:ascii="Verdana" w:eastAsia="ＭＳ Ｐゴシック" w:hAnsi="Verdana" w:hint="eastAsia"/>
          <w:sz w:val="24"/>
        </w:rPr>
        <w:t>OS</w:t>
      </w:r>
      <w:r w:rsidR="00A62A01" w:rsidRPr="00351139">
        <w:rPr>
          <w:rFonts w:ascii="Verdana" w:eastAsia="ＭＳ Ｐゴシック" w:hAnsi="Verdana" w:hint="eastAsia"/>
          <w:sz w:val="24"/>
        </w:rPr>
        <w:t>カーネル</w:t>
      </w:r>
      <w:proofErr w:type="spellStart"/>
      <w:r w:rsidR="00A62A01" w:rsidRPr="00351139">
        <w:rPr>
          <w:rFonts w:ascii="Verdana" w:eastAsia="ＭＳ Ｐゴシック" w:hAnsi="Verdana" w:hint="eastAsia"/>
          <w:sz w:val="24"/>
        </w:rPr>
        <w:t>Minix</w:t>
      </w:r>
      <w:proofErr w:type="spellEnd"/>
      <w:r w:rsidR="00A62A01" w:rsidRPr="00351139">
        <w:rPr>
          <w:rFonts w:ascii="Verdana" w:eastAsia="ＭＳ Ｐゴシック" w:hAnsi="Verdana" w:hint="eastAsia"/>
          <w:sz w:val="24"/>
        </w:rPr>
        <w:t>を実験的に使っていました</w:t>
      </w:r>
      <w:r w:rsidR="004B3FFD" w:rsidRPr="00351139">
        <w:rPr>
          <w:rFonts w:ascii="Verdana" w:eastAsia="ＭＳ Ｐゴシック" w:hAnsi="Verdana" w:hint="eastAsia"/>
          <w:sz w:val="24"/>
        </w:rPr>
        <w:t>が、</w:t>
      </w:r>
      <w:proofErr w:type="spellStart"/>
      <w:r w:rsidR="00A62A01" w:rsidRPr="00351139">
        <w:rPr>
          <w:rFonts w:ascii="Verdana" w:eastAsia="ＭＳ Ｐゴシック" w:hAnsi="Verdana" w:hint="eastAsia"/>
          <w:sz w:val="24"/>
        </w:rPr>
        <w:t>Minix</w:t>
      </w:r>
      <w:proofErr w:type="spellEnd"/>
      <w:r w:rsidR="00A62A01" w:rsidRPr="00351139">
        <w:rPr>
          <w:rFonts w:ascii="Verdana" w:eastAsia="ＭＳ Ｐゴシック" w:hAnsi="Verdana" w:hint="eastAsia"/>
          <w:sz w:val="24"/>
        </w:rPr>
        <w:t>が</w:t>
      </w:r>
      <w:r w:rsidR="00BC1A92" w:rsidRPr="00351139">
        <w:rPr>
          <w:rFonts w:ascii="Verdana" w:eastAsia="ＭＳ Ｐゴシック" w:hAnsi="Verdana" w:hint="eastAsia"/>
          <w:sz w:val="24"/>
        </w:rPr>
        <w:t>根本的に異なった</w:t>
      </w:r>
      <w:r w:rsidR="00C2377F" w:rsidRPr="00351139">
        <w:rPr>
          <w:rFonts w:ascii="Verdana" w:eastAsia="ＭＳ Ｐゴシック" w:hAnsi="Verdana" w:hint="eastAsia"/>
          <w:sz w:val="24"/>
        </w:rPr>
        <w:t>スコープ</w:t>
      </w:r>
      <w:r w:rsidR="00BC1A92" w:rsidRPr="00351139">
        <w:rPr>
          <w:rFonts w:ascii="Verdana" w:eastAsia="ＭＳ Ｐゴシック" w:hAnsi="Verdana" w:hint="eastAsia"/>
          <w:sz w:val="24"/>
        </w:rPr>
        <w:t>と</w:t>
      </w:r>
      <w:r w:rsidR="00C2377F" w:rsidRPr="00351139">
        <w:rPr>
          <w:rFonts w:ascii="Verdana" w:eastAsia="ＭＳ Ｐゴシック" w:hAnsi="Verdana" w:hint="eastAsia"/>
          <w:sz w:val="24"/>
        </w:rPr>
        <w:t>ビジョン</w:t>
      </w:r>
      <w:r w:rsidR="00BC1A92" w:rsidRPr="00351139">
        <w:rPr>
          <w:rFonts w:ascii="Verdana" w:eastAsia="ＭＳ Ｐゴシック" w:hAnsi="Verdana" w:hint="eastAsia"/>
          <w:sz w:val="24"/>
        </w:rPr>
        <w:t>に基づいて開発されていると</w:t>
      </w:r>
      <w:r w:rsidR="008F1D6E" w:rsidRPr="00351139">
        <w:rPr>
          <w:rFonts w:ascii="Verdana" w:eastAsia="ＭＳ Ｐゴシック" w:hAnsi="Verdana" w:hint="eastAsia"/>
          <w:sz w:val="24"/>
        </w:rPr>
        <w:t>判断し</w:t>
      </w:r>
      <w:r w:rsidR="00BC1A92" w:rsidRPr="00351139">
        <w:rPr>
          <w:rFonts w:ascii="Verdana" w:eastAsia="ＭＳ Ｐゴシック" w:hAnsi="Verdana" w:hint="eastAsia"/>
          <w:sz w:val="24"/>
        </w:rPr>
        <w:t>たので、</w:t>
      </w:r>
      <w:proofErr w:type="spellStart"/>
      <w:r w:rsidR="00BC1A92" w:rsidRPr="00351139">
        <w:rPr>
          <w:rFonts w:ascii="Verdana" w:eastAsia="ＭＳ Ｐゴシック" w:hAnsi="Verdana" w:hint="eastAsia"/>
          <w:sz w:val="24"/>
        </w:rPr>
        <w:t>Minix</w:t>
      </w:r>
      <w:proofErr w:type="spellEnd"/>
      <w:r w:rsidR="00BC1A92" w:rsidRPr="00351139">
        <w:rPr>
          <w:rFonts w:ascii="Verdana" w:eastAsia="ＭＳ Ｐゴシック" w:hAnsi="Verdana" w:hint="eastAsia"/>
          <w:sz w:val="24"/>
        </w:rPr>
        <w:t>から離れて、彼独自の</w:t>
      </w:r>
      <w:r w:rsidR="00BC1A92" w:rsidRPr="00351139">
        <w:rPr>
          <w:rFonts w:ascii="Verdana" w:eastAsia="ＭＳ Ｐゴシック" w:hAnsi="Verdana" w:hint="eastAsia"/>
          <w:sz w:val="24"/>
        </w:rPr>
        <w:t>OS</w:t>
      </w:r>
      <w:r w:rsidR="00BC1A92" w:rsidRPr="00351139">
        <w:rPr>
          <w:rFonts w:ascii="Verdana" w:eastAsia="ＭＳ Ｐゴシック" w:hAnsi="Verdana" w:hint="eastAsia"/>
          <w:sz w:val="24"/>
        </w:rPr>
        <w:t>を作りました。</w:t>
      </w:r>
    </w:p>
    <w:p w14:paraId="4A7C7135" w14:textId="77777777" w:rsidR="00E83E55" w:rsidRPr="00351139" w:rsidRDefault="00E83E55" w:rsidP="00E83E55">
      <w:pPr>
        <w:rPr>
          <w:rFonts w:ascii="Verdana" w:eastAsia="ＭＳ Ｐゴシック" w:hAnsi="Verdana"/>
          <w:sz w:val="24"/>
        </w:rPr>
      </w:pPr>
    </w:p>
    <w:p w14:paraId="230FE37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The scope of projects can certainly change over time and be readjusted as needed, but if it the project is simply no longer needed, then it can be a candidate for dissolution or transfer. Projects can even be repurposed to either find a way to make your existing users happy or to incorporate a functionality that needs new users. Ultimately, however, </w:t>
      </w:r>
      <w:r w:rsidRPr="00351139">
        <w:rPr>
          <w:rFonts w:ascii="Verdana" w:eastAsia="ＭＳ Ｐゴシック" w:hAnsi="Verdana"/>
          <w:sz w:val="24"/>
        </w:rPr>
        <w:lastRenderedPageBreak/>
        <w:t>if you have software and nobody needs it, then the project is probably finished. Even if it’s the best software in the world, if nobody needs that capability, then nobody cares.</w:t>
      </w:r>
    </w:p>
    <w:p w14:paraId="3396CEBC" w14:textId="51A204B9" w:rsidR="00E65BC5" w:rsidRPr="00351139" w:rsidRDefault="00BC1A92"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Pr="00351139">
        <w:rPr>
          <w:rFonts w:ascii="Verdana" w:eastAsia="ＭＳ Ｐゴシック" w:hAnsi="Verdana" w:hint="eastAsia"/>
          <w:sz w:val="24"/>
        </w:rPr>
        <w:t>は</w:t>
      </w:r>
      <w:r w:rsidR="00B452B8" w:rsidRPr="00351139">
        <w:rPr>
          <w:rFonts w:ascii="Verdana" w:eastAsia="ＭＳ Ｐゴシック" w:hAnsi="Verdana" w:hint="eastAsia"/>
          <w:sz w:val="24"/>
        </w:rPr>
        <w:t>時間が経つと</w:t>
      </w:r>
      <w:r w:rsidR="008F1D6E" w:rsidRPr="00351139">
        <w:rPr>
          <w:rFonts w:ascii="Verdana" w:eastAsia="ＭＳ Ｐゴシック" w:hAnsi="Verdana" w:hint="eastAsia"/>
          <w:sz w:val="24"/>
        </w:rPr>
        <w:t>間違いなく変化し、また、必要に応じて調整されることがあります。しかし、プロジェクトがもはや必要でなくなったなら、</w:t>
      </w:r>
      <w:r w:rsidR="001C22FE" w:rsidRPr="00351139">
        <w:rPr>
          <w:rFonts w:ascii="Verdana" w:eastAsia="ＭＳ Ｐゴシック" w:hAnsi="Verdana" w:hint="eastAsia"/>
          <w:sz w:val="24"/>
        </w:rPr>
        <w:t>解</w:t>
      </w:r>
      <w:r w:rsidR="00E65BC5" w:rsidRPr="00351139">
        <w:rPr>
          <w:rFonts w:ascii="Verdana" w:eastAsia="ＭＳ Ｐゴシック" w:hAnsi="Verdana" w:hint="eastAsia"/>
          <w:sz w:val="24"/>
        </w:rPr>
        <w:t>散</w:t>
      </w:r>
      <w:r w:rsidR="001C22FE" w:rsidRPr="00351139">
        <w:rPr>
          <w:rFonts w:ascii="Verdana" w:eastAsia="ＭＳ Ｐゴシック" w:hAnsi="Verdana" w:hint="eastAsia"/>
          <w:sz w:val="24"/>
        </w:rPr>
        <w:t>または</w:t>
      </w:r>
      <w:r w:rsidR="0023157B" w:rsidRPr="00351139">
        <w:rPr>
          <w:rFonts w:ascii="Verdana" w:eastAsia="ＭＳ Ｐゴシック" w:hAnsi="Verdana" w:hint="eastAsia"/>
          <w:sz w:val="24"/>
        </w:rPr>
        <w:t>移管</w:t>
      </w:r>
      <w:r w:rsidR="001C22FE" w:rsidRPr="00351139">
        <w:rPr>
          <w:rFonts w:ascii="Verdana" w:eastAsia="ＭＳ Ｐゴシック" w:hAnsi="Verdana" w:hint="eastAsia"/>
          <w:sz w:val="24"/>
        </w:rPr>
        <w:t>の候補となりえます。プロジェクトは、既存ユーザー</w:t>
      </w:r>
      <w:r w:rsidR="0029238C" w:rsidRPr="00351139">
        <w:rPr>
          <w:rFonts w:ascii="Verdana" w:eastAsia="ＭＳ Ｐゴシック" w:hAnsi="Verdana" w:hint="eastAsia"/>
          <w:sz w:val="24"/>
        </w:rPr>
        <w:t>を</w:t>
      </w:r>
      <w:r w:rsidR="001C22FE" w:rsidRPr="00351139">
        <w:rPr>
          <w:rFonts w:ascii="Verdana" w:eastAsia="ＭＳ Ｐゴシック" w:hAnsi="Verdana" w:hint="eastAsia"/>
          <w:sz w:val="24"/>
        </w:rPr>
        <w:t>満足</w:t>
      </w:r>
      <w:r w:rsidR="0029238C" w:rsidRPr="00351139">
        <w:rPr>
          <w:rFonts w:ascii="Verdana" w:eastAsia="ＭＳ Ｐゴシック" w:hAnsi="Verdana" w:hint="eastAsia"/>
          <w:sz w:val="24"/>
        </w:rPr>
        <w:t>させる</w:t>
      </w:r>
      <w:r w:rsidR="001C22FE" w:rsidRPr="00351139">
        <w:rPr>
          <w:rFonts w:ascii="Verdana" w:eastAsia="ＭＳ Ｐゴシック" w:hAnsi="Verdana" w:hint="eastAsia"/>
          <w:sz w:val="24"/>
        </w:rPr>
        <w:t>方策を見出すか、あるいは、新規ユーザーを求めて</w:t>
      </w:r>
      <w:r w:rsidR="00E65BC5" w:rsidRPr="00351139">
        <w:rPr>
          <w:rFonts w:ascii="Verdana" w:eastAsia="ＭＳ Ｐゴシック" w:hAnsi="Verdana" w:hint="eastAsia"/>
          <w:sz w:val="24"/>
        </w:rPr>
        <w:t>機能を組み込むか</w:t>
      </w:r>
      <w:r w:rsidR="0029238C" w:rsidRPr="00351139">
        <w:rPr>
          <w:rFonts w:ascii="Verdana" w:eastAsia="ＭＳ Ｐゴシック" w:hAnsi="Verdana" w:hint="eastAsia"/>
          <w:sz w:val="24"/>
        </w:rPr>
        <w:t>のどちらかを行うために</w:t>
      </w:r>
      <w:r w:rsidR="00E65BC5" w:rsidRPr="00351139">
        <w:rPr>
          <w:rFonts w:ascii="Verdana" w:eastAsia="ＭＳ Ｐゴシック" w:hAnsi="Verdana" w:hint="eastAsia"/>
          <w:sz w:val="24"/>
        </w:rPr>
        <w:t>目的を変更することもできます。しかし、究極的に、あなたのソフトウェアをだれも必要としないようなら、プロジェクトは恐らく終わってしまっています。たとえ世界で一番優れたソフトウェアであっても、</w:t>
      </w:r>
      <w:r w:rsidR="00BA2D35" w:rsidRPr="00351139">
        <w:rPr>
          <w:rFonts w:ascii="Verdana" w:eastAsia="ＭＳ Ｐゴシック" w:hAnsi="Verdana" w:hint="eastAsia"/>
          <w:sz w:val="24"/>
        </w:rPr>
        <w:t>それを必要とする人がいないと、だれもそのソフトウェアを気にしません。</w:t>
      </w:r>
    </w:p>
    <w:p w14:paraId="3B85CF19" w14:textId="77777777" w:rsidR="00E83E55" w:rsidRPr="00351139" w:rsidRDefault="00E83E55" w:rsidP="00E83E55">
      <w:pPr>
        <w:rPr>
          <w:rFonts w:ascii="Verdana" w:eastAsia="ＭＳ Ｐゴシック" w:hAnsi="Verdana"/>
          <w:sz w:val="24"/>
        </w:rPr>
      </w:pPr>
    </w:p>
    <w:p w14:paraId="1766D2E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That definitely does happen in different ways. We could stop using the project and its code because we just moved on to other things, or maybe the people who are maintaining it are now working on different things or have even left Facebook. Maybe nobody’s there supporting it and we’re also not using it in our own apps. Some projects are contained enough that they’re basically done being used.”</w:t>
      </w:r>
    </w:p>
    <w:p w14:paraId="5EB54261" w14:textId="5C3C1850" w:rsidR="00BA2D35" w:rsidRPr="00351139" w:rsidRDefault="00BA2D35" w:rsidP="00E83E55">
      <w:pPr>
        <w:rPr>
          <w:rFonts w:ascii="Verdana" w:eastAsia="ＭＳ Ｐゴシック" w:hAnsi="Verdana"/>
          <w:sz w:val="24"/>
        </w:rPr>
      </w:pPr>
      <w:r w:rsidRPr="00351139">
        <w:rPr>
          <w:rFonts w:ascii="Verdana" w:eastAsia="ＭＳ Ｐゴシック" w:hAnsi="Verdana" w:hint="eastAsia"/>
          <w:sz w:val="24"/>
        </w:rPr>
        <w:t>「</w:t>
      </w:r>
      <w:r w:rsidR="00DD3352" w:rsidRPr="00351139">
        <w:rPr>
          <w:rFonts w:ascii="Verdana" w:eastAsia="ＭＳ Ｐゴシック" w:hAnsi="Verdana" w:hint="eastAsia"/>
          <w:sz w:val="24"/>
        </w:rPr>
        <w:t>そのようなことは</w:t>
      </w:r>
      <w:r w:rsidR="003D29FB" w:rsidRPr="00351139">
        <w:rPr>
          <w:rFonts w:ascii="Verdana" w:eastAsia="ＭＳ Ｐゴシック" w:hAnsi="Verdana" w:hint="eastAsia"/>
          <w:sz w:val="24"/>
        </w:rPr>
        <w:t>いろいろな状況で本当に発生します。私たちは、プロジェクトとそのコードを使うのを止めることがありえます。その理由は、私たちが単に他のソフトウェアに移行したからだとか、そのプロジェクトを保守していた人々が他のことに取り組んでいるとか、</w:t>
      </w:r>
      <w:r w:rsidR="003D29FB" w:rsidRPr="00351139">
        <w:rPr>
          <w:rFonts w:ascii="Verdana" w:eastAsia="ＭＳ Ｐゴシック" w:hAnsi="Verdana" w:hint="eastAsia"/>
          <w:sz w:val="24"/>
        </w:rPr>
        <w:t>Facebook</w:t>
      </w:r>
      <w:r w:rsidR="003D29FB" w:rsidRPr="00351139">
        <w:rPr>
          <w:rFonts w:ascii="Verdana" w:eastAsia="ＭＳ Ｐゴシック" w:hAnsi="Verdana" w:hint="eastAsia"/>
          <w:sz w:val="24"/>
        </w:rPr>
        <w:t>を退職しただとかかもしれません。</w:t>
      </w:r>
      <w:r w:rsidR="00777FCC" w:rsidRPr="00351139">
        <w:rPr>
          <w:rFonts w:ascii="Verdana" w:eastAsia="ＭＳ Ｐゴシック" w:hAnsi="Verdana" w:hint="eastAsia"/>
          <w:sz w:val="24"/>
        </w:rPr>
        <w:t>おそらく</w:t>
      </w:r>
      <w:r w:rsidR="003D29FB" w:rsidRPr="00351139">
        <w:rPr>
          <w:rFonts w:ascii="Verdana" w:eastAsia="ＭＳ Ｐゴシック" w:hAnsi="Verdana" w:hint="eastAsia"/>
          <w:sz w:val="24"/>
        </w:rPr>
        <w:t>、そのプロジェクトをサポート</w:t>
      </w:r>
      <w:r w:rsidR="00777FCC" w:rsidRPr="00351139">
        <w:rPr>
          <w:rFonts w:ascii="Verdana" w:eastAsia="ＭＳ Ｐゴシック" w:hAnsi="Verdana" w:hint="eastAsia"/>
          <w:sz w:val="24"/>
        </w:rPr>
        <w:t>する人はいなくなっており、私たちのアプリでも使わなくなっているかもしれません。</w:t>
      </w:r>
      <w:r w:rsidR="007E00CC" w:rsidRPr="00351139">
        <w:rPr>
          <w:rFonts w:ascii="Verdana" w:eastAsia="ＭＳ Ｐゴシック" w:hAnsi="Verdana" w:hint="eastAsia"/>
          <w:sz w:val="24"/>
        </w:rPr>
        <w:t>いくつかのプロジェクトは</w:t>
      </w:r>
      <w:r w:rsidR="00DC4A8C" w:rsidRPr="00351139">
        <w:rPr>
          <w:rFonts w:ascii="Verdana" w:eastAsia="ＭＳ Ｐゴシック" w:hAnsi="Verdana" w:hint="eastAsia"/>
          <w:sz w:val="24"/>
        </w:rPr>
        <w:t>沈静化し</w:t>
      </w:r>
      <w:r w:rsidR="007E00CC" w:rsidRPr="00351139">
        <w:rPr>
          <w:rFonts w:ascii="Verdana" w:eastAsia="ＭＳ Ｐゴシック" w:hAnsi="Verdana" w:hint="eastAsia"/>
          <w:sz w:val="24"/>
        </w:rPr>
        <w:t>て</w:t>
      </w:r>
      <w:r w:rsidR="0029238C" w:rsidRPr="00351139">
        <w:rPr>
          <w:rFonts w:ascii="Verdana" w:eastAsia="ＭＳ Ｐゴシック" w:hAnsi="Verdana" w:hint="eastAsia"/>
          <w:sz w:val="24"/>
        </w:rPr>
        <w:t>しまって</w:t>
      </w:r>
      <w:r w:rsidR="007E00CC" w:rsidRPr="00351139">
        <w:rPr>
          <w:rFonts w:ascii="Verdana" w:eastAsia="ＭＳ Ｐゴシック" w:hAnsi="Verdana" w:hint="eastAsia"/>
          <w:sz w:val="24"/>
        </w:rPr>
        <w:t>おり、基本的に使用されるの</w:t>
      </w:r>
      <w:r w:rsidR="0029238C" w:rsidRPr="00351139">
        <w:rPr>
          <w:rFonts w:ascii="Verdana" w:eastAsia="ＭＳ Ｐゴシック" w:hAnsi="Verdana" w:hint="eastAsia"/>
          <w:sz w:val="24"/>
        </w:rPr>
        <w:t>を</w:t>
      </w:r>
      <w:r w:rsidR="007E00CC" w:rsidRPr="00351139">
        <w:rPr>
          <w:rFonts w:ascii="Verdana" w:eastAsia="ＭＳ Ｐゴシック" w:hAnsi="Verdana" w:hint="eastAsia"/>
          <w:sz w:val="24"/>
        </w:rPr>
        <w:t>終</w:t>
      </w:r>
      <w:r w:rsidR="0029238C" w:rsidRPr="00351139">
        <w:rPr>
          <w:rFonts w:ascii="Verdana" w:eastAsia="ＭＳ Ｐゴシック" w:hAnsi="Verdana" w:hint="eastAsia"/>
          <w:sz w:val="24"/>
        </w:rPr>
        <w:t>え</w:t>
      </w:r>
      <w:r w:rsidR="007E00CC" w:rsidRPr="00351139">
        <w:rPr>
          <w:rFonts w:ascii="Verdana" w:eastAsia="ＭＳ Ｐゴシック" w:hAnsi="Verdana" w:hint="eastAsia"/>
          <w:sz w:val="24"/>
        </w:rPr>
        <w:t>ています。</w:t>
      </w:r>
      <w:r w:rsidRPr="00351139">
        <w:rPr>
          <w:rFonts w:ascii="Verdana" w:eastAsia="ＭＳ Ｐゴシック" w:hAnsi="Verdana" w:hint="eastAsia"/>
          <w:sz w:val="24"/>
        </w:rPr>
        <w:t>」</w:t>
      </w:r>
    </w:p>
    <w:p w14:paraId="6AC05D00" w14:textId="77777777" w:rsidR="00E83E55" w:rsidRPr="00351139" w:rsidRDefault="00E83E55" w:rsidP="00E83E55">
      <w:pPr>
        <w:rPr>
          <w:rFonts w:ascii="Verdana" w:eastAsia="ＭＳ Ｐゴシック" w:hAnsi="Verdana"/>
          <w:sz w:val="24"/>
        </w:rPr>
      </w:pPr>
    </w:p>
    <w:p w14:paraId="70BCBA1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 – Open Source Team Developer Advocate at Facebook</w:t>
      </w:r>
    </w:p>
    <w:p w14:paraId="133AFBB0" w14:textId="4AA17160" w:rsidR="00DC4A8C" w:rsidRPr="00351139" w:rsidRDefault="00190985" w:rsidP="00DC4A8C">
      <w:pPr>
        <w:rPr>
          <w:rFonts w:ascii="Verdana" w:eastAsia="ＭＳ Ｐゴシック" w:hAnsi="Verdana"/>
          <w:sz w:val="24"/>
        </w:rPr>
      </w:pPr>
      <w:hyperlink r:id="rId7" w:history="1">
        <w:r w:rsidR="00DC4A8C" w:rsidRPr="00351139">
          <w:rPr>
            <w:rStyle w:val="ae"/>
            <w:rFonts w:ascii="Verdana" w:eastAsia="ＭＳ Ｐゴシック" w:hAnsi="Verdana"/>
            <w:sz w:val="24"/>
          </w:rPr>
          <w:t>Christine Abernathy</w:t>
        </w:r>
      </w:hyperlink>
    </w:p>
    <w:p w14:paraId="58D65CC9" w14:textId="77777777" w:rsidR="00DC4A8C" w:rsidRPr="00351139" w:rsidRDefault="00DC4A8C" w:rsidP="00DC4A8C">
      <w:pPr>
        <w:rPr>
          <w:rFonts w:ascii="Verdana" w:eastAsia="ＭＳ Ｐゴシック" w:hAnsi="Verdana"/>
          <w:sz w:val="24"/>
        </w:rPr>
      </w:pPr>
      <w:r w:rsidRPr="00351139">
        <w:rPr>
          <w:rFonts w:ascii="Verdana" w:eastAsia="ＭＳ Ｐゴシック" w:hAnsi="Verdana" w:hint="eastAsia"/>
          <w:sz w:val="24"/>
        </w:rPr>
        <w:t>オープンソース開発アドボケート、</w:t>
      </w:r>
      <w:r w:rsidRPr="00351139">
        <w:rPr>
          <w:rFonts w:ascii="Verdana" w:eastAsia="ＭＳ Ｐゴシック" w:hAnsi="Verdana"/>
          <w:sz w:val="24"/>
        </w:rPr>
        <w:t>Facebook</w:t>
      </w:r>
    </w:p>
    <w:p w14:paraId="32B280A8" w14:textId="77777777" w:rsidR="00DC4A8C" w:rsidRPr="00351139" w:rsidRDefault="00DC4A8C" w:rsidP="00E83E55">
      <w:pPr>
        <w:rPr>
          <w:rFonts w:ascii="Verdana" w:eastAsia="ＭＳ Ｐゴシック" w:hAnsi="Verdana"/>
          <w:sz w:val="24"/>
        </w:rPr>
      </w:pPr>
    </w:p>
    <w:p w14:paraId="04FE8D9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Examples from the user trenches</w:t>
      </w:r>
    </w:p>
    <w:p w14:paraId="348B9F0C" w14:textId="77777777" w:rsidR="00E83E55" w:rsidRPr="00351139" w:rsidRDefault="00F0767D" w:rsidP="00E83E55">
      <w:pPr>
        <w:rPr>
          <w:rFonts w:ascii="Verdana" w:eastAsia="ＭＳ Ｐゴシック" w:hAnsi="Verdana"/>
          <w:sz w:val="24"/>
        </w:rPr>
      </w:pPr>
      <w:r w:rsidRPr="00351139">
        <w:rPr>
          <w:rFonts w:ascii="Verdana" w:eastAsia="ＭＳ Ｐゴシック" w:hAnsi="Verdana" w:hint="eastAsia"/>
          <w:sz w:val="24"/>
        </w:rPr>
        <w:t>ユーザーの現場における事例</w:t>
      </w:r>
    </w:p>
    <w:p w14:paraId="6B614F1F" w14:textId="77777777" w:rsidR="00F0767D" w:rsidRPr="00351139" w:rsidRDefault="00F0767D" w:rsidP="00E83E55">
      <w:pPr>
        <w:rPr>
          <w:rFonts w:ascii="Verdana" w:eastAsia="ＭＳ Ｐゴシック" w:hAnsi="Verdana"/>
          <w:sz w:val="24"/>
        </w:rPr>
      </w:pPr>
    </w:p>
    <w:p w14:paraId="0F25483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For business users, a wide range of factors affect decisions on whether open source projects should be ended. At software maker Autodesk, </w:t>
      </w:r>
      <w:r w:rsidRPr="00351139">
        <w:rPr>
          <w:rFonts w:ascii="Verdana" w:eastAsia="ＭＳ Ｐゴシック" w:hAnsi="Verdana"/>
          <w:sz w:val="24"/>
        </w:rPr>
        <w:lastRenderedPageBreak/>
        <w:t>where some 190 open source projects are homegrown and in use, declining participation in a project’s development is seen as a clear indicator of code that might be past its prime, which can lead to placing a formerly thriving project into “maintenance mode.” Under that designation, the code is no longer actively maintained and if users have questions they may or may not be answered. In such a case, community members of the project can still use it, but no community support is provided.</w:t>
      </w:r>
    </w:p>
    <w:p w14:paraId="244FDB1E" w14:textId="01DB0996" w:rsidR="00B11492" w:rsidRPr="00351139" w:rsidRDefault="00B11492" w:rsidP="00E83E55">
      <w:pPr>
        <w:rPr>
          <w:rFonts w:ascii="Verdana" w:eastAsia="ＭＳ Ｐゴシック" w:hAnsi="Verdana"/>
          <w:sz w:val="24"/>
        </w:rPr>
      </w:pPr>
      <w:r w:rsidRPr="00351139">
        <w:rPr>
          <w:rFonts w:ascii="Verdana" w:eastAsia="ＭＳ Ｐゴシック" w:hAnsi="Verdana" w:hint="eastAsia"/>
          <w:sz w:val="24"/>
        </w:rPr>
        <w:t>ビジネスユーザーにおいて、オープンソースプロジェクトを終了するかどうかの決断</w:t>
      </w:r>
      <w:r w:rsidR="0029238C" w:rsidRPr="00351139">
        <w:rPr>
          <w:rFonts w:ascii="Verdana" w:eastAsia="ＭＳ Ｐゴシック" w:hAnsi="Verdana" w:hint="eastAsia"/>
          <w:sz w:val="24"/>
        </w:rPr>
        <w:t>に</w:t>
      </w:r>
      <w:r w:rsidRPr="00351139">
        <w:rPr>
          <w:rFonts w:ascii="Verdana" w:eastAsia="ＭＳ Ｐゴシック" w:hAnsi="Verdana" w:hint="eastAsia"/>
          <w:sz w:val="24"/>
        </w:rPr>
        <w:t>はたくさんの要因があります。ソフトウェアメーカー</w:t>
      </w:r>
      <w:r w:rsidRPr="00351139">
        <w:rPr>
          <w:rFonts w:ascii="Verdana" w:eastAsia="ＭＳ Ｐゴシック" w:hAnsi="Verdana" w:hint="eastAsia"/>
          <w:sz w:val="24"/>
        </w:rPr>
        <w:t>Autodesk</w:t>
      </w:r>
      <w:r w:rsidRPr="00351139">
        <w:rPr>
          <w:rFonts w:ascii="Verdana" w:eastAsia="ＭＳ Ｐゴシック" w:hAnsi="Verdana" w:hint="eastAsia"/>
          <w:sz w:val="24"/>
        </w:rPr>
        <w:t>では、</w:t>
      </w:r>
      <w:r w:rsidRPr="00351139">
        <w:rPr>
          <w:rFonts w:ascii="Verdana" w:eastAsia="ＭＳ Ｐゴシック" w:hAnsi="Verdana" w:hint="eastAsia"/>
          <w:sz w:val="24"/>
        </w:rPr>
        <w:t>190</w:t>
      </w:r>
      <w:r w:rsidRPr="00351139">
        <w:rPr>
          <w:rFonts w:ascii="Verdana" w:eastAsia="ＭＳ Ｐゴシック" w:hAnsi="Verdana" w:hint="eastAsia"/>
          <w:sz w:val="24"/>
        </w:rPr>
        <w:t>前後のオープンソースプロジェクトが作られ、使用されています</w:t>
      </w:r>
      <w:r w:rsidR="00246196" w:rsidRPr="00351139">
        <w:rPr>
          <w:rFonts w:ascii="Verdana" w:eastAsia="ＭＳ Ｐゴシック" w:hAnsi="Verdana" w:hint="eastAsia"/>
          <w:sz w:val="24"/>
        </w:rPr>
        <w:t>が、プロジェクト開発への参加</w:t>
      </w:r>
      <w:r w:rsidR="0029238C" w:rsidRPr="00351139">
        <w:rPr>
          <w:rFonts w:ascii="Verdana" w:eastAsia="ＭＳ Ｐゴシック" w:hAnsi="Verdana" w:hint="eastAsia"/>
          <w:sz w:val="24"/>
        </w:rPr>
        <w:t>者</w:t>
      </w:r>
      <w:r w:rsidR="00246196" w:rsidRPr="00351139">
        <w:rPr>
          <w:rFonts w:ascii="Verdana" w:eastAsia="ＭＳ Ｐゴシック" w:hAnsi="Verdana" w:hint="eastAsia"/>
          <w:sz w:val="24"/>
        </w:rPr>
        <w:t>の減少は、コードが全盛の時期を越えてしまったことを明確に示すものみなされ、</w:t>
      </w:r>
      <w:r w:rsidR="00EA69F8" w:rsidRPr="00351139">
        <w:rPr>
          <w:rFonts w:ascii="Verdana" w:eastAsia="ＭＳ Ｐゴシック" w:hAnsi="Verdana" w:hint="eastAsia"/>
          <w:sz w:val="24"/>
        </w:rPr>
        <w:t>かつて成功していたプロジェクトでも「保守モード」に置かれることに繋がる可能性があります。そのようになってしまうと、コードはもはや活発に保守されなくなり、ユーザーが質問を上げても回答されたり、されなかったりします。そのようなケースで</w:t>
      </w:r>
      <w:r w:rsidR="00024638" w:rsidRPr="00351139">
        <w:rPr>
          <w:rFonts w:ascii="Verdana" w:eastAsia="ＭＳ Ｐゴシック" w:hAnsi="Verdana" w:hint="eastAsia"/>
          <w:sz w:val="24"/>
        </w:rPr>
        <w:t>も</w:t>
      </w:r>
      <w:r w:rsidR="00EA69F8" w:rsidRPr="00351139">
        <w:rPr>
          <w:rFonts w:ascii="Verdana" w:eastAsia="ＭＳ Ｐゴシック" w:hAnsi="Verdana" w:hint="eastAsia"/>
          <w:sz w:val="24"/>
        </w:rPr>
        <w:t>、プロジェクトのコミュニティメンバーは、使用を続けることはできますが、コミュニティのサポートは提供されません。</w:t>
      </w:r>
    </w:p>
    <w:p w14:paraId="2695DAC7" w14:textId="77777777" w:rsidR="00E83E55" w:rsidRPr="00351139" w:rsidRDefault="00E83E55" w:rsidP="00E83E55">
      <w:pPr>
        <w:rPr>
          <w:rFonts w:ascii="Verdana" w:eastAsia="ＭＳ Ｐゴシック" w:hAnsi="Verdana"/>
          <w:sz w:val="24"/>
        </w:rPr>
      </w:pPr>
    </w:p>
    <w:p w14:paraId="5DF6C5B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Similar usage indicators, including patch and maintenance requests, are monitored at Facebook, where some 400 open source projects have been homegrown so far, to periodically review the fates of ongoing projects. And at Capital One, where about 20 open source projects have been started in-house and are in use, projects are regularly transferred to other organizations or shut down depending on the needs of the company.</w:t>
      </w:r>
    </w:p>
    <w:p w14:paraId="5F0B7A2F" w14:textId="0325661B" w:rsidR="00024638" w:rsidRPr="00351139" w:rsidRDefault="00024638" w:rsidP="00E83E55">
      <w:pPr>
        <w:rPr>
          <w:rFonts w:ascii="Verdana" w:eastAsia="ＭＳ Ｐゴシック" w:hAnsi="Verdana"/>
          <w:sz w:val="24"/>
        </w:rPr>
      </w:pPr>
      <w:r w:rsidRPr="00351139">
        <w:rPr>
          <w:rFonts w:ascii="Verdana" w:eastAsia="ＭＳ Ｐゴシック" w:hAnsi="Verdana" w:hint="eastAsia"/>
          <w:sz w:val="24"/>
        </w:rPr>
        <w:t>Facebook</w:t>
      </w:r>
      <w:r w:rsidRPr="00351139">
        <w:rPr>
          <w:rFonts w:ascii="Verdana" w:eastAsia="ＭＳ Ｐゴシック" w:hAnsi="Verdana" w:hint="eastAsia"/>
          <w:sz w:val="24"/>
        </w:rPr>
        <w:t>も同様</w:t>
      </w:r>
      <w:r w:rsidR="008232B2" w:rsidRPr="00351139">
        <w:rPr>
          <w:rFonts w:ascii="Verdana" w:eastAsia="ＭＳ Ｐゴシック" w:hAnsi="Verdana" w:hint="eastAsia"/>
          <w:sz w:val="24"/>
        </w:rPr>
        <w:t>に</w:t>
      </w:r>
      <w:r w:rsidRPr="00351139">
        <w:rPr>
          <w:rFonts w:ascii="Verdana" w:eastAsia="ＭＳ Ｐゴシック" w:hAnsi="Verdana" w:hint="eastAsia"/>
          <w:sz w:val="24"/>
        </w:rPr>
        <w:t>使用状況</w:t>
      </w:r>
      <w:r w:rsidR="008232B2" w:rsidRPr="00351139">
        <w:rPr>
          <w:rFonts w:ascii="Verdana" w:eastAsia="ＭＳ Ｐゴシック" w:hAnsi="Verdana" w:hint="eastAsia"/>
          <w:sz w:val="24"/>
        </w:rPr>
        <w:t>を</w:t>
      </w:r>
      <w:r w:rsidRPr="00351139">
        <w:rPr>
          <w:rFonts w:ascii="Verdana" w:eastAsia="ＭＳ Ｐゴシック" w:hAnsi="Verdana" w:hint="eastAsia"/>
          <w:sz w:val="24"/>
        </w:rPr>
        <w:t>指標として、パッチ、および、保守要求などをモニターしています。同社はこれまでに</w:t>
      </w:r>
      <w:r w:rsidRPr="00351139">
        <w:rPr>
          <w:rFonts w:ascii="Verdana" w:eastAsia="ＭＳ Ｐゴシック" w:hAnsi="Verdana" w:hint="eastAsia"/>
          <w:sz w:val="24"/>
        </w:rPr>
        <w:t>400</w:t>
      </w:r>
      <w:r w:rsidRPr="00351139">
        <w:rPr>
          <w:rFonts w:ascii="Verdana" w:eastAsia="ＭＳ Ｐゴシック" w:hAnsi="Verdana" w:hint="eastAsia"/>
          <w:sz w:val="24"/>
        </w:rPr>
        <w:t>前後のオープンソースプロジェクトを作りだし、進行中のプロジェクトの「運命」を定期的にレビューしています。</w:t>
      </w:r>
      <w:r w:rsidRPr="00351139">
        <w:rPr>
          <w:rFonts w:ascii="Verdana" w:eastAsia="ＭＳ Ｐゴシック" w:hAnsi="Verdana" w:hint="eastAsia"/>
          <w:sz w:val="24"/>
        </w:rPr>
        <w:t>Capital One</w:t>
      </w:r>
      <w:r w:rsidRPr="00351139">
        <w:rPr>
          <w:rFonts w:ascii="Verdana" w:eastAsia="ＭＳ Ｐゴシック" w:hAnsi="Verdana" w:hint="eastAsia"/>
          <w:sz w:val="24"/>
        </w:rPr>
        <w:t>では、</w:t>
      </w:r>
      <w:r w:rsidRPr="00351139">
        <w:rPr>
          <w:rFonts w:ascii="Verdana" w:eastAsia="ＭＳ Ｐゴシック" w:hAnsi="Verdana" w:hint="eastAsia"/>
          <w:sz w:val="24"/>
        </w:rPr>
        <w:t>20</w:t>
      </w:r>
      <w:r w:rsidRPr="00351139">
        <w:rPr>
          <w:rFonts w:ascii="Verdana" w:eastAsia="ＭＳ Ｐゴシック" w:hAnsi="Verdana" w:hint="eastAsia"/>
          <w:sz w:val="24"/>
        </w:rPr>
        <w:t>前後のオープンソースプロジェクトが開始され、利用されていますが、</w:t>
      </w:r>
      <w:r w:rsidR="00551FAA" w:rsidRPr="00351139">
        <w:rPr>
          <w:rFonts w:ascii="Verdana" w:eastAsia="ＭＳ Ｐゴシック" w:hAnsi="Verdana" w:hint="eastAsia"/>
          <w:sz w:val="24"/>
        </w:rPr>
        <w:t>同社</w:t>
      </w:r>
      <w:r w:rsidRPr="00351139">
        <w:rPr>
          <w:rFonts w:ascii="Verdana" w:eastAsia="ＭＳ Ｐゴシック" w:hAnsi="Verdana" w:hint="eastAsia"/>
          <w:sz w:val="24"/>
        </w:rPr>
        <w:t>のニーズに従って</w:t>
      </w:r>
      <w:r w:rsidR="00551FAA" w:rsidRPr="00351139">
        <w:rPr>
          <w:rFonts w:ascii="Verdana" w:eastAsia="ＭＳ Ｐゴシック" w:hAnsi="Verdana" w:hint="eastAsia"/>
          <w:sz w:val="24"/>
        </w:rPr>
        <w:t>プロジェクトは</w:t>
      </w:r>
      <w:r w:rsidRPr="00351139">
        <w:rPr>
          <w:rFonts w:ascii="Verdana" w:eastAsia="ＭＳ Ｐゴシック" w:hAnsi="Verdana" w:hint="eastAsia"/>
          <w:sz w:val="24"/>
        </w:rPr>
        <w:t>、定期的に他の組織に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、あるいは、閉鎖されています。</w:t>
      </w:r>
    </w:p>
    <w:p w14:paraId="565B3736" w14:textId="77777777" w:rsidR="00E83E55" w:rsidRPr="00351139" w:rsidRDefault="00E83E55" w:rsidP="00E83E55">
      <w:pPr>
        <w:rPr>
          <w:rFonts w:ascii="Verdana" w:eastAsia="ＭＳ Ｐゴシック" w:hAnsi="Verdana"/>
          <w:sz w:val="24"/>
        </w:rPr>
      </w:pPr>
    </w:p>
    <w:p w14:paraId="0462002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5</w:t>
      </w:r>
    </w:p>
    <w:p w14:paraId="3EAD142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to end an open source project</w:t>
      </w:r>
    </w:p>
    <w:p w14:paraId="10EB5EFC" w14:textId="77777777" w:rsidR="00E83E55" w:rsidRPr="00351139" w:rsidRDefault="00C73311"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5</w:t>
      </w:r>
    </w:p>
    <w:p w14:paraId="30A7A737" w14:textId="3F450F95" w:rsidR="00C73311" w:rsidRPr="00351139" w:rsidRDefault="00C73311" w:rsidP="00E83E55">
      <w:pPr>
        <w:rPr>
          <w:rFonts w:ascii="Verdana" w:eastAsia="ＭＳ Ｐゴシック" w:hAnsi="Verdana"/>
          <w:sz w:val="24"/>
        </w:rPr>
      </w:pPr>
      <w:r w:rsidRPr="00351139">
        <w:rPr>
          <w:rFonts w:ascii="Verdana" w:eastAsia="ＭＳ Ｐゴシック" w:hAnsi="Verdana" w:hint="eastAsia"/>
          <w:sz w:val="24"/>
        </w:rPr>
        <w:t>どのようにオープンソースプロジェクトを終了させるか</w:t>
      </w:r>
    </w:p>
    <w:p w14:paraId="2AC6AF44" w14:textId="77777777" w:rsidR="00C73311" w:rsidRPr="00351139" w:rsidRDefault="00C73311" w:rsidP="00E83E55">
      <w:pPr>
        <w:rPr>
          <w:rFonts w:ascii="Verdana" w:eastAsia="ＭＳ Ｐゴシック" w:hAnsi="Verdana"/>
          <w:sz w:val="24"/>
        </w:rPr>
      </w:pPr>
    </w:p>
    <w:p w14:paraId="233E85B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Whatever you do to end or transfer an open source project, perhaps the most important move you can make is to be candid with users at every step. Being open about your intentions helps establish trust for future work with all potential developer communities.</w:t>
      </w:r>
    </w:p>
    <w:p w14:paraId="309C984B" w14:textId="49A696A6" w:rsidR="00E83E55" w:rsidRPr="00351139" w:rsidRDefault="00D40212"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オープンソースプロジェクトの終了、あるいは、</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のために何をするにしても、</w:t>
      </w:r>
      <w:r w:rsidR="008D45D7" w:rsidRPr="00351139">
        <w:rPr>
          <w:rFonts w:ascii="Verdana" w:eastAsia="ＭＳ Ｐゴシック" w:hAnsi="Verdana" w:hint="eastAsia"/>
          <w:sz w:val="24"/>
        </w:rPr>
        <w:t>あなたにできる</w:t>
      </w:r>
      <w:r w:rsidRPr="00351139">
        <w:rPr>
          <w:rFonts w:ascii="Verdana" w:eastAsia="ＭＳ Ｐゴシック" w:hAnsi="Verdana" w:hint="eastAsia"/>
          <w:sz w:val="24"/>
        </w:rPr>
        <w:t>一番重要な</w:t>
      </w:r>
      <w:r w:rsidR="008D45D7" w:rsidRPr="00351139">
        <w:rPr>
          <w:rFonts w:ascii="Verdana" w:eastAsia="ＭＳ Ｐゴシック" w:hAnsi="Verdana" w:hint="eastAsia"/>
          <w:sz w:val="24"/>
        </w:rPr>
        <w:t>こと</w:t>
      </w:r>
      <w:r w:rsidRPr="00351139">
        <w:rPr>
          <w:rFonts w:ascii="Verdana" w:eastAsia="ＭＳ Ｐゴシック" w:hAnsi="Verdana" w:hint="eastAsia"/>
          <w:sz w:val="24"/>
        </w:rPr>
        <w:t>は、</w:t>
      </w:r>
      <w:r w:rsidR="00C84219" w:rsidRPr="00351139">
        <w:rPr>
          <w:rFonts w:ascii="Verdana" w:eastAsia="ＭＳ Ｐゴシック" w:hAnsi="Verdana" w:hint="eastAsia"/>
          <w:sz w:val="24"/>
        </w:rPr>
        <w:t>すべての</w:t>
      </w:r>
      <w:r w:rsidR="00C53CEB" w:rsidRPr="00351139">
        <w:rPr>
          <w:rFonts w:ascii="Verdana" w:eastAsia="ＭＳ Ｐゴシック" w:hAnsi="Verdana" w:hint="eastAsia"/>
          <w:sz w:val="24"/>
        </w:rPr>
        <w:t>ステップにおいて</w:t>
      </w:r>
      <w:r w:rsidR="008D45D7" w:rsidRPr="00351139">
        <w:rPr>
          <w:rFonts w:ascii="Verdana" w:eastAsia="ＭＳ Ｐゴシック" w:hAnsi="Verdana" w:hint="eastAsia"/>
          <w:sz w:val="24"/>
        </w:rPr>
        <w:t>ユーザーに</w:t>
      </w:r>
      <w:r w:rsidRPr="00351139">
        <w:rPr>
          <w:rFonts w:ascii="Verdana" w:eastAsia="ＭＳ Ｐゴシック" w:hAnsi="Verdana" w:hint="eastAsia"/>
          <w:sz w:val="24"/>
        </w:rPr>
        <w:t>率直</w:t>
      </w:r>
      <w:r w:rsidR="008D45D7" w:rsidRPr="00351139">
        <w:rPr>
          <w:rFonts w:ascii="Verdana" w:eastAsia="ＭＳ Ｐゴシック" w:hAnsi="Verdana" w:hint="eastAsia"/>
          <w:sz w:val="24"/>
        </w:rPr>
        <w:t>であることです。</w:t>
      </w:r>
      <w:r w:rsidR="00FD6A79" w:rsidRPr="00351139">
        <w:rPr>
          <w:rFonts w:ascii="Verdana" w:eastAsia="ＭＳ Ｐゴシック" w:hAnsi="Verdana" w:hint="eastAsia"/>
          <w:sz w:val="24"/>
        </w:rPr>
        <w:t>あなたの意図に関してオープンであることは、</w:t>
      </w:r>
      <w:r w:rsidR="00C53CEB" w:rsidRPr="00351139">
        <w:rPr>
          <w:rFonts w:ascii="Verdana" w:eastAsia="ＭＳ Ｐゴシック" w:hAnsi="Verdana" w:hint="eastAsia"/>
          <w:sz w:val="24"/>
        </w:rPr>
        <w:t>将来</w:t>
      </w:r>
      <w:r w:rsidR="008232B2" w:rsidRPr="00351139">
        <w:rPr>
          <w:rFonts w:ascii="Verdana" w:eastAsia="ＭＳ Ｐゴシック" w:hAnsi="Verdana" w:hint="eastAsia"/>
          <w:sz w:val="24"/>
        </w:rPr>
        <w:t>の作業</w:t>
      </w:r>
      <w:ins w:id="155" w:author="工内 隆" w:date="2018-10-15T14:17:00Z">
        <w:r w:rsidR="0056452F">
          <w:rPr>
            <w:rFonts w:ascii="Verdana" w:eastAsia="ＭＳ Ｐゴシック" w:hAnsi="Verdana" w:hint="eastAsia"/>
            <w:sz w:val="24"/>
          </w:rPr>
          <w:t>で</w:t>
        </w:r>
      </w:ins>
      <w:del w:id="156" w:author="工内 隆" w:date="2018-10-15T14:17:00Z">
        <w:r w:rsidR="00051FB0" w:rsidRPr="00351139" w:rsidDel="0056452F">
          <w:rPr>
            <w:rFonts w:ascii="Verdana" w:eastAsia="ＭＳ Ｐゴシック" w:hAnsi="Verdana" w:hint="eastAsia"/>
            <w:sz w:val="24"/>
          </w:rPr>
          <w:delText>に関して、</w:delText>
        </w:r>
      </w:del>
      <w:r w:rsidR="008232B2" w:rsidRPr="00351139">
        <w:rPr>
          <w:rFonts w:ascii="Verdana" w:eastAsia="ＭＳ Ｐゴシック" w:hAnsi="Verdana" w:hint="eastAsia"/>
          <w:sz w:val="24"/>
        </w:rPr>
        <w:t>共に</w:t>
      </w:r>
      <w:r w:rsidR="00051FB0" w:rsidRPr="00351139">
        <w:rPr>
          <w:rFonts w:ascii="Verdana" w:eastAsia="ＭＳ Ｐゴシック" w:hAnsi="Verdana" w:hint="eastAsia"/>
          <w:sz w:val="24"/>
        </w:rPr>
        <w:t>活動する</w:t>
      </w:r>
      <w:r w:rsidR="00C53CEB" w:rsidRPr="00351139">
        <w:rPr>
          <w:rFonts w:ascii="Verdana" w:eastAsia="ＭＳ Ｐゴシック" w:hAnsi="Verdana" w:hint="eastAsia"/>
          <w:sz w:val="24"/>
        </w:rPr>
        <w:t>可能性のある</w:t>
      </w:r>
      <w:r w:rsidR="00051FB0" w:rsidRPr="00351139">
        <w:rPr>
          <w:rFonts w:ascii="Verdana" w:eastAsia="ＭＳ Ｐゴシック" w:hAnsi="Verdana" w:hint="eastAsia"/>
          <w:sz w:val="24"/>
        </w:rPr>
        <w:t>すべての</w:t>
      </w:r>
      <w:r w:rsidR="00FD6A79" w:rsidRPr="00351139">
        <w:rPr>
          <w:rFonts w:ascii="Verdana" w:eastAsia="ＭＳ Ｐゴシック" w:hAnsi="Verdana" w:hint="eastAsia"/>
          <w:sz w:val="24"/>
        </w:rPr>
        <w:t>開発コミュニティ</w:t>
      </w:r>
      <w:r w:rsidR="00C53CEB" w:rsidRPr="00351139">
        <w:rPr>
          <w:rFonts w:ascii="Verdana" w:eastAsia="ＭＳ Ｐゴシック" w:hAnsi="Verdana" w:hint="eastAsia"/>
          <w:sz w:val="24"/>
        </w:rPr>
        <w:t>の信頼を確立するのに役立ちます。</w:t>
      </w:r>
    </w:p>
    <w:p w14:paraId="2BC20F8D" w14:textId="77777777" w:rsidR="006C1612" w:rsidRPr="00351139" w:rsidRDefault="006C1612" w:rsidP="00E83E55">
      <w:pPr>
        <w:rPr>
          <w:rFonts w:ascii="Verdana" w:eastAsia="ＭＳ Ｐゴシック" w:hAnsi="Verdana"/>
          <w:sz w:val="24"/>
        </w:rPr>
      </w:pPr>
    </w:p>
    <w:p w14:paraId="028B54C9" w14:textId="1B7B954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Once you’ve decided to make the move, you must determine whether to end it, transfer it to another organization, or just pull out and end your direct involvement.</w:t>
      </w:r>
    </w:p>
    <w:p w14:paraId="6F19790F" w14:textId="3030FDDD" w:rsidR="00CE5C2E" w:rsidRPr="00351139" w:rsidRDefault="00CE5C2E" w:rsidP="00E83E55">
      <w:pPr>
        <w:rPr>
          <w:rFonts w:ascii="Verdana" w:eastAsia="ＭＳ Ｐゴシック" w:hAnsi="Verdana"/>
          <w:sz w:val="24"/>
        </w:rPr>
      </w:pPr>
      <w:r w:rsidRPr="00351139">
        <w:rPr>
          <w:rFonts w:ascii="Verdana" w:eastAsia="ＭＳ Ｐゴシック" w:hAnsi="Verdana" w:hint="eastAsia"/>
          <w:sz w:val="24"/>
        </w:rPr>
        <w:t>行動することを決めたなら、プロジェクトを終了させる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か、他の組織に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か、あるいは、単に関与をやめて撤退する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かを決めなければなりません。</w:t>
      </w:r>
    </w:p>
    <w:p w14:paraId="040E1474" w14:textId="77777777" w:rsidR="00CE5C2E" w:rsidRPr="00351139" w:rsidRDefault="00CE5C2E" w:rsidP="00E83E55">
      <w:pPr>
        <w:rPr>
          <w:rFonts w:ascii="Verdana" w:eastAsia="ＭＳ Ｐゴシック" w:hAnsi="Verdana"/>
          <w:sz w:val="24"/>
        </w:rPr>
      </w:pPr>
    </w:p>
    <w:p w14:paraId="364046D6" w14:textId="2B7496D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transfers can be helpful</w:t>
      </w:r>
    </w:p>
    <w:p w14:paraId="32CB1F54" w14:textId="28E924FC" w:rsidR="00CE5C2E"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移管することが</w:t>
      </w:r>
      <w:r w:rsidR="00CE5C2E" w:rsidRPr="00351139">
        <w:rPr>
          <w:rFonts w:ascii="Verdana" w:eastAsia="ＭＳ Ｐゴシック" w:hAnsi="Verdana" w:hint="eastAsia"/>
          <w:sz w:val="24"/>
        </w:rPr>
        <w:t>いかに有効か</w:t>
      </w:r>
    </w:p>
    <w:p w14:paraId="5AEA52D7" w14:textId="77777777" w:rsidR="00E83E55" w:rsidRPr="00351139" w:rsidRDefault="00E83E55" w:rsidP="00E83E55">
      <w:pPr>
        <w:rPr>
          <w:rFonts w:ascii="Verdana" w:eastAsia="ＭＳ Ｐゴシック" w:hAnsi="Verdana"/>
          <w:sz w:val="24"/>
        </w:rPr>
      </w:pPr>
    </w:p>
    <w:p w14:paraId="6A78DD71" w14:textId="20264E36"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transferring the project to another organization that wants to continue to maintain it, you can then directly assist in the transition of the project’s data and other resources. This approach can help reduce the worry and risks of the existing community and its users. If the project has used common or standard interfaces, it will likely be easier to extract and move embedded data or replace it with another similar component if needed. That won’t always work, of course, because clearly some open source projects are unique. However, providing and using standardized interfaces early in the project life cycle can help make these transition efforts easier.</w:t>
      </w:r>
    </w:p>
    <w:p w14:paraId="789340C9" w14:textId="67AE73EE" w:rsidR="00CE5C2E" w:rsidRPr="00351139" w:rsidRDefault="00370412" w:rsidP="00E83E55">
      <w:pPr>
        <w:rPr>
          <w:rFonts w:ascii="Verdana" w:eastAsia="ＭＳ Ｐゴシック" w:hAnsi="Verdana"/>
          <w:sz w:val="24"/>
        </w:rPr>
      </w:pPr>
      <w:r w:rsidRPr="00351139">
        <w:rPr>
          <w:rFonts w:ascii="Verdana" w:eastAsia="ＭＳ Ｐゴシック" w:hAnsi="Verdana" w:hint="eastAsia"/>
          <w:sz w:val="24"/>
        </w:rPr>
        <w:t>継続して保守することを希望する他組織に</w:t>
      </w:r>
      <w:r w:rsidR="000C7362"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w:t>
      </w:r>
      <w:r w:rsidR="000C7362" w:rsidRPr="00351139">
        <w:rPr>
          <w:rFonts w:ascii="Verdana" w:eastAsia="ＭＳ Ｐゴシック" w:hAnsi="Verdana" w:hint="eastAsia"/>
          <w:sz w:val="24"/>
        </w:rPr>
        <w:t>れば</w:t>
      </w:r>
      <w:r w:rsidRPr="00351139">
        <w:rPr>
          <w:rFonts w:ascii="Verdana" w:eastAsia="ＭＳ Ｐゴシック" w:hAnsi="Verdana" w:hint="eastAsia"/>
          <w:sz w:val="24"/>
        </w:rPr>
        <w:t>、プロジェクトのデータやその他の資源の</w:t>
      </w:r>
      <w:r w:rsidR="000C7362" w:rsidRPr="00351139">
        <w:rPr>
          <w:rFonts w:ascii="Verdana" w:eastAsia="ＭＳ Ｐゴシック" w:hAnsi="Verdana" w:hint="eastAsia"/>
          <w:sz w:val="24"/>
        </w:rPr>
        <w:t>移行</w:t>
      </w:r>
      <w:r w:rsidRPr="00351139">
        <w:rPr>
          <w:rFonts w:ascii="Verdana" w:eastAsia="ＭＳ Ｐゴシック" w:hAnsi="Verdana" w:hint="eastAsia"/>
          <w:sz w:val="24"/>
        </w:rPr>
        <w:t>を直接的に</w:t>
      </w:r>
      <w:r w:rsidR="00F10076" w:rsidRPr="00351139">
        <w:rPr>
          <w:rFonts w:ascii="Verdana" w:eastAsia="ＭＳ Ｐゴシック" w:hAnsi="Verdana" w:hint="eastAsia"/>
          <w:sz w:val="24"/>
        </w:rPr>
        <w:t>促進することが</w:t>
      </w:r>
      <w:r w:rsidRPr="00351139">
        <w:rPr>
          <w:rFonts w:ascii="Verdana" w:eastAsia="ＭＳ Ｐゴシック" w:hAnsi="Verdana" w:hint="eastAsia"/>
          <w:sz w:val="24"/>
        </w:rPr>
        <w:t>できます。このアプローチにより、</w:t>
      </w:r>
      <w:r w:rsidR="000C7362" w:rsidRPr="00351139">
        <w:rPr>
          <w:rFonts w:ascii="Verdana" w:eastAsia="ＭＳ Ｐゴシック" w:hAnsi="Verdana" w:hint="eastAsia"/>
          <w:sz w:val="24"/>
        </w:rPr>
        <w:t>現行</w:t>
      </w:r>
      <w:r w:rsidRPr="00351139">
        <w:rPr>
          <w:rFonts w:ascii="Verdana" w:eastAsia="ＭＳ Ｐゴシック" w:hAnsi="Verdana" w:hint="eastAsia"/>
          <w:sz w:val="24"/>
        </w:rPr>
        <w:t>コミュニティと</w:t>
      </w:r>
      <w:r w:rsidR="000C7362" w:rsidRPr="00351139">
        <w:rPr>
          <w:rFonts w:ascii="Verdana" w:eastAsia="ＭＳ Ｐゴシック" w:hAnsi="Verdana" w:hint="eastAsia"/>
          <w:sz w:val="24"/>
        </w:rPr>
        <w:t>その</w:t>
      </w:r>
      <w:r w:rsidRPr="00351139">
        <w:rPr>
          <w:rFonts w:ascii="Verdana" w:eastAsia="ＭＳ Ｐゴシック" w:hAnsi="Verdana" w:hint="eastAsia"/>
          <w:sz w:val="24"/>
        </w:rPr>
        <w:t>ユーザーの懸念</w:t>
      </w:r>
      <w:r w:rsidR="000C7362" w:rsidRPr="00351139">
        <w:rPr>
          <w:rFonts w:ascii="Verdana" w:eastAsia="ＭＳ Ｐゴシック" w:hAnsi="Verdana" w:hint="eastAsia"/>
          <w:sz w:val="24"/>
        </w:rPr>
        <w:t>、および、</w:t>
      </w:r>
      <w:r w:rsidRPr="00351139">
        <w:rPr>
          <w:rFonts w:ascii="Verdana" w:eastAsia="ＭＳ Ｐゴシック" w:hAnsi="Verdana" w:hint="eastAsia"/>
          <w:sz w:val="24"/>
        </w:rPr>
        <w:t>リスクを軽減できます。</w:t>
      </w:r>
      <w:r w:rsidR="00947B41" w:rsidRPr="00351139">
        <w:rPr>
          <w:rFonts w:ascii="Verdana" w:eastAsia="ＭＳ Ｐゴシック" w:hAnsi="Verdana" w:hint="eastAsia"/>
          <w:sz w:val="24"/>
        </w:rPr>
        <w:t>プロジェクトが共通、ないしは、標準のインターフェースを</w:t>
      </w:r>
      <w:r w:rsidR="000C7362" w:rsidRPr="00351139">
        <w:rPr>
          <w:rFonts w:ascii="Verdana" w:eastAsia="ＭＳ Ｐゴシック" w:hAnsi="Verdana" w:hint="eastAsia"/>
          <w:sz w:val="24"/>
        </w:rPr>
        <w:t>採用し</w:t>
      </w:r>
      <w:r w:rsidR="00947B41" w:rsidRPr="00351139">
        <w:rPr>
          <w:rFonts w:ascii="Verdana" w:eastAsia="ＭＳ Ｐゴシック" w:hAnsi="Verdana" w:hint="eastAsia"/>
          <w:sz w:val="24"/>
        </w:rPr>
        <w:t>てい</w:t>
      </w:r>
      <w:r w:rsidR="000C7362" w:rsidRPr="00351139">
        <w:rPr>
          <w:rFonts w:ascii="Verdana" w:eastAsia="ＭＳ Ｐゴシック" w:hAnsi="Verdana" w:hint="eastAsia"/>
          <w:sz w:val="24"/>
        </w:rPr>
        <w:t>れば</w:t>
      </w:r>
      <w:r w:rsidR="00947B41" w:rsidRPr="00351139">
        <w:rPr>
          <w:rFonts w:ascii="Verdana" w:eastAsia="ＭＳ Ｐゴシック" w:hAnsi="Verdana" w:hint="eastAsia"/>
          <w:sz w:val="24"/>
        </w:rPr>
        <w:t>、ユーザーの手持ちデータ</w:t>
      </w:r>
      <w:r w:rsidR="007B65A0" w:rsidRPr="00351139">
        <w:rPr>
          <w:rFonts w:ascii="Verdana" w:eastAsia="ＭＳ Ｐゴシック" w:hAnsi="Verdana" w:hint="eastAsia"/>
          <w:sz w:val="24"/>
        </w:rPr>
        <w:t>を</w:t>
      </w:r>
      <w:r w:rsidR="00947B41" w:rsidRPr="00351139">
        <w:rPr>
          <w:rFonts w:ascii="Verdana" w:eastAsia="ＭＳ Ｐゴシック" w:hAnsi="Verdana" w:hint="eastAsia"/>
          <w:sz w:val="24"/>
        </w:rPr>
        <w:t>抽出して</w:t>
      </w:r>
      <w:r w:rsidR="007B65A0" w:rsidRPr="00351139">
        <w:rPr>
          <w:rFonts w:ascii="Verdana" w:eastAsia="ＭＳ Ｐゴシック" w:hAnsi="Verdana" w:hint="eastAsia"/>
          <w:sz w:val="24"/>
        </w:rPr>
        <w:t>移動させ</w:t>
      </w:r>
      <w:r w:rsidR="00947B41" w:rsidRPr="00351139">
        <w:rPr>
          <w:rFonts w:ascii="Verdana" w:eastAsia="ＭＳ Ｐゴシック" w:hAnsi="Verdana" w:hint="eastAsia"/>
          <w:sz w:val="24"/>
        </w:rPr>
        <w:t>たり、必要に応じて他の類似コンポーネントで置換することが容易になるでしょう。もちろん、多くのオープンソースプロジェクトは</w:t>
      </w:r>
      <w:r w:rsidR="007B65A0" w:rsidRPr="00351139">
        <w:rPr>
          <w:rFonts w:ascii="Verdana" w:eastAsia="ＭＳ Ｐゴシック" w:hAnsi="Verdana" w:hint="eastAsia"/>
          <w:sz w:val="24"/>
        </w:rPr>
        <w:t>ユニークな機能を提供しているので、</w:t>
      </w:r>
      <w:r w:rsidR="00947B41" w:rsidRPr="00351139">
        <w:rPr>
          <w:rFonts w:ascii="Verdana" w:eastAsia="ＭＳ Ｐゴシック" w:hAnsi="Verdana" w:hint="eastAsia"/>
          <w:sz w:val="24"/>
        </w:rPr>
        <w:t>そのようなやり方が常に上手くいくとは限りません。</w:t>
      </w:r>
      <w:r w:rsidR="007B65A0" w:rsidRPr="00351139">
        <w:rPr>
          <w:rFonts w:ascii="Verdana" w:eastAsia="ＭＳ Ｐゴシック" w:hAnsi="Verdana" w:hint="eastAsia"/>
          <w:sz w:val="24"/>
        </w:rPr>
        <w:t>それでも、プロジェクトのライフサイクルの早期から共通、ないしは、標準のインターフェースを提</w:t>
      </w:r>
      <w:r w:rsidR="007B65A0" w:rsidRPr="00351139">
        <w:rPr>
          <w:rFonts w:ascii="Verdana" w:eastAsia="ＭＳ Ｐゴシック" w:hAnsi="Verdana" w:hint="eastAsia"/>
          <w:sz w:val="24"/>
        </w:rPr>
        <w:lastRenderedPageBreak/>
        <w:t>供し、</w:t>
      </w:r>
      <w:r w:rsidR="000C7362" w:rsidRPr="00351139">
        <w:rPr>
          <w:rFonts w:ascii="Verdana" w:eastAsia="ＭＳ Ｐゴシック" w:hAnsi="Verdana" w:hint="eastAsia"/>
          <w:sz w:val="24"/>
        </w:rPr>
        <w:t>採用</w:t>
      </w:r>
      <w:r w:rsidR="007B65A0" w:rsidRPr="00351139">
        <w:rPr>
          <w:rFonts w:ascii="Verdana" w:eastAsia="ＭＳ Ｐゴシック" w:hAnsi="Verdana" w:hint="eastAsia"/>
          <w:sz w:val="24"/>
        </w:rPr>
        <w:t>することは、このような移行処理を容易にするのに役立ちます。</w:t>
      </w:r>
    </w:p>
    <w:p w14:paraId="0009388C" w14:textId="77777777" w:rsidR="00CE5C2E" w:rsidRPr="00351139" w:rsidRDefault="00CE5C2E" w:rsidP="00E83E55">
      <w:pPr>
        <w:rPr>
          <w:rFonts w:ascii="Verdana" w:eastAsia="ＭＳ Ｐゴシック" w:hAnsi="Verdana"/>
          <w:sz w:val="24"/>
        </w:rPr>
      </w:pPr>
    </w:p>
    <w:p w14:paraId="39D42200" w14:textId="040D089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Make needed updates when transferring projects</w:t>
      </w:r>
    </w:p>
    <w:p w14:paraId="030F5D4E" w14:textId="577DECFE" w:rsidR="007B65A0" w:rsidRPr="00351139" w:rsidRDefault="007B65A0" w:rsidP="00E83E55">
      <w:pPr>
        <w:rPr>
          <w:rFonts w:ascii="Verdana" w:eastAsia="ＭＳ Ｐゴシック" w:hAnsi="Verdana"/>
          <w:sz w:val="24"/>
        </w:rPr>
      </w:pPr>
      <w:r w:rsidRPr="00351139">
        <w:rPr>
          <w:rFonts w:ascii="Verdana" w:eastAsia="ＭＳ Ｐゴシック" w:hAnsi="Verdana" w:hint="eastAsia"/>
          <w:sz w:val="24"/>
        </w:rPr>
        <w:t>プロジェクトの</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において、必要な更新を実施する</w:t>
      </w:r>
    </w:p>
    <w:p w14:paraId="1A292DB3" w14:textId="77777777" w:rsidR="00E83E55" w:rsidRPr="00351139" w:rsidRDefault="00E83E55" w:rsidP="00E83E55">
      <w:pPr>
        <w:rPr>
          <w:rFonts w:ascii="Verdana" w:eastAsia="ＭＳ Ｐゴシック" w:hAnsi="Verdana"/>
          <w:sz w:val="24"/>
        </w:rPr>
      </w:pPr>
    </w:p>
    <w:p w14:paraId="38CADB6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Transferring a project has the added benefit of continuing to make the code available to other users, long after it was first created and nurtured by its original development community. Of course, more than just code will be affected. There’s also the documentation, Contributor License Agreements (CLAs), the project repository, wikis, websites to transfer, as well as some potential support infrastructure which will need to be reviewed and updated. Transfers can be done through an actual transfer procedure or by forwarding the project domains and other resources to a new user group.</w:t>
      </w:r>
    </w:p>
    <w:p w14:paraId="594F10A6" w14:textId="5E991495" w:rsidR="00E83E55" w:rsidRPr="00351139" w:rsidRDefault="00AD2CC1" w:rsidP="00E83E55">
      <w:pPr>
        <w:rPr>
          <w:rFonts w:ascii="Verdana" w:eastAsia="ＭＳ Ｐゴシック" w:hAnsi="Verdana"/>
          <w:sz w:val="24"/>
        </w:rPr>
      </w:pPr>
      <w:r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することには、当初の開発コミュニティによってコードが最初に開発され、育て上げられてから長い時間が経ったあとでも、他のユーザーに継続してコードを使用</w:t>
      </w:r>
      <w:r w:rsidR="000C7362" w:rsidRPr="00351139">
        <w:rPr>
          <w:rFonts w:ascii="Verdana" w:eastAsia="ＭＳ Ｐゴシック" w:hAnsi="Verdana" w:hint="eastAsia"/>
          <w:sz w:val="24"/>
        </w:rPr>
        <w:t>してもらえる</w:t>
      </w:r>
      <w:r w:rsidRPr="00351139">
        <w:rPr>
          <w:rFonts w:ascii="Verdana" w:eastAsia="ＭＳ Ｐゴシック" w:hAnsi="Verdana" w:hint="eastAsia"/>
          <w:sz w:val="24"/>
        </w:rPr>
        <w:t>というメリットがあります。もちろん、</w:t>
      </w:r>
      <w:r w:rsidR="0084539E" w:rsidRPr="00351139">
        <w:rPr>
          <w:rFonts w:ascii="Verdana" w:eastAsia="ＭＳ Ｐゴシック" w:hAnsi="Verdana" w:hint="eastAsia"/>
          <w:sz w:val="24"/>
        </w:rPr>
        <w:t>コードだけではなく、もっと多くのことが影響を受けます。</w:t>
      </w:r>
      <w:r w:rsidR="00A2367C" w:rsidRPr="00351139">
        <w:rPr>
          <w:rFonts w:ascii="Verdana" w:eastAsia="ＭＳ Ｐゴシック" w:hAnsi="Verdana" w:hint="eastAsia"/>
          <w:sz w:val="24"/>
        </w:rPr>
        <w:t>移管</w:t>
      </w:r>
      <w:r w:rsidR="0084539E" w:rsidRPr="00351139">
        <w:rPr>
          <w:rFonts w:ascii="Verdana" w:eastAsia="ＭＳ Ｐゴシック" w:hAnsi="Verdana" w:hint="eastAsia"/>
          <w:sz w:val="24"/>
        </w:rPr>
        <w:t>されるものとして、ドキュメント、貢献者契約（</w:t>
      </w:r>
      <w:r w:rsidR="0084539E" w:rsidRPr="00351139">
        <w:rPr>
          <w:rFonts w:ascii="Verdana" w:eastAsia="ＭＳ Ｐゴシック" w:hAnsi="Verdana" w:hint="eastAsia"/>
          <w:sz w:val="24"/>
        </w:rPr>
        <w:t>CLA</w:t>
      </w:r>
      <w:r w:rsidR="0084539E" w:rsidRPr="00351139">
        <w:rPr>
          <w:rFonts w:ascii="Verdana" w:eastAsia="ＭＳ Ｐゴシック" w:hAnsi="Verdana" w:hint="eastAsia"/>
          <w:sz w:val="24"/>
        </w:rPr>
        <w:t>ｓ）、プロジェクトリポジトリー、</w:t>
      </w:r>
      <w:r w:rsidR="0084539E" w:rsidRPr="00351139">
        <w:rPr>
          <w:rFonts w:ascii="Verdana" w:eastAsia="ＭＳ Ｐゴシック" w:hAnsi="Verdana" w:hint="eastAsia"/>
          <w:sz w:val="24"/>
        </w:rPr>
        <w:t>Wiki</w:t>
      </w:r>
      <w:r w:rsidR="0084539E" w:rsidRPr="00351139">
        <w:rPr>
          <w:rFonts w:ascii="Verdana" w:eastAsia="ＭＳ Ｐゴシック" w:hAnsi="Verdana" w:hint="eastAsia"/>
          <w:sz w:val="24"/>
        </w:rPr>
        <w:t>、</w:t>
      </w:r>
      <w:r w:rsidR="0084539E" w:rsidRPr="00351139">
        <w:rPr>
          <w:rFonts w:ascii="Verdana" w:eastAsia="ＭＳ Ｐゴシック" w:hAnsi="Verdana" w:hint="eastAsia"/>
          <w:sz w:val="24"/>
        </w:rPr>
        <w:t>Web</w:t>
      </w:r>
      <w:r w:rsidR="0084539E" w:rsidRPr="00351139">
        <w:rPr>
          <w:rFonts w:ascii="Verdana" w:eastAsia="ＭＳ Ｐゴシック" w:hAnsi="Verdana" w:hint="eastAsia"/>
          <w:sz w:val="24"/>
        </w:rPr>
        <w:t>サイトもあり、また、</w:t>
      </w:r>
      <w:r w:rsidR="00853C59" w:rsidRPr="00351139">
        <w:rPr>
          <w:rFonts w:ascii="Verdana" w:eastAsia="ＭＳ Ｐゴシック" w:hAnsi="Verdana" w:hint="eastAsia"/>
          <w:sz w:val="24"/>
        </w:rPr>
        <w:t>後にサポートのインフラと</w:t>
      </w:r>
      <w:r w:rsidR="00D05CC7" w:rsidRPr="00351139">
        <w:rPr>
          <w:rFonts w:ascii="Verdana" w:eastAsia="ＭＳ Ｐゴシック" w:hAnsi="Verdana" w:hint="eastAsia"/>
          <w:sz w:val="24"/>
        </w:rPr>
        <w:t>して使用されるものもありますが、そのシステムは</w:t>
      </w:r>
      <w:r w:rsidR="0084539E" w:rsidRPr="00351139">
        <w:rPr>
          <w:rFonts w:ascii="Verdana" w:eastAsia="ＭＳ Ｐゴシック" w:hAnsi="Verdana" w:hint="eastAsia"/>
          <w:sz w:val="24"/>
        </w:rPr>
        <w:t>見直され、更新される必要</w:t>
      </w:r>
      <w:r w:rsidR="00853C59" w:rsidRPr="00351139">
        <w:rPr>
          <w:rFonts w:ascii="Verdana" w:eastAsia="ＭＳ Ｐゴシック" w:hAnsi="Verdana" w:hint="eastAsia"/>
          <w:sz w:val="24"/>
        </w:rPr>
        <w:t>があ</w:t>
      </w:r>
      <w:r w:rsidR="00D05CC7" w:rsidRPr="00351139">
        <w:rPr>
          <w:rFonts w:ascii="Verdana" w:eastAsia="ＭＳ Ｐゴシック" w:hAnsi="Verdana" w:hint="eastAsia"/>
          <w:sz w:val="24"/>
        </w:rPr>
        <w:t>るかもしれません</w:t>
      </w:r>
      <w:r w:rsidR="00853C59" w:rsidRPr="00351139">
        <w:rPr>
          <w:rFonts w:ascii="Verdana" w:eastAsia="ＭＳ Ｐゴシック" w:hAnsi="Verdana" w:hint="eastAsia"/>
          <w:sz w:val="24"/>
        </w:rPr>
        <w:t>。</w:t>
      </w:r>
      <w:r w:rsidR="004C4E13" w:rsidRPr="00351139">
        <w:rPr>
          <w:rFonts w:ascii="Verdana" w:eastAsia="ＭＳ Ｐゴシック" w:hAnsi="Verdana" w:hint="eastAsia"/>
          <w:sz w:val="24"/>
        </w:rPr>
        <w:t>移管</w:t>
      </w:r>
      <w:r w:rsidR="00025EBA" w:rsidRPr="00351139">
        <w:rPr>
          <w:rFonts w:ascii="Verdana" w:eastAsia="ＭＳ Ｐゴシック" w:hAnsi="Verdana" w:hint="eastAsia"/>
          <w:sz w:val="24"/>
        </w:rPr>
        <w:t>は、</w:t>
      </w:r>
      <w:r w:rsidR="00D05CC7" w:rsidRPr="00351139">
        <w:rPr>
          <w:rFonts w:ascii="Verdana" w:eastAsia="ＭＳ Ｐゴシック" w:hAnsi="Verdana" w:hint="eastAsia"/>
          <w:sz w:val="24"/>
        </w:rPr>
        <w:t>通常の</w:t>
      </w:r>
      <w:r w:rsidR="0023157B" w:rsidRPr="00351139">
        <w:rPr>
          <w:rFonts w:ascii="Verdana" w:eastAsia="ＭＳ Ｐゴシック" w:hAnsi="Verdana" w:hint="eastAsia"/>
          <w:sz w:val="24"/>
        </w:rPr>
        <w:t>移管</w:t>
      </w:r>
      <w:r w:rsidR="00D05CC7" w:rsidRPr="00351139">
        <w:rPr>
          <w:rFonts w:ascii="Verdana" w:eastAsia="ＭＳ Ｐゴシック" w:hAnsi="Verdana" w:hint="eastAsia"/>
          <w:sz w:val="24"/>
        </w:rPr>
        <w:t>手続きを通して行う</w:t>
      </w:r>
      <w:r w:rsidR="00A2367C" w:rsidRPr="00351139">
        <w:rPr>
          <w:rFonts w:ascii="Verdana" w:eastAsia="ＭＳ Ｐゴシック" w:hAnsi="Verdana" w:hint="eastAsia"/>
          <w:sz w:val="24"/>
        </w:rPr>
        <w:t>ことも</w:t>
      </w:r>
      <w:r w:rsidR="000C7362" w:rsidRPr="00351139">
        <w:rPr>
          <w:rFonts w:ascii="Verdana" w:eastAsia="ＭＳ Ｐゴシック" w:hAnsi="Verdana" w:hint="eastAsia"/>
          <w:sz w:val="24"/>
        </w:rPr>
        <w:t>できますが</w:t>
      </w:r>
      <w:r w:rsidR="00D05CC7" w:rsidRPr="00351139">
        <w:rPr>
          <w:rFonts w:ascii="Verdana" w:eastAsia="ＭＳ Ｐゴシック" w:hAnsi="Verdana" w:hint="eastAsia"/>
          <w:sz w:val="24"/>
        </w:rPr>
        <w:t>、プロジェクトドメインやその他の資源を新しいユーザーグループに</w:t>
      </w:r>
      <w:r w:rsidR="00803F47" w:rsidRPr="00351139">
        <w:rPr>
          <w:rFonts w:ascii="Verdana" w:eastAsia="ＭＳ Ｐゴシック" w:hAnsi="Verdana" w:hint="eastAsia"/>
          <w:sz w:val="24"/>
        </w:rPr>
        <w:t>フォワード（転送）</w:t>
      </w:r>
      <w:r w:rsidR="00D05CC7" w:rsidRPr="00351139">
        <w:rPr>
          <w:rFonts w:ascii="Verdana" w:eastAsia="ＭＳ Ｐゴシック" w:hAnsi="Verdana" w:hint="eastAsia"/>
          <w:sz w:val="24"/>
        </w:rPr>
        <w:t>す</w:t>
      </w:r>
      <w:r w:rsidR="00803F47" w:rsidRPr="00351139">
        <w:rPr>
          <w:rFonts w:ascii="Verdana" w:eastAsia="ＭＳ Ｐゴシック" w:hAnsi="Verdana" w:hint="eastAsia"/>
          <w:sz w:val="24"/>
        </w:rPr>
        <w:t>る</w:t>
      </w:r>
      <w:r w:rsidR="00D05CC7" w:rsidRPr="00351139">
        <w:rPr>
          <w:rFonts w:ascii="Verdana" w:eastAsia="ＭＳ Ｐゴシック" w:hAnsi="Verdana" w:hint="eastAsia"/>
          <w:sz w:val="24"/>
        </w:rPr>
        <w:t>ことによって行うこともできます。</w:t>
      </w:r>
    </w:p>
    <w:p w14:paraId="4563C7C4" w14:textId="77777777" w:rsidR="00AD2CC1" w:rsidRPr="00351139" w:rsidRDefault="00AD2CC1" w:rsidP="00E83E55">
      <w:pPr>
        <w:rPr>
          <w:rFonts w:ascii="Verdana" w:eastAsia="ＭＳ Ｐゴシック" w:hAnsi="Verdana"/>
          <w:sz w:val="24"/>
        </w:rPr>
      </w:pPr>
    </w:p>
    <w:p w14:paraId="493E862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In lieu of </w:t>
      </w:r>
      <w:proofErr w:type="spellStart"/>
      <w:r w:rsidRPr="00351139">
        <w:rPr>
          <w:rFonts w:ascii="Verdana" w:eastAsia="ＭＳ Ｐゴシック" w:hAnsi="Verdana"/>
          <w:sz w:val="24"/>
        </w:rPr>
        <w:t>transferral</w:t>
      </w:r>
      <w:proofErr w:type="spellEnd"/>
      <w:r w:rsidRPr="00351139">
        <w:rPr>
          <w:rFonts w:ascii="Verdana" w:eastAsia="ＭＳ Ｐゴシック" w:hAnsi="Verdana"/>
          <w:sz w:val="24"/>
        </w:rPr>
        <w:t>, the project can be moved to a new host home and accessed by sending community members to a referral site where it is continued, rather than completely disengaging from it.</w:t>
      </w:r>
    </w:p>
    <w:p w14:paraId="7EAE25F7" w14:textId="594EB4BE" w:rsidR="00E83E55"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w:t>
      </w:r>
      <w:r w:rsidR="004C4E13" w:rsidRPr="00351139">
        <w:rPr>
          <w:rFonts w:ascii="Verdana" w:eastAsia="ＭＳ Ｐゴシック" w:hAnsi="Verdana" w:hint="eastAsia"/>
          <w:sz w:val="24"/>
        </w:rPr>
        <w:t>する代わりに、プロジェクト</w:t>
      </w:r>
      <w:r w:rsidR="00AD44FF" w:rsidRPr="00351139">
        <w:rPr>
          <w:rFonts w:ascii="Verdana" w:eastAsia="ＭＳ Ｐゴシック" w:hAnsi="Verdana" w:hint="eastAsia"/>
          <w:sz w:val="24"/>
        </w:rPr>
        <w:t>を</w:t>
      </w:r>
      <w:r w:rsidR="004C4E13" w:rsidRPr="00351139">
        <w:rPr>
          <w:rFonts w:ascii="Verdana" w:eastAsia="ＭＳ Ｐゴシック" w:hAnsi="Verdana" w:hint="eastAsia"/>
          <w:sz w:val="24"/>
        </w:rPr>
        <w:t>新たな</w:t>
      </w:r>
      <w:r w:rsidR="00981A4A" w:rsidRPr="00351139">
        <w:rPr>
          <w:rFonts w:ascii="Verdana" w:eastAsia="ＭＳ Ｐゴシック" w:hAnsi="Verdana" w:hint="eastAsia"/>
          <w:sz w:val="24"/>
        </w:rPr>
        <w:t>ホスト</w:t>
      </w:r>
      <w:r w:rsidR="004C4E13" w:rsidRPr="00351139">
        <w:rPr>
          <w:rFonts w:ascii="Verdana" w:eastAsia="ＭＳ Ｐゴシック" w:hAnsi="Verdana" w:hint="eastAsia"/>
          <w:sz w:val="24"/>
        </w:rPr>
        <w:t>システムに移動させ、</w:t>
      </w:r>
      <w:r w:rsidR="005675EB" w:rsidRPr="00351139">
        <w:rPr>
          <w:rFonts w:ascii="Verdana" w:eastAsia="ＭＳ Ｐゴシック" w:hAnsi="Verdana" w:hint="eastAsia"/>
          <w:sz w:val="24"/>
        </w:rPr>
        <w:t>コミュニティのメンバーを照会サイトに送ることによってアクセスさせて、</w:t>
      </w:r>
      <w:r w:rsidR="00803F47" w:rsidRPr="00351139">
        <w:rPr>
          <w:rFonts w:ascii="Verdana" w:eastAsia="ＭＳ Ｐゴシック" w:hAnsi="Verdana" w:hint="eastAsia"/>
          <w:sz w:val="24"/>
        </w:rPr>
        <w:t>プロジェクト</w:t>
      </w:r>
      <w:r w:rsidR="000A48F2" w:rsidRPr="00351139">
        <w:rPr>
          <w:rFonts w:ascii="Verdana" w:eastAsia="ＭＳ Ｐゴシック" w:hAnsi="Verdana" w:hint="eastAsia"/>
          <w:sz w:val="24"/>
        </w:rPr>
        <w:t>へのアクセスを完全に遮断することなく、</w:t>
      </w:r>
      <w:r w:rsidR="0016311C" w:rsidRPr="00351139">
        <w:rPr>
          <w:rFonts w:ascii="Verdana" w:eastAsia="ＭＳ Ｐゴシック" w:hAnsi="Verdana" w:hint="eastAsia"/>
          <w:sz w:val="24"/>
        </w:rPr>
        <w:t>そこで</w:t>
      </w:r>
      <w:r w:rsidR="00803F47" w:rsidRPr="00351139">
        <w:rPr>
          <w:rFonts w:ascii="Verdana" w:eastAsia="ＭＳ Ｐゴシック" w:hAnsi="Verdana" w:hint="eastAsia"/>
          <w:sz w:val="24"/>
        </w:rPr>
        <w:t>継続する</w:t>
      </w:r>
      <w:r w:rsidR="005675EB" w:rsidRPr="00351139">
        <w:rPr>
          <w:rFonts w:ascii="Verdana" w:eastAsia="ＭＳ Ｐゴシック" w:hAnsi="Verdana" w:hint="eastAsia"/>
          <w:sz w:val="24"/>
        </w:rPr>
        <w:t>こと</w:t>
      </w:r>
      <w:r w:rsidR="0016311C" w:rsidRPr="00351139">
        <w:rPr>
          <w:rFonts w:ascii="Verdana" w:eastAsia="ＭＳ Ｐゴシック" w:hAnsi="Verdana" w:hint="eastAsia"/>
          <w:sz w:val="24"/>
        </w:rPr>
        <w:t>が</w:t>
      </w:r>
      <w:r w:rsidR="005675EB" w:rsidRPr="00351139">
        <w:rPr>
          <w:rFonts w:ascii="Verdana" w:eastAsia="ＭＳ Ｐゴシック" w:hAnsi="Verdana" w:hint="eastAsia"/>
          <w:sz w:val="24"/>
        </w:rPr>
        <w:t>できます。</w:t>
      </w:r>
    </w:p>
    <w:p w14:paraId="167FEB8B" w14:textId="77777777" w:rsidR="00A2367C" w:rsidRPr="00351139" w:rsidRDefault="00A2367C" w:rsidP="00E83E55">
      <w:pPr>
        <w:rPr>
          <w:rFonts w:ascii="Verdana" w:eastAsia="ＭＳ Ｐゴシック" w:hAnsi="Verdana"/>
          <w:sz w:val="24"/>
        </w:rPr>
      </w:pPr>
    </w:p>
    <w:p w14:paraId="79F368B7" w14:textId="3C8FE77E"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 xml:space="preserve">It doesn’t happen all the time, but in the past with one of our projects we moved it over to a different company. We don’t have any hard and fast rules about doing this. Typically, we’ll just move it to a different organization. When it comes to moving within groups, we sort of shop around internally and find out whether it is still being used by someone. </w:t>
      </w:r>
      <w:r w:rsidRPr="00351139">
        <w:rPr>
          <w:rFonts w:ascii="Verdana" w:eastAsia="ＭＳ Ｐゴシック" w:hAnsi="Verdana"/>
          <w:sz w:val="24"/>
        </w:rPr>
        <w:lastRenderedPageBreak/>
        <w:t>With our open source projects, we strive toward internal adoption. So, it might be used by an entirely different team. If they are willing to maintain it, then we move it to a different team, and that’s very easy. That just means changing a label somewhere where it says who’s the owner.”</w:t>
      </w:r>
    </w:p>
    <w:p w14:paraId="77B0AC87" w14:textId="7F67150B" w:rsidR="000A48F2" w:rsidRPr="00351139" w:rsidRDefault="000A48F2" w:rsidP="00E83E55">
      <w:pPr>
        <w:rPr>
          <w:rFonts w:ascii="Verdana" w:eastAsia="ＭＳ Ｐゴシック" w:hAnsi="Verdana"/>
          <w:sz w:val="24"/>
        </w:rPr>
      </w:pPr>
      <w:r w:rsidRPr="00351139">
        <w:rPr>
          <w:rFonts w:ascii="Verdana" w:eastAsia="ＭＳ Ｐゴシック" w:hAnsi="Verdana" w:hint="eastAsia"/>
          <w:sz w:val="24"/>
        </w:rPr>
        <w:t>「いつもそうなる訳ではありませんが、過去に、私たちのプロジェクトのひとつを他の会社に移したこと</w:t>
      </w:r>
      <w:r w:rsidR="000C7362" w:rsidRPr="00351139">
        <w:rPr>
          <w:rFonts w:ascii="Verdana" w:eastAsia="ＭＳ Ｐゴシック" w:hAnsi="Verdana" w:hint="eastAsia"/>
          <w:sz w:val="24"/>
        </w:rPr>
        <w:t>が</w:t>
      </w:r>
      <w:r w:rsidRPr="00351139">
        <w:rPr>
          <w:rFonts w:ascii="Verdana" w:eastAsia="ＭＳ Ｐゴシック" w:hAnsi="Verdana" w:hint="eastAsia"/>
          <w:sz w:val="24"/>
        </w:rPr>
        <w:t>あります。</w:t>
      </w:r>
      <w:ins w:id="157" w:author="Date Masahiro" w:date="2018-10-12T11:00:00Z">
        <w:r w:rsidR="006C66AF">
          <w:rPr>
            <w:rFonts w:ascii="Verdana" w:eastAsia="ＭＳ Ｐゴシック" w:hAnsi="Verdana" w:hint="eastAsia"/>
            <w:sz w:val="24"/>
          </w:rPr>
          <w:t>それを行う</w:t>
        </w:r>
      </w:ins>
      <w:del w:id="158" w:author="Date Masahiro" w:date="2018-10-12T10:59:00Z">
        <w:r w:rsidRPr="00351139" w:rsidDel="006C66AF">
          <w:rPr>
            <w:rFonts w:ascii="Verdana" w:eastAsia="ＭＳ Ｐゴシック" w:hAnsi="Verdana" w:hint="eastAsia"/>
            <w:sz w:val="24"/>
          </w:rPr>
          <w:delText>そんなことをするのに</w:delText>
        </w:r>
      </w:del>
      <w:ins w:id="159" w:author="Date Masahiro" w:date="2018-10-12T10:59:00Z">
        <w:r w:rsidR="006C66AF">
          <w:rPr>
            <w:rFonts w:ascii="Verdana" w:eastAsia="ＭＳ Ｐゴシック" w:hAnsi="Verdana" w:hint="eastAsia"/>
            <w:sz w:val="24"/>
          </w:rPr>
          <w:t>ための</w:t>
        </w:r>
      </w:ins>
      <w:r w:rsidRPr="00351139">
        <w:rPr>
          <w:rFonts w:ascii="Verdana" w:eastAsia="ＭＳ Ｐゴシック" w:hAnsi="Verdana" w:hint="eastAsia"/>
          <w:sz w:val="24"/>
        </w:rPr>
        <w:t>厳格なルール</w:t>
      </w:r>
      <w:del w:id="160" w:author="Date Masahiro" w:date="2018-10-12T10:59:00Z">
        <w:r w:rsidRPr="00351139" w:rsidDel="006C66AF">
          <w:rPr>
            <w:rFonts w:ascii="Verdana" w:eastAsia="ＭＳ Ｐゴシック" w:hAnsi="Verdana" w:hint="eastAsia"/>
            <w:sz w:val="24"/>
          </w:rPr>
          <w:delText>がある訳で</w:delText>
        </w:r>
      </w:del>
      <w:r w:rsidRPr="00351139">
        <w:rPr>
          <w:rFonts w:ascii="Verdana" w:eastAsia="ＭＳ Ｐゴシック" w:hAnsi="Verdana" w:hint="eastAsia"/>
          <w:sz w:val="24"/>
        </w:rPr>
        <w:t>はありません。</w:t>
      </w:r>
      <w:r w:rsidR="003A314C" w:rsidRPr="00351139">
        <w:rPr>
          <w:rFonts w:ascii="Verdana" w:eastAsia="ＭＳ Ｐゴシック" w:hAnsi="Verdana" w:hint="eastAsia"/>
          <w:sz w:val="24"/>
        </w:rPr>
        <w:t>通常は、</w:t>
      </w:r>
      <w:r w:rsidR="00731D86" w:rsidRPr="00351139">
        <w:rPr>
          <w:rFonts w:ascii="Verdana" w:eastAsia="ＭＳ Ｐゴシック" w:hAnsi="Verdana" w:hint="eastAsia"/>
          <w:sz w:val="24"/>
        </w:rPr>
        <w:t>単に他の組織に移すだけです。私たちのグループの間で移すとなると、</w:t>
      </w:r>
      <w:r w:rsidR="003A314C" w:rsidRPr="00351139">
        <w:rPr>
          <w:rFonts w:ascii="Verdana" w:eastAsia="ＭＳ Ｐゴシック" w:hAnsi="Verdana" w:hint="eastAsia"/>
          <w:sz w:val="24"/>
        </w:rPr>
        <w:t>私たちは社内</w:t>
      </w:r>
      <w:del w:id="161" w:author="Date Masahiro" w:date="2018-10-12T11:02:00Z">
        <w:r w:rsidR="003A314C" w:rsidRPr="00351139" w:rsidDel="006C66AF">
          <w:rPr>
            <w:rFonts w:ascii="Verdana" w:eastAsia="ＭＳ Ｐゴシック" w:hAnsi="Verdana" w:hint="eastAsia"/>
            <w:sz w:val="24"/>
          </w:rPr>
          <w:delText>でいろいろと物色し</w:delText>
        </w:r>
      </w:del>
      <w:ins w:id="162" w:author="Date Masahiro" w:date="2018-10-12T11:02:00Z">
        <w:r w:rsidR="006C66AF">
          <w:rPr>
            <w:rFonts w:ascii="Verdana" w:eastAsia="ＭＳ Ｐゴシック" w:hAnsi="Verdana" w:hint="eastAsia"/>
            <w:sz w:val="24"/>
          </w:rPr>
          <w:t>を調べて</w:t>
        </w:r>
      </w:ins>
      <w:r w:rsidR="003A314C" w:rsidRPr="00351139">
        <w:rPr>
          <w:rFonts w:ascii="Verdana" w:eastAsia="ＭＳ Ｐゴシック" w:hAnsi="Verdana" w:hint="eastAsia"/>
          <w:sz w:val="24"/>
        </w:rPr>
        <w:t>、まだ誰かに使われていないか探します。私たちのオープンソースプロジェクトについては、</w:t>
      </w:r>
      <w:r w:rsidR="005E35C3" w:rsidRPr="00351139">
        <w:rPr>
          <w:rFonts w:ascii="Verdana" w:eastAsia="ＭＳ Ｐゴシック" w:hAnsi="Verdana" w:hint="eastAsia"/>
          <w:sz w:val="24"/>
        </w:rPr>
        <w:t>社内の採用を目指し</w:t>
      </w:r>
      <w:r w:rsidR="000C7362" w:rsidRPr="00351139">
        <w:rPr>
          <w:rFonts w:ascii="Verdana" w:eastAsia="ＭＳ Ｐゴシック" w:hAnsi="Verdana" w:hint="eastAsia"/>
          <w:sz w:val="24"/>
        </w:rPr>
        <w:t>てい</w:t>
      </w:r>
      <w:r w:rsidR="005E35C3" w:rsidRPr="00351139">
        <w:rPr>
          <w:rFonts w:ascii="Verdana" w:eastAsia="ＭＳ Ｐゴシック" w:hAnsi="Verdana" w:hint="eastAsia"/>
          <w:sz w:val="24"/>
        </w:rPr>
        <w:t>ます。ですから、プロジェクトはまったく異なったチームで利用されているかもしれません。そのような人々が喜んで保守してくれるなら、そのチームに移管します。これなら簡単です。単に、所有者を示すラベルを変えるだけですから。</w:t>
      </w:r>
      <w:r w:rsidRPr="00351139">
        <w:rPr>
          <w:rFonts w:ascii="Verdana" w:eastAsia="ＭＳ Ｐゴシック" w:hAnsi="Verdana" w:hint="eastAsia"/>
          <w:sz w:val="24"/>
        </w:rPr>
        <w:t>」</w:t>
      </w:r>
    </w:p>
    <w:p w14:paraId="0A053B94" w14:textId="77777777" w:rsidR="00E83E55" w:rsidRPr="00351139" w:rsidRDefault="00E83E55" w:rsidP="00E83E55">
      <w:pPr>
        <w:rPr>
          <w:rFonts w:ascii="Verdana" w:eastAsia="ＭＳ Ｐゴシック" w:hAnsi="Verdana"/>
          <w:sz w:val="24"/>
        </w:rPr>
      </w:pPr>
    </w:p>
    <w:p w14:paraId="05CB636D" w14:textId="565DCB3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 – Open Source Team Developer Advocate at Facebook</w:t>
      </w:r>
    </w:p>
    <w:p w14:paraId="18DE6F3D" w14:textId="77777777" w:rsidR="00706070" w:rsidRPr="00351139" w:rsidRDefault="00190985" w:rsidP="00706070">
      <w:pPr>
        <w:rPr>
          <w:rFonts w:ascii="Verdana" w:eastAsia="ＭＳ Ｐゴシック" w:hAnsi="Verdana"/>
          <w:sz w:val="24"/>
        </w:rPr>
      </w:pPr>
      <w:hyperlink r:id="rId8" w:history="1">
        <w:r w:rsidR="00706070" w:rsidRPr="00351139">
          <w:rPr>
            <w:rStyle w:val="ae"/>
            <w:rFonts w:ascii="Verdana" w:eastAsia="ＭＳ Ｐゴシック" w:hAnsi="Verdana"/>
            <w:sz w:val="24"/>
          </w:rPr>
          <w:t>Christine Abernathy</w:t>
        </w:r>
      </w:hyperlink>
    </w:p>
    <w:p w14:paraId="26A7E746" w14:textId="20C5186F" w:rsidR="005E35C3" w:rsidRPr="00351139" w:rsidRDefault="005E35C3" w:rsidP="005E35C3">
      <w:pPr>
        <w:rPr>
          <w:rFonts w:ascii="Verdana" w:eastAsia="ＭＳ Ｐゴシック" w:hAnsi="Verdana"/>
          <w:sz w:val="24"/>
        </w:rPr>
      </w:pPr>
      <w:r w:rsidRPr="00351139">
        <w:rPr>
          <w:rFonts w:ascii="Verdana" w:eastAsia="ＭＳ Ｐゴシック" w:hAnsi="Verdana" w:hint="eastAsia"/>
          <w:sz w:val="24"/>
        </w:rPr>
        <w:t>オープンソース開発者アドボケート、</w:t>
      </w:r>
      <w:r w:rsidRPr="00351139">
        <w:rPr>
          <w:rFonts w:ascii="Verdana" w:eastAsia="ＭＳ Ｐゴシック" w:hAnsi="Verdana"/>
          <w:sz w:val="24"/>
        </w:rPr>
        <w:t>Facebook</w:t>
      </w:r>
    </w:p>
    <w:p w14:paraId="67497C27" w14:textId="092CE473" w:rsidR="005E35C3" w:rsidRPr="00351139" w:rsidRDefault="005E35C3" w:rsidP="00E83E55">
      <w:pPr>
        <w:rPr>
          <w:rFonts w:ascii="Verdana" w:eastAsia="ＭＳ Ｐゴシック" w:hAnsi="Verdana"/>
          <w:sz w:val="24"/>
        </w:rPr>
      </w:pPr>
    </w:p>
    <w:p w14:paraId="66B20B1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Killing a project outright</w:t>
      </w:r>
    </w:p>
    <w:p w14:paraId="57603790" w14:textId="6B4BA35D" w:rsidR="00E83E55" w:rsidRPr="00351139" w:rsidRDefault="005E35C3" w:rsidP="00E83E55">
      <w:pPr>
        <w:rPr>
          <w:rFonts w:ascii="Verdana" w:eastAsia="ＭＳ Ｐゴシック" w:hAnsi="Verdana"/>
          <w:sz w:val="24"/>
        </w:rPr>
      </w:pPr>
      <w:r w:rsidRPr="00351139">
        <w:rPr>
          <w:rFonts w:ascii="Verdana" w:eastAsia="ＭＳ Ｐゴシック" w:hAnsi="Verdana" w:hint="eastAsia"/>
          <w:sz w:val="24"/>
        </w:rPr>
        <w:t>プロジェクトをすぐさま消滅させる</w:t>
      </w:r>
    </w:p>
    <w:p w14:paraId="4FC71D19" w14:textId="77777777" w:rsidR="005E35C3" w:rsidRPr="00351139" w:rsidRDefault="005E35C3" w:rsidP="00E83E55">
      <w:pPr>
        <w:rPr>
          <w:rFonts w:ascii="Verdana" w:eastAsia="ＭＳ Ｐゴシック" w:hAnsi="Verdana"/>
          <w:sz w:val="24"/>
        </w:rPr>
      </w:pPr>
    </w:p>
    <w:p w14:paraId="214070B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Some organizations may simply want to kill an outdated project and retire its efforts for a myriad of reasons, from legal concerns to competitive pressures. The direction your enterprise ultimately takes is up to you. In this case, the code doesn’t need to be removed but can instead be archived, or made “read-only,” so it may still be used by others to fork it into new projects without your involvement. It can also be moved to an archiving site where it can be stored for users.</w:t>
      </w:r>
    </w:p>
    <w:p w14:paraId="403121C7" w14:textId="027992DC" w:rsidR="00E83E55" w:rsidRPr="00351139" w:rsidRDefault="00EA4BBC" w:rsidP="00E83E55">
      <w:pPr>
        <w:rPr>
          <w:rFonts w:ascii="Verdana" w:eastAsia="ＭＳ Ｐゴシック" w:hAnsi="Verdana"/>
          <w:sz w:val="24"/>
        </w:rPr>
      </w:pPr>
      <w:r w:rsidRPr="00351139">
        <w:rPr>
          <w:rFonts w:ascii="Verdana" w:eastAsia="ＭＳ Ｐゴシック" w:hAnsi="Verdana" w:hint="eastAsia"/>
          <w:sz w:val="24"/>
        </w:rPr>
        <w:t>組織</w:t>
      </w:r>
      <w:r w:rsidR="000C7362" w:rsidRPr="00351139">
        <w:rPr>
          <w:rFonts w:ascii="Verdana" w:eastAsia="ＭＳ Ｐゴシック" w:hAnsi="Verdana" w:hint="eastAsia"/>
          <w:sz w:val="24"/>
        </w:rPr>
        <w:t>によって</w:t>
      </w:r>
      <w:r w:rsidRPr="00351139">
        <w:rPr>
          <w:rFonts w:ascii="Verdana" w:eastAsia="ＭＳ Ｐゴシック" w:hAnsi="Verdana" w:hint="eastAsia"/>
          <w:sz w:val="24"/>
        </w:rPr>
        <w:t>は、</w:t>
      </w:r>
      <w:r w:rsidR="008E29DE" w:rsidRPr="00351139">
        <w:rPr>
          <w:rFonts w:ascii="Verdana" w:eastAsia="ＭＳ Ｐゴシック" w:hAnsi="Verdana" w:hint="eastAsia"/>
          <w:sz w:val="24"/>
        </w:rPr>
        <w:t>いろいろな理由、たとえば法務的な懸念や競合上の圧力を考慮して、</w:t>
      </w:r>
      <w:r w:rsidRPr="00351139">
        <w:rPr>
          <w:rFonts w:ascii="Verdana" w:eastAsia="ＭＳ Ｐゴシック" w:hAnsi="Verdana" w:hint="eastAsia"/>
          <w:sz w:val="24"/>
        </w:rPr>
        <w:t>単純に</w:t>
      </w:r>
      <w:del w:id="163" w:author="Date Masahiro" w:date="2018-10-12T11:09:00Z">
        <w:r w:rsidR="00094967" w:rsidRPr="00351139" w:rsidDel="006C66AF">
          <w:rPr>
            <w:rFonts w:ascii="Verdana" w:eastAsia="ＭＳ Ｐゴシック" w:hAnsi="Verdana" w:hint="eastAsia"/>
            <w:sz w:val="24"/>
          </w:rPr>
          <w:delText>時宜に合わない</w:delText>
        </w:r>
      </w:del>
      <w:ins w:id="164" w:author="Date Masahiro" w:date="2018-10-12T11:09:00Z">
        <w:r w:rsidR="006C66AF">
          <w:rPr>
            <w:rFonts w:ascii="Verdana" w:eastAsia="ＭＳ Ｐゴシック" w:hAnsi="Verdana" w:hint="eastAsia"/>
            <w:sz w:val="24"/>
          </w:rPr>
          <w:t>時代遅れになった</w:t>
        </w:r>
      </w:ins>
      <w:r w:rsidR="008E29DE" w:rsidRPr="00351139">
        <w:rPr>
          <w:rFonts w:ascii="Verdana" w:eastAsia="ＭＳ Ｐゴシック" w:hAnsi="Verdana" w:hint="eastAsia"/>
          <w:sz w:val="24"/>
        </w:rPr>
        <w:t>プロジェクトを消滅させ、活動から撤退したいと考えるかもしれません。あなたの会社が打ち出す方向性は、ひとえにあなた</w:t>
      </w:r>
      <w:r w:rsidR="003F5261" w:rsidRPr="00351139">
        <w:rPr>
          <w:rFonts w:ascii="Verdana" w:eastAsia="ＭＳ Ｐゴシック" w:hAnsi="Verdana" w:hint="eastAsia"/>
          <w:sz w:val="24"/>
        </w:rPr>
        <w:t>次第です。この場合、コードは</w:t>
      </w:r>
      <w:r w:rsidR="00BC56C1" w:rsidRPr="00351139">
        <w:rPr>
          <w:rFonts w:ascii="Verdana" w:eastAsia="ＭＳ Ｐゴシック" w:hAnsi="Verdana" w:hint="eastAsia"/>
          <w:sz w:val="24"/>
        </w:rPr>
        <w:t>消去さ</w:t>
      </w:r>
      <w:r w:rsidR="003F5261" w:rsidRPr="00351139">
        <w:rPr>
          <w:rFonts w:ascii="Verdana" w:eastAsia="ＭＳ Ｐゴシック" w:hAnsi="Verdana" w:hint="eastAsia"/>
          <w:sz w:val="24"/>
        </w:rPr>
        <w:t>れる必要はなく、その代わりに、アーカイブにするとか、「リードオンリー」とし、なおも他の人々によって利用されて、あなたの関与</w:t>
      </w:r>
      <w:del w:id="165" w:author="Date Masahiro" w:date="2018-10-12T11:10:00Z">
        <w:r w:rsidR="003F5261" w:rsidRPr="00351139" w:rsidDel="005E3B1F">
          <w:rPr>
            <w:rFonts w:ascii="Verdana" w:eastAsia="ＭＳ Ｐゴシック" w:hAnsi="Verdana" w:hint="eastAsia"/>
            <w:sz w:val="24"/>
          </w:rPr>
          <w:delText>のない</w:delText>
        </w:r>
      </w:del>
      <w:ins w:id="166" w:author="Date Masahiro" w:date="2018-10-12T11:10:00Z">
        <w:r w:rsidR="005E3B1F">
          <w:rPr>
            <w:rFonts w:ascii="Verdana" w:eastAsia="ＭＳ Ｐゴシック" w:hAnsi="Verdana" w:hint="eastAsia"/>
            <w:sz w:val="24"/>
          </w:rPr>
          <w:t>なしに</w:t>
        </w:r>
        <w:del w:id="167" w:author="工内 隆" w:date="2018-10-15T14:21:00Z">
          <w:r w:rsidR="005E3B1F" w:rsidDel="000067C7">
            <w:rPr>
              <w:rFonts w:ascii="Verdana" w:eastAsia="ＭＳ Ｐゴシック" w:hAnsi="Verdana" w:hint="eastAsia"/>
              <w:sz w:val="24"/>
            </w:rPr>
            <w:delText>、</w:delText>
          </w:r>
        </w:del>
      </w:ins>
      <w:r w:rsidR="003F5261" w:rsidRPr="00351139">
        <w:rPr>
          <w:rFonts w:ascii="Verdana" w:eastAsia="ＭＳ Ｐゴシック" w:hAnsi="Verdana" w:hint="eastAsia"/>
          <w:sz w:val="24"/>
        </w:rPr>
        <w:t>新プロジェクトにフォークされるといった可能性もあります。また、アーカイブサービスを提供するサイトに移されて、そこでユーザー</w:t>
      </w:r>
      <w:r w:rsidR="00BC56C1" w:rsidRPr="00351139">
        <w:rPr>
          <w:rFonts w:ascii="Verdana" w:eastAsia="ＭＳ Ｐゴシック" w:hAnsi="Verdana" w:hint="eastAsia"/>
          <w:sz w:val="24"/>
        </w:rPr>
        <w:t>のために</w:t>
      </w:r>
      <w:r w:rsidR="003F5261" w:rsidRPr="00351139">
        <w:rPr>
          <w:rFonts w:ascii="Verdana" w:eastAsia="ＭＳ Ｐゴシック" w:hAnsi="Verdana" w:hint="eastAsia"/>
          <w:sz w:val="24"/>
        </w:rPr>
        <w:t>保存されることもありま</w:t>
      </w:r>
      <w:r w:rsidR="003F5261" w:rsidRPr="00351139">
        <w:rPr>
          <w:rFonts w:ascii="Verdana" w:eastAsia="ＭＳ Ｐゴシック" w:hAnsi="Verdana" w:hint="eastAsia"/>
          <w:sz w:val="24"/>
        </w:rPr>
        <w:lastRenderedPageBreak/>
        <w:t>す。</w:t>
      </w:r>
    </w:p>
    <w:p w14:paraId="12D01680" w14:textId="77777777" w:rsidR="00EA4BBC" w:rsidRPr="00351139" w:rsidRDefault="00EA4BBC" w:rsidP="00E83E55">
      <w:pPr>
        <w:rPr>
          <w:rFonts w:ascii="Verdana" w:eastAsia="ＭＳ Ｐゴシック" w:hAnsi="Verdana"/>
          <w:sz w:val="24"/>
        </w:rPr>
      </w:pPr>
    </w:p>
    <w:p w14:paraId="37E9AE7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important to always remember that just because your company doesn’t care about the code anymore it  doesn’t mean that the existing community doesn’t care. It behooves you, then, to remind them as you proceed that they can fork the code and create their own uses for it without you. This also wouldn’t be a bad time to remind  users who depend upon the open source code in your projects that they would be wise to mirror and save the code on their own for projects that are very important to them. Code can disappear over time and a good backup or mirror can be critical for users.</w:t>
      </w:r>
    </w:p>
    <w:p w14:paraId="1AD665D8" w14:textId="21FC169C" w:rsidR="00E83E55" w:rsidRPr="00351139" w:rsidRDefault="0073409E" w:rsidP="00E83E55">
      <w:pPr>
        <w:rPr>
          <w:rFonts w:ascii="Verdana" w:eastAsia="ＭＳ Ｐゴシック" w:hAnsi="Verdana"/>
          <w:sz w:val="24"/>
        </w:rPr>
      </w:pPr>
      <w:r w:rsidRPr="00351139">
        <w:rPr>
          <w:rFonts w:ascii="Verdana" w:eastAsia="ＭＳ Ｐゴシック" w:hAnsi="Verdana" w:hint="eastAsia"/>
          <w:sz w:val="24"/>
        </w:rPr>
        <w:t>あなたの会社がコードのことを気にしなくなったからといって、既存コミュニティが気にしないということを意味するものではないということを常に覚えておくことが大切です。</w:t>
      </w:r>
      <w:r w:rsidR="00D30FDE" w:rsidRPr="00351139">
        <w:rPr>
          <w:rFonts w:ascii="Verdana" w:eastAsia="ＭＳ Ｐゴシック" w:hAnsi="Verdana" w:hint="eastAsia"/>
          <w:sz w:val="24"/>
        </w:rPr>
        <w:t>したがって、</w:t>
      </w:r>
      <w:r w:rsidR="00E87F64" w:rsidRPr="00351139">
        <w:rPr>
          <w:rFonts w:ascii="Verdana" w:eastAsia="ＭＳ Ｐゴシック" w:hAnsi="Verdana" w:hint="eastAsia"/>
          <w:sz w:val="24"/>
        </w:rPr>
        <w:t>計画</w:t>
      </w:r>
      <w:r w:rsidR="00BC56C1" w:rsidRPr="00351139">
        <w:rPr>
          <w:rFonts w:ascii="Verdana" w:eastAsia="ＭＳ Ｐゴシック" w:hAnsi="Verdana" w:hint="eastAsia"/>
          <w:sz w:val="24"/>
        </w:rPr>
        <w:t>の進展</w:t>
      </w:r>
      <w:r w:rsidR="00E87F64" w:rsidRPr="00351139">
        <w:rPr>
          <w:rFonts w:ascii="Verdana" w:eastAsia="ＭＳ Ｐゴシック" w:hAnsi="Verdana" w:hint="eastAsia"/>
          <w:sz w:val="24"/>
        </w:rPr>
        <w:t>とともに、</w:t>
      </w:r>
      <w:r w:rsidR="00C60EC1" w:rsidRPr="00351139">
        <w:rPr>
          <w:rFonts w:ascii="Verdana" w:eastAsia="ＭＳ Ｐゴシック" w:hAnsi="Verdana" w:hint="eastAsia"/>
          <w:sz w:val="24"/>
        </w:rPr>
        <w:t>コミュニティの人々がコードをフォークし、あなたの関与なしにそれを利用</w:t>
      </w:r>
      <w:r w:rsidR="00BC56C1" w:rsidRPr="00351139">
        <w:rPr>
          <w:rFonts w:ascii="Verdana" w:eastAsia="ＭＳ Ｐゴシック" w:hAnsi="Verdana" w:hint="eastAsia"/>
          <w:sz w:val="24"/>
        </w:rPr>
        <w:t>できるという</w:t>
      </w:r>
      <w:r w:rsidR="00C60EC1" w:rsidRPr="00351139">
        <w:rPr>
          <w:rFonts w:ascii="Verdana" w:eastAsia="ＭＳ Ｐゴシック" w:hAnsi="Verdana" w:hint="eastAsia"/>
          <w:sz w:val="24"/>
        </w:rPr>
        <w:t>ことを知らせることはあなたの義務なのです。その際、あなたのプロジェクトのオープンソースコードに依存しているユーザーに向けて、重要</w:t>
      </w:r>
      <w:r w:rsidR="00BC56C1" w:rsidRPr="00351139">
        <w:rPr>
          <w:rFonts w:ascii="Verdana" w:eastAsia="ＭＳ Ｐゴシック" w:hAnsi="Verdana" w:hint="eastAsia"/>
          <w:sz w:val="24"/>
        </w:rPr>
        <w:t>な</w:t>
      </w:r>
      <w:r w:rsidR="00C60EC1" w:rsidRPr="00351139">
        <w:rPr>
          <w:rFonts w:ascii="Verdana" w:eastAsia="ＭＳ Ｐゴシック" w:hAnsi="Verdana" w:hint="eastAsia"/>
          <w:sz w:val="24"/>
        </w:rPr>
        <w:t>プロジェクトに</w:t>
      </w:r>
      <w:r w:rsidR="00BC56C1" w:rsidRPr="00351139">
        <w:rPr>
          <w:rFonts w:ascii="Verdana" w:eastAsia="ＭＳ Ｐゴシック" w:hAnsi="Verdana" w:hint="eastAsia"/>
          <w:sz w:val="24"/>
        </w:rPr>
        <w:t>ついて</w:t>
      </w:r>
      <w:r w:rsidR="00C60EC1" w:rsidRPr="00351139">
        <w:rPr>
          <w:rFonts w:ascii="Verdana" w:eastAsia="ＭＳ Ｐゴシック" w:hAnsi="Verdana" w:hint="eastAsia"/>
          <w:sz w:val="24"/>
        </w:rPr>
        <w:t>ユーザー自身でコードのミラーサイトを作ったり</w:t>
      </w:r>
      <w:r w:rsidR="00E1271A" w:rsidRPr="00351139">
        <w:rPr>
          <w:rFonts w:ascii="Verdana" w:eastAsia="ＭＳ Ｐゴシック" w:hAnsi="Verdana" w:hint="eastAsia"/>
          <w:sz w:val="24"/>
        </w:rPr>
        <w:t>、セーブしたりすることが賢明な措置であることを</w:t>
      </w:r>
      <w:del w:id="168" w:author="Date Masahiro" w:date="2018-10-12T11:12:00Z">
        <w:r w:rsidR="00E1271A" w:rsidRPr="00351139" w:rsidDel="005E3B1F">
          <w:rPr>
            <w:rFonts w:ascii="Verdana" w:eastAsia="ＭＳ Ｐゴシック" w:hAnsi="Verdana" w:hint="eastAsia"/>
            <w:sz w:val="24"/>
          </w:rPr>
          <w:delText>忠告する</w:delText>
        </w:r>
      </w:del>
      <w:ins w:id="169" w:author="Date Masahiro" w:date="2018-10-12T11:12:00Z">
        <w:r w:rsidR="005E3B1F">
          <w:rPr>
            <w:rFonts w:ascii="Verdana" w:eastAsia="ＭＳ Ｐゴシック" w:hAnsi="Verdana" w:hint="eastAsia"/>
            <w:sz w:val="24"/>
          </w:rPr>
          <w:t>再認識させる</w:t>
        </w:r>
      </w:ins>
      <w:r w:rsidR="00E1271A" w:rsidRPr="00351139">
        <w:rPr>
          <w:rFonts w:ascii="Verdana" w:eastAsia="ＭＳ Ｐゴシック" w:hAnsi="Verdana" w:hint="eastAsia"/>
          <w:sz w:val="24"/>
        </w:rPr>
        <w:t>のがよいでしょう。コードはやがてなくなってしまう可能性があり、ユーザーにとって、バックアップやミラーは必須の</w:t>
      </w:r>
      <w:r w:rsidR="0069019B" w:rsidRPr="00351139">
        <w:rPr>
          <w:rFonts w:ascii="Verdana" w:eastAsia="ＭＳ Ｐゴシック" w:hAnsi="Verdana" w:hint="eastAsia"/>
          <w:sz w:val="24"/>
        </w:rPr>
        <w:t>処置</w:t>
      </w:r>
      <w:r w:rsidR="00E1271A" w:rsidRPr="00351139">
        <w:rPr>
          <w:rFonts w:ascii="Verdana" w:eastAsia="ＭＳ Ｐゴシック" w:hAnsi="Verdana" w:hint="eastAsia"/>
          <w:sz w:val="24"/>
        </w:rPr>
        <w:t>です。</w:t>
      </w:r>
    </w:p>
    <w:p w14:paraId="0A9D061D" w14:textId="77777777" w:rsidR="0073409E" w:rsidRPr="00351139" w:rsidRDefault="0073409E" w:rsidP="00E83E55">
      <w:pPr>
        <w:rPr>
          <w:rFonts w:ascii="Verdana" w:eastAsia="ＭＳ Ｐゴシック" w:hAnsi="Verdana"/>
          <w:sz w:val="24"/>
        </w:rPr>
      </w:pPr>
    </w:p>
    <w:p w14:paraId="2E0DD0CF" w14:textId="1A849D8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make whichever option you choose work efficiently, a step-by-step disengagement plan is a good idea to keep it all organized. That means clear and early communications with users who are likely to care as well as a sufficient timeline that gives affected users time to finish their work and move to an alternate platform if needed. How much time will be enough for users? It depends. Start with at least six months, or it could be longer. The key is to set reasonable expectations and communicate your plans very clearly and quite often.</w:t>
      </w:r>
    </w:p>
    <w:p w14:paraId="6C9C2E5D" w14:textId="5C275354" w:rsidR="00F77CF8" w:rsidRPr="00351139" w:rsidRDefault="00F77CF8" w:rsidP="00E83E55">
      <w:pPr>
        <w:rPr>
          <w:rFonts w:ascii="Verdana" w:eastAsia="ＭＳ Ｐゴシック" w:hAnsi="Verdana"/>
          <w:sz w:val="24"/>
        </w:rPr>
      </w:pPr>
      <w:r w:rsidRPr="00351139">
        <w:rPr>
          <w:rFonts w:ascii="Verdana" w:eastAsia="ＭＳ Ｐゴシック" w:hAnsi="Verdana" w:hint="eastAsia"/>
          <w:sz w:val="24"/>
        </w:rPr>
        <w:t>あなたの選択がどんなものであ</w:t>
      </w:r>
      <w:r w:rsidR="003055A3" w:rsidRPr="00351139">
        <w:rPr>
          <w:rFonts w:ascii="Verdana" w:eastAsia="ＭＳ Ｐゴシック" w:hAnsi="Verdana" w:hint="eastAsia"/>
          <w:sz w:val="24"/>
        </w:rPr>
        <w:t>ろうと</w:t>
      </w:r>
      <w:r w:rsidRPr="00351139">
        <w:rPr>
          <w:rFonts w:ascii="Verdana" w:eastAsia="ＭＳ Ｐゴシック" w:hAnsi="Verdana" w:hint="eastAsia"/>
          <w:sz w:val="24"/>
        </w:rPr>
        <w:t>、それを効率よく進めるためには、</w:t>
      </w:r>
      <w:r w:rsidR="003055A3" w:rsidRPr="00351139">
        <w:rPr>
          <w:rFonts w:ascii="Verdana" w:eastAsia="ＭＳ Ｐゴシック" w:hAnsi="Verdana" w:hint="eastAsia"/>
          <w:sz w:val="24"/>
        </w:rPr>
        <w:t>着実な撤退計画が</w:t>
      </w:r>
      <w:r w:rsidR="00AF51BE" w:rsidRPr="00351139">
        <w:rPr>
          <w:rFonts w:ascii="Verdana" w:eastAsia="ＭＳ Ｐゴシック" w:hAnsi="Verdana" w:hint="eastAsia"/>
          <w:sz w:val="24"/>
        </w:rPr>
        <w:t>混乱を防ぐ良い考えです。それは、</w:t>
      </w:r>
      <w:r w:rsidR="00945F90" w:rsidRPr="00351139">
        <w:rPr>
          <w:rFonts w:ascii="Verdana" w:eastAsia="ＭＳ Ｐゴシック" w:hAnsi="Verdana" w:hint="eastAsia"/>
          <w:sz w:val="24"/>
        </w:rPr>
        <w:t>影響を受けそうな</w:t>
      </w:r>
      <w:r w:rsidR="00AF51BE" w:rsidRPr="00351139">
        <w:rPr>
          <w:rFonts w:ascii="Verdana" w:eastAsia="ＭＳ Ｐゴシック" w:hAnsi="Verdana" w:hint="eastAsia"/>
          <w:sz w:val="24"/>
        </w:rPr>
        <w:t>ユーザー</w:t>
      </w:r>
      <w:r w:rsidR="00FC5404" w:rsidRPr="00351139">
        <w:rPr>
          <w:rFonts w:ascii="Verdana" w:eastAsia="ＭＳ Ｐゴシック" w:hAnsi="Verdana" w:hint="eastAsia"/>
          <w:sz w:val="24"/>
        </w:rPr>
        <w:t>への</w:t>
      </w:r>
      <w:r w:rsidR="00AF51BE" w:rsidRPr="00351139">
        <w:rPr>
          <w:rFonts w:ascii="Verdana" w:eastAsia="ＭＳ Ｐゴシック" w:hAnsi="Verdana" w:hint="eastAsia"/>
          <w:sz w:val="24"/>
        </w:rPr>
        <w:t>明確で</w:t>
      </w:r>
      <w:r w:rsidR="00945F90" w:rsidRPr="00351139">
        <w:rPr>
          <w:rFonts w:ascii="Verdana" w:eastAsia="ＭＳ Ｐゴシック" w:hAnsi="Verdana" w:hint="eastAsia"/>
          <w:sz w:val="24"/>
        </w:rPr>
        <w:t>早期の</w:t>
      </w:r>
      <w:r w:rsidR="005420C3" w:rsidRPr="00351139">
        <w:rPr>
          <w:rFonts w:ascii="Verdana" w:eastAsia="ＭＳ Ｐゴシック" w:hAnsi="Verdana" w:hint="eastAsia"/>
          <w:sz w:val="24"/>
        </w:rPr>
        <w:t>コミュニケーション</w:t>
      </w:r>
      <w:r w:rsidR="00945F90" w:rsidRPr="00351139">
        <w:rPr>
          <w:rFonts w:ascii="Verdana" w:eastAsia="ＭＳ Ｐゴシック" w:hAnsi="Verdana" w:hint="eastAsia"/>
          <w:sz w:val="24"/>
        </w:rPr>
        <w:t>、および、</w:t>
      </w:r>
      <w:r w:rsidR="00D0077C" w:rsidRPr="00351139">
        <w:rPr>
          <w:rFonts w:ascii="Verdana" w:eastAsia="ＭＳ Ｐゴシック" w:hAnsi="Verdana" w:hint="eastAsia"/>
          <w:sz w:val="24"/>
        </w:rPr>
        <w:t>余裕のある</w:t>
      </w:r>
      <w:r w:rsidR="007139DF" w:rsidRPr="00351139">
        <w:rPr>
          <w:rFonts w:ascii="Verdana" w:eastAsia="ＭＳ Ｐゴシック" w:hAnsi="Verdana" w:hint="eastAsia"/>
          <w:sz w:val="24"/>
        </w:rPr>
        <w:t>スケジュールを意味し、それによって</w:t>
      </w:r>
      <w:r w:rsidR="00D0077C" w:rsidRPr="00351139">
        <w:rPr>
          <w:rFonts w:ascii="Verdana" w:eastAsia="ＭＳ Ｐゴシック" w:hAnsi="Verdana" w:hint="eastAsia"/>
          <w:sz w:val="24"/>
        </w:rPr>
        <w:t>ユーザー</w:t>
      </w:r>
      <w:r w:rsidR="007139DF" w:rsidRPr="00351139">
        <w:rPr>
          <w:rFonts w:ascii="Verdana" w:eastAsia="ＭＳ Ｐゴシック" w:hAnsi="Verdana" w:hint="eastAsia"/>
          <w:sz w:val="24"/>
        </w:rPr>
        <w:t>は</w:t>
      </w:r>
      <w:r w:rsidR="00D0077C" w:rsidRPr="00351139">
        <w:rPr>
          <w:rFonts w:ascii="Verdana" w:eastAsia="ＭＳ Ｐゴシック" w:hAnsi="Verdana" w:hint="eastAsia"/>
          <w:sz w:val="24"/>
        </w:rPr>
        <w:t>仕掛中の作業を完了させ、また、必要なら代替プラットフォームへ移行するため</w:t>
      </w:r>
      <w:r w:rsidR="00FC5404" w:rsidRPr="00351139">
        <w:rPr>
          <w:rFonts w:ascii="Verdana" w:eastAsia="ＭＳ Ｐゴシック" w:hAnsi="Verdana" w:hint="eastAsia"/>
          <w:sz w:val="24"/>
        </w:rPr>
        <w:t>の</w:t>
      </w:r>
      <w:r w:rsidR="00D0077C" w:rsidRPr="00351139">
        <w:rPr>
          <w:rFonts w:ascii="Verdana" w:eastAsia="ＭＳ Ｐゴシック" w:hAnsi="Verdana" w:hint="eastAsia"/>
          <w:sz w:val="24"/>
        </w:rPr>
        <w:t>時間を</w:t>
      </w:r>
      <w:r w:rsidR="007139DF" w:rsidRPr="00351139">
        <w:rPr>
          <w:rFonts w:ascii="Verdana" w:eastAsia="ＭＳ Ｐゴシック" w:hAnsi="Verdana" w:hint="eastAsia"/>
          <w:sz w:val="24"/>
        </w:rPr>
        <w:t>得ます。ユーザーは、どれくらいの時間があれば十分なのでしょうか？それは状況によって異なります。少なくとも</w:t>
      </w:r>
      <w:r w:rsidR="007139DF" w:rsidRPr="00351139">
        <w:rPr>
          <w:rFonts w:ascii="Verdana" w:eastAsia="ＭＳ Ｐゴシック" w:hAnsi="Verdana" w:hint="eastAsia"/>
          <w:sz w:val="24"/>
        </w:rPr>
        <w:t>6</w:t>
      </w:r>
      <w:r w:rsidR="007139DF" w:rsidRPr="00351139">
        <w:rPr>
          <w:rFonts w:ascii="Verdana" w:eastAsia="ＭＳ Ｐゴシック" w:hAnsi="Verdana" w:hint="eastAsia"/>
          <w:sz w:val="24"/>
        </w:rPr>
        <w:t>ヶ月前、あるいは、もっと早くから始めてください。鍵は、</w:t>
      </w:r>
      <w:r w:rsidR="00047B23" w:rsidRPr="00351139">
        <w:rPr>
          <w:rFonts w:ascii="Verdana" w:eastAsia="ＭＳ Ｐゴシック" w:hAnsi="Verdana" w:hint="eastAsia"/>
          <w:sz w:val="24"/>
        </w:rPr>
        <w:t>妥当</w:t>
      </w:r>
      <w:r w:rsidR="007139DF" w:rsidRPr="00351139">
        <w:rPr>
          <w:rFonts w:ascii="Verdana" w:eastAsia="ＭＳ Ｐゴシック" w:hAnsi="Verdana" w:hint="eastAsia"/>
          <w:sz w:val="24"/>
        </w:rPr>
        <w:t>な</w:t>
      </w:r>
      <w:r w:rsidR="00047B23"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7B23" w:rsidRPr="00351139">
        <w:rPr>
          <w:rFonts w:ascii="Verdana" w:eastAsia="ＭＳ Ｐゴシック" w:hAnsi="Verdana" w:hint="eastAsia"/>
          <w:sz w:val="24"/>
        </w:rPr>
        <w:t>を提示</w:t>
      </w:r>
      <w:r w:rsidR="00FC5404" w:rsidRPr="00351139">
        <w:rPr>
          <w:rFonts w:ascii="Verdana" w:eastAsia="ＭＳ Ｐゴシック" w:hAnsi="Verdana" w:hint="eastAsia"/>
          <w:sz w:val="24"/>
        </w:rPr>
        <w:t>し、あなたの計画について明確に、かつ、頻繁に</w:t>
      </w:r>
      <w:r w:rsidR="005420C3" w:rsidRPr="00351139">
        <w:rPr>
          <w:rFonts w:ascii="Verdana" w:eastAsia="ＭＳ Ｐゴシック" w:hAnsi="Verdana" w:hint="eastAsia"/>
          <w:sz w:val="24"/>
        </w:rPr>
        <w:lastRenderedPageBreak/>
        <w:t>コミュニケーション</w:t>
      </w:r>
      <w:r w:rsidR="00FC5404" w:rsidRPr="00351139">
        <w:rPr>
          <w:rFonts w:ascii="Verdana" w:eastAsia="ＭＳ Ｐゴシック" w:hAnsi="Verdana" w:hint="eastAsia"/>
          <w:sz w:val="24"/>
        </w:rPr>
        <w:t>することです。</w:t>
      </w:r>
    </w:p>
    <w:p w14:paraId="631057A9" w14:textId="77777777" w:rsidR="00E83E55" w:rsidRPr="00351139" w:rsidRDefault="00E83E55" w:rsidP="00E83E55">
      <w:pPr>
        <w:rPr>
          <w:rFonts w:ascii="Verdana" w:eastAsia="ＭＳ Ｐゴシック" w:hAnsi="Verdana"/>
          <w:sz w:val="24"/>
        </w:rPr>
      </w:pPr>
    </w:p>
    <w:p w14:paraId="04FFCCA9" w14:textId="1FC9B58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your enterprise transfers the project to another group, the users should be kept up to date on what is being done to protect their interests as well.</w:t>
      </w:r>
    </w:p>
    <w:p w14:paraId="18470053" w14:textId="00D437C9" w:rsidR="00FC5404" w:rsidRPr="00351139" w:rsidRDefault="00FC5404" w:rsidP="00E83E55">
      <w:pPr>
        <w:rPr>
          <w:rFonts w:ascii="Verdana" w:eastAsia="ＭＳ Ｐゴシック" w:hAnsi="Verdana"/>
          <w:sz w:val="24"/>
        </w:rPr>
      </w:pPr>
      <w:r w:rsidRPr="00351139">
        <w:rPr>
          <w:rFonts w:ascii="Verdana" w:eastAsia="ＭＳ Ｐゴシック" w:hAnsi="Verdana" w:hint="eastAsia"/>
          <w:sz w:val="24"/>
        </w:rPr>
        <w:t>あなたの会社がプロジェクトを</w:t>
      </w:r>
      <w:del w:id="170" w:author="Date Masahiro" w:date="2018-10-12T11:18:00Z">
        <w:r w:rsidRPr="00351139" w:rsidDel="00BB7CEC">
          <w:rPr>
            <w:rFonts w:ascii="Verdana" w:eastAsia="ＭＳ Ｐゴシック" w:hAnsi="Verdana" w:hint="eastAsia"/>
            <w:sz w:val="24"/>
          </w:rPr>
          <w:delText>他所</w:delText>
        </w:r>
      </w:del>
      <w:ins w:id="171" w:author="Date Masahiro" w:date="2018-10-12T11:18:00Z">
        <w:r w:rsidR="00BB7CEC">
          <w:rPr>
            <w:rFonts w:ascii="Verdana" w:eastAsia="ＭＳ Ｐゴシック" w:hAnsi="Verdana" w:hint="eastAsia"/>
            <w:sz w:val="24"/>
          </w:rPr>
          <w:t>他</w:t>
        </w:r>
      </w:ins>
      <w:r w:rsidRPr="00351139">
        <w:rPr>
          <w:rFonts w:ascii="Verdana" w:eastAsia="ＭＳ Ｐゴシック" w:hAnsi="Verdana" w:hint="eastAsia"/>
          <w:sz w:val="24"/>
        </w:rPr>
        <w:t>のグループに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するのなら、ユーザー</w:t>
      </w:r>
      <w:r w:rsidR="00903374" w:rsidRPr="00351139">
        <w:rPr>
          <w:rFonts w:ascii="Verdana" w:eastAsia="ＭＳ Ｐゴシック" w:hAnsi="Verdana" w:hint="eastAsia"/>
          <w:sz w:val="24"/>
        </w:rPr>
        <w:t>の利益を保護するために何が行われるのかについて最新の状況</w:t>
      </w:r>
      <w:r w:rsidR="00047B23" w:rsidRPr="00351139">
        <w:rPr>
          <w:rFonts w:ascii="Verdana" w:eastAsia="ＭＳ Ｐゴシック" w:hAnsi="Verdana" w:hint="eastAsia"/>
          <w:sz w:val="24"/>
        </w:rPr>
        <w:t>を伝える</w:t>
      </w:r>
      <w:r w:rsidR="00903374" w:rsidRPr="00351139">
        <w:rPr>
          <w:rFonts w:ascii="Verdana" w:eastAsia="ＭＳ Ｐゴシック" w:hAnsi="Verdana" w:hint="eastAsia"/>
          <w:sz w:val="24"/>
        </w:rPr>
        <w:t>べきです。</w:t>
      </w:r>
    </w:p>
    <w:p w14:paraId="645B0FD6" w14:textId="77777777" w:rsidR="00E83E55" w:rsidRPr="00351139" w:rsidRDefault="00E83E55" w:rsidP="00E83E55">
      <w:pPr>
        <w:rPr>
          <w:rFonts w:ascii="Verdana" w:eastAsia="ＭＳ Ｐゴシック" w:hAnsi="Verdana"/>
          <w:sz w:val="24"/>
        </w:rPr>
      </w:pPr>
    </w:p>
    <w:p w14:paraId="147B7789" w14:textId="03FAD5E9"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best practice is to just be upfront and clear with the state of your projects. If you’re no longer supporting a project, or you’re in the process of winding it down, make that painfully obvious to anybody that would stumble across your code. You want them to see it’s no longer being maintained so new users don’t start using it and have this unwritten expectation that it is out there and that you are sponsoring this project and developing it.'”</w:t>
      </w:r>
    </w:p>
    <w:p w14:paraId="48ED0138" w14:textId="6B57DFB1" w:rsidR="00903374" w:rsidRPr="00351139" w:rsidRDefault="00903374" w:rsidP="00E83E55">
      <w:pPr>
        <w:rPr>
          <w:rFonts w:ascii="Verdana" w:eastAsia="ＭＳ Ｐゴシック" w:hAnsi="Verdana"/>
          <w:sz w:val="24"/>
        </w:rPr>
      </w:pPr>
      <w:r w:rsidRPr="00351139">
        <w:rPr>
          <w:rFonts w:ascii="Verdana" w:eastAsia="ＭＳ Ｐゴシック" w:hAnsi="Verdana" w:hint="eastAsia"/>
          <w:sz w:val="24"/>
        </w:rPr>
        <w:t>「</w:t>
      </w:r>
      <w:r w:rsidR="00A000BE" w:rsidRPr="00351139">
        <w:rPr>
          <w:rFonts w:ascii="Verdana" w:eastAsia="ＭＳ Ｐゴシック" w:hAnsi="Verdana" w:hint="eastAsia"/>
          <w:sz w:val="24"/>
        </w:rPr>
        <w:t>最善の方法は、あなたのプロジェクトの</w:t>
      </w:r>
      <w:ins w:id="172" w:author="工内 隆" w:date="2018-10-15T14:30:00Z">
        <w:r w:rsidR="004254A0">
          <w:rPr>
            <w:rFonts w:ascii="Verdana" w:eastAsia="ＭＳ Ｐゴシック" w:hAnsi="Verdana" w:hint="eastAsia"/>
            <w:sz w:val="24"/>
          </w:rPr>
          <w:t>状態</w:t>
        </w:r>
      </w:ins>
      <w:del w:id="173" w:author="工内 隆" w:date="2018-10-15T14:30:00Z">
        <w:r w:rsidR="00A000BE" w:rsidRPr="00351139" w:rsidDel="004254A0">
          <w:rPr>
            <w:rFonts w:ascii="Verdana" w:eastAsia="ＭＳ Ｐゴシック" w:hAnsi="Verdana" w:hint="eastAsia"/>
            <w:sz w:val="24"/>
          </w:rPr>
          <w:delText>状況</w:delText>
        </w:r>
      </w:del>
      <w:ins w:id="174" w:author="Date Masahiro" w:date="2018-10-12T11:25:00Z">
        <w:del w:id="175" w:author="工内 隆" w:date="2018-10-15T14:30:00Z">
          <w:r w:rsidR="00C60714" w:rsidDel="004254A0">
            <w:rPr>
              <w:rFonts w:ascii="Verdana" w:eastAsia="ＭＳ Ｐゴシック" w:hAnsi="Verdana" w:hint="eastAsia"/>
              <w:sz w:val="24"/>
            </w:rPr>
            <w:delText>の今後</w:delText>
          </w:r>
        </w:del>
        <w:r w:rsidR="00C60714">
          <w:rPr>
            <w:rFonts w:ascii="Verdana" w:eastAsia="ＭＳ Ｐゴシック" w:hAnsi="Verdana" w:hint="eastAsia"/>
            <w:sz w:val="24"/>
          </w:rPr>
          <w:t>に</w:t>
        </w:r>
      </w:ins>
      <w:del w:id="176" w:author="Date Masahiro" w:date="2018-10-12T11:25:00Z">
        <w:r w:rsidR="00A000BE" w:rsidRPr="00351139" w:rsidDel="00C60714">
          <w:rPr>
            <w:rFonts w:ascii="Verdana" w:eastAsia="ＭＳ Ｐゴシック" w:hAnsi="Verdana" w:hint="eastAsia"/>
            <w:sz w:val="24"/>
          </w:rPr>
          <w:delText>に</w:delText>
        </w:r>
      </w:del>
      <w:r w:rsidR="00A000BE" w:rsidRPr="00351139">
        <w:rPr>
          <w:rFonts w:ascii="Verdana" w:eastAsia="ＭＳ Ｐゴシック" w:hAnsi="Verdana" w:hint="eastAsia"/>
          <w:sz w:val="24"/>
        </w:rPr>
        <w:t>ついて、</w:t>
      </w:r>
      <w:ins w:id="177" w:author="工内 隆" w:date="2018-10-15T14:32:00Z">
        <w:r w:rsidR="004254A0">
          <w:rPr>
            <w:rFonts w:ascii="Verdana" w:eastAsia="ＭＳ Ｐゴシック" w:hAnsi="Verdana" w:hint="eastAsia"/>
            <w:sz w:val="24"/>
          </w:rPr>
          <w:t>正直に、また、</w:t>
        </w:r>
      </w:ins>
      <w:del w:id="178" w:author="Date Masahiro" w:date="2018-10-12T11:25:00Z">
        <w:r w:rsidR="00A000BE" w:rsidRPr="00351139" w:rsidDel="00C60714">
          <w:rPr>
            <w:rFonts w:ascii="Verdana" w:eastAsia="ＭＳ Ｐゴシック" w:hAnsi="Verdana" w:hint="eastAsia"/>
            <w:sz w:val="24"/>
          </w:rPr>
          <w:delText>率直で</w:delText>
        </w:r>
      </w:del>
      <w:r w:rsidR="00A000BE" w:rsidRPr="00351139">
        <w:rPr>
          <w:rFonts w:ascii="Verdana" w:eastAsia="ＭＳ Ｐゴシック" w:hAnsi="Verdana" w:hint="eastAsia"/>
          <w:sz w:val="24"/>
        </w:rPr>
        <w:t>明確</w:t>
      </w:r>
      <w:ins w:id="179" w:author="Date Masahiro" w:date="2018-10-12T11:25:00Z">
        <w:r w:rsidR="00C60714">
          <w:rPr>
            <w:rFonts w:ascii="Verdana" w:eastAsia="ＭＳ Ｐゴシック" w:hAnsi="Verdana" w:hint="eastAsia"/>
            <w:sz w:val="24"/>
          </w:rPr>
          <w:t>に</w:t>
        </w:r>
      </w:ins>
      <w:ins w:id="180" w:author="工内 隆" w:date="2018-10-15T15:40:00Z">
        <w:r w:rsidR="004C4E4B">
          <w:rPr>
            <w:rFonts w:ascii="Verdana" w:eastAsia="ＭＳ Ｐゴシック" w:hAnsi="Verdana" w:hint="eastAsia"/>
            <w:sz w:val="24"/>
          </w:rPr>
          <w:t>説明</w:t>
        </w:r>
      </w:ins>
      <w:ins w:id="181" w:author="Date Masahiro" w:date="2018-10-12T11:25:00Z">
        <w:r w:rsidR="00C60714">
          <w:rPr>
            <w:rFonts w:ascii="Verdana" w:eastAsia="ＭＳ Ｐゴシック" w:hAnsi="Verdana" w:hint="eastAsia"/>
            <w:sz w:val="24"/>
          </w:rPr>
          <w:t>する</w:t>
        </w:r>
      </w:ins>
      <w:del w:id="182" w:author="Date Masahiro" w:date="2018-10-12T11:25:00Z">
        <w:r w:rsidR="00A000BE" w:rsidRPr="00351139" w:rsidDel="00C60714">
          <w:rPr>
            <w:rFonts w:ascii="Verdana" w:eastAsia="ＭＳ Ｐゴシック" w:hAnsi="Verdana" w:hint="eastAsia"/>
            <w:sz w:val="24"/>
          </w:rPr>
          <w:delText>である</w:delText>
        </w:r>
      </w:del>
      <w:r w:rsidR="00A000BE" w:rsidRPr="00351139">
        <w:rPr>
          <w:rFonts w:ascii="Verdana" w:eastAsia="ＭＳ Ｐゴシック" w:hAnsi="Verdana" w:hint="eastAsia"/>
          <w:sz w:val="24"/>
        </w:rPr>
        <w:t>ことです。もはやあなたがプロジェクト</w:t>
      </w:r>
      <w:r w:rsidR="009B5C9D" w:rsidRPr="00351139">
        <w:rPr>
          <w:rFonts w:ascii="Verdana" w:eastAsia="ＭＳ Ｐゴシック" w:hAnsi="Verdana" w:hint="eastAsia"/>
          <w:sz w:val="24"/>
        </w:rPr>
        <w:t>を</w:t>
      </w:r>
      <w:r w:rsidR="00A000BE" w:rsidRPr="00351139">
        <w:rPr>
          <w:rFonts w:ascii="Verdana" w:eastAsia="ＭＳ Ｐゴシック" w:hAnsi="Verdana" w:hint="eastAsia"/>
          <w:sz w:val="24"/>
        </w:rPr>
        <w:t>サポートせず、あるいは、終了させる過程にあるのなら、あなたのコード</w:t>
      </w:r>
      <w:ins w:id="183" w:author="工内 隆" w:date="2018-10-15T14:26:00Z">
        <w:r w:rsidR="000067C7">
          <w:rPr>
            <w:rFonts w:ascii="Verdana" w:eastAsia="ＭＳ Ｐゴシック" w:hAnsi="Verdana" w:hint="eastAsia"/>
            <w:sz w:val="24"/>
          </w:rPr>
          <w:t>を</w:t>
        </w:r>
      </w:ins>
      <w:del w:id="184" w:author="工内 隆" w:date="2018-10-15T14:26:00Z">
        <w:r w:rsidR="00A000BE" w:rsidRPr="00351139" w:rsidDel="000067C7">
          <w:rPr>
            <w:rFonts w:ascii="Verdana" w:eastAsia="ＭＳ Ｐゴシック" w:hAnsi="Verdana" w:hint="eastAsia"/>
            <w:sz w:val="24"/>
          </w:rPr>
          <w:delText>に</w:delText>
        </w:r>
      </w:del>
      <w:r w:rsidR="00A000BE" w:rsidRPr="00351139">
        <w:rPr>
          <w:rFonts w:ascii="Verdana" w:eastAsia="ＭＳ Ｐゴシック" w:hAnsi="Verdana" w:hint="eastAsia"/>
          <w:sz w:val="24"/>
        </w:rPr>
        <w:t>偶然</w:t>
      </w:r>
      <w:ins w:id="185" w:author="Date Masahiro" w:date="2018-10-12T11:25:00Z">
        <w:r w:rsidR="00C60714">
          <w:rPr>
            <w:rFonts w:ascii="Verdana" w:eastAsia="ＭＳ Ｐゴシック" w:hAnsi="Verdana" w:hint="eastAsia"/>
            <w:sz w:val="24"/>
          </w:rPr>
          <w:t>見つけた</w:t>
        </w:r>
      </w:ins>
      <w:del w:id="186" w:author="Date Masahiro" w:date="2018-10-12T11:25:00Z">
        <w:r w:rsidR="00A000BE" w:rsidRPr="00351139" w:rsidDel="00C60714">
          <w:rPr>
            <w:rFonts w:ascii="Verdana" w:eastAsia="ＭＳ Ｐゴシック" w:hAnsi="Verdana" w:hint="eastAsia"/>
            <w:sz w:val="24"/>
          </w:rPr>
          <w:delText>出会う</w:delText>
        </w:r>
      </w:del>
      <w:r w:rsidR="00A000BE" w:rsidRPr="00351139">
        <w:rPr>
          <w:rFonts w:ascii="Verdana" w:eastAsia="ＭＳ Ｐゴシック" w:hAnsi="Verdana" w:hint="eastAsia"/>
          <w:sz w:val="24"/>
        </w:rPr>
        <w:t>人</w:t>
      </w:r>
      <w:r w:rsidR="009B5C9D" w:rsidRPr="00351139">
        <w:rPr>
          <w:rFonts w:ascii="Verdana" w:eastAsia="ＭＳ Ｐゴシック" w:hAnsi="Verdana" w:hint="eastAsia"/>
          <w:sz w:val="24"/>
        </w:rPr>
        <w:t>たち</w:t>
      </w:r>
      <w:ins w:id="187" w:author="Date Masahiro" w:date="2018-10-12T11:26:00Z">
        <w:r w:rsidR="00C60714">
          <w:rPr>
            <w:rFonts w:ascii="Verdana" w:eastAsia="ＭＳ Ｐゴシック" w:hAnsi="Verdana" w:hint="eastAsia"/>
            <w:sz w:val="24"/>
          </w:rPr>
          <w:t>に</w:t>
        </w:r>
      </w:ins>
      <w:ins w:id="188" w:author="Date Masahiro" w:date="2018-10-12T11:25:00Z">
        <w:r w:rsidR="00C60714">
          <w:rPr>
            <w:rFonts w:ascii="Verdana" w:eastAsia="ＭＳ Ｐゴシック" w:hAnsi="Verdana" w:hint="eastAsia"/>
            <w:sz w:val="24"/>
          </w:rPr>
          <w:t>、</w:t>
        </w:r>
      </w:ins>
      <w:del w:id="189" w:author="Date Masahiro" w:date="2018-10-12T11:25:00Z">
        <w:r w:rsidR="00A000BE" w:rsidRPr="00351139" w:rsidDel="00C60714">
          <w:rPr>
            <w:rFonts w:ascii="Verdana" w:eastAsia="ＭＳ Ｐゴシック" w:hAnsi="Verdana" w:hint="eastAsia"/>
            <w:sz w:val="24"/>
          </w:rPr>
          <w:delText>に</w:delText>
        </w:r>
      </w:del>
      <w:r w:rsidR="00E5252C" w:rsidRPr="00351139">
        <w:rPr>
          <w:rFonts w:ascii="Verdana" w:eastAsia="ＭＳ Ｐゴシック" w:hAnsi="Verdana" w:hint="eastAsia"/>
          <w:sz w:val="24"/>
        </w:rPr>
        <w:t>その</w:t>
      </w:r>
      <w:ins w:id="190" w:author="Date Masahiro" w:date="2018-10-12T11:26:00Z">
        <w:r w:rsidR="00C60714">
          <w:rPr>
            <w:rFonts w:ascii="Verdana" w:eastAsia="ＭＳ Ｐゴシック" w:hAnsi="Verdana" w:hint="eastAsia"/>
            <w:sz w:val="24"/>
          </w:rPr>
          <w:t>状況</w:t>
        </w:r>
      </w:ins>
      <w:ins w:id="191" w:author="Date Masahiro" w:date="2018-10-12T11:27:00Z">
        <w:r w:rsidR="00C60714">
          <w:rPr>
            <w:rFonts w:ascii="Verdana" w:eastAsia="ＭＳ Ｐゴシック" w:hAnsi="Verdana" w:hint="eastAsia"/>
            <w:sz w:val="24"/>
          </w:rPr>
          <w:t>が</w:t>
        </w:r>
      </w:ins>
      <w:del w:id="192" w:author="Date Masahiro" w:date="2018-10-12T11:26:00Z">
        <w:r w:rsidR="00E5252C" w:rsidRPr="00351139" w:rsidDel="00C60714">
          <w:rPr>
            <w:rFonts w:ascii="Verdana" w:eastAsia="ＭＳ Ｐゴシック" w:hAnsi="Verdana" w:hint="eastAsia"/>
            <w:sz w:val="24"/>
          </w:rPr>
          <w:delText>こと</w:delText>
        </w:r>
      </w:del>
      <w:ins w:id="193" w:author="Date Masahiro" w:date="2018-10-12T11:26:00Z">
        <w:r w:rsidR="00C60714">
          <w:rPr>
            <w:rFonts w:ascii="Verdana" w:eastAsia="ＭＳ Ｐゴシック" w:hAnsi="Verdana" w:hint="eastAsia"/>
            <w:sz w:val="24"/>
          </w:rPr>
          <w:t>はっきり</w:t>
        </w:r>
      </w:ins>
      <w:ins w:id="194" w:author="Date Masahiro" w:date="2018-10-12T11:27:00Z">
        <w:r w:rsidR="00C60714">
          <w:rPr>
            <w:rFonts w:ascii="Verdana" w:eastAsia="ＭＳ Ｐゴシック" w:hAnsi="Verdana" w:hint="eastAsia"/>
            <w:sz w:val="24"/>
          </w:rPr>
          <w:t>と分かるように</w:t>
        </w:r>
      </w:ins>
      <w:del w:id="195" w:author="Date Masahiro" w:date="2018-10-12T11:26:00Z">
        <w:r w:rsidR="00E5252C" w:rsidRPr="00351139" w:rsidDel="00C60714">
          <w:rPr>
            <w:rFonts w:ascii="Verdana" w:eastAsia="ＭＳ Ｐゴシック" w:hAnsi="Verdana" w:hint="eastAsia"/>
            <w:sz w:val="24"/>
          </w:rPr>
          <w:delText>が</w:delText>
        </w:r>
        <w:r w:rsidR="00A000BE" w:rsidRPr="00351139" w:rsidDel="00C60714">
          <w:rPr>
            <w:rFonts w:ascii="Verdana" w:eastAsia="ＭＳ Ｐゴシック" w:hAnsi="Verdana" w:hint="eastAsia"/>
            <w:sz w:val="24"/>
          </w:rPr>
          <w:delText>痛いくらい</w:delText>
        </w:r>
        <w:r w:rsidR="00047B23" w:rsidRPr="00351139" w:rsidDel="00C60714">
          <w:rPr>
            <w:rFonts w:ascii="Verdana" w:eastAsia="ＭＳ Ｐゴシック" w:hAnsi="Verdana" w:hint="eastAsia"/>
            <w:sz w:val="24"/>
          </w:rPr>
          <w:delText>に</w:delText>
        </w:r>
      </w:del>
      <w:del w:id="196" w:author="Date Masahiro" w:date="2018-10-12T11:27:00Z">
        <w:r w:rsidR="00A000BE" w:rsidRPr="00351139" w:rsidDel="00C60714">
          <w:rPr>
            <w:rFonts w:ascii="Verdana" w:eastAsia="ＭＳ Ｐゴシック" w:hAnsi="Verdana" w:hint="eastAsia"/>
            <w:sz w:val="24"/>
          </w:rPr>
          <w:delText>明白になる</w:delText>
        </w:r>
      </w:del>
      <w:del w:id="197" w:author="Date Masahiro" w:date="2018-10-12T12:08:00Z">
        <w:r w:rsidR="00A000BE" w:rsidRPr="00351139" w:rsidDel="007E3ABD">
          <w:rPr>
            <w:rFonts w:ascii="Verdana" w:eastAsia="ＭＳ Ｐゴシック" w:hAnsi="Verdana" w:hint="eastAsia"/>
            <w:sz w:val="24"/>
          </w:rPr>
          <w:delText>よ</w:delText>
        </w:r>
      </w:del>
      <w:del w:id="198" w:author="Date Masahiro" w:date="2018-10-12T12:09:00Z">
        <w:r w:rsidR="00A000BE" w:rsidRPr="00351139" w:rsidDel="007E3ABD">
          <w:rPr>
            <w:rFonts w:ascii="Verdana" w:eastAsia="ＭＳ Ｐゴシック" w:hAnsi="Verdana" w:hint="eastAsia"/>
            <w:sz w:val="24"/>
          </w:rPr>
          <w:delText>うに</w:delText>
        </w:r>
      </w:del>
      <w:r w:rsidR="00A000BE" w:rsidRPr="00351139">
        <w:rPr>
          <w:rFonts w:ascii="Verdana" w:eastAsia="ＭＳ Ｐゴシック" w:hAnsi="Verdana" w:hint="eastAsia"/>
          <w:sz w:val="24"/>
        </w:rPr>
        <w:t>してください。</w:t>
      </w:r>
      <w:r w:rsidR="009B5C9D" w:rsidRPr="00351139">
        <w:rPr>
          <w:rFonts w:ascii="Verdana" w:eastAsia="ＭＳ Ｐゴシック" w:hAnsi="Verdana" w:hint="eastAsia"/>
          <w:sz w:val="24"/>
        </w:rPr>
        <w:t>そのような人たちにコードが保守されていないことが分かり、新規</w:t>
      </w:r>
      <w:r w:rsidR="006B38BC" w:rsidRPr="00351139">
        <w:rPr>
          <w:rFonts w:ascii="Verdana" w:eastAsia="ＭＳ Ｐゴシック" w:hAnsi="Verdana" w:hint="eastAsia"/>
          <w:sz w:val="24"/>
        </w:rPr>
        <w:t>ユーザー</w:t>
      </w:r>
      <w:r w:rsidR="009B5C9D" w:rsidRPr="00351139">
        <w:rPr>
          <w:rFonts w:ascii="Verdana" w:eastAsia="ＭＳ Ｐゴシック" w:hAnsi="Verdana" w:hint="eastAsia"/>
          <w:sz w:val="24"/>
        </w:rPr>
        <w:t>が</w:t>
      </w:r>
      <w:r w:rsidR="006B38BC" w:rsidRPr="00351139">
        <w:rPr>
          <w:rFonts w:ascii="Verdana" w:eastAsia="ＭＳ Ｐゴシック" w:hAnsi="Verdana" w:hint="eastAsia"/>
          <w:sz w:val="24"/>
        </w:rPr>
        <w:t>使用し始めることなく、また、コードがそこにあって、あなたがスポンサーとなっており、</w:t>
      </w:r>
      <w:del w:id="199" w:author="Date Masahiro" w:date="2018-10-12T12:01:00Z">
        <w:r w:rsidR="006B38BC" w:rsidRPr="00351139" w:rsidDel="007E3ABD">
          <w:rPr>
            <w:rFonts w:ascii="Verdana" w:eastAsia="ＭＳ Ｐゴシック" w:hAnsi="Verdana" w:hint="eastAsia"/>
            <w:sz w:val="24"/>
          </w:rPr>
          <w:delText>また、</w:delText>
        </w:r>
      </w:del>
      <w:r w:rsidR="006B38BC" w:rsidRPr="00351139">
        <w:rPr>
          <w:rFonts w:ascii="Verdana" w:eastAsia="ＭＳ Ｐゴシック" w:hAnsi="Verdana" w:hint="eastAsia"/>
          <w:sz w:val="24"/>
        </w:rPr>
        <w:t>開発を続けているというような</w:t>
      </w:r>
      <w:r w:rsidR="00DF67C6" w:rsidRPr="00351139">
        <w:rPr>
          <w:rFonts w:ascii="Verdana" w:eastAsia="ＭＳ Ｐゴシック" w:hAnsi="Verdana" w:hint="eastAsia"/>
          <w:sz w:val="24"/>
        </w:rPr>
        <w:t>『書かれざる</w:t>
      </w:r>
      <w:r w:rsidR="006B38BC" w:rsidRPr="00351139">
        <w:rPr>
          <w:rFonts w:ascii="Verdana" w:eastAsia="ＭＳ Ｐゴシック" w:hAnsi="Verdana" w:hint="eastAsia"/>
          <w:sz w:val="24"/>
        </w:rPr>
        <w:t>期待</w:t>
      </w:r>
      <w:r w:rsidR="00DF67C6" w:rsidRPr="00351139">
        <w:rPr>
          <w:rFonts w:ascii="Verdana" w:eastAsia="ＭＳ Ｐゴシック" w:hAnsi="Verdana" w:hint="eastAsia"/>
          <w:sz w:val="24"/>
        </w:rPr>
        <w:t>』</w:t>
      </w:r>
      <w:r w:rsidR="006B38BC" w:rsidRPr="00351139">
        <w:rPr>
          <w:rFonts w:ascii="Verdana" w:eastAsia="ＭＳ Ｐゴシック" w:hAnsi="Verdana" w:hint="eastAsia"/>
          <w:sz w:val="24"/>
        </w:rPr>
        <w:t>を持た</w:t>
      </w:r>
      <w:ins w:id="200" w:author="工内 隆" w:date="2018-10-15T14:28:00Z">
        <w:r w:rsidR="004254A0">
          <w:rPr>
            <w:rFonts w:ascii="Verdana" w:eastAsia="ＭＳ Ｐゴシック" w:hAnsi="Verdana" w:hint="eastAsia"/>
            <w:sz w:val="24"/>
          </w:rPr>
          <w:t>れ</w:t>
        </w:r>
      </w:ins>
      <w:r w:rsidR="006B38BC" w:rsidRPr="00351139">
        <w:rPr>
          <w:rFonts w:ascii="Verdana" w:eastAsia="ＭＳ Ｐゴシック" w:hAnsi="Verdana" w:hint="eastAsia"/>
          <w:sz w:val="24"/>
        </w:rPr>
        <w:t>ない</w:t>
      </w:r>
      <w:ins w:id="201" w:author="工内 隆" w:date="2018-10-15T14:28:00Z">
        <w:r w:rsidR="004254A0">
          <w:rPr>
            <w:rFonts w:ascii="Verdana" w:eastAsia="ＭＳ Ｐゴシック" w:hAnsi="Verdana" w:hint="eastAsia"/>
            <w:sz w:val="24"/>
          </w:rPr>
          <w:t>方がいい</w:t>
        </w:r>
      </w:ins>
      <w:del w:id="202" w:author="Date Masahiro" w:date="2018-10-12T12:03:00Z">
        <w:r w:rsidR="006B38BC" w:rsidRPr="00351139" w:rsidDel="007E3ABD">
          <w:rPr>
            <w:rFonts w:ascii="Verdana" w:eastAsia="ＭＳ Ｐゴシック" w:hAnsi="Verdana" w:hint="eastAsia"/>
            <w:sz w:val="24"/>
          </w:rPr>
          <w:delText>ことを彼らに望</w:delText>
        </w:r>
        <w:r w:rsidR="00E5252C" w:rsidRPr="00351139" w:rsidDel="007E3ABD">
          <w:rPr>
            <w:rFonts w:ascii="Verdana" w:eastAsia="ＭＳ Ｐゴシック" w:hAnsi="Verdana" w:hint="eastAsia"/>
            <w:sz w:val="24"/>
          </w:rPr>
          <w:delText>むのがいいで</w:delText>
        </w:r>
      </w:del>
      <w:ins w:id="203" w:author="Date Masahiro" w:date="2018-10-12T12:03:00Z">
        <w:r w:rsidR="007E3ABD">
          <w:rPr>
            <w:rFonts w:ascii="Verdana" w:eastAsia="ＭＳ Ｐゴシック" w:hAnsi="Verdana" w:hint="eastAsia"/>
            <w:sz w:val="24"/>
          </w:rPr>
          <w:t>で</w:t>
        </w:r>
      </w:ins>
      <w:r w:rsidR="00E5252C" w:rsidRPr="00351139">
        <w:rPr>
          <w:rFonts w:ascii="Verdana" w:eastAsia="ＭＳ Ｐゴシック" w:hAnsi="Verdana" w:hint="eastAsia"/>
          <w:sz w:val="24"/>
        </w:rPr>
        <w:t>しょう</w:t>
      </w:r>
      <w:r w:rsidR="006B38BC" w:rsidRPr="00351139">
        <w:rPr>
          <w:rFonts w:ascii="Verdana" w:eastAsia="ＭＳ Ｐゴシック" w:hAnsi="Verdana" w:hint="eastAsia"/>
          <w:sz w:val="24"/>
        </w:rPr>
        <w:t>。</w:t>
      </w:r>
      <w:r w:rsidRPr="00351139">
        <w:rPr>
          <w:rFonts w:ascii="Verdana" w:eastAsia="ＭＳ Ｐゴシック" w:hAnsi="Verdana" w:hint="eastAsia"/>
          <w:sz w:val="24"/>
        </w:rPr>
        <w:t>」</w:t>
      </w:r>
    </w:p>
    <w:p w14:paraId="5FA580BC" w14:textId="77777777" w:rsidR="00E83E55" w:rsidRPr="00351139" w:rsidRDefault="00E83E55" w:rsidP="00E83E55">
      <w:pPr>
        <w:rPr>
          <w:rFonts w:ascii="Verdana" w:eastAsia="ＭＳ Ｐゴシック" w:hAnsi="Verdana"/>
          <w:sz w:val="24"/>
        </w:rPr>
      </w:pPr>
    </w:p>
    <w:p w14:paraId="6B488E73" w14:textId="6A7F8A2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 Open Source Community Manager at Capital One</w:t>
      </w:r>
    </w:p>
    <w:p w14:paraId="6D52F294" w14:textId="43E764C7" w:rsidR="006B38BC" w:rsidRPr="00351139" w:rsidRDefault="00190985" w:rsidP="006B38BC">
      <w:pPr>
        <w:rPr>
          <w:rFonts w:ascii="Verdana" w:eastAsia="ＭＳ Ｐゴシック" w:hAnsi="Verdana"/>
          <w:sz w:val="24"/>
        </w:rPr>
      </w:pPr>
      <w:hyperlink r:id="rId9" w:history="1">
        <w:r w:rsidR="006B38BC" w:rsidRPr="00351139">
          <w:rPr>
            <w:rStyle w:val="ae"/>
            <w:rFonts w:ascii="Verdana" w:eastAsia="ＭＳ Ｐゴシック" w:hAnsi="Verdana"/>
            <w:sz w:val="24"/>
          </w:rPr>
          <w:t>Jared Smith</w:t>
        </w:r>
      </w:hyperlink>
    </w:p>
    <w:p w14:paraId="2231083C" w14:textId="77777777" w:rsidR="006B38BC" w:rsidRPr="00351139" w:rsidRDefault="006B38BC" w:rsidP="006B38BC">
      <w:pPr>
        <w:rPr>
          <w:rFonts w:ascii="Verdana" w:eastAsia="ＭＳ Ｐゴシック" w:hAnsi="Verdana"/>
          <w:sz w:val="24"/>
        </w:rPr>
      </w:pPr>
      <w:r w:rsidRPr="00351139">
        <w:rPr>
          <w:rFonts w:ascii="Verdana" w:eastAsia="ＭＳ Ｐゴシック" w:hAnsi="Verdana" w:hint="eastAsia"/>
          <w:sz w:val="24"/>
        </w:rPr>
        <w:t>オープンソースコミュニティマネージャー、</w:t>
      </w:r>
      <w:r w:rsidRPr="00351139">
        <w:rPr>
          <w:rFonts w:ascii="Verdana" w:eastAsia="ＭＳ Ｐゴシック" w:hAnsi="Verdana"/>
          <w:sz w:val="24"/>
        </w:rPr>
        <w:t>Capital One</w:t>
      </w:r>
    </w:p>
    <w:p w14:paraId="39E3A58D" w14:textId="77777777" w:rsidR="006B38BC" w:rsidRPr="00351139" w:rsidRDefault="006B38BC" w:rsidP="00E83E55">
      <w:pPr>
        <w:rPr>
          <w:rFonts w:ascii="Verdana" w:eastAsia="ＭＳ Ｐゴシック" w:hAnsi="Verdana"/>
          <w:sz w:val="24"/>
        </w:rPr>
      </w:pPr>
    </w:p>
    <w:p w14:paraId="598DD00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Work toward a smooth transition</w:t>
      </w:r>
    </w:p>
    <w:p w14:paraId="30729F4B" w14:textId="08EDD567" w:rsidR="00E83E55" w:rsidRPr="00351139" w:rsidRDefault="00E5252C" w:rsidP="00E83E55">
      <w:pPr>
        <w:rPr>
          <w:rFonts w:ascii="Verdana" w:eastAsia="ＭＳ Ｐゴシック" w:hAnsi="Verdana"/>
          <w:sz w:val="24"/>
        </w:rPr>
      </w:pPr>
      <w:r w:rsidRPr="00351139">
        <w:rPr>
          <w:rFonts w:ascii="Verdana" w:eastAsia="ＭＳ Ｐゴシック" w:hAnsi="Verdana" w:hint="eastAsia"/>
          <w:sz w:val="24"/>
        </w:rPr>
        <w:t>円滑な移行に向けた</w:t>
      </w:r>
      <w:r w:rsidR="00047B23" w:rsidRPr="00351139">
        <w:rPr>
          <w:rFonts w:ascii="Verdana" w:eastAsia="ＭＳ Ｐゴシック" w:hAnsi="Verdana" w:hint="eastAsia"/>
          <w:sz w:val="24"/>
        </w:rPr>
        <w:t>作業</w:t>
      </w:r>
    </w:p>
    <w:p w14:paraId="4BFCD194" w14:textId="77777777" w:rsidR="00E5252C" w:rsidRPr="00351139" w:rsidRDefault="00E5252C" w:rsidP="00E83E55">
      <w:pPr>
        <w:rPr>
          <w:rFonts w:ascii="Verdana" w:eastAsia="ＭＳ Ｐゴシック" w:hAnsi="Verdana"/>
          <w:sz w:val="24"/>
        </w:rPr>
      </w:pPr>
    </w:p>
    <w:p w14:paraId="3855D8AA" w14:textId="1891129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When a workable partner is secured, then approach your project disengagement like you would handle any product that is being discontinued. Decide what, if any, involvement your organization will have with the project going forward in terms of developer time and then work closely with the new entity to prepare for a smooth transition. </w:t>
      </w:r>
      <w:r w:rsidRPr="00351139">
        <w:rPr>
          <w:rFonts w:ascii="Verdana" w:eastAsia="ＭＳ Ｐゴシック" w:hAnsi="Verdana"/>
          <w:sz w:val="24"/>
        </w:rPr>
        <w:lastRenderedPageBreak/>
        <w:t>Be sure to set expectations that the actual transfer could take months to accomplish, and then turn the project over officially to the new owners when all the needed steps are completed.</w:t>
      </w:r>
    </w:p>
    <w:p w14:paraId="0EA3A669" w14:textId="1E802E55" w:rsidR="00F21D09" w:rsidRPr="00351139" w:rsidRDefault="0055671B" w:rsidP="00E83E55">
      <w:pPr>
        <w:rPr>
          <w:rFonts w:ascii="Verdana" w:eastAsia="ＭＳ Ｐゴシック" w:hAnsi="Verdana"/>
          <w:sz w:val="24"/>
        </w:rPr>
      </w:pPr>
      <w:r w:rsidRPr="00351139">
        <w:rPr>
          <w:rFonts w:ascii="Verdana" w:eastAsia="ＭＳ Ｐゴシック" w:hAnsi="Verdana" w:hint="eastAsia"/>
          <w:sz w:val="24"/>
        </w:rPr>
        <w:t>作業</w:t>
      </w:r>
      <w:r w:rsidR="00BB6735" w:rsidRPr="00351139">
        <w:rPr>
          <w:rFonts w:ascii="Verdana" w:eastAsia="ＭＳ Ｐゴシック" w:hAnsi="Verdana" w:hint="eastAsia"/>
          <w:sz w:val="24"/>
        </w:rPr>
        <w:t>できるパートナーが確保できるなら、</w:t>
      </w:r>
      <w:r w:rsidR="00F21D09" w:rsidRPr="00351139">
        <w:rPr>
          <w:rFonts w:ascii="Verdana" w:eastAsia="ＭＳ Ｐゴシック" w:hAnsi="Verdana" w:hint="eastAsia"/>
          <w:sz w:val="24"/>
        </w:rPr>
        <w:t>あなたのプロジェクト撤退アプローチは、</w:t>
      </w:r>
      <w:r w:rsidR="005E6ED7" w:rsidRPr="00351139">
        <w:rPr>
          <w:rFonts w:ascii="Verdana" w:eastAsia="ＭＳ Ｐゴシック" w:hAnsi="Verdana" w:hint="eastAsia"/>
          <w:sz w:val="24"/>
        </w:rPr>
        <w:t>中止されるど</w:t>
      </w:r>
      <w:r w:rsidR="00F21D09" w:rsidRPr="00351139">
        <w:rPr>
          <w:rFonts w:ascii="Verdana" w:eastAsia="ＭＳ Ｐゴシック" w:hAnsi="Verdana" w:hint="eastAsia"/>
          <w:sz w:val="24"/>
        </w:rPr>
        <w:t>の</w:t>
      </w:r>
      <w:r w:rsidR="005E6ED7" w:rsidRPr="00351139">
        <w:rPr>
          <w:rFonts w:ascii="Verdana" w:eastAsia="ＭＳ Ｐゴシック" w:hAnsi="Verdana" w:hint="eastAsia"/>
          <w:sz w:val="24"/>
        </w:rPr>
        <w:t>製品</w:t>
      </w:r>
      <w:r w:rsidR="00782AA6" w:rsidRPr="00351139">
        <w:rPr>
          <w:rFonts w:ascii="Verdana" w:eastAsia="ＭＳ Ｐゴシック" w:hAnsi="Verdana" w:hint="eastAsia"/>
          <w:sz w:val="24"/>
        </w:rPr>
        <w:t>に</w:t>
      </w:r>
      <w:r w:rsidR="005E6ED7" w:rsidRPr="00351139">
        <w:rPr>
          <w:rFonts w:ascii="Verdana" w:eastAsia="ＭＳ Ｐゴシック" w:hAnsi="Verdana" w:hint="eastAsia"/>
          <w:sz w:val="24"/>
        </w:rPr>
        <w:t>も</w:t>
      </w:r>
      <w:r w:rsidR="00F21D09" w:rsidRPr="00351139">
        <w:rPr>
          <w:rFonts w:ascii="Verdana" w:eastAsia="ＭＳ Ｐゴシック" w:hAnsi="Verdana" w:hint="eastAsia"/>
          <w:sz w:val="24"/>
        </w:rPr>
        <w:t>対応</w:t>
      </w:r>
      <w:r w:rsidR="00994E50" w:rsidRPr="00351139">
        <w:rPr>
          <w:rFonts w:ascii="Verdana" w:eastAsia="ＭＳ Ｐゴシック" w:hAnsi="Verdana" w:hint="eastAsia"/>
          <w:sz w:val="24"/>
        </w:rPr>
        <w:t>できます</w:t>
      </w:r>
      <w:r w:rsidR="00F21D09" w:rsidRPr="00351139">
        <w:rPr>
          <w:rFonts w:ascii="Verdana" w:eastAsia="ＭＳ Ｐゴシック" w:hAnsi="Verdana" w:hint="eastAsia"/>
          <w:sz w:val="24"/>
        </w:rPr>
        <w:t>。</w:t>
      </w:r>
      <w:r w:rsidR="00782AA6" w:rsidRPr="00351139">
        <w:rPr>
          <w:rFonts w:ascii="Verdana" w:eastAsia="ＭＳ Ｐゴシック" w:hAnsi="Verdana" w:hint="eastAsia"/>
          <w:sz w:val="24"/>
        </w:rPr>
        <w:t>まず、当該プロジェクトに対して、あなたの組織は</w:t>
      </w:r>
      <w:r w:rsidR="005C5686" w:rsidRPr="00351139">
        <w:rPr>
          <w:rFonts w:ascii="Verdana" w:eastAsia="ＭＳ Ｐゴシック" w:hAnsi="Verdana" w:hint="eastAsia"/>
          <w:sz w:val="24"/>
        </w:rPr>
        <w:t>、</w:t>
      </w:r>
      <w:r w:rsidR="00782AA6" w:rsidRPr="00351139">
        <w:rPr>
          <w:rFonts w:ascii="Verdana" w:eastAsia="ＭＳ Ｐゴシック" w:hAnsi="Verdana" w:hint="eastAsia"/>
          <w:sz w:val="24"/>
        </w:rPr>
        <w:t>特に開発者の作業時間の観点で、どんなことができるのかを決定し、そして、</w:t>
      </w:r>
      <w:r w:rsidR="00F21D09" w:rsidRPr="00351139">
        <w:rPr>
          <w:rFonts w:ascii="Verdana" w:eastAsia="ＭＳ Ｐゴシック" w:hAnsi="Verdana" w:hint="eastAsia"/>
          <w:sz w:val="24"/>
        </w:rPr>
        <w:t>円滑な移行に備えて新しい組織と緊密に</w:t>
      </w:r>
      <w:r w:rsidR="0084717E" w:rsidRPr="00351139">
        <w:rPr>
          <w:rFonts w:ascii="Verdana" w:eastAsia="ＭＳ Ｐゴシック" w:hAnsi="Verdana" w:hint="eastAsia"/>
          <w:sz w:val="24"/>
        </w:rPr>
        <w:t>作業</w:t>
      </w:r>
      <w:r w:rsidR="00F21D09" w:rsidRPr="00351139">
        <w:rPr>
          <w:rFonts w:ascii="Verdana" w:eastAsia="ＭＳ Ｐゴシック" w:hAnsi="Verdana" w:hint="eastAsia"/>
          <w:sz w:val="24"/>
        </w:rPr>
        <w:t>してください。</w:t>
      </w:r>
      <w:r w:rsidR="005C5686" w:rsidRPr="00351139">
        <w:rPr>
          <w:rFonts w:ascii="Verdana" w:eastAsia="ＭＳ Ｐゴシック" w:hAnsi="Verdana" w:hint="eastAsia"/>
          <w:sz w:val="24"/>
        </w:rPr>
        <w:t>実際の</w:t>
      </w:r>
      <w:r w:rsidR="00FC211D" w:rsidRPr="00351139">
        <w:rPr>
          <w:rFonts w:ascii="Verdana" w:eastAsia="ＭＳ Ｐゴシック" w:hAnsi="Verdana" w:hint="eastAsia"/>
          <w:sz w:val="24"/>
        </w:rPr>
        <w:t>移管</w:t>
      </w:r>
      <w:r w:rsidR="005C5686" w:rsidRPr="00351139">
        <w:rPr>
          <w:rFonts w:ascii="Verdana" w:eastAsia="ＭＳ Ｐゴシック" w:hAnsi="Verdana" w:hint="eastAsia"/>
          <w:sz w:val="24"/>
        </w:rPr>
        <w:t>の完了</w:t>
      </w:r>
      <w:r w:rsidR="00046F13" w:rsidRPr="00351139">
        <w:rPr>
          <w:rFonts w:ascii="Verdana" w:eastAsia="ＭＳ Ｐゴシック" w:hAnsi="Verdana" w:hint="eastAsia"/>
          <w:sz w:val="24"/>
        </w:rPr>
        <w:t>まで</w:t>
      </w:r>
      <w:r w:rsidR="005C5686" w:rsidRPr="00351139">
        <w:rPr>
          <w:rFonts w:ascii="Verdana" w:eastAsia="ＭＳ Ｐゴシック" w:hAnsi="Verdana" w:hint="eastAsia"/>
          <w:sz w:val="24"/>
        </w:rPr>
        <w:t>に数ケ月を要する</w:t>
      </w:r>
      <w:r w:rsidR="00046F13" w:rsidRPr="00351139">
        <w:rPr>
          <w:rFonts w:ascii="Verdana" w:eastAsia="ＭＳ Ｐゴシック" w:hAnsi="Verdana" w:hint="eastAsia"/>
          <w:sz w:val="24"/>
        </w:rPr>
        <w:t>という</w:t>
      </w:r>
      <w:r w:rsidR="0084717E"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6F13" w:rsidRPr="00351139">
        <w:rPr>
          <w:rFonts w:ascii="Verdana" w:eastAsia="ＭＳ Ｐゴシック" w:hAnsi="Verdana" w:hint="eastAsia"/>
          <w:sz w:val="24"/>
        </w:rPr>
        <w:t>を必ず明</w:t>
      </w:r>
      <w:r w:rsidR="0084717E" w:rsidRPr="00351139">
        <w:rPr>
          <w:rFonts w:ascii="Verdana" w:eastAsia="ＭＳ Ｐゴシック" w:hAnsi="Verdana" w:hint="eastAsia"/>
          <w:sz w:val="24"/>
        </w:rPr>
        <w:t>らかに</w:t>
      </w:r>
      <w:r w:rsidR="00046F13" w:rsidRPr="00351139">
        <w:rPr>
          <w:rFonts w:ascii="Verdana" w:eastAsia="ＭＳ Ｐゴシック" w:hAnsi="Verdana" w:hint="eastAsia"/>
          <w:sz w:val="24"/>
        </w:rPr>
        <w:t>し、そ</w:t>
      </w:r>
      <w:r w:rsidR="0084717E" w:rsidRPr="00351139">
        <w:rPr>
          <w:rFonts w:ascii="Verdana" w:eastAsia="ＭＳ Ｐゴシック" w:hAnsi="Verdana" w:hint="eastAsia"/>
          <w:sz w:val="24"/>
        </w:rPr>
        <w:t>の後</w:t>
      </w:r>
      <w:r w:rsidR="00046F13" w:rsidRPr="00351139">
        <w:rPr>
          <w:rFonts w:ascii="Verdana" w:eastAsia="ＭＳ Ｐゴシック" w:hAnsi="Verdana" w:hint="eastAsia"/>
          <w:sz w:val="24"/>
        </w:rPr>
        <w:t>すべての必要な手順が完了したときに、新しい所有者にプロジェクトを公式に</w:t>
      </w:r>
      <w:r w:rsidR="00642068" w:rsidRPr="00351139">
        <w:rPr>
          <w:rFonts w:ascii="Verdana" w:eastAsia="ＭＳ Ｐゴシック" w:hAnsi="Verdana" w:hint="eastAsia"/>
          <w:sz w:val="24"/>
        </w:rPr>
        <w:t>移してください。</w:t>
      </w:r>
    </w:p>
    <w:p w14:paraId="5065B21F" w14:textId="77777777" w:rsidR="00E83E55" w:rsidRPr="00351139" w:rsidRDefault="00E83E55" w:rsidP="00E83E55">
      <w:pPr>
        <w:rPr>
          <w:rFonts w:ascii="Verdana" w:eastAsia="ＭＳ Ｐゴシック" w:hAnsi="Verdana"/>
          <w:sz w:val="24"/>
        </w:rPr>
      </w:pPr>
    </w:p>
    <w:p w14:paraId="686F2A39" w14:textId="661155AC"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 potential problem that could crop up, though, is if the group which is interested in taking over your old project is not one you favor to operate it into the future. This can happen, and you will have to come up with a plan for action in such a case. How do you deal with this? Well, if you’re so attached to your code that you are considering not transferring it to a group that is not exactly in line with your corporate or philosophical directions, then maybe it’s not the right time to end the project. If you care about it that much, perhaps there’s a reason that you shouldn’t be leaving this project.</w:t>
      </w:r>
    </w:p>
    <w:p w14:paraId="4210849F" w14:textId="6C7BBB7C" w:rsidR="00642068" w:rsidRPr="00351139" w:rsidRDefault="00642068" w:rsidP="00E83E55">
      <w:pPr>
        <w:rPr>
          <w:rFonts w:ascii="Verdana" w:eastAsia="ＭＳ Ｐゴシック" w:hAnsi="Verdana"/>
          <w:sz w:val="24"/>
        </w:rPr>
      </w:pPr>
      <w:r w:rsidRPr="00351139">
        <w:rPr>
          <w:rFonts w:ascii="Verdana" w:eastAsia="ＭＳ Ｐゴシック" w:hAnsi="Verdana" w:hint="eastAsia"/>
          <w:sz w:val="24"/>
        </w:rPr>
        <w:t>それにもかかわらず、発生するかもしれない問題は、あなたの旧プロジェクトを受け取</w:t>
      </w:r>
      <w:r w:rsidR="00DF28C5" w:rsidRPr="00351139">
        <w:rPr>
          <w:rFonts w:ascii="Verdana" w:eastAsia="ＭＳ Ｐゴシック" w:hAnsi="Verdana" w:hint="eastAsia"/>
          <w:sz w:val="24"/>
        </w:rPr>
        <w:t>るのに関心のある</w:t>
      </w:r>
      <w:r w:rsidRPr="00351139">
        <w:rPr>
          <w:rFonts w:ascii="Verdana" w:eastAsia="ＭＳ Ｐゴシック" w:hAnsi="Verdana" w:hint="eastAsia"/>
          <w:sz w:val="24"/>
        </w:rPr>
        <w:t>グループが、将来の運用を託すのに好ましくない</w:t>
      </w:r>
      <w:r w:rsidR="00DF28C5" w:rsidRPr="00351139">
        <w:rPr>
          <w:rFonts w:ascii="Verdana" w:eastAsia="ＭＳ Ｐゴシック" w:hAnsi="Verdana" w:hint="eastAsia"/>
          <w:sz w:val="24"/>
        </w:rPr>
        <w:t>ものだった</w:t>
      </w:r>
      <w:r w:rsidR="00B56384" w:rsidRPr="00351139">
        <w:rPr>
          <w:rFonts w:ascii="Verdana" w:eastAsia="ＭＳ Ｐゴシック" w:hAnsi="Verdana" w:hint="eastAsia"/>
          <w:sz w:val="24"/>
        </w:rPr>
        <w:t>ケースです。このようなことは起こりえます。あなたは、行動計画を立てなければな</w:t>
      </w:r>
      <w:r w:rsidR="00DF28C5" w:rsidRPr="00351139">
        <w:rPr>
          <w:rFonts w:ascii="Verdana" w:eastAsia="ＭＳ Ｐゴシック" w:hAnsi="Verdana" w:hint="eastAsia"/>
          <w:sz w:val="24"/>
        </w:rPr>
        <w:t>らなくなります</w:t>
      </w:r>
      <w:r w:rsidR="00B56384" w:rsidRPr="00351139">
        <w:rPr>
          <w:rFonts w:ascii="Verdana" w:eastAsia="ＭＳ Ｐゴシック" w:hAnsi="Verdana" w:hint="eastAsia"/>
          <w:sz w:val="24"/>
        </w:rPr>
        <w:t>。このような状況にどう対応</w:t>
      </w:r>
      <w:r w:rsidR="0084717E" w:rsidRPr="00351139">
        <w:rPr>
          <w:rFonts w:ascii="Verdana" w:eastAsia="ＭＳ Ｐゴシック" w:hAnsi="Verdana" w:hint="eastAsia"/>
          <w:sz w:val="24"/>
        </w:rPr>
        <w:t>します</w:t>
      </w:r>
      <w:r w:rsidR="00B56384" w:rsidRPr="00351139">
        <w:rPr>
          <w:rFonts w:ascii="Verdana" w:eastAsia="ＭＳ Ｐゴシック" w:hAnsi="Verdana" w:hint="eastAsia"/>
          <w:sz w:val="24"/>
        </w:rPr>
        <w:t>か？</w:t>
      </w:r>
      <w:r w:rsidR="00DF28C5" w:rsidRPr="00351139">
        <w:rPr>
          <w:rFonts w:ascii="Verdana" w:eastAsia="ＭＳ Ｐゴシック" w:hAnsi="Verdana" w:hint="eastAsia"/>
          <w:sz w:val="24"/>
        </w:rPr>
        <w:t>あなたのコードに対するこだわりが強くて、あなたの会社</w:t>
      </w:r>
      <w:r w:rsidR="0084717E" w:rsidRPr="00351139">
        <w:rPr>
          <w:rFonts w:ascii="Verdana" w:eastAsia="ＭＳ Ｐゴシック" w:hAnsi="Verdana" w:hint="eastAsia"/>
          <w:sz w:val="24"/>
        </w:rPr>
        <w:t>としての、あるいは、</w:t>
      </w:r>
      <w:r w:rsidR="00DF28C5" w:rsidRPr="00351139">
        <w:rPr>
          <w:rFonts w:ascii="Verdana" w:eastAsia="ＭＳ Ｐゴシック" w:hAnsi="Verdana" w:hint="eastAsia"/>
          <w:sz w:val="24"/>
        </w:rPr>
        <w:t>理念</w:t>
      </w:r>
      <w:r w:rsidR="0084717E" w:rsidRPr="00351139">
        <w:rPr>
          <w:rFonts w:ascii="Verdana" w:eastAsia="ＭＳ Ｐゴシック" w:hAnsi="Verdana" w:hint="eastAsia"/>
          <w:sz w:val="24"/>
        </w:rPr>
        <w:t>として</w:t>
      </w:r>
      <w:r w:rsidR="00F50501" w:rsidRPr="00351139">
        <w:rPr>
          <w:rFonts w:ascii="Verdana" w:eastAsia="ＭＳ Ｐゴシック" w:hAnsi="Verdana" w:hint="eastAsia"/>
          <w:sz w:val="24"/>
        </w:rPr>
        <w:t>の</w:t>
      </w:r>
      <w:r w:rsidR="00DF28C5" w:rsidRPr="00351139">
        <w:rPr>
          <w:rFonts w:ascii="Verdana" w:eastAsia="ＭＳ Ｐゴシック" w:hAnsi="Verdana" w:hint="eastAsia"/>
          <w:sz w:val="24"/>
        </w:rPr>
        <w:t>方向性と相容れない</w:t>
      </w:r>
      <w:r w:rsidR="0084717E" w:rsidRPr="00351139">
        <w:rPr>
          <w:rFonts w:ascii="Verdana" w:eastAsia="ＭＳ Ｐゴシック" w:hAnsi="Verdana" w:hint="eastAsia"/>
          <w:sz w:val="24"/>
        </w:rPr>
        <w:t>ような</w:t>
      </w:r>
      <w:r w:rsidR="00DF28C5" w:rsidRPr="00351139">
        <w:rPr>
          <w:rFonts w:ascii="Verdana" w:eastAsia="ＭＳ Ｐゴシック" w:hAnsi="Verdana" w:hint="eastAsia"/>
          <w:sz w:val="24"/>
        </w:rPr>
        <w:t>他グループへの移管を取りやめることを検討する</w:t>
      </w:r>
      <w:r w:rsidR="00F50501" w:rsidRPr="00351139">
        <w:rPr>
          <w:rFonts w:ascii="Verdana" w:eastAsia="ＭＳ Ｐゴシック" w:hAnsi="Verdana" w:hint="eastAsia"/>
          <w:sz w:val="24"/>
        </w:rPr>
        <w:t>なら、このタイミングはプロジェクト終了の正しい時ではないのかもしれません。そ</w:t>
      </w:r>
      <w:r w:rsidR="0084717E" w:rsidRPr="00351139">
        <w:rPr>
          <w:rFonts w:ascii="Verdana" w:eastAsia="ＭＳ Ｐゴシック" w:hAnsi="Verdana" w:hint="eastAsia"/>
          <w:sz w:val="24"/>
        </w:rPr>
        <w:t>んなに</w:t>
      </w:r>
      <w:r w:rsidR="00F50501" w:rsidRPr="00351139">
        <w:rPr>
          <w:rFonts w:ascii="Verdana" w:eastAsia="ＭＳ Ｐゴシック" w:hAnsi="Verdana" w:hint="eastAsia"/>
          <w:sz w:val="24"/>
        </w:rPr>
        <w:t>強く気になるとすると、おそらく、そのプロジェクトから離脱すべきでない何らかの理由があるのでしょう。</w:t>
      </w:r>
    </w:p>
    <w:p w14:paraId="744B913A" w14:textId="77777777" w:rsidR="00642068" w:rsidRPr="00351139" w:rsidRDefault="00642068" w:rsidP="00E83E55">
      <w:pPr>
        <w:rPr>
          <w:rFonts w:ascii="Verdana" w:eastAsia="ＭＳ Ｐゴシック" w:hAnsi="Verdana"/>
          <w:sz w:val="24"/>
        </w:rPr>
      </w:pPr>
    </w:p>
    <w:p w14:paraId="0BB3BA2E" w14:textId="36797609"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importance of clear communications</w:t>
      </w:r>
    </w:p>
    <w:p w14:paraId="6CB2159A" w14:textId="1D6951FB" w:rsidR="00F50501" w:rsidRPr="00351139" w:rsidRDefault="00F50501" w:rsidP="00E83E55">
      <w:pPr>
        <w:rPr>
          <w:rFonts w:ascii="Verdana" w:eastAsia="ＭＳ Ｐゴシック" w:hAnsi="Verdana"/>
          <w:sz w:val="24"/>
        </w:rPr>
      </w:pPr>
      <w:r w:rsidRPr="00351139">
        <w:rPr>
          <w:rFonts w:ascii="Verdana" w:eastAsia="ＭＳ Ｐゴシック" w:hAnsi="Verdana" w:hint="eastAsia"/>
          <w:sz w:val="24"/>
        </w:rPr>
        <w:t>明</w:t>
      </w:r>
      <w:r w:rsidR="0084717E" w:rsidRPr="00351139">
        <w:rPr>
          <w:rFonts w:ascii="Verdana" w:eastAsia="ＭＳ Ｐゴシック" w:hAnsi="Verdana" w:hint="eastAsia"/>
          <w:sz w:val="24"/>
        </w:rPr>
        <w:t>確</w:t>
      </w:r>
      <w:r w:rsidRPr="00351139">
        <w:rPr>
          <w:rFonts w:ascii="Verdana" w:eastAsia="ＭＳ Ｐゴシック" w:hAnsi="Verdana" w:hint="eastAsia"/>
          <w:sz w:val="24"/>
        </w:rPr>
        <w:t>な</w:t>
      </w:r>
      <w:r w:rsidR="005420C3" w:rsidRPr="00351139">
        <w:rPr>
          <w:rFonts w:ascii="Verdana" w:eastAsia="ＭＳ Ｐゴシック" w:hAnsi="Verdana" w:hint="eastAsia"/>
          <w:sz w:val="24"/>
        </w:rPr>
        <w:t>コミュニケーション</w:t>
      </w:r>
      <w:r w:rsidRPr="00351139">
        <w:rPr>
          <w:rFonts w:ascii="Verdana" w:eastAsia="ＭＳ Ｐゴシック" w:hAnsi="Verdana" w:hint="eastAsia"/>
          <w:sz w:val="24"/>
        </w:rPr>
        <w:t>の重要性</w:t>
      </w:r>
    </w:p>
    <w:p w14:paraId="08FA38A7" w14:textId="77777777" w:rsidR="00E83E55" w:rsidRPr="00351139" w:rsidRDefault="00E83E55" w:rsidP="00E83E55">
      <w:pPr>
        <w:rPr>
          <w:rFonts w:ascii="Verdana" w:eastAsia="ＭＳ Ｐゴシック" w:hAnsi="Verdana"/>
          <w:sz w:val="24"/>
        </w:rPr>
      </w:pPr>
    </w:p>
    <w:p w14:paraId="025C0C27" w14:textId="640C3B7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Clearly communicating the new direction of the transferred, ended, or rebranded project will continue to be your responsibility even after the transition. Be sure to openly advise developers and community members about the status of the project with its new operators and give them clear details about how the project is now being maintained </w:t>
      </w:r>
      <w:r w:rsidRPr="00351139">
        <w:rPr>
          <w:rFonts w:ascii="Verdana" w:eastAsia="ＭＳ Ｐゴシック" w:hAnsi="Verdana"/>
          <w:sz w:val="24"/>
        </w:rPr>
        <w:lastRenderedPageBreak/>
        <w:t>if they care to continue to use it. Don’t forget to update your project website, social media channels, and other connected community assets so participants know where to find the moved project and can continue to make their contributions and use the code.</w:t>
      </w:r>
    </w:p>
    <w:p w14:paraId="11E61A81" w14:textId="0762A474" w:rsidR="005420C3" w:rsidRPr="00351139" w:rsidRDefault="00FC211D" w:rsidP="00E83E55">
      <w:pPr>
        <w:rPr>
          <w:rFonts w:ascii="Verdana" w:eastAsia="ＭＳ Ｐゴシック" w:hAnsi="Verdana"/>
          <w:sz w:val="24"/>
        </w:rPr>
      </w:pPr>
      <w:r w:rsidRPr="00351139">
        <w:rPr>
          <w:rFonts w:ascii="Verdana" w:eastAsia="ＭＳ Ｐゴシック" w:hAnsi="Verdana" w:hint="eastAsia"/>
          <w:sz w:val="24"/>
        </w:rPr>
        <w:t>移管</w:t>
      </w:r>
      <w:r w:rsidR="005420C3" w:rsidRPr="00351139">
        <w:rPr>
          <w:rFonts w:ascii="Verdana" w:eastAsia="ＭＳ Ｐゴシック" w:hAnsi="Verdana" w:hint="eastAsia"/>
          <w:sz w:val="24"/>
        </w:rPr>
        <w:t>、終了、あるい</w:t>
      </w:r>
      <w:del w:id="204" w:author="Date Masahiro" w:date="2018-10-13T09:46:00Z">
        <w:r w:rsidR="005420C3" w:rsidRPr="00351139" w:rsidDel="00C1338E">
          <w:rPr>
            <w:rFonts w:ascii="Verdana" w:eastAsia="ＭＳ Ｐゴシック" w:hAnsi="Verdana" w:hint="eastAsia"/>
            <w:sz w:val="24"/>
          </w:rPr>
          <w:delText>い</w:delText>
        </w:r>
      </w:del>
      <w:r w:rsidR="005420C3" w:rsidRPr="00351139">
        <w:rPr>
          <w:rFonts w:ascii="Verdana" w:eastAsia="ＭＳ Ｐゴシック" w:hAnsi="Verdana" w:hint="eastAsia"/>
          <w:sz w:val="24"/>
        </w:rPr>
        <w:t>は、名称変更されるプロジェクトの新たな方向性</w:t>
      </w:r>
      <w:ins w:id="205" w:author="Date Masahiro" w:date="2018-10-13T09:47:00Z">
        <w:r w:rsidR="00C1338E">
          <w:rPr>
            <w:rFonts w:ascii="Verdana" w:eastAsia="ＭＳ Ｐゴシック" w:hAnsi="Verdana" w:hint="eastAsia"/>
            <w:sz w:val="24"/>
          </w:rPr>
          <w:t>について</w:t>
        </w:r>
        <w:del w:id="206" w:author="工内 隆" w:date="2018-10-15T14:34:00Z">
          <w:r w:rsidR="00C1338E" w:rsidDel="004254A0">
            <w:rPr>
              <w:rFonts w:ascii="Verdana" w:eastAsia="ＭＳ Ｐゴシック" w:hAnsi="Verdana" w:hint="eastAsia"/>
              <w:sz w:val="24"/>
            </w:rPr>
            <w:delText>、</w:delText>
          </w:r>
        </w:del>
      </w:ins>
      <w:del w:id="207" w:author="工内 隆" w:date="2018-10-15T14:34:00Z">
        <w:r w:rsidR="005420C3" w:rsidRPr="00351139" w:rsidDel="004254A0">
          <w:rPr>
            <w:rFonts w:ascii="Verdana" w:eastAsia="ＭＳ Ｐゴシック" w:hAnsi="Verdana" w:hint="eastAsia"/>
            <w:sz w:val="24"/>
          </w:rPr>
          <w:delText>を</w:delText>
        </w:r>
      </w:del>
      <w:r w:rsidR="005420C3" w:rsidRPr="00351139">
        <w:rPr>
          <w:rFonts w:ascii="Verdana" w:eastAsia="ＭＳ Ｐゴシック" w:hAnsi="Verdana" w:hint="eastAsia"/>
          <w:sz w:val="24"/>
        </w:rPr>
        <w:t>明確にコミュニケーション</w:t>
      </w:r>
      <w:ins w:id="208" w:author="Date Masahiro" w:date="2018-10-13T09:48:00Z">
        <w:r w:rsidR="00A22785">
          <w:rPr>
            <w:rFonts w:ascii="Verdana" w:eastAsia="ＭＳ Ｐゴシック" w:hAnsi="Verdana" w:hint="eastAsia"/>
            <w:sz w:val="24"/>
          </w:rPr>
          <w:t>を取</w:t>
        </w:r>
      </w:ins>
      <w:ins w:id="209" w:author="Date Masahiro" w:date="2018-10-13T09:49:00Z">
        <w:r w:rsidR="00A22785">
          <w:rPr>
            <w:rFonts w:ascii="Verdana" w:eastAsia="ＭＳ Ｐゴシック" w:hAnsi="Verdana" w:hint="eastAsia"/>
            <w:sz w:val="24"/>
          </w:rPr>
          <w:t>る</w:t>
        </w:r>
      </w:ins>
      <w:del w:id="210" w:author="Date Masahiro" w:date="2018-10-13T09:48:00Z">
        <w:r w:rsidR="005420C3" w:rsidRPr="00351139" w:rsidDel="00A22785">
          <w:rPr>
            <w:rFonts w:ascii="Verdana" w:eastAsia="ＭＳ Ｐゴシック" w:hAnsi="Verdana" w:hint="eastAsia"/>
            <w:sz w:val="24"/>
          </w:rPr>
          <w:delText>する</w:delText>
        </w:r>
      </w:del>
      <w:r w:rsidR="005420C3" w:rsidRPr="00351139">
        <w:rPr>
          <w:rFonts w:ascii="Verdana" w:eastAsia="ＭＳ Ｐゴシック" w:hAnsi="Verdana" w:hint="eastAsia"/>
          <w:sz w:val="24"/>
        </w:rPr>
        <w:t>ことは、移</w:t>
      </w:r>
      <w:r w:rsidR="007677BC" w:rsidRPr="00351139">
        <w:rPr>
          <w:rFonts w:ascii="Verdana" w:eastAsia="ＭＳ Ｐゴシック" w:hAnsi="Verdana" w:hint="eastAsia"/>
          <w:sz w:val="24"/>
        </w:rPr>
        <w:t>行</w:t>
      </w:r>
      <w:r w:rsidR="005420C3" w:rsidRPr="00351139">
        <w:rPr>
          <w:rFonts w:ascii="Verdana" w:eastAsia="ＭＳ Ｐゴシック" w:hAnsi="Verdana" w:hint="eastAsia"/>
          <w:sz w:val="24"/>
        </w:rPr>
        <w:t>の後であっても</w:t>
      </w:r>
      <w:ins w:id="211" w:author="Date Masahiro" w:date="2018-10-13T09:49:00Z">
        <w:r w:rsidR="00A22785">
          <w:rPr>
            <w:rFonts w:ascii="Verdana" w:eastAsia="ＭＳ Ｐゴシック" w:hAnsi="Verdana" w:hint="eastAsia"/>
            <w:sz w:val="24"/>
          </w:rPr>
          <w:t>、引き続き</w:t>
        </w:r>
      </w:ins>
      <w:r w:rsidR="005420C3" w:rsidRPr="00351139">
        <w:rPr>
          <w:rFonts w:ascii="Verdana" w:eastAsia="ＭＳ Ｐゴシック" w:hAnsi="Verdana" w:hint="eastAsia"/>
          <w:sz w:val="24"/>
        </w:rPr>
        <w:t>あなたの責任</w:t>
      </w:r>
      <w:ins w:id="212" w:author="Date Masahiro" w:date="2018-10-13T09:49:00Z">
        <w:r w:rsidR="00A22785">
          <w:rPr>
            <w:rFonts w:ascii="Verdana" w:eastAsia="ＭＳ Ｐゴシック" w:hAnsi="Verdana" w:hint="eastAsia"/>
            <w:sz w:val="24"/>
          </w:rPr>
          <w:t>です</w:t>
        </w:r>
      </w:ins>
      <w:del w:id="213" w:author="Date Masahiro" w:date="2018-10-13T09:50:00Z">
        <w:r w:rsidR="005420C3" w:rsidRPr="00351139" w:rsidDel="00A22785">
          <w:rPr>
            <w:rFonts w:ascii="Verdana" w:eastAsia="ＭＳ Ｐゴシック" w:hAnsi="Verdana" w:hint="eastAsia"/>
            <w:sz w:val="24"/>
          </w:rPr>
          <w:delText>となります</w:delText>
        </w:r>
      </w:del>
      <w:r w:rsidR="005420C3" w:rsidRPr="00351139">
        <w:rPr>
          <w:rFonts w:ascii="Verdana" w:eastAsia="ＭＳ Ｐゴシック" w:hAnsi="Verdana" w:hint="eastAsia"/>
          <w:sz w:val="24"/>
        </w:rPr>
        <w:t>。新たな運用者</w:t>
      </w:r>
      <w:ins w:id="214" w:author="Date Masahiro" w:date="2018-10-13T09:54:00Z">
        <w:r w:rsidR="00A22785">
          <w:rPr>
            <w:rFonts w:ascii="Verdana" w:eastAsia="ＭＳ Ｐゴシック" w:hAnsi="Verdana" w:hint="eastAsia"/>
            <w:sz w:val="24"/>
          </w:rPr>
          <w:t>と</w:t>
        </w:r>
      </w:ins>
      <w:ins w:id="215" w:author="Date Masahiro" w:date="2018-10-13T09:55:00Z">
        <w:r w:rsidR="00A22785">
          <w:rPr>
            <w:rFonts w:ascii="Verdana" w:eastAsia="ＭＳ Ｐゴシック" w:hAnsi="Verdana" w:hint="eastAsia"/>
            <w:sz w:val="24"/>
          </w:rPr>
          <w:t>共に</w:t>
        </w:r>
      </w:ins>
      <w:ins w:id="216" w:author="工内 隆" w:date="2018-10-15T14:36:00Z">
        <w:r w:rsidR="004254A0">
          <w:rPr>
            <w:rFonts w:ascii="Verdana" w:eastAsia="ＭＳ Ｐゴシック" w:hAnsi="Verdana" w:hint="eastAsia"/>
            <w:sz w:val="24"/>
          </w:rPr>
          <w:t>、</w:t>
        </w:r>
      </w:ins>
      <w:del w:id="217" w:author="Date Masahiro" w:date="2018-10-13T09:55:00Z">
        <w:r w:rsidR="005420C3" w:rsidRPr="00351139" w:rsidDel="00A22785">
          <w:rPr>
            <w:rFonts w:ascii="Verdana" w:eastAsia="ＭＳ Ｐゴシック" w:hAnsi="Verdana" w:hint="eastAsia"/>
            <w:sz w:val="24"/>
          </w:rPr>
          <w:delText>によって行われる</w:delText>
        </w:r>
      </w:del>
      <w:r w:rsidR="005420C3" w:rsidRPr="00351139">
        <w:rPr>
          <w:rFonts w:ascii="Verdana" w:eastAsia="ＭＳ Ｐゴシック" w:hAnsi="Verdana" w:hint="eastAsia"/>
          <w:sz w:val="24"/>
        </w:rPr>
        <w:t>プロジェクトの状況について</w:t>
      </w:r>
      <w:del w:id="218" w:author="工内 隆" w:date="2018-10-15T14:36:00Z">
        <w:r w:rsidR="005420C3" w:rsidRPr="00351139" w:rsidDel="004254A0">
          <w:rPr>
            <w:rFonts w:ascii="Verdana" w:eastAsia="ＭＳ Ｐゴシック" w:hAnsi="Verdana" w:hint="eastAsia"/>
            <w:sz w:val="24"/>
          </w:rPr>
          <w:delText>、</w:delText>
        </w:r>
      </w:del>
      <w:r w:rsidR="005420C3" w:rsidRPr="00351139">
        <w:rPr>
          <w:rFonts w:ascii="Verdana" w:eastAsia="ＭＳ Ｐゴシック" w:hAnsi="Verdana" w:hint="eastAsia"/>
          <w:sz w:val="24"/>
        </w:rPr>
        <w:t>開発者とコミュニティのメンバーに率直に</w:t>
      </w:r>
      <w:r w:rsidR="007677BC" w:rsidRPr="00351139">
        <w:rPr>
          <w:rFonts w:ascii="Verdana" w:eastAsia="ＭＳ Ｐゴシック" w:hAnsi="Verdana" w:hint="eastAsia"/>
          <w:sz w:val="24"/>
        </w:rPr>
        <w:t>知らせ</w:t>
      </w:r>
      <w:r w:rsidR="005420C3" w:rsidRPr="00351139">
        <w:rPr>
          <w:rFonts w:ascii="Verdana" w:eastAsia="ＭＳ Ｐゴシック" w:hAnsi="Verdana" w:hint="eastAsia"/>
          <w:sz w:val="24"/>
        </w:rPr>
        <w:t>、また、</w:t>
      </w:r>
      <w:r w:rsidR="00F865CD" w:rsidRPr="00351139">
        <w:rPr>
          <w:rFonts w:ascii="Verdana" w:eastAsia="ＭＳ Ｐゴシック" w:hAnsi="Verdana" w:hint="eastAsia"/>
          <w:sz w:val="24"/>
        </w:rPr>
        <w:t>彼らが継続して利用するようなら、今後どのようにプロジェクトが保守されるかについての詳細を伝えてください。また、移動後に参加者がプロジェクトの場所を見つけ、また、貢献やコード利用</w:t>
      </w:r>
      <w:r w:rsidR="007677BC" w:rsidRPr="00351139">
        <w:rPr>
          <w:rFonts w:ascii="Verdana" w:eastAsia="ＭＳ Ｐゴシック" w:hAnsi="Verdana" w:hint="eastAsia"/>
          <w:sz w:val="24"/>
        </w:rPr>
        <w:t>を</w:t>
      </w:r>
      <w:r w:rsidR="00F865CD" w:rsidRPr="00351139">
        <w:rPr>
          <w:rFonts w:ascii="Verdana" w:eastAsia="ＭＳ Ｐゴシック" w:hAnsi="Verdana" w:hint="eastAsia"/>
          <w:sz w:val="24"/>
        </w:rPr>
        <w:t>継続できるよう</w:t>
      </w:r>
      <w:r w:rsidR="007677BC" w:rsidRPr="00351139">
        <w:rPr>
          <w:rFonts w:ascii="Verdana" w:eastAsia="ＭＳ Ｐゴシック" w:hAnsi="Verdana" w:hint="eastAsia"/>
          <w:sz w:val="24"/>
        </w:rPr>
        <w:t>に</w:t>
      </w:r>
      <w:r w:rsidR="00F865CD" w:rsidRPr="00351139">
        <w:rPr>
          <w:rFonts w:ascii="Verdana" w:eastAsia="ＭＳ Ｐゴシック" w:hAnsi="Verdana" w:hint="eastAsia"/>
          <w:sz w:val="24"/>
        </w:rPr>
        <w:t>プロジェクトの</w:t>
      </w:r>
      <w:r w:rsidR="00F865CD" w:rsidRPr="00351139">
        <w:rPr>
          <w:rFonts w:ascii="Verdana" w:eastAsia="ＭＳ Ｐゴシック" w:hAnsi="Verdana" w:hint="eastAsia"/>
          <w:sz w:val="24"/>
        </w:rPr>
        <w:t>Web</w:t>
      </w:r>
      <w:r w:rsidR="00F865CD" w:rsidRPr="00351139">
        <w:rPr>
          <w:rFonts w:ascii="Verdana" w:eastAsia="ＭＳ Ｐゴシック" w:hAnsi="Verdana" w:hint="eastAsia"/>
          <w:sz w:val="24"/>
        </w:rPr>
        <w:t>サイト、ソーシャルメディアチャンネル、さらには、ネットワークに繋がったコミュニティ資産を更新するのを忘れないでください。</w:t>
      </w:r>
    </w:p>
    <w:p w14:paraId="204AF176" w14:textId="77777777" w:rsidR="00E83E55" w:rsidRPr="00351139" w:rsidRDefault="00E83E55" w:rsidP="00E83E55">
      <w:pPr>
        <w:rPr>
          <w:rFonts w:ascii="Verdana" w:eastAsia="ＭＳ Ｐゴシック" w:hAnsi="Verdana"/>
          <w:sz w:val="24"/>
        </w:rPr>
      </w:pPr>
    </w:p>
    <w:p w14:paraId="761E05AC" w14:textId="15324EFE"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Remember to communicate all this information to downstream organizations and users as well. This includes companies, non-profits, and others that are using your code, and who may not be aware of the demise or transfer of the project because they’re not directly involved in the development cycle. You should make efforts to advise them of what is happening through your websites, social media channels, and other outlets, especially if the project is well-known and has had a substantial following.</w:t>
      </w:r>
    </w:p>
    <w:p w14:paraId="460D20DE" w14:textId="194691DD" w:rsidR="00F865CD" w:rsidRPr="00351139" w:rsidRDefault="001D2412" w:rsidP="00E83E55">
      <w:pPr>
        <w:rPr>
          <w:rFonts w:ascii="Verdana" w:eastAsia="ＭＳ Ｐゴシック" w:hAnsi="Verdana"/>
          <w:sz w:val="24"/>
        </w:rPr>
      </w:pPr>
      <w:r w:rsidRPr="00351139">
        <w:rPr>
          <w:rFonts w:ascii="Verdana" w:eastAsia="ＭＳ Ｐゴシック" w:hAnsi="Verdana" w:hint="eastAsia"/>
          <w:sz w:val="24"/>
        </w:rPr>
        <w:t>これらすべての情報を下流の組織とユーザーにもコミュニケーションすることを覚えておいてください。その対象には、企業、非営利組織、コードを利用している人々や、開発サイクルに直接関わっていないためにプロジェクトの解散や</w:t>
      </w:r>
      <w:r w:rsidR="00FC211D" w:rsidRPr="00351139">
        <w:rPr>
          <w:rFonts w:ascii="Verdana" w:eastAsia="ＭＳ Ｐゴシック" w:hAnsi="Verdana" w:hint="eastAsia"/>
          <w:sz w:val="24"/>
        </w:rPr>
        <w:t>移管</w:t>
      </w:r>
      <w:r w:rsidRPr="00351139">
        <w:rPr>
          <w:rFonts w:ascii="Verdana" w:eastAsia="ＭＳ Ｐゴシック" w:hAnsi="Verdana" w:hint="eastAsia"/>
          <w:sz w:val="24"/>
        </w:rPr>
        <w:t>に気付かない人々も含まれます。</w:t>
      </w:r>
      <w:r w:rsidR="00222A0E" w:rsidRPr="00351139">
        <w:rPr>
          <w:rFonts w:ascii="Verdana" w:eastAsia="ＭＳ Ｐゴシック" w:hAnsi="Verdana" w:hint="eastAsia"/>
          <w:sz w:val="24"/>
        </w:rPr>
        <w:t>特に、プロジェクトが良く知られていて、相当数の支持者があるときには、</w:t>
      </w:r>
      <w:r w:rsidRPr="00351139">
        <w:rPr>
          <w:rFonts w:ascii="Verdana" w:eastAsia="ＭＳ Ｐゴシック" w:hAnsi="Verdana" w:hint="eastAsia"/>
          <w:sz w:val="24"/>
        </w:rPr>
        <w:t>Web</w:t>
      </w:r>
      <w:r w:rsidRPr="00351139">
        <w:rPr>
          <w:rFonts w:ascii="Verdana" w:eastAsia="ＭＳ Ｐゴシック" w:hAnsi="Verdana" w:hint="eastAsia"/>
          <w:sz w:val="24"/>
        </w:rPr>
        <w:t>サイト、ソーシャルメディアチャンネル、その他の手段を通じて、何が起きているかについて</w:t>
      </w:r>
      <w:r w:rsidR="007677BC" w:rsidRPr="00351139">
        <w:rPr>
          <w:rFonts w:ascii="Verdana" w:eastAsia="ＭＳ Ｐゴシック" w:hAnsi="Verdana" w:hint="eastAsia"/>
          <w:sz w:val="24"/>
        </w:rPr>
        <w:t>知らせる</w:t>
      </w:r>
      <w:r w:rsidRPr="00351139">
        <w:rPr>
          <w:rFonts w:ascii="Verdana" w:eastAsia="ＭＳ Ｐゴシック" w:hAnsi="Verdana" w:hint="eastAsia"/>
          <w:sz w:val="24"/>
        </w:rPr>
        <w:t>よう努力すべきです。</w:t>
      </w:r>
    </w:p>
    <w:p w14:paraId="78CC851A" w14:textId="77777777" w:rsidR="00E83E55" w:rsidRPr="00351139" w:rsidRDefault="00E83E55" w:rsidP="00E83E55">
      <w:pPr>
        <w:rPr>
          <w:rFonts w:ascii="Verdana" w:eastAsia="ＭＳ Ｐゴシック" w:hAnsi="Verdana"/>
          <w:sz w:val="24"/>
        </w:rPr>
      </w:pPr>
    </w:p>
    <w:p w14:paraId="591B2CC2" w14:textId="23ACB8D5"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biggest thing is to communicate the changes and tell the community of the plans ASAP. Don’t leave the users wondering if the project is still being maintained. For the most part, good code lives on, in my opinion, so if you’ve got a project that has good code, I would rather not ever take something down from GitHub but set the expectations at, ‘Hey, this project is no longer being actively maintained.'”</w:t>
      </w:r>
    </w:p>
    <w:p w14:paraId="343B998C" w14:textId="66186BDF" w:rsidR="00222A0E" w:rsidRPr="00351139" w:rsidRDefault="00222A0E" w:rsidP="00E83E55">
      <w:pPr>
        <w:rPr>
          <w:rFonts w:ascii="Verdana" w:eastAsia="ＭＳ Ｐゴシック" w:hAnsi="Verdana"/>
          <w:sz w:val="24"/>
        </w:rPr>
      </w:pPr>
      <w:r w:rsidRPr="00351139">
        <w:rPr>
          <w:rFonts w:ascii="Verdana" w:eastAsia="ＭＳ Ｐゴシック" w:hAnsi="Verdana" w:hint="eastAsia"/>
          <w:sz w:val="24"/>
        </w:rPr>
        <w:t>「一番</w:t>
      </w:r>
      <w:ins w:id="219" w:author="工内 隆" w:date="2018-10-15T14:37:00Z">
        <w:r w:rsidR="004254A0">
          <w:rPr>
            <w:rFonts w:ascii="Verdana" w:eastAsia="ＭＳ Ｐゴシック" w:hAnsi="Verdana" w:hint="eastAsia"/>
            <w:sz w:val="24"/>
          </w:rPr>
          <w:t>大切</w:t>
        </w:r>
      </w:ins>
      <w:ins w:id="220" w:author="Date Masahiro" w:date="2018-10-13T09:59:00Z">
        <w:del w:id="221" w:author="工内 隆" w:date="2018-10-15T14:37:00Z">
          <w:r w:rsidR="000161D3" w:rsidDel="004254A0">
            <w:rPr>
              <w:rFonts w:ascii="Verdana" w:eastAsia="ＭＳ Ｐゴシック" w:hAnsi="Verdana" w:hint="eastAsia"/>
              <w:sz w:val="24"/>
            </w:rPr>
            <w:delText>再説</w:delText>
          </w:r>
        </w:del>
        <w:r w:rsidR="000161D3">
          <w:rPr>
            <w:rFonts w:ascii="Verdana" w:eastAsia="ＭＳ Ｐゴシック" w:hAnsi="Verdana" w:hint="eastAsia"/>
            <w:sz w:val="24"/>
          </w:rPr>
          <w:t>なことは</w:t>
        </w:r>
      </w:ins>
      <w:del w:id="222" w:author="Date Masahiro" w:date="2018-10-13T09:59:00Z">
        <w:r w:rsidRPr="00351139" w:rsidDel="000161D3">
          <w:rPr>
            <w:rFonts w:ascii="Verdana" w:eastAsia="ＭＳ Ｐゴシック" w:hAnsi="Verdana" w:hint="eastAsia"/>
            <w:sz w:val="24"/>
          </w:rPr>
          <w:delText>大きいのは</w:delText>
        </w:r>
      </w:del>
      <w:r w:rsidRPr="00351139">
        <w:rPr>
          <w:rFonts w:ascii="Verdana" w:eastAsia="ＭＳ Ｐゴシック" w:hAnsi="Verdana" w:hint="eastAsia"/>
          <w:sz w:val="24"/>
        </w:rPr>
        <w:t>、</w:t>
      </w:r>
      <w:del w:id="223" w:author="Date Masahiro" w:date="2018-10-13T10:00:00Z">
        <w:r w:rsidRPr="00351139" w:rsidDel="000161D3">
          <w:rPr>
            <w:rFonts w:ascii="Verdana" w:eastAsia="ＭＳ Ｐゴシック" w:hAnsi="Verdana" w:hint="eastAsia"/>
            <w:sz w:val="24"/>
          </w:rPr>
          <w:delText>変化</w:delText>
        </w:r>
      </w:del>
      <w:ins w:id="224" w:author="Date Masahiro" w:date="2018-10-13T10:00:00Z">
        <w:r w:rsidR="000161D3">
          <w:rPr>
            <w:rFonts w:ascii="Verdana" w:eastAsia="ＭＳ Ｐゴシック" w:hAnsi="Verdana" w:hint="eastAsia"/>
            <w:sz w:val="24"/>
          </w:rPr>
          <w:t>変更</w:t>
        </w:r>
      </w:ins>
      <w:r w:rsidRPr="00351139">
        <w:rPr>
          <w:rFonts w:ascii="Verdana" w:eastAsia="ＭＳ Ｐゴシック" w:hAnsi="Verdana" w:hint="eastAsia"/>
          <w:sz w:val="24"/>
        </w:rPr>
        <w:t>についてコミュニケーションし、コミュニ</w:t>
      </w:r>
      <w:r w:rsidRPr="00351139">
        <w:rPr>
          <w:rFonts w:ascii="Verdana" w:eastAsia="ＭＳ Ｐゴシック" w:hAnsi="Verdana" w:hint="eastAsia"/>
          <w:sz w:val="24"/>
        </w:rPr>
        <w:lastRenderedPageBreak/>
        <w:t>ティに</w:t>
      </w:r>
      <w:ins w:id="225" w:author="Date Masahiro" w:date="2018-10-13T09:59:00Z">
        <w:r w:rsidR="000161D3">
          <w:rPr>
            <w:rFonts w:ascii="Verdana" w:eastAsia="ＭＳ Ｐゴシック" w:hAnsi="Verdana" w:hint="eastAsia"/>
            <w:sz w:val="24"/>
          </w:rPr>
          <w:t>その</w:t>
        </w:r>
      </w:ins>
      <w:r w:rsidRPr="00351139">
        <w:rPr>
          <w:rFonts w:ascii="Verdana" w:eastAsia="ＭＳ Ｐゴシック" w:hAnsi="Verdana" w:hint="eastAsia"/>
          <w:sz w:val="24"/>
        </w:rPr>
        <w:t>計画のことを</w:t>
      </w:r>
      <w:ins w:id="226" w:author="Date Masahiro" w:date="2018-10-13T09:59:00Z">
        <w:r w:rsidR="000161D3">
          <w:rPr>
            <w:rFonts w:ascii="Verdana" w:eastAsia="ＭＳ Ｐゴシック" w:hAnsi="Verdana" w:hint="eastAsia"/>
            <w:sz w:val="24"/>
          </w:rPr>
          <w:t>できるだけ早く</w:t>
        </w:r>
        <w:del w:id="227" w:author="工内 隆" w:date="2018-10-15T14:38:00Z">
          <w:r w:rsidR="000161D3" w:rsidDel="00B95D87">
            <w:rPr>
              <w:rFonts w:ascii="Verdana" w:eastAsia="ＭＳ Ｐゴシック" w:hAnsi="Verdana" w:hint="eastAsia"/>
              <w:sz w:val="24"/>
            </w:rPr>
            <w:delText>、</w:delText>
          </w:r>
        </w:del>
      </w:ins>
      <w:del w:id="228" w:author="Date Masahiro" w:date="2018-10-13T09:59:00Z">
        <w:r w:rsidRPr="00351139" w:rsidDel="000161D3">
          <w:rPr>
            <w:rFonts w:ascii="Verdana" w:eastAsia="ＭＳ Ｐゴシック" w:hAnsi="Verdana" w:hint="eastAsia"/>
            <w:sz w:val="24"/>
          </w:rPr>
          <w:delText>早急に</w:delText>
        </w:r>
      </w:del>
      <w:r w:rsidRPr="00351139">
        <w:rPr>
          <w:rFonts w:ascii="Verdana" w:eastAsia="ＭＳ Ｐゴシック" w:hAnsi="Verdana" w:hint="eastAsia"/>
          <w:sz w:val="24"/>
        </w:rPr>
        <w:t>説明することです。プロジェクトが保守されるのか</w:t>
      </w:r>
      <w:r w:rsidR="007677BC" w:rsidRPr="00351139">
        <w:rPr>
          <w:rFonts w:ascii="Verdana" w:eastAsia="ＭＳ Ｐゴシック" w:hAnsi="Verdana" w:hint="eastAsia"/>
          <w:sz w:val="24"/>
        </w:rPr>
        <w:t>どうか</w:t>
      </w:r>
      <w:r w:rsidRPr="00351139">
        <w:rPr>
          <w:rFonts w:ascii="Verdana" w:eastAsia="ＭＳ Ｐゴシック" w:hAnsi="Verdana" w:hint="eastAsia"/>
          <w:sz w:val="24"/>
        </w:rPr>
        <w:t>について、ユーザーを困惑させてはいけません。私の意見</w:t>
      </w:r>
      <w:r w:rsidR="00221DFA" w:rsidRPr="00351139">
        <w:rPr>
          <w:rFonts w:ascii="Verdana" w:eastAsia="ＭＳ Ｐゴシック" w:hAnsi="Verdana" w:hint="eastAsia"/>
          <w:sz w:val="24"/>
        </w:rPr>
        <w:t>ですが</w:t>
      </w:r>
      <w:r w:rsidRPr="00351139">
        <w:rPr>
          <w:rFonts w:ascii="Verdana" w:eastAsia="ＭＳ Ｐゴシック" w:hAnsi="Verdana" w:hint="eastAsia"/>
          <w:sz w:val="24"/>
        </w:rPr>
        <w:t>、</w:t>
      </w:r>
      <w:r w:rsidR="00221DFA" w:rsidRPr="00351139">
        <w:rPr>
          <w:rFonts w:ascii="Verdana" w:eastAsia="ＭＳ Ｐゴシック" w:hAnsi="Verdana" w:hint="eastAsia"/>
          <w:sz w:val="24"/>
        </w:rPr>
        <w:t>大体において</w:t>
      </w:r>
      <w:r w:rsidRPr="00351139">
        <w:rPr>
          <w:rFonts w:ascii="Verdana" w:eastAsia="ＭＳ Ｐゴシック" w:hAnsi="Verdana" w:hint="eastAsia"/>
          <w:sz w:val="24"/>
        </w:rPr>
        <w:t>良いコード</w:t>
      </w:r>
      <w:r w:rsidR="00221DFA" w:rsidRPr="00351139">
        <w:rPr>
          <w:rFonts w:ascii="Verdana" w:eastAsia="ＭＳ Ｐゴシック" w:hAnsi="Verdana" w:hint="eastAsia"/>
          <w:sz w:val="24"/>
        </w:rPr>
        <w:t>は生き続けます。ですから、あなたが良いコードのプロジェクトを運営していたとすると、決して</w:t>
      </w:r>
      <w:r w:rsidR="00221DFA" w:rsidRPr="00351139">
        <w:rPr>
          <w:rFonts w:ascii="Verdana" w:eastAsia="ＭＳ Ｐゴシック" w:hAnsi="Verdana" w:hint="eastAsia"/>
          <w:sz w:val="24"/>
        </w:rPr>
        <w:t>GitHub</w:t>
      </w:r>
      <w:r w:rsidR="00221DFA" w:rsidRPr="00351139">
        <w:rPr>
          <w:rFonts w:ascii="Verdana" w:eastAsia="ＭＳ Ｐゴシック" w:hAnsi="Verdana" w:hint="eastAsia"/>
          <w:sz w:val="24"/>
        </w:rPr>
        <w:t>から何かを</w:t>
      </w:r>
      <w:ins w:id="229" w:author="工内 隆" w:date="2018-10-15T14:38:00Z">
        <w:r w:rsidR="00B95D87">
          <w:rPr>
            <w:rFonts w:ascii="Verdana" w:eastAsia="ＭＳ Ｐゴシック" w:hAnsi="Verdana" w:hint="eastAsia"/>
            <w:sz w:val="24"/>
          </w:rPr>
          <w:t>取り除い</w:t>
        </w:r>
      </w:ins>
      <w:del w:id="230" w:author="工内 隆" w:date="2018-10-15T14:39:00Z">
        <w:r w:rsidR="00221DFA" w:rsidRPr="00351139" w:rsidDel="00B95D87">
          <w:rPr>
            <w:rFonts w:ascii="Verdana" w:eastAsia="ＭＳ Ｐゴシック" w:hAnsi="Verdana" w:hint="eastAsia"/>
            <w:sz w:val="24"/>
          </w:rPr>
          <w:delText>取り下げ</w:delText>
        </w:r>
      </w:del>
      <w:r w:rsidR="00221DFA" w:rsidRPr="00351139">
        <w:rPr>
          <w:rFonts w:ascii="Verdana" w:eastAsia="ＭＳ Ｐゴシック" w:hAnsi="Verdana" w:hint="eastAsia"/>
          <w:sz w:val="24"/>
        </w:rPr>
        <w:t>たりしないで、ただし、『このプロジェクトは今後、積極的には保守されませんよ。』</w:t>
      </w:r>
      <w:r w:rsidR="004353D9" w:rsidRPr="00351139">
        <w:rPr>
          <w:rFonts w:ascii="Verdana" w:eastAsia="ＭＳ Ｐゴシック" w:hAnsi="Verdana" w:hint="eastAsia"/>
          <w:sz w:val="24"/>
        </w:rPr>
        <w:t>と言う</w:t>
      </w:r>
      <w:r w:rsidR="007677BC" w:rsidRPr="00351139">
        <w:rPr>
          <w:rFonts w:ascii="Verdana" w:eastAsia="ＭＳ Ｐゴシック" w:hAnsi="Verdana" w:hint="eastAsia"/>
          <w:sz w:val="24"/>
        </w:rPr>
        <w:t>見</w:t>
      </w:r>
      <w:r w:rsidR="00172FB2" w:rsidRPr="00351139">
        <w:rPr>
          <w:rFonts w:ascii="Verdana" w:eastAsia="ＭＳ Ｐゴシック" w:hAnsi="Verdana" w:hint="eastAsia"/>
          <w:sz w:val="24"/>
        </w:rPr>
        <w:t>通</w:t>
      </w:r>
      <w:r w:rsidR="007677BC" w:rsidRPr="00351139">
        <w:rPr>
          <w:rFonts w:ascii="Verdana" w:eastAsia="ＭＳ Ｐゴシック" w:hAnsi="Verdana" w:hint="eastAsia"/>
          <w:sz w:val="24"/>
        </w:rPr>
        <w:t>しを示して</w:t>
      </w:r>
      <w:r w:rsidR="004353D9" w:rsidRPr="00351139">
        <w:rPr>
          <w:rFonts w:ascii="Verdana" w:eastAsia="ＭＳ Ｐゴシック" w:hAnsi="Verdana" w:hint="eastAsia"/>
          <w:sz w:val="24"/>
        </w:rPr>
        <w:t>ください。</w:t>
      </w:r>
      <w:r w:rsidRPr="00351139">
        <w:rPr>
          <w:rFonts w:ascii="Verdana" w:eastAsia="ＭＳ Ｐゴシック" w:hAnsi="Verdana" w:hint="eastAsia"/>
          <w:sz w:val="24"/>
        </w:rPr>
        <w:t>」</w:t>
      </w:r>
    </w:p>
    <w:p w14:paraId="0290E120" w14:textId="77777777" w:rsidR="00E83E55" w:rsidRPr="00351139" w:rsidRDefault="00E83E55" w:rsidP="00E83E55">
      <w:pPr>
        <w:rPr>
          <w:rFonts w:ascii="Verdana" w:eastAsia="ＭＳ Ｐゴシック" w:hAnsi="Verdana"/>
          <w:sz w:val="24"/>
        </w:rPr>
      </w:pPr>
    </w:p>
    <w:p w14:paraId="0B19498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64260BF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Provide updates through project repositories</w:t>
      </w:r>
    </w:p>
    <w:p w14:paraId="7291BC57" w14:textId="77B7A2FE" w:rsidR="004353D9" w:rsidRPr="00351139" w:rsidRDefault="00190985" w:rsidP="004353D9">
      <w:pPr>
        <w:rPr>
          <w:rFonts w:ascii="Verdana" w:eastAsia="ＭＳ Ｐゴシック" w:hAnsi="Verdana"/>
          <w:sz w:val="24"/>
        </w:rPr>
      </w:pPr>
      <w:hyperlink r:id="rId10" w:history="1">
        <w:r w:rsidR="004353D9" w:rsidRPr="00351139">
          <w:rPr>
            <w:rStyle w:val="ae"/>
            <w:rFonts w:ascii="Verdana" w:eastAsia="ＭＳ Ｐゴシック" w:hAnsi="Verdana"/>
            <w:sz w:val="24"/>
          </w:rPr>
          <w:t>Guy Martin</w:t>
        </w:r>
      </w:hyperlink>
    </w:p>
    <w:p w14:paraId="5BF3562E" w14:textId="77777777" w:rsidR="004353D9" w:rsidRPr="00351139" w:rsidRDefault="004353D9" w:rsidP="004353D9">
      <w:pPr>
        <w:rPr>
          <w:rFonts w:ascii="Verdana" w:eastAsia="ＭＳ Ｐゴシック" w:hAnsi="Verdana"/>
          <w:sz w:val="24"/>
        </w:rPr>
      </w:pPr>
      <w:r w:rsidRPr="00351139">
        <w:rPr>
          <w:rFonts w:ascii="Verdana" w:eastAsia="ＭＳ Ｐゴシック" w:hAnsi="Verdana"/>
          <w:sz w:val="24"/>
        </w:rPr>
        <w:t>Open at Autodesk</w:t>
      </w:r>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6D4B530B" w14:textId="77777777" w:rsidR="0088314C" w:rsidRPr="00351139" w:rsidRDefault="0088314C" w:rsidP="00E83E55">
      <w:pPr>
        <w:rPr>
          <w:rFonts w:ascii="Verdana" w:eastAsia="ＭＳ Ｐゴシック" w:hAnsi="Verdana"/>
          <w:sz w:val="24"/>
        </w:rPr>
      </w:pPr>
    </w:p>
    <w:p w14:paraId="57DBE8B0" w14:textId="6B87446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Another important place to post information about project changes is the project’s repository itself on GitHub or related destinations. There you can place detailed notes explaining what’s happening, including readme files to help get the messages to participants.</w:t>
      </w:r>
    </w:p>
    <w:p w14:paraId="3F59400C" w14:textId="50F9274B" w:rsidR="00277C07" w:rsidRPr="00351139" w:rsidRDefault="00277C07" w:rsidP="00E83E55">
      <w:pPr>
        <w:rPr>
          <w:rFonts w:ascii="Verdana" w:eastAsia="ＭＳ Ｐゴシック" w:hAnsi="Verdana"/>
          <w:sz w:val="24"/>
        </w:rPr>
      </w:pPr>
      <w:r w:rsidRPr="00351139">
        <w:rPr>
          <w:rFonts w:ascii="Verdana" w:eastAsia="ＭＳ Ｐゴシック" w:hAnsi="Verdana" w:hint="eastAsia"/>
          <w:sz w:val="24"/>
        </w:rPr>
        <w:t>プロジェクトの変更に関する情報を書き込むべき重要な場所は、</w:t>
      </w:r>
      <w:r w:rsidRPr="00351139">
        <w:rPr>
          <w:rFonts w:ascii="Verdana" w:eastAsia="ＭＳ Ｐゴシック" w:hAnsi="Verdana" w:hint="eastAsia"/>
          <w:sz w:val="24"/>
        </w:rPr>
        <w:t>GitHub</w:t>
      </w:r>
      <w:r w:rsidR="007C35B5" w:rsidRPr="00351139">
        <w:rPr>
          <w:rFonts w:ascii="Verdana" w:eastAsia="ＭＳ Ｐゴシック" w:hAnsi="Verdana" w:hint="eastAsia"/>
          <w:sz w:val="24"/>
        </w:rPr>
        <w:t>上</w:t>
      </w:r>
      <w:r w:rsidR="00F42721" w:rsidRPr="00351139">
        <w:rPr>
          <w:rFonts w:ascii="Verdana" w:eastAsia="ＭＳ Ｐゴシック" w:hAnsi="Verdana" w:hint="eastAsia"/>
          <w:sz w:val="24"/>
        </w:rPr>
        <w:t>のプロジェクトのリポジトリー</w:t>
      </w:r>
      <w:r w:rsidRPr="00351139">
        <w:rPr>
          <w:rFonts w:ascii="Verdana" w:eastAsia="ＭＳ Ｐゴシック" w:hAnsi="Verdana" w:hint="eastAsia"/>
          <w:sz w:val="24"/>
        </w:rPr>
        <w:t>やその関連の</w:t>
      </w:r>
      <w:r w:rsidR="00F42721" w:rsidRPr="00351139">
        <w:rPr>
          <w:rFonts w:ascii="Verdana" w:eastAsia="ＭＳ Ｐゴシック" w:hAnsi="Verdana" w:hint="eastAsia"/>
          <w:sz w:val="24"/>
        </w:rPr>
        <w:t>場所です。参加者にメッセージが届くように、</w:t>
      </w:r>
      <w:r w:rsidR="00F42721" w:rsidRPr="00351139">
        <w:rPr>
          <w:rFonts w:ascii="Verdana" w:eastAsia="ＭＳ Ｐゴシック" w:hAnsi="Verdana" w:hint="eastAsia"/>
          <w:sz w:val="24"/>
        </w:rPr>
        <w:t>Readme</w:t>
      </w:r>
      <w:r w:rsidR="00F42721" w:rsidRPr="00351139">
        <w:rPr>
          <w:rFonts w:ascii="Verdana" w:eastAsia="ＭＳ Ｐゴシック" w:hAnsi="Verdana" w:hint="eastAsia"/>
          <w:sz w:val="24"/>
        </w:rPr>
        <w:t>ファイルなどで</w:t>
      </w:r>
      <w:r w:rsidR="00BC5C30" w:rsidRPr="00351139">
        <w:rPr>
          <w:rFonts w:ascii="Verdana" w:eastAsia="ＭＳ Ｐゴシック" w:hAnsi="Verdana" w:hint="eastAsia"/>
          <w:sz w:val="24"/>
        </w:rPr>
        <w:t>、</w:t>
      </w:r>
      <w:r w:rsidR="00F42721" w:rsidRPr="00351139">
        <w:rPr>
          <w:rFonts w:ascii="Verdana" w:eastAsia="ＭＳ Ｐゴシック" w:hAnsi="Verdana" w:hint="eastAsia"/>
          <w:sz w:val="24"/>
        </w:rPr>
        <w:t>何が起きているのかを説明する詳細な情報を提供します。</w:t>
      </w:r>
    </w:p>
    <w:p w14:paraId="2A7A8839" w14:textId="77777777" w:rsidR="00E83E55" w:rsidRPr="00351139" w:rsidRDefault="00E83E55" w:rsidP="00E83E55">
      <w:pPr>
        <w:rPr>
          <w:rFonts w:ascii="Verdana" w:eastAsia="ＭＳ Ｐゴシック" w:hAnsi="Verdana"/>
          <w:sz w:val="24"/>
        </w:rPr>
      </w:pPr>
    </w:p>
    <w:p w14:paraId="39C8B5D8" w14:textId="5BFF297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the project moves on, it’s time to officially transfer the assets, if necessary, to its new operators. If you are bringing in new administrators while maintaining the actual assets within your existing company, you can keep the copyrights on the affected code and let them use it with the open source licenses of their choice.</w:t>
      </w:r>
    </w:p>
    <w:p w14:paraId="63F4EFB7" w14:textId="5CAF918D" w:rsidR="00E83E55" w:rsidRPr="00351139" w:rsidRDefault="00F42721" w:rsidP="00E83E55">
      <w:pPr>
        <w:rPr>
          <w:rFonts w:ascii="Verdana" w:eastAsia="ＭＳ Ｐゴシック" w:hAnsi="Verdana"/>
          <w:sz w:val="24"/>
        </w:rPr>
      </w:pPr>
      <w:r w:rsidRPr="00351139">
        <w:rPr>
          <w:rFonts w:ascii="Verdana" w:eastAsia="ＭＳ Ｐゴシック" w:hAnsi="Verdana" w:hint="eastAsia"/>
          <w:sz w:val="24"/>
        </w:rPr>
        <w:t>移管計画</w:t>
      </w:r>
      <w:del w:id="231" w:author="Date Masahiro" w:date="2018-10-13T10:06:00Z">
        <w:r w:rsidRPr="00351139" w:rsidDel="000161D3">
          <w:rPr>
            <w:rFonts w:ascii="Verdana" w:eastAsia="ＭＳ Ｐゴシック" w:hAnsi="Verdana" w:hint="eastAsia"/>
            <w:sz w:val="24"/>
          </w:rPr>
          <w:delText>が</w:delText>
        </w:r>
        <w:r w:rsidR="006E395C" w:rsidRPr="00351139" w:rsidDel="000161D3">
          <w:rPr>
            <w:rFonts w:ascii="Verdana" w:eastAsia="ＭＳ Ｐゴシック" w:hAnsi="Verdana" w:hint="eastAsia"/>
            <w:sz w:val="24"/>
          </w:rPr>
          <w:delText>進展すると</w:delText>
        </w:r>
      </w:del>
      <w:ins w:id="232" w:author="Date Masahiro" w:date="2018-10-13T10:06:00Z">
        <w:r w:rsidR="000161D3">
          <w:rPr>
            <w:rFonts w:ascii="Verdana" w:eastAsia="ＭＳ Ｐゴシック" w:hAnsi="Verdana" w:hint="eastAsia"/>
            <w:sz w:val="24"/>
          </w:rPr>
          <w:t>の進行にともない</w:t>
        </w:r>
      </w:ins>
      <w:r w:rsidRPr="00351139">
        <w:rPr>
          <w:rFonts w:ascii="Verdana" w:eastAsia="ＭＳ Ｐゴシック" w:hAnsi="Verdana" w:hint="eastAsia"/>
          <w:sz w:val="24"/>
        </w:rPr>
        <w:t>、</w:t>
      </w:r>
      <w:r w:rsidR="00B071A8" w:rsidRPr="00351139">
        <w:rPr>
          <w:rFonts w:ascii="Verdana" w:eastAsia="ＭＳ Ｐゴシック" w:hAnsi="Verdana" w:hint="eastAsia"/>
          <w:sz w:val="24"/>
        </w:rPr>
        <w:t>新たな運用者へ公式に</w:t>
      </w:r>
      <w:r w:rsidR="00B96AC2" w:rsidRPr="00351139">
        <w:rPr>
          <w:rFonts w:ascii="Verdana" w:eastAsia="ＭＳ Ｐゴシック" w:hAnsi="Verdana" w:hint="eastAsia"/>
          <w:sz w:val="24"/>
        </w:rPr>
        <w:t>必要な</w:t>
      </w:r>
      <w:r w:rsidR="00B071A8" w:rsidRPr="00351139">
        <w:rPr>
          <w:rFonts w:ascii="Verdana" w:eastAsia="ＭＳ Ｐゴシック" w:hAnsi="Verdana" w:hint="eastAsia"/>
          <w:sz w:val="24"/>
        </w:rPr>
        <w:t>資産</w:t>
      </w:r>
      <w:r w:rsidR="006E395C" w:rsidRPr="00351139">
        <w:rPr>
          <w:rFonts w:ascii="Verdana" w:eastAsia="ＭＳ Ｐゴシック" w:hAnsi="Verdana" w:hint="eastAsia"/>
          <w:sz w:val="24"/>
        </w:rPr>
        <w:t>を</w:t>
      </w:r>
      <w:r w:rsidR="00B071A8" w:rsidRPr="00351139">
        <w:rPr>
          <w:rFonts w:ascii="Verdana" w:eastAsia="ＭＳ Ｐゴシック" w:hAnsi="Verdana" w:hint="eastAsia"/>
          <w:sz w:val="24"/>
        </w:rPr>
        <w:t>移管する</w:t>
      </w:r>
      <w:del w:id="233" w:author="Date Masahiro" w:date="2018-10-13T10:06:00Z">
        <w:r w:rsidR="00B071A8" w:rsidRPr="00351139" w:rsidDel="000161D3">
          <w:rPr>
            <w:rFonts w:ascii="Verdana" w:eastAsia="ＭＳ Ｐゴシック" w:hAnsi="Verdana" w:hint="eastAsia"/>
            <w:sz w:val="24"/>
          </w:rPr>
          <w:delText>べき</w:delText>
        </w:r>
      </w:del>
      <w:r w:rsidR="00B071A8" w:rsidRPr="00351139">
        <w:rPr>
          <w:rFonts w:ascii="Verdana" w:eastAsia="ＭＳ Ｐゴシック" w:hAnsi="Verdana" w:hint="eastAsia"/>
          <w:sz w:val="24"/>
        </w:rPr>
        <w:t>時</w:t>
      </w:r>
      <w:ins w:id="234" w:author="Date Masahiro" w:date="2018-10-13T10:06:00Z">
        <w:r w:rsidR="000161D3">
          <w:rPr>
            <w:rFonts w:ascii="Verdana" w:eastAsia="ＭＳ Ｐゴシック" w:hAnsi="Verdana" w:hint="eastAsia"/>
            <w:sz w:val="24"/>
          </w:rPr>
          <w:t>がきます</w:t>
        </w:r>
      </w:ins>
      <w:del w:id="235" w:author="Date Masahiro" w:date="2018-10-13T10:06:00Z">
        <w:r w:rsidR="006E395C" w:rsidRPr="00351139" w:rsidDel="000161D3">
          <w:rPr>
            <w:rFonts w:ascii="Verdana" w:eastAsia="ＭＳ Ｐゴシック" w:hAnsi="Verdana" w:hint="eastAsia"/>
            <w:sz w:val="24"/>
          </w:rPr>
          <w:delText>となります</w:delText>
        </w:r>
      </w:del>
      <w:r w:rsidR="00B071A8" w:rsidRPr="00351139">
        <w:rPr>
          <w:rFonts w:ascii="Verdana" w:eastAsia="ＭＳ Ｐゴシック" w:hAnsi="Verdana" w:hint="eastAsia"/>
          <w:sz w:val="24"/>
        </w:rPr>
        <w:t>。</w:t>
      </w:r>
      <w:r w:rsidR="00A8314B" w:rsidRPr="00351139">
        <w:rPr>
          <w:rFonts w:ascii="Verdana" w:eastAsia="ＭＳ Ｐゴシック" w:hAnsi="Verdana" w:hint="eastAsia"/>
          <w:sz w:val="24"/>
        </w:rPr>
        <w:t>実際の資産をいままでの会社に置いたまま、新たな管理者を</w:t>
      </w:r>
      <w:del w:id="236" w:author="Date Masahiro" w:date="2018-10-13T10:07:00Z">
        <w:r w:rsidR="00A8314B" w:rsidRPr="00351139" w:rsidDel="000161D3">
          <w:rPr>
            <w:rFonts w:ascii="Verdana" w:eastAsia="ＭＳ Ｐゴシック" w:hAnsi="Verdana" w:hint="eastAsia"/>
            <w:sz w:val="24"/>
          </w:rPr>
          <w:delText>送り込む</w:delText>
        </w:r>
      </w:del>
      <w:ins w:id="237" w:author="Date Masahiro" w:date="2018-10-13T10:07:00Z">
        <w:r w:rsidR="000161D3">
          <w:rPr>
            <w:rFonts w:ascii="Verdana" w:eastAsia="ＭＳ Ｐゴシック" w:hAnsi="Verdana" w:hint="eastAsia"/>
            <w:sz w:val="24"/>
          </w:rPr>
          <w:t>迎え入れる</w:t>
        </w:r>
      </w:ins>
      <w:del w:id="238" w:author="Date Masahiro" w:date="2018-10-13T10:08:00Z">
        <w:r w:rsidR="00A8314B" w:rsidRPr="00351139" w:rsidDel="005F7B80">
          <w:rPr>
            <w:rFonts w:ascii="Verdana" w:eastAsia="ＭＳ Ｐゴシック" w:hAnsi="Verdana" w:hint="eastAsia"/>
            <w:sz w:val="24"/>
          </w:rPr>
          <w:delText>ような方法を採っている</w:delText>
        </w:r>
      </w:del>
      <w:ins w:id="239" w:author="Date Masahiro" w:date="2018-10-13T10:08:00Z">
        <w:r w:rsidR="005F7B80">
          <w:rPr>
            <w:rFonts w:ascii="Verdana" w:eastAsia="ＭＳ Ｐゴシック" w:hAnsi="Verdana" w:hint="eastAsia"/>
            <w:sz w:val="24"/>
          </w:rPr>
          <w:t>の</w:t>
        </w:r>
      </w:ins>
      <w:r w:rsidR="00A8314B" w:rsidRPr="00351139">
        <w:rPr>
          <w:rFonts w:ascii="Verdana" w:eastAsia="ＭＳ Ｐゴシック" w:hAnsi="Verdana" w:hint="eastAsia"/>
          <w:sz w:val="24"/>
        </w:rPr>
        <w:t>なら、移管の影響を受けるコードの著作権を保持したまま</w:t>
      </w:r>
      <w:del w:id="240" w:author="Date Masahiro" w:date="2018-10-13T10:09:00Z">
        <w:r w:rsidR="00A8314B" w:rsidRPr="00351139" w:rsidDel="005F7B80">
          <w:rPr>
            <w:rFonts w:ascii="Verdana" w:eastAsia="ＭＳ Ｐゴシック" w:hAnsi="Verdana" w:hint="eastAsia"/>
            <w:sz w:val="24"/>
          </w:rPr>
          <w:delText>とすることができ</w:delText>
        </w:r>
      </w:del>
      <w:r w:rsidR="00A8314B" w:rsidRPr="00351139">
        <w:rPr>
          <w:rFonts w:ascii="Verdana" w:eastAsia="ＭＳ Ｐゴシック" w:hAnsi="Verdana" w:hint="eastAsia"/>
          <w:sz w:val="24"/>
        </w:rPr>
        <w:t>、新たな運用者の選択するオープンソースライセンスのもとで使用させることができます。</w:t>
      </w:r>
    </w:p>
    <w:p w14:paraId="2C34DD22" w14:textId="77777777" w:rsidR="00B071A8" w:rsidRPr="00351139" w:rsidRDefault="00B071A8" w:rsidP="00E83E55">
      <w:pPr>
        <w:rPr>
          <w:rFonts w:ascii="Verdana" w:eastAsia="ＭＳ Ｐゴシック" w:hAnsi="Verdana"/>
          <w:sz w:val="24"/>
        </w:rPr>
      </w:pPr>
    </w:p>
    <w:p w14:paraId="469D2DED" w14:textId="16B195E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To keep the project repositories well organized, you might consider setting up a designated area where you can store and make available all transitioned open source projects that your company no longer supports (e.g., https://github.com/twitter-archive). In this way, the projects are still available for users to get code, and potential users can </w:t>
      </w:r>
      <w:r w:rsidRPr="00351139">
        <w:rPr>
          <w:rFonts w:ascii="Verdana" w:eastAsia="ＭＳ Ｐゴシック" w:hAnsi="Verdana"/>
          <w:sz w:val="24"/>
        </w:rPr>
        <w:lastRenderedPageBreak/>
        <w:t>also still find readme files explaining the status of the projects. This designated section of the repository can provide clarity for users and help them understand the difference between active and retired projects, while also ensuring that enterprises can properly showcase their latest live open source projects in their active repositories.</w:t>
      </w:r>
    </w:p>
    <w:p w14:paraId="35D0A07A" w14:textId="7D4817A5" w:rsidR="00A8314B" w:rsidRPr="00351139" w:rsidRDefault="005F7B80" w:rsidP="00E83E55">
      <w:pPr>
        <w:rPr>
          <w:rFonts w:ascii="Verdana" w:eastAsia="ＭＳ Ｐゴシック" w:hAnsi="Verdana"/>
          <w:sz w:val="24"/>
        </w:rPr>
      </w:pPr>
      <w:ins w:id="241" w:author="Date Masahiro" w:date="2018-10-13T10:14:00Z">
        <w:r w:rsidRPr="005F7B80">
          <w:rPr>
            <w:rFonts w:ascii="Verdana" w:eastAsia="ＭＳ Ｐゴシック" w:hAnsi="Verdana" w:hint="eastAsia"/>
            <w:sz w:val="24"/>
          </w:rPr>
          <w:t>プロジェクト</w:t>
        </w:r>
        <w:r>
          <w:rPr>
            <w:rFonts w:ascii="Verdana" w:eastAsia="ＭＳ Ｐゴシック" w:hAnsi="Verdana" w:hint="eastAsia"/>
            <w:sz w:val="24"/>
          </w:rPr>
          <w:t>の</w:t>
        </w:r>
        <w:r w:rsidRPr="005F7B80">
          <w:rPr>
            <w:rFonts w:ascii="Verdana" w:eastAsia="ＭＳ Ｐゴシック" w:hAnsi="Verdana" w:hint="eastAsia"/>
            <w:sz w:val="24"/>
          </w:rPr>
          <w:t>リポジトリ</w:t>
        </w:r>
      </w:ins>
      <w:ins w:id="242" w:author="Date Masahiro" w:date="2018-10-13T10:15:00Z">
        <w:r>
          <w:rPr>
            <w:rFonts w:ascii="Verdana" w:eastAsia="ＭＳ Ｐゴシック" w:hAnsi="Verdana" w:hint="eastAsia"/>
            <w:sz w:val="24"/>
          </w:rPr>
          <w:t>ー</w:t>
        </w:r>
      </w:ins>
      <w:ins w:id="243" w:author="Date Masahiro" w:date="2018-10-13T10:14:00Z">
        <w:r w:rsidRPr="005F7B80">
          <w:rPr>
            <w:rFonts w:ascii="Verdana" w:eastAsia="ＭＳ Ｐゴシック" w:hAnsi="Verdana" w:hint="eastAsia"/>
            <w:sz w:val="24"/>
          </w:rPr>
          <w:t>を適切に整理するために、</w:t>
        </w:r>
        <w:r>
          <w:rPr>
            <w:rFonts w:ascii="Verdana" w:eastAsia="ＭＳ Ｐゴシック" w:hAnsi="Verdana" w:hint="eastAsia"/>
            <w:sz w:val="24"/>
          </w:rPr>
          <w:t>特定の</w:t>
        </w:r>
        <w:r w:rsidRPr="005F7B80">
          <w:rPr>
            <w:rFonts w:ascii="Verdana" w:eastAsia="ＭＳ Ｐゴシック" w:hAnsi="Verdana" w:hint="eastAsia"/>
            <w:sz w:val="24"/>
          </w:rPr>
          <w:t>エリアを設定し、社内でサポートされていないすべての移行済みオープンソースプロジェクト（たとえば、</w:t>
        </w:r>
      </w:ins>
      <w:ins w:id="244" w:author="Date Masahiro" w:date="2018-10-13T10:15:00Z">
        <w:r>
          <w:fldChar w:fldCharType="begin"/>
        </w:r>
        <w:r>
          <w:instrText xml:space="preserve"> HYPERLINK "https://github.com/twitter-archive" </w:instrText>
        </w:r>
        <w:r>
          <w:fldChar w:fldCharType="separate"/>
        </w:r>
        <w:r w:rsidRPr="00351139">
          <w:rPr>
            <w:rStyle w:val="ae"/>
            <w:rFonts w:ascii="Verdana" w:eastAsia="ＭＳ Ｐゴシック" w:hAnsi="Verdana"/>
            <w:sz w:val="24"/>
          </w:rPr>
          <w:t>https://github.com/twitter-archive</w:t>
        </w:r>
        <w:r>
          <w:rPr>
            <w:rStyle w:val="ae"/>
            <w:rFonts w:ascii="Verdana" w:eastAsia="ＭＳ Ｐゴシック" w:hAnsi="Verdana"/>
            <w:sz w:val="24"/>
          </w:rPr>
          <w:fldChar w:fldCharType="end"/>
        </w:r>
      </w:ins>
      <w:ins w:id="245" w:author="Date Masahiro" w:date="2018-10-13T10:14:00Z">
        <w:r w:rsidRPr="005F7B80">
          <w:rPr>
            <w:rFonts w:ascii="Verdana" w:eastAsia="ＭＳ Ｐゴシック" w:hAnsi="Verdana" w:hint="eastAsia"/>
            <w:sz w:val="24"/>
          </w:rPr>
          <w:t>）を保存して利用できるようにすることを検討してください。</w:t>
        </w:r>
      </w:ins>
      <w:del w:id="246" w:author="Date Masahiro" w:date="2018-10-13T10:15:00Z">
        <w:r w:rsidR="00A8314B" w:rsidRPr="00351139" w:rsidDel="005F7B80">
          <w:rPr>
            <w:rFonts w:ascii="Verdana" w:eastAsia="ＭＳ Ｐゴシック" w:hAnsi="Verdana" w:hint="eastAsia"/>
            <w:sz w:val="24"/>
          </w:rPr>
          <w:delText>プロジェクトのリポジトリーを</w:delText>
        </w:r>
        <w:r w:rsidR="007677BC" w:rsidRPr="00351139" w:rsidDel="005F7B80">
          <w:rPr>
            <w:rFonts w:ascii="Verdana" w:eastAsia="ＭＳ Ｐゴシック" w:hAnsi="Verdana" w:hint="eastAsia"/>
            <w:sz w:val="24"/>
          </w:rPr>
          <w:delText>整理するために</w:delText>
        </w:r>
        <w:r w:rsidR="00100C11" w:rsidRPr="00351139" w:rsidDel="005F7B80">
          <w:rPr>
            <w:rFonts w:ascii="Verdana" w:eastAsia="ＭＳ Ｐゴシック" w:hAnsi="Verdana" w:hint="eastAsia"/>
            <w:sz w:val="24"/>
          </w:rPr>
          <w:delText>、</w:delText>
        </w:r>
        <w:r w:rsidR="00D73F66" w:rsidRPr="00351139" w:rsidDel="005F7B80">
          <w:rPr>
            <w:rFonts w:ascii="Verdana" w:eastAsia="ＭＳ Ｐゴシック" w:hAnsi="Verdana" w:hint="eastAsia"/>
            <w:sz w:val="24"/>
          </w:rPr>
          <w:delText>あなたの会社がサポートしなくなったオープンソースプロジェクトを一括して保存し、利用に供することができる特別な領域を作ることを検討するのがいいでしょう。事例としては、次のリポジトリーがあります；</w:delText>
        </w:r>
        <w:r w:rsidR="00A17131" w:rsidDel="005F7B80">
          <w:fldChar w:fldCharType="begin"/>
        </w:r>
        <w:r w:rsidR="00A17131" w:rsidDel="005F7B80">
          <w:delInstrText xml:space="preserve"> HYPERLINK "https://github.com/twitter-archive" </w:delInstrText>
        </w:r>
        <w:r w:rsidR="00A17131" w:rsidDel="005F7B80">
          <w:fldChar w:fldCharType="separate"/>
        </w:r>
        <w:r w:rsidR="007677BC" w:rsidRPr="00351139" w:rsidDel="005F7B80">
          <w:rPr>
            <w:rStyle w:val="ae"/>
            <w:rFonts w:ascii="Verdana" w:eastAsia="ＭＳ Ｐゴシック" w:hAnsi="Verdana"/>
            <w:sz w:val="24"/>
          </w:rPr>
          <w:delText>https://github.com/twitter-archive</w:delText>
        </w:r>
        <w:r w:rsidR="00A17131" w:rsidDel="005F7B80">
          <w:rPr>
            <w:rStyle w:val="ae"/>
            <w:rFonts w:ascii="Verdana" w:eastAsia="ＭＳ Ｐゴシック" w:hAnsi="Verdana"/>
            <w:sz w:val="24"/>
          </w:rPr>
          <w:fldChar w:fldCharType="end"/>
        </w:r>
      </w:del>
      <w:del w:id="247" w:author="工内 隆" w:date="2018-10-15T14:43:00Z">
        <w:r w:rsidR="007677BC" w:rsidRPr="00351139" w:rsidDel="00B95D87">
          <w:rPr>
            <w:rFonts w:ascii="Verdana" w:eastAsia="ＭＳ Ｐゴシック" w:hAnsi="Verdana" w:hint="eastAsia"/>
            <w:sz w:val="24"/>
          </w:rPr>
          <w:delText xml:space="preserve">　</w:delText>
        </w:r>
      </w:del>
      <w:r w:rsidR="007677BC" w:rsidRPr="00351139">
        <w:rPr>
          <w:rFonts w:ascii="Verdana" w:eastAsia="ＭＳ Ｐゴシック" w:hAnsi="Verdana" w:hint="eastAsia"/>
          <w:sz w:val="24"/>
        </w:rPr>
        <w:t>このやり方によって、当該プロジェクトは、コードを入手しようとするユーザー</w:t>
      </w:r>
      <w:r w:rsidR="00C32A63" w:rsidRPr="00351139">
        <w:rPr>
          <w:rFonts w:ascii="Verdana" w:eastAsia="ＭＳ Ｐゴシック" w:hAnsi="Verdana" w:hint="eastAsia"/>
          <w:sz w:val="24"/>
        </w:rPr>
        <w:t>向けに利用可能となり</w:t>
      </w:r>
      <w:r w:rsidR="00FA544D" w:rsidRPr="00351139">
        <w:rPr>
          <w:rFonts w:ascii="Verdana" w:eastAsia="ＭＳ Ｐゴシック" w:hAnsi="Verdana" w:hint="eastAsia"/>
          <w:sz w:val="24"/>
        </w:rPr>
        <w:t>、</w:t>
      </w:r>
      <w:r w:rsidR="00C32A63" w:rsidRPr="00351139">
        <w:rPr>
          <w:rFonts w:ascii="Verdana" w:eastAsia="ＭＳ Ｐゴシック" w:hAnsi="Verdana" w:hint="eastAsia"/>
          <w:sz w:val="24"/>
        </w:rPr>
        <w:t>また、初めてアクセスするユーザー</w:t>
      </w:r>
      <w:r w:rsidR="00FA544D" w:rsidRPr="00351139">
        <w:rPr>
          <w:rFonts w:ascii="Verdana" w:eastAsia="ＭＳ Ｐゴシック" w:hAnsi="Verdana" w:hint="eastAsia"/>
          <w:sz w:val="24"/>
        </w:rPr>
        <w:t>も</w:t>
      </w:r>
      <w:r w:rsidR="00C32A63" w:rsidRPr="00351139">
        <w:rPr>
          <w:rFonts w:ascii="Verdana" w:eastAsia="ＭＳ Ｐゴシック" w:hAnsi="Verdana" w:hint="eastAsia"/>
          <w:sz w:val="24"/>
        </w:rPr>
        <w:t>プロジェクトの状況を説明する</w:t>
      </w:r>
      <w:r w:rsidR="00C32A63" w:rsidRPr="00351139">
        <w:rPr>
          <w:rFonts w:ascii="Verdana" w:eastAsia="ＭＳ Ｐゴシック" w:hAnsi="Verdana" w:hint="eastAsia"/>
          <w:sz w:val="24"/>
        </w:rPr>
        <w:t>Readme</w:t>
      </w:r>
      <w:r w:rsidR="00C32A63" w:rsidRPr="00351139">
        <w:rPr>
          <w:rFonts w:ascii="Verdana" w:eastAsia="ＭＳ Ｐゴシック" w:hAnsi="Verdana" w:hint="eastAsia"/>
          <w:sz w:val="24"/>
        </w:rPr>
        <w:t>ファイルを見つけることができるようになります。このリポジトリーの</w:t>
      </w:r>
      <w:r w:rsidR="00FA544D" w:rsidRPr="00351139">
        <w:rPr>
          <w:rFonts w:ascii="Verdana" w:eastAsia="ＭＳ Ｐゴシック" w:hAnsi="Verdana" w:hint="eastAsia"/>
          <w:sz w:val="24"/>
        </w:rPr>
        <w:t>特</w:t>
      </w:r>
      <w:r w:rsidR="00C32A63" w:rsidRPr="00351139">
        <w:rPr>
          <w:rFonts w:ascii="Verdana" w:eastAsia="ＭＳ Ｐゴシック" w:hAnsi="Verdana" w:hint="eastAsia"/>
          <w:sz w:val="24"/>
        </w:rPr>
        <w:t>別な領域は、ユーザー</w:t>
      </w:r>
      <w:ins w:id="248" w:author="工内 隆" w:date="2018-10-15T14:42:00Z">
        <w:r w:rsidR="00B95D87">
          <w:rPr>
            <w:rFonts w:ascii="Verdana" w:eastAsia="ＭＳ Ｐゴシック" w:hAnsi="Verdana" w:hint="eastAsia"/>
            <w:sz w:val="24"/>
          </w:rPr>
          <w:t>が</w:t>
        </w:r>
      </w:ins>
      <w:del w:id="249" w:author="工内 隆" w:date="2018-10-15T14:42:00Z">
        <w:r w:rsidR="00C32A63" w:rsidRPr="00351139" w:rsidDel="00B95D87">
          <w:rPr>
            <w:rFonts w:ascii="Verdana" w:eastAsia="ＭＳ Ｐゴシック" w:hAnsi="Verdana" w:hint="eastAsia"/>
            <w:sz w:val="24"/>
          </w:rPr>
          <w:delText>に</w:delText>
        </w:r>
      </w:del>
      <w:r w:rsidR="00C32A63" w:rsidRPr="00351139">
        <w:rPr>
          <w:rFonts w:ascii="Verdana" w:eastAsia="ＭＳ Ｐゴシック" w:hAnsi="Verdana" w:hint="eastAsia"/>
          <w:sz w:val="24"/>
        </w:rPr>
        <w:t>活動中のプロジェクトと退役プロジェクトの違いを明確に理解する助けとなり、同時に、活動中のリポジトリーに置かれた最新のオープンソースプロジェクトを</w:t>
      </w:r>
      <w:del w:id="250" w:author="Date Masahiro" w:date="2018-10-13T10:17:00Z">
        <w:r w:rsidR="00C32A63" w:rsidRPr="00351139" w:rsidDel="005F7B80">
          <w:rPr>
            <w:rFonts w:ascii="Verdana" w:eastAsia="ＭＳ Ｐゴシック" w:hAnsi="Verdana" w:hint="eastAsia"/>
            <w:sz w:val="24"/>
          </w:rPr>
          <w:delText>企業が</w:delText>
        </w:r>
      </w:del>
      <w:del w:id="251" w:author="工内 隆" w:date="2018-10-15T15:26:00Z">
        <w:r w:rsidR="00FA544D" w:rsidRPr="00351139" w:rsidDel="000059ED">
          <w:rPr>
            <w:rFonts w:ascii="Verdana" w:eastAsia="ＭＳ Ｐゴシック" w:hAnsi="Verdana" w:hint="eastAsia"/>
            <w:sz w:val="24"/>
          </w:rPr>
          <w:delText>適切に</w:delText>
        </w:r>
      </w:del>
      <w:ins w:id="252" w:author="Date Masahiro" w:date="2018-10-13T10:17:00Z">
        <w:r>
          <w:rPr>
            <w:rFonts w:ascii="Verdana" w:eastAsia="ＭＳ Ｐゴシック" w:hAnsi="Verdana" w:hint="eastAsia"/>
            <w:sz w:val="24"/>
          </w:rPr>
          <w:t>企業の</w:t>
        </w:r>
      </w:ins>
      <w:ins w:id="253" w:author="Date Masahiro" w:date="2018-10-13T10:18:00Z">
        <w:r>
          <w:rPr>
            <w:rFonts w:ascii="Verdana" w:eastAsia="ＭＳ Ｐゴシック" w:hAnsi="Verdana" w:hint="eastAsia"/>
            <w:sz w:val="24"/>
          </w:rPr>
          <w:t>ショウケース</w:t>
        </w:r>
      </w:ins>
      <w:ins w:id="254" w:author="工内 隆" w:date="2018-10-15T14:49:00Z">
        <w:r w:rsidR="00B53A3C">
          <w:rPr>
            <w:rFonts w:ascii="Verdana" w:eastAsia="ＭＳ Ｐゴシック" w:hAnsi="Verdana" w:hint="eastAsia"/>
            <w:sz w:val="24"/>
          </w:rPr>
          <w:t>として</w:t>
        </w:r>
      </w:ins>
      <w:ins w:id="255" w:author="工内 隆" w:date="2018-10-15T15:25:00Z">
        <w:r w:rsidR="000059ED">
          <w:rPr>
            <w:rFonts w:ascii="Verdana" w:eastAsia="ＭＳ Ｐゴシック" w:hAnsi="Verdana" w:hint="eastAsia"/>
            <w:sz w:val="24"/>
          </w:rPr>
          <w:t>示すこと</w:t>
        </w:r>
      </w:ins>
      <w:ins w:id="256" w:author="工内 隆" w:date="2018-10-15T15:26:00Z">
        <w:r w:rsidR="000059ED">
          <w:rPr>
            <w:rFonts w:ascii="Verdana" w:eastAsia="ＭＳ Ｐゴシック" w:hAnsi="Verdana" w:hint="eastAsia"/>
            <w:sz w:val="24"/>
          </w:rPr>
          <w:t>も</w:t>
        </w:r>
      </w:ins>
      <w:ins w:id="257" w:author="Date Masahiro" w:date="2018-10-13T10:18:00Z">
        <w:del w:id="258" w:author="工内 隆" w:date="2018-10-15T14:49:00Z">
          <w:r w:rsidDel="00B53A3C">
            <w:rPr>
              <w:rFonts w:ascii="Verdana" w:eastAsia="ＭＳ Ｐゴシック" w:hAnsi="Verdana" w:hint="eastAsia"/>
              <w:sz w:val="24"/>
            </w:rPr>
            <w:delText>にすることが</w:delText>
          </w:r>
        </w:del>
      </w:ins>
      <w:del w:id="259" w:author="Date Masahiro" w:date="2018-10-13T10:18:00Z">
        <w:r w:rsidR="00FA544D" w:rsidRPr="00351139" w:rsidDel="005F7B80">
          <w:rPr>
            <w:rFonts w:ascii="Verdana" w:eastAsia="ＭＳ Ｐゴシック" w:hAnsi="Verdana" w:hint="eastAsia"/>
            <w:sz w:val="24"/>
          </w:rPr>
          <w:delText>展示することを保証します</w:delText>
        </w:r>
      </w:del>
      <w:ins w:id="260" w:author="Date Masahiro" w:date="2018-10-13T10:18:00Z">
        <w:r>
          <w:rPr>
            <w:rFonts w:ascii="Verdana" w:eastAsia="ＭＳ Ｐゴシック" w:hAnsi="Verdana" w:hint="eastAsia"/>
            <w:sz w:val="24"/>
          </w:rPr>
          <w:t>できます</w:t>
        </w:r>
      </w:ins>
      <w:r w:rsidR="00FA544D" w:rsidRPr="00351139">
        <w:rPr>
          <w:rFonts w:ascii="Verdana" w:eastAsia="ＭＳ Ｐゴシック" w:hAnsi="Verdana" w:hint="eastAsia"/>
          <w:sz w:val="24"/>
        </w:rPr>
        <w:t>。</w:t>
      </w:r>
    </w:p>
    <w:p w14:paraId="387651EF" w14:textId="77777777" w:rsidR="00A8314B" w:rsidRPr="00351139" w:rsidRDefault="00A8314B" w:rsidP="00E83E55">
      <w:pPr>
        <w:rPr>
          <w:rFonts w:ascii="Verdana" w:eastAsia="ＭＳ Ｐゴシック" w:hAnsi="Verdana"/>
          <w:sz w:val="24"/>
        </w:rPr>
      </w:pPr>
    </w:p>
    <w:p w14:paraId="16F7ACE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Archiving tips</w:t>
      </w:r>
    </w:p>
    <w:p w14:paraId="36B0B831" w14:textId="576E0A90"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アーカイブ作成のコツ</w:t>
      </w:r>
    </w:p>
    <w:p w14:paraId="3398243C" w14:textId="77777777" w:rsidR="00D73F66" w:rsidRPr="00351139" w:rsidRDefault="00D73F66" w:rsidP="00E83E55">
      <w:pPr>
        <w:rPr>
          <w:rFonts w:ascii="Verdana" w:eastAsia="ＭＳ Ｐゴシック" w:hAnsi="Verdana"/>
          <w:sz w:val="24"/>
        </w:rPr>
      </w:pPr>
    </w:p>
    <w:p w14:paraId="3496F1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Several steps are involved in archiving a project. For example, moving it to a read-only status helps make it clear, without having to change any URLs, that the project is now archived and no longer open to regular updates in its previous form.</w:t>
      </w:r>
    </w:p>
    <w:p w14:paraId="1DCD531F" w14:textId="06FC25B6"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プロジェクトのアーカイブ作成にはいくつかのステップがあります。たとえば、</w:t>
      </w:r>
      <w:r w:rsidR="00DC14B5" w:rsidRPr="00351139">
        <w:rPr>
          <w:rFonts w:ascii="Verdana" w:eastAsia="ＭＳ Ｐゴシック" w:hAnsi="Verdana" w:hint="eastAsia"/>
          <w:sz w:val="24"/>
        </w:rPr>
        <w:t>プロジェクトをリードオンリーに変えることは、</w:t>
      </w:r>
      <w:r w:rsidR="00DC14B5" w:rsidRPr="00351139">
        <w:rPr>
          <w:rFonts w:ascii="Verdana" w:eastAsia="ＭＳ Ｐゴシック" w:hAnsi="Verdana" w:hint="eastAsia"/>
          <w:sz w:val="24"/>
        </w:rPr>
        <w:t>URL</w:t>
      </w:r>
      <w:r w:rsidR="00DC14B5" w:rsidRPr="00351139">
        <w:rPr>
          <w:rFonts w:ascii="Verdana" w:eastAsia="ＭＳ Ｐゴシック" w:hAnsi="Verdana" w:hint="eastAsia"/>
          <w:sz w:val="24"/>
        </w:rPr>
        <w:t>を変えることなく、プロジェクトがアーカイブ状態になったこと、および、以前と同じ形での定常的な更新を受け付ないことを明確</w:t>
      </w:r>
      <w:r w:rsidR="00FA544D" w:rsidRPr="00351139">
        <w:rPr>
          <w:rFonts w:ascii="Verdana" w:eastAsia="ＭＳ Ｐゴシック" w:hAnsi="Verdana" w:hint="eastAsia"/>
          <w:sz w:val="24"/>
        </w:rPr>
        <w:t>化</w:t>
      </w:r>
      <w:r w:rsidR="00DC14B5" w:rsidRPr="00351139">
        <w:rPr>
          <w:rFonts w:ascii="Verdana" w:eastAsia="ＭＳ Ｐゴシック" w:hAnsi="Verdana" w:hint="eastAsia"/>
          <w:sz w:val="24"/>
        </w:rPr>
        <w:t>する助けになります。</w:t>
      </w:r>
    </w:p>
    <w:p w14:paraId="2E4BD7F1" w14:textId="77777777" w:rsidR="00DC14B5" w:rsidRPr="00351139" w:rsidRDefault="00DC14B5" w:rsidP="00E83E55">
      <w:pPr>
        <w:rPr>
          <w:rFonts w:ascii="Verdana" w:eastAsia="ＭＳ Ｐゴシック" w:hAnsi="Verdana"/>
          <w:sz w:val="24"/>
        </w:rPr>
      </w:pPr>
    </w:p>
    <w:p w14:paraId="68FA7D30" w14:textId="2EA803B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Also important is to provide users with a clear alternative plan for their projects, including how to get and fork the code for their ongoing uses. As part of that responsibility, you should provide users with a way to contact you so they can have their fork listed and made available to other interested users. Some companies provide this assistance, while </w:t>
      </w:r>
      <w:r w:rsidRPr="00351139">
        <w:rPr>
          <w:rFonts w:ascii="Verdana" w:eastAsia="ＭＳ Ｐゴシック" w:hAnsi="Verdana"/>
          <w:sz w:val="24"/>
        </w:rPr>
        <w:lastRenderedPageBreak/>
        <w:t>other choose not to do so.</w:t>
      </w:r>
    </w:p>
    <w:p w14:paraId="7EA2F158" w14:textId="3E61E2A6" w:rsidR="00DC14B5" w:rsidRPr="00351139" w:rsidRDefault="00DC14B5" w:rsidP="00E83E55">
      <w:pPr>
        <w:rPr>
          <w:rFonts w:ascii="Verdana" w:eastAsia="ＭＳ Ｐゴシック" w:hAnsi="Verdana"/>
          <w:sz w:val="24"/>
        </w:rPr>
      </w:pPr>
      <w:r w:rsidRPr="00351139">
        <w:rPr>
          <w:rFonts w:ascii="Verdana" w:eastAsia="ＭＳ Ｐゴシック" w:hAnsi="Verdana" w:hint="eastAsia"/>
          <w:sz w:val="24"/>
        </w:rPr>
        <w:t>また、たとえば、継続して利用するためにコードを入手し、フォークする方法を示すなど、ユーザーにプロジェクトに関する明確な代替計画を提示することも重要です。</w:t>
      </w:r>
      <w:r w:rsidR="00E27AA5" w:rsidRPr="00351139">
        <w:rPr>
          <w:rFonts w:ascii="Verdana" w:eastAsia="ＭＳ Ｐゴシック" w:hAnsi="Verdana" w:hint="eastAsia"/>
          <w:sz w:val="24"/>
        </w:rPr>
        <w:t>そのような責任の一部として、ユーザーに対してあなたへの連絡方法を提示するべきです。それによって、ユーザーは、彼らが作成したフォークを一覧にして、他の関心あるユーザーに利用させることができるようになります。このような</w:t>
      </w:r>
      <w:r w:rsidR="003B31C0" w:rsidRPr="00351139">
        <w:rPr>
          <w:rFonts w:ascii="Verdana" w:eastAsia="ＭＳ Ｐゴシック" w:hAnsi="Verdana" w:hint="eastAsia"/>
          <w:sz w:val="24"/>
        </w:rPr>
        <w:t>支援</w:t>
      </w:r>
      <w:r w:rsidR="00FA544D" w:rsidRPr="00351139">
        <w:rPr>
          <w:rFonts w:ascii="Verdana" w:eastAsia="ＭＳ Ｐゴシック" w:hAnsi="Verdana" w:hint="eastAsia"/>
          <w:sz w:val="24"/>
        </w:rPr>
        <w:t>策</w:t>
      </w:r>
      <w:r w:rsidR="003B31C0" w:rsidRPr="00351139">
        <w:rPr>
          <w:rFonts w:ascii="Verdana" w:eastAsia="ＭＳ Ｐゴシック" w:hAnsi="Verdana" w:hint="eastAsia"/>
          <w:sz w:val="24"/>
        </w:rPr>
        <w:t>を提供する会社もあれば、しない会社もあります。</w:t>
      </w:r>
    </w:p>
    <w:p w14:paraId="6CA18BBA" w14:textId="77777777" w:rsidR="00E83E55" w:rsidRPr="00351139" w:rsidRDefault="00E83E55" w:rsidP="00E83E55">
      <w:pPr>
        <w:rPr>
          <w:rFonts w:ascii="Verdana" w:eastAsia="ＭＳ Ｐゴシック" w:hAnsi="Verdana"/>
          <w:sz w:val="24"/>
        </w:rPr>
      </w:pPr>
    </w:p>
    <w:p w14:paraId="0C7A50FD" w14:textId="4D0AE90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Once a repository is archived, you cannot add or remove collaborators or teams, and issues become read-only. To make changes in an archived repository, you must unarchive the repository first. See the GitHub documentation for more details: </w:t>
      </w:r>
      <w:hyperlink r:id="rId11" w:history="1">
        <w:r w:rsidR="00D73F66" w:rsidRPr="00351139">
          <w:rPr>
            <w:rStyle w:val="ae"/>
            <w:rFonts w:ascii="Verdana" w:eastAsia="ＭＳ Ｐゴシック" w:hAnsi="Verdana"/>
            <w:sz w:val="24"/>
          </w:rPr>
          <w:t>https://help.github.com/articles/about-archiving-repositories/</w:t>
        </w:r>
      </w:hyperlink>
    </w:p>
    <w:p w14:paraId="470F1485" w14:textId="03F2EBBF"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リポジトリーがアーカイブされると、</w:t>
      </w:r>
      <w:r w:rsidRPr="00351139">
        <w:rPr>
          <w:rFonts w:ascii="Verdana" w:eastAsia="ＭＳ Ｐゴシック" w:hAnsi="Verdana" w:hint="eastAsia"/>
          <w:sz w:val="24"/>
        </w:rPr>
        <w:t>GitHub</w:t>
      </w:r>
      <w:r w:rsidRPr="00351139">
        <w:rPr>
          <w:rFonts w:ascii="Verdana" w:eastAsia="ＭＳ Ｐゴシック" w:hAnsi="Verdana" w:hint="eastAsia"/>
          <w:sz w:val="24"/>
        </w:rPr>
        <w:t>上で、コラボレーターやチームを追加したり、削除したりできなくなり、イシューは</w:t>
      </w:r>
      <w:r w:rsidR="00FA544D" w:rsidRPr="00351139">
        <w:rPr>
          <w:rFonts w:ascii="Verdana" w:eastAsia="ＭＳ Ｐゴシック" w:hAnsi="Verdana" w:hint="eastAsia"/>
          <w:sz w:val="24"/>
        </w:rPr>
        <w:t>リー</w:t>
      </w:r>
      <w:r w:rsidRPr="00351139">
        <w:rPr>
          <w:rFonts w:ascii="Verdana" w:eastAsia="ＭＳ Ｐゴシック" w:hAnsi="Verdana" w:hint="eastAsia"/>
          <w:sz w:val="24"/>
        </w:rPr>
        <w:t>ドオンリーになります。アーカイブ状態のリポジトリーに修正を行うには、まずリポジトリーを</w:t>
      </w:r>
      <w:ins w:id="261" w:author="Date Masahiro" w:date="2018-10-13T10:21:00Z">
        <w:del w:id="262" w:author="工内 隆" w:date="2018-10-15T15:28:00Z">
          <w:r w:rsidR="0092722E" w:rsidDel="000059ED">
            <w:rPr>
              <w:rFonts w:ascii="Verdana" w:eastAsia="ＭＳ Ｐゴシック" w:hAnsi="Verdana" w:hint="eastAsia"/>
              <w:sz w:val="24"/>
            </w:rPr>
            <w:delText>「</w:delText>
          </w:r>
        </w:del>
      </w:ins>
      <w:r w:rsidRPr="00351139">
        <w:rPr>
          <w:rFonts w:ascii="Verdana" w:eastAsia="ＭＳ Ｐゴシック" w:hAnsi="Verdana" w:hint="eastAsia"/>
          <w:sz w:val="24"/>
        </w:rPr>
        <w:t>アンアーカイブ</w:t>
      </w:r>
      <w:ins w:id="263" w:author="Date Masahiro" w:date="2018-10-13T10:21:00Z">
        <w:del w:id="264" w:author="工内 隆" w:date="2018-10-15T15:28:00Z">
          <w:r w:rsidR="0092722E" w:rsidDel="000059ED">
            <w:rPr>
              <w:rFonts w:ascii="Verdana" w:eastAsia="ＭＳ Ｐゴシック" w:hAnsi="Verdana" w:hint="eastAsia"/>
              <w:sz w:val="24"/>
            </w:rPr>
            <w:delText>」</w:delText>
          </w:r>
        </w:del>
      </w:ins>
      <w:r w:rsidRPr="00351139">
        <w:rPr>
          <w:rFonts w:ascii="Verdana" w:eastAsia="ＭＳ Ｐゴシック" w:hAnsi="Verdana" w:hint="eastAsia"/>
          <w:sz w:val="24"/>
        </w:rPr>
        <w:t>し</w:t>
      </w:r>
      <w:ins w:id="265" w:author="工内 隆" w:date="2018-10-15T15:29:00Z">
        <w:r w:rsidR="000059ED">
          <w:rPr>
            <w:rFonts w:ascii="Verdana" w:eastAsia="ＭＳ Ｐゴシック" w:hAnsi="Verdana" w:hint="eastAsia"/>
            <w:sz w:val="24"/>
          </w:rPr>
          <w:t>て、アーカイブ状態を</w:t>
        </w:r>
      </w:ins>
      <w:ins w:id="266" w:author="工内 隆" w:date="2018-10-15T15:30:00Z">
        <w:r w:rsidR="000059ED">
          <w:rPr>
            <w:rFonts w:ascii="Verdana" w:eastAsia="ＭＳ Ｐゴシック" w:hAnsi="Verdana" w:hint="eastAsia"/>
            <w:sz w:val="24"/>
          </w:rPr>
          <w:t>解か</w:t>
        </w:r>
      </w:ins>
      <w:r w:rsidRPr="00351139">
        <w:rPr>
          <w:rFonts w:ascii="Verdana" w:eastAsia="ＭＳ Ｐゴシック" w:hAnsi="Verdana" w:hint="eastAsia"/>
          <w:sz w:val="24"/>
        </w:rPr>
        <w:t>なければなりません。詳細は以下の</w:t>
      </w:r>
      <w:r w:rsidRPr="00351139">
        <w:rPr>
          <w:rFonts w:ascii="Verdana" w:eastAsia="ＭＳ Ｐゴシック" w:hAnsi="Verdana" w:hint="eastAsia"/>
          <w:sz w:val="24"/>
        </w:rPr>
        <w:t>GitHub</w:t>
      </w:r>
      <w:r w:rsidRPr="00351139">
        <w:rPr>
          <w:rFonts w:ascii="Verdana" w:eastAsia="ＭＳ Ｐゴシック" w:hAnsi="Verdana" w:hint="eastAsia"/>
          <w:sz w:val="24"/>
        </w:rPr>
        <w:t>ドキュメントを参照してください。</w:t>
      </w:r>
    </w:p>
    <w:p w14:paraId="1BAC2ABD" w14:textId="77777777" w:rsidR="003B31C0" w:rsidRPr="00351139" w:rsidRDefault="00190985" w:rsidP="003B31C0">
      <w:pPr>
        <w:rPr>
          <w:rFonts w:ascii="Verdana" w:eastAsia="ＭＳ Ｐゴシック" w:hAnsi="Verdana"/>
          <w:sz w:val="24"/>
        </w:rPr>
      </w:pPr>
      <w:hyperlink r:id="rId12" w:history="1">
        <w:r w:rsidR="003B31C0" w:rsidRPr="00351139">
          <w:rPr>
            <w:rStyle w:val="ae"/>
            <w:rFonts w:ascii="Verdana" w:eastAsia="ＭＳ Ｐゴシック" w:hAnsi="Verdana"/>
            <w:sz w:val="24"/>
          </w:rPr>
          <w:t>https://help.github.com/articles/about-archiving-repositories/</w:t>
        </w:r>
      </w:hyperlink>
    </w:p>
    <w:p w14:paraId="677AF007" w14:textId="77777777" w:rsidR="003B31C0" w:rsidRPr="00351139" w:rsidRDefault="003B31C0" w:rsidP="00E83E55">
      <w:pPr>
        <w:rPr>
          <w:rFonts w:ascii="Verdana" w:eastAsia="ＭＳ Ｐゴシック" w:hAnsi="Verdana"/>
          <w:sz w:val="24"/>
        </w:rPr>
      </w:pPr>
    </w:p>
    <w:p w14:paraId="4B81BB79" w14:textId="3435923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Infrastructure updates when shuttering projects</w:t>
      </w:r>
    </w:p>
    <w:p w14:paraId="063782C8" w14:textId="6432B8CD"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プロジェクト閉鎖時のインフラ更新</w:t>
      </w:r>
    </w:p>
    <w:p w14:paraId="4B01E853" w14:textId="77777777" w:rsidR="00E83E55" w:rsidRPr="00351139" w:rsidRDefault="00E83E55" w:rsidP="00E83E55">
      <w:pPr>
        <w:rPr>
          <w:rFonts w:ascii="Verdana" w:eastAsia="ＭＳ Ｐゴシック" w:hAnsi="Verdana"/>
          <w:sz w:val="24"/>
        </w:rPr>
      </w:pPr>
    </w:p>
    <w:p w14:paraId="233A8A0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Ending a project can also affect your project’s infrastructure and support, which must be judged on a case-by-case basis, depending on how your project was set up. Some projects use and maintain only a small set of code, so there might not be much to do. If it is all code and it’s posted on your repository, then you’re probably done and need not take additional steps to transfer or secure it.</w:t>
      </w:r>
    </w:p>
    <w:p w14:paraId="17CEDCA8" w14:textId="12BC25C9" w:rsidR="00E83E55" w:rsidRPr="00351139" w:rsidRDefault="009B04AF" w:rsidP="00E83E55">
      <w:pPr>
        <w:rPr>
          <w:rFonts w:ascii="Verdana" w:eastAsia="ＭＳ Ｐゴシック" w:hAnsi="Verdana"/>
          <w:sz w:val="24"/>
        </w:rPr>
      </w:pPr>
      <w:ins w:id="267" w:author="Date Masahiro" w:date="2018-10-13T10:28:00Z">
        <w:r w:rsidRPr="009B04AF">
          <w:rPr>
            <w:rFonts w:ascii="Verdana" w:eastAsia="ＭＳ Ｐゴシック" w:hAnsi="Verdana" w:hint="eastAsia"/>
            <w:sz w:val="24"/>
          </w:rPr>
          <w:t>プロジェクト</w:t>
        </w:r>
        <w:r>
          <w:rPr>
            <w:rFonts w:ascii="Verdana" w:eastAsia="ＭＳ Ｐゴシック" w:hAnsi="Verdana" w:hint="eastAsia"/>
            <w:sz w:val="24"/>
          </w:rPr>
          <w:t>の</w:t>
        </w:r>
        <w:r w:rsidRPr="009B04AF">
          <w:rPr>
            <w:rFonts w:ascii="Verdana" w:eastAsia="ＭＳ Ｐゴシック" w:hAnsi="Verdana" w:hint="eastAsia"/>
            <w:sz w:val="24"/>
          </w:rPr>
          <w:t>終了は、プロジェクトのインフラストラクチャとサポートにも影響を与える可能性があります</w:t>
        </w:r>
      </w:ins>
      <w:ins w:id="268" w:author="工内 隆" w:date="2018-10-15T15:31:00Z">
        <w:r w:rsidR="000059ED">
          <w:rPr>
            <w:rFonts w:ascii="Verdana" w:eastAsia="ＭＳ Ｐゴシック" w:hAnsi="Verdana" w:hint="eastAsia"/>
            <w:sz w:val="24"/>
          </w:rPr>
          <w:t>が、</w:t>
        </w:r>
      </w:ins>
      <w:ins w:id="269" w:author="Date Masahiro" w:date="2018-10-13T10:28:00Z">
        <w:del w:id="270" w:author="工内 隆" w:date="2018-10-15T15:31:00Z">
          <w:r w:rsidRPr="009B04AF" w:rsidDel="000059ED">
            <w:rPr>
              <w:rFonts w:ascii="Verdana" w:eastAsia="ＭＳ Ｐゴシック" w:hAnsi="Verdana" w:hint="eastAsia"/>
              <w:sz w:val="24"/>
            </w:rPr>
            <w:delText>。</w:delText>
          </w:r>
        </w:del>
        <w:r w:rsidRPr="009B04AF">
          <w:rPr>
            <w:rFonts w:ascii="Verdana" w:eastAsia="ＭＳ Ｐゴシック" w:hAnsi="Verdana" w:hint="eastAsia"/>
            <w:sz w:val="24"/>
          </w:rPr>
          <w:t>プロジェクトの</w:t>
        </w:r>
      </w:ins>
      <w:ins w:id="271" w:author="Date Masahiro" w:date="2018-10-13T10:29:00Z">
        <w:r>
          <w:rPr>
            <w:rFonts w:ascii="Verdana" w:eastAsia="ＭＳ Ｐゴシック" w:hAnsi="Verdana" w:hint="eastAsia"/>
            <w:sz w:val="24"/>
          </w:rPr>
          <w:t>構成、構築</w:t>
        </w:r>
      </w:ins>
      <w:ins w:id="272" w:author="Date Masahiro" w:date="2018-10-13T10:28:00Z">
        <w:r w:rsidRPr="009B04AF">
          <w:rPr>
            <w:rFonts w:ascii="Verdana" w:eastAsia="ＭＳ Ｐゴシック" w:hAnsi="Verdana" w:hint="eastAsia"/>
            <w:sz w:val="24"/>
          </w:rPr>
          <w:t>方法に</w:t>
        </w:r>
      </w:ins>
      <w:ins w:id="273" w:author="工内 隆" w:date="2018-10-15T15:31:00Z">
        <w:r w:rsidR="000059ED">
          <w:rPr>
            <w:rFonts w:ascii="Verdana" w:eastAsia="ＭＳ Ｐゴシック" w:hAnsi="Verdana" w:hint="eastAsia"/>
            <w:sz w:val="24"/>
          </w:rPr>
          <w:t>も依存</w:t>
        </w:r>
      </w:ins>
      <w:ins w:id="274" w:author="工内 隆" w:date="2018-10-15T15:32:00Z">
        <w:r w:rsidR="000059ED">
          <w:rPr>
            <w:rFonts w:ascii="Verdana" w:eastAsia="ＭＳ Ｐゴシック" w:hAnsi="Verdana" w:hint="eastAsia"/>
            <w:sz w:val="24"/>
          </w:rPr>
          <w:t>するので</w:t>
        </w:r>
      </w:ins>
      <w:ins w:id="275" w:author="Date Masahiro" w:date="2018-10-13T10:28:00Z">
        <w:del w:id="276" w:author="工内 隆" w:date="2018-10-15T15:32:00Z">
          <w:r w:rsidRPr="009B04AF" w:rsidDel="000059ED">
            <w:rPr>
              <w:rFonts w:ascii="Verdana" w:eastAsia="ＭＳ Ｐゴシック" w:hAnsi="Verdana" w:hint="eastAsia"/>
              <w:sz w:val="24"/>
            </w:rPr>
            <w:delText>よっては</w:delText>
          </w:r>
        </w:del>
        <w:r w:rsidRPr="009B04AF">
          <w:rPr>
            <w:rFonts w:ascii="Verdana" w:eastAsia="ＭＳ Ｐゴシック" w:hAnsi="Verdana" w:hint="eastAsia"/>
            <w:sz w:val="24"/>
          </w:rPr>
          <w:t>、ケースバイケースで判断する必要があります。</w:t>
        </w:r>
      </w:ins>
      <w:del w:id="277" w:author="Date Masahiro" w:date="2018-10-13T10:28:00Z">
        <w:r w:rsidR="003B31C0" w:rsidRPr="00351139" w:rsidDel="009B04AF">
          <w:rPr>
            <w:rFonts w:ascii="Verdana" w:eastAsia="ＭＳ Ｐゴシック" w:hAnsi="Verdana" w:hint="eastAsia"/>
            <w:sz w:val="24"/>
          </w:rPr>
          <w:delText>プロジェクトの終了は、</w:delText>
        </w:r>
        <w:r w:rsidR="00D3523A" w:rsidRPr="00351139" w:rsidDel="009B04AF">
          <w:rPr>
            <w:rFonts w:ascii="Verdana" w:eastAsia="ＭＳ Ｐゴシック" w:hAnsi="Verdana" w:hint="eastAsia"/>
            <w:sz w:val="24"/>
          </w:rPr>
          <w:delText>あなたのプロジェクトのセットアップの状況に依存し</w:delText>
        </w:r>
        <w:r w:rsidR="004E6A83" w:rsidRPr="00351139" w:rsidDel="009B04AF">
          <w:rPr>
            <w:rFonts w:ascii="Verdana" w:eastAsia="ＭＳ Ｐゴシック" w:hAnsi="Verdana" w:hint="eastAsia"/>
            <w:sz w:val="24"/>
          </w:rPr>
          <w:delText>て</w:delText>
        </w:r>
        <w:r w:rsidR="00D3523A" w:rsidRPr="00351139" w:rsidDel="009B04AF">
          <w:rPr>
            <w:rFonts w:ascii="Verdana" w:eastAsia="ＭＳ Ｐゴシック" w:hAnsi="Verdana" w:hint="eastAsia"/>
            <w:sz w:val="24"/>
          </w:rPr>
          <w:delText>、場合ごとに判断が必要ですが、あなたの</w:delText>
        </w:r>
        <w:r w:rsidR="004E6A83" w:rsidRPr="00351139" w:rsidDel="009B04AF">
          <w:rPr>
            <w:rFonts w:ascii="Verdana" w:eastAsia="ＭＳ Ｐゴシック" w:hAnsi="Verdana" w:hint="eastAsia"/>
            <w:sz w:val="24"/>
          </w:rPr>
          <w:delText>プロジェクトの</w:delText>
        </w:r>
        <w:r w:rsidR="00D3523A" w:rsidRPr="00351139" w:rsidDel="009B04AF">
          <w:rPr>
            <w:rFonts w:ascii="Verdana" w:eastAsia="ＭＳ Ｐゴシック" w:hAnsi="Verdana" w:hint="eastAsia"/>
            <w:sz w:val="24"/>
          </w:rPr>
          <w:delText>インフラやサポートへの影響がありえます。</w:delText>
        </w:r>
      </w:del>
      <w:r w:rsidR="00D3523A" w:rsidRPr="00351139">
        <w:rPr>
          <w:rFonts w:ascii="Verdana" w:eastAsia="ＭＳ Ｐゴシック" w:hAnsi="Verdana" w:hint="eastAsia"/>
          <w:sz w:val="24"/>
        </w:rPr>
        <w:t>プロジェクトによっては、コードの内の少量部分のみを使用させ、保守していることもありますが、そのような場合はあまり大変ではないでしょう。また、プロジェクトがすべてコードでできており、すべてリポジトリー</w:t>
      </w:r>
      <w:r w:rsidR="00D85524" w:rsidRPr="00351139">
        <w:rPr>
          <w:rFonts w:ascii="Verdana" w:eastAsia="ＭＳ Ｐゴシック" w:hAnsi="Verdana" w:hint="eastAsia"/>
          <w:sz w:val="24"/>
        </w:rPr>
        <w:t>に</w:t>
      </w:r>
      <w:r w:rsidR="00D3523A" w:rsidRPr="00351139">
        <w:rPr>
          <w:rFonts w:ascii="Verdana" w:eastAsia="ＭＳ Ｐゴシック" w:hAnsi="Verdana" w:hint="eastAsia"/>
          <w:sz w:val="24"/>
        </w:rPr>
        <w:t>投稿されているなら、</w:t>
      </w:r>
      <w:r w:rsidR="007469F4" w:rsidRPr="00351139">
        <w:rPr>
          <w:rFonts w:ascii="Verdana" w:eastAsia="ＭＳ Ｐゴシック" w:hAnsi="Verdana" w:hint="eastAsia"/>
          <w:sz w:val="24"/>
        </w:rPr>
        <w:t>プロジェクトの移管や保全にさらなる処置を採ることな</w:t>
      </w:r>
      <w:r w:rsidR="007469F4" w:rsidRPr="00351139">
        <w:rPr>
          <w:rFonts w:ascii="Verdana" w:eastAsia="ＭＳ Ｐゴシック" w:hAnsi="Verdana" w:hint="eastAsia"/>
          <w:sz w:val="24"/>
        </w:rPr>
        <w:lastRenderedPageBreak/>
        <w:t>く、</w:t>
      </w:r>
      <w:r w:rsidR="00205DA3" w:rsidRPr="00351139">
        <w:rPr>
          <w:rFonts w:ascii="Verdana" w:eastAsia="ＭＳ Ｐゴシック" w:hAnsi="Verdana" w:hint="eastAsia"/>
          <w:sz w:val="24"/>
        </w:rPr>
        <w:t>おそらく</w:t>
      </w:r>
      <w:r w:rsidR="007469F4" w:rsidRPr="00351139">
        <w:rPr>
          <w:rFonts w:ascii="Verdana" w:eastAsia="ＭＳ Ｐゴシック" w:hAnsi="Verdana" w:hint="eastAsia"/>
          <w:sz w:val="24"/>
        </w:rPr>
        <w:t>なすべきこと</w:t>
      </w:r>
      <w:r w:rsidR="004E6A83" w:rsidRPr="00351139">
        <w:rPr>
          <w:rFonts w:ascii="Verdana" w:eastAsia="ＭＳ Ｐゴシック" w:hAnsi="Verdana" w:hint="eastAsia"/>
          <w:sz w:val="24"/>
        </w:rPr>
        <w:t>を</w:t>
      </w:r>
      <w:r w:rsidR="007469F4" w:rsidRPr="00351139">
        <w:rPr>
          <w:rFonts w:ascii="Verdana" w:eastAsia="ＭＳ Ｐゴシック" w:hAnsi="Verdana" w:hint="eastAsia"/>
          <w:sz w:val="24"/>
        </w:rPr>
        <w:t>完了しています。</w:t>
      </w:r>
    </w:p>
    <w:p w14:paraId="39D5C518" w14:textId="77777777" w:rsidR="007469F4" w:rsidRPr="00351139" w:rsidRDefault="007469F4" w:rsidP="00E83E55">
      <w:pPr>
        <w:rPr>
          <w:rFonts w:ascii="Verdana" w:eastAsia="ＭＳ Ｐゴシック" w:hAnsi="Verdana"/>
          <w:sz w:val="24"/>
        </w:rPr>
      </w:pPr>
    </w:p>
    <w:p w14:paraId="75F3DAE4" w14:textId="488FF4F3"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Other projects, however, may require significant effort to shutter them using various backend tools to do the work. These may include services that may have been shared for many purposes, such as a test infrastructure. Although that test infrastructure has been used for the project previously, you may want to remove it before transferring the code so you can use the tool to test other work later. It may be hard to disentangle, but it can be done if desired.</w:t>
      </w:r>
    </w:p>
    <w:p w14:paraId="55B4F5C1" w14:textId="2569CC2C" w:rsidR="007469F4" w:rsidRPr="00351139" w:rsidRDefault="007469F4" w:rsidP="00E83E55">
      <w:pPr>
        <w:rPr>
          <w:rFonts w:ascii="Verdana" w:eastAsia="ＭＳ Ｐゴシック" w:hAnsi="Verdana"/>
          <w:sz w:val="24"/>
        </w:rPr>
      </w:pPr>
      <w:r w:rsidRPr="00351139">
        <w:rPr>
          <w:rFonts w:ascii="Verdana" w:eastAsia="ＭＳ Ｐゴシック" w:hAnsi="Verdana" w:hint="eastAsia"/>
          <w:sz w:val="24"/>
        </w:rPr>
        <w:t>しかし、作業のための各種のバックエンドツールを</w:t>
      </w:r>
      <w:r w:rsidR="004B6A18" w:rsidRPr="00351139">
        <w:rPr>
          <w:rFonts w:ascii="Verdana" w:eastAsia="ＭＳ Ｐゴシック" w:hAnsi="Verdana" w:hint="eastAsia"/>
          <w:sz w:val="24"/>
        </w:rPr>
        <w:t>使って</w:t>
      </w:r>
      <w:r w:rsidRPr="00351139">
        <w:rPr>
          <w:rFonts w:ascii="Verdana" w:eastAsia="ＭＳ Ｐゴシック" w:hAnsi="Verdana" w:hint="eastAsia"/>
          <w:sz w:val="24"/>
        </w:rPr>
        <w:t>いるようなプロジェクトでは、閉鎖の前にかなりの</w:t>
      </w:r>
      <w:r w:rsidR="004B6A18" w:rsidRPr="00351139">
        <w:rPr>
          <w:rFonts w:ascii="Verdana" w:eastAsia="ＭＳ Ｐゴシック" w:hAnsi="Verdana" w:hint="eastAsia"/>
          <w:sz w:val="24"/>
        </w:rPr>
        <w:t>骨折りが必要となります。それらの中には、テストインフラのように、たくさんの用途のために共用してきたサービスも含まれる可能性があります。そのようなテストインフラは、プロジェクトで</w:t>
      </w:r>
      <w:del w:id="278" w:author="Date Masahiro" w:date="2018-10-13T10:31:00Z">
        <w:r w:rsidR="004B6A18" w:rsidRPr="00351139" w:rsidDel="009B04AF">
          <w:rPr>
            <w:rFonts w:ascii="Verdana" w:eastAsia="ＭＳ Ｐゴシック" w:hAnsi="Verdana" w:hint="eastAsia"/>
            <w:sz w:val="24"/>
          </w:rPr>
          <w:delText>以前</w:delText>
        </w:r>
      </w:del>
      <w:r w:rsidR="004B6A18" w:rsidRPr="00351139">
        <w:rPr>
          <w:rFonts w:ascii="Verdana" w:eastAsia="ＭＳ Ｐゴシック" w:hAnsi="Verdana" w:hint="eastAsia"/>
          <w:sz w:val="24"/>
        </w:rPr>
        <w:t>使われていた</w:t>
      </w:r>
      <w:ins w:id="279" w:author="Date Masahiro" w:date="2018-10-13T10:31:00Z">
        <w:r w:rsidR="009B04AF">
          <w:rPr>
            <w:rFonts w:ascii="Verdana" w:eastAsia="ＭＳ Ｐゴシック" w:hAnsi="Verdana" w:hint="eastAsia"/>
            <w:sz w:val="24"/>
          </w:rPr>
          <w:t>もの</w:t>
        </w:r>
      </w:ins>
      <w:r w:rsidR="004B6A18" w:rsidRPr="00351139">
        <w:rPr>
          <w:rFonts w:ascii="Verdana" w:eastAsia="ＭＳ Ｐゴシック" w:hAnsi="Verdana" w:hint="eastAsia"/>
          <w:sz w:val="24"/>
        </w:rPr>
        <w:t>かもしれませんが、</w:t>
      </w:r>
      <w:del w:id="280" w:author="Date Masahiro" w:date="2018-10-13T10:32:00Z">
        <w:r w:rsidR="004B6A18" w:rsidRPr="00351139" w:rsidDel="009B04AF">
          <w:rPr>
            <w:rFonts w:ascii="Verdana" w:eastAsia="ＭＳ Ｐゴシック" w:hAnsi="Verdana" w:hint="eastAsia"/>
            <w:sz w:val="24"/>
          </w:rPr>
          <w:delText>後で</w:delText>
        </w:r>
      </w:del>
      <w:r w:rsidR="004B6A18" w:rsidRPr="00351139">
        <w:rPr>
          <w:rFonts w:ascii="Verdana" w:eastAsia="ＭＳ Ｐゴシック" w:hAnsi="Verdana" w:hint="eastAsia"/>
          <w:sz w:val="24"/>
        </w:rPr>
        <w:t>他のソフトウェアのテストツールとして使う</w:t>
      </w:r>
      <w:ins w:id="281" w:author="Date Masahiro" w:date="2018-10-13T10:32:00Z">
        <w:r w:rsidR="009B04AF">
          <w:rPr>
            <w:rFonts w:ascii="Verdana" w:eastAsia="ＭＳ Ｐゴシック" w:hAnsi="Verdana" w:hint="eastAsia"/>
            <w:sz w:val="24"/>
          </w:rPr>
          <w:t>ことができるように、</w:t>
        </w:r>
      </w:ins>
      <w:ins w:id="282" w:author="Date Masahiro" w:date="2018-10-13T10:33:00Z">
        <w:r w:rsidR="009B04AF">
          <w:rPr>
            <w:rFonts w:ascii="Verdana" w:eastAsia="ＭＳ Ｐゴシック" w:hAnsi="Verdana" w:hint="eastAsia"/>
            <w:sz w:val="24"/>
          </w:rPr>
          <w:t>その</w:t>
        </w:r>
      </w:ins>
      <w:del w:id="283" w:author="Date Masahiro" w:date="2018-10-13T10:32:00Z">
        <w:r w:rsidR="004B6A18" w:rsidRPr="00351139" w:rsidDel="009B04AF">
          <w:rPr>
            <w:rFonts w:ascii="Verdana" w:eastAsia="ＭＳ Ｐゴシック" w:hAnsi="Verdana" w:hint="eastAsia"/>
            <w:sz w:val="24"/>
          </w:rPr>
          <w:delText>ために</w:delText>
        </w:r>
      </w:del>
      <w:r w:rsidR="004B6A18" w:rsidRPr="00351139">
        <w:rPr>
          <w:rFonts w:ascii="Verdana" w:eastAsia="ＭＳ Ｐゴシック" w:hAnsi="Verdana" w:hint="eastAsia"/>
          <w:sz w:val="24"/>
        </w:rPr>
        <w:t>コード</w:t>
      </w:r>
      <w:ins w:id="284" w:author="Date Masahiro" w:date="2018-10-13T10:33:00Z">
        <w:r w:rsidR="009B04AF">
          <w:rPr>
            <w:rFonts w:ascii="Verdana" w:eastAsia="ＭＳ Ｐゴシック" w:hAnsi="Verdana" w:hint="eastAsia"/>
            <w:sz w:val="24"/>
          </w:rPr>
          <w:t>は</w:t>
        </w:r>
      </w:ins>
      <w:del w:id="285" w:author="Date Masahiro" w:date="2018-10-13T10:33:00Z">
        <w:r w:rsidR="004B6A18" w:rsidRPr="00351139" w:rsidDel="009B04AF">
          <w:rPr>
            <w:rFonts w:ascii="Verdana" w:eastAsia="ＭＳ Ｐゴシック" w:hAnsi="Verdana" w:hint="eastAsia"/>
            <w:sz w:val="24"/>
          </w:rPr>
          <w:delText>の</w:delText>
        </w:r>
      </w:del>
      <w:r w:rsidR="004B6A18" w:rsidRPr="00351139">
        <w:rPr>
          <w:rFonts w:ascii="Verdana" w:eastAsia="ＭＳ Ｐゴシック" w:hAnsi="Verdana" w:hint="eastAsia"/>
          <w:sz w:val="24"/>
        </w:rPr>
        <w:t>移管</w:t>
      </w:r>
      <w:ins w:id="286" w:author="Date Masahiro" w:date="2018-10-13T10:33:00Z">
        <w:r w:rsidR="009B04AF">
          <w:rPr>
            <w:rFonts w:ascii="Verdana" w:eastAsia="ＭＳ Ｐゴシック" w:hAnsi="Verdana" w:hint="eastAsia"/>
            <w:sz w:val="24"/>
          </w:rPr>
          <w:t>から</w:t>
        </w:r>
      </w:ins>
      <w:del w:id="287" w:author="Date Masahiro" w:date="2018-10-13T10:33:00Z">
        <w:r w:rsidR="004B6A18" w:rsidRPr="00351139" w:rsidDel="009B04AF">
          <w:rPr>
            <w:rFonts w:ascii="Verdana" w:eastAsia="ＭＳ Ｐゴシック" w:hAnsi="Verdana" w:hint="eastAsia"/>
            <w:sz w:val="24"/>
          </w:rPr>
          <w:delText>の前に</w:delText>
        </w:r>
      </w:del>
      <w:r w:rsidR="004B6A18" w:rsidRPr="00351139">
        <w:rPr>
          <w:rFonts w:ascii="Verdana" w:eastAsia="ＭＳ Ｐゴシック" w:hAnsi="Verdana" w:hint="eastAsia"/>
          <w:sz w:val="24"/>
        </w:rPr>
        <w:t>除外したいと思うでしょう。</w:t>
      </w:r>
      <w:r w:rsidR="0079398F" w:rsidRPr="00351139">
        <w:rPr>
          <w:rFonts w:ascii="Verdana" w:eastAsia="ＭＳ Ｐゴシック" w:hAnsi="Verdana" w:hint="eastAsia"/>
          <w:sz w:val="24"/>
        </w:rPr>
        <w:t>このような問題を解決するのは少し難しいかもしれませんが、望めば実行可能です。</w:t>
      </w:r>
    </w:p>
    <w:p w14:paraId="27215012" w14:textId="77777777" w:rsidR="00E83E55" w:rsidRPr="00351139" w:rsidRDefault="00E83E55" w:rsidP="00E83E55">
      <w:pPr>
        <w:rPr>
          <w:rFonts w:ascii="Verdana" w:eastAsia="ＭＳ Ｐゴシック" w:hAnsi="Verdana"/>
          <w:sz w:val="24"/>
        </w:rPr>
      </w:pPr>
    </w:p>
    <w:p w14:paraId="4409841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Companies really need to do a better job of succession planning in open source. Just throwing something out there without proper planning and getting people from outside the company to become contributors and then expecting that it’s going to be that way forever is a challenge. You need to prepare that members of the community, whether they’re from your company or from other places, are going to come in and follow somewhat of a life cycle and eventually, people become elders or retired from a community, and you need to have succession planning for that.”</w:t>
      </w:r>
    </w:p>
    <w:p w14:paraId="3C1DB0D0" w14:textId="423DEFA5"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w:t>
      </w:r>
      <w:r w:rsidR="0079398F" w:rsidRPr="00351139">
        <w:rPr>
          <w:rFonts w:ascii="Verdana" w:eastAsia="ＭＳ Ｐゴシック" w:hAnsi="Verdana" w:hint="eastAsia"/>
          <w:sz w:val="24"/>
        </w:rPr>
        <w:t>企業は、オープンソースにおける</w:t>
      </w:r>
      <w:r w:rsidR="00172FB2" w:rsidRPr="00351139">
        <w:rPr>
          <w:rFonts w:ascii="Verdana" w:eastAsia="ＭＳ Ｐゴシック" w:hAnsi="Verdana" w:hint="eastAsia"/>
          <w:sz w:val="24"/>
        </w:rPr>
        <w:t>サクセッション・プラン（後継者育成計画）</w:t>
      </w:r>
      <w:r w:rsidR="0079398F" w:rsidRPr="00351139">
        <w:rPr>
          <w:rFonts w:ascii="Verdana" w:eastAsia="ＭＳ Ｐゴシック" w:hAnsi="Verdana" w:hint="eastAsia"/>
          <w:sz w:val="24"/>
        </w:rPr>
        <w:t>の作成で、本当に良い仕事をする必要があります。妥当な計画を作ることなく何かを放り投げ、会社の外から</w:t>
      </w:r>
      <w:r w:rsidR="00B505F4" w:rsidRPr="00351139">
        <w:rPr>
          <w:rFonts w:ascii="Verdana" w:eastAsia="ＭＳ Ｐゴシック" w:hAnsi="Verdana" w:hint="eastAsia"/>
          <w:sz w:val="24"/>
        </w:rPr>
        <w:t>人々をかき集めて</w:t>
      </w:r>
      <w:r w:rsidR="0079398F" w:rsidRPr="00351139">
        <w:rPr>
          <w:rFonts w:ascii="Verdana" w:eastAsia="ＭＳ Ｐゴシック" w:hAnsi="Verdana" w:hint="eastAsia"/>
          <w:sz w:val="24"/>
        </w:rPr>
        <w:t>貢献者</w:t>
      </w:r>
      <w:r w:rsidR="00B505F4" w:rsidRPr="00351139">
        <w:rPr>
          <w:rFonts w:ascii="Verdana" w:eastAsia="ＭＳ Ｐゴシック" w:hAnsi="Verdana" w:hint="eastAsia"/>
          <w:sz w:val="24"/>
        </w:rPr>
        <w:t>にしてしまい</w:t>
      </w:r>
      <w:r w:rsidR="0079398F" w:rsidRPr="00351139">
        <w:rPr>
          <w:rFonts w:ascii="Verdana" w:eastAsia="ＭＳ Ｐゴシック" w:hAnsi="Verdana" w:hint="eastAsia"/>
          <w:sz w:val="24"/>
        </w:rPr>
        <w:t>、</w:t>
      </w:r>
      <w:r w:rsidR="00B505F4" w:rsidRPr="00351139">
        <w:rPr>
          <w:rFonts w:ascii="Verdana" w:eastAsia="ＭＳ Ｐゴシック" w:hAnsi="Verdana" w:hint="eastAsia"/>
          <w:sz w:val="24"/>
        </w:rPr>
        <w:t>その後で</w:t>
      </w:r>
      <w:r w:rsidR="00DA4818" w:rsidRPr="00351139">
        <w:rPr>
          <w:rFonts w:ascii="Verdana" w:eastAsia="ＭＳ Ｐゴシック" w:hAnsi="Verdana" w:hint="eastAsia"/>
          <w:sz w:val="24"/>
        </w:rPr>
        <w:t>、プロジェクトは永久にこんな方向にな</w:t>
      </w:r>
      <w:r w:rsidR="00172FB2" w:rsidRPr="00351139">
        <w:rPr>
          <w:rFonts w:ascii="Verdana" w:eastAsia="ＭＳ Ｐゴシック" w:hAnsi="Verdana" w:hint="eastAsia"/>
          <w:sz w:val="24"/>
        </w:rPr>
        <w:t>ると予想され</w:t>
      </w:r>
      <w:r w:rsidR="00DA4818" w:rsidRPr="00351139">
        <w:rPr>
          <w:rFonts w:ascii="Verdana" w:eastAsia="ＭＳ Ｐゴシック" w:hAnsi="Verdana" w:hint="eastAsia"/>
          <w:sz w:val="24"/>
        </w:rPr>
        <w:t>ますなどと言うのは、</w:t>
      </w:r>
      <w:r w:rsidR="004E6A83" w:rsidRPr="00351139">
        <w:rPr>
          <w:rFonts w:ascii="Verdana" w:eastAsia="ＭＳ Ｐゴシック" w:hAnsi="Verdana" w:hint="eastAsia"/>
          <w:sz w:val="24"/>
        </w:rPr>
        <w:t>無茶</w:t>
      </w:r>
      <w:r w:rsidR="00EA6045" w:rsidRPr="00351139">
        <w:rPr>
          <w:rFonts w:ascii="Verdana" w:eastAsia="ＭＳ Ｐゴシック" w:hAnsi="Verdana" w:hint="eastAsia"/>
          <w:sz w:val="24"/>
        </w:rPr>
        <w:t>です。会社の内外に関わらずコミュニティのメンバーがプロジェクトに関わり始め、人生の一部をそれに捧げ、最終的にはコミュニティの先輩となって引退する</w:t>
      </w:r>
      <w:r w:rsidRPr="00351139">
        <w:rPr>
          <w:rFonts w:ascii="Verdana" w:eastAsia="ＭＳ Ｐゴシック" w:hAnsi="Verdana" w:hint="eastAsia"/>
          <w:sz w:val="24"/>
        </w:rPr>
        <w:t>ことに対して準備を行い、</w:t>
      </w:r>
      <w:r w:rsidR="00EA6045" w:rsidRPr="00351139">
        <w:rPr>
          <w:rFonts w:ascii="Verdana" w:eastAsia="ＭＳ Ｐゴシック" w:hAnsi="Verdana" w:hint="eastAsia"/>
          <w:sz w:val="24"/>
        </w:rPr>
        <w:t>そのようなことに対する</w:t>
      </w:r>
      <w:r w:rsidR="00172FB2" w:rsidRPr="00351139">
        <w:rPr>
          <w:rFonts w:ascii="Verdana" w:eastAsia="ＭＳ Ｐゴシック" w:hAnsi="Verdana" w:hint="eastAsia"/>
          <w:sz w:val="24"/>
        </w:rPr>
        <w:t>サクセッション・プランを作る</w:t>
      </w:r>
      <w:r w:rsidR="00EA6045" w:rsidRPr="00351139">
        <w:rPr>
          <w:rFonts w:ascii="Verdana" w:eastAsia="ＭＳ Ｐゴシック" w:hAnsi="Verdana" w:hint="eastAsia"/>
          <w:sz w:val="24"/>
        </w:rPr>
        <w:t>ことが必要です。</w:t>
      </w:r>
      <w:r w:rsidRPr="00351139">
        <w:rPr>
          <w:rFonts w:ascii="Verdana" w:eastAsia="ＭＳ Ｐゴシック" w:hAnsi="Verdana" w:hint="eastAsia"/>
          <w:sz w:val="24"/>
        </w:rPr>
        <w:t>」</w:t>
      </w:r>
    </w:p>
    <w:p w14:paraId="475376B0" w14:textId="77777777" w:rsidR="00EA6045" w:rsidRPr="00351139" w:rsidRDefault="00EA6045" w:rsidP="00E83E55">
      <w:pPr>
        <w:rPr>
          <w:rFonts w:ascii="Verdana" w:eastAsia="ＭＳ Ｐゴシック" w:hAnsi="Verdana"/>
          <w:sz w:val="24"/>
        </w:rPr>
      </w:pPr>
    </w:p>
    <w:p w14:paraId="5A14ED75" w14:textId="369B24B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78F2ECA3" w14:textId="77777777" w:rsidR="00706070" w:rsidRPr="00351139" w:rsidRDefault="00190985" w:rsidP="00706070">
      <w:pPr>
        <w:rPr>
          <w:rFonts w:ascii="Verdana" w:eastAsia="ＭＳ Ｐゴシック" w:hAnsi="Verdana"/>
          <w:sz w:val="24"/>
        </w:rPr>
      </w:pPr>
      <w:hyperlink r:id="rId13" w:history="1">
        <w:r w:rsidR="00706070" w:rsidRPr="00351139">
          <w:rPr>
            <w:rStyle w:val="ae"/>
            <w:rFonts w:ascii="Verdana" w:eastAsia="ＭＳ Ｐゴシック" w:hAnsi="Verdana"/>
            <w:sz w:val="24"/>
          </w:rPr>
          <w:t>Guy Martin</w:t>
        </w:r>
      </w:hyperlink>
    </w:p>
    <w:p w14:paraId="2B41BE6C" w14:textId="3E530492" w:rsidR="00182ECB" w:rsidRPr="00351139" w:rsidRDefault="00182ECB" w:rsidP="00182ECB">
      <w:pPr>
        <w:rPr>
          <w:rFonts w:ascii="Verdana" w:eastAsia="ＭＳ Ｐゴシック" w:hAnsi="Verdana"/>
          <w:sz w:val="24"/>
        </w:rPr>
      </w:pPr>
      <w:r w:rsidRPr="00351139">
        <w:rPr>
          <w:rFonts w:ascii="Verdana" w:eastAsia="ＭＳ Ｐゴシック" w:hAnsi="Verdana"/>
          <w:sz w:val="24"/>
        </w:rPr>
        <w:lastRenderedPageBreak/>
        <w:t>Open at Autodesk</w:t>
      </w:r>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78DB37AB" w14:textId="77777777" w:rsidR="00D73F66" w:rsidRPr="00351139" w:rsidRDefault="00D73F66" w:rsidP="00E83E55">
      <w:pPr>
        <w:rPr>
          <w:rFonts w:ascii="Verdana" w:eastAsia="ＭＳ Ｐゴシック" w:hAnsi="Verdana"/>
          <w:sz w:val="24"/>
        </w:rPr>
      </w:pPr>
    </w:p>
    <w:p w14:paraId="6FE68FC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Have a tough skin</w:t>
      </w:r>
    </w:p>
    <w:p w14:paraId="7B276D55" w14:textId="1EA568C8"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強い心を持つ</w:t>
      </w:r>
    </w:p>
    <w:p w14:paraId="18CDFCA4" w14:textId="77777777" w:rsidR="00C523C8" w:rsidRPr="00351139" w:rsidRDefault="00C523C8" w:rsidP="00E83E55">
      <w:pPr>
        <w:rPr>
          <w:rFonts w:ascii="Verdana" w:eastAsia="ＭＳ Ｐゴシック" w:hAnsi="Verdana"/>
          <w:sz w:val="24"/>
        </w:rPr>
      </w:pPr>
    </w:p>
    <w:p w14:paraId="329A4932" w14:textId="08A9C79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There may also be some negative public comments and reactions posted about your actions, including unhappy users or “trolls” who disparage your move as abandoning users. Remember, however, most users are aware that priorities change over time and that enterprises might eventually have to stop some open source projects as their work matures. Every company must do this sometimes, so don’t take the comments too personally.</w:t>
      </w:r>
    </w:p>
    <w:p w14:paraId="745B1604" w14:textId="6A8A96FF" w:rsidR="00A64EAA" w:rsidRPr="00351139" w:rsidRDefault="00A64EAA" w:rsidP="00E83E55">
      <w:pPr>
        <w:rPr>
          <w:rFonts w:ascii="Verdana" w:eastAsia="ＭＳ Ｐゴシック" w:hAnsi="Verdana"/>
          <w:sz w:val="24"/>
        </w:rPr>
      </w:pPr>
      <w:r w:rsidRPr="00351139">
        <w:rPr>
          <w:rFonts w:ascii="Verdana" w:eastAsia="ＭＳ Ｐゴシック" w:hAnsi="Verdana" w:hint="eastAsia"/>
          <w:sz w:val="24"/>
        </w:rPr>
        <w:t>あなたのやることに関して、ユーザーを見捨てるものだと非難する</w:t>
      </w:r>
      <w:r w:rsidR="00592825" w:rsidRPr="00351139">
        <w:rPr>
          <w:rFonts w:ascii="Verdana" w:eastAsia="ＭＳ Ｐゴシック" w:hAnsi="Verdana" w:hint="eastAsia"/>
          <w:sz w:val="24"/>
        </w:rPr>
        <w:t>不満</w:t>
      </w:r>
      <w:r w:rsidRPr="00351139">
        <w:rPr>
          <w:rFonts w:ascii="Verdana" w:eastAsia="ＭＳ Ｐゴシック" w:hAnsi="Verdana" w:hint="eastAsia"/>
          <w:sz w:val="24"/>
        </w:rPr>
        <w:t>ユーザーや、「トロール</w:t>
      </w:r>
      <w:ins w:id="288" w:author="Date Masahiro" w:date="2018-10-13T10:41:00Z">
        <w:r w:rsidR="00862B0B">
          <w:rPr>
            <w:rFonts w:ascii="Verdana" w:eastAsia="ＭＳ Ｐゴシック" w:hAnsi="Verdana" w:hint="eastAsia"/>
            <w:sz w:val="24"/>
          </w:rPr>
          <w:t>（荒らし）</w:t>
        </w:r>
      </w:ins>
      <w:r w:rsidRPr="00351139">
        <w:rPr>
          <w:rFonts w:ascii="Verdana" w:eastAsia="ＭＳ Ｐゴシック" w:hAnsi="Verdana" w:hint="eastAsia"/>
          <w:sz w:val="24"/>
        </w:rPr>
        <w:t>」など、否定的なコメントやリアクションが公け</w:t>
      </w:r>
      <w:r w:rsidR="00592825" w:rsidRPr="00351139">
        <w:rPr>
          <w:rFonts w:ascii="Verdana" w:eastAsia="ＭＳ Ｐゴシック" w:hAnsi="Verdana" w:hint="eastAsia"/>
          <w:sz w:val="24"/>
        </w:rPr>
        <w:t>に</w:t>
      </w:r>
      <w:r w:rsidRPr="00351139">
        <w:rPr>
          <w:rFonts w:ascii="Verdana" w:eastAsia="ＭＳ Ｐゴシック" w:hAnsi="Verdana" w:hint="eastAsia"/>
          <w:sz w:val="24"/>
        </w:rPr>
        <w:t>書</w:t>
      </w:r>
      <w:r w:rsidR="00592825" w:rsidRPr="00351139">
        <w:rPr>
          <w:rFonts w:ascii="Verdana" w:eastAsia="ＭＳ Ｐゴシック" w:hAnsi="Verdana" w:hint="eastAsia"/>
          <w:sz w:val="24"/>
        </w:rPr>
        <w:t>き込まれる</w:t>
      </w:r>
      <w:r w:rsidRPr="00351139">
        <w:rPr>
          <w:rFonts w:ascii="Verdana" w:eastAsia="ＭＳ Ｐゴシック" w:hAnsi="Verdana" w:hint="eastAsia"/>
          <w:sz w:val="24"/>
        </w:rPr>
        <w:t>こともあるかもしれません。</w:t>
      </w:r>
      <w:r w:rsidR="00592825" w:rsidRPr="00351139">
        <w:rPr>
          <w:rFonts w:ascii="Verdana" w:eastAsia="ＭＳ Ｐゴシック" w:hAnsi="Verdana" w:hint="eastAsia"/>
          <w:sz w:val="24"/>
        </w:rPr>
        <w:t>しかし、大部分のユーザーは、時を経て起こる優先度の変化や、大企業でもプロジェクトが成熟すると、最後にはオープンソースプロジェクトを停止させる可能性のあることを承知してい</w:t>
      </w:r>
      <w:r w:rsidR="00172FB2" w:rsidRPr="00351139">
        <w:rPr>
          <w:rFonts w:ascii="Verdana" w:eastAsia="ＭＳ Ｐゴシック" w:hAnsi="Verdana" w:hint="eastAsia"/>
          <w:sz w:val="24"/>
        </w:rPr>
        <w:t>ることを</w:t>
      </w:r>
      <w:r w:rsidR="003E1529" w:rsidRPr="00351139">
        <w:rPr>
          <w:rFonts w:ascii="Verdana" w:eastAsia="ＭＳ Ｐゴシック" w:hAnsi="Verdana" w:hint="eastAsia"/>
          <w:sz w:val="24"/>
        </w:rPr>
        <w:t>忘れないでください</w:t>
      </w:r>
      <w:r w:rsidR="00592825" w:rsidRPr="00351139">
        <w:rPr>
          <w:rFonts w:ascii="Verdana" w:eastAsia="ＭＳ Ｐゴシック" w:hAnsi="Verdana" w:hint="eastAsia"/>
          <w:sz w:val="24"/>
        </w:rPr>
        <w:t>。どんな企業でも時にはこれを</w:t>
      </w:r>
      <w:r w:rsidR="006F22C4" w:rsidRPr="00351139">
        <w:rPr>
          <w:rFonts w:ascii="Verdana" w:eastAsia="ＭＳ Ｐゴシック" w:hAnsi="Verdana" w:hint="eastAsia"/>
          <w:sz w:val="24"/>
        </w:rPr>
        <w:t>実行しなければなりません。コメントを個人攻撃だと捉えないでください。</w:t>
      </w:r>
    </w:p>
    <w:p w14:paraId="63F6CB9E" w14:textId="77777777" w:rsidR="00E83E55" w:rsidRPr="00351139" w:rsidRDefault="00E83E55" w:rsidP="00E83E55">
      <w:pPr>
        <w:rPr>
          <w:rFonts w:ascii="Verdana" w:eastAsia="ＭＳ Ｐゴシック" w:hAnsi="Verdana"/>
          <w:sz w:val="24"/>
        </w:rPr>
      </w:pPr>
    </w:p>
    <w:p w14:paraId="0DEE5F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6</w:t>
      </w:r>
    </w:p>
    <w:p w14:paraId="0CC0D90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Final Words</w:t>
      </w:r>
    </w:p>
    <w:p w14:paraId="5D52A594" w14:textId="607AED98"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6</w:t>
      </w:r>
    </w:p>
    <w:p w14:paraId="66F9CC90" w14:textId="0356838E" w:rsidR="006F22C4" w:rsidRPr="00351139" w:rsidRDefault="006F22C4" w:rsidP="00E83E55">
      <w:pPr>
        <w:rPr>
          <w:rFonts w:ascii="Verdana" w:eastAsia="ＭＳ Ｐゴシック" w:hAnsi="Verdana"/>
          <w:sz w:val="24"/>
        </w:rPr>
      </w:pPr>
      <w:r w:rsidRPr="00351139">
        <w:rPr>
          <w:rFonts w:ascii="Verdana" w:eastAsia="ＭＳ Ｐゴシック" w:hAnsi="Verdana" w:hint="eastAsia"/>
          <w:sz w:val="24"/>
        </w:rPr>
        <w:t>結論</w:t>
      </w:r>
    </w:p>
    <w:p w14:paraId="29019356" w14:textId="77777777" w:rsidR="006F22C4" w:rsidRPr="00351139" w:rsidRDefault="006F22C4" w:rsidP="00E83E55">
      <w:pPr>
        <w:rPr>
          <w:rFonts w:ascii="Verdana" w:eastAsia="ＭＳ Ｐゴシック" w:hAnsi="Verdana"/>
          <w:sz w:val="24"/>
        </w:rPr>
      </w:pPr>
    </w:p>
    <w:p w14:paraId="46A6F5E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Shuttering, transferring, or leaving an open source project is inevitably a step your enterprise will choose to take at some point, but it need not be a debilitating task. With proper planning, clear and widespread communications and the step-by-step completion of legal and procedural tasks, transitioning an open source project can be accomplished satisfactorily for all involved.</w:t>
      </w:r>
    </w:p>
    <w:p w14:paraId="0E34A8A4" w14:textId="0E8CD6DB"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オープンソースプロジェクトの閉鎖、移管、あるいは、離脱は、ある時点において企業が不可避的に</w:t>
      </w:r>
      <w:r w:rsidR="00E742EF" w:rsidRPr="00351139">
        <w:rPr>
          <w:rFonts w:ascii="Verdana" w:eastAsia="ＭＳ Ｐゴシック" w:hAnsi="Verdana" w:hint="eastAsia"/>
          <w:sz w:val="24"/>
        </w:rPr>
        <w:t>選択するステップとなりますが、必ずしもつまらない仕事とは限りません。</w:t>
      </w:r>
      <w:r w:rsidR="001A357E" w:rsidRPr="00351139">
        <w:rPr>
          <w:rFonts w:ascii="Verdana" w:eastAsia="ＭＳ Ｐゴシック" w:hAnsi="Verdana" w:hint="eastAsia"/>
          <w:sz w:val="24"/>
        </w:rPr>
        <w:t>しっかりとした計画作り、明確で広く行きわたるコミュニケーション、さらには、法務的な業務や手続きを着実にこなすことによって、オープンソースプロジェクトの移行は、関連するすべての人々に満足をもたら</w:t>
      </w:r>
      <w:r w:rsidR="003E1529" w:rsidRPr="00351139">
        <w:rPr>
          <w:rFonts w:ascii="Verdana" w:eastAsia="ＭＳ Ｐゴシック" w:hAnsi="Verdana" w:hint="eastAsia"/>
          <w:sz w:val="24"/>
        </w:rPr>
        <w:t>し</w:t>
      </w:r>
      <w:ins w:id="289" w:author="工内 隆" w:date="2018-10-15T15:35:00Z">
        <w:r w:rsidR="00BE3EF7">
          <w:rPr>
            <w:rFonts w:ascii="Verdana" w:eastAsia="ＭＳ Ｐゴシック" w:hAnsi="Verdana" w:hint="eastAsia"/>
            <w:sz w:val="24"/>
          </w:rPr>
          <w:t>つつ</w:t>
        </w:r>
      </w:ins>
      <w:del w:id="290" w:author="工内 隆" w:date="2018-10-15T15:35:00Z">
        <w:r w:rsidR="003E1529" w:rsidRPr="00351139" w:rsidDel="00BE3EF7">
          <w:rPr>
            <w:rFonts w:ascii="Verdana" w:eastAsia="ＭＳ Ｐゴシック" w:hAnsi="Verdana" w:hint="eastAsia"/>
            <w:sz w:val="24"/>
          </w:rPr>
          <w:delText>て</w:delText>
        </w:r>
      </w:del>
      <w:r w:rsidR="003E1529" w:rsidRPr="00351139">
        <w:rPr>
          <w:rFonts w:ascii="Verdana" w:eastAsia="ＭＳ Ｐゴシック" w:hAnsi="Verdana" w:hint="eastAsia"/>
          <w:sz w:val="24"/>
        </w:rPr>
        <w:t>やり遂げる</w:t>
      </w:r>
      <w:r w:rsidR="001A357E" w:rsidRPr="00351139">
        <w:rPr>
          <w:rFonts w:ascii="Verdana" w:eastAsia="ＭＳ Ｐゴシック" w:hAnsi="Verdana" w:hint="eastAsia"/>
          <w:sz w:val="24"/>
        </w:rPr>
        <w:t>ことができます。</w:t>
      </w:r>
    </w:p>
    <w:p w14:paraId="4D831394" w14:textId="77777777" w:rsidR="006F22C4" w:rsidRPr="00351139" w:rsidRDefault="006F22C4" w:rsidP="00E83E55">
      <w:pPr>
        <w:rPr>
          <w:rFonts w:ascii="Verdana" w:eastAsia="ＭＳ Ｐゴシック" w:hAnsi="Verdana"/>
          <w:sz w:val="24"/>
        </w:rPr>
      </w:pPr>
    </w:p>
    <w:p w14:paraId="15364983" w14:textId="2CC40AF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By developing and including simple plans to shutter an open source project even as you begin planning a fledgling project’s first steps, you will ensure a healthy life cycle management plan. These plans will help your open source projects run as efficiently and successfully as possible from their lofty starts to their eventual quieter endings.</w:t>
      </w:r>
    </w:p>
    <w:p w14:paraId="77E6983F" w14:textId="22F07943" w:rsidR="001A357E" w:rsidRPr="00351139" w:rsidRDefault="00983550" w:rsidP="00E83E55">
      <w:pPr>
        <w:rPr>
          <w:rFonts w:ascii="Verdana" w:eastAsia="ＭＳ Ｐゴシック" w:hAnsi="Verdana"/>
          <w:sz w:val="24"/>
        </w:rPr>
      </w:pPr>
      <w:r w:rsidRPr="00351139">
        <w:rPr>
          <w:rFonts w:ascii="Verdana" w:eastAsia="ＭＳ Ｐゴシック" w:hAnsi="Verdana" w:hint="eastAsia"/>
          <w:sz w:val="24"/>
        </w:rPr>
        <w:t>プロジェクトの最初の</w:t>
      </w:r>
      <w:ins w:id="291" w:author="工内 隆" w:date="2018-10-15T15:35:00Z">
        <w:r w:rsidR="00BE3EF7">
          <w:rPr>
            <w:rFonts w:ascii="Verdana" w:eastAsia="ＭＳ Ｐゴシック" w:hAnsi="Verdana" w:hint="eastAsia"/>
            <w:sz w:val="24"/>
          </w:rPr>
          <w:t>段階</w:t>
        </w:r>
      </w:ins>
      <w:del w:id="292" w:author="工内 隆" w:date="2018-10-15T15:35:00Z">
        <w:r w:rsidRPr="00351139" w:rsidDel="00BE3EF7">
          <w:rPr>
            <w:rFonts w:ascii="Verdana" w:eastAsia="ＭＳ Ｐゴシック" w:hAnsi="Verdana" w:hint="eastAsia"/>
            <w:sz w:val="24"/>
          </w:rPr>
          <w:delText>ステップ</w:delText>
        </w:r>
      </w:del>
      <w:r w:rsidRPr="00351139">
        <w:rPr>
          <w:rFonts w:ascii="Verdana" w:eastAsia="ＭＳ Ｐゴシック" w:hAnsi="Verdana" w:hint="eastAsia"/>
          <w:sz w:val="24"/>
        </w:rPr>
        <w:t>の計画作りにおいて、オープンソースプロジェクトの閉鎖のための明確で</w:t>
      </w:r>
      <w:r w:rsidR="003E1529" w:rsidRPr="00351139">
        <w:rPr>
          <w:rFonts w:ascii="Verdana" w:eastAsia="ＭＳ Ｐゴシック" w:hAnsi="Verdana" w:hint="eastAsia"/>
          <w:sz w:val="24"/>
        </w:rPr>
        <w:t>わかりやすい</w:t>
      </w:r>
      <w:r w:rsidRPr="00351139">
        <w:rPr>
          <w:rFonts w:ascii="Verdana" w:eastAsia="ＭＳ Ｐゴシック" w:hAnsi="Verdana" w:hint="eastAsia"/>
          <w:sz w:val="24"/>
        </w:rPr>
        <w:t>計画を作成し、保持すること</w:t>
      </w:r>
      <w:r w:rsidR="003E1529" w:rsidRPr="00351139">
        <w:rPr>
          <w:rFonts w:ascii="Verdana" w:eastAsia="ＭＳ Ｐゴシック" w:hAnsi="Verdana" w:hint="eastAsia"/>
          <w:sz w:val="24"/>
        </w:rPr>
        <w:t>は</w:t>
      </w:r>
      <w:r w:rsidRPr="00351139">
        <w:rPr>
          <w:rFonts w:ascii="Verdana" w:eastAsia="ＭＳ Ｐゴシック" w:hAnsi="Verdana" w:hint="eastAsia"/>
          <w:sz w:val="24"/>
        </w:rPr>
        <w:t>、プロジェクトの健全なライフサイクル管理計画を保証することになります。これらの計画は、</w:t>
      </w:r>
      <w:r w:rsidR="0083493A" w:rsidRPr="00351139">
        <w:rPr>
          <w:rFonts w:ascii="Verdana" w:eastAsia="ＭＳ Ｐゴシック" w:hAnsi="Verdana" w:hint="eastAsia"/>
          <w:sz w:val="24"/>
        </w:rPr>
        <w:t>高</w:t>
      </w:r>
      <w:r w:rsidR="003E1529" w:rsidRPr="00351139">
        <w:rPr>
          <w:rFonts w:ascii="Verdana" w:eastAsia="ＭＳ Ｐゴシック" w:hAnsi="Verdana" w:hint="eastAsia"/>
          <w:sz w:val="24"/>
        </w:rPr>
        <w:t>い目標を持ったプロジェクトの</w:t>
      </w:r>
      <w:r w:rsidR="0083493A" w:rsidRPr="00351139">
        <w:rPr>
          <w:rFonts w:ascii="Verdana" w:eastAsia="ＭＳ Ｐゴシック" w:hAnsi="Verdana" w:hint="eastAsia"/>
          <w:sz w:val="24"/>
        </w:rPr>
        <w:t>開始時点から、より静穏な終了時点まで、</w:t>
      </w:r>
      <w:r w:rsidRPr="00351139">
        <w:rPr>
          <w:rFonts w:ascii="Verdana" w:eastAsia="ＭＳ Ｐゴシック" w:hAnsi="Verdana" w:hint="eastAsia"/>
          <w:sz w:val="24"/>
        </w:rPr>
        <w:t>あなたのオープンソースプロジェクトを</w:t>
      </w:r>
      <w:r w:rsidR="0083493A" w:rsidRPr="00351139">
        <w:rPr>
          <w:rFonts w:ascii="Verdana" w:eastAsia="ＭＳ Ｐゴシック" w:hAnsi="Verdana" w:hint="eastAsia"/>
          <w:sz w:val="24"/>
        </w:rPr>
        <w:t>可能なかぎり</w:t>
      </w:r>
      <w:r w:rsidRPr="00351139">
        <w:rPr>
          <w:rFonts w:ascii="Verdana" w:eastAsia="ＭＳ Ｐゴシック" w:hAnsi="Verdana" w:hint="eastAsia"/>
          <w:sz w:val="24"/>
        </w:rPr>
        <w:t>効率的に運用し、成功する</w:t>
      </w:r>
      <w:r w:rsidR="0083493A" w:rsidRPr="00351139">
        <w:rPr>
          <w:rFonts w:ascii="Verdana" w:eastAsia="ＭＳ Ｐゴシック" w:hAnsi="Verdana" w:hint="eastAsia"/>
          <w:sz w:val="24"/>
        </w:rPr>
        <w:t>ための助けとな</w:t>
      </w:r>
      <w:r w:rsidR="003E1529" w:rsidRPr="00351139">
        <w:rPr>
          <w:rFonts w:ascii="Verdana" w:eastAsia="ＭＳ Ｐゴシック" w:hAnsi="Verdana" w:hint="eastAsia"/>
          <w:sz w:val="24"/>
        </w:rPr>
        <w:t>るでしょう</w:t>
      </w:r>
      <w:r w:rsidR="0083493A" w:rsidRPr="00351139">
        <w:rPr>
          <w:rFonts w:ascii="Verdana" w:eastAsia="ＭＳ Ｐゴシック" w:hAnsi="Verdana" w:hint="eastAsia"/>
          <w:sz w:val="24"/>
        </w:rPr>
        <w:t>。</w:t>
      </w:r>
    </w:p>
    <w:p w14:paraId="5EAEE754" w14:textId="2FE690D8" w:rsidR="00E83E55" w:rsidRPr="00351139" w:rsidRDefault="00E83E55" w:rsidP="00E83E55">
      <w:pPr>
        <w:rPr>
          <w:rFonts w:ascii="Verdana" w:eastAsia="ＭＳ Ｐゴシック" w:hAnsi="Verdana"/>
          <w:sz w:val="24"/>
        </w:rPr>
      </w:pPr>
    </w:p>
    <w:p w14:paraId="76ED58F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0A7A87DF" w14:textId="60DFBE1B" w:rsidR="00E83E55"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これらのリソースは、</w:t>
      </w:r>
      <w:r w:rsidRPr="00351139">
        <w:rPr>
          <w:rFonts w:ascii="Verdana" w:eastAsia="ＭＳ Ｐゴシック" w:hAnsi="Verdana" w:hint="eastAsia"/>
          <w:sz w:val="24"/>
        </w:rPr>
        <w:t>TODO (Talk Openly, Develop Openly) Group</w:t>
      </w:r>
      <w:r w:rsidRPr="00351139">
        <w:rPr>
          <w:rFonts w:ascii="Verdana" w:eastAsia="ＭＳ Ｐゴシック" w:hAnsi="Verdana" w:hint="eastAsia"/>
          <w:sz w:val="24"/>
        </w:rPr>
        <w:t>との協力によって作成されました。</w:t>
      </w:r>
      <w:r w:rsidRPr="00351139">
        <w:rPr>
          <w:rFonts w:ascii="Verdana" w:eastAsia="ＭＳ Ｐゴシック" w:hAnsi="Verdana" w:hint="eastAsia"/>
          <w:sz w:val="24"/>
        </w:rPr>
        <w:t>TODO</w:t>
      </w:r>
      <w:r w:rsidRPr="00351139">
        <w:rPr>
          <w:rFonts w:ascii="Verdana" w:eastAsia="ＭＳ Ｐゴシック" w:hAnsi="Verdana" w:hint="eastAsia"/>
          <w:sz w:val="24"/>
        </w:rPr>
        <w:t>グループは、</w:t>
      </w:r>
      <w:r w:rsidRPr="00351139">
        <w:rPr>
          <w:rFonts w:ascii="Verdana" w:eastAsia="ＭＳ Ｐゴシック" w:hAnsi="Verdana" w:hint="eastAsia"/>
          <w:sz w:val="24"/>
        </w:rPr>
        <w:t>Linux Foundation</w:t>
      </w:r>
      <w:r w:rsidRPr="00351139">
        <w:rPr>
          <w:rFonts w:ascii="Verdana" w:eastAsia="ＭＳ Ｐゴシック" w:hAnsi="Verdana" w:hint="eastAsia"/>
          <w:sz w:val="24"/>
        </w:rPr>
        <w:t>傘下のプロフェッショナル</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オープンソースプログラム</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ネットワーキンググループです。本ガイド集のために時間と識見を貢献してくれたオープンソース</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プログラムマネージャーの皆様に特に謝意を表します。本ガイドの作成に参加してくれた企業は、</w:t>
      </w:r>
      <w:r w:rsidRPr="00351139">
        <w:rPr>
          <w:rFonts w:ascii="Verdana" w:eastAsia="ＭＳ Ｐゴシック" w:hAnsi="Verdana" w:hint="eastAsia"/>
          <w:sz w:val="24"/>
        </w:rPr>
        <w:t>Autodesk</w:t>
      </w:r>
      <w:r w:rsidRPr="00351139">
        <w:rPr>
          <w:rFonts w:ascii="Verdana" w:eastAsia="ＭＳ Ｐゴシック" w:hAnsi="Verdana" w:hint="eastAsia"/>
          <w:sz w:val="24"/>
        </w:rPr>
        <w:t>、</w:t>
      </w:r>
      <w:r w:rsidRPr="00351139">
        <w:rPr>
          <w:rFonts w:ascii="Verdana" w:eastAsia="ＭＳ Ｐゴシック" w:hAnsi="Verdana" w:hint="eastAsia"/>
          <w:sz w:val="24"/>
        </w:rPr>
        <w:t>Comcast</w:t>
      </w:r>
      <w:r w:rsidRPr="00351139">
        <w:rPr>
          <w:rFonts w:ascii="Verdana" w:eastAsia="ＭＳ Ｐゴシック" w:hAnsi="Verdana" w:hint="eastAsia"/>
          <w:sz w:val="24"/>
        </w:rPr>
        <w:t>、</w:t>
      </w:r>
      <w:r w:rsidRPr="00351139">
        <w:rPr>
          <w:rFonts w:ascii="Verdana" w:eastAsia="ＭＳ Ｐゴシック" w:hAnsi="Verdana" w:hint="eastAsia"/>
          <w:sz w:val="24"/>
        </w:rPr>
        <w:t>Dropbox</w:t>
      </w:r>
      <w:r w:rsidRPr="00351139">
        <w:rPr>
          <w:rFonts w:ascii="Verdana" w:eastAsia="ＭＳ Ｐゴシック" w:hAnsi="Verdana" w:hint="eastAsia"/>
          <w:sz w:val="24"/>
        </w:rPr>
        <w:t>、</w:t>
      </w:r>
      <w:r w:rsidRPr="00351139">
        <w:rPr>
          <w:rFonts w:ascii="Verdana" w:eastAsia="ＭＳ Ｐゴシック" w:hAnsi="Verdana" w:hint="eastAsia"/>
          <w:sz w:val="24"/>
        </w:rPr>
        <w:t>Facebook</w:t>
      </w:r>
      <w:r w:rsidRPr="00351139">
        <w:rPr>
          <w:rFonts w:ascii="Verdana" w:eastAsia="ＭＳ Ｐゴシック" w:hAnsi="Verdana" w:hint="eastAsia"/>
          <w:sz w:val="24"/>
        </w:rPr>
        <w:t>、</w:t>
      </w:r>
      <w:r w:rsidRPr="00351139">
        <w:rPr>
          <w:rFonts w:ascii="Verdana" w:eastAsia="ＭＳ Ｐゴシック" w:hAnsi="Verdana" w:hint="eastAsia"/>
          <w:sz w:val="24"/>
        </w:rPr>
        <w:t>Google</w:t>
      </w:r>
      <w:r w:rsidRPr="00351139">
        <w:rPr>
          <w:rFonts w:ascii="Verdana" w:eastAsia="ＭＳ Ｐゴシック" w:hAnsi="Verdana" w:hint="eastAsia"/>
          <w:sz w:val="24"/>
        </w:rPr>
        <w:t>、</w:t>
      </w:r>
      <w:r w:rsidRPr="00351139">
        <w:rPr>
          <w:rFonts w:ascii="Verdana" w:eastAsia="ＭＳ Ｐゴシック" w:hAnsi="Verdana" w:hint="eastAsia"/>
          <w:sz w:val="24"/>
        </w:rPr>
        <w:t>Intel</w:t>
      </w:r>
      <w:r w:rsidRPr="00351139">
        <w:rPr>
          <w:rFonts w:ascii="Verdana" w:eastAsia="ＭＳ Ｐゴシック" w:hAnsi="Verdana" w:hint="eastAsia"/>
          <w:sz w:val="24"/>
        </w:rPr>
        <w:t>、</w:t>
      </w:r>
      <w:r w:rsidRPr="00351139">
        <w:rPr>
          <w:rFonts w:ascii="Verdana" w:eastAsia="ＭＳ Ｐゴシック" w:hAnsi="Verdana" w:hint="eastAsia"/>
          <w:sz w:val="24"/>
        </w:rPr>
        <w:t>Microsoft</w:t>
      </w:r>
      <w:r w:rsidRPr="00351139">
        <w:rPr>
          <w:rFonts w:ascii="Verdana" w:eastAsia="ＭＳ Ｐゴシック" w:hAnsi="Verdana" w:hint="eastAsia"/>
          <w:sz w:val="24"/>
        </w:rPr>
        <w:t>、</w:t>
      </w:r>
      <w:r w:rsidRPr="00351139">
        <w:rPr>
          <w:rFonts w:ascii="Verdana" w:eastAsia="ＭＳ Ｐゴシック" w:hAnsi="Verdana" w:hint="eastAsia"/>
          <w:sz w:val="24"/>
        </w:rPr>
        <w:t>Netflix</w:t>
      </w:r>
      <w:r w:rsidRPr="00351139">
        <w:rPr>
          <w:rFonts w:ascii="Verdana" w:eastAsia="ＭＳ Ｐゴシック" w:hAnsi="Verdana" w:hint="eastAsia"/>
          <w:sz w:val="24"/>
        </w:rPr>
        <w:t>、</w:t>
      </w:r>
      <w:r w:rsidRPr="00351139">
        <w:rPr>
          <w:rFonts w:ascii="Verdana" w:eastAsia="ＭＳ Ｐゴシック" w:hAnsi="Verdana" w:hint="eastAsia"/>
          <w:sz w:val="24"/>
        </w:rPr>
        <w:t>Oath (Yahoo + AOL)</w:t>
      </w:r>
      <w:r w:rsidRPr="00351139">
        <w:rPr>
          <w:rFonts w:ascii="Verdana" w:eastAsia="ＭＳ Ｐゴシック" w:hAnsi="Verdana" w:hint="eastAsia"/>
          <w:sz w:val="24"/>
        </w:rPr>
        <w:t>、</w:t>
      </w:r>
      <w:r w:rsidRPr="00351139">
        <w:rPr>
          <w:rFonts w:ascii="Verdana" w:eastAsia="ＭＳ Ｐゴシック" w:hAnsi="Verdana" w:hint="eastAsia"/>
          <w:sz w:val="24"/>
        </w:rPr>
        <w:t>Red Hat</w:t>
      </w:r>
      <w:r w:rsidRPr="00351139">
        <w:rPr>
          <w:rFonts w:ascii="Verdana" w:eastAsia="ＭＳ Ｐゴシック" w:hAnsi="Verdana" w:hint="eastAsia"/>
          <w:sz w:val="24"/>
        </w:rPr>
        <w:t>、</w:t>
      </w:r>
      <w:r w:rsidRPr="00351139">
        <w:rPr>
          <w:rFonts w:ascii="Verdana" w:eastAsia="ＭＳ Ｐゴシック" w:hAnsi="Verdana" w:hint="eastAsia"/>
          <w:sz w:val="24"/>
        </w:rPr>
        <w:t>Salesforce</w:t>
      </w:r>
      <w:r w:rsidRPr="00351139">
        <w:rPr>
          <w:rFonts w:ascii="Verdana" w:eastAsia="ＭＳ Ｐゴシック" w:hAnsi="Verdana" w:hint="eastAsia"/>
          <w:sz w:val="24"/>
        </w:rPr>
        <w:t>、</w:t>
      </w:r>
      <w:r w:rsidRPr="00351139">
        <w:rPr>
          <w:rFonts w:ascii="Verdana" w:eastAsia="ＭＳ Ｐゴシック" w:hAnsi="Verdana" w:hint="eastAsia"/>
          <w:sz w:val="24"/>
        </w:rPr>
        <w:t>Samsung</w:t>
      </w:r>
      <w:r w:rsidRPr="00351139">
        <w:rPr>
          <w:rFonts w:ascii="Verdana" w:eastAsia="ＭＳ Ｐゴシック" w:hAnsi="Verdana" w:hint="eastAsia"/>
          <w:sz w:val="24"/>
        </w:rPr>
        <w:t>、</w:t>
      </w:r>
      <w:r w:rsidRPr="00351139">
        <w:rPr>
          <w:rFonts w:ascii="Verdana" w:eastAsia="ＭＳ Ｐゴシック" w:hAnsi="Verdana" w:hint="eastAsia"/>
          <w:sz w:val="24"/>
        </w:rPr>
        <w:t>VMware</w:t>
      </w:r>
      <w:r w:rsidRPr="00351139">
        <w:rPr>
          <w:rFonts w:ascii="Verdana" w:eastAsia="ＭＳ Ｐゴシック" w:hAnsi="Verdana" w:hint="eastAsia"/>
          <w:sz w:val="24"/>
        </w:rPr>
        <w:t>の各社です。詳細は、</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"http://todogroup.org/"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hint="eastAsia"/>
          <w:sz w:val="24"/>
        </w:rPr>
        <w:t>todogroup.org</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をご参照ください。</w:t>
      </w:r>
    </w:p>
    <w:p w14:paraId="3934BC44" w14:textId="77777777" w:rsidR="0083493A" w:rsidRPr="00351139" w:rsidRDefault="0083493A" w:rsidP="00E83E55">
      <w:pPr>
        <w:rPr>
          <w:rFonts w:ascii="Verdana" w:eastAsia="ＭＳ Ｐゴシック" w:hAnsi="Verdana"/>
          <w:sz w:val="24"/>
        </w:rPr>
      </w:pPr>
    </w:p>
    <w:p w14:paraId="19BB39F9" w14:textId="752C00B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This work is licensed under a Creative Commons Attribution </w:t>
      </w:r>
      <w:proofErr w:type="spellStart"/>
      <w:r w:rsidRPr="00351139">
        <w:rPr>
          <w:rFonts w:ascii="Verdana" w:eastAsia="ＭＳ Ｐゴシック" w:hAnsi="Verdana"/>
          <w:sz w:val="24"/>
        </w:rPr>
        <w:t>ShareAlike</w:t>
      </w:r>
      <w:proofErr w:type="spellEnd"/>
      <w:r w:rsidRPr="00351139">
        <w:rPr>
          <w:rFonts w:ascii="Verdana" w:eastAsia="ＭＳ Ｐゴシック" w:hAnsi="Verdana"/>
          <w:sz w:val="24"/>
        </w:rPr>
        <w:t xml:space="preserve"> 4.0 International License.</w:t>
      </w:r>
    </w:p>
    <w:p w14:paraId="3424F773" w14:textId="52A3DFDB" w:rsidR="0083493A"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この資料は、</w:t>
      </w:r>
      <w:r w:rsidRPr="00351139">
        <w:rPr>
          <w:rFonts w:ascii="Verdana" w:eastAsia="ＭＳ Ｐゴシック" w:hAnsi="Verdana"/>
          <w:sz w:val="24"/>
        </w:rPr>
        <w:t xml:space="preserve">Creative Commons Attribution </w:t>
      </w:r>
      <w:proofErr w:type="spellStart"/>
      <w:r w:rsidRPr="00351139">
        <w:rPr>
          <w:rFonts w:ascii="Verdana" w:eastAsia="ＭＳ Ｐゴシック" w:hAnsi="Verdana"/>
          <w:sz w:val="24"/>
        </w:rPr>
        <w:t>ShareAlike</w:t>
      </w:r>
      <w:proofErr w:type="spellEnd"/>
      <w:r w:rsidRPr="00351139">
        <w:rPr>
          <w:rFonts w:ascii="Verdana" w:eastAsia="ＭＳ Ｐゴシック" w:hAnsi="Verdana"/>
          <w:sz w:val="24"/>
        </w:rPr>
        <w:t xml:space="preserve"> 4.0 International License (CC BY-SA 4.0 </w:t>
      </w:r>
      <w:r w:rsidRPr="00351139">
        <w:rPr>
          <w:rFonts w:ascii="Verdana" w:eastAsia="ＭＳ Ｐゴシック" w:hAnsi="Verdana" w:hint="eastAsia"/>
          <w:sz w:val="24"/>
        </w:rPr>
        <w:t>クリエイティブコモンズ標示</w:t>
      </w:r>
      <w:r w:rsidRPr="00351139">
        <w:rPr>
          <w:rFonts w:ascii="ＭＳ 明朝" w:eastAsia="ＭＳ Ｐゴシック" w:hAnsi="ＭＳ 明朝" w:cs="ＭＳ 明朝"/>
          <w:sz w:val="24"/>
        </w:rPr>
        <w:t>⊸</w:t>
      </w:r>
      <w:r w:rsidRPr="00351139">
        <w:rPr>
          <w:rFonts w:ascii="Verdana" w:eastAsia="ＭＳ Ｐゴシック" w:hAnsi="Verdana" w:hint="eastAsia"/>
          <w:sz w:val="24"/>
        </w:rPr>
        <w:t>継承国際ライセンス</w:t>
      </w:r>
      <w:r w:rsidRPr="00351139">
        <w:rPr>
          <w:rFonts w:ascii="Verdana" w:eastAsia="ＭＳ Ｐゴシック" w:hAnsi="Verdana"/>
          <w:sz w:val="24"/>
        </w:rPr>
        <w:t xml:space="preserve">) </w:t>
      </w:r>
      <w:r w:rsidRPr="00351139">
        <w:rPr>
          <w:rFonts w:ascii="Verdana" w:eastAsia="ＭＳ Ｐゴシック" w:hAnsi="Verdana" w:hint="eastAsia"/>
          <w:sz w:val="24"/>
        </w:rPr>
        <w:t>でライセンスされています。</w:t>
      </w:r>
    </w:p>
    <w:sectPr w:rsidR="0083493A" w:rsidRPr="003511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69313" w14:textId="77777777" w:rsidR="00190985" w:rsidRDefault="00190985" w:rsidP="00366D28">
      <w:r>
        <w:separator/>
      </w:r>
    </w:p>
  </w:endnote>
  <w:endnote w:type="continuationSeparator" w:id="0">
    <w:p w14:paraId="2C5DB074" w14:textId="77777777" w:rsidR="00190985" w:rsidRDefault="00190985" w:rsidP="0036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37ED" w14:textId="77777777" w:rsidR="00190985" w:rsidRDefault="00190985" w:rsidP="00366D28">
      <w:r>
        <w:separator/>
      </w:r>
    </w:p>
  </w:footnote>
  <w:footnote w:type="continuationSeparator" w:id="0">
    <w:p w14:paraId="1CD54593" w14:textId="77777777" w:rsidR="00190985" w:rsidRDefault="00190985" w:rsidP="00366D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55"/>
    <w:rsid w:val="000059ED"/>
    <w:rsid w:val="000067C7"/>
    <w:rsid w:val="000161D3"/>
    <w:rsid w:val="000205D5"/>
    <w:rsid w:val="00024638"/>
    <w:rsid w:val="00025EBA"/>
    <w:rsid w:val="000403C5"/>
    <w:rsid w:val="00046F13"/>
    <w:rsid w:val="00047B23"/>
    <w:rsid w:val="00051FB0"/>
    <w:rsid w:val="0005710F"/>
    <w:rsid w:val="0006370C"/>
    <w:rsid w:val="00081E39"/>
    <w:rsid w:val="00082FFA"/>
    <w:rsid w:val="00094967"/>
    <w:rsid w:val="000955C7"/>
    <w:rsid w:val="000A48F2"/>
    <w:rsid w:val="000C7362"/>
    <w:rsid w:val="000F09BF"/>
    <w:rsid w:val="00100C11"/>
    <w:rsid w:val="00126B96"/>
    <w:rsid w:val="00132BB9"/>
    <w:rsid w:val="001369F6"/>
    <w:rsid w:val="00136C77"/>
    <w:rsid w:val="001371AF"/>
    <w:rsid w:val="001558F4"/>
    <w:rsid w:val="00157C11"/>
    <w:rsid w:val="0016311C"/>
    <w:rsid w:val="00172FB2"/>
    <w:rsid w:val="00180B6A"/>
    <w:rsid w:val="00182ECB"/>
    <w:rsid w:val="00187E4D"/>
    <w:rsid w:val="00190985"/>
    <w:rsid w:val="001936E2"/>
    <w:rsid w:val="001941B8"/>
    <w:rsid w:val="001A357E"/>
    <w:rsid w:val="001C22FE"/>
    <w:rsid w:val="001C38A9"/>
    <w:rsid w:val="001D2412"/>
    <w:rsid w:val="00201C5A"/>
    <w:rsid w:val="002039EE"/>
    <w:rsid w:val="00204362"/>
    <w:rsid w:val="00204F34"/>
    <w:rsid w:val="00205DA3"/>
    <w:rsid w:val="00221DFA"/>
    <w:rsid w:val="00222A0E"/>
    <w:rsid w:val="0023157B"/>
    <w:rsid w:val="002352B9"/>
    <w:rsid w:val="00240221"/>
    <w:rsid w:val="00246196"/>
    <w:rsid w:val="0026326B"/>
    <w:rsid w:val="002770DC"/>
    <w:rsid w:val="00277C07"/>
    <w:rsid w:val="0029238C"/>
    <w:rsid w:val="0029277C"/>
    <w:rsid w:val="002A2EE5"/>
    <w:rsid w:val="002A4812"/>
    <w:rsid w:val="00303BA8"/>
    <w:rsid w:val="003055A3"/>
    <w:rsid w:val="00324CDC"/>
    <w:rsid w:val="00337EC3"/>
    <w:rsid w:val="00347401"/>
    <w:rsid w:val="00351139"/>
    <w:rsid w:val="00352FC1"/>
    <w:rsid w:val="003625FE"/>
    <w:rsid w:val="00366D28"/>
    <w:rsid w:val="00370412"/>
    <w:rsid w:val="00381CDC"/>
    <w:rsid w:val="003A314C"/>
    <w:rsid w:val="003A6945"/>
    <w:rsid w:val="003B31C0"/>
    <w:rsid w:val="003C0E31"/>
    <w:rsid w:val="003D264E"/>
    <w:rsid w:val="003D29FB"/>
    <w:rsid w:val="003D7B1A"/>
    <w:rsid w:val="003E1529"/>
    <w:rsid w:val="003F0DA5"/>
    <w:rsid w:val="003F5261"/>
    <w:rsid w:val="00414B8D"/>
    <w:rsid w:val="00423143"/>
    <w:rsid w:val="004254A0"/>
    <w:rsid w:val="004353D9"/>
    <w:rsid w:val="0044015A"/>
    <w:rsid w:val="00442E2E"/>
    <w:rsid w:val="00460128"/>
    <w:rsid w:val="004B3FFD"/>
    <w:rsid w:val="004B48B1"/>
    <w:rsid w:val="004B6A18"/>
    <w:rsid w:val="004C4E13"/>
    <w:rsid w:val="004C4E4B"/>
    <w:rsid w:val="004D36DF"/>
    <w:rsid w:val="004E6A83"/>
    <w:rsid w:val="004F0DEF"/>
    <w:rsid w:val="00522177"/>
    <w:rsid w:val="00524D7C"/>
    <w:rsid w:val="005420C3"/>
    <w:rsid w:val="00551FAA"/>
    <w:rsid w:val="0055671B"/>
    <w:rsid w:val="0056452F"/>
    <w:rsid w:val="005675EB"/>
    <w:rsid w:val="00575F6E"/>
    <w:rsid w:val="00592825"/>
    <w:rsid w:val="005A193D"/>
    <w:rsid w:val="005C5686"/>
    <w:rsid w:val="005C6A49"/>
    <w:rsid w:val="005D041F"/>
    <w:rsid w:val="005E35C3"/>
    <w:rsid w:val="005E3B1F"/>
    <w:rsid w:val="005E6ED7"/>
    <w:rsid w:val="005E772F"/>
    <w:rsid w:val="005F7B80"/>
    <w:rsid w:val="006061D2"/>
    <w:rsid w:val="00611265"/>
    <w:rsid w:val="00615D71"/>
    <w:rsid w:val="0061624F"/>
    <w:rsid w:val="00620DFC"/>
    <w:rsid w:val="00623D0D"/>
    <w:rsid w:val="006256D7"/>
    <w:rsid w:val="00642068"/>
    <w:rsid w:val="00682C25"/>
    <w:rsid w:val="0069019B"/>
    <w:rsid w:val="006B38BC"/>
    <w:rsid w:val="006B40C8"/>
    <w:rsid w:val="006C1612"/>
    <w:rsid w:val="006C66AF"/>
    <w:rsid w:val="006E395C"/>
    <w:rsid w:val="006F0931"/>
    <w:rsid w:val="006F0B6D"/>
    <w:rsid w:val="006F22C4"/>
    <w:rsid w:val="006F7026"/>
    <w:rsid w:val="00702DBB"/>
    <w:rsid w:val="00706070"/>
    <w:rsid w:val="007139DF"/>
    <w:rsid w:val="00731D86"/>
    <w:rsid w:val="0073409E"/>
    <w:rsid w:val="00740B6F"/>
    <w:rsid w:val="007464C5"/>
    <w:rsid w:val="007469F4"/>
    <w:rsid w:val="007474C9"/>
    <w:rsid w:val="00760ABA"/>
    <w:rsid w:val="007677BC"/>
    <w:rsid w:val="00772BBD"/>
    <w:rsid w:val="00777FCC"/>
    <w:rsid w:val="00782AA6"/>
    <w:rsid w:val="007903A2"/>
    <w:rsid w:val="0079398F"/>
    <w:rsid w:val="00795E65"/>
    <w:rsid w:val="007B65A0"/>
    <w:rsid w:val="007C35B5"/>
    <w:rsid w:val="007C38E3"/>
    <w:rsid w:val="007D4303"/>
    <w:rsid w:val="007D5A26"/>
    <w:rsid w:val="007E00CC"/>
    <w:rsid w:val="007E3ABD"/>
    <w:rsid w:val="00803F47"/>
    <w:rsid w:val="008232B2"/>
    <w:rsid w:val="0083493A"/>
    <w:rsid w:val="00837C09"/>
    <w:rsid w:val="0084539E"/>
    <w:rsid w:val="0084717E"/>
    <w:rsid w:val="00853C59"/>
    <w:rsid w:val="0086144D"/>
    <w:rsid w:val="00862B0B"/>
    <w:rsid w:val="0088314C"/>
    <w:rsid w:val="008831DF"/>
    <w:rsid w:val="008927D1"/>
    <w:rsid w:val="008D0E67"/>
    <w:rsid w:val="008D2215"/>
    <w:rsid w:val="008D45D7"/>
    <w:rsid w:val="008E29DE"/>
    <w:rsid w:val="008E7757"/>
    <w:rsid w:val="008F1D6E"/>
    <w:rsid w:val="008F595D"/>
    <w:rsid w:val="00903374"/>
    <w:rsid w:val="0092722E"/>
    <w:rsid w:val="009278C8"/>
    <w:rsid w:val="00937F20"/>
    <w:rsid w:val="00945F90"/>
    <w:rsid w:val="00946BC5"/>
    <w:rsid w:val="00947B41"/>
    <w:rsid w:val="0095639A"/>
    <w:rsid w:val="00976FBD"/>
    <w:rsid w:val="00981A4A"/>
    <w:rsid w:val="00983550"/>
    <w:rsid w:val="00994E50"/>
    <w:rsid w:val="009A1A80"/>
    <w:rsid w:val="009B04AF"/>
    <w:rsid w:val="009B5C9D"/>
    <w:rsid w:val="009B65B4"/>
    <w:rsid w:val="009D1B8D"/>
    <w:rsid w:val="009F5600"/>
    <w:rsid w:val="00A000BE"/>
    <w:rsid w:val="00A062D7"/>
    <w:rsid w:val="00A17131"/>
    <w:rsid w:val="00A22785"/>
    <w:rsid w:val="00A2367C"/>
    <w:rsid w:val="00A252B8"/>
    <w:rsid w:val="00A3256A"/>
    <w:rsid w:val="00A3298B"/>
    <w:rsid w:val="00A4580D"/>
    <w:rsid w:val="00A62A01"/>
    <w:rsid w:val="00A6397D"/>
    <w:rsid w:val="00A64EAA"/>
    <w:rsid w:val="00A8314B"/>
    <w:rsid w:val="00A925C8"/>
    <w:rsid w:val="00AA0928"/>
    <w:rsid w:val="00AB46AE"/>
    <w:rsid w:val="00AC1663"/>
    <w:rsid w:val="00AC7A03"/>
    <w:rsid w:val="00AD2CC1"/>
    <w:rsid w:val="00AD3472"/>
    <w:rsid w:val="00AD44FF"/>
    <w:rsid w:val="00AF51BE"/>
    <w:rsid w:val="00AF726C"/>
    <w:rsid w:val="00B071A8"/>
    <w:rsid w:val="00B10D41"/>
    <w:rsid w:val="00B11492"/>
    <w:rsid w:val="00B25EC5"/>
    <w:rsid w:val="00B41FDE"/>
    <w:rsid w:val="00B43CAD"/>
    <w:rsid w:val="00B452B8"/>
    <w:rsid w:val="00B505F4"/>
    <w:rsid w:val="00B518D6"/>
    <w:rsid w:val="00B53A3C"/>
    <w:rsid w:val="00B56384"/>
    <w:rsid w:val="00B60814"/>
    <w:rsid w:val="00B63B91"/>
    <w:rsid w:val="00B64B55"/>
    <w:rsid w:val="00B732B7"/>
    <w:rsid w:val="00B741F3"/>
    <w:rsid w:val="00B95D87"/>
    <w:rsid w:val="00B96AC2"/>
    <w:rsid w:val="00B97D29"/>
    <w:rsid w:val="00BA2D35"/>
    <w:rsid w:val="00BB6735"/>
    <w:rsid w:val="00BB7CEC"/>
    <w:rsid w:val="00BC1A92"/>
    <w:rsid w:val="00BC391F"/>
    <w:rsid w:val="00BC402B"/>
    <w:rsid w:val="00BC56C1"/>
    <w:rsid w:val="00BC5C30"/>
    <w:rsid w:val="00BE3EF7"/>
    <w:rsid w:val="00BE7967"/>
    <w:rsid w:val="00C009AB"/>
    <w:rsid w:val="00C1338E"/>
    <w:rsid w:val="00C23515"/>
    <w:rsid w:val="00C2377F"/>
    <w:rsid w:val="00C32A63"/>
    <w:rsid w:val="00C36B96"/>
    <w:rsid w:val="00C473FD"/>
    <w:rsid w:val="00C4782F"/>
    <w:rsid w:val="00C517DA"/>
    <w:rsid w:val="00C523C8"/>
    <w:rsid w:val="00C53A87"/>
    <w:rsid w:val="00C53CEB"/>
    <w:rsid w:val="00C60714"/>
    <w:rsid w:val="00C60EC1"/>
    <w:rsid w:val="00C645B6"/>
    <w:rsid w:val="00C67641"/>
    <w:rsid w:val="00C73311"/>
    <w:rsid w:val="00C756F3"/>
    <w:rsid w:val="00C84219"/>
    <w:rsid w:val="00C867BB"/>
    <w:rsid w:val="00C9273A"/>
    <w:rsid w:val="00CA29AB"/>
    <w:rsid w:val="00CD34AB"/>
    <w:rsid w:val="00CE25B4"/>
    <w:rsid w:val="00CE4C37"/>
    <w:rsid w:val="00CE5C2E"/>
    <w:rsid w:val="00CF13D2"/>
    <w:rsid w:val="00D0077C"/>
    <w:rsid w:val="00D05CC7"/>
    <w:rsid w:val="00D20FE3"/>
    <w:rsid w:val="00D30FDE"/>
    <w:rsid w:val="00D3523A"/>
    <w:rsid w:val="00D3629F"/>
    <w:rsid w:val="00D40212"/>
    <w:rsid w:val="00D642CB"/>
    <w:rsid w:val="00D73F66"/>
    <w:rsid w:val="00D7559A"/>
    <w:rsid w:val="00D85524"/>
    <w:rsid w:val="00D9265D"/>
    <w:rsid w:val="00DA4818"/>
    <w:rsid w:val="00DB3700"/>
    <w:rsid w:val="00DC1042"/>
    <w:rsid w:val="00DC14B5"/>
    <w:rsid w:val="00DC37B6"/>
    <w:rsid w:val="00DC4A8C"/>
    <w:rsid w:val="00DD3352"/>
    <w:rsid w:val="00DF28C5"/>
    <w:rsid w:val="00DF67C6"/>
    <w:rsid w:val="00E1271A"/>
    <w:rsid w:val="00E27AA5"/>
    <w:rsid w:val="00E31EF6"/>
    <w:rsid w:val="00E46F38"/>
    <w:rsid w:val="00E5252C"/>
    <w:rsid w:val="00E65BC5"/>
    <w:rsid w:val="00E742EF"/>
    <w:rsid w:val="00E83E55"/>
    <w:rsid w:val="00E87F64"/>
    <w:rsid w:val="00E95850"/>
    <w:rsid w:val="00EA4BBC"/>
    <w:rsid w:val="00EA6045"/>
    <w:rsid w:val="00EA69F8"/>
    <w:rsid w:val="00EF409E"/>
    <w:rsid w:val="00EF6983"/>
    <w:rsid w:val="00F00483"/>
    <w:rsid w:val="00F0767D"/>
    <w:rsid w:val="00F10076"/>
    <w:rsid w:val="00F14FF0"/>
    <w:rsid w:val="00F21D09"/>
    <w:rsid w:val="00F40753"/>
    <w:rsid w:val="00F42721"/>
    <w:rsid w:val="00F50501"/>
    <w:rsid w:val="00F66D20"/>
    <w:rsid w:val="00F77CF8"/>
    <w:rsid w:val="00F855DA"/>
    <w:rsid w:val="00F865CD"/>
    <w:rsid w:val="00F875A6"/>
    <w:rsid w:val="00F94299"/>
    <w:rsid w:val="00FA544D"/>
    <w:rsid w:val="00FB70F7"/>
    <w:rsid w:val="00FB750D"/>
    <w:rsid w:val="00FC211D"/>
    <w:rsid w:val="00FC5404"/>
    <w:rsid w:val="00FD4E8C"/>
    <w:rsid w:val="00FD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216DBE"/>
  <w15:chartTrackingRefBased/>
  <w15:docId w15:val="{B811C262-9141-42C3-8CCF-48EF72B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0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D28"/>
    <w:pPr>
      <w:tabs>
        <w:tab w:val="center" w:pos="4252"/>
        <w:tab w:val="right" w:pos="8504"/>
      </w:tabs>
      <w:snapToGrid w:val="0"/>
    </w:pPr>
  </w:style>
  <w:style w:type="character" w:customStyle="1" w:styleId="a4">
    <w:name w:val="ヘッダー (文字)"/>
    <w:basedOn w:val="a0"/>
    <w:link w:val="a3"/>
    <w:uiPriority w:val="99"/>
    <w:rsid w:val="00366D28"/>
    <w:rPr>
      <w:kern w:val="2"/>
      <w:sz w:val="21"/>
      <w:szCs w:val="24"/>
    </w:rPr>
  </w:style>
  <w:style w:type="paragraph" w:styleId="a5">
    <w:name w:val="footer"/>
    <w:basedOn w:val="a"/>
    <w:link w:val="a6"/>
    <w:uiPriority w:val="99"/>
    <w:unhideWhenUsed/>
    <w:rsid w:val="00366D28"/>
    <w:pPr>
      <w:tabs>
        <w:tab w:val="center" w:pos="4252"/>
        <w:tab w:val="right" w:pos="8504"/>
      </w:tabs>
      <w:snapToGrid w:val="0"/>
    </w:pPr>
  </w:style>
  <w:style w:type="character" w:customStyle="1" w:styleId="a6">
    <w:name w:val="フッター (文字)"/>
    <w:basedOn w:val="a0"/>
    <w:link w:val="a5"/>
    <w:uiPriority w:val="99"/>
    <w:rsid w:val="00366D28"/>
    <w:rPr>
      <w:kern w:val="2"/>
      <w:sz w:val="21"/>
      <w:szCs w:val="24"/>
    </w:rPr>
  </w:style>
  <w:style w:type="character" w:styleId="a7">
    <w:name w:val="annotation reference"/>
    <w:basedOn w:val="a0"/>
    <w:uiPriority w:val="99"/>
    <w:semiHidden/>
    <w:unhideWhenUsed/>
    <w:rsid w:val="00F0767D"/>
    <w:rPr>
      <w:sz w:val="18"/>
      <w:szCs w:val="18"/>
    </w:rPr>
  </w:style>
  <w:style w:type="paragraph" w:styleId="a8">
    <w:name w:val="annotation text"/>
    <w:basedOn w:val="a"/>
    <w:link w:val="a9"/>
    <w:uiPriority w:val="99"/>
    <w:semiHidden/>
    <w:unhideWhenUsed/>
    <w:rsid w:val="00F0767D"/>
    <w:pPr>
      <w:jc w:val="left"/>
    </w:pPr>
  </w:style>
  <w:style w:type="character" w:customStyle="1" w:styleId="a9">
    <w:name w:val="コメント文字列 (文字)"/>
    <w:basedOn w:val="a0"/>
    <w:link w:val="a8"/>
    <w:uiPriority w:val="99"/>
    <w:semiHidden/>
    <w:rsid w:val="00F0767D"/>
    <w:rPr>
      <w:kern w:val="2"/>
      <w:sz w:val="21"/>
      <w:szCs w:val="24"/>
    </w:rPr>
  </w:style>
  <w:style w:type="paragraph" w:styleId="aa">
    <w:name w:val="annotation subject"/>
    <w:basedOn w:val="a8"/>
    <w:next w:val="a8"/>
    <w:link w:val="ab"/>
    <w:uiPriority w:val="99"/>
    <w:semiHidden/>
    <w:unhideWhenUsed/>
    <w:rsid w:val="00F0767D"/>
    <w:rPr>
      <w:b/>
      <w:bCs/>
    </w:rPr>
  </w:style>
  <w:style w:type="character" w:customStyle="1" w:styleId="ab">
    <w:name w:val="コメント内容 (文字)"/>
    <w:basedOn w:val="a9"/>
    <w:link w:val="aa"/>
    <w:uiPriority w:val="99"/>
    <w:semiHidden/>
    <w:rsid w:val="00F0767D"/>
    <w:rPr>
      <w:b/>
      <w:bCs/>
      <w:kern w:val="2"/>
      <w:sz w:val="21"/>
      <w:szCs w:val="24"/>
    </w:rPr>
  </w:style>
  <w:style w:type="paragraph" w:styleId="ac">
    <w:name w:val="Balloon Text"/>
    <w:basedOn w:val="a"/>
    <w:link w:val="ad"/>
    <w:uiPriority w:val="99"/>
    <w:semiHidden/>
    <w:unhideWhenUsed/>
    <w:rsid w:val="00F0767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0767D"/>
    <w:rPr>
      <w:rFonts w:asciiTheme="majorHAnsi" w:eastAsiaTheme="majorEastAsia" w:hAnsiTheme="majorHAnsi" w:cstheme="majorBidi"/>
      <w:kern w:val="2"/>
      <w:sz w:val="18"/>
      <w:szCs w:val="18"/>
    </w:rPr>
  </w:style>
  <w:style w:type="character" w:styleId="ae">
    <w:name w:val="Hyperlink"/>
    <w:basedOn w:val="a0"/>
    <w:uiPriority w:val="99"/>
    <w:unhideWhenUsed/>
    <w:rsid w:val="00D73F66"/>
    <w:rPr>
      <w:color w:val="0563C1" w:themeColor="hyperlink"/>
      <w:u w:val="single"/>
    </w:rPr>
  </w:style>
  <w:style w:type="character" w:customStyle="1" w:styleId="1">
    <w:name w:val="未解決のメンション1"/>
    <w:basedOn w:val="a0"/>
    <w:uiPriority w:val="99"/>
    <w:semiHidden/>
    <w:unhideWhenUsed/>
    <w:rsid w:val="00D73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bernathyca" TargetMode="External"/><Relationship Id="rId13" Type="http://schemas.openxmlformats.org/officeDocument/2006/relationships/hyperlink" Target="https://twitter.com/guyma" TargetMode="External"/><Relationship Id="rId3" Type="http://schemas.openxmlformats.org/officeDocument/2006/relationships/webSettings" Target="webSettings.xml"/><Relationship Id="rId7" Type="http://schemas.openxmlformats.org/officeDocument/2006/relationships/hyperlink" Target="https://twitter.com/abernathyca" TargetMode="External"/><Relationship Id="rId12" Type="http://schemas.openxmlformats.org/officeDocument/2006/relationships/hyperlink" Target="https://help.github.com/articles/about-archiving-repositori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witter.com/drdavidawheeler" TargetMode="External"/><Relationship Id="rId11" Type="http://schemas.openxmlformats.org/officeDocument/2006/relationships/hyperlink" Target="https://help.github.com/articles/about-archiving-repositorie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twitter.com/guyma" TargetMode="External"/><Relationship Id="rId4" Type="http://schemas.openxmlformats.org/officeDocument/2006/relationships/footnotes" Target="footnotes.xml"/><Relationship Id="rId9" Type="http://schemas.openxmlformats.org/officeDocument/2006/relationships/hyperlink" Target="https://twitter.com/jsmith"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26</Pages>
  <Words>6159</Words>
  <Characters>35112</Characters>
  <Application>Microsoft Office Word</Application>
  <DocSecurity>0</DocSecurity>
  <Lines>292</Lines>
  <Paragraphs>82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12</cp:revision>
  <cp:lastPrinted>2018-10-11T01:41:00Z</cp:lastPrinted>
  <dcterms:created xsi:type="dcterms:W3CDTF">2018-10-11T01:56:00Z</dcterms:created>
  <dcterms:modified xsi:type="dcterms:W3CDTF">2018-10-15T06:45:00Z</dcterms:modified>
</cp:coreProperties>
</file>