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CD2F7" w14:textId="77777777" w:rsidR="007B54C2" w:rsidRDefault="007B54C2" w:rsidP="007B54C2"/>
    <w:p w14:paraId="6AA64F0E" w14:textId="77777777" w:rsidR="007B54C2" w:rsidRDefault="007B54C2" w:rsidP="007B54C2">
      <w:r>
        <w:t>Open Source Guides Reading List</w:t>
      </w:r>
    </w:p>
    <w:p w14:paraId="0933B9B6" w14:textId="77777777" w:rsidR="007158D6" w:rsidRDefault="0017094A" w:rsidP="007B54C2">
      <w:r>
        <w:rPr>
          <w:rFonts w:hint="eastAsia"/>
        </w:rPr>
        <w:t>オープンソース</w:t>
      </w:r>
      <w:ins w:id="0" w:author="Sato Mieko" w:date="2018-10-01T14:07:00Z">
        <w:r w:rsidR="007C40AC">
          <w:rPr>
            <w:rFonts w:hint="eastAsia"/>
          </w:rPr>
          <w:t xml:space="preserve"> </w:t>
        </w:r>
      </w:ins>
      <w:r>
        <w:rPr>
          <w:rFonts w:hint="eastAsia"/>
        </w:rPr>
        <w:t>ガイド推奨図書</w:t>
      </w:r>
    </w:p>
    <w:p w14:paraId="206824A1" w14:textId="77777777" w:rsidR="007B54C2" w:rsidRDefault="007B54C2" w:rsidP="007B54C2"/>
    <w:p w14:paraId="56520017" w14:textId="77777777" w:rsidR="007B54C2" w:rsidRDefault="007B54C2" w:rsidP="007B54C2">
      <w:r>
        <w:t>21 Must-read books for open source program managers, recommended by members of the TODO Group.</w:t>
      </w:r>
    </w:p>
    <w:p w14:paraId="22DA56C3" w14:textId="77777777" w:rsidR="007B54C2" w:rsidRDefault="0017094A" w:rsidP="007B54C2">
      <w:r>
        <w:rPr>
          <w:rFonts w:hint="eastAsia"/>
        </w:rPr>
        <w:t>オープンソース</w:t>
      </w:r>
      <w:ins w:id="1" w:author="Sato Mieko" w:date="2018-10-01T14:07:00Z">
        <w:r w:rsidR="007C40AC">
          <w:rPr>
            <w:rFonts w:hint="eastAsia"/>
          </w:rPr>
          <w:t xml:space="preserve"> </w:t>
        </w:r>
      </w:ins>
      <w:r>
        <w:rPr>
          <w:rFonts w:hint="eastAsia"/>
        </w:rPr>
        <w:t>プログラム</w:t>
      </w:r>
      <w:ins w:id="2" w:author="Sato Mieko" w:date="2018-10-01T14:07:00Z">
        <w:r w:rsidR="007C40AC">
          <w:rPr>
            <w:rFonts w:hint="eastAsia"/>
          </w:rPr>
          <w:t xml:space="preserve"> </w:t>
        </w:r>
      </w:ins>
      <w:r>
        <w:rPr>
          <w:rFonts w:hint="eastAsia"/>
        </w:rPr>
        <w:t>マネージャーの皆様に</w:t>
      </w:r>
      <w:r>
        <w:rPr>
          <w:rFonts w:hint="eastAsia"/>
        </w:rPr>
        <w:t>TODO</w:t>
      </w:r>
      <w:r>
        <w:rPr>
          <w:rFonts w:hint="eastAsia"/>
        </w:rPr>
        <w:t>グループ</w:t>
      </w:r>
      <w:ins w:id="3" w:author="Sato Mieko" w:date="2018-10-01T14:07:00Z">
        <w:r w:rsidR="007C40AC">
          <w:rPr>
            <w:rFonts w:hint="eastAsia"/>
          </w:rPr>
          <w:t xml:space="preserve"> </w:t>
        </w:r>
      </w:ins>
      <w:r>
        <w:rPr>
          <w:rFonts w:hint="eastAsia"/>
        </w:rPr>
        <w:t>メンバーが推奨する</w:t>
      </w:r>
      <w:r>
        <w:rPr>
          <w:rFonts w:hint="eastAsia"/>
        </w:rPr>
        <w:t>21</w:t>
      </w:r>
      <w:r>
        <w:rPr>
          <w:rFonts w:hint="eastAsia"/>
        </w:rPr>
        <w:t>冊の必読図書。</w:t>
      </w:r>
    </w:p>
    <w:p w14:paraId="2D3F399A" w14:textId="77777777" w:rsidR="0017094A" w:rsidRPr="00FA2C23" w:rsidRDefault="0017094A" w:rsidP="007B54C2"/>
    <w:p w14:paraId="6D919CB6" w14:textId="77777777" w:rsidR="007B54C2" w:rsidRDefault="007B54C2" w:rsidP="007B54C2">
      <w:r>
        <w:t>Codev2</w:t>
      </w:r>
    </w:p>
    <w:p w14:paraId="0635F52C" w14:textId="77777777" w:rsidR="007B54C2" w:rsidRDefault="007B54C2" w:rsidP="007B54C2">
      <w:r>
        <w:t>by Larry Lessig (2005)</w:t>
      </w:r>
    </w:p>
    <w:p w14:paraId="5F0B409F" w14:textId="77777777" w:rsidR="007B54C2" w:rsidRDefault="007B54C2" w:rsidP="007B54C2">
      <w:r>
        <w:t>A classic treatise on Internet regulation and the role of code as a form of law.</w:t>
      </w:r>
    </w:p>
    <w:p w14:paraId="4DBAF0F9" w14:textId="77777777" w:rsidR="00596AD7" w:rsidRDefault="00596AD7" w:rsidP="007B54C2">
      <w:bookmarkStart w:id="4" w:name="_Hlk524423942"/>
      <w:r>
        <w:rPr>
          <w:rFonts w:hint="eastAsia"/>
        </w:rPr>
        <w:t>-</w:t>
      </w:r>
      <w:r>
        <w:t>--------</w:t>
      </w:r>
      <w:r>
        <w:rPr>
          <w:rFonts w:hint="eastAsia"/>
        </w:rPr>
        <w:t>訳</w:t>
      </w:r>
      <w:r>
        <w:t>---------------</w:t>
      </w:r>
    </w:p>
    <w:bookmarkEnd w:id="4"/>
    <w:p w14:paraId="17BB58CD" w14:textId="77777777" w:rsidR="00197C37" w:rsidRDefault="00EB6FDC" w:rsidP="00197C37">
      <w:r>
        <w:fldChar w:fldCharType="begin"/>
      </w:r>
      <w:r>
        <w:instrText xml:space="preserve"> HYPERLINK "http://codev2.cc/" </w:instrText>
      </w:r>
      <w:r>
        <w:fldChar w:fldCharType="separate"/>
      </w:r>
      <w:r w:rsidR="00197C37" w:rsidRPr="00EB6FDC">
        <w:rPr>
          <w:rStyle w:val="a7"/>
          <w:rFonts w:hint="eastAsia"/>
        </w:rPr>
        <w:t>C</w:t>
      </w:r>
      <w:r w:rsidR="00197C37" w:rsidRPr="00EB6FDC">
        <w:rPr>
          <w:rStyle w:val="a7"/>
        </w:rPr>
        <w:t>ode Versio</w:t>
      </w:r>
      <w:r w:rsidR="00197C37" w:rsidRPr="00EB6FDC">
        <w:rPr>
          <w:rStyle w:val="a7"/>
        </w:rPr>
        <w:t>n</w:t>
      </w:r>
      <w:r w:rsidR="00197C37" w:rsidRPr="00EB6FDC">
        <w:rPr>
          <w:rStyle w:val="a7"/>
        </w:rPr>
        <w:t xml:space="preserve"> 2.0</w:t>
      </w:r>
      <w:r>
        <w:fldChar w:fldCharType="end"/>
      </w:r>
    </w:p>
    <w:p w14:paraId="094A69DF" w14:textId="2293EA2B" w:rsidR="00BC665F" w:rsidRDefault="00BC665F" w:rsidP="00BC665F">
      <w:r>
        <w:t xml:space="preserve">Larry Lessig </w:t>
      </w:r>
      <w:r>
        <w:rPr>
          <w:rFonts w:hint="eastAsia"/>
        </w:rPr>
        <w:t>著</w:t>
      </w:r>
      <w:ins w:id="5" w:author="Sato Mieko" w:date="2018-10-09T12:02:00Z">
        <w:r w:rsidR="007C2C83">
          <w:rPr>
            <w:rFonts w:hint="eastAsia"/>
          </w:rPr>
          <w:t xml:space="preserve"> </w:t>
        </w:r>
      </w:ins>
      <w:r>
        <w:t>(2005</w:t>
      </w:r>
      <w:ins w:id="6" w:author="Sato Mieko" w:date="2018-10-09T13:35:00Z">
        <w:r w:rsidR="007C2C83">
          <w:rPr>
            <w:rFonts w:hint="eastAsia"/>
          </w:rPr>
          <w:t>年</w:t>
        </w:r>
      </w:ins>
      <w:r>
        <w:t>)</w:t>
      </w:r>
    </w:p>
    <w:p w14:paraId="06CC48BC" w14:textId="77777777" w:rsidR="00197C37" w:rsidRDefault="00197C37" w:rsidP="00197C37">
      <w:r>
        <w:rPr>
          <w:rFonts w:hint="eastAsia"/>
        </w:rPr>
        <w:t>インターネットの</w:t>
      </w:r>
      <w:r w:rsidR="003D1C3B">
        <w:rPr>
          <w:rFonts w:hint="eastAsia"/>
        </w:rPr>
        <w:t>規制とコードの役割を法制度の形で論じた論文。</w:t>
      </w:r>
    </w:p>
    <w:p w14:paraId="660F1B07" w14:textId="4A4595A6" w:rsidR="007B54C2" w:rsidRDefault="00983EAD" w:rsidP="007C2C83">
      <w:pPr>
        <w:tabs>
          <w:tab w:val="left" w:pos="7380"/>
        </w:tabs>
        <w:pPrChange w:id="7" w:author="Sato Mieko" w:date="2018-10-09T12:06:00Z">
          <w:pPr/>
        </w:pPrChange>
      </w:pPr>
      <w:r>
        <w:rPr>
          <w:rFonts w:hint="eastAsia"/>
        </w:rPr>
        <w:t>邦訳</w:t>
      </w:r>
      <w:ins w:id="8" w:author="Sato Mieko" w:date="2018-10-09T12:05:00Z">
        <w:r w:rsidR="007C2C83">
          <w:rPr>
            <w:rFonts w:hint="eastAsia"/>
          </w:rPr>
          <w:t>『</w:t>
        </w:r>
      </w:ins>
      <w:r w:rsidR="00A44935">
        <w:rPr>
          <w:rStyle w:val="a7"/>
        </w:rPr>
        <w:fldChar w:fldCharType="begin"/>
      </w:r>
      <w:ins w:id="9" w:author="Sato Mieko" w:date="2018-10-09T12:05:00Z">
        <w:r w:rsidR="007C2C83">
          <w:rPr>
            <w:rStyle w:val="a7"/>
          </w:rPr>
          <w:instrText>HYPERLINK "https://www.amazon.co.jp/CODE-VERSION2-0-%E3%83%AD%E3%83%BC%E3%83%AC%E3%83%B3%E3%82%B9%E3%83%BB%E3%83%AC%E3%83%83%E3%82%B7%E3%82%B0/dp/4798115002"</w:instrText>
        </w:r>
      </w:ins>
      <w:del w:id="10" w:author="Sato Mieko" w:date="2018-10-09T12:05:00Z">
        <w:r w:rsidR="00A44935" w:rsidDel="007C2C83">
          <w:rPr>
            <w:rStyle w:val="a7"/>
          </w:rPr>
          <w:delInstrText xml:space="preserve"> HYPERLINK "https://www.amazon.co.jp/CODE-VERSION2-0-%E3%83%AD%E3%83%BC%E3%83%AC%E3%83%B3%E3%82%B9%E3%83%BB%E3%83%AC%E3%83%83%E3%82%B7%E3%82%B0/dp/4798115002" </w:delInstrText>
        </w:r>
      </w:del>
      <w:ins w:id="11" w:author="Sato Mieko" w:date="2018-10-09T12:05:00Z">
        <w:r w:rsidR="007C2C83">
          <w:rPr>
            <w:rStyle w:val="a7"/>
          </w:rPr>
        </w:r>
      </w:ins>
      <w:r w:rsidR="00A44935">
        <w:rPr>
          <w:rStyle w:val="a7"/>
        </w:rPr>
        <w:fldChar w:fldCharType="separate"/>
      </w:r>
      <w:del w:id="12" w:author="Sato Mieko" w:date="2018-10-09T12:05:00Z">
        <w:r w:rsidR="00197C37" w:rsidRPr="0023018C" w:rsidDel="007C2C83">
          <w:rPr>
            <w:rStyle w:val="a7"/>
          </w:rPr>
          <w:delText>『</w:delText>
        </w:r>
        <w:r w:rsidR="00197C37" w:rsidRPr="0023018C" w:rsidDel="007C2C83">
          <w:rPr>
            <w:rStyle w:val="a7"/>
            <w:bCs/>
          </w:rPr>
          <w:delText>Code Version 2.0</w:delText>
        </w:r>
        <w:r w:rsidR="00197C37" w:rsidRPr="0023018C" w:rsidDel="007C2C83">
          <w:rPr>
            <w:rStyle w:val="a7"/>
          </w:rPr>
          <w:delText>』</w:delText>
        </w:r>
      </w:del>
      <w:ins w:id="13" w:author="Sato Mieko" w:date="2018-10-09T12:05:00Z">
        <w:r w:rsidR="007C2C83">
          <w:rPr>
            <w:rStyle w:val="a7"/>
          </w:rPr>
          <w:t>Code Ve</w:t>
        </w:r>
        <w:r w:rsidR="007C2C83">
          <w:rPr>
            <w:rStyle w:val="a7"/>
          </w:rPr>
          <w:t>r</w:t>
        </w:r>
        <w:r w:rsidR="007C2C83">
          <w:rPr>
            <w:rStyle w:val="a7"/>
          </w:rPr>
          <w:t>sion 2.0</w:t>
        </w:r>
      </w:ins>
      <w:r w:rsidR="00A44935">
        <w:rPr>
          <w:rStyle w:val="a7"/>
        </w:rPr>
        <w:fldChar w:fldCharType="end"/>
      </w:r>
      <w:ins w:id="14" w:author="Sato Mieko" w:date="2018-10-09T12:06:00Z">
        <w:r w:rsidR="007C2C83">
          <w:rPr>
            <w:rFonts w:hint="eastAsia"/>
          </w:rPr>
          <w:t>』</w:t>
        </w:r>
      </w:ins>
      <w:r w:rsidR="00197C37">
        <w:t>（山形浩生</w:t>
      </w:r>
      <w:r w:rsidR="00197C37">
        <w:t xml:space="preserve"> [</w:t>
      </w:r>
      <w:r w:rsidR="00197C37">
        <w:t>訳</w:t>
      </w:r>
      <w:r w:rsidR="00197C37">
        <w:t>]</w:t>
      </w:r>
      <w:r w:rsidR="00197C37">
        <w:t>、</w:t>
      </w:r>
      <w:r w:rsidR="003D1C3B">
        <w:rPr>
          <w:rFonts w:hint="eastAsia"/>
        </w:rPr>
        <w:t>2007</w:t>
      </w:r>
      <w:r w:rsidR="003D1C3B">
        <w:rPr>
          <w:rFonts w:hint="eastAsia"/>
        </w:rPr>
        <w:t>年、</w:t>
      </w:r>
      <w:bookmarkStart w:id="15" w:name="_Hlk524275146"/>
      <w:r w:rsidR="00197C37">
        <w:t>翔泳社</w:t>
      </w:r>
      <w:r w:rsidR="003D1C3B">
        <w:rPr>
          <w:rFonts w:hint="eastAsia"/>
        </w:rPr>
        <w:t>、</w:t>
      </w:r>
      <w:r w:rsidR="003D1C3B">
        <w:rPr>
          <w:rFonts w:hint="eastAsia"/>
        </w:rPr>
        <w:t>592</w:t>
      </w:r>
      <w:r w:rsidR="003D1C3B">
        <w:rPr>
          <w:rFonts w:hint="eastAsia"/>
        </w:rPr>
        <w:t>頁</w:t>
      </w:r>
      <w:bookmarkEnd w:id="15"/>
      <w:r w:rsidR="00197C37">
        <w:rPr>
          <w:rFonts w:hint="eastAsia"/>
        </w:rPr>
        <w:t>）</w:t>
      </w:r>
    </w:p>
    <w:p w14:paraId="6C8CC75D" w14:textId="77777777" w:rsidR="00197C37" w:rsidRPr="00197C37" w:rsidRDefault="00197C37" w:rsidP="007B54C2"/>
    <w:p w14:paraId="6FC9233C" w14:textId="77777777" w:rsidR="007B54C2" w:rsidRDefault="007B54C2" w:rsidP="007B54C2">
      <w:r>
        <w:t>Intellectual Property and Open Source</w:t>
      </w:r>
    </w:p>
    <w:p w14:paraId="125996BB" w14:textId="77777777" w:rsidR="007B54C2" w:rsidRDefault="007B54C2" w:rsidP="007B54C2">
      <w:bookmarkStart w:id="16" w:name="_Hlk524779374"/>
      <w:r>
        <w:t>by Van Lindberg</w:t>
      </w:r>
    </w:p>
    <w:bookmarkEnd w:id="16"/>
    <w:p w14:paraId="11F846FF" w14:textId="77777777" w:rsidR="007B54C2" w:rsidRDefault="007B54C2" w:rsidP="007B54C2">
      <w:r>
        <w:t>A book on open source licensing from an engineer’s rather than a lawyer’s perspective that includes a little history of the relevant laws. Why do we have trademarks? Why do we have copyright? Etc.</w:t>
      </w:r>
    </w:p>
    <w:p w14:paraId="7CC86DEA" w14:textId="77777777" w:rsidR="00596AD7" w:rsidRDefault="00596AD7" w:rsidP="007B54C2">
      <w:r w:rsidRPr="00596AD7">
        <w:rPr>
          <w:rFonts w:hint="eastAsia"/>
        </w:rPr>
        <w:t>---------</w:t>
      </w:r>
      <w:r w:rsidRPr="00596AD7">
        <w:rPr>
          <w:rFonts w:hint="eastAsia"/>
        </w:rPr>
        <w:t>訳</w:t>
      </w:r>
      <w:r w:rsidRPr="00596AD7">
        <w:rPr>
          <w:rFonts w:hint="eastAsia"/>
        </w:rPr>
        <w:t>---------------</w:t>
      </w:r>
    </w:p>
    <w:p w14:paraId="302D9C93" w14:textId="5C7191CA" w:rsidR="00FA2C23" w:rsidRDefault="00FD7296" w:rsidP="007B54C2">
      <w:hyperlink r:id="rId6" w:history="1">
        <w:r w:rsidR="00FA2C23" w:rsidRPr="00FA2C23">
          <w:rPr>
            <w:rStyle w:val="a7"/>
          </w:rPr>
          <w:t>Intellectual Property and Open Source</w:t>
        </w:r>
      </w:hyperlink>
      <w:del w:id="17" w:author="Sato Mieko" w:date="2018-10-09T13:20:00Z">
        <w:r w:rsidR="00FA2C23" w:rsidDel="007C2C83">
          <w:rPr>
            <w:rFonts w:hint="eastAsia"/>
          </w:rPr>
          <w:delText xml:space="preserve">　　</w:delText>
        </w:r>
      </w:del>
    </w:p>
    <w:p w14:paraId="60DC82E6" w14:textId="0C98B4E5" w:rsidR="00FA2C23" w:rsidRDefault="00AA7DAC" w:rsidP="007B54C2">
      <w:r>
        <w:rPr>
          <w:rFonts w:hint="eastAsia"/>
        </w:rPr>
        <w:t>オライリー・メディア刊、</w:t>
      </w:r>
      <w:r w:rsidR="00BC665F">
        <w:t>Van Lindberg</w:t>
      </w:r>
      <w:ins w:id="18" w:author="Sato Mieko" w:date="2018-10-01T16:21:00Z">
        <w:r w:rsidR="004E79E5">
          <w:rPr>
            <w:rFonts w:hint="eastAsia"/>
          </w:rPr>
          <w:t xml:space="preserve"> </w:t>
        </w:r>
      </w:ins>
      <w:r w:rsidR="00BC665F">
        <w:rPr>
          <w:rFonts w:hint="eastAsia"/>
        </w:rPr>
        <w:t>著</w:t>
      </w:r>
      <w:ins w:id="19" w:author="Sato Mieko" w:date="2018-10-09T13:21:00Z">
        <w:r w:rsidR="007C2C83">
          <w:rPr>
            <w:rFonts w:hint="eastAsia"/>
          </w:rPr>
          <w:t xml:space="preserve"> (</w:t>
        </w:r>
      </w:ins>
      <w:del w:id="20" w:author="Sato Mieko" w:date="2018-10-09T13:21:00Z">
        <w:r w:rsidR="00BC665F" w:rsidDel="007C2C83">
          <w:rPr>
            <w:rFonts w:hint="eastAsia"/>
          </w:rPr>
          <w:delText>（</w:delText>
        </w:r>
      </w:del>
      <w:r w:rsidR="00BC665F">
        <w:rPr>
          <w:rFonts w:hint="eastAsia"/>
        </w:rPr>
        <w:t>2009</w:t>
      </w:r>
      <w:ins w:id="21" w:author="Sato Mieko" w:date="2018-10-09T13:35:00Z">
        <w:r w:rsidR="007C2C83">
          <w:rPr>
            <w:rFonts w:hint="eastAsia"/>
          </w:rPr>
          <w:t>年</w:t>
        </w:r>
      </w:ins>
      <w:ins w:id="22" w:author="Sato Mieko" w:date="2018-10-09T13:21:00Z">
        <w:r w:rsidR="007C2C83">
          <w:rPr>
            <w:rFonts w:hint="eastAsia"/>
          </w:rPr>
          <w:t>)</w:t>
        </w:r>
      </w:ins>
      <w:del w:id="23" w:author="Sato Mieko" w:date="2018-10-09T13:21:00Z">
        <w:r w:rsidR="00BC665F" w:rsidDel="007C2C83">
          <w:rPr>
            <w:rFonts w:hint="eastAsia"/>
          </w:rPr>
          <w:delText>）</w:delText>
        </w:r>
      </w:del>
    </w:p>
    <w:p w14:paraId="0696A70C" w14:textId="77777777" w:rsidR="00FA7B49" w:rsidRDefault="00FA7B49" w:rsidP="007B54C2">
      <w:r>
        <w:rPr>
          <w:rFonts w:hint="eastAsia"/>
        </w:rPr>
        <w:t>法律専門家の観点よりも</w:t>
      </w:r>
      <w:r w:rsidR="007C5315">
        <w:rPr>
          <w:rFonts w:hint="eastAsia"/>
        </w:rPr>
        <w:t>、より</w:t>
      </w:r>
      <w:r>
        <w:rPr>
          <w:rFonts w:hint="eastAsia"/>
        </w:rPr>
        <w:t>技術者の観点から見たオープンソース</w:t>
      </w:r>
      <w:ins w:id="24" w:author="Sato Mieko" w:date="2018-10-01T14:07:00Z">
        <w:r w:rsidR="007C40AC">
          <w:rPr>
            <w:rFonts w:hint="eastAsia"/>
          </w:rPr>
          <w:t xml:space="preserve"> </w:t>
        </w:r>
      </w:ins>
      <w:r>
        <w:rPr>
          <w:rFonts w:hint="eastAsia"/>
        </w:rPr>
        <w:t>ライセンス。</w:t>
      </w:r>
      <w:r w:rsidR="007204B6">
        <w:rPr>
          <w:rFonts w:hint="eastAsia"/>
        </w:rPr>
        <w:t>関連法制度の歴史にも触れる。なぜ商標があるのか？なぜ著作権があるのか？</w:t>
      </w:r>
    </w:p>
    <w:p w14:paraId="5C9323A4" w14:textId="77777777" w:rsidR="007204B6" w:rsidRDefault="007204B6" w:rsidP="007B54C2"/>
    <w:p w14:paraId="13CB31D5" w14:textId="77777777" w:rsidR="007B54C2" w:rsidRDefault="007B54C2" w:rsidP="007B54C2">
      <w:r>
        <w:t>Managing 3rd-Party Software Licenses</w:t>
      </w:r>
    </w:p>
    <w:p w14:paraId="75437764" w14:textId="39D01045" w:rsidR="007B54C2" w:rsidRDefault="007B54C2" w:rsidP="007B54C2">
      <w:bookmarkStart w:id="25" w:name="_Hlk524779419"/>
      <w:r>
        <w:t>Self-published, by Giles Middleton (2016</w:t>
      </w:r>
      <w:ins w:id="26" w:author="Sato Mieko" w:date="2018-10-09T13:35:00Z">
        <w:r w:rsidR="007C2C83">
          <w:rPr>
            <w:rFonts w:hint="eastAsia"/>
          </w:rPr>
          <w:t>年</w:t>
        </w:r>
      </w:ins>
      <w:r>
        <w:t>)</w:t>
      </w:r>
    </w:p>
    <w:bookmarkEnd w:id="25"/>
    <w:p w14:paraId="38482E51" w14:textId="77777777" w:rsidR="007B54C2" w:rsidRDefault="007B54C2" w:rsidP="007B54C2">
      <w:r>
        <w:t>A quick read that covers a lot of ground.</w:t>
      </w:r>
    </w:p>
    <w:p w14:paraId="44259DFC" w14:textId="77777777" w:rsidR="00596AD7" w:rsidRDefault="00596AD7" w:rsidP="007B54C2">
      <w:r w:rsidRPr="00596AD7">
        <w:rPr>
          <w:rFonts w:hint="eastAsia"/>
        </w:rPr>
        <w:t>---------</w:t>
      </w:r>
      <w:r w:rsidRPr="00596AD7">
        <w:rPr>
          <w:rFonts w:hint="eastAsia"/>
        </w:rPr>
        <w:t>訳</w:t>
      </w:r>
      <w:r w:rsidRPr="00596AD7">
        <w:rPr>
          <w:rFonts w:hint="eastAsia"/>
        </w:rPr>
        <w:t>---------------</w:t>
      </w:r>
    </w:p>
    <w:p w14:paraId="722AAE1A" w14:textId="77777777" w:rsidR="00333576" w:rsidRDefault="00FD7296" w:rsidP="007B54C2">
      <w:hyperlink r:id="rId7" w:history="1">
        <w:r w:rsidR="00333576" w:rsidRPr="00EB6FDC">
          <w:rPr>
            <w:rStyle w:val="a7"/>
          </w:rPr>
          <w:t>Managing 3rd-Party Software Licenses</w:t>
        </w:r>
      </w:hyperlink>
    </w:p>
    <w:p w14:paraId="6A660850" w14:textId="77777777" w:rsidR="00BC665F" w:rsidRDefault="00BC665F" w:rsidP="00BC665F">
      <w:r>
        <w:rPr>
          <w:rFonts w:hint="eastAsia"/>
        </w:rPr>
        <w:t>自主出版</w:t>
      </w:r>
      <w:r>
        <w:t xml:space="preserve"> Giles Middleton </w:t>
      </w:r>
      <w:r>
        <w:rPr>
          <w:rFonts w:hint="eastAsia"/>
        </w:rPr>
        <w:t>著</w:t>
      </w:r>
      <w:ins w:id="27" w:author="Sato Mieko" w:date="2018-10-01T16:20:00Z">
        <w:r w:rsidR="003A6376">
          <w:rPr>
            <w:rFonts w:hint="eastAsia"/>
          </w:rPr>
          <w:t xml:space="preserve"> </w:t>
        </w:r>
      </w:ins>
      <w:r>
        <w:t>(2016)</w:t>
      </w:r>
    </w:p>
    <w:p w14:paraId="6759E26A" w14:textId="77777777" w:rsidR="007C5315" w:rsidRDefault="001619A7" w:rsidP="007B54C2">
      <w:r>
        <w:rPr>
          <w:rFonts w:hint="eastAsia"/>
        </w:rPr>
        <w:t>非常に多くの話題をカバーし</w:t>
      </w:r>
      <w:r w:rsidR="00983EAD">
        <w:rPr>
          <w:rFonts w:hint="eastAsia"/>
        </w:rPr>
        <w:t>た読み物。</w:t>
      </w:r>
    </w:p>
    <w:p w14:paraId="7E4FF849" w14:textId="77777777" w:rsidR="00983EAD" w:rsidRPr="007C5315" w:rsidRDefault="00983EAD" w:rsidP="007B54C2"/>
    <w:p w14:paraId="5CF50B6B" w14:textId="77777777" w:rsidR="007B54C2" w:rsidRDefault="007B54C2" w:rsidP="007B54C2">
      <w:bookmarkStart w:id="28" w:name="_Hlk524363789"/>
      <w:r>
        <w:t>New Frontiers in Open Innovation</w:t>
      </w:r>
    </w:p>
    <w:bookmarkEnd w:id="28"/>
    <w:p w14:paraId="3FC3EE4C" w14:textId="77777777" w:rsidR="007B54C2" w:rsidRDefault="007B54C2" w:rsidP="007B54C2">
      <w:r>
        <w:t>OUP Oxford, by Henry William Chesbrough (2014)</w:t>
      </w:r>
    </w:p>
    <w:p w14:paraId="5A99BF10" w14:textId="77777777" w:rsidR="007B54C2" w:rsidRDefault="007B54C2" w:rsidP="007B54C2">
      <w:r>
        <w:t>An overview of research findings on open innovation in the enterprise.</w:t>
      </w:r>
    </w:p>
    <w:p w14:paraId="5743A067" w14:textId="77777777" w:rsidR="00596AD7" w:rsidRDefault="00596AD7" w:rsidP="00596AD7">
      <w:r>
        <w:rPr>
          <w:rFonts w:hint="eastAsia"/>
        </w:rPr>
        <w:t>-</w:t>
      </w:r>
      <w:r>
        <w:t>--------</w:t>
      </w:r>
      <w:r>
        <w:rPr>
          <w:rFonts w:hint="eastAsia"/>
        </w:rPr>
        <w:t>訳</w:t>
      </w:r>
      <w:r>
        <w:t>---------------</w:t>
      </w:r>
    </w:p>
    <w:p w14:paraId="586D7638" w14:textId="77777777" w:rsidR="00333576" w:rsidRDefault="00FD7296" w:rsidP="007B54C2">
      <w:hyperlink r:id="rId8" w:history="1">
        <w:r w:rsidR="00333576" w:rsidRPr="00EB6FDC">
          <w:rPr>
            <w:rStyle w:val="a7"/>
          </w:rPr>
          <w:t>New Frontiers in Open Innovation</w:t>
        </w:r>
      </w:hyperlink>
    </w:p>
    <w:p w14:paraId="7A5D2446" w14:textId="0C633CED" w:rsidR="00BC665F" w:rsidRDefault="007400A1" w:rsidP="00BC665F">
      <w:r>
        <w:rPr>
          <w:rFonts w:hint="eastAsia"/>
        </w:rPr>
        <w:t>オックスフォード大学出版局刊、</w:t>
      </w:r>
      <w:r w:rsidR="00BC665F">
        <w:t>Henry W</w:t>
      </w:r>
      <w:r w:rsidR="00AA7DAC">
        <w:rPr>
          <w:rFonts w:hint="eastAsia"/>
        </w:rPr>
        <w:t>.</w:t>
      </w:r>
      <w:r w:rsidR="00BC665F">
        <w:t xml:space="preserve"> Chesbrough </w:t>
      </w:r>
      <w:r>
        <w:rPr>
          <w:rFonts w:hint="eastAsia"/>
        </w:rPr>
        <w:t>著</w:t>
      </w:r>
      <w:ins w:id="29" w:author="Sato Mieko" w:date="2018-10-01T16:21:00Z">
        <w:r w:rsidR="004E79E5">
          <w:rPr>
            <w:rFonts w:hint="eastAsia"/>
          </w:rPr>
          <w:t xml:space="preserve"> </w:t>
        </w:r>
      </w:ins>
      <w:r w:rsidR="00BC665F">
        <w:t>(2014</w:t>
      </w:r>
      <w:ins w:id="30" w:author="Sato Mieko" w:date="2018-10-09T13:35:00Z">
        <w:r w:rsidR="007C2C83">
          <w:rPr>
            <w:rFonts w:hint="eastAsia"/>
          </w:rPr>
          <w:t>年</w:t>
        </w:r>
      </w:ins>
      <w:r w:rsidR="00BC665F">
        <w:t>)</w:t>
      </w:r>
    </w:p>
    <w:p w14:paraId="62457AC7" w14:textId="77777777" w:rsidR="00983EAD" w:rsidRDefault="00983EAD" w:rsidP="007B54C2">
      <w:r>
        <w:rPr>
          <w:rFonts w:hint="eastAsia"/>
        </w:rPr>
        <w:t>大企業におけるオープン</w:t>
      </w:r>
      <w:ins w:id="31" w:author="Sato Mieko" w:date="2018-10-01T14:07:00Z">
        <w:r w:rsidR="007C40AC">
          <w:rPr>
            <w:rFonts w:hint="eastAsia"/>
          </w:rPr>
          <w:t xml:space="preserve"> </w:t>
        </w:r>
      </w:ins>
      <w:r>
        <w:rPr>
          <w:rFonts w:hint="eastAsia"/>
        </w:rPr>
        <w:t>イノベーションの</w:t>
      </w:r>
      <w:r w:rsidR="00583315">
        <w:rPr>
          <w:rFonts w:hint="eastAsia"/>
        </w:rPr>
        <w:t>調査結果を概観。</w:t>
      </w:r>
    </w:p>
    <w:p w14:paraId="1E840D1F" w14:textId="77777777" w:rsidR="00583315" w:rsidRPr="00583315" w:rsidRDefault="00583315" w:rsidP="007B54C2"/>
    <w:p w14:paraId="4AF81628" w14:textId="77777777" w:rsidR="007B54C2" w:rsidRDefault="007B54C2" w:rsidP="007B54C2">
      <w:bookmarkStart w:id="32" w:name="_Hlk524363840"/>
      <w:r>
        <w:t>Open Business Models: How to Thrive in the New Innovation Landscape</w:t>
      </w:r>
      <w:bookmarkEnd w:id="32"/>
      <w:r>
        <w:t>, Harvard Business School Press</w:t>
      </w:r>
    </w:p>
    <w:p w14:paraId="2A76E9B4" w14:textId="77777777" w:rsidR="007B54C2" w:rsidRDefault="007B54C2" w:rsidP="007B54C2">
      <w:bookmarkStart w:id="33" w:name="_Hlk524779460"/>
      <w:r>
        <w:t>by Henry Chesbrough (2006)</w:t>
      </w:r>
    </w:p>
    <w:bookmarkEnd w:id="33"/>
    <w:p w14:paraId="2EF06AD2" w14:textId="77777777" w:rsidR="007B54C2" w:rsidRDefault="007B54C2" w:rsidP="007B54C2">
      <w:r>
        <w:t>Builds on Chesbrough’s previous work and reads as a guide to making money through open innovation.</w:t>
      </w:r>
    </w:p>
    <w:p w14:paraId="583EB841" w14:textId="77777777" w:rsidR="00596AD7" w:rsidRDefault="00596AD7" w:rsidP="00596AD7">
      <w:r>
        <w:rPr>
          <w:rFonts w:hint="eastAsia"/>
        </w:rPr>
        <w:t>-</w:t>
      </w:r>
      <w:r>
        <w:t>--------</w:t>
      </w:r>
      <w:r>
        <w:rPr>
          <w:rFonts w:hint="eastAsia"/>
        </w:rPr>
        <w:t>訳</w:t>
      </w:r>
      <w:r>
        <w:t>---------------</w:t>
      </w:r>
    </w:p>
    <w:p w14:paraId="792F77C4" w14:textId="77777777" w:rsidR="00333576" w:rsidRDefault="00FD7296" w:rsidP="007B54C2">
      <w:hyperlink r:id="rId9" w:history="1">
        <w:r w:rsidR="00333576" w:rsidRPr="00EB6FDC">
          <w:rPr>
            <w:rStyle w:val="a7"/>
          </w:rPr>
          <w:t>Open Business Models: How to Thrive in the New Innovation Landscape</w:t>
        </w:r>
      </w:hyperlink>
    </w:p>
    <w:p w14:paraId="2D129875" w14:textId="33DD9153" w:rsidR="00BC665F" w:rsidRDefault="007400A1" w:rsidP="00BC665F">
      <w:r>
        <w:rPr>
          <w:rFonts w:hint="eastAsia"/>
        </w:rPr>
        <w:t>ハーバード・ビジネススクール・プレス刊、</w:t>
      </w:r>
      <w:r w:rsidR="00BC665F">
        <w:t xml:space="preserve">Henry </w:t>
      </w:r>
      <w:r w:rsidR="00AA7DAC">
        <w:t xml:space="preserve">W. </w:t>
      </w:r>
      <w:r w:rsidR="00BC665F">
        <w:t>Chesbrough</w:t>
      </w:r>
      <w:ins w:id="34" w:author="Sato Mieko" w:date="2018-10-01T16:24:00Z">
        <w:r w:rsidR="004E79E5">
          <w:rPr>
            <w:rFonts w:hint="eastAsia"/>
          </w:rPr>
          <w:t xml:space="preserve"> </w:t>
        </w:r>
      </w:ins>
      <w:r>
        <w:rPr>
          <w:rFonts w:hint="eastAsia"/>
        </w:rPr>
        <w:t>著</w:t>
      </w:r>
      <w:r w:rsidR="00BC665F">
        <w:t xml:space="preserve"> (2006</w:t>
      </w:r>
      <w:ins w:id="35" w:author="Sato Mieko" w:date="2018-10-09T13:35:00Z">
        <w:r w:rsidR="007C2C83">
          <w:rPr>
            <w:rFonts w:hint="eastAsia"/>
          </w:rPr>
          <w:t>年</w:t>
        </w:r>
      </w:ins>
      <w:r w:rsidR="00BC665F">
        <w:t>)</w:t>
      </w:r>
    </w:p>
    <w:p w14:paraId="3D6F9CE4" w14:textId="77777777" w:rsidR="0092220D" w:rsidRDefault="00AA7DAC" w:rsidP="007B54C2">
      <w:r>
        <w:rPr>
          <w:rFonts w:hint="eastAsia"/>
        </w:rPr>
        <w:t>同著者の</w:t>
      </w:r>
      <w:r w:rsidR="00EE3AC1">
        <w:rPr>
          <w:rFonts w:hint="eastAsia"/>
        </w:rPr>
        <w:t>前著作</w:t>
      </w:r>
      <w:r w:rsidR="00400444">
        <w:rPr>
          <w:rFonts w:hint="eastAsia"/>
        </w:rPr>
        <w:t>の上に構築、オープン</w:t>
      </w:r>
      <w:ins w:id="36" w:author="Sato Mieko" w:date="2018-10-01T14:08:00Z">
        <w:r w:rsidR="007C40AC">
          <w:rPr>
            <w:rFonts w:hint="eastAsia"/>
          </w:rPr>
          <w:t xml:space="preserve"> </w:t>
        </w:r>
      </w:ins>
      <w:r w:rsidR="00400444">
        <w:rPr>
          <w:rFonts w:hint="eastAsia"/>
        </w:rPr>
        <w:t>イノベーションを通じてビジネスを成功に導く手引き。</w:t>
      </w:r>
    </w:p>
    <w:p w14:paraId="7DE2AF3D" w14:textId="77777777" w:rsidR="0092220D" w:rsidRDefault="0092220D" w:rsidP="007B54C2">
      <w:r>
        <w:rPr>
          <w:rFonts w:hint="eastAsia"/>
        </w:rPr>
        <w:t>邦訳『</w:t>
      </w:r>
      <w:r w:rsidR="00A44935">
        <w:rPr>
          <w:rStyle w:val="a7"/>
        </w:rPr>
        <w:fldChar w:fldCharType="begin"/>
      </w:r>
      <w:r w:rsidR="00A44935">
        <w:rPr>
          <w:rStyle w:val="a7"/>
        </w:rPr>
        <w:instrText xml:space="preserve"> HYPERLINK "https://www.amazon.co.jp/%E3%82%AA%E3%83%BC%E3%83%97%E3%83%B3%E3%83%93%E3%82%B8%E3%83%8D%E3%82%B9%E3%83%A2%E3%83%87%E3%83%AB-%E7%9F%A5%E8%B2%A1%E7%AB%B6%E4%BA%89%E6%99%82%E4%BB%A3%E3%81%AE%E3%82%A4%E3%83%8E%E3%83%99%E3%83%BC%E3%82%B7%E3%83%A7%E3%83%B3-Harvard-Business-School-Press/dp/4798115010/ref=sr_1_1?s=books&amp;ie=UTF8&amp;qid=1537405558&amp;sr=1-1&amp;keywords=%E3%82%AA%E3%83%BC%E3%83%97%E3%83%B3%E3%83%93%E3%82%B8%E3%83%8D%E3%82%B9%E3%83%A2%E3%83%87%E3%83%AB~%E7%9F%A5%E8%B2%A1%E7%AB%B6%E4%BA%89%E6%99%82%E4%BB%A3%E3%81%AE%E3%82%A4%E3%83%8E%E3%83%99%E3%83%BC%E3%82%B7%E3%83%A7%E3%83%B3" </w:instrText>
      </w:r>
      <w:r w:rsidR="00A44935">
        <w:rPr>
          <w:rStyle w:val="a7"/>
        </w:rPr>
        <w:fldChar w:fldCharType="separate"/>
      </w:r>
      <w:r w:rsidRPr="0023018C">
        <w:rPr>
          <w:rStyle w:val="a7"/>
          <w:rFonts w:hint="eastAsia"/>
        </w:rPr>
        <w:t>オープンビジネスモデル</w:t>
      </w:r>
      <w:r w:rsidRPr="0023018C">
        <w:rPr>
          <w:rStyle w:val="a7"/>
          <w:rFonts w:hint="eastAsia"/>
        </w:rPr>
        <w:t>~</w:t>
      </w:r>
      <w:r w:rsidRPr="0023018C">
        <w:rPr>
          <w:rStyle w:val="a7"/>
          <w:rFonts w:hint="eastAsia"/>
        </w:rPr>
        <w:t>知</w:t>
      </w:r>
      <w:r w:rsidRPr="0023018C">
        <w:rPr>
          <w:rStyle w:val="a7"/>
          <w:rFonts w:hint="eastAsia"/>
        </w:rPr>
        <w:t>財</w:t>
      </w:r>
      <w:r w:rsidRPr="0023018C">
        <w:rPr>
          <w:rStyle w:val="a7"/>
          <w:rFonts w:hint="eastAsia"/>
        </w:rPr>
        <w:t>競争時代のイノベーション</w:t>
      </w:r>
      <w:r w:rsidR="00A44935">
        <w:rPr>
          <w:rStyle w:val="a7"/>
        </w:rPr>
        <w:fldChar w:fldCharType="end"/>
      </w:r>
      <w:r>
        <w:rPr>
          <w:rFonts w:hint="eastAsia"/>
        </w:rPr>
        <w:t>』（栗原潔［訳］、諏訪暁彦［解説］、</w:t>
      </w:r>
      <w:r>
        <w:rPr>
          <w:rFonts w:hint="eastAsia"/>
        </w:rPr>
        <w:t>2007</w:t>
      </w:r>
      <w:r>
        <w:rPr>
          <w:rFonts w:hint="eastAsia"/>
        </w:rPr>
        <w:t>年、</w:t>
      </w:r>
      <w:r w:rsidRPr="0092220D">
        <w:rPr>
          <w:rFonts w:hint="eastAsia"/>
        </w:rPr>
        <w:t>翔泳社、</w:t>
      </w:r>
      <w:r>
        <w:rPr>
          <w:rFonts w:hint="eastAsia"/>
        </w:rPr>
        <w:t>288</w:t>
      </w:r>
      <w:r w:rsidRPr="0092220D">
        <w:rPr>
          <w:rFonts w:hint="eastAsia"/>
        </w:rPr>
        <w:t>頁</w:t>
      </w:r>
      <w:r w:rsidR="0006654B">
        <w:rPr>
          <w:rFonts w:hint="eastAsia"/>
        </w:rPr>
        <w:t>）</w:t>
      </w:r>
    </w:p>
    <w:p w14:paraId="7C69C43F" w14:textId="77777777" w:rsidR="0006654B" w:rsidRPr="00583315" w:rsidRDefault="0006654B" w:rsidP="007B54C2"/>
    <w:p w14:paraId="009AA64B" w14:textId="77777777" w:rsidR="007B54C2" w:rsidRDefault="007B54C2" w:rsidP="007B54C2">
      <w:r>
        <w:t>Open Innovation: The New Imperative for Creating And Profiting from Technology</w:t>
      </w:r>
    </w:p>
    <w:p w14:paraId="47EA3308" w14:textId="77777777" w:rsidR="007B54C2" w:rsidRDefault="007B54C2" w:rsidP="007B54C2">
      <w:bookmarkStart w:id="37" w:name="_Hlk524779487"/>
      <w:r>
        <w:t>Harvard Business School Press, by Henry Chesbrough (2005)</w:t>
      </w:r>
    </w:p>
    <w:bookmarkEnd w:id="37"/>
    <w:p w14:paraId="7EB4A50D" w14:textId="77777777" w:rsidR="007B54C2" w:rsidRDefault="007B54C2" w:rsidP="007B54C2">
      <w:r>
        <w:t>A foundational work that takes an academic view of how and why IT companies have effectively innovated through collaboration.</w:t>
      </w:r>
    </w:p>
    <w:p w14:paraId="732CE5A5" w14:textId="77777777" w:rsidR="00596AD7" w:rsidRDefault="00596AD7" w:rsidP="00596AD7">
      <w:r>
        <w:rPr>
          <w:rFonts w:hint="eastAsia"/>
        </w:rPr>
        <w:t>-</w:t>
      </w:r>
      <w:r>
        <w:t>--------</w:t>
      </w:r>
      <w:r>
        <w:rPr>
          <w:rFonts w:hint="eastAsia"/>
        </w:rPr>
        <w:t>訳</w:t>
      </w:r>
      <w:r>
        <w:t>---------------</w:t>
      </w:r>
    </w:p>
    <w:p w14:paraId="1C72E9F3" w14:textId="77777777" w:rsidR="00333576" w:rsidRDefault="00FD7296" w:rsidP="007B54C2">
      <w:hyperlink r:id="rId10" w:history="1">
        <w:r w:rsidR="00333576" w:rsidRPr="00EB6FDC">
          <w:rPr>
            <w:rStyle w:val="a7"/>
          </w:rPr>
          <w:t>Open Innovation: The New Imperative for Creating And Profiting from Technology</w:t>
        </w:r>
      </w:hyperlink>
    </w:p>
    <w:p w14:paraId="7F85BE41" w14:textId="471B24D6" w:rsidR="00BC665F" w:rsidRDefault="007400A1" w:rsidP="00BC665F">
      <w:r w:rsidRPr="00400444">
        <w:rPr>
          <w:rFonts w:hint="eastAsia"/>
        </w:rPr>
        <w:t>ハーバード・ビジネススクール・プレス刊、</w:t>
      </w:r>
      <w:r w:rsidR="00BC665F">
        <w:t xml:space="preserve">Henry Chesbrough </w:t>
      </w:r>
      <w:r>
        <w:rPr>
          <w:rFonts w:hint="eastAsia"/>
        </w:rPr>
        <w:t>著</w:t>
      </w:r>
      <w:ins w:id="38" w:author="Sato Mieko" w:date="2018-10-09T13:35:00Z">
        <w:r w:rsidR="00E22432">
          <w:rPr>
            <w:rFonts w:hint="eastAsia"/>
          </w:rPr>
          <w:t xml:space="preserve"> </w:t>
        </w:r>
      </w:ins>
      <w:r w:rsidR="00BC665F">
        <w:t>(2005</w:t>
      </w:r>
      <w:ins w:id="39" w:author="Sato Mieko" w:date="2018-10-09T13:35:00Z">
        <w:r w:rsidR="007C2C83">
          <w:rPr>
            <w:rFonts w:hint="eastAsia"/>
          </w:rPr>
          <w:t>年</w:t>
        </w:r>
      </w:ins>
      <w:r w:rsidR="00BC665F">
        <w:t>)</w:t>
      </w:r>
    </w:p>
    <w:p w14:paraId="48E0BF8B" w14:textId="77777777" w:rsidR="005C0F86" w:rsidRDefault="005C0F86" w:rsidP="007B54C2">
      <w:r>
        <w:rPr>
          <w:rFonts w:hint="eastAsia"/>
        </w:rPr>
        <w:t>IT</w:t>
      </w:r>
      <w:r>
        <w:rPr>
          <w:rFonts w:hint="eastAsia"/>
        </w:rPr>
        <w:t>企業がいかに、なぜ協業を通じて効率よくイノベーションを成し遂げたのかについて学術的見解を示した基盤</w:t>
      </w:r>
      <w:r w:rsidR="00333576">
        <w:rPr>
          <w:rFonts w:hint="eastAsia"/>
        </w:rPr>
        <w:t>的</w:t>
      </w:r>
      <w:r>
        <w:rPr>
          <w:rFonts w:hint="eastAsia"/>
        </w:rPr>
        <w:t>著作。</w:t>
      </w:r>
    </w:p>
    <w:p w14:paraId="7121221E" w14:textId="77777777" w:rsidR="00400444" w:rsidRDefault="00400444" w:rsidP="007B54C2">
      <w:r>
        <w:rPr>
          <w:rFonts w:hint="eastAsia"/>
        </w:rPr>
        <w:t>邦訳『</w:t>
      </w:r>
      <w:r w:rsidR="00A44935">
        <w:rPr>
          <w:rStyle w:val="a7"/>
        </w:rPr>
        <w:fldChar w:fldCharType="begin"/>
      </w:r>
      <w:r w:rsidR="00A44935">
        <w:rPr>
          <w:rStyle w:val="a7"/>
        </w:rPr>
        <w:instrText xml:space="preserve"> HYPERLINK "https://www.amazon.co.jp/s/ref=nb_sb_noss_2?__mk_ja_JP=%E3%82%AB%E3%82%BF%E3%82%AB%E3%83%8A&amp;url=search-alias%3Dstripbooks&amp;field-keywords=OPEN+INNOVATION%E2%80%95%E3%83%8F%E3%83%BC%E3%83%90%E3%83%BC%E3%83%89%E6%B5%81%E3%82%A4%E3%83%8E%E3%83%99%E3%83%BC%E3%82%B7%E3%83%A7%E3%83%B3%E6%88%A6%E7%95%A5%E3%81%AE%E3%81%99%E3%81%B9%E3%81%A6" </w:instrText>
      </w:r>
      <w:r w:rsidR="00A44935">
        <w:rPr>
          <w:rStyle w:val="a7"/>
        </w:rPr>
        <w:fldChar w:fldCharType="separate"/>
      </w:r>
      <w:r w:rsidRPr="0023018C">
        <w:rPr>
          <w:rStyle w:val="a7"/>
          <w:rFonts w:hint="eastAsia"/>
        </w:rPr>
        <w:t>OPEN INNOVATION</w:t>
      </w:r>
      <w:r w:rsidRPr="0023018C">
        <w:rPr>
          <w:rStyle w:val="a7"/>
          <w:rFonts w:hint="eastAsia"/>
        </w:rPr>
        <w:t>―ハーバード流イノベーション戦略のすべて</w:t>
      </w:r>
      <w:r w:rsidR="00A44935">
        <w:rPr>
          <w:rStyle w:val="a7"/>
        </w:rPr>
        <w:fldChar w:fldCharType="end"/>
      </w:r>
      <w:r>
        <w:rPr>
          <w:rFonts w:hint="eastAsia"/>
        </w:rPr>
        <w:t>』（大前恵</w:t>
      </w:r>
      <w:r w:rsidR="00336065">
        <w:rPr>
          <w:rFonts w:hint="eastAsia"/>
        </w:rPr>
        <w:t>一朗</w:t>
      </w:r>
      <w:r>
        <w:rPr>
          <w:rFonts w:hint="eastAsia"/>
        </w:rPr>
        <w:t>［訳］、</w:t>
      </w:r>
      <w:r>
        <w:rPr>
          <w:rFonts w:hint="eastAsia"/>
        </w:rPr>
        <w:t>2004</w:t>
      </w:r>
      <w:r>
        <w:rPr>
          <w:rFonts w:hint="eastAsia"/>
        </w:rPr>
        <w:t>年、産業能率大学出版部</w:t>
      </w:r>
      <w:r w:rsidR="00336065">
        <w:rPr>
          <w:rFonts w:hint="eastAsia"/>
        </w:rPr>
        <w:t>）</w:t>
      </w:r>
    </w:p>
    <w:p w14:paraId="1F26C4F3" w14:textId="77777777" w:rsidR="005C0F86" w:rsidRPr="00400444" w:rsidRDefault="005C0F86" w:rsidP="007B54C2"/>
    <w:p w14:paraId="2D5E4F0F" w14:textId="77777777" w:rsidR="007B54C2" w:rsidRDefault="007B54C2" w:rsidP="007B54C2">
      <w:bookmarkStart w:id="40" w:name="_Hlk524364158"/>
      <w:r>
        <w:t>Open Sources 2.0: The Continuing Evolution</w:t>
      </w:r>
    </w:p>
    <w:p w14:paraId="160BAF72" w14:textId="77777777" w:rsidR="007B54C2" w:rsidRDefault="007B54C2" w:rsidP="007B54C2">
      <w:bookmarkStart w:id="41" w:name="_Hlk524779502"/>
      <w:bookmarkEnd w:id="40"/>
      <w:r>
        <w:t xml:space="preserve">O’Reilly Media, by Chris </w:t>
      </w:r>
      <w:proofErr w:type="spellStart"/>
      <w:r>
        <w:t>DiBona</w:t>
      </w:r>
      <w:proofErr w:type="spellEnd"/>
      <w:r>
        <w:t xml:space="preserve">, Mark Stone, </w:t>
      </w:r>
      <w:proofErr w:type="spellStart"/>
      <w:r>
        <w:t>Danese</w:t>
      </w:r>
      <w:proofErr w:type="spellEnd"/>
      <w:r>
        <w:t xml:space="preserve"> Cooper</w:t>
      </w:r>
    </w:p>
    <w:bookmarkEnd w:id="41"/>
    <w:p w14:paraId="59565658" w14:textId="77777777" w:rsidR="007B54C2" w:rsidRDefault="007B54C2" w:rsidP="007B54C2">
      <w:r>
        <w:lastRenderedPageBreak/>
        <w:t>A collection of essays on the impact open source has on diverse industries, from an experienced group of enterprise open source managers and advocates.</w:t>
      </w:r>
    </w:p>
    <w:p w14:paraId="603B5512" w14:textId="77777777" w:rsidR="00596AD7" w:rsidRDefault="00596AD7" w:rsidP="00596AD7">
      <w:r>
        <w:rPr>
          <w:rFonts w:hint="eastAsia"/>
        </w:rPr>
        <w:t>-</w:t>
      </w:r>
      <w:r>
        <w:t>--------</w:t>
      </w:r>
      <w:r>
        <w:rPr>
          <w:rFonts w:hint="eastAsia"/>
        </w:rPr>
        <w:t>訳</w:t>
      </w:r>
      <w:r>
        <w:t>---------------</w:t>
      </w:r>
    </w:p>
    <w:p w14:paraId="5F3B6AFB" w14:textId="77777777" w:rsidR="007B54C2" w:rsidRDefault="00FD7296" w:rsidP="007B54C2">
      <w:hyperlink r:id="rId11" w:history="1">
        <w:r w:rsidR="00333576" w:rsidRPr="00EB6FDC">
          <w:rPr>
            <w:rStyle w:val="a7"/>
          </w:rPr>
          <w:t>Open Sources 2.0: The Continuing Evolu</w:t>
        </w:r>
        <w:r w:rsidR="00333576" w:rsidRPr="00EB6FDC">
          <w:rPr>
            <w:rStyle w:val="a7"/>
          </w:rPr>
          <w:t>t</w:t>
        </w:r>
        <w:r w:rsidR="00333576" w:rsidRPr="00EB6FDC">
          <w:rPr>
            <w:rStyle w:val="a7"/>
          </w:rPr>
          <w:t>ion</w:t>
        </w:r>
      </w:hyperlink>
    </w:p>
    <w:p w14:paraId="0583F80D" w14:textId="77777777" w:rsidR="00BC665F" w:rsidRDefault="007400A1" w:rsidP="00BC665F">
      <w:r>
        <w:rPr>
          <w:rFonts w:hint="eastAsia"/>
        </w:rPr>
        <w:t>オライリー・メディア刊、</w:t>
      </w:r>
      <w:r w:rsidR="00BC665F">
        <w:t xml:space="preserve">Chris </w:t>
      </w:r>
      <w:proofErr w:type="spellStart"/>
      <w:r w:rsidR="00BC665F">
        <w:t>DiBona</w:t>
      </w:r>
      <w:proofErr w:type="spellEnd"/>
      <w:r>
        <w:rPr>
          <w:rFonts w:hint="eastAsia"/>
        </w:rPr>
        <w:t>、</w:t>
      </w:r>
      <w:r w:rsidR="00BC665F">
        <w:t>Mark Stone</w:t>
      </w:r>
      <w:r>
        <w:rPr>
          <w:rFonts w:hint="eastAsia"/>
        </w:rPr>
        <w:t>、</w:t>
      </w:r>
      <w:proofErr w:type="spellStart"/>
      <w:r w:rsidR="00BC665F">
        <w:t>Danese</w:t>
      </w:r>
      <w:proofErr w:type="spellEnd"/>
      <w:r w:rsidR="00BC665F">
        <w:t xml:space="preserve"> Cooper</w:t>
      </w:r>
      <w:ins w:id="42" w:author="Sato Mieko" w:date="2018-10-01T16:41:00Z">
        <w:r w:rsidR="0055374E">
          <w:rPr>
            <w:rFonts w:hint="eastAsia"/>
          </w:rPr>
          <w:t xml:space="preserve"> </w:t>
        </w:r>
      </w:ins>
      <w:r>
        <w:rPr>
          <w:rFonts w:hint="eastAsia"/>
        </w:rPr>
        <w:t>編</w:t>
      </w:r>
    </w:p>
    <w:p w14:paraId="32CFCE89" w14:textId="3C7B9863" w:rsidR="007D5182" w:rsidRDefault="007D5182" w:rsidP="007B54C2">
      <w:r>
        <w:rPr>
          <w:rFonts w:hint="eastAsia"/>
        </w:rPr>
        <w:t>オープンソースが多様な企業に与えた影響について、経験豊富な企業のオープンソース</w:t>
      </w:r>
      <w:ins w:id="43" w:author="Sato Mieko" w:date="2018-10-01T14:08:00Z">
        <w:r w:rsidR="007C40AC">
          <w:rPr>
            <w:rFonts w:hint="eastAsia"/>
          </w:rPr>
          <w:t xml:space="preserve"> </w:t>
        </w:r>
      </w:ins>
      <w:r>
        <w:rPr>
          <w:rFonts w:hint="eastAsia"/>
        </w:rPr>
        <w:t>マネージャー</w:t>
      </w:r>
      <w:del w:id="44" w:author="Sato Mieko" w:date="2018-10-09T13:38:00Z">
        <w:r w:rsidDel="00E22432">
          <w:rPr>
            <w:rFonts w:hint="eastAsia"/>
          </w:rPr>
          <w:delText>、</w:delText>
        </w:r>
      </w:del>
      <w:r>
        <w:rPr>
          <w:rFonts w:hint="eastAsia"/>
        </w:rPr>
        <w:t>および</w:t>
      </w:r>
      <w:del w:id="45" w:author="Sato Mieko" w:date="2018-10-09T13:38:00Z">
        <w:r w:rsidDel="00E22432">
          <w:rPr>
            <w:rFonts w:hint="eastAsia"/>
          </w:rPr>
          <w:delText>、</w:delText>
        </w:r>
      </w:del>
      <w:r w:rsidR="009C014D">
        <w:rPr>
          <w:rFonts w:hint="eastAsia"/>
        </w:rPr>
        <w:t>情報発信者の評論集。</w:t>
      </w:r>
    </w:p>
    <w:p w14:paraId="69332001" w14:textId="77777777" w:rsidR="009C014D" w:rsidRDefault="009C014D" w:rsidP="007B54C2"/>
    <w:p w14:paraId="695FB614" w14:textId="77777777" w:rsidR="007B54C2" w:rsidRDefault="007B54C2" w:rsidP="007B54C2">
      <w:r>
        <w:t>Open Source for Business: A Practical Guide to Open Source Software Licensing, 2nd Edition</w:t>
      </w:r>
    </w:p>
    <w:p w14:paraId="17D916CD" w14:textId="77777777" w:rsidR="007B54C2" w:rsidRDefault="007B54C2" w:rsidP="007B54C2">
      <w:bookmarkStart w:id="46" w:name="_Hlk524779521"/>
      <w:r>
        <w:t>by Heather Meeker</w:t>
      </w:r>
    </w:p>
    <w:bookmarkEnd w:id="46"/>
    <w:p w14:paraId="7E4C81C6" w14:textId="77777777" w:rsidR="007B54C2" w:rsidRDefault="007B54C2" w:rsidP="007B54C2">
      <w:r>
        <w:t>Read this to understand open source software licensing.</w:t>
      </w:r>
    </w:p>
    <w:p w14:paraId="581B77D3" w14:textId="77777777" w:rsidR="00596AD7" w:rsidRDefault="00596AD7" w:rsidP="00596AD7">
      <w:r>
        <w:rPr>
          <w:rFonts w:hint="eastAsia"/>
        </w:rPr>
        <w:t>-</w:t>
      </w:r>
      <w:r>
        <w:t>--------</w:t>
      </w:r>
      <w:r>
        <w:rPr>
          <w:rFonts w:hint="eastAsia"/>
        </w:rPr>
        <w:t>訳</w:t>
      </w:r>
      <w:r>
        <w:t>---------------</w:t>
      </w:r>
    </w:p>
    <w:p w14:paraId="30D0ACE6" w14:textId="77777777" w:rsidR="007B54C2" w:rsidRDefault="00FD7296" w:rsidP="007B54C2">
      <w:hyperlink r:id="rId12" w:history="1">
        <w:r w:rsidR="009C014D" w:rsidRPr="00EB6FDC">
          <w:rPr>
            <w:rStyle w:val="a7"/>
          </w:rPr>
          <w:t>Open Source for Business: A Practical Guide to Open Source Software Licensing, 2nd Edition</w:t>
        </w:r>
      </w:hyperlink>
    </w:p>
    <w:p w14:paraId="5085C5D3" w14:textId="45D35268" w:rsidR="00BC665F" w:rsidRDefault="00BC665F" w:rsidP="00BC665F">
      <w:r>
        <w:t>Heather Meeker</w:t>
      </w:r>
      <w:ins w:id="47" w:author="Sato Mieko" w:date="2018-10-09T13:51:00Z">
        <w:r w:rsidR="00654F24">
          <w:rPr>
            <w:rFonts w:hint="eastAsia"/>
          </w:rPr>
          <w:t xml:space="preserve"> </w:t>
        </w:r>
      </w:ins>
      <w:r w:rsidR="007400A1">
        <w:rPr>
          <w:rFonts w:hint="eastAsia"/>
        </w:rPr>
        <w:t>著</w:t>
      </w:r>
    </w:p>
    <w:p w14:paraId="37031A6D" w14:textId="77777777" w:rsidR="00B304F8" w:rsidRDefault="00B304F8" w:rsidP="007B54C2">
      <w:r>
        <w:rPr>
          <w:rFonts w:hint="eastAsia"/>
        </w:rPr>
        <w:t>オープンソース</w:t>
      </w:r>
      <w:ins w:id="48" w:author="Sato Mieko" w:date="2018-10-01T14:08:00Z">
        <w:r w:rsidR="007C40AC">
          <w:rPr>
            <w:rFonts w:hint="eastAsia"/>
          </w:rPr>
          <w:t xml:space="preserve"> </w:t>
        </w:r>
      </w:ins>
      <w:r>
        <w:rPr>
          <w:rFonts w:hint="eastAsia"/>
        </w:rPr>
        <w:t>ソフトウェアのライセンスを理解するのに好適。</w:t>
      </w:r>
    </w:p>
    <w:p w14:paraId="0D199B39" w14:textId="77777777" w:rsidR="00B304F8" w:rsidRDefault="00B304F8" w:rsidP="007B54C2"/>
    <w:p w14:paraId="2A648218" w14:textId="77777777" w:rsidR="007B54C2" w:rsidRDefault="007B54C2" w:rsidP="007B54C2">
      <w:bookmarkStart w:id="49" w:name="_Hlk524424786"/>
      <w:r>
        <w:t>Open Sources: Voices from the Open Source Revolution</w:t>
      </w:r>
    </w:p>
    <w:bookmarkEnd w:id="49"/>
    <w:p w14:paraId="6CDFA8E2" w14:textId="77777777" w:rsidR="007B54C2" w:rsidRDefault="007B54C2" w:rsidP="007B54C2">
      <w:r>
        <w:t>O’Reilly Media, by Eric S. Raymond (1999)</w:t>
      </w:r>
    </w:p>
    <w:p w14:paraId="5B5EE1F5" w14:textId="77777777" w:rsidR="007B54C2" w:rsidRDefault="007B54C2" w:rsidP="007B54C2">
      <w:r>
        <w:t>A free collection of essays from some of the early leaders in open source.</w:t>
      </w:r>
    </w:p>
    <w:p w14:paraId="620F5795" w14:textId="77777777" w:rsidR="00596AD7" w:rsidRDefault="00596AD7" w:rsidP="00596AD7">
      <w:r>
        <w:rPr>
          <w:rFonts w:hint="eastAsia"/>
        </w:rPr>
        <w:t>-</w:t>
      </w:r>
      <w:r>
        <w:t>--------</w:t>
      </w:r>
      <w:r>
        <w:rPr>
          <w:rFonts w:hint="eastAsia"/>
        </w:rPr>
        <w:t>訳</w:t>
      </w:r>
      <w:r>
        <w:t>---------------</w:t>
      </w:r>
    </w:p>
    <w:p w14:paraId="019FD855" w14:textId="77777777" w:rsidR="00B304F8" w:rsidRDefault="00FD7296" w:rsidP="00B304F8">
      <w:hyperlink r:id="rId13" w:history="1">
        <w:r w:rsidR="00B304F8" w:rsidRPr="00EB6FDC">
          <w:rPr>
            <w:rStyle w:val="a7"/>
          </w:rPr>
          <w:t>Open Sources: Voices from the Open Source Revolution</w:t>
        </w:r>
      </w:hyperlink>
    </w:p>
    <w:p w14:paraId="6C3AE940" w14:textId="027461A9" w:rsidR="00BC665F" w:rsidRDefault="007400A1" w:rsidP="00BC665F">
      <w:r>
        <w:rPr>
          <w:rFonts w:hint="eastAsia"/>
        </w:rPr>
        <w:t>オライリー・メディア刊、</w:t>
      </w:r>
      <w:r w:rsidR="00BC665F">
        <w:t>Eric S. Raymond</w:t>
      </w:r>
      <w:r w:rsidR="00AA7DAC">
        <w:rPr>
          <w:rFonts w:hint="eastAsia"/>
        </w:rPr>
        <w:t>、</w:t>
      </w:r>
      <w:r w:rsidR="00AA7DAC">
        <w:rPr>
          <w:rFonts w:hint="eastAsia"/>
        </w:rPr>
        <w:t>L</w:t>
      </w:r>
      <w:r w:rsidR="00AA7DAC">
        <w:t>inus Torvalds</w:t>
      </w:r>
      <w:ins w:id="50" w:author="Sato Mieko" w:date="2018-10-09T13:51:00Z">
        <w:r w:rsidR="00654F24">
          <w:rPr>
            <w:rFonts w:hint="eastAsia"/>
          </w:rPr>
          <w:t xml:space="preserve"> </w:t>
        </w:r>
      </w:ins>
      <w:r>
        <w:rPr>
          <w:rFonts w:hint="eastAsia"/>
        </w:rPr>
        <w:t>他共著</w:t>
      </w:r>
      <w:r w:rsidR="00BC665F">
        <w:t xml:space="preserve"> (1999</w:t>
      </w:r>
      <w:ins w:id="51" w:author="Sato Mieko" w:date="2018-10-09T13:39:00Z">
        <w:r w:rsidR="00E22432">
          <w:rPr>
            <w:rFonts w:hint="eastAsia"/>
          </w:rPr>
          <w:t>年</w:t>
        </w:r>
      </w:ins>
      <w:r w:rsidR="00BC665F">
        <w:t>)</w:t>
      </w:r>
    </w:p>
    <w:p w14:paraId="2B133B2E" w14:textId="77777777" w:rsidR="00B304F8" w:rsidRDefault="00C02DD8" w:rsidP="007B54C2">
      <w:r>
        <w:rPr>
          <w:rFonts w:hint="eastAsia"/>
        </w:rPr>
        <w:t>オープンソースの世界の初期リーダーによる評論集。</w:t>
      </w:r>
    </w:p>
    <w:p w14:paraId="1BD22D8D" w14:textId="77777777" w:rsidR="00C02DD8" w:rsidRPr="00C02DD8" w:rsidRDefault="00C02DD8" w:rsidP="007B54C2"/>
    <w:p w14:paraId="692A4BE4" w14:textId="77777777" w:rsidR="007B54C2" w:rsidRDefault="007B54C2" w:rsidP="007B54C2">
      <w:bookmarkStart w:id="52" w:name="_Hlk524426238"/>
      <w:r>
        <w:t>Philosophy of the GNU Project</w:t>
      </w:r>
    </w:p>
    <w:bookmarkEnd w:id="52"/>
    <w:p w14:paraId="16AE6995" w14:textId="77777777" w:rsidR="007B54C2" w:rsidRDefault="007B54C2" w:rsidP="007B54C2">
      <w:r>
        <w:t>by Richard Stallman</w:t>
      </w:r>
    </w:p>
    <w:p w14:paraId="3C15475B" w14:textId="77777777" w:rsidR="007B54C2" w:rsidRDefault="007B54C2" w:rsidP="007B54C2">
      <w:r>
        <w:t>Whether you agree or disagree, it’s helpful to understand Stallman’s perspective.</w:t>
      </w:r>
    </w:p>
    <w:p w14:paraId="175F39D0" w14:textId="77777777" w:rsidR="00596AD7" w:rsidRDefault="00596AD7" w:rsidP="00596AD7">
      <w:r>
        <w:rPr>
          <w:rFonts w:hint="eastAsia"/>
        </w:rPr>
        <w:t>-</w:t>
      </w:r>
      <w:r>
        <w:t>--------</w:t>
      </w:r>
      <w:r>
        <w:rPr>
          <w:rFonts w:hint="eastAsia"/>
        </w:rPr>
        <w:t>訳</w:t>
      </w:r>
      <w:r>
        <w:t>---------------</w:t>
      </w:r>
    </w:p>
    <w:p w14:paraId="3B39AC8A" w14:textId="77777777" w:rsidR="00C02DD8" w:rsidRDefault="00FD7296" w:rsidP="00C02DD8">
      <w:hyperlink r:id="rId14" w:history="1">
        <w:r w:rsidR="00C02DD8" w:rsidRPr="005F7F24">
          <w:rPr>
            <w:rStyle w:val="a7"/>
          </w:rPr>
          <w:t>Philosophy of the GNU Project</w:t>
        </w:r>
      </w:hyperlink>
    </w:p>
    <w:p w14:paraId="2E9D0B04" w14:textId="570D3A98" w:rsidR="00BC665F" w:rsidRDefault="00BC665F" w:rsidP="00BC665F">
      <w:r>
        <w:t>Richard Stallman</w:t>
      </w:r>
      <w:ins w:id="53" w:author="Sato Mieko" w:date="2018-10-09T13:51:00Z">
        <w:r w:rsidR="00654F24">
          <w:rPr>
            <w:rFonts w:hint="eastAsia"/>
          </w:rPr>
          <w:t xml:space="preserve"> </w:t>
        </w:r>
      </w:ins>
      <w:r w:rsidR="007400A1">
        <w:rPr>
          <w:rFonts w:hint="eastAsia"/>
        </w:rPr>
        <w:t>著</w:t>
      </w:r>
    </w:p>
    <w:p w14:paraId="59BC6CF9" w14:textId="77777777" w:rsidR="00C02DD8" w:rsidRDefault="00C02DD8" w:rsidP="007B54C2">
      <w:r>
        <w:rPr>
          <w:rFonts w:hint="eastAsia"/>
        </w:rPr>
        <w:t>同意するか否か</w:t>
      </w:r>
      <w:r w:rsidR="007414A8">
        <w:rPr>
          <w:rFonts w:hint="eastAsia"/>
        </w:rPr>
        <w:t>は別にして、ストールマンの</w:t>
      </w:r>
      <w:r w:rsidR="00FA2C23">
        <w:rPr>
          <w:rFonts w:hint="eastAsia"/>
        </w:rPr>
        <w:t>考え方</w:t>
      </w:r>
      <w:r w:rsidR="007414A8">
        <w:rPr>
          <w:rFonts w:hint="eastAsia"/>
        </w:rPr>
        <w:t>を理解するのに有益。</w:t>
      </w:r>
    </w:p>
    <w:p w14:paraId="2CAD621A" w14:textId="77777777" w:rsidR="007414A8" w:rsidRPr="00C02DD8" w:rsidRDefault="007414A8" w:rsidP="007B54C2"/>
    <w:p w14:paraId="12994A87" w14:textId="77777777" w:rsidR="007B54C2" w:rsidRDefault="007B54C2" w:rsidP="007B54C2">
      <w:r>
        <w:t>Producing Open Source Software: How to Run a Successful Free Software Project</w:t>
      </w:r>
    </w:p>
    <w:p w14:paraId="1DCCD0AC" w14:textId="77777777" w:rsidR="007B54C2" w:rsidRDefault="007B54C2" w:rsidP="007B54C2">
      <w:bookmarkStart w:id="54" w:name="_Hlk524779564"/>
      <w:r>
        <w:t>O’Reilly Media, by Karl Fogel (2005)</w:t>
      </w:r>
    </w:p>
    <w:bookmarkEnd w:id="54"/>
    <w:p w14:paraId="556E0FBB" w14:textId="77777777" w:rsidR="007B54C2" w:rsidRDefault="007B54C2" w:rsidP="007B54C2">
      <w:r>
        <w:lastRenderedPageBreak/>
        <w:t>A guide to how successful projects operate, the expectations of users and developers, and the culture of free software.</w:t>
      </w:r>
    </w:p>
    <w:p w14:paraId="7A5E4A14" w14:textId="77777777" w:rsidR="00596AD7" w:rsidRDefault="00596AD7" w:rsidP="00596AD7">
      <w:r>
        <w:rPr>
          <w:rFonts w:hint="eastAsia"/>
        </w:rPr>
        <w:t>-</w:t>
      </w:r>
      <w:r>
        <w:t>--------</w:t>
      </w:r>
      <w:r>
        <w:rPr>
          <w:rFonts w:hint="eastAsia"/>
        </w:rPr>
        <w:t>訳</w:t>
      </w:r>
      <w:r>
        <w:t>---------------</w:t>
      </w:r>
    </w:p>
    <w:p w14:paraId="0E4CD69B" w14:textId="77777777" w:rsidR="007414A8" w:rsidRDefault="00FD7296" w:rsidP="007414A8">
      <w:hyperlink r:id="rId15" w:history="1">
        <w:r w:rsidR="007414A8" w:rsidRPr="005F7F24">
          <w:rPr>
            <w:rStyle w:val="a7"/>
          </w:rPr>
          <w:t>Producing Open Source Software: How to Run a Successful Free Software Project</w:t>
        </w:r>
      </w:hyperlink>
    </w:p>
    <w:p w14:paraId="34D1BD2B" w14:textId="16A992E0" w:rsidR="00BC665F" w:rsidRDefault="007400A1" w:rsidP="00BC665F">
      <w:r>
        <w:rPr>
          <w:rFonts w:hint="eastAsia"/>
        </w:rPr>
        <w:t>オライリー・メディア刊、</w:t>
      </w:r>
      <w:r w:rsidR="00BC665F">
        <w:t>Karl Fogel</w:t>
      </w:r>
      <w:del w:id="55" w:author="Sato Mieko" w:date="2018-10-09T13:49:00Z">
        <w:r w:rsidR="00BC665F" w:rsidDel="00654F24">
          <w:delText xml:space="preserve"> </w:delText>
        </w:r>
      </w:del>
      <w:r>
        <w:rPr>
          <w:rFonts w:hint="eastAsia"/>
        </w:rPr>
        <w:t>著</w:t>
      </w:r>
      <w:ins w:id="56" w:author="Sato Mieko" w:date="2018-10-09T13:41:00Z">
        <w:r w:rsidR="002C510D">
          <w:rPr>
            <w:rFonts w:hint="eastAsia"/>
          </w:rPr>
          <w:t xml:space="preserve"> </w:t>
        </w:r>
      </w:ins>
      <w:r w:rsidR="00BC665F">
        <w:t>(2005</w:t>
      </w:r>
      <w:ins w:id="57" w:author="Sato Mieko" w:date="2018-10-09T13:41:00Z">
        <w:r w:rsidR="002C510D">
          <w:rPr>
            <w:rFonts w:hint="eastAsia"/>
          </w:rPr>
          <w:t>年</w:t>
        </w:r>
      </w:ins>
      <w:r w:rsidR="00BC665F">
        <w:t>)</w:t>
      </w:r>
    </w:p>
    <w:p w14:paraId="6D52F1AF" w14:textId="77777777" w:rsidR="00963043" w:rsidRDefault="00963043" w:rsidP="007B54C2">
      <w:r>
        <w:rPr>
          <w:rFonts w:hint="eastAsia"/>
        </w:rPr>
        <w:t>成功プロジェクトはどのように運営されるかについての手引き、ユーザーと開発者の期待、そして、フリーソフトウェアの文化。</w:t>
      </w:r>
    </w:p>
    <w:p w14:paraId="220EC954" w14:textId="73FE99B1" w:rsidR="007414A8" w:rsidRDefault="00963043" w:rsidP="007B54C2">
      <w:r>
        <w:rPr>
          <w:rFonts w:hint="eastAsia"/>
        </w:rPr>
        <w:t>邦訳</w:t>
      </w:r>
      <w:del w:id="58" w:author="Sato Mieko" w:date="2018-10-09T13:41:00Z">
        <w:r w:rsidDel="002C510D">
          <w:rPr>
            <w:rFonts w:hint="eastAsia"/>
          </w:rPr>
          <w:delText xml:space="preserve">　</w:delText>
        </w:r>
      </w:del>
      <w:r>
        <w:rPr>
          <w:rFonts w:hint="eastAsia"/>
        </w:rPr>
        <w:t>『</w:t>
      </w:r>
      <w:ins w:id="59" w:author="Sato Mieko" w:date="2018-10-09T13:43:00Z">
        <w:r w:rsidR="002C510D">
          <w:fldChar w:fldCharType="begin"/>
        </w:r>
        <w:r w:rsidR="002C510D">
          <w:instrText xml:space="preserve"> HYPERLINK "https://www.amazon.co.jp/%E3%82%AA%E3%83%BC%E3%83%97%E3%83%B3%E3%82%BD%E3%83%BC%E3%82%B9%E3%82%BD%E3%83%95%E3%83%88%E3%82%A6%E3%82%A7%E3%82%A2%E3%81%AE%E8%82%B2%E3%81%A6%E6%96%B9-Karl-Fogel/dp/4873114128" </w:instrText>
        </w:r>
        <w:r w:rsidR="002C510D">
          <w:fldChar w:fldCharType="separate"/>
        </w:r>
        <w:r w:rsidRPr="002C510D">
          <w:rPr>
            <w:rStyle w:val="a7"/>
            <w:rFonts w:hint="eastAsia"/>
          </w:rPr>
          <w:t>オープンソースソフトウェアの育て方</w:t>
        </w:r>
        <w:r w:rsidR="002C510D">
          <w:fldChar w:fldCharType="end"/>
        </w:r>
      </w:ins>
      <w:r>
        <w:rPr>
          <w:rFonts w:hint="eastAsia"/>
        </w:rPr>
        <w:t>』（</w:t>
      </w:r>
      <w:r w:rsidRPr="00963043">
        <w:rPr>
          <w:rFonts w:hint="eastAsia"/>
        </w:rPr>
        <w:t>高木正弘</w:t>
      </w:r>
      <w:r>
        <w:rPr>
          <w:rFonts w:hint="eastAsia"/>
        </w:rPr>
        <w:t>［</w:t>
      </w:r>
      <w:r w:rsidRPr="00963043">
        <w:rPr>
          <w:rFonts w:hint="eastAsia"/>
        </w:rPr>
        <w:t>訳</w:t>
      </w:r>
      <w:r>
        <w:rPr>
          <w:rFonts w:hint="eastAsia"/>
        </w:rPr>
        <w:t>］</w:t>
      </w:r>
      <w:ins w:id="60" w:author="Sato Mieko" w:date="2018-10-09T13:45:00Z">
        <w:r w:rsidR="002C510D">
          <w:rPr>
            <w:rFonts w:hint="eastAsia"/>
          </w:rPr>
          <w:t>、</w:t>
        </w:r>
      </w:ins>
      <w:del w:id="61" w:author="Sato Mieko" w:date="2018-10-09T13:45:00Z">
        <w:r w:rsidRPr="00963043" w:rsidDel="002C510D">
          <w:rPr>
            <w:rFonts w:hint="eastAsia"/>
          </w:rPr>
          <w:delText xml:space="preserve">, </w:delText>
        </w:r>
      </w:del>
      <w:r w:rsidRPr="00963043">
        <w:rPr>
          <w:rFonts w:hint="eastAsia"/>
        </w:rPr>
        <w:t>高岡芳成</w:t>
      </w:r>
      <w:r>
        <w:rPr>
          <w:rFonts w:hint="eastAsia"/>
        </w:rPr>
        <w:t>［</w:t>
      </w:r>
      <w:r w:rsidRPr="00963043">
        <w:rPr>
          <w:rFonts w:hint="eastAsia"/>
        </w:rPr>
        <w:t>訳</w:t>
      </w:r>
      <w:r>
        <w:rPr>
          <w:rFonts w:hint="eastAsia"/>
        </w:rPr>
        <w:t>］、</w:t>
      </w:r>
      <w:r>
        <w:rPr>
          <w:rFonts w:hint="eastAsia"/>
        </w:rPr>
        <w:t>2009</w:t>
      </w:r>
      <w:r>
        <w:rPr>
          <w:rFonts w:hint="eastAsia"/>
        </w:rPr>
        <w:t>年、オラ</w:t>
      </w:r>
      <w:r w:rsidR="00FA2C23">
        <w:rPr>
          <w:rFonts w:hint="eastAsia"/>
        </w:rPr>
        <w:t>イ</w:t>
      </w:r>
      <w:r>
        <w:rPr>
          <w:rFonts w:hint="eastAsia"/>
        </w:rPr>
        <w:t>リー・ジャパン）</w:t>
      </w:r>
    </w:p>
    <w:p w14:paraId="2C4E4DA5" w14:textId="77777777" w:rsidR="00963043" w:rsidRPr="007414A8" w:rsidRDefault="00963043" w:rsidP="007B54C2"/>
    <w:p w14:paraId="53057A46" w14:textId="77777777" w:rsidR="007B54C2" w:rsidRDefault="007B54C2" w:rsidP="007B54C2">
      <w:r>
        <w:t>The Art of Community: Building the New Age of Participation</w:t>
      </w:r>
    </w:p>
    <w:p w14:paraId="1430A646" w14:textId="77777777" w:rsidR="007B54C2" w:rsidRDefault="007B54C2" w:rsidP="007B54C2">
      <w:bookmarkStart w:id="62" w:name="_Hlk524779581"/>
      <w:r>
        <w:t xml:space="preserve">O’Reilly Media, by </w:t>
      </w:r>
      <w:proofErr w:type="spellStart"/>
      <w:r>
        <w:t>Jono</w:t>
      </w:r>
      <w:proofErr w:type="spellEnd"/>
      <w:r>
        <w:t xml:space="preserve"> Bacon (2012)</w:t>
      </w:r>
    </w:p>
    <w:bookmarkEnd w:id="62"/>
    <w:p w14:paraId="296792EA" w14:textId="77777777" w:rsidR="007B54C2" w:rsidRDefault="007B54C2" w:rsidP="007B54C2">
      <w:r>
        <w:t xml:space="preserve">An essential guide to creating and working with open source communities from former Ubuntu community manager </w:t>
      </w:r>
      <w:proofErr w:type="spellStart"/>
      <w:r>
        <w:t>Jono</w:t>
      </w:r>
      <w:proofErr w:type="spellEnd"/>
      <w:r>
        <w:t xml:space="preserve"> Bacon.</w:t>
      </w:r>
    </w:p>
    <w:p w14:paraId="057BD96D" w14:textId="77777777" w:rsidR="00596AD7" w:rsidRDefault="00596AD7" w:rsidP="00596AD7">
      <w:r>
        <w:rPr>
          <w:rFonts w:hint="eastAsia"/>
        </w:rPr>
        <w:t>-</w:t>
      </w:r>
      <w:r>
        <w:t>--------</w:t>
      </w:r>
      <w:r>
        <w:rPr>
          <w:rFonts w:hint="eastAsia"/>
        </w:rPr>
        <w:t>訳</w:t>
      </w:r>
      <w:r>
        <w:t>---------------</w:t>
      </w:r>
    </w:p>
    <w:p w14:paraId="7B50E9D5" w14:textId="77777777" w:rsidR="00032DC7" w:rsidRDefault="00FD7296" w:rsidP="00032DC7">
      <w:hyperlink r:id="rId16" w:history="1">
        <w:r w:rsidR="00032DC7" w:rsidRPr="005F7F24">
          <w:rPr>
            <w:rStyle w:val="a7"/>
          </w:rPr>
          <w:t>The Art of Community</w:t>
        </w:r>
        <w:r w:rsidR="002B3A93" w:rsidRPr="005F7F24">
          <w:rPr>
            <w:rStyle w:val="a7"/>
          </w:rPr>
          <w:t>, 2</w:t>
        </w:r>
        <w:r w:rsidR="002B3A93" w:rsidRPr="005F7F24">
          <w:rPr>
            <w:rStyle w:val="a7"/>
            <w:vertAlign w:val="superscript"/>
          </w:rPr>
          <w:t>nd</w:t>
        </w:r>
        <w:r w:rsidR="002B3A93" w:rsidRPr="005F7F24">
          <w:rPr>
            <w:rStyle w:val="a7"/>
          </w:rPr>
          <w:t xml:space="preserve"> Edition</w:t>
        </w:r>
        <w:r w:rsidR="00032DC7" w:rsidRPr="005F7F24">
          <w:rPr>
            <w:rStyle w:val="a7"/>
          </w:rPr>
          <w:t>: Building the New Age of Participation</w:t>
        </w:r>
      </w:hyperlink>
    </w:p>
    <w:p w14:paraId="6A279C45" w14:textId="318DCFC2" w:rsidR="00BC665F" w:rsidRDefault="00EE2FAC" w:rsidP="00BC665F">
      <w:r>
        <w:rPr>
          <w:rFonts w:hint="eastAsia"/>
        </w:rPr>
        <w:t>オライリー・メディア刊、</w:t>
      </w:r>
      <w:proofErr w:type="spellStart"/>
      <w:r w:rsidR="00BC665F">
        <w:t>Jono</w:t>
      </w:r>
      <w:proofErr w:type="spellEnd"/>
      <w:r w:rsidR="00BC665F">
        <w:t xml:space="preserve"> Bacon</w:t>
      </w:r>
      <w:ins w:id="63" w:author="Sato Mieko" w:date="2018-10-09T13:51:00Z">
        <w:r w:rsidR="00654F24">
          <w:rPr>
            <w:rFonts w:hint="eastAsia"/>
          </w:rPr>
          <w:t xml:space="preserve"> </w:t>
        </w:r>
      </w:ins>
      <w:r>
        <w:rPr>
          <w:rFonts w:hint="eastAsia"/>
        </w:rPr>
        <w:t>著</w:t>
      </w:r>
      <w:r w:rsidR="00BC665F">
        <w:t xml:space="preserve"> (2012</w:t>
      </w:r>
      <w:ins w:id="64" w:author="Sato Mieko" w:date="2018-10-09T13:48:00Z">
        <w:r w:rsidR="00654F24">
          <w:rPr>
            <w:rFonts w:hint="eastAsia"/>
          </w:rPr>
          <w:t>年</w:t>
        </w:r>
      </w:ins>
      <w:r w:rsidR="00BC665F">
        <w:t>)</w:t>
      </w:r>
    </w:p>
    <w:p w14:paraId="0CA2E1B4" w14:textId="77777777" w:rsidR="00317975" w:rsidRDefault="002B3A93" w:rsidP="007B54C2">
      <w:r>
        <w:rPr>
          <w:rFonts w:hint="eastAsia"/>
        </w:rPr>
        <w:t>オープンソース</w:t>
      </w:r>
      <w:ins w:id="65" w:author="Sato Mieko" w:date="2018-10-01T14:09:00Z">
        <w:r w:rsidR="007C40AC">
          <w:rPr>
            <w:rFonts w:hint="eastAsia"/>
          </w:rPr>
          <w:t xml:space="preserve"> </w:t>
        </w:r>
      </w:ins>
      <w:r>
        <w:rPr>
          <w:rFonts w:hint="eastAsia"/>
        </w:rPr>
        <w:t>コミュニティを作り、そこで活動するための手引き書。</w:t>
      </w:r>
      <w:r w:rsidR="00AA7DAC">
        <w:rPr>
          <w:rFonts w:hint="eastAsia"/>
        </w:rPr>
        <w:t>著者は</w:t>
      </w:r>
      <w:r>
        <w:rPr>
          <w:rFonts w:hint="eastAsia"/>
        </w:rPr>
        <w:t>元</w:t>
      </w:r>
      <w:r>
        <w:rPr>
          <w:rFonts w:hint="eastAsia"/>
        </w:rPr>
        <w:t>U</w:t>
      </w:r>
      <w:r>
        <w:t>buntu</w:t>
      </w:r>
      <w:r>
        <w:rPr>
          <w:rFonts w:hint="eastAsia"/>
        </w:rPr>
        <w:t>コミュニティ</w:t>
      </w:r>
      <w:ins w:id="66" w:author="Sato Mieko" w:date="2018-10-01T14:09:00Z">
        <w:r w:rsidR="007C40AC">
          <w:rPr>
            <w:rFonts w:hint="eastAsia"/>
          </w:rPr>
          <w:t xml:space="preserve"> </w:t>
        </w:r>
      </w:ins>
      <w:r>
        <w:rPr>
          <w:rFonts w:hint="eastAsia"/>
        </w:rPr>
        <w:t>マネージャ</w:t>
      </w:r>
      <w:ins w:id="67" w:author="Sato Mieko" w:date="2018-10-01T14:09:00Z">
        <w:r w:rsidR="007C40AC">
          <w:rPr>
            <w:rFonts w:hint="eastAsia"/>
          </w:rPr>
          <w:t>ー</w:t>
        </w:r>
      </w:ins>
      <w:r>
        <w:rPr>
          <w:rFonts w:hint="eastAsia"/>
        </w:rPr>
        <w:t>。</w:t>
      </w:r>
    </w:p>
    <w:p w14:paraId="5FB979AD" w14:textId="77777777" w:rsidR="00317975" w:rsidRDefault="00317975" w:rsidP="007B54C2">
      <w:r>
        <w:rPr>
          <w:rFonts w:hint="eastAsia"/>
        </w:rPr>
        <w:t>邦訳『</w:t>
      </w:r>
      <w:r w:rsidR="00FD7296">
        <w:rPr>
          <w:rStyle w:val="a7"/>
        </w:rPr>
        <w:fldChar w:fldCharType="begin"/>
      </w:r>
      <w:r w:rsidR="00FD7296">
        <w:rPr>
          <w:rStyle w:val="a7"/>
        </w:rPr>
        <w:instrText xml:space="preserve"> HYPERLINK "https://www.amazon.co.jp/s/ref=nb_sb_noss?__mk_ja_JP=%E3%82%AB%E3%82%BF%E3%82%AB%E3%83%8A&amp;url=search-alias%3Dstripbooks&amp;field-keywords=%E3%82%A2%E3%83%BC%E3%83%88%E3%83%BB%E3%82%AA%E3%83%96%E3%83%BB%E3%82%B3%E3%83%9F%E3%83%A5%E3%83%8B%E3%83%86%</w:instrText>
      </w:r>
      <w:r w:rsidR="00FD7296">
        <w:rPr>
          <w:rStyle w:val="a7"/>
        </w:rPr>
        <w:instrText>E3%82%A3+%E2%80%95%E3%80%8C%E8%B2%A2%E7%8C%AE%E3%81%97%E3%81%9F%E3%81%84%E6%B0%97%E6%8C%81%E3%81%A1%E3%80%8D%E3%82%92%E7%B9%8B%E3%81%92%E3%81%A6%E6%88%90%E6%9E%9C%E3%82%92%E5%B0%8E%E3%81%8F%E3%81%AB%E3%81%AF&amp;rh=n%3A465392%2Ck%3A%E3%82%A2%E3%83%BC%E3%83%88%</w:instrText>
      </w:r>
      <w:r w:rsidR="00FD7296">
        <w:rPr>
          <w:rStyle w:val="a7"/>
        </w:rPr>
        <w:instrText>E3%83%BB%E3%82%AA%E3%83%96%E3%83%BB%E3%82%B3%E3%83%9F%E3%83%A5%E3%83%8B%E3%83%86%E3%82%A3+%E2%80%95%E3%80%8C%E8%B2%A2%E7%8C%AE%E3%81%97%E3%81%9F%E3%81%84%E6%B0%97%E6%8C%81%E3%81%A1%E3%80%8D%E3%82%92%E7%B9%8B%E3%81%92%E3%81%A6%E6%88%90%E6%9E%9C%E3%82%92%E5%</w:instrText>
      </w:r>
      <w:r w:rsidR="00FD7296">
        <w:rPr>
          <w:rStyle w:val="a7"/>
        </w:rPr>
        <w:instrText xml:space="preserve">B0%8E%E3%81%8F%E3%81%AB%E3%81%AF" </w:instrText>
      </w:r>
      <w:r w:rsidR="00FD7296">
        <w:rPr>
          <w:rStyle w:val="a7"/>
        </w:rPr>
        <w:fldChar w:fldCharType="separate"/>
      </w:r>
      <w:r w:rsidRPr="0023018C">
        <w:rPr>
          <w:rStyle w:val="a7"/>
          <w:rFonts w:hint="eastAsia"/>
        </w:rPr>
        <w:t>アート・オブ・コミュニティ</w:t>
      </w:r>
      <w:r w:rsidRPr="0023018C">
        <w:rPr>
          <w:rStyle w:val="a7"/>
          <w:rFonts w:hint="eastAsia"/>
        </w:rPr>
        <w:t xml:space="preserve"> </w:t>
      </w:r>
      <w:r w:rsidRPr="0023018C">
        <w:rPr>
          <w:rStyle w:val="a7"/>
          <w:rFonts w:hint="eastAsia"/>
        </w:rPr>
        <w:t>―「貢献したい気持ち」を繋げて成果を導くには</w:t>
      </w:r>
      <w:r w:rsidR="00FD7296">
        <w:rPr>
          <w:rStyle w:val="a7"/>
        </w:rPr>
        <w:fldChar w:fldCharType="end"/>
      </w:r>
      <w:del w:id="68" w:author="Sato Mieko" w:date="2018-10-09T11:01:00Z">
        <w:r w:rsidRPr="00317975" w:rsidDel="007A4E79">
          <w:rPr>
            <w:rFonts w:hint="eastAsia"/>
          </w:rPr>
          <w:delText xml:space="preserve"> </w:delText>
        </w:r>
      </w:del>
      <w:r>
        <w:rPr>
          <w:rFonts w:hint="eastAsia"/>
        </w:rPr>
        <w:t>』（渋川よしき［訳］、</w:t>
      </w:r>
      <w:r w:rsidRPr="00317975">
        <w:rPr>
          <w:rFonts w:hint="eastAsia"/>
        </w:rPr>
        <w:t>2011</w:t>
      </w:r>
      <w:r>
        <w:rPr>
          <w:rFonts w:hint="eastAsia"/>
        </w:rPr>
        <w:t>年、オライリー・ジャパン）</w:t>
      </w:r>
    </w:p>
    <w:p w14:paraId="697DC008" w14:textId="77777777" w:rsidR="002B3A93" w:rsidRPr="002B3A93" w:rsidRDefault="002B3A93" w:rsidP="007B54C2"/>
    <w:p w14:paraId="183CD91C" w14:textId="77777777" w:rsidR="007D7829" w:rsidRDefault="007D7829" w:rsidP="007B54C2">
      <w:bookmarkStart w:id="69" w:name="_Hlk524444857"/>
    </w:p>
    <w:p w14:paraId="7161D7B8" w14:textId="77777777" w:rsidR="007B54C2" w:rsidRDefault="007B54C2" w:rsidP="007B54C2">
      <w:r>
        <w:t>The Cathedral and the Bazaar: Musings on Linux and Open Source by an Accidental Revolutionary</w:t>
      </w:r>
    </w:p>
    <w:bookmarkEnd w:id="69"/>
    <w:p w14:paraId="519D91CC" w14:textId="77777777" w:rsidR="007B54C2" w:rsidRDefault="007B54C2" w:rsidP="007B54C2">
      <w:r>
        <w:t>O’Reilly Media, by Eric Raymond (1999)</w:t>
      </w:r>
    </w:p>
    <w:p w14:paraId="24EF24F0" w14:textId="77777777" w:rsidR="007B54C2" w:rsidRDefault="007B54C2" w:rsidP="007B54C2">
      <w:r>
        <w:t>A seminal work that defined the open source movement and its role in the enterprise.</w:t>
      </w:r>
    </w:p>
    <w:p w14:paraId="0568DF43" w14:textId="77777777" w:rsidR="00596AD7" w:rsidRDefault="00596AD7" w:rsidP="00596AD7">
      <w:r>
        <w:rPr>
          <w:rFonts w:hint="eastAsia"/>
        </w:rPr>
        <w:t>-</w:t>
      </w:r>
      <w:r>
        <w:t>--------</w:t>
      </w:r>
      <w:r>
        <w:rPr>
          <w:rFonts w:hint="eastAsia"/>
        </w:rPr>
        <w:t>訳</w:t>
      </w:r>
      <w:r>
        <w:t>---------------</w:t>
      </w:r>
    </w:p>
    <w:p w14:paraId="2349B92D" w14:textId="77777777" w:rsidR="007B54C2" w:rsidRDefault="00FD7296" w:rsidP="007B54C2">
      <w:hyperlink r:id="rId17" w:history="1">
        <w:r w:rsidR="00463A82" w:rsidRPr="005F7F24">
          <w:rPr>
            <w:rStyle w:val="a7"/>
          </w:rPr>
          <w:t>The Cathedral and the Bazaar: Musings on Linux and Open Source by an Accidental Revolutionary</w:t>
        </w:r>
      </w:hyperlink>
    </w:p>
    <w:p w14:paraId="5E51B0CA" w14:textId="07BE617E" w:rsidR="00BC665F" w:rsidRDefault="00EE2FAC" w:rsidP="00BC665F">
      <w:r>
        <w:rPr>
          <w:rFonts w:hint="eastAsia"/>
        </w:rPr>
        <w:t>オライリー・メディア刊、</w:t>
      </w:r>
      <w:r w:rsidR="00BC665F">
        <w:t>Eric Raymond</w:t>
      </w:r>
      <w:ins w:id="70" w:author="Sato Mieko" w:date="2018-10-09T13:51:00Z">
        <w:r w:rsidR="00654F24">
          <w:rPr>
            <w:rFonts w:hint="eastAsia"/>
          </w:rPr>
          <w:t xml:space="preserve"> </w:t>
        </w:r>
      </w:ins>
      <w:r>
        <w:rPr>
          <w:rFonts w:hint="eastAsia"/>
        </w:rPr>
        <w:t>著</w:t>
      </w:r>
      <w:r w:rsidR="00BC665F">
        <w:t xml:space="preserve"> (1999</w:t>
      </w:r>
      <w:ins w:id="71" w:author="Sato Mieko" w:date="2018-10-09T14:09:00Z">
        <w:r w:rsidR="007B5493">
          <w:rPr>
            <w:rFonts w:hint="eastAsia"/>
          </w:rPr>
          <w:t>年</w:t>
        </w:r>
      </w:ins>
      <w:r w:rsidR="00BC665F">
        <w:t>)</w:t>
      </w:r>
    </w:p>
    <w:p w14:paraId="7EF80D1F" w14:textId="77777777" w:rsidR="00463A82" w:rsidRDefault="00463A82" w:rsidP="007B54C2">
      <w:r>
        <w:rPr>
          <w:rFonts w:hint="eastAsia"/>
        </w:rPr>
        <w:t>オープンソース運動と企業におけるその役割を</w:t>
      </w:r>
      <w:r w:rsidR="00FA2C23">
        <w:rPr>
          <w:rFonts w:hint="eastAsia"/>
        </w:rPr>
        <w:t>明らかにした</w:t>
      </w:r>
      <w:r>
        <w:rPr>
          <w:rFonts w:hint="eastAsia"/>
        </w:rPr>
        <w:t>。</w:t>
      </w:r>
      <w:r w:rsidR="00705490">
        <w:rPr>
          <w:rFonts w:hint="eastAsia"/>
        </w:rPr>
        <w:t>大きな影響力を与えた著作。</w:t>
      </w:r>
    </w:p>
    <w:p w14:paraId="0D1C5301" w14:textId="44450DBB" w:rsidR="00F71A63" w:rsidRDefault="004D1E30" w:rsidP="007B54C2">
      <w:r>
        <w:rPr>
          <w:rFonts w:hint="eastAsia"/>
        </w:rPr>
        <w:t>邦訳『</w:t>
      </w:r>
      <w:r w:rsidR="00A44935">
        <w:rPr>
          <w:rStyle w:val="a7"/>
        </w:rPr>
        <w:fldChar w:fldCharType="begin"/>
      </w:r>
      <w:r w:rsidR="00A44935">
        <w:rPr>
          <w:rStyle w:val="a7"/>
        </w:rPr>
        <w:instrText xml:space="preserve"> HYPERLINK "https://www.amazon.co.jp/s/ref=nb_sb_noss?__mk_ja_JP=%E3%82%AB%E3%82%BF%E3%82%AB%E3%83%8A&amp;url=search-alias%3Dstripbooks&amp;field-keywords=%E4%BC%BD%E8%97%8D%E3%81%A8%E3%83%90%E3%82%B6%E3%83%BC%E3%83%AB%E2%80%95%E3%82%AA%E3%83%BC%E3%83%97%E3%83%B3%E3%82%BD%E3%83%BC%E3%82%B9%E3%83%BB%E3%82%BD%E3%83%95%E3%83%88Linux%E3%83%9E%E3%83%8B%E3%83%95%E3%82%A7%E3%82%B9%E3%83%88&amp;rh=n%3A465392%2Ck%3A%E4%BC%BD%E8%97%8D%E3%81%A8%E3%83%90%E3%82%B6%E3%83%BC%E3%83%AB%E2%80%95%E3%82%AA%E3%83%BC%E3%83%97%E3%83%B3%E3%82%BD%E3%83%BC%E3%82%B9%E3%83%BB%E3%82%BD%E3%83%95%E3%83%88Linux%E3%83%9E%E3%83%8B%E3%83%95%E3%82%A7%E3%82%B9%E3%83%88" </w:instrText>
      </w:r>
      <w:r w:rsidR="00A44935">
        <w:rPr>
          <w:rStyle w:val="a7"/>
        </w:rPr>
        <w:fldChar w:fldCharType="separate"/>
      </w:r>
      <w:r w:rsidRPr="0023018C">
        <w:rPr>
          <w:rStyle w:val="a7"/>
          <w:rFonts w:hint="eastAsia"/>
        </w:rPr>
        <w:t>伽藍とバザール―オープンソース・ソフト</w:t>
      </w:r>
      <w:r w:rsidRPr="0023018C">
        <w:rPr>
          <w:rStyle w:val="a7"/>
          <w:rFonts w:hint="eastAsia"/>
        </w:rPr>
        <w:t>Linux</w:t>
      </w:r>
      <w:r w:rsidRPr="0023018C">
        <w:rPr>
          <w:rStyle w:val="a7"/>
          <w:rFonts w:hint="eastAsia"/>
        </w:rPr>
        <w:t>マニフェスト</w:t>
      </w:r>
      <w:r w:rsidR="00A44935">
        <w:rPr>
          <w:rStyle w:val="a7"/>
        </w:rPr>
        <w:fldChar w:fldCharType="end"/>
      </w:r>
      <w:r>
        <w:rPr>
          <w:rFonts w:hint="eastAsia"/>
        </w:rPr>
        <w:t>』（</w:t>
      </w:r>
      <w:del w:id="72" w:author="Sato Mieko" w:date="2018-10-09T14:09:00Z">
        <w:r w:rsidRPr="004D1E30" w:rsidDel="007B5493">
          <w:rPr>
            <w:rFonts w:hint="eastAsia"/>
          </w:rPr>
          <w:delText xml:space="preserve"> </w:delText>
        </w:r>
      </w:del>
      <w:r w:rsidRPr="004D1E30">
        <w:rPr>
          <w:rFonts w:hint="eastAsia"/>
        </w:rPr>
        <w:t>山形浩生</w:t>
      </w:r>
      <w:r>
        <w:rPr>
          <w:rFonts w:hint="eastAsia"/>
        </w:rPr>
        <w:t>［</w:t>
      </w:r>
      <w:r w:rsidRPr="004D1E30">
        <w:rPr>
          <w:rFonts w:hint="eastAsia"/>
        </w:rPr>
        <w:t>訳</w:t>
      </w:r>
      <w:r>
        <w:rPr>
          <w:rFonts w:hint="eastAsia"/>
        </w:rPr>
        <w:t>］、</w:t>
      </w:r>
      <w:r w:rsidRPr="004D1E30">
        <w:rPr>
          <w:rFonts w:hint="eastAsia"/>
        </w:rPr>
        <w:t xml:space="preserve"> 1999</w:t>
      </w:r>
      <w:r>
        <w:rPr>
          <w:rFonts w:hint="eastAsia"/>
        </w:rPr>
        <w:t>年、</w:t>
      </w:r>
      <w:r w:rsidR="00A22E3E" w:rsidRPr="00A22E3E">
        <w:rPr>
          <w:rFonts w:hint="eastAsia"/>
        </w:rPr>
        <w:t>光芒社</w:t>
      </w:r>
      <w:r w:rsidR="00A22E3E">
        <w:rPr>
          <w:rFonts w:hint="eastAsia"/>
        </w:rPr>
        <w:t>、</w:t>
      </w:r>
      <w:r w:rsidR="00A22E3E">
        <w:rPr>
          <w:rFonts w:hint="eastAsia"/>
        </w:rPr>
        <w:t>252</w:t>
      </w:r>
      <w:r w:rsidR="00A22E3E">
        <w:rPr>
          <w:rFonts w:hint="eastAsia"/>
        </w:rPr>
        <w:t>頁）</w:t>
      </w:r>
    </w:p>
    <w:p w14:paraId="12A900D8" w14:textId="77777777" w:rsidR="00A22E3E" w:rsidRPr="00A22E3E" w:rsidRDefault="00A22E3E" w:rsidP="007B54C2"/>
    <w:p w14:paraId="789209C6" w14:textId="77777777" w:rsidR="007B54C2" w:rsidRDefault="007B54C2" w:rsidP="007B54C2">
      <w:bookmarkStart w:id="73" w:name="_Hlk524448251"/>
      <w:r>
        <w:t>The International Free and Open Source Software Law Book</w:t>
      </w:r>
    </w:p>
    <w:p w14:paraId="158DF0AF" w14:textId="77777777" w:rsidR="007B54C2" w:rsidRDefault="007B54C2" w:rsidP="007B54C2">
      <w:bookmarkStart w:id="74" w:name="_Hlk524779614"/>
      <w:bookmarkEnd w:id="73"/>
      <w:r>
        <w:lastRenderedPageBreak/>
        <w:t xml:space="preserve">Open Source Press, by </w:t>
      </w:r>
      <w:proofErr w:type="spellStart"/>
      <w:r>
        <w:t>Ywein</w:t>
      </w:r>
      <w:proofErr w:type="spellEnd"/>
      <w:r>
        <w:t xml:space="preserve"> Van den Brande, Shane Coughlan, and Till Jaeger (2014)</w:t>
      </w:r>
    </w:p>
    <w:bookmarkEnd w:id="74"/>
    <w:p w14:paraId="015737E1" w14:textId="77777777" w:rsidR="007B54C2" w:rsidRDefault="007B54C2" w:rsidP="007B54C2">
      <w:r>
        <w:t xml:space="preserve">A free and fascinating read on how different countries’ laws affect open source </w:t>
      </w:r>
      <w:proofErr w:type="spellStart"/>
      <w:r>
        <w:t>licences</w:t>
      </w:r>
      <w:proofErr w:type="spellEnd"/>
      <w:r>
        <w:t xml:space="preserve"> by preeminent attorneys in FOSS law.</w:t>
      </w:r>
    </w:p>
    <w:p w14:paraId="0A075F19" w14:textId="77777777" w:rsidR="00596AD7" w:rsidRDefault="00596AD7" w:rsidP="00596AD7">
      <w:r>
        <w:rPr>
          <w:rFonts w:hint="eastAsia"/>
        </w:rPr>
        <w:t>-</w:t>
      </w:r>
      <w:r>
        <w:t>--------</w:t>
      </w:r>
      <w:r>
        <w:rPr>
          <w:rFonts w:hint="eastAsia"/>
        </w:rPr>
        <w:t>訳</w:t>
      </w:r>
      <w:r>
        <w:t>---------------</w:t>
      </w:r>
    </w:p>
    <w:p w14:paraId="57D809F0" w14:textId="77777777" w:rsidR="007B54C2" w:rsidRDefault="00FD7296" w:rsidP="007B54C2">
      <w:hyperlink r:id="rId18" w:history="1">
        <w:r w:rsidR="00A22E3E" w:rsidRPr="005F7F24">
          <w:rPr>
            <w:rStyle w:val="a7"/>
          </w:rPr>
          <w:t>The International Free and Open Source Software Law Book</w:t>
        </w:r>
      </w:hyperlink>
    </w:p>
    <w:p w14:paraId="160228F3" w14:textId="3BF94A08" w:rsidR="00BC665F" w:rsidRDefault="00EE2FAC" w:rsidP="00BC665F">
      <w:r>
        <w:rPr>
          <w:rFonts w:hint="eastAsia"/>
        </w:rPr>
        <w:t>オープンソース・プレス刊、</w:t>
      </w:r>
      <w:proofErr w:type="spellStart"/>
      <w:r w:rsidR="00BC665F">
        <w:t>Ywein</w:t>
      </w:r>
      <w:proofErr w:type="spellEnd"/>
      <w:r w:rsidR="00BC665F">
        <w:t xml:space="preserve"> Van den Brande</w:t>
      </w:r>
      <w:r>
        <w:rPr>
          <w:rFonts w:hint="eastAsia"/>
        </w:rPr>
        <w:t>、</w:t>
      </w:r>
      <w:r w:rsidR="00BC665F">
        <w:t>Shane Coughlan</w:t>
      </w:r>
      <w:r>
        <w:rPr>
          <w:rFonts w:hint="eastAsia"/>
        </w:rPr>
        <w:t>、</w:t>
      </w:r>
      <w:r w:rsidR="00BC665F">
        <w:t>Till Jaeger</w:t>
      </w:r>
      <w:ins w:id="75" w:author="Sato Mieko" w:date="2018-10-09T13:51:00Z">
        <w:r w:rsidR="00654F24">
          <w:rPr>
            <w:rFonts w:hint="eastAsia"/>
          </w:rPr>
          <w:t xml:space="preserve"> </w:t>
        </w:r>
      </w:ins>
      <w:r>
        <w:rPr>
          <w:rFonts w:hint="eastAsia"/>
        </w:rPr>
        <w:t>共著</w:t>
      </w:r>
      <w:r w:rsidR="00BC665F">
        <w:t xml:space="preserve"> (2014</w:t>
      </w:r>
      <w:ins w:id="76" w:author="Sato Mieko" w:date="2018-10-09T13:51:00Z">
        <w:r w:rsidR="00654F24">
          <w:rPr>
            <w:rFonts w:hint="eastAsia"/>
          </w:rPr>
          <w:t>年</w:t>
        </w:r>
      </w:ins>
      <w:r w:rsidR="00BC665F">
        <w:t>)</w:t>
      </w:r>
    </w:p>
    <w:p w14:paraId="6BE9AB85" w14:textId="77777777" w:rsidR="00220BF7" w:rsidRDefault="004C538B" w:rsidP="007B54C2">
      <w:r>
        <w:rPr>
          <w:rFonts w:hint="eastAsia"/>
        </w:rPr>
        <w:t>それぞれの国の法制度がオープンソース</w:t>
      </w:r>
      <w:ins w:id="77" w:author="Sato Mieko" w:date="2018-10-09T11:02:00Z">
        <w:r w:rsidR="007A4E79">
          <w:rPr>
            <w:rFonts w:hint="eastAsia"/>
          </w:rPr>
          <w:t xml:space="preserve"> </w:t>
        </w:r>
      </w:ins>
      <w:r>
        <w:rPr>
          <w:rFonts w:hint="eastAsia"/>
        </w:rPr>
        <w:t>ライセンスにどう影響するかについて</w:t>
      </w:r>
      <w:r w:rsidR="00000BF0">
        <w:rPr>
          <w:rFonts w:hint="eastAsia"/>
        </w:rPr>
        <w:t>分析</w:t>
      </w:r>
      <w:r w:rsidR="001F73B8">
        <w:rPr>
          <w:rFonts w:hint="eastAsia"/>
        </w:rPr>
        <w:t>。</w:t>
      </w:r>
      <w:r>
        <w:rPr>
          <w:rFonts w:hint="eastAsia"/>
        </w:rPr>
        <w:t>FOSS</w:t>
      </w:r>
      <w:r>
        <w:rPr>
          <w:rFonts w:hint="eastAsia"/>
        </w:rPr>
        <w:t>関連法制度に詳しい弁護士・専門家による</w:t>
      </w:r>
      <w:r w:rsidR="001F73B8">
        <w:rPr>
          <w:rFonts w:hint="eastAsia"/>
        </w:rPr>
        <w:t>。自由</w:t>
      </w:r>
      <w:r w:rsidR="0085792A">
        <w:rPr>
          <w:rFonts w:hint="eastAsia"/>
        </w:rPr>
        <w:t>に</w:t>
      </w:r>
      <w:r w:rsidR="001F73B8">
        <w:rPr>
          <w:rFonts w:hint="eastAsia"/>
        </w:rPr>
        <w:t>閲覧・自由</w:t>
      </w:r>
      <w:r w:rsidR="0085792A">
        <w:rPr>
          <w:rFonts w:hint="eastAsia"/>
        </w:rPr>
        <w:t>に</w:t>
      </w:r>
      <w:r w:rsidR="001F73B8">
        <w:rPr>
          <w:rFonts w:hint="eastAsia"/>
        </w:rPr>
        <w:t>出版が可能</w:t>
      </w:r>
      <w:r>
        <w:rPr>
          <w:rFonts w:hint="eastAsia"/>
        </w:rPr>
        <w:t>。</w:t>
      </w:r>
    </w:p>
    <w:p w14:paraId="7E6604D3" w14:textId="77777777" w:rsidR="00220BF7" w:rsidRDefault="00220BF7" w:rsidP="007B54C2"/>
    <w:p w14:paraId="2AD40811" w14:textId="77777777" w:rsidR="007B54C2" w:rsidRDefault="007B54C2" w:rsidP="007B54C2">
      <w:r>
        <w:t>The Magic Cauldron</w:t>
      </w:r>
    </w:p>
    <w:p w14:paraId="23463FEE" w14:textId="77777777" w:rsidR="007B54C2" w:rsidRDefault="007B54C2" w:rsidP="007B54C2">
      <w:bookmarkStart w:id="78" w:name="_Hlk524779629"/>
      <w:r>
        <w:t>by Eric Raymond (1999)</w:t>
      </w:r>
    </w:p>
    <w:bookmarkEnd w:id="78"/>
    <w:p w14:paraId="590F5970" w14:textId="77777777" w:rsidR="007B54C2" w:rsidRDefault="007B54C2" w:rsidP="007B54C2">
      <w:r>
        <w:t>A free essay from The Cathedral &amp; The Bazaar on the economics of open source.</w:t>
      </w:r>
    </w:p>
    <w:p w14:paraId="3CE6FE92" w14:textId="77777777" w:rsidR="00596AD7" w:rsidRDefault="00596AD7" w:rsidP="00596AD7">
      <w:r>
        <w:rPr>
          <w:rFonts w:hint="eastAsia"/>
        </w:rPr>
        <w:t>-</w:t>
      </w:r>
      <w:r>
        <w:t>--------</w:t>
      </w:r>
      <w:r>
        <w:rPr>
          <w:rFonts w:hint="eastAsia"/>
        </w:rPr>
        <w:t>訳</w:t>
      </w:r>
      <w:r>
        <w:t>---------------</w:t>
      </w:r>
    </w:p>
    <w:p w14:paraId="04C0FB90" w14:textId="77777777" w:rsidR="007B54C2" w:rsidRDefault="00FD7296" w:rsidP="007B54C2">
      <w:hyperlink r:id="rId19" w:history="1">
        <w:r w:rsidR="0085792A" w:rsidRPr="005F7F24">
          <w:rPr>
            <w:rStyle w:val="a7"/>
          </w:rPr>
          <w:t>The Magic Cauldron</w:t>
        </w:r>
      </w:hyperlink>
    </w:p>
    <w:p w14:paraId="7A7F7297" w14:textId="3E95FD7F" w:rsidR="00BC665F" w:rsidRDefault="00BC665F" w:rsidP="00BC665F">
      <w:r>
        <w:t xml:space="preserve">Eric Raymond </w:t>
      </w:r>
      <w:r w:rsidR="00EE2FAC">
        <w:rPr>
          <w:rFonts w:hint="eastAsia"/>
        </w:rPr>
        <w:t>著</w:t>
      </w:r>
      <w:ins w:id="79" w:author="Sato Mieko" w:date="2018-10-09T13:51:00Z">
        <w:r w:rsidR="00654F24">
          <w:rPr>
            <w:rFonts w:hint="eastAsia"/>
          </w:rPr>
          <w:t xml:space="preserve"> </w:t>
        </w:r>
      </w:ins>
      <w:r>
        <w:t>(1999</w:t>
      </w:r>
      <w:ins w:id="80" w:author="Sato Mieko" w:date="2018-10-09T13:51:00Z">
        <w:r w:rsidR="00654F24">
          <w:rPr>
            <w:rFonts w:hint="eastAsia"/>
          </w:rPr>
          <w:t>年</w:t>
        </w:r>
      </w:ins>
      <w:r>
        <w:t>)</w:t>
      </w:r>
    </w:p>
    <w:p w14:paraId="065BFC4D" w14:textId="77777777" w:rsidR="00A53154" w:rsidRDefault="00A53154" w:rsidP="007B54C2">
      <w:r>
        <w:rPr>
          <w:rFonts w:hint="eastAsia"/>
        </w:rPr>
        <w:t>『伽藍とバザール』</w:t>
      </w:r>
      <w:r w:rsidR="00DC29FA">
        <w:rPr>
          <w:rFonts w:hint="eastAsia"/>
        </w:rPr>
        <w:t>に収められた</w:t>
      </w:r>
      <w:r>
        <w:rPr>
          <w:rFonts w:hint="eastAsia"/>
        </w:rPr>
        <w:t>三部作の</w:t>
      </w:r>
      <w:r>
        <w:rPr>
          <w:rFonts w:hint="eastAsia"/>
        </w:rPr>
        <w:t>3</w:t>
      </w:r>
      <w:r>
        <w:rPr>
          <w:rFonts w:hint="eastAsia"/>
        </w:rPr>
        <w:t>番目。オープンソースの経済学的、あるいは、ビジネス観点の分析。</w:t>
      </w:r>
    </w:p>
    <w:p w14:paraId="11EAC9C0" w14:textId="77777777" w:rsidR="0085792A" w:rsidRDefault="00000BF0" w:rsidP="007B54C2">
      <w:r>
        <w:rPr>
          <w:rFonts w:hint="eastAsia"/>
        </w:rPr>
        <w:t>邦訳『魔法のお鍋』（</w:t>
      </w:r>
      <w:r w:rsidR="00A53154" w:rsidRPr="00A53154">
        <w:rPr>
          <w:rFonts w:hint="eastAsia"/>
        </w:rPr>
        <w:t>山形浩生</w:t>
      </w:r>
      <w:r w:rsidR="00FA2C23">
        <w:rPr>
          <w:rFonts w:hint="eastAsia"/>
        </w:rPr>
        <w:t>〔訳〕、</w:t>
      </w:r>
      <w:r w:rsidR="00A53154" w:rsidRPr="00A53154">
        <w:rPr>
          <w:rFonts w:hint="eastAsia"/>
        </w:rPr>
        <w:t xml:space="preserve"> </w:t>
      </w:r>
      <w:r w:rsidR="00A53154" w:rsidRPr="00A53154">
        <w:rPr>
          <w:rFonts w:hint="eastAsia"/>
        </w:rPr>
        <w:t>田宮まや</w:t>
      </w:r>
      <w:r w:rsidR="00A53154" w:rsidRPr="00A53154">
        <w:rPr>
          <w:rFonts w:hint="eastAsia"/>
        </w:rPr>
        <w:t xml:space="preserve"> </w:t>
      </w:r>
      <w:r w:rsidR="00FA2C23">
        <w:rPr>
          <w:rFonts w:hint="eastAsia"/>
        </w:rPr>
        <w:t>［</w:t>
      </w:r>
      <w:r w:rsidR="00A53154" w:rsidRPr="00A53154">
        <w:rPr>
          <w:rFonts w:hint="eastAsia"/>
        </w:rPr>
        <w:t>訳</w:t>
      </w:r>
      <w:r w:rsidR="00FA2C23">
        <w:rPr>
          <w:rFonts w:hint="eastAsia"/>
        </w:rPr>
        <w:t>］</w:t>
      </w:r>
      <w:r w:rsidR="00A53154">
        <w:rPr>
          <w:rFonts w:hint="eastAsia"/>
        </w:rPr>
        <w:t>、</w:t>
      </w:r>
      <w:r w:rsidR="00A53154">
        <w:rPr>
          <w:rFonts w:hint="eastAsia"/>
        </w:rPr>
        <w:t>1999</w:t>
      </w:r>
      <w:r w:rsidR="00A53154">
        <w:rPr>
          <w:rFonts w:hint="eastAsia"/>
        </w:rPr>
        <w:t>年、</w:t>
      </w:r>
      <w:r w:rsidR="00A44935">
        <w:rPr>
          <w:rStyle w:val="a7"/>
        </w:rPr>
        <w:fldChar w:fldCharType="begin"/>
      </w:r>
      <w:r w:rsidR="00A44935">
        <w:rPr>
          <w:rStyle w:val="a7"/>
        </w:rPr>
        <w:instrText xml:space="preserve"> HYPERLINK "https://cruel.org/freeware/magicpot.html" </w:instrText>
      </w:r>
      <w:r w:rsidR="00A44935">
        <w:rPr>
          <w:rStyle w:val="a7"/>
        </w:rPr>
        <w:fldChar w:fldCharType="separate"/>
      </w:r>
      <w:r w:rsidR="00C84F69" w:rsidRPr="00C84F69">
        <w:rPr>
          <w:rStyle w:val="a7"/>
          <w:rFonts w:hint="eastAsia"/>
        </w:rPr>
        <w:t>ここに掲載されてい</w:t>
      </w:r>
      <w:r w:rsidR="00C84F69" w:rsidRPr="00C84F69">
        <w:rPr>
          <w:rStyle w:val="a7"/>
          <w:rFonts w:hint="eastAsia"/>
        </w:rPr>
        <w:t>ま</w:t>
      </w:r>
      <w:r w:rsidR="00C84F69" w:rsidRPr="00C84F69">
        <w:rPr>
          <w:rStyle w:val="a7"/>
          <w:rFonts w:hint="eastAsia"/>
        </w:rPr>
        <w:t>す</w:t>
      </w:r>
      <w:r w:rsidR="00A44935">
        <w:rPr>
          <w:rStyle w:val="a7"/>
        </w:rPr>
        <w:fldChar w:fldCharType="end"/>
      </w:r>
      <w:r w:rsidR="00A53154">
        <w:rPr>
          <w:rFonts w:hint="eastAsia"/>
        </w:rPr>
        <w:t>）</w:t>
      </w:r>
    </w:p>
    <w:p w14:paraId="774A91EE" w14:textId="77777777" w:rsidR="00A53154" w:rsidRDefault="00A53154" w:rsidP="007B54C2"/>
    <w:p w14:paraId="02CD46BC" w14:textId="77777777" w:rsidR="007B54C2" w:rsidRDefault="007B54C2" w:rsidP="007B54C2">
      <w:bookmarkStart w:id="81" w:name="_Hlk524514062"/>
      <w:r>
        <w:t>The New Kingmakers</w:t>
      </w:r>
    </w:p>
    <w:p w14:paraId="181F43BC" w14:textId="77777777" w:rsidR="007B54C2" w:rsidRDefault="007B54C2" w:rsidP="007B54C2">
      <w:bookmarkStart w:id="82" w:name="_Hlk524779641"/>
      <w:bookmarkEnd w:id="81"/>
      <w:r>
        <w:t>O’Reilly Media, by Stephen O’Grady (2013)</w:t>
      </w:r>
    </w:p>
    <w:bookmarkEnd w:id="82"/>
    <w:p w14:paraId="027647F0" w14:textId="77777777" w:rsidR="007B54C2" w:rsidRDefault="007B54C2" w:rsidP="007B54C2">
      <w:r>
        <w:t>Read this if you want to understand the role of developers in technology decision-making today.</w:t>
      </w:r>
    </w:p>
    <w:p w14:paraId="0EB274FE" w14:textId="77777777" w:rsidR="00596AD7" w:rsidRDefault="00596AD7" w:rsidP="00596AD7">
      <w:r>
        <w:rPr>
          <w:rFonts w:hint="eastAsia"/>
        </w:rPr>
        <w:t>-</w:t>
      </w:r>
      <w:r>
        <w:t>--------</w:t>
      </w:r>
      <w:r>
        <w:rPr>
          <w:rFonts w:hint="eastAsia"/>
        </w:rPr>
        <w:t>訳</w:t>
      </w:r>
      <w:r>
        <w:t>---------------</w:t>
      </w:r>
    </w:p>
    <w:p w14:paraId="6F3EED98" w14:textId="77777777" w:rsidR="00A53154" w:rsidRDefault="00FD7296" w:rsidP="00A53154">
      <w:hyperlink r:id="rId20" w:history="1">
        <w:r w:rsidR="00A53154" w:rsidRPr="005F7F24">
          <w:rPr>
            <w:rStyle w:val="a7"/>
          </w:rPr>
          <w:t>The New Kingmakers</w:t>
        </w:r>
        <w:r w:rsidR="00104009" w:rsidRPr="005F7F24">
          <w:rPr>
            <w:rStyle w:val="a7"/>
          </w:rPr>
          <w:t xml:space="preserve">: How </w:t>
        </w:r>
        <w:r w:rsidR="00F95D99" w:rsidRPr="005F7F24">
          <w:rPr>
            <w:rStyle w:val="a7"/>
            <w:rFonts w:hint="eastAsia"/>
          </w:rPr>
          <w:t>D</w:t>
        </w:r>
        <w:r w:rsidR="00104009" w:rsidRPr="005F7F24">
          <w:rPr>
            <w:rStyle w:val="a7"/>
          </w:rPr>
          <w:t xml:space="preserve">evelopers </w:t>
        </w:r>
        <w:r w:rsidR="00F95D99" w:rsidRPr="005F7F24">
          <w:rPr>
            <w:rStyle w:val="a7"/>
            <w:rFonts w:hint="eastAsia"/>
          </w:rPr>
          <w:t>C</w:t>
        </w:r>
        <w:r w:rsidR="00104009" w:rsidRPr="005F7F24">
          <w:rPr>
            <w:rStyle w:val="a7"/>
          </w:rPr>
          <w:t>onqu</w:t>
        </w:r>
        <w:r w:rsidR="00F95D99" w:rsidRPr="005F7F24">
          <w:rPr>
            <w:rStyle w:val="a7"/>
          </w:rPr>
          <w:t>e</w:t>
        </w:r>
        <w:r w:rsidR="00104009" w:rsidRPr="005F7F24">
          <w:rPr>
            <w:rStyle w:val="a7"/>
          </w:rPr>
          <w:t>re</w:t>
        </w:r>
        <w:r w:rsidR="00F95D99" w:rsidRPr="005F7F24">
          <w:rPr>
            <w:rStyle w:val="a7"/>
          </w:rPr>
          <w:t xml:space="preserve">d the </w:t>
        </w:r>
        <w:r w:rsidR="00F95D99" w:rsidRPr="005F7F24">
          <w:rPr>
            <w:rStyle w:val="a7"/>
            <w:rFonts w:hint="eastAsia"/>
          </w:rPr>
          <w:t>W</w:t>
        </w:r>
        <w:r w:rsidR="00F95D99" w:rsidRPr="005F7F24">
          <w:rPr>
            <w:rStyle w:val="a7"/>
          </w:rPr>
          <w:t>or</w:t>
        </w:r>
        <w:r w:rsidR="00F95D99" w:rsidRPr="005F7F24">
          <w:rPr>
            <w:rStyle w:val="a7"/>
          </w:rPr>
          <w:t>l</w:t>
        </w:r>
        <w:r w:rsidR="00F95D99" w:rsidRPr="005F7F24">
          <w:rPr>
            <w:rStyle w:val="a7"/>
          </w:rPr>
          <w:t>d</w:t>
        </w:r>
      </w:hyperlink>
    </w:p>
    <w:p w14:paraId="5C2DCF56" w14:textId="11C43F33" w:rsidR="00BC665F" w:rsidRDefault="00EE2FAC" w:rsidP="00BC665F">
      <w:r>
        <w:rPr>
          <w:rFonts w:hint="eastAsia"/>
        </w:rPr>
        <w:t>オライリー・メディア刊、</w:t>
      </w:r>
      <w:r w:rsidR="00BC665F">
        <w:t>Stephen O’Grady</w:t>
      </w:r>
      <w:ins w:id="83" w:author="Sato Mieko" w:date="2018-10-09T13:51:00Z">
        <w:r w:rsidR="00654F24">
          <w:rPr>
            <w:rFonts w:hint="eastAsia"/>
          </w:rPr>
          <w:t xml:space="preserve"> </w:t>
        </w:r>
      </w:ins>
      <w:r>
        <w:rPr>
          <w:rFonts w:hint="eastAsia"/>
        </w:rPr>
        <w:t>著</w:t>
      </w:r>
      <w:r w:rsidR="00BC665F">
        <w:t xml:space="preserve"> (2013</w:t>
      </w:r>
      <w:ins w:id="84" w:author="Sato Mieko" w:date="2018-10-09T13:51:00Z">
        <w:r w:rsidR="00654F24">
          <w:rPr>
            <w:rFonts w:hint="eastAsia"/>
          </w:rPr>
          <w:t>年</w:t>
        </w:r>
      </w:ins>
      <w:r w:rsidR="00BC665F">
        <w:t>)</w:t>
      </w:r>
    </w:p>
    <w:p w14:paraId="6477FE77" w14:textId="77777777" w:rsidR="00DC29FA" w:rsidRDefault="00F95D99" w:rsidP="007B54C2">
      <w:r>
        <w:rPr>
          <w:rFonts w:hint="eastAsia"/>
        </w:rPr>
        <w:t>技術的な意志決定における近年の開発者の役割を理解するために有益。</w:t>
      </w:r>
    </w:p>
    <w:p w14:paraId="6A6A0E78" w14:textId="77777777" w:rsidR="00F95D99" w:rsidRDefault="00F95D99" w:rsidP="007B54C2"/>
    <w:p w14:paraId="01B9F960" w14:textId="77777777" w:rsidR="007B54C2" w:rsidRDefault="007B54C2" w:rsidP="007B54C2">
      <w:bookmarkStart w:id="85" w:name="_Hlk524521913"/>
      <w:r>
        <w:t>The Open Organization: Igniting Passion and Performance</w:t>
      </w:r>
      <w:bookmarkEnd w:id="85"/>
    </w:p>
    <w:p w14:paraId="56A07AF1" w14:textId="77777777" w:rsidR="007B54C2" w:rsidRDefault="007B54C2" w:rsidP="007B54C2">
      <w:r>
        <w:t>Harvard Business Review Press, by Jim Whitehurst (2012)</w:t>
      </w:r>
    </w:p>
    <w:p w14:paraId="659949B1" w14:textId="77777777" w:rsidR="007B54C2" w:rsidRDefault="007B54C2" w:rsidP="007B54C2">
      <w:r>
        <w:t>Red Hat’s guide on how to structure and manage an organization that’s open source to the core, from the world’s first billion-dollar open source company.</w:t>
      </w:r>
    </w:p>
    <w:p w14:paraId="44ACE97C" w14:textId="77777777" w:rsidR="00596AD7" w:rsidRDefault="00596AD7" w:rsidP="00596AD7">
      <w:r>
        <w:rPr>
          <w:rFonts w:hint="eastAsia"/>
        </w:rPr>
        <w:t>-</w:t>
      </w:r>
      <w:r>
        <w:t>--------</w:t>
      </w:r>
      <w:r>
        <w:rPr>
          <w:rFonts w:hint="eastAsia"/>
        </w:rPr>
        <w:t>訳</w:t>
      </w:r>
      <w:r>
        <w:t>---------------</w:t>
      </w:r>
    </w:p>
    <w:p w14:paraId="38862040" w14:textId="77777777" w:rsidR="007B54C2" w:rsidRDefault="00FD7296" w:rsidP="007B54C2">
      <w:hyperlink r:id="rId21" w:history="1">
        <w:r w:rsidR="004110E1" w:rsidRPr="005F7F24">
          <w:rPr>
            <w:rStyle w:val="a7"/>
          </w:rPr>
          <w:t>The Open Organization: Igniting Passion and Performance</w:t>
        </w:r>
      </w:hyperlink>
    </w:p>
    <w:p w14:paraId="0C9007CD" w14:textId="58019968" w:rsidR="00BC665F" w:rsidRDefault="00EE2FAC" w:rsidP="00BC665F">
      <w:r>
        <w:rPr>
          <w:rFonts w:hint="eastAsia"/>
        </w:rPr>
        <w:t>ハーバード・ビジネスレビュー・プレス刊、</w:t>
      </w:r>
      <w:r w:rsidR="00BC665F">
        <w:t xml:space="preserve">Jim Whitehurst </w:t>
      </w:r>
      <w:ins w:id="86" w:author="Sato Mieko" w:date="2018-10-09T13:52:00Z">
        <w:r w:rsidR="00654F24">
          <w:rPr>
            <w:rFonts w:hint="eastAsia"/>
          </w:rPr>
          <w:t>著</w:t>
        </w:r>
        <w:r w:rsidR="00654F24">
          <w:rPr>
            <w:rFonts w:hint="eastAsia"/>
          </w:rPr>
          <w:t xml:space="preserve"> </w:t>
        </w:r>
      </w:ins>
      <w:r w:rsidR="00BC665F">
        <w:t>(2012</w:t>
      </w:r>
      <w:ins w:id="87" w:author="Sato Mieko" w:date="2018-10-09T13:52:00Z">
        <w:r w:rsidR="00654F24">
          <w:rPr>
            <w:rFonts w:hint="eastAsia"/>
          </w:rPr>
          <w:t>年</w:t>
        </w:r>
      </w:ins>
      <w:r w:rsidR="00BC665F">
        <w:t>)</w:t>
      </w:r>
    </w:p>
    <w:p w14:paraId="0C880111" w14:textId="77777777" w:rsidR="004110E1" w:rsidRDefault="009606E4" w:rsidP="007B54C2">
      <w:r>
        <w:rPr>
          <w:rFonts w:hint="eastAsia"/>
        </w:rPr>
        <w:lastRenderedPageBreak/>
        <w:t>企業の核心</w:t>
      </w:r>
      <w:r w:rsidR="00387C88">
        <w:rPr>
          <w:rFonts w:hint="eastAsia"/>
        </w:rPr>
        <w:t>に</w:t>
      </w:r>
      <w:r>
        <w:rPr>
          <w:rFonts w:hint="eastAsia"/>
        </w:rPr>
        <w:t>までオープンソース</w:t>
      </w:r>
      <w:r w:rsidR="00741E39">
        <w:rPr>
          <w:rFonts w:hint="eastAsia"/>
        </w:rPr>
        <w:t>を浸透させた組織をどのように構築し管理するのかについての</w:t>
      </w:r>
      <w:r w:rsidR="00741E39">
        <w:rPr>
          <w:rFonts w:hint="eastAsia"/>
        </w:rPr>
        <w:t>Red Hat</w:t>
      </w:r>
      <w:r w:rsidR="00741E39">
        <w:rPr>
          <w:rFonts w:hint="eastAsia"/>
        </w:rPr>
        <w:t>の手引書。著者は世界初の</w:t>
      </w:r>
      <w:r w:rsidR="00741E39">
        <w:rPr>
          <w:rFonts w:hint="eastAsia"/>
        </w:rPr>
        <w:t>10</w:t>
      </w:r>
      <w:r w:rsidR="00741E39">
        <w:rPr>
          <w:rFonts w:hint="eastAsia"/>
        </w:rPr>
        <w:t>億ドルのオープンソース企業</w:t>
      </w:r>
      <w:r w:rsidR="00741E39">
        <w:rPr>
          <w:rFonts w:hint="eastAsia"/>
        </w:rPr>
        <w:t>Red Hat</w:t>
      </w:r>
      <w:r w:rsidR="00741E39">
        <w:rPr>
          <w:rFonts w:hint="eastAsia"/>
        </w:rPr>
        <w:t>の</w:t>
      </w:r>
      <w:r w:rsidR="00741E39">
        <w:rPr>
          <w:rFonts w:hint="eastAsia"/>
        </w:rPr>
        <w:t>CEO</w:t>
      </w:r>
      <w:r w:rsidR="00741E39">
        <w:rPr>
          <w:rFonts w:hint="eastAsia"/>
        </w:rPr>
        <w:t>。</w:t>
      </w:r>
    </w:p>
    <w:p w14:paraId="589DA87D" w14:textId="77777777" w:rsidR="004110E1" w:rsidRDefault="004110E1" w:rsidP="007B54C2">
      <w:r>
        <w:rPr>
          <w:rFonts w:hint="eastAsia"/>
        </w:rPr>
        <w:t>邦訳『</w:t>
      </w:r>
      <w:hyperlink r:id="rId22" w:history="1">
        <w:r w:rsidRPr="0023018C">
          <w:rPr>
            <w:rStyle w:val="a7"/>
            <w:rFonts w:hint="eastAsia"/>
          </w:rPr>
          <w:t>オープン・オーガニゼーション</w:t>
        </w:r>
        <w:r w:rsidRPr="0023018C">
          <w:rPr>
            <w:rStyle w:val="a7"/>
            <w:rFonts w:hint="eastAsia"/>
          </w:rPr>
          <w:t xml:space="preserve"> </w:t>
        </w:r>
        <w:r w:rsidRPr="0023018C">
          <w:rPr>
            <w:rStyle w:val="a7"/>
            <w:rFonts w:hint="eastAsia"/>
          </w:rPr>
          <w:t>情熱に火をつけて成果を上げる新たな組織経営</w:t>
        </w:r>
      </w:hyperlink>
      <w:r>
        <w:rPr>
          <w:rFonts w:hint="eastAsia"/>
        </w:rPr>
        <w:t>』（</w:t>
      </w:r>
      <w:r w:rsidRPr="004110E1">
        <w:rPr>
          <w:rFonts w:hint="eastAsia"/>
        </w:rPr>
        <w:t>吉川</w:t>
      </w:r>
      <w:r w:rsidRPr="004110E1">
        <w:rPr>
          <w:rFonts w:hint="eastAsia"/>
        </w:rPr>
        <w:t xml:space="preserve"> </w:t>
      </w:r>
      <w:r w:rsidRPr="004110E1">
        <w:rPr>
          <w:rFonts w:hint="eastAsia"/>
        </w:rPr>
        <w:t>南</w:t>
      </w:r>
      <w:r w:rsidRPr="004110E1">
        <w:rPr>
          <w:rFonts w:hint="eastAsia"/>
        </w:rPr>
        <w:t xml:space="preserve"> </w:t>
      </w:r>
      <w:r>
        <w:rPr>
          <w:rFonts w:hint="eastAsia"/>
        </w:rPr>
        <w:t>［</w:t>
      </w:r>
      <w:r w:rsidRPr="004110E1">
        <w:rPr>
          <w:rFonts w:hint="eastAsia"/>
        </w:rPr>
        <w:t>訳</w:t>
      </w:r>
      <w:r w:rsidR="00F90419">
        <w:rPr>
          <w:rFonts w:hint="eastAsia"/>
        </w:rPr>
        <w:t>］、</w:t>
      </w:r>
      <w:r w:rsidR="009606E4">
        <w:rPr>
          <w:rFonts w:hint="eastAsia"/>
        </w:rPr>
        <w:t>2016</w:t>
      </w:r>
      <w:r w:rsidR="009606E4">
        <w:rPr>
          <w:rFonts w:hint="eastAsia"/>
        </w:rPr>
        <w:t>年、日経</w:t>
      </w:r>
      <w:r w:rsidR="009606E4">
        <w:rPr>
          <w:rFonts w:hint="eastAsia"/>
        </w:rPr>
        <w:t>BP</w:t>
      </w:r>
      <w:r w:rsidR="009606E4">
        <w:rPr>
          <w:rFonts w:hint="eastAsia"/>
        </w:rPr>
        <w:t>、</w:t>
      </w:r>
      <w:r w:rsidR="009606E4">
        <w:rPr>
          <w:rFonts w:hint="eastAsia"/>
        </w:rPr>
        <w:t>268</w:t>
      </w:r>
      <w:r w:rsidR="009606E4">
        <w:rPr>
          <w:rFonts w:hint="eastAsia"/>
        </w:rPr>
        <w:t>頁）</w:t>
      </w:r>
    </w:p>
    <w:p w14:paraId="3355AFE8" w14:textId="77777777" w:rsidR="004110E1" w:rsidRDefault="004110E1" w:rsidP="007B54C2"/>
    <w:p w14:paraId="794A31B7" w14:textId="77777777" w:rsidR="007B54C2" w:rsidRDefault="007B54C2" w:rsidP="007B54C2">
      <w:bookmarkStart w:id="88" w:name="_Hlk524524487"/>
      <w:r>
        <w:t>The Open Source Alternative</w:t>
      </w:r>
      <w:bookmarkStart w:id="89" w:name="_Hlk524525384"/>
      <w:r w:rsidR="00620412">
        <w:t>: Understanding Risks and Leveraging Opportunities</w:t>
      </w:r>
    </w:p>
    <w:bookmarkEnd w:id="88"/>
    <w:bookmarkEnd w:id="89"/>
    <w:p w14:paraId="2E6242E6" w14:textId="77777777" w:rsidR="007B54C2" w:rsidRDefault="007B54C2" w:rsidP="007B54C2">
      <w:r>
        <w:t>Wiley, by Heather Meeker (2008)</w:t>
      </w:r>
    </w:p>
    <w:p w14:paraId="0AAD507E" w14:textId="77777777" w:rsidR="007B54C2" w:rsidRDefault="007B54C2" w:rsidP="007B54C2">
      <w:r>
        <w:t>A user manual for understanding open source licensing issues in business.</w:t>
      </w:r>
    </w:p>
    <w:p w14:paraId="35F5AA92" w14:textId="77777777" w:rsidR="00596AD7" w:rsidRDefault="00596AD7" w:rsidP="00596AD7">
      <w:r>
        <w:rPr>
          <w:rFonts w:hint="eastAsia"/>
        </w:rPr>
        <w:t>-</w:t>
      </w:r>
      <w:r>
        <w:t>--------</w:t>
      </w:r>
      <w:r>
        <w:rPr>
          <w:rFonts w:hint="eastAsia"/>
        </w:rPr>
        <w:t>訳</w:t>
      </w:r>
      <w:r>
        <w:t>---------------</w:t>
      </w:r>
    </w:p>
    <w:p w14:paraId="2C9D70BE" w14:textId="77777777" w:rsidR="007B54C2" w:rsidRDefault="00FD7296" w:rsidP="007B54C2">
      <w:hyperlink r:id="rId23" w:history="1">
        <w:r w:rsidR="00741E39" w:rsidRPr="005F7F24">
          <w:rPr>
            <w:rStyle w:val="a7"/>
          </w:rPr>
          <w:t>The Open Source Alternative</w:t>
        </w:r>
        <w:r w:rsidR="00620412" w:rsidRPr="005F7F24">
          <w:rPr>
            <w:rStyle w:val="a7"/>
          </w:rPr>
          <w:t>: Understanding Risks and Leveraging Opportunities</w:t>
        </w:r>
      </w:hyperlink>
    </w:p>
    <w:p w14:paraId="2EFAEA5D" w14:textId="2B6C9758" w:rsidR="00620412" w:rsidRDefault="00EE2FAC" w:rsidP="00EE2FAC">
      <w:r>
        <w:rPr>
          <w:rFonts w:hint="eastAsia"/>
        </w:rPr>
        <w:t>ワイリー刊、</w:t>
      </w:r>
      <w:r w:rsidR="00BC665F">
        <w:t>Heather Meeker</w:t>
      </w:r>
      <w:ins w:id="90" w:author="Sato Mieko" w:date="2018-10-09T13:52:00Z">
        <w:r w:rsidR="00654F24">
          <w:rPr>
            <w:rFonts w:hint="eastAsia"/>
          </w:rPr>
          <w:t xml:space="preserve"> </w:t>
        </w:r>
      </w:ins>
      <w:r>
        <w:rPr>
          <w:rFonts w:hint="eastAsia"/>
        </w:rPr>
        <w:t>著</w:t>
      </w:r>
      <w:r w:rsidR="00BC665F">
        <w:t xml:space="preserve"> (2008</w:t>
      </w:r>
      <w:ins w:id="91" w:author="Sato Mieko" w:date="2018-10-09T13:52:00Z">
        <w:r w:rsidR="00654F24">
          <w:rPr>
            <w:rFonts w:hint="eastAsia"/>
          </w:rPr>
          <w:t>年</w:t>
        </w:r>
      </w:ins>
      <w:r w:rsidR="00BC665F">
        <w:t>)</w:t>
      </w:r>
    </w:p>
    <w:p w14:paraId="6AFDB43F" w14:textId="77777777" w:rsidR="00620412" w:rsidRPr="00620412" w:rsidRDefault="00620412" w:rsidP="007B54C2">
      <w:r>
        <w:rPr>
          <w:rFonts w:hint="eastAsia"/>
        </w:rPr>
        <w:t>ビジネスにお</w:t>
      </w:r>
      <w:r w:rsidR="00387C88">
        <w:rPr>
          <w:rFonts w:hint="eastAsia"/>
        </w:rPr>
        <w:t>ける</w:t>
      </w:r>
      <w:r>
        <w:rPr>
          <w:rFonts w:hint="eastAsia"/>
        </w:rPr>
        <w:t>オープンソース</w:t>
      </w:r>
      <w:ins w:id="92" w:author="Sato Mieko" w:date="2018-10-01T14:10:00Z">
        <w:r w:rsidR="007C40AC">
          <w:rPr>
            <w:rFonts w:hint="eastAsia"/>
          </w:rPr>
          <w:t xml:space="preserve"> </w:t>
        </w:r>
      </w:ins>
      <w:r>
        <w:rPr>
          <w:rFonts w:hint="eastAsia"/>
        </w:rPr>
        <w:t>ライセンスの課題を理解するのに</w:t>
      </w:r>
      <w:r w:rsidR="00EF0E03">
        <w:rPr>
          <w:rFonts w:hint="eastAsia"/>
        </w:rPr>
        <w:t>好適なマニュアル。</w:t>
      </w:r>
    </w:p>
    <w:p w14:paraId="21F8B326" w14:textId="77777777" w:rsidR="00741E39" w:rsidRDefault="00741E39" w:rsidP="007B54C2"/>
    <w:p w14:paraId="5CFD7FC3" w14:textId="77777777" w:rsidR="007B54C2" w:rsidRDefault="007B54C2" w:rsidP="007B54C2">
      <w:bookmarkStart w:id="93" w:name="_Hlk524525838"/>
      <w:r>
        <w:t>The Software Paradox</w:t>
      </w:r>
    </w:p>
    <w:bookmarkEnd w:id="93"/>
    <w:p w14:paraId="041B3635" w14:textId="77777777" w:rsidR="007B54C2" w:rsidRDefault="007B54C2" w:rsidP="007B54C2">
      <w:r>
        <w:t>O’Reilly Media, by Stephen O’Grady (2015)</w:t>
      </w:r>
    </w:p>
    <w:p w14:paraId="22FB44FB" w14:textId="77777777" w:rsidR="007B54C2" w:rsidRDefault="007B54C2" w:rsidP="007B54C2">
      <w:r>
        <w:t xml:space="preserve">Learn why the commercial software market has changed from a </w:t>
      </w:r>
      <w:proofErr w:type="spellStart"/>
      <w:r>
        <w:t>RedMonk</w:t>
      </w:r>
      <w:proofErr w:type="spellEnd"/>
      <w:r>
        <w:t xml:space="preserve"> analyst.</w:t>
      </w:r>
    </w:p>
    <w:p w14:paraId="1C920DBA" w14:textId="77777777" w:rsidR="00596AD7" w:rsidRDefault="00596AD7" w:rsidP="00596AD7">
      <w:r>
        <w:rPr>
          <w:rFonts w:hint="eastAsia"/>
        </w:rPr>
        <w:t>-</w:t>
      </w:r>
      <w:r>
        <w:t>--------</w:t>
      </w:r>
      <w:r>
        <w:rPr>
          <w:rFonts w:hint="eastAsia"/>
        </w:rPr>
        <w:t>訳</w:t>
      </w:r>
      <w:r>
        <w:t>---------------</w:t>
      </w:r>
    </w:p>
    <w:p w14:paraId="2A25696B" w14:textId="77777777" w:rsidR="007B54C2" w:rsidRDefault="00FD7296" w:rsidP="007B54C2">
      <w:hyperlink r:id="rId24" w:history="1">
        <w:r w:rsidR="00EF0E03" w:rsidRPr="005F7F24">
          <w:rPr>
            <w:rStyle w:val="a7"/>
          </w:rPr>
          <w:t>The Software Paradox : The Rise and Fall of the Commercial Software Market</w:t>
        </w:r>
      </w:hyperlink>
    </w:p>
    <w:p w14:paraId="784A0755" w14:textId="13A4D7D4" w:rsidR="00BC665F" w:rsidRDefault="00EE2FAC" w:rsidP="00BC665F">
      <w:r>
        <w:rPr>
          <w:rFonts w:hint="eastAsia"/>
        </w:rPr>
        <w:t>オライリー・メディア刊、</w:t>
      </w:r>
      <w:r w:rsidR="00BC665F">
        <w:t>Stephen O’Grady</w:t>
      </w:r>
      <w:ins w:id="94" w:author="Sato Mieko" w:date="2018-10-09T13:52:00Z">
        <w:r w:rsidR="00654F24">
          <w:rPr>
            <w:rFonts w:hint="eastAsia"/>
          </w:rPr>
          <w:t xml:space="preserve"> </w:t>
        </w:r>
      </w:ins>
      <w:r>
        <w:rPr>
          <w:rFonts w:hint="eastAsia"/>
        </w:rPr>
        <w:t>著</w:t>
      </w:r>
      <w:r w:rsidR="00BC665F">
        <w:t xml:space="preserve"> (2015</w:t>
      </w:r>
      <w:ins w:id="95" w:author="Sato Mieko" w:date="2018-10-09T13:52:00Z">
        <w:r w:rsidR="00654F24">
          <w:rPr>
            <w:rFonts w:hint="eastAsia"/>
          </w:rPr>
          <w:t>年</w:t>
        </w:r>
      </w:ins>
      <w:r w:rsidR="00BC665F">
        <w:t>)</w:t>
      </w:r>
    </w:p>
    <w:p w14:paraId="4B08436F" w14:textId="77777777" w:rsidR="00EF0E03" w:rsidRDefault="00EE2FAC" w:rsidP="007B54C2">
      <w:r>
        <w:rPr>
          <w:rFonts w:hint="eastAsia"/>
        </w:rPr>
        <w:t>商用ソフトウェア市場がなぜ変わってしまったのかを知ることができる。著者は</w:t>
      </w:r>
      <w:proofErr w:type="spellStart"/>
      <w:r>
        <w:rPr>
          <w:rFonts w:hint="eastAsia"/>
        </w:rPr>
        <w:t>RedMonk</w:t>
      </w:r>
      <w:proofErr w:type="spellEnd"/>
      <w:r>
        <w:rPr>
          <w:rFonts w:hint="eastAsia"/>
        </w:rPr>
        <w:t>のアナリスト。</w:t>
      </w:r>
    </w:p>
    <w:p w14:paraId="170FE766" w14:textId="77777777" w:rsidR="00EE2FAC" w:rsidRDefault="00EE2FAC" w:rsidP="007B54C2"/>
    <w:p w14:paraId="582CE103" w14:textId="77777777" w:rsidR="007B54C2" w:rsidRDefault="007B54C2" w:rsidP="007B54C2">
      <w:r>
        <w:t>The Success of Open Source</w:t>
      </w:r>
    </w:p>
    <w:p w14:paraId="4CC10954" w14:textId="77777777" w:rsidR="007B54C2" w:rsidRDefault="007B54C2" w:rsidP="007B54C2">
      <w:r>
        <w:t>by Steven Weber</w:t>
      </w:r>
    </w:p>
    <w:p w14:paraId="248FC22B" w14:textId="77777777" w:rsidR="007B54C2" w:rsidRDefault="007B54C2" w:rsidP="007B54C2">
      <w:r>
        <w:t>Great for understanding the significance of open source from an outsider’s perspective.</w:t>
      </w:r>
    </w:p>
    <w:p w14:paraId="3A18BF9E" w14:textId="77777777" w:rsidR="00596AD7" w:rsidRDefault="00596AD7" w:rsidP="00596AD7">
      <w:bookmarkStart w:id="96" w:name="_Hlk524449200"/>
      <w:r>
        <w:rPr>
          <w:rFonts w:hint="eastAsia"/>
        </w:rPr>
        <w:t>-</w:t>
      </w:r>
      <w:r>
        <w:t>--------</w:t>
      </w:r>
      <w:r>
        <w:rPr>
          <w:rFonts w:hint="eastAsia"/>
        </w:rPr>
        <w:t>訳</w:t>
      </w:r>
      <w:r>
        <w:t>---------------</w:t>
      </w:r>
    </w:p>
    <w:bookmarkEnd w:id="96"/>
    <w:p w14:paraId="627BDBA0" w14:textId="77777777" w:rsidR="00227509" w:rsidRDefault="005F7F24" w:rsidP="00227509">
      <w:r>
        <w:fldChar w:fldCharType="begin"/>
      </w:r>
      <w:r>
        <w:instrText xml:space="preserve"> HYPERLINK "https://www.amazon.com/dp/B002OSXS0U/ref=dp-kindle-redirect?_encoding=UTF8&amp;btkr=1" </w:instrText>
      </w:r>
      <w:r>
        <w:fldChar w:fldCharType="separate"/>
      </w:r>
      <w:r w:rsidR="00227509" w:rsidRPr="005F7F24">
        <w:rPr>
          <w:rStyle w:val="a7"/>
        </w:rPr>
        <w:t>The Success of Open Source</w:t>
      </w:r>
      <w:r>
        <w:fldChar w:fldCharType="end"/>
      </w:r>
    </w:p>
    <w:p w14:paraId="44A5710D" w14:textId="35F8A4CD" w:rsidR="00BC665F" w:rsidRDefault="00BC665F" w:rsidP="00BC665F">
      <w:r>
        <w:t>Steven Weber</w:t>
      </w:r>
      <w:ins w:id="97" w:author="Sato Mieko" w:date="2018-10-09T13:52:00Z">
        <w:r w:rsidR="00654F24">
          <w:rPr>
            <w:rFonts w:hint="eastAsia"/>
          </w:rPr>
          <w:t xml:space="preserve"> </w:t>
        </w:r>
      </w:ins>
      <w:r w:rsidR="00EE2FAC">
        <w:rPr>
          <w:rFonts w:hint="eastAsia"/>
        </w:rPr>
        <w:t>著</w:t>
      </w:r>
    </w:p>
    <w:p w14:paraId="19EED717" w14:textId="77777777" w:rsidR="00FA2C23" w:rsidRDefault="00FA2C23" w:rsidP="007B54C2">
      <w:r>
        <w:rPr>
          <w:rFonts w:hint="eastAsia"/>
        </w:rPr>
        <w:t>オープンソースの重要性を外部の観点から理解するのに好適</w:t>
      </w:r>
      <w:r w:rsidR="00EE2FAC">
        <w:rPr>
          <w:rFonts w:hint="eastAsia"/>
        </w:rPr>
        <w:t>。</w:t>
      </w:r>
    </w:p>
    <w:p w14:paraId="7ABE5F40" w14:textId="77777777" w:rsidR="00227509" w:rsidRDefault="00227509" w:rsidP="007B54C2">
      <w:r>
        <w:rPr>
          <w:rFonts w:hint="eastAsia"/>
        </w:rPr>
        <w:t>邦訳『</w:t>
      </w:r>
      <w:r w:rsidR="00A44935">
        <w:rPr>
          <w:rStyle w:val="a7"/>
        </w:rPr>
        <w:fldChar w:fldCharType="begin"/>
      </w:r>
      <w:r w:rsidR="00A44935">
        <w:rPr>
          <w:rStyle w:val="a7"/>
        </w:rPr>
        <w:instrText xml:space="preserve"> HYPERLINK "https://www.amazon.co.jp/s/ref=nb_sb_noss?__mk_ja_JP=%E3%82%AB%E3%82%BF%E3%82%AB%E3%83%8A&amp;url=search-alias%3Dstripbooks&amp;field-keywords=%E3%82%AA%E3%83%BC%E3%83%97%E3%83%B3%E3%82%BD%E3%83%BC%E3%82%B9%E3%81%AE%E6%88%90%E5%8A%9F%E2%80%95%E6%94%BF%E6%B2%BB%E5%AD%A6%E8%80%85%E3%81%8C%E5%88%86%E6%9E%90%E3%81%99%E3%82%8B%E3%82%B3%E3%83%9F%E3%83%A5%E3%83%8B%E3%83%86%E3%82%A3%E3%81%AE%E5%8F%AF%E8%83%BD%E6%80%A7&amp;rh=n%3A465392%2Ck%3A%E3%82%AA%E3%83%BC%E3%83%97%E3%83%B3%E3%82%BD%E3%83%BC%E3%82%B9%E3%81%AE%E6%88%90%E5%8A%9F%E2%80%95%E6%94%BF%E6%B2%BB%E5%AD%A6%E8%80%85%E3%81%8C%E5%88%86%E6%9E%90%E3%81%99%E3%82%8B%E3%82%B3%E3%83%9F%E3%83%A5%E3%83%8B%E3%83%86%E3%82%A3%E3%81%AE%E5%8F%AF%E8%83%BD%E6%80%A7" </w:instrText>
      </w:r>
      <w:r w:rsidR="00A44935">
        <w:rPr>
          <w:rStyle w:val="a7"/>
        </w:rPr>
        <w:fldChar w:fldCharType="separate"/>
      </w:r>
      <w:r w:rsidRPr="0023018C">
        <w:rPr>
          <w:rStyle w:val="a7"/>
          <w:rFonts w:hint="eastAsia"/>
        </w:rPr>
        <w:t>オープンソースの成功―政治学者が分析するコミュニティの可能性</w:t>
      </w:r>
      <w:r w:rsidR="00A44935">
        <w:rPr>
          <w:rStyle w:val="a7"/>
        </w:rPr>
        <w:fldChar w:fldCharType="end"/>
      </w:r>
      <w:r>
        <w:rPr>
          <w:rFonts w:hint="eastAsia"/>
        </w:rPr>
        <w:t>』（</w:t>
      </w:r>
      <w:r w:rsidRPr="00227509">
        <w:rPr>
          <w:rFonts w:hint="eastAsia"/>
        </w:rPr>
        <w:t>山形浩生</w:t>
      </w:r>
      <w:r>
        <w:rPr>
          <w:rFonts w:hint="eastAsia"/>
        </w:rPr>
        <w:t>〔</w:t>
      </w:r>
      <w:r w:rsidRPr="00227509">
        <w:rPr>
          <w:rFonts w:hint="eastAsia"/>
        </w:rPr>
        <w:t>訳</w:t>
      </w:r>
      <w:r>
        <w:rPr>
          <w:rFonts w:hint="eastAsia"/>
        </w:rPr>
        <w:t>〕</w:t>
      </w:r>
      <w:r w:rsidRPr="00227509">
        <w:rPr>
          <w:rFonts w:hint="eastAsia"/>
        </w:rPr>
        <w:t xml:space="preserve">, </w:t>
      </w:r>
      <w:r w:rsidRPr="00227509">
        <w:rPr>
          <w:rFonts w:hint="eastAsia"/>
        </w:rPr>
        <w:t>守岡桜</w:t>
      </w:r>
      <w:r>
        <w:rPr>
          <w:rFonts w:hint="eastAsia"/>
        </w:rPr>
        <w:t>［</w:t>
      </w:r>
      <w:r w:rsidRPr="00227509">
        <w:rPr>
          <w:rFonts w:hint="eastAsia"/>
        </w:rPr>
        <w:t>訳</w:t>
      </w:r>
      <w:r>
        <w:rPr>
          <w:rFonts w:hint="eastAsia"/>
        </w:rPr>
        <w:t>］、</w:t>
      </w:r>
      <w:r w:rsidRPr="00227509">
        <w:rPr>
          <w:rFonts w:hint="eastAsia"/>
        </w:rPr>
        <w:t>2007</w:t>
      </w:r>
      <w:r>
        <w:rPr>
          <w:rFonts w:hint="eastAsia"/>
        </w:rPr>
        <w:t>年、</w:t>
      </w:r>
      <w:r w:rsidR="00875411">
        <w:rPr>
          <w:rFonts w:hint="eastAsia"/>
        </w:rPr>
        <w:t>マイナビ出版）</w:t>
      </w:r>
    </w:p>
    <w:p w14:paraId="7459088B" w14:textId="77777777" w:rsidR="00875411" w:rsidRDefault="00875411" w:rsidP="007B54C2"/>
    <w:p w14:paraId="16A9A4B9" w14:textId="77777777" w:rsidR="007B54C2" w:rsidRDefault="007B54C2" w:rsidP="007B54C2">
      <w:proofErr w:type="spellStart"/>
      <w:r>
        <w:t>Wikinomics</w:t>
      </w:r>
      <w:proofErr w:type="spellEnd"/>
      <w:r>
        <w:t>: How Mass Collaboration Changes Everything</w:t>
      </w:r>
    </w:p>
    <w:p w14:paraId="05211A2A" w14:textId="77777777" w:rsidR="007B54C2" w:rsidRDefault="007B54C2" w:rsidP="007B54C2">
      <w:bookmarkStart w:id="98" w:name="_Hlk524779718"/>
      <w:r>
        <w:t>by Don Tapscott and Anthony D. Williams, (2006)</w:t>
      </w:r>
    </w:p>
    <w:bookmarkEnd w:id="98"/>
    <w:p w14:paraId="61F55F46" w14:textId="77777777" w:rsidR="007B54C2" w:rsidRDefault="00197EE7" w:rsidP="007B54C2">
      <w:r w:rsidRPr="00197EE7">
        <w:rPr>
          <w:rFonts w:hint="eastAsia"/>
        </w:rPr>
        <w:t>---------</w:t>
      </w:r>
      <w:r w:rsidRPr="00197EE7">
        <w:rPr>
          <w:rFonts w:hint="eastAsia"/>
        </w:rPr>
        <w:t>訳</w:t>
      </w:r>
      <w:r w:rsidRPr="00197EE7">
        <w:rPr>
          <w:rFonts w:hint="eastAsia"/>
        </w:rPr>
        <w:t>---------------</w:t>
      </w:r>
    </w:p>
    <w:p w14:paraId="1D54EC1B" w14:textId="77777777" w:rsidR="00875411" w:rsidRDefault="00FD7296" w:rsidP="007B54C2">
      <w:hyperlink r:id="rId25" w:history="1">
        <w:r w:rsidR="00875411" w:rsidRPr="005F7F24">
          <w:rPr>
            <w:rStyle w:val="a7"/>
          </w:rPr>
          <w:t>Wikinomics: How Mass Collaboration Changes Everything</w:t>
        </w:r>
      </w:hyperlink>
    </w:p>
    <w:p w14:paraId="5DF27BF5" w14:textId="7976F015" w:rsidR="00BC665F" w:rsidRDefault="00BC665F" w:rsidP="00BC665F">
      <w:r>
        <w:t>Don Tapscott</w:t>
      </w:r>
      <w:r w:rsidR="00EE2FAC">
        <w:rPr>
          <w:rFonts w:hint="eastAsia"/>
        </w:rPr>
        <w:t>、</w:t>
      </w:r>
      <w:r>
        <w:t xml:space="preserve">Anthony D. Williams </w:t>
      </w:r>
      <w:r w:rsidR="00EE2FAC">
        <w:rPr>
          <w:rFonts w:hint="eastAsia"/>
        </w:rPr>
        <w:t>共著</w:t>
      </w:r>
      <w:ins w:id="99" w:author="Sato Mieko" w:date="2018-10-09T13:52:00Z">
        <w:r w:rsidR="00654F24">
          <w:rPr>
            <w:rFonts w:hint="eastAsia"/>
          </w:rPr>
          <w:t xml:space="preserve"> </w:t>
        </w:r>
      </w:ins>
      <w:r>
        <w:t>(2006</w:t>
      </w:r>
      <w:ins w:id="100" w:author="Sato Mieko" w:date="2018-10-09T13:52:00Z">
        <w:r w:rsidR="00654F24">
          <w:rPr>
            <w:rFonts w:hint="eastAsia"/>
          </w:rPr>
          <w:t>年</w:t>
        </w:r>
      </w:ins>
      <w:r>
        <w:t>)</w:t>
      </w:r>
    </w:p>
    <w:p w14:paraId="3A8A5007" w14:textId="77777777" w:rsidR="00875411" w:rsidRDefault="00482A10" w:rsidP="007B54C2">
      <w:r>
        <w:rPr>
          <w:rFonts w:hint="eastAsia"/>
        </w:rPr>
        <w:t>邦訳『</w:t>
      </w:r>
      <w:r w:rsidR="00A44935">
        <w:rPr>
          <w:rStyle w:val="a7"/>
        </w:rPr>
        <w:fldChar w:fldCharType="begin"/>
      </w:r>
      <w:r w:rsidR="00A44935">
        <w:rPr>
          <w:rStyle w:val="a7"/>
        </w:rPr>
        <w:instrText xml:space="preserve"> HYPERLINK "https://www.amazon.co.jp/%E3%82%A6%E3%82%A3%E3%82%AD%E3%83%8E%E3%83%9F%E3%82%AF%E3%82%B9-%E3%83%89%E3%83%B3%E3%83%BB%E3%82%BF%E3%83%97%E3%82%B9%E3%82%B3%E3%83%83%E3%83%88-%E3%82%A2%E3%83%B3%E3%82%BD%E3%83%8B%E3%83%BC%E3%83%BBD%E3%83%BB%E3%82%A6%E3%82%A3%E3%83%AA%E3%82%A2%E3%83%A0%E3%82%BA/dp/482224587X/ref=sr_1_1?s=books&amp;ie=UTF8&amp;qid=1537405912&amp;sr=1-1&amp;keywords=%E3%82%A6%E3%82%A3%E3%82%AD%E3%83%8E%E3%83%9F%E3%82%AF%E3%82%B9" </w:instrText>
      </w:r>
      <w:r w:rsidR="00A44935">
        <w:rPr>
          <w:rStyle w:val="a7"/>
        </w:rPr>
        <w:fldChar w:fldCharType="separate"/>
      </w:r>
      <w:r w:rsidRPr="0023018C">
        <w:rPr>
          <w:rStyle w:val="a7"/>
          <w:rFonts w:hint="eastAsia"/>
        </w:rPr>
        <w:t>ウィキノミクス</w:t>
      </w:r>
      <w:r w:rsidR="00A44935">
        <w:rPr>
          <w:rStyle w:val="a7"/>
        </w:rPr>
        <w:fldChar w:fldCharType="end"/>
      </w:r>
      <w:r>
        <w:rPr>
          <w:rFonts w:hint="eastAsia"/>
        </w:rPr>
        <w:t>』（井口耕二［訳］、</w:t>
      </w:r>
      <w:r w:rsidR="005D3946">
        <w:rPr>
          <w:rFonts w:hint="eastAsia"/>
        </w:rPr>
        <w:t>2007</w:t>
      </w:r>
      <w:r w:rsidR="005D3946">
        <w:rPr>
          <w:rFonts w:hint="eastAsia"/>
        </w:rPr>
        <w:t>年、</w:t>
      </w:r>
      <w:r w:rsidR="00150CE2">
        <w:rPr>
          <w:rFonts w:hint="eastAsia"/>
        </w:rPr>
        <w:t>日経</w:t>
      </w:r>
      <w:r w:rsidR="00150CE2">
        <w:rPr>
          <w:rFonts w:hint="eastAsia"/>
        </w:rPr>
        <w:t>BP</w:t>
      </w:r>
      <w:r w:rsidR="00150CE2">
        <w:rPr>
          <w:rFonts w:hint="eastAsia"/>
        </w:rPr>
        <w:t>、</w:t>
      </w:r>
      <w:r w:rsidR="00150CE2">
        <w:rPr>
          <w:rFonts w:hint="eastAsia"/>
        </w:rPr>
        <w:t>503</w:t>
      </w:r>
      <w:r w:rsidR="00150CE2">
        <w:rPr>
          <w:rFonts w:hint="eastAsia"/>
        </w:rPr>
        <w:t>頁）</w:t>
      </w:r>
    </w:p>
    <w:p w14:paraId="672CF734" w14:textId="77777777" w:rsidR="00875411" w:rsidRDefault="00875411" w:rsidP="007B54C2"/>
    <w:p w14:paraId="43147DDA" w14:textId="77777777" w:rsidR="007B54C2" w:rsidRDefault="007B54C2" w:rsidP="007B54C2">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042CE69F" w14:textId="77777777" w:rsidR="007B54C2" w:rsidRDefault="00150CE2" w:rsidP="007B54C2">
      <w:commentRangeStart w:id="101"/>
      <w:r w:rsidRPr="00150CE2">
        <w:rPr>
          <w:rFonts w:hint="eastAsia"/>
        </w:rPr>
        <w:t>これら</w:t>
      </w:r>
      <w:commentRangeEnd w:id="101"/>
      <w:r w:rsidR="006366EA">
        <w:rPr>
          <w:rStyle w:val="aa"/>
        </w:rPr>
        <w:commentReference w:id="101"/>
      </w:r>
      <w:r w:rsidRPr="00150CE2">
        <w:rPr>
          <w:rFonts w:hint="eastAsia"/>
        </w:rPr>
        <w:t>のリソース</w:t>
      </w:r>
      <w:del w:id="102" w:author="Sato Mieko" w:date="2018-10-09T11:04:00Z">
        <w:r w:rsidRPr="00150CE2" w:rsidDel="007A4E79">
          <w:rPr>
            <w:rFonts w:hint="eastAsia"/>
          </w:rPr>
          <w:delText>本資料集</w:delText>
        </w:r>
      </w:del>
      <w:r w:rsidRPr="00150CE2">
        <w:rPr>
          <w:rFonts w:hint="eastAsia"/>
        </w:rPr>
        <w:t>は、</w:t>
      </w:r>
      <w:del w:id="103" w:author="Sato Mieko" w:date="2018-10-09T11:05:00Z">
        <w:r w:rsidRPr="00150CE2" w:rsidDel="007A4E79">
          <w:rPr>
            <w:rFonts w:hint="eastAsia"/>
          </w:rPr>
          <w:delText>Linux Foundation</w:delText>
        </w:r>
        <w:r w:rsidRPr="00150CE2" w:rsidDel="007A4E79">
          <w:rPr>
            <w:rFonts w:hint="eastAsia"/>
          </w:rPr>
          <w:delText>において形成されたオープンソース</w:delText>
        </w:r>
      </w:del>
      <w:del w:id="104" w:author="Sato Mieko" w:date="2018-10-01T14:11:00Z">
        <w:r w:rsidRPr="00150CE2" w:rsidDel="007C40AC">
          <w:rPr>
            <w:rFonts w:hint="eastAsia"/>
          </w:rPr>
          <w:delText>・</w:delText>
        </w:r>
      </w:del>
      <w:del w:id="105" w:author="Sato Mieko" w:date="2018-10-09T11:05:00Z">
        <w:r w:rsidRPr="00150CE2" w:rsidDel="007A4E79">
          <w:rPr>
            <w:rFonts w:hint="eastAsia"/>
          </w:rPr>
          <w:delText>ネットワーキングの専門家グループである</w:delText>
        </w:r>
      </w:del>
      <w:r w:rsidRPr="00150CE2">
        <w:rPr>
          <w:rFonts w:hint="eastAsia"/>
        </w:rPr>
        <w:t xml:space="preserve">TODO (Talk Openly, Develop Openly) </w:t>
      </w:r>
      <w:ins w:id="106" w:author="Sato Mieko" w:date="2018-10-09T11:03:00Z">
        <w:r w:rsidR="007A4E79">
          <w:rPr>
            <w:rFonts w:hint="eastAsia"/>
          </w:rPr>
          <w:t>グループ</w:t>
        </w:r>
      </w:ins>
      <w:del w:id="107" w:author="Sato Mieko" w:date="2018-10-09T11:03:00Z">
        <w:r w:rsidRPr="00150CE2" w:rsidDel="007A4E79">
          <w:rPr>
            <w:rFonts w:hint="eastAsia"/>
          </w:rPr>
          <w:delText>Group</w:delText>
        </w:r>
      </w:del>
      <w:r w:rsidRPr="00150CE2">
        <w:rPr>
          <w:rFonts w:hint="eastAsia"/>
        </w:rPr>
        <w:t>との協力によ</w:t>
      </w:r>
      <w:ins w:id="108" w:author="Sato Mieko" w:date="2018-10-09T11:06:00Z">
        <w:r w:rsidR="007A4E79">
          <w:rPr>
            <w:rFonts w:hint="eastAsia"/>
          </w:rPr>
          <w:t>り</w:t>
        </w:r>
      </w:ins>
      <w:del w:id="109" w:author="Sato Mieko" w:date="2018-10-09T11:06:00Z">
        <w:r w:rsidRPr="00150CE2" w:rsidDel="007A4E79">
          <w:rPr>
            <w:rFonts w:hint="eastAsia"/>
          </w:rPr>
          <w:delText>って</w:delText>
        </w:r>
      </w:del>
      <w:r w:rsidRPr="00150CE2">
        <w:rPr>
          <w:rFonts w:hint="eastAsia"/>
        </w:rPr>
        <w:t>作成されました。</w:t>
      </w:r>
      <w:r w:rsidRPr="00150CE2">
        <w:rPr>
          <w:rFonts w:hint="eastAsia"/>
        </w:rPr>
        <w:t>TODO</w:t>
      </w:r>
      <w:r w:rsidRPr="00150CE2">
        <w:rPr>
          <w:rFonts w:hint="eastAsia"/>
        </w:rPr>
        <w:t>グループは、</w:t>
      </w:r>
      <w:r w:rsidRPr="00150CE2">
        <w:rPr>
          <w:rFonts w:hint="eastAsia"/>
        </w:rPr>
        <w:t>Linux Foundation</w:t>
      </w:r>
      <w:r w:rsidRPr="00150CE2">
        <w:rPr>
          <w:rFonts w:hint="eastAsia"/>
        </w:rPr>
        <w:t>傘下のプロフェッショナル</w:t>
      </w:r>
      <w:r w:rsidRPr="00150CE2">
        <w:rPr>
          <w:rFonts w:hint="eastAsia"/>
        </w:rPr>
        <w:t xml:space="preserve"> </w:t>
      </w:r>
      <w:r w:rsidRPr="00150CE2">
        <w:rPr>
          <w:rFonts w:hint="eastAsia"/>
        </w:rPr>
        <w:t>オープンソース</w:t>
      </w:r>
      <w:ins w:id="110" w:author="Sato Mieko" w:date="2018-10-01T14:10:00Z">
        <w:r w:rsidR="007C40AC">
          <w:rPr>
            <w:rFonts w:hint="eastAsia"/>
          </w:rPr>
          <w:t xml:space="preserve"> </w:t>
        </w:r>
      </w:ins>
      <w:r w:rsidRPr="00150CE2">
        <w:rPr>
          <w:rFonts w:hint="eastAsia"/>
        </w:rPr>
        <w:t>プログラム</w:t>
      </w:r>
      <w:r w:rsidRPr="00150CE2">
        <w:rPr>
          <w:rFonts w:hint="eastAsia"/>
        </w:rPr>
        <w:t xml:space="preserve"> </w:t>
      </w:r>
      <w:r w:rsidRPr="00150CE2">
        <w:rPr>
          <w:rFonts w:hint="eastAsia"/>
        </w:rPr>
        <w:t>ネットワーキング</w:t>
      </w:r>
      <w:ins w:id="111" w:author="Sato Mieko" w:date="2018-10-01T14:10:00Z">
        <w:r w:rsidR="007C40AC">
          <w:rPr>
            <w:rFonts w:hint="eastAsia"/>
          </w:rPr>
          <w:t xml:space="preserve"> </w:t>
        </w:r>
      </w:ins>
      <w:r w:rsidRPr="00150CE2">
        <w:rPr>
          <w:rFonts w:hint="eastAsia"/>
        </w:rPr>
        <w:t>グループです。</w:t>
      </w:r>
      <w:del w:id="112" w:author="Sato Mieko" w:date="2018-10-09T11:08:00Z">
        <w:r w:rsidRPr="00150CE2" w:rsidDel="007A4E79">
          <w:rPr>
            <w:rFonts w:hint="eastAsia"/>
          </w:rPr>
          <w:delText>本ガイド集のために時間と識見を貢献してくれたオープンソースの</w:delText>
        </w:r>
        <w:r w:rsidRPr="00150CE2" w:rsidDel="007A4E79">
          <w:rPr>
            <w:rFonts w:hint="eastAsia"/>
          </w:rPr>
          <w:delText xml:space="preserve"> </w:delText>
        </w:r>
        <w:r w:rsidRPr="00150CE2" w:rsidDel="007A4E79">
          <w:rPr>
            <w:rFonts w:hint="eastAsia"/>
          </w:rPr>
          <w:delText>プログラムマネージャーの皆様に特に謝意を表します。本ガイドの作成に参加してくれた企業は、</w:delText>
        </w:r>
      </w:del>
      <w:ins w:id="113" w:author="Sato Mieko" w:date="2018-10-09T11:08:00Z">
        <w:r w:rsidR="007A4E79" w:rsidRPr="007A4E79">
          <w:rPr>
            <w:rFonts w:hint="eastAsia"/>
          </w:rPr>
          <w:t>このような包括的なガイドを作成するために時間を割き、豊富な知識を提供してくれたオープンソース</w:t>
        </w:r>
        <w:r w:rsidR="007A4E79" w:rsidRPr="007A4E79">
          <w:rPr>
            <w:rFonts w:hint="eastAsia"/>
          </w:rPr>
          <w:t xml:space="preserve"> </w:t>
        </w:r>
        <w:r w:rsidR="007A4E79" w:rsidRPr="007A4E79">
          <w:rPr>
            <w:rFonts w:hint="eastAsia"/>
          </w:rPr>
          <w:t>プログラム</w:t>
        </w:r>
        <w:r w:rsidR="007A4E79" w:rsidRPr="007A4E79">
          <w:rPr>
            <w:rFonts w:hint="eastAsia"/>
          </w:rPr>
          <w:t xml:space="preserve"> </w:t>
        </w:r>
        <w:r w:rsidR="007A4E79" w:rsidRPr="007A4E79">
          <w:rPr>
            <w:rFonts w:hint="eastAsia"/>
          </w:rPr>
          <w:t>マネージャーのみなさんに感謝します。</w:t>
        </w:r>
        <w:r w:rsidR="007A4E79" w:rsidRPr="007A4E79">
          <w:rPr>
            <w:rFonts w:hint="eastAsia"/>
          </w:rPr>
          <w:t>TODO</w:t>
        </w:r>
        <w:r w:rsidR="007A4E79" w:rsidRPr="007A4E79">
          <w:rPr>
            <w:rFonts w:hint="eastAsia"/>
          </w:rPr>
          <w:t>グループの参加企業は、</w:t>
        </w:r>
      </w:ins>
      <w:r w:rsidRPr="00150CE2">
        <w:rPr>
          <w:rFonts w:hint="eastAsia"/>
        </w:rPr>
        <w:t>Autodesk</w:t>
      </w:r>
      <w:r w:rsidRPr="00150CE2">
        <w:rPr>
          <w:rFonts w:hint="eastAsia"/>
        </w:rPr>
        <w:t>、</w:t>
      </w:r>
      <w:r w:rsidRPr="00150CE2">
        <w:rPr>
          <w:rFonts w:hint="eastAsia"/>
        </w:rPr>
        <w:t>Comcast</w:t>
      </w:r>
      <w:r w:rsidRPr="00150CE2">
        <w:rPr>
          <w:rFonts w:hint="eastAsia"/>
        </w:rPr>
        <w:t>、</w:t>
      </w:r>
      <w:r w:rsidRPr="00150CE2">
        <w:rPr>
          <w:rFonts w:hint="eastAsia"/>
        </w:rPr>
        <w:t>Dropbox</w:t>
      </w:r>
      <w:r w:rsidRPr="00150CE2">
        <w:rPr>
          <w:rFonts w:hint="eastAsia"/>
        </w:rPr>
        <w:t>、</w:t>
      </w:r>
      <w:r w:rsidRPr="00150CE2">
        <w:rPr>
          <w:rFonts w:hint="eastAsia"/>
        </w:rPr>
        <w:t>Facebook</w:t>
      </w:r>
      <w:r w:rsidRPr="00150CE2">
        <w:rPr>
          <w:rFonts w:hint="eastAsia"/>
        </w:rPr>
        <w:t>、</w:t>
      </w:r>
      <w:r w:rsidRPr="00150CE2">
        <w:rPr>
          <w:rFonts w:hint="eastAsia"/>
        </w:rPr>
        <w:t>Google</w:t>
      </w:r>
      <w:r w:rsidRPr="00150CE2">
        <w:rPr>
          <w:rFonts w:hint="eastAsia"/>
        </w:rPr>
        <w:t>、</w:t>
      </w:r>
      <w:r w:rsidRPr="00150CE2">
        <w:rPr>
          <w:rFonts w:hint="eastAsia"/>
        </w:rPr>
        <w:t>Intel</w:t>
      </w:r>
      <w:r w:rsidRPr="00150CE2">
        <w:rPr>
          <w:rFonts w:hint="eastAsia"/>
        </w:rPr>
        <w:t>、</w:t>
      </w:r>
      <w:r w:rsidRPr="00150CE2">
        <w:rPr>
          <w:rFonts w:hint="eastAsia"/>
        </w:rPr>
        <w:t>Microsoft</w:t>
      </w:r>
      <w:r w:rsidRPr="00150CE2">
        <w:rPr>
          <w:rFonts w:hint="eastAsia"/>
        </w:rPr>
        <w:t>、</w:t>
      </w:r>
      <w:r w:rsidRPr="00150CE2">
        <w:rPr>
          <w:rFonts w:hint="eastAsia"/>
        </w:rPr>
        <w:t>Netflix</w:t>
      </w:r>
      <w:r w:rsidRPr="00150CE2">
        <w:rPr>
          <w:rFonts w:hint="eastAsia"/>
        </w:rPr>
        <w:t>、</w:t>
      </w:r>
      <w:r w:rsidRPr="00150CE2">
        <w:rPr>
          <w:rFonts w:hint="eastAsia"/>
        </w:rPr>
        <w:t>Oath (Yahoo + AOL)</w:t>
      </w:r>
      <w:r w:rsidRPr="00150CE2">
        <w:rPr>
          <w:rFonts w:hint="eastAsia"/>
        </w:rPr>
        <w:t>、</w:t>
      </w:r>
      <w:r w:rsidRPr="00150CE2">
        <w:rPr>
          <w:rFonts w:hint="eastAsia"/>
        </w:rPr>
        <w:t>Red Hat</w:t>
      </w:r>
      <w:r w:rsidRPr="00150CE2">
        <w:rPr>
          <w:rFonts w:hint="eastAsia"/>
        </w:rPr>
        <w:t>、</w:t>
      </w:r>
      <w:r w:rsidRPr="00150CE2">
        <w:rPr>
          <w:rFonts w:hint="eastAsia"/>
        </w:rPr>
        <w:t>Salesforce</w:t>
      </w:r>
      <w:r w:rsidRPr="00150CE2">
        <w:rPr>
          <w:rFonts w:hint="eastAsia"/>
        </w:rPr>
        <w:t>、</w:t>
      </w:r>
      <w:r w:rsidRPr="00150CE2">
        <w:rPr>
          <w:rFonts w:hint="eastAsia"/>
        </w:rPr>
        <w:t>Samsung</w:t>
      </w:r>
      <w:r w:rsidRPr="00150CE2">
        <w:rPr>
          <w:rFonts w:hint="eastAsia"/>
        </w:rPr>
        <w:t>、</w:t>
      </w:r>
      <w:ins w:id="114" w:author="Sato Mieko" w:date="2018-10-09T11:09:00Z">
        <w:r w:rsidR="007A4E79">
          <w:rPr>
            <w:rFonts w:hint="eastAsia"/>
          </w:rPr>
          <w:t>および</w:t>
        </w:r>
      </w:ins>
      <w:r w:rsidRPr="00150CE2">
        <w:rPr>
          <w:rFonts w:hint="eastAsia"/>
        </w:rPr>
        <w:t>VMware</w:t>
      </w:r>
      <w:del w:id="115" w:author="Sato Mieko" w:date="2018-10-09T11:09:00Z">
        <w:r w:rsidRPr="00150CE2" w:rsidDel="007A4E79">
          <w:rPr>
            <w:rFonts w:hint="eastAsia"/>
          </w:rPr>
          <w:delText>の各社</w:delText>
        </w:r>
      </w:del>
      <w:r w:rsidRPr="00150CE2">
        <w:rPr>
          <w:rFonts w:hint="eastAsia"/>
        </w:rPr>
        <w:t>です。詳細</w:t>
      </w:r>
      <w:ins w:id="116" w:author="Sato Mieko" w:date="2018-10-09T11:09:00Z">
        <w:r w:rsidR="007A4E79">
          <w:rPr>
            <w:rFonts w:hint="eastAsia"/>
          </w:rPr>
          <w:t>について</w:t>
        </w:r>
      </w:ins>
      <w:r w:rsidRPr="00150CE2">
        <w:rPr>
          <w:rFonts w:hint="eastAsia"/>
        </w:rPr>
        <w:t>は、</w:t>
      </w:r>
      <w:hyperlink r:id="rId29" w:history="1">
        <w:r w:rsidRPr="005F7F24">
          <w:rPr>
            <w:rStyle w:val="a7"/>
            <w:rFonts w:hint="eastAsia"/>
          </w:rPr>
          <w:t>todogroup.org</w:t>
        </w:r>
      </w:hyperlink>
      <w:r w:rsidRPr="00150CE2">
        <w:rPr>
          <w:rFonts w:hint="eastAsia"/>
        </w:rPr>
        <w:t>を</w:t>
      </w:r>
      <w:del w:id="117" w:author="Sato Mieko" w:date="2018-10-09T11:09:00Z">
        <w:r w:rsidRPr="00150CE2" w:rsidDel="007A4E79">
          <w:rPr>
            <w:rFonts w:hint="eastAsia"/>
          </w:rPr>
          <w:delText>ご</w:delText>
        </w:r>
      </w:del>
      <w:r w:rsidRPr="00150CE2">
        <w:rPr>
          <w:rFonts w:hint="eastAsia"/>
        </w:rPr>
        <w:t>参照</w:t>
      </w:r>
      <w:ins w:id="118" w:author="Sato Mieko" w:date="2018-10-09T11:09:00Z">
        <w:r w:rsidR="007A4E79">
          <w:rPr>
            <w:rFonts w:hint="eastAsia"/>
          </w:rPr>
          <w:t>して</w:t>
        </w:r>
      </w:ins>
      <w:r w:rsidRPr="00150CE2">
        <w:rPr>
          <w:rFonts w:hint="eastAsia"/>
        </w:rPr>
        <w:t>ください。</w:t>
      </w:r>
    </w:p>
    <w:p w14:paraId="49980DBF" w14:textId="77777777" w:rsidR="00150CE2" w:rsidRDefault="00150CE2" w:rsidP="007B54C2"/>
    <w:p w14:paraId="695423C3" w14:textId="77777777" w:rsidR="007B54C2" w:rsidRDefault="007B54C2" w:rsidP="007B54C2">
      <w:r>
        <w:t xml:space="preserve">This work is licensed under a Creative Commons Attribution </w:t>
      </w:r>
      <w:proofErr w:type="spellStart"/>
      <w:r>
        <w:t>ShareAlike</w:t>
      </w:r>
      <w:proofErr w:type="spellEnd"/>
      <w:r>
        <w:t xml:space="preserve"> 4.0 International License.</w:t>
      </w:r>
    </w:p>
    <w:p w14:paraId="5BECE5B3" w14:textId="77777777" w:rsidR="00150CE2" w:rsidRDefault="00150CE2" w:rsidP="007B54C2">
      <w:bookmarkStart w:id="119" w:name="_GoBack"/>
      <w:r w:rsidRPr="00150CE2">
        <w:rPr>
          <w:rFonts w:hint="eastAsia"/>
        </w:rPr>
        <w:t>この資料は、</w:t>
      </w:r>
      <w:r w:rsidRPr="00150CE2">
        <w:t xml:space="preserve">Creative Commons Attribution </w:t>
      </w:r>
      <w:proofErr w:type="spellStart"/>
      <w:r w:rsidRPr="00150CE2">
        <w:t>ShareAlike</w:t>
      </w:r>
      <w:proofErr w:type="spellEnd"/>
      <w:r w:rsidRPr="00150CE2">
        <w:t xml:space="preserve"> 4.0 International License (CC BY-SA 4.0 </w:t>
      </w:r>
      <w:r w:rsidRPr="00150CE2">
        <w:rPr>
          <w:rFonts w:hint="eastAsia"/>
        </w:rPr>
        <w:t>クリエイティブ</w:t>
      </w:r>
      <w:ins w:id="120" w:author="Sato Mieko" w:date="2018-10-01T14:11:00Z">
        <w:r w:rsidR="007C40AC">
          <w:rPr>
            <w:rFonts w:hint="eastAsia"/>
          </w:rPr>
          <w:t>・</w:t>
        </w:r>
      </w:ins>
      <w:r w:rsidRPr="00150CE2">
        <w:rPr>
          <w:rFonts w:hint="eastAsia"/>
        </w:rPr>
        <w:t>コモンズ</w:t>
      </w:r>
      <w:del w:id="121" w:author="Sato Mieko" w:date="2018-10-01T14:12:00Z">
        <w:r w:rsidRPr="00150CE2" w:rsidDel="007C40AC">
          <w:rPr>
            <w:rFonts w:hint="eastAsia"/>
          </w:rPr>
          <w:delText>標</w:delText>
        </w:r>
      </w:del>
      <w:ins w:id="122" w:author="Sato Mieko" w:date="2018-10-01T14:12:00Z">
        <w:r w:rsidR="007C40AC">
          <w:rPr>
            <w:rFonts w:hint="eastAsia"/>
          </w:rPr>
          <w:t>表</w:t>
        </w:r>
      </w:ins>
      <w:r w:rsidRPr="00150CE2">
        <w:rPr>
          <w:rFonts w:hint="eastAsia"/>
        </w:rPr>
        <w:t>示</w:t>
      </w:r>
      <w:ins w:id="123" w:author="Sato Mieko" w:date="2018-10-01T14:13:00Z">
        <w:r w:rsidR="007C40AC">
          <w:rPr>
            <w:rFonts w:hint="eastAsia"/>
          </w:rPr>
          <w:t xml:space="preserve"> </w:t>
        </w:r>
        <w:r w:rsidR="007C40AC">
          <w:rPr>
            <w:rFonts w:ascii="Open Sans" w:hAnsi="Open Sans" w:cs="Open Sans"/>
            <w:color w:val="676767"/>
            <w:sz w:val="26"/>
            <w:szCs w:val="26"/>
            <w:shd w:val="clear" w:color="auto" w:fill="FFFFFF"/>
          </w:rPr>
          <w:t>–</w:t>
        </w:r>
        <w:r w:rsidR="007C40AC">
          <w:rPr>
            <w:rFonts w:ascii="Open Sans" w:hAnsi="Open Sans" w:cs="Open Sans" w:hint="eastAsia"/>
            <w:color w:val="676767"/>
            <w:sz w:val="26"/>
            <w:szCs w:val="26"/>
            <w:shd w:val="clear" w:color="auto" w:fill="FFFFFF"/>
          </w:rPr>
          <w:t xml:space="preserve"> </w:t>
        </w:r>
      </w:ins>
      <w:r w:rsidRPr="00150CE2">
        <w:rPr>
          <w:rFonts w:hint="eastAsia"/>
        </w:rPr>
        <w:t>継承</w:t>
      </w:r>
      <w:ins w:id="124" w:author="Sato Mieko" w:date="2018-10-01T14:18:00Z">
        <w:r w:rsidR="00427D9B">
          <w:rPr>
            <w:rFonts w:hint="eastAsia"/>
          </w:rPr>
          <w:t xml:space="preserve"> 4.0 </w:t>
        </w:r>
      </w:ins>
      <w:r w:rsidRPr="00150CE2">
        <w:rPr>
          <w:rFonts w:hint="eastAsia"/>
        </w:rPr>
        <w:t>国際ライセンス</w:t>
      </w:r>
      <w:r w:rsidRPr="00150CE2">
        <w:t xml:space="preserve">) </w:t>
      </w:r>
      <w:ins w:id="125" w:author="Sato Mieko" w:date="2018-10-01T14:19:00Z">
        <w:r w:rsidR="00427D9B">
          <w:rPr>
            <w:rFonts w:hint="eastAsia"/>
          </w:rPr>
          <w:t>の下</w:t>
        </w:r>
      </w:ins>
      <w:r w:rsidRPr="00150CE2">
        <w:rPr>
          <w:rFonts w:hint="eastAsia"/>
        </w:rPr>
        <w:t>でライセンスされています。</w:t>
      </w:r>
    </w:p>
    <w:bookmarkEnd w:id="119"/>
    <w:p w14:paraId="2A34F984" w14:textId="77777777" w:rsidR="00B10D41" w:rsidRPr="005F7F24" w:rsidRDefault="00B10D41" w:rsidP="007B54C2"/>
    <w:sectPr w:rsidR="00B10D41" w:rsidRPr="005F7F2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1" w:author="Sato Mieko" w:date="2018-10-09T11:09:00Z" w:initials="SM">
    <w:p w14:paraId="7D849BC1" w14:textId="77777777" w:rsidR="006366EA" w:rsidRDefault="006366EA">
      <w:pPr>
        <w:pStyle w:val="ab"/>
        <w:rPr>
          <w:rFonts w:hint="eastAsia"/>
        </w:rPr>
      </w:pPr>
      <w:r>
        <w:rPr>
          <w:rStyle w:val="aa"/>
        </w:rPr>
        <w:annotationRef/>
      </w:r>
      <w:r>
        <w:rPr>
          <w:rFonts w:hint="eastAsia"/>
        </w:rPr>
        <w:t>他のページの訳と同じにしました。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49B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49BC1" w16cid:durableId="1F670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47799" w14:textId="77777777" w:rsidR="00FD7296" w:rsidRDefault="00FD7296" w:rsidP="007C5315">
      <w:r>
        <w:separator/>
      </w:r>
    </w:p>
  </w:endnote>
  <w:endnote w:type="continuationSeparator" w:id="0">
    <w:p w14:paraId="31808516" w14:textId="77777777" w:rsidR="00FD7296" w:rsidRDefault="00FD7296" w:rsidP="007C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B897" w14:textId="77777777" w:rsidR="00FD7296" w:rsidRDefault="00FD7296" w:rsidP="007C5315">
      <w:r>
        <w:separator/>
      </w:r>
    </w:p>
  </w:footnote>
  <w:footnote w:type="continuationSeparator" w:id="0">
    <w:p w14:paraId="0BFCE7E5" w14:textId="77777777" w:rsidR="00FD7296" w:rsidRDefault="00FD7296" w:rsidP="007C53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C2"/>
    <w:rsid w:val="00000BF0"/>
    <w:rsid w:val="00032DC7"/>
    <w:rsid w:val="0006654B"/>
    <w:rsid w:val="00104009"/>
    <w:rsid w:val="00150CE2"/>
    <w:rsid w:val="001619A7"/>
    <w:rsid w:val="0017094A"/>
    <w:rsid w:val="00197C37"/>
    <w:rsid w:val="00197EE7"/>
    <w:rsid w:val="001B1AA0"/>
    <w:rsid w:val="001E06C9"/>
    <w:rsid w:val="001E57D9"/>
    <w:rsid w:val="001F73B8"/>
    <w:rsid w:val="00220BF7"/>
    <w:rsid w:val="00227509"/>
    <w:rsid w:val="0023018C"/>
    <w:rsid w:val="002349CF"/>
    <w:rsid w:val="002B3A93"/>
    <w:rsid w:val="002C510D"/>
    <w:rsid w:val="00317975"/>
    <w:rsid w:val="00333576"/>
    <w:rsid w:val="00336065"/>
    <w:rsid w:val="00387C88"/>
    <w:rsid w:val="003A6376"/>
    <w:rsid w:val="003D1C3B"/>
    <w:rsid w:val="003E6FC0"/>
    <w:rsid w:val="00400444"/>
    <w:rsid w:val="004110E1"/>
    <w:rsid w:val="00427D9B"/>
    <w:rsid w:val="00463A82"/>
    <w:rsid w:val="00482A10"/>
    <w:rsid w:val="004C538B"/>
    <w:rsid w:val="004D1E30"/>
    <w:rsid w:val="004E79E5"/>
    <w:rsid w:val="00514338"/>
    <w:rsid w:val="0055374E"/>
    <w:rsid w:val="00561EB1"/>
    <w:rsid w:val="00583315"/>
    <w:rsid w:val="00596AD7"/>
    <w:rsid w:val="005C0F86"/>
    <w:rsid w:val="005D3946"/>
    <w:rsid w:val="005E30EE"/>
    <w:rsid w:val="005F7F24"/>
    <w:rsid w:val="0061773F"/>
    <w:rsid w:val="00620412"/>
    <w:rsid w:val="006366EA"/>
    <w:rsid w:val="00654F24"/>
    <w:rsid w:val="0066228E"/>
    <w:rsid w:val="00705490"/>
    <w:rsid w:val="007158D6"/>
    <w:rsid w:val="007204B6"/>
    <w:rsid w:val="007400A1"/>
    <w:rsid w:val="007414A8"/>
    <w:rsid w:val="00741E39"/>
    <w:rsid w:val="007A4E79"/>
    <w:rsid w:val="007B5493"/>
    <w:rsid w:val="007B54C2"/>
    <w:rsid w:val="007C2C83"/>
    <w:rsid w:val="007C40AC"/>
    <w:rsid w:val="007C5315"/>
    <w:rsid w:val="007D5182"/>
    <w:rsid w:val="007D7829"/>
    <w:rsid w:val="007F2568"/>
    <w:rsid w:val="0085792A"/>
    <w:rsid w:val="00875411"/>
    <w:rsid w:val="0092220D"/>
    <w:rsid w:val="0095671C"/>
    <w:rsid w:val="009606E4"/>
    <w:rsid w:val="00963043"/>
    <w:rsid w:val="00983695"/>
    <w:rsid w:val="00983EAD"/>
    <w:rsid w:val="009C014D"/>
    <w:rsid w:val="00A22E3E"/>
    <w:rsid w:val="00A44935"/>
    <w:rsid w:val="00A53154"/>
    <w:rsid w:val="00AA7DAC"/>
    <w:rsid w:val="00AF731E"/>
    <w:rsid w:val="00B10D41"/>
    <w:rsid w:val="00B304F8"/>
    <w:rsid w:val="00BC665F"/>
    <w:rsid w:val="00C02DD8"/>
    <w:rsid w:val="00C6240A"/>
    <w:rsid w:val="00C84F69"/>
    <w:rsid w:val="00DC29FA"/>
    <w:rsid w:val="00E22432"/>
    <w:rsid w:val="00E62555"/>
    <w:rsid w:val="00E9609D"/>
    <w:rsid w:val="00EB6FDC"/>
    <w:rsid w:val="00EE2FAC"/>
    <w:rsid w:val="00EE3AC1"/>
    <w:rsid w:val="00EF0E03"/>
    <w:rsid w:val="00F06ECA"/>
    <w:rsid w:val="00F2075D"/>
    <w:rsid w:val="00F71A63"/>
    <w:rsid w:val="00F90419"/>
    <w:rsid w:val="00F95D99"/>
    <w:rsid w:val="00FA2C23"/>
    <w:rsid w:val="00FA7B49"/>
    <w:rsid w:val="00FD7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E25654"/>
  <w15:chartTrackingRefBased/>
  <w15:docId w15:val="{4F951AB4-EF7B-49A9-90B3-F72E643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2D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315"/>
    <w:pPr>
      <w:tabs>
        <w:tab w:val="center" w:pos="4252"/>
        <w:tab w:val="right" w:pos="8504"/>
      </w:tabs>
      <w:snapToGrid w:val="0"/>
    </w:pPr>
  </w:style>
  <w:style w:type="character" w:customStyle="1" w:styleId="a4">
    <w:name w:val="ヘッダー (文字)"/>
    <w:basedOn w:val="a0"/>
    <w:link w:val="a3"/>
    <w:uiPriority w:val="99"/>
    <w:rsid w:val="007C5315"/>
    <w:rPr>
      <w:kern w:val="2"/>
      <w:sz w:val="21"/>
      <w:szCs w:val="24"/>
    </w:rPr>
  </w:style>
  <w:style w:type="paragraph" w:styleId="a5">
    <w:name w:val="footer"/>
    <w:basedOn w:val="a"/>
    <w:link w:val="a6"/>
    <w:uiPriority w:val="99"/>
    <w:unhideWhenUsed/>
    <w:rsid w:val="007C5315"/>
    <w:pPr>
      <w:tabs>
        <w:tab w:val="center" w:pos="4252"/>
        <w:tab w:val="right" w:pos="8504"/>
      </w:tabs>
      <w:snapToGrid w:val="0"/>
    </w:pPr>
  </w:style>
  <w:style w:type="character" w:customStyle="1" w:styleId="a6">
    <w:name w:val="フッター (文字)"/>
    <w:basedOn w:val="a0"/>
    <w:link w:val="a5"/>
    <w:uiPriority w:val="99"/>
    <w:rsid w:val="007C5315"/>
    <w:rPr>
      <w:kern w:val="2"/>
      <w:sz w:val="21"/>
      <w:szCs w:val="24"/>
    </w:rPr>
  </w:style>
  <w:style w:type="character" w:styleId="a7">
    <w:name w:val="Hyperlink"/>
    <w:basedOn w:val="a0"/>
    <w:uiPriority w:val="99"/>
    <w:unhideWhenUsed/>
    <w:rsid w:val="00A53154"/>
    <w:rPr>
      <w:color w:val="0563C1" w:themeColor="hyperlink"/>
      <w:u w:val="single"/>
    </w:rPr>
  </w:style>
  <w:style w:type="character" w:styleId="a8">
    <w:name w:val="Unresolved Mention"/>
    <w:basedOn w:val="a0"/>
    <w:uiPriority w:val="99"/>
    <w:semiHidden/>
    <w:unhideWhenUsed/>
    <w:rsid w:val="00A53154"/>
    <w:rPr>
      <w:color w:val="605E5C"/>
      <w:shd w:val="clear" w:color="auto" w:fill="E1DFDD"/>
    </w:rPr>
  </w:style>
  <w:style w:type="character" w:styleId="a9">
    <w:name w:val="FollowedHyperlink"/>
    <w:basedOn w:val="a0"/>
    <w:uiPriority w:val="99"/>
    <w:semiHidden/>
    <w:unhideWhenUsed/>
    <w:rsid w:val="0023018C"/>
    <w:rPr>
      <w:color w:val="954F72" w:themeColor="followedHyperlink"/>
      <w:u w:val="single"/>
    </w:rPr>
  </w:style>
  <w:style w:type="character" w:styleId="aa">
    <w:name w:val="annotation reference"/>
    <w:basedOn w:val="a0"/>
    <w:uiPriority w:val="99"/>
    <w:semiHidden/>
    <w:unhideWhenUsed/>
    <w:rsid w:val="006366EA"/>
    <w:rPr>
      <w:sz w:val="18"/>
      <w:szCs w:val="18"/>
    </w:rPr>
  </w:style>
  <w:style w:type="paragraph" w:styleId="ab">
    <w:name w:val="annotation text"/>
    <w:basedOn w:val="a"/>
    <w:link w:val="ac"/>
    <w:uiPriority w:val="99"/>
    <w:semiHidden/>
    <w:unhideWhenUsed/>
    <w:rsid w:val="006366EA"/>
    <w:pPr>
      <w:jc w:val="left"/>
    </w:pPr>
  </w:style>
  <w:style w:type="character" w:customStyle="1" w:styleId="ac">
    <w:name w:val="コメント文字列 (文字)"/>
    <w:basedOn w:val="a0"/>
    <w:link w:val="ab"/>
    <w:uiPriority w:val="99"/>
    <w:semiHidden/>
    <w:rsid w:val="006366EA"/>
    <w:rPr>
      <w:kern w:val="2"/>
      <w:sz w:val="21"/>
      <w:szCs w:val="24"/>
    </w:rPr>
  </w:style>
  <w:style w:type="paragraph" w:styleId="ad">
    <w:name w:val="annotation subject"/>
    <w:basedOn w:val="ab"/>
    <w:next w:val="ab"/>
    <w:link w:val="ae"/>
    <w:uiPriority w:val="99"/>
    <w:semiHidden/>
    <w:unhideWhenUsed/>
    <w:rsid w:val="006366EA"/>
    <w:rPr>
      <w:b/>
      <w:bCs/>
    </w:rPr>
  </w:style>
  <w:style w:type="character" w:customStyle="1" w:styleId="ae">
    <w:name w:val="コメント内容 (文字)"/>
    <w:basedOn w:val="ac"/>
    <w:link w:val="ad"/>
    <w:uiPriority w:val="99"/>
    <w:semiHidden/>
    <w:rsid w:val="006366EA"/>
    <w:rPr>
      <w:b/>
      <w:bCs/>
      <w:kern w:val="2"/>
      <w:sz w:val="21"/>
      <w:szCs w:val="24"/>
    </w:rPr>
  </w:style>
  <w:style w:type="paragraph" w:styleId="af">
    <w:name w:val="Balloon Text"/>
    <w:basedOn w:val="a"/>
    <w:link w:val="af0"/>
    <w:uiPriority w:val="99"/>
    <w:semiHidden/>
    <w:unhideWhenUsed/>
    <w:rsid w:val="006366EA"/>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6366EA"/>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rontiers-Open-Innovation-Henry-Chesbrough/dp/0198803990/ref=sr_1_cc_1?s=aps&amp;ie=UTF8&amp;qid=1507753139&amp;sr=1-1-catcorr&amp;keywords=New+Frontiers+in+open+innovation" TargetMode="External"/><Relationship Id="rId13" Type="http://schemas.openxmlformats.org/officeDocument/2006/relationships/hyperlink" Target="http://www.oreilly.com/openbook/opensources/book/index.html" TargetMode="External"/><Relationship Id="rId18" Type="http://schemas.openxmlformats.org/officeDocument/2006/relationships/hyperlink" Target="http://ifosslawbook.org/" TargetMode="External"/><Relationship Id="rId26" Type="http://schemas.openxmlformats.org/officeDocument/2006/relationships/comments" Target="comments.xml"/><Relationship Id="rId3" Type="http://schemas.openxmlformats.org/officeDocument/2006/relationships/webSettings" Target="webSettings.xml"/><Relationship Id="rId21" Type="http://schemas.openxmlformats.org/officeDocument/2006/relationships/hyperlink" Target="https://hbr.org/product/the-open-organization-igniting-passion-and-performance/13980-HBK-ENG" TargetMode="External"/><Relationship Id="rId7" Type="http://schemas.openxmlformats.org/officeDocument/2006/relationships/hyperlink" Target="https://www.amazon.com/Managing-3rd-Party-Software-Licences-ebook/dp/B01JJC7LD8" TargetMode="External"/><Relationship Id="rId12" Type="http://schemas.openxmlformats.org/officeDocument/2006/relationships/hyperlink" Target="http://www.pdffull.co/files/book.php?id=1544737645" TargetMode="External"/><Relationship Id="rId17" Type="http://schemas.openxmlformats.org/officeDocument/2006/relationships/hyperlink" Target="http://shop.oreilly.com/product/9780596001087.do" TargetMode="External"/><Relationship Id="rId25" Type="http://schemas.openxmlformats.org/officeDocument/2006/relationships/hyperlink" Target="https://www.amazon.com/dp/B000QBYEH8/ref=dp-kindle-redirect?_encoding=UTF8&amp;btkr=1" TargetMode="External"/><Relationship Id="rId2" Type="http://schemas.openxmlformats.org/officeDocument/2006/relationships/settings" Target="settings.xml"/><Relationship Id="rId16" Type="http://schemas.openxmlformats.org/officeDocument/2006/relationships/hyperlink" Target="https://www.amazon.com/Art-Community-Building-New-Participation/dp/1449312063" TargetMode="External"/><Relationship Id="rId20" Type="http://schemas.openxmlformats.org/officeDocument/2006/relationships/hyperlink" Target="https://www.amazon.com/New-Kingmakers-Developers-Conquered-World-ebook/dp/B0097E4MEU" TargetMode="External"/><Relationship Id="rId29" Type="http://schemas.openxmlformats.org/officeDocument/2006/relationships/hyperlink" Target="http://todogroup.org/" TargetMode="External"/><Relationship Id="rId1" Type="http://schemas.openxmlformats.org/officeDocument/2006/relationships/styles" Target="styles.xml"/><Relationship Id="rId6" Type="http://schemas.openxmlformats.org/officeDocument/2006/relationships/hyperlink" Target="http://shop.oreilly.com/product/9780596517960.do" TargetMode="External"/><Relationship Id="rId11" Type="http://schemas.openxmlformats.org/officeDocument/2006/relationships/hyperlink" Target="http://shop.oreilly.com/product/9780596008024.do" TargetMode="External"/><Relationship Id="rId24" Type="http://schemas.openxmlformats.org/officeDocument/2006/relationships/hyperlink" Target="https://www.amazon.com/Software-Paradox-Rise-Commercial-Market/dp/149190093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producingoss.com/en/index.html" TargetMode="External"/><Relationship Id="rId23" Type="http://schemas.openxmlformats.org/officeDocument/2006/relationships/hyperlink" Target="https://www.amazon.com/Open-Source-Alternative-Understanding-Opportunities/dp/0470194952/ref=pd_sim_14_2?_encoding=UTF8&amp;psc=1&amp;refRID=TRNY5HWZJ8WXZJFPW2A1" TargetMode="External"/><Relationship Id="rId28" Type="http://schemas.microsoft.com/office/2016/09/relationships/commentsIds" Target="commentsIds.xml"/><Relationship Id="rId10" Type="http://schemas.openxmlformats.org/officeDocument/2006/relationships/hyperlink" Target="https://www.amazon.com/Open-Innovation-Imperative-Profiting-Technology/dp/1422102831" TargetMode="External"/><Relationship Id="rId19" Type="http://schemas.openxmlformats.org/officeDocument/2006/relationships/hyperlink" Target="http://www.catb.org/esr/writings/magic-cauldron/" TargetMode="External"/><Relationship Id="rId31"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s://hbr.org/product/open-business-models-how-to-thrive-in-the-new-inno/an/4273-HBK-ENG" TargetMode="External"/><Relationship Id="rId14" Type="http://schemas.openxmlformats.org/officeDocument/2006/relationships/hyperlink" Target="https://www.gnu.org/philosophy/philosophy.html" TargetMode="External"/><Relationship Id="rId22" Type="http://schemas.openxmlformats.org/officeDocument/2006/relationships/hyperlink" Target="https://www.amazon.co.jp/s/ref=nb_sb_noss?__mk_ja_JP=%E3%82%AB%E3%82%BF%E3%82%AB%E3%83%8A&amp;url=search-alias%3Dstripbooks&amp;field-keywords=%E3%82%AA%E3%83%BC%E3%83%97%E3%83%B3%E3%83%BB%E3%82%AA%E3%83%BC%E3%82%AC%E3%83%8B%E3%82%BC%E3%83%BC%E3%82%B7%E3%83%A7%E3%83%B3+%E6%83%85%E7%86%B1%E3%81%AB%E7%81%AB%E3%82%92%E3%81%A4%E3%81%91%E3%81%A6%E6%88%90%E6%9E%9C%E3%82%92%E4%B8%8A%E3%81%92%E3%82%8B%E6%96%B0%E3%81%9F%E3%81%AA%E7%B5%84%E7%B9%94%E7%B5%8C%E5%96%B6&amp;rh=n%3A465392%2Ck%3A%E3%82%AA%E3%83%BC%E3%83%97%E3%83%B3%E3%83%BB%E3%82%AA%E3%83%BC%E3%82%AC%E3%83%8B%E3%82%BC%E3%83%BC%E3%82%B7%E3%83%A7%E3%83%B3+%E6%83%85%E7%86%B1%E3%81%AB%E7%81%AB%E3%82%92%E3%81%A4%E3%81%91%E3%81%A6%E6%88%90%E6%9E%9C%E3%82%92%E4%B8%8A%E3%81%92%E3%82%8B%E6%96%B0%E3%81%9F%E3%81%AA%E7%B5%84%E7%B9%94%E7%B5%8C%E5%96%B6" TargetMode="External"/><Relationship Id="rId27" Type="http://schemas.microsoft.com/office/2011/relationships/commentsExtended" Target="commentsExtended.xm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11699</TotalTime>
  <Pages>7</Pages>
  <Words>2421</Words>
  <Characters>13802</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Sato Mieko</cp:lastModifiedBy>
  <cp:revision>10</cp:revision>
  <dcterms:created xsi:type="dcterms:W3CDTF">2018-10-01T05:07:00Z</dcterms:created>
  <dcterms:modified xsi:type="dcterms:W3CDTF">2018-10-09T08:05:00Z</dcterms:modified>
</cp:coreProperties>
</file>