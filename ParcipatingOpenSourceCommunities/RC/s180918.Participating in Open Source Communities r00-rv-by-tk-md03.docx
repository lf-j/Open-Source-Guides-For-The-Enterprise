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Participating in Open Source Communities</w:t>
      </w:r>
    </w:p>
    <w:p w:rsidR="00E9566E" w:rsidRPr="00E9566E" w:rsidRDefault="00E9566E" w:rsidP="00E9566E">
      <w:pPr>
        <w:rPr>
          <w:rFonts w:cs="ＭＳ Ｐゴシック"/>
          <w:kern w:val="0"/>
          <w:szCs w:val="24"/>
        </w:rPr>
      </w:pPr>
      <w:r>
        <w:rPr>
          <w:rFonts w:cs="ＭＳ Ｐゴシック" w:hint="eastAsia"/>
          <w:kern w:val="0"/>
          <w:szCs w:val="24"/>
        </w:rPr>
        <w:t xml:space="preserve">オープンソース　</w:t>
      </w:r>
      <w:r w:rsidR="00DC7946">
        <w:rPr>
          <w:rFonts w:cs="ＭＳ Ｐゴシック" w:hint="eastAsia"/>
          <w:kern w:val="0"/>
          <w:szCs w:val="24"/>
        </w:rPr>
        <w:t>コミュニティ</w:t>
      </w:r>
      <w:r>
        <w:rPr>
          <w:rFonts w:cs="ＭＳ Ｐゴシック" w:hint="eastAsia"/>
          <w:kern w:val="0"/>
          <w:szCs w:val="24"/>
        </w:rPr>
        <w:t>への参加</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has become the de facto way to build software — not only in tech, but across diverse industries. As companies use open source code to build their own commercial products and services, they also see the strategic value of contributing back to those projects.</w:t>
      </w:r>
    </w:p>
    <w:p w:rsidR="00E9566E" w:rsidRDefault="00E9566E" w:rsidP="00E9566E">
      <w:pPr>
        <w:rPr>
          <w:rFonts w:cs="ＭＳ Ｐゴシック"/>
          <w:kern w:val="0"/>
          <w:szCs w:val="24"/>
        </w:rPr>
      </w:pPr>
      <w:r w:rsidRPr="00E9566E">
        <w:rPr>
          <w:rFonts w:cs="ＭＳ Ｐゴシック" w:hint="eastAsia"/>
          <w:kern w:val="0"/>
          <w:szCs w:val="24"/>
        </w:rPr>
        <w:t>オープンソースは、技術</w:t>
      </w:r>
      <w:r>
        <w:rPr>
          <w:rFonts w:cs="ＭＳ Ｐゴシック" w:hint="eastAsia"/>
          <w:kern w:val="0"/>
          <w:szCs w:val="24"/>
        </w:rPr>
        <w:t>系産業だけではなく、広く業界に</w:t>
      </w:r>
      <w:r w:rsidR="00DC7946">
        <w:rPr>
          <w:rFonts w:cs="ＭＳ Ｐゴシック" w:hint="eastAsia"/>
          <w:kern w:val="0"/>
          <w:szCs w:val="24"/>
        </w:rPr>
        <w:t>またがって、</w:t>
      </w:r>
      <w:r w:rsidRPr="00E9566E">
        <w:rPr>
          <w:rFonts w:cs="ＭＳ Ｐゴシック" w:hint="eastAsia"/>
          <w:kern w:val="0"/>
          <w:szCs w:val="24"/>
        </w:rPr>
        <w:t>ソフトウェアを</w:t>
      </w:r>
      <w:r w:rsidR="00513149">
        <w:rPr>
          <w:rFonts w:cs="ＭＳ Ｐゴシック" w:hint="eastAsia"/>
          <w:kern w:val="0"/>
          <w:szCs w:val="24"/>
        </w:rPr>
        <w:t>作成、</w:t>
      </w:r>
      <w:r w:rsidRPr="00E9566E">
        <w:rPr>
          <w:rFonts w:cs="ＭＳ Ｐゴシック" w:hint="eastAsia"/>
          <w:kern w:val="0"/>
          <w:szCs w:val="24"/>
        </w:rPr>
        <w:t>構築する</w:t>
      </w:r>
      <w:r>
        <w:rPr>
          <w:rFonts w:cs="ＭＳ Ｐゴシック" w:hint="eastAsia"/>
          <w:kern w:val="0"/>
          <w:szCs w:val="24"/>
        </w:rPr>
        <w:t>ための事実上の標準</w:t>
      </w:r>
      <w:r w:rsidRPr="00E9566E">
        <w:rPr>
          <w:rFonts w:cs="ＭＳ Ｐゴシック" w:hint="eastAsia"/>
          <w:kern w:val="0"/>
          <w:szCs w:val="24"/>
        </w:rPr>
        <w:t>方法となってい</w:t>
      </w:r>
      <w:r w:rsidR="00DC7946">
        <w:rPr>
          <w:rFonts w:cs="ＭＳ Ｐゴシック" w:hint="eastAsia"/>
          <w:kern w:val="0"/>
          <w:szCs w:val="24"/>
        </w:rPr>
        <w:t>ます。また、</w:t>
      </w:r>
      <w:r w:rsidRPr="00E9566E">
        <w:rPr>
          <w:rFonts w:cs="ＭＳ Ｐゴシック" w:hint="eastAsia"/>
          <w:kern w:val="0"/>
          <w:szCs w:val="24"/>
        </w:rPr>
        <w:t>企業が</w:t>
      </w:r>
      <w:ins w:id="0" w:author="工内 隆" w:date="2018-10-04T08:26:00Z">
        <w:r w:rsidR="00FC7AD7">
          <w:rPr>
            <w:rFonts w:cs="ＭＳ Ｐゴシック" w:hint="eastAsia"/>
            <w:kern w:val="0"/>
            <w:szCs w:val="24"/>
          </w:rPr>
          <w:t>商用の</w:t>
        </w:r>
      </w:ins>
      <w:r w:rsidRPr="00E9566E">
        <w:rPr>
          <w:rFonts w:cs="ＭＳ Ｐゴシック" w:hint="eastAsia"/>
          <w:kern w:val="0"/>
          <w:szCs w:val="24"/>
        </w:rPr>
        <w:t>製品とサービスを</w:t>
      </w:r>
      <w:r w:rsidR="00DC7946">
        <w:rPr>
          <w:rFonts w:cs="ＭＳ Ｐゴシック" w:hint="eastAsia"/>
          <w:kern w:val="0"/>
          <w:szCs w:val="24"/>
        </w:rPr>
        <w:t>提供</w:t>
      </w:r>
      <w:r w:rsidRPr="00E9566E">
        <w:rPr>
          <w:rFonts w:cs="ＭＳ Ｐゴシック" w:hint="eastAsia"/>
          <w:kern w:val="0"/>
          <w:szCs w:val="24"/>
        </w:rPr>
        <w:t>するためにオープンソースコード</w:t>
      </w:r>
      <w:r w:rsidR="00DC7946">
        <w:rPr>
          <w:rFonts w:cs="ＭＳ Ｐゴシック" w:hint="eastAsia"/>
          <w:kern w:val="0"/>
          <w:szCs w:val="24"/>
        </w:rPr>
        <w:t>を活用</w:t>
      </w:r>
      <w:r w:rsidRPr="00E9566E">
        <w:rPr>
          <w:rFonts w:cs="ＭＳ Ｐゴシック" w:hint="eastAsia"/>
          <w:kern w:val="0"/>
          <w:szCs w:val="24"/>
        </w:rPr>
        <w:t>する</w:t>
      </w:r>
      <w:r w:rsidR="00DC7946">
        <w:rPr>
          <w:rFonts w:cs="ＭＳ Ｐゴシック" w:hint="eastAsia"/>
          <w:kern w:val="0"/>
          <w:szCs w:val="24"/>
        </w:rPr>
        <w:t xml:space="preserve">ことが広がり、企業はオープンソース　</w:t>
      </w:r>
      <w:r w:rsidRPr="00E9566E">
        <w:rPr>
          <w:rFonts w:cs="ＭＳ Ｐゴシック" w:hint="eastAsia"/>
          <w:kern w:val="0"/>
          <w:szCs w:val="24"/>
        </w:rPr>
        <w:t>プロジェクトに</w:t>
      </w:r>
      <w:r w:rsidR="00DC7946">
        <w:rPr>
          <w:rFonts w:cs="ＭＳ Ｐゴシック" w:hint="eastAsia"/>
          <w:kern w:val="0"/>
          <w:szCs w:val="24"/>
        </w:rPr>
        <w:t>コントリビューションすることに</w:t>
      </w:r>
      <w:r w:rsidRPr="00E9566E">
        <w:rPr>
          <w:rFonts w:cs="ＭＳ Ｐゴシック" w:hint="eastAsia"/>
          <w:kern w:val="0"/>
          <w:szCs w:val="24"/>
        </w:rPr>
        <w:t>戦略的価値</w:t>
      </w:r>
      <w:r w:rsidR="00DC7946">
        <w:rPr>
          <w:rFonts w:cs="ＭＳ Ｐゴシック" w:hint="eastAsia"/>
          <w:kern w:val="0"/>
          <w:szCs w:val="24"/>
        </w:rPr>
        <w:t>を</w:t>
      </w:r>
      <w:r w:rsidR="00513149">
        <w:rPr>
          <w:rFonts w:cs="ＭＳ Ｐゴシック" w:hint="eastAsia"/>
          <w:kern w:val="0"/>
          <w:szCs w:val="24"/>
        </w:rPr>
        <w:t>見出す</w:t>
      </w:r>
      <w:r w:rsidR="00DC7946">
        <w:rPr>
          <w:rFonts w:cs="ＭＳ Ｐゴシック" w:hint="eastAsia"/>
          <w:kern w:val="0"/>
          <w:szCs w:val="24"/>
        </w:rPr>
        <w:t>ようになってきました</w:t>
      </w:r>
      <w:r w:rsidRPr="00E9566E">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diving in without an understanding of those projects, their communities, and how they operate can lead to frustrations for those companies as well as the open source communities. Approaching open source contributions without a strategy can tarnish a company’s reputation in the open source community and incur legal risks.</w:t>
      </w:r>
    </w:p>
    <w:p w:rsidR="00E9566E" w:rsidRDefault="00DC7946" w:rsidP="00E9566E">
      <w:pPr>
        <w:rPr>
          <w:rFonts w:cs="ＭＳ Ｐゴシック"/>
          <w:kern w:val="0"/>
          <w:szCs w:val="24"/>
        </w:rPr>
      </w:pPr>
      <w:r w:rsidRPr="00DC7946">
        <w:rPr>
          <w:rFonts w:cs="ＭＳ Ｐゴシック" w:hint="eastAsia"/>
          <w:kern w:val="0"/>
          <w:szCs w:val="24"/>
        </w:rPr>
        <w:t>しかし、</w:t>
      </w:r>
      <w:r>
        <w:rPr>
          <w:rFonts w:cs="ＭＳ Ｐゴシック" w:hint="eastAsia"/>
          <w:kern w:val="0"/>
          <w:szCs w:val="24"/>
        </w:rPr>
        <w:t xml:space="preserve">オープンソース　</w:t>
      </w:r>
      <w:r w:rsidRPr="00DC7946">
        <w:rPr>
          <w:rFonts w:cs="ＭＳ Ｐゴシック" w:hint="eastAsia"/>
          <w:kern w:val="0"/>
          <w:szCs w:val="24"/>
        </w:rPr>
        <w:t>プロジェクト</w:t>
      </w:r>
      <w:r>
        <w:rPr>
          <w:rFonts w:cs="ＭＳ Ｐゴシック" w:hint="eastAsia"/>
          <w:kern w:val="0"/>
          <w:szCs w:val="24"/>
        </w:rPr>
        <w:t>、</w:t>
      </w:r>
      <w:r w:rsidRPr="00DC7946">
        <w:rPr>
          <w:rFonts w:cs="ＭＳ Ｐゴシック" w:hint="eastAsia"/>
          <w:kern w:val="0"/>
          <w:szCs w:val="24"/>
        </w:rPr>
        <w:t>コミュニティ、そしてそれらがどのように運営されているかを理解</w:t>
      </w:r>
      <w:r w:rsidR="00831B38">
        <w:rPr>
          <w:rFonts w:cs="ＭＳ Ｐゴシック" w:hint="eastAsia"/>
          <w:kern w:val="0"/>
          <w:szCs w:val="24"/>
        </w:rPr>
        <w:t>も</w:t>
      </w:r>
      <w:r w:rsidRPr="00DC7946">
        <w:rPr>
          <w:rFonts w:cs="ＭＳ Ｐゴシック" w:hint="eastAsia"/>
          <w:kern w:val="0"/>
          <w:szCs w:val="24"/>
        </w:rPr>
        <w:t>せずに</w:t>
      </w:r>
      <w:r>
        <w:rPr>
          <w:rFonts w:cs="ＭＳ Ｐゴシック" w:hint="eastAsia"/>
          <w:kern w:val="0"/>
          <w:szCs w:val="24"/>
        </w:rPr>
        <w:t>参加すると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コミュニティだけでなく、</w:t>
      </w:r>
      <w:r w:rsidR="00831B38">
        <w:rPr>
          <w:rFonts w:cs="ＭＳ Ｐゴシック" w:hint="eastAsia"/>
          <w:kern w:val="0"/>
          <w:szCs w:val="24"/>
        </w:rPr>
        <w:t>参加した</w:t>
      </w:r>
      <w:r w:rsidRPr="00DC7946">
        <w:rPr>
          <w:rFonts w:cs="ＭＳ Ｐゴシック" w:hint="eastAsia"/>
          <w:kern w:val="0"/>
          <w:szCs w:val="24"/>
        </w:rPr>
        <w:t>企業も</w:t>
      </w:r>
      <w:r w:rsidR="00831B38">
        <w:rPr>
          <w:rFonts w:cs="ＭＳ Ｐゴシック" w:hint="eastAsia"/>
          <w:kern w:val="0"/>
          <w:szCs w:val="24"/>
        </w:rPr>
        <w:t>失望することになるでしょう</w:t>
      </w:r>
      <w:r w:rsidRPr="00DC7946">
        <w:rPr>
          <w:rFonts w:cs="ＭＳ Ｐゴシック" w:hint="eastAsia"/>
          <w:kern w:val="0"/>
          <w:szCs w:val="24"/>
        </w:rPr>
        <w:t>。</w:t>
      </w:r>
      <w:del w:id="1" w:author="工内 隆" w:date="2018-10-05T14:37:00Z">
        <w:r w:rsidRPr="00DC7946" w:rsidDel="00CD3BAD">
          <w:rPr>
            <w:rFonts w:cs="ＭＳ Ｐゴシック" w:hint="eastAsia"/>
            <w:kern w:val="0"/>
            <w:szCs w:val="24"/>
          </w:rPr>
          <w:delText xml:space="preserve"> </w:delText>
        </w:r>
      </w:del>
      <w:r w:rsidRPr="00DC7946">
        <w:rPr>
          <w:rFonts w:cs="ＭＳ Ｐゴシック" w:hint="eastAsia"/>
          <w:kern w:val="0"/>
          <w:szCs w:val="24"/>
        </w:rPr>
        <w:t>戦略なしでオープンソース</w:t>
      </w:r>
      <w:r w:rsidR="00831B38">
        <w:rPr>
          <w:rFonts w:cs="ＭＳ Ｐゴシック" w:hint="eastAsia"/>
          <w:kern w:val="0"/>
          <w:szCs w:val="24"/>
        </w:rPr>
        <w:t>へのコントリビューションを試みると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コミュニティに</w:t>
      </w:r>
      <w:r w:rsidR="00831B38">
        <w:rPr>
          <w:rFonts w:cs="ＭＳ Ｐゴシック" w:hint="eastAsia"/>
          <w:kern w:val="0"/>
          <w:szCs w:val="24"/>
        </w:rPr>
        <w:t>おいてその</w:t>
      </w:r>
      <w:r w:rsidRPr="00DC7946">
        <w:rPr>
          <w:rFonts w:cs="ＭＳ Ｐゴシック" w:hint="eastAsia"/>
          <w:kern w:val="0"/>
          <w:szCs w:val="24"/>
        </w:rPr>
        <w:t>企業の評判が損なわれ、法的リスクが発生する</w:t>
      </w:r>
      <w:r w:rsidR="00831B38">
        <w:rPr>
          <w:rFonts w:cs="ＭＳ Ｐゴシック" w:hint="eastAsia"/>
          <w:kern w:val="0"/>
          <w:szCs w:val="24"/>
        </w:rPr>
        <w:t>こともあります</w:t>
      </w:r>
      <w:r w:rsidRPr="00DC7946">
        <w:rPr>
          <w:rFonts w:cs="ＭＳ Ｐゴシック" w:hint="eastAsia"/>
          <w:kern w:val="0"/>
          <w:szCs w:val="24"/>
        </w:rPr>
        <w:t>。</w:t>
      </w:r>
    </w:p>
    <w:p w:rsidR="00DC7946" w:rsidRPr="00E9566E" w:rsidRDefault="00DC794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This guide covers what it means to contribute to open source as an organization and how to become a good corporate citizen. Learn how open source projects are structured, how to contribute, why it’s important to devote internal developer resources to participation, and why it’s important to create a strategy for open source participation and management.</w:t>
      </w:r>
    </w:p>
    <w:p w:rsidR="00E9566E" w:rsidRDefault="00831B38" w:rsidP="00E9566E">
      <w:pPr>
        <w:rPr>
          <w:rFonts w:cs="ＭＳ Ｐゴシック"/>
          <w:kern w:val="0"/>
          <w:szCs w:val="24"/>
        </w:rPr>
      </w:pPr>
      <w:r w:rsidRPr="00831B38">
        <w:rPr>
          <w:rFonts w:cs="ＭＳ Ｐゴシック" w:hint="eastAsia"/>
          <w:kern w:val="0"/>
          <w:szCs w:val="24"/>
        </w:rPr>
        <w:t>このガイドでは、組織としてオープンソースに</w:t>
      </w:r>
      <w:r>
        <w:rPr>
          <w:rFonts w:cs="ＭＳ Ｐゴシック" w:hint="eastAsia"/>
          <w:kern w:val="0"/>
          <w:szCs w:val="24"/>
        </w:rPr>
        <w:t>コントリビューション</w:t>
      </w:r>
      <w:r w:rsidRPr="00831B38">
        <w:rPr>
          <w:rFonts w:cs="ＭＳ Ｐゴシック" w:hint="eastAsia"/>
          <w:kern w:val="0"/>
          <w:szCs w:val="24"/>
        </w:rPr>
        <w:t>すること</w:t>
      </w:r>
      <w:r>
        <w:rPr>
          <w:rFonts w:cs="ＭＳ Ｐゴシック" w:hint="eastAsia"/>
          <w:kern w:val="0"/>
          <w:szCs w:val="24"/>
        </w:rPr>
        <w:t>はどのような意味をもつのか</w:t>
      </w:r>
      <w:r w:rsidRPr="00831B38">
        <w:rPr>
          <w:rFonts w:cs="ＭＳ Ｐゴシック" w:hint="eastAsia"/>
          <w:kern w:val="0"/>
          <w:szCs w:val="24"/>
        </w:rPr>
        <w:t>、</w:t>
      </w:r>
      <w:r>
        <w:rPr>
          <w:rFonts w:cs="ＭＳ Ｐゴシック" w:hint="eastAsia"/>
          <w:kern w:val="0"/>
          <w:szCs w:val="24"/>
        </w:rPr>
        <w:t>どのようにすれば</w:t>
      </w:r>
      <w:r w:rsidRPr="00831B38">
        <w:rPr>
          <w:rFonts w:cs="ＭＳ Ｐゴシック" w:hint="eastAsia"/>
          <w:kern w:val="0"/>
          <w:szCs w:val="24"/>
        </w:rPr>
        <w:t>良き企業市民になる</w:t>
      </w:r>
      <w:r>
        <w:rPr>
          <w:rFonts w:cs="ＭＳ Ｐゴシック" w:hint="eastAsia"/>
          <w:kern w:val="0"/>
          <w:szCs w:val="24"/>
        </w:rPr>
        <w:t>ことができるかについての指針を提示します</w:t>
      </w:r>
      <w:r w:rsidRPr="00831B38">
        <w:rPr>
          <w:rFonts w:cs="ＭＳ Ｐゴシック" w:hint="eastAsia"/>
          <w:kern w:val="0"/>
          <w:szCs w:val="24"/>
        </w:rPr>
        <w:t>。</w:t>
      </w:r>
      <w:del w:id="2" w:author="工内 隆" w:date="2018-10-05T14:37:00Z">
        <w:r w:rsidRPr="00831B38" w:rsidDel="00CD3BAD">
          <w:rPr>
            <w:rFonts w:cs="ＭＳ Ｐゴシック" w:hint="eastAsia"/>
            <w:kern w:val="0"/>
            <w:szCs w:val="24"/>
          </w:rPr>
          <w:delText xml:space="preserve"> </w:delText>
        </w:r>
      </w:del>
      <w:r w:rsidR="00436443">
        <w:rPr>
          <w:rFonts w:cs="ＭＳ Ｐゴシック" w:hint="eastAsia"/>
          <w:kern w:val="0"/>
          <w:szCs w:val="24"/>
        </w:rPr>
        <w:t>すなわち、どのように</w:t>
      </w:r>
      <w:del w:id="3" w:author="工内 隆" w:date="2018-10-04T14:36:00Z">
        <w:r w:rsidR="00436443" w:rsidDel="002373FD">
          <w:rPr>
            <w:rFonts w:cs="ＭＳ Ｐゴシック" w:hint="eastAsia"/>
            <w:kern w:val="0"/>
            <w:szCs w:val="24"/>
          </w:rPr>
          <w:delText>して</w:delText>
        </w:r>
      </w:del>
      <w:r w:rsidRPr="00831B38">
        <w:rPr>
          <w:rFonts w:cs="ＭＳ Ｐゴシック" w:hint="eastAsia"/>
          <w:kern w:val="0"/>
          <w:szCs w:val="24"/>
        </w:rPr>
        <w:t>オープンソース</w:t>
      </w:r>
      <w:r>
        <w:rPr>
          <w:rFonts w:cs="ＭＳ Ｐゴシック" w:hint="eastAsia"/>
          <w:kern w:val="0"/>
          <w:szCs w:val="24"/>
        </w:rPr>
        <w:t xml:space="preserve">　</w:t>
      </w:r>
      <w:r w:rsidRPr="00831B38">
        <w:rPr>
          <w:rFonts w:cs="ＭＳ Ｐゴシック" w:hint="eastAsia"/>
          <w:kern w:val="0"/>
          <w:szCs w:val="24"/>
        </w:rPr>
        <w:t>プロジェクト</w:t>
      </w:r>
      <w:ins w:id="4" w:author="工内 隆" w:date="2018-10-04T14:36:00Z">
        <w:r w:rsidR="002373FD">
          <w:rPr>
            <w:rFonts w:cs="ＭＳ Ｐゴシック" w:hint="eastAsia"/>
            <w:kern w:val="0"/>
            <w:szCs w:val="24"/>
          </w:rPr>
          <w:t>が</w:t>
        </w:r>
      </w:ins>
      <w:del w:id="5" w:author="工内 隆" w:date="2018-10-04T14:36:00Z">
        <w:r w:rsidR="00436443" w:rsidDel="002373FD">
          <w:rPr>
            <w:rFonts w:cs="ＭＳ Ｐゴシック" w:hint="eastAsia"/>
            <w:kern w:val="0"/>
            <w:szCs w:val="24"/>
          </w:rPr>
          <w:delText>を</w:delText>
        </w:r>
      </w:del>
      <w:ins w:id="6" w:author="工内 隆" w:date="2018-10-04T14:35:00Z">
        <w:r w:rsidR="002373FD">
          <w:rPr>
            <w:rFonts w:cs="ＭＳ Ｐゴシック" w:hint="eastAsia"/>
            <w:kern w:val="0"/>
            <w:szCs w:val="24"/>
          </w:rPr>
          <w:t>構成されてい</w:t>
        </w:r>
      </w:ins>
      <w:del w:id="7" w:author="工内 隆" w:date="2018-10-04T14:36:00Z">
        <w:r w:rsidRPr="00831B38" w:rsidDel="002373FD">
          <w:rPr>
            <w:rFonts w:cs="ＭＳ Ｐゴシック" w:hint="eastAsia"/>
            <w:kern w:val="0"/>
            <w:szCs w:val="24"/>
          </w:rPr>
          <w:delText>構築</w:delText>
        </w:r>
        <w:r w:rsidR="00436443" w:rsidDel="002373FD">
          <w:rPr>
            <w:rFonts w:cs="ＭＳ Ｐゴシック" w:hint="eastAsia"/>
            <w:kern w:val="0"/>
            <w:szCs w:val="24"/>
          </w:rPr>
          <w:delText>す</w:delText>
        </w:r>
      </w:del>
      <w:r w:rsidR="00436443">
        <w:rPr>
          <w:rFonts w:cs="ＭＳ Ｐゴシック" w:hint="eastAsia"/>
          <w:kern w:val="0"/>
          <w:szCs w:val="24"/>
        </w:rPr>
        <w:t>るのか</w:t>
      </w:r>
      <w:r w:rsidRPr="00831B38">
        <w:rPr>
          <w:rFonts w:cs="ＭＳ Ｐゴシック" w:hint="eastAsia"/>
          <w:kern w:val="0"/>
          <w:szCs w:val="24"/>
        </w:rPr>
        <w:t>、</w:t>
      </w:r>
      <w:r>
        <w:rPr>
          <w:rFonts w:cs="ＭＳ Ｐゴシック" w:hint="eastAsia"/>
          <w:kern w:val="0"/>
          <w:szCs w:val="24"/>
        </w:rPr>
        <w:t>コントリビューション</w:t>
      </w:r>
      <w:r w:rsidR="00436443">
        <w:rPr>
          <w:rFonts w:cs="ＭＳ Ｐゴシック" w:hint="eastAsia"/>
          <w:kern w:val="0"/>
          <w:szCs w:val="24"/>
        </w:rPr>
        <w:t>はどのように行うのか</w:t>
      </w:r>
      <w:r w:rsidRPr="00831B38">
        <w:rPr>
          <w:rFonts w:cs="ＭＳ Ｐゴシック" w:hint="eastAsia"/>
          <w:kern w:val="0"/>
          <w:szCs w:val="24"/>
        </w:rPr>
        <w:t>、社内開発リソースを</w:t>
      </w:r>
      <w:r>
        <w:rPr>
          <w:rFonts w:cs="ＭＳ Ｐゴシック" w:hint="eastAsia"/>
          <w:kern w:val="0"/>
          <w:szCs w:val="24"/>
        </w:rPr>
        <w:t>投入することが</w:t>
      </w:r>
      <w:r w:rsidR="00436443">
        <w:rPr>
          <w:rFonts w:cs="ＭＳ Ｐゴシック" w:hint="eastAsia"/>
          <w:kern w:val="0"/>
          <w:szCs w:val="24"/>
        </w:rPr>
        <w:t>なぜ</w:t>
      </w:r>
      <w:r w:rsidRPr="00831B38">
        <w:rPr>
          <w:rFonts w:cs="ＭＳ Ｐゴシック" w:hint="eastAsia"/>
          <w:kern w:val="0"/>
          <w:szCs w:val="24"/>
        </w:rPr>
        <w:t>重要</w:t>
      </w:r>
      <w:r w:rsidR="00436443">
        <w:rPr>
          <w:rFonts w:cs="ＭＳ Ｐゴシック" w:hint="eastAsia"/>
          <w:kern w:val="0"/>
          <w:szCs w:val="24"/>
        </w:rPr>
        <w:t>か</w:t>
      </w:r>
      <w:r w:rsidRPr="00831B38">
        <w:rPr>
          <w:rFonts w:cs="ＭＳ Ｐゴシック" w:hint="eastAsia"/>
          <w:kern w:val="0"/>
          <w:szCs w:val="24"/>
        </w:rPr>
        <w:t>、</w:t>
      </w:r>
      <w:r w:rsidR="00436443">
        <w:rPr>
          <w:rFonts w:cs="ＭＳ Ｐゴシック" w:hint="eastAsia"/>
          <w:kern w:val="0"/>
          <w:szCs w:val="24"/>
        </w:rPr>
        <w:t>そして、</w:t>
      </w:r>
      <w:r w:rsidRPr="00831B38">
        <w:rPr>
          <w:rFonts w:cs="ＭＳ Ｐゴシック" w:hint="eastAsia"/>
          <w:kern w:val="0"/>
          <w:szCs w:val="24"/>
        </w:rPr>
        <w:t>オープンソース</w:t>
      </w:r>
      <w:r w:rsidR="00436443">
        <w:rPr>
          <w:rFonts w:cs="ＭＳ Ｐゴシック" w:hint="eastAsia"/>
          <w:kern w:val="0"/>
          <w:szCs w:val="24"/>
        </w:rPr>
        <w:t>に</w:t>
      </w:r>
      <w:r w:rsidRPr="00831B38">
        <w:rPr>
          <w:rFonts w:cs="ＭＳ Ｐゴシック" w:hint="eastAsia"/>
          <w:kern w:val="0"/>
          <w:szCs w:val="24"/>
        </w:rPr>
        <w:t>参加</w:t>
      </w:r>
      <w:r w:rsidR="00436443">
        <w:rPr>
          <w:rFonts w:cs="ＭＳ Ｐゴシック" w:hint="eastAsia"/>
          <w:kern w:val="0"/>
          <w:szCs w:val="24"/>
        </w:rPr>
        <w:t>し、</w:t>
      </w:r>
      <w:ins w:id="8" w:author="工内 隆" w:date="2018-10-04T14:36:00Z">
        <w:r w:rsidR="002373FD">
          <w:rPr>
            <w:rFonts w:cs="ＭＳ Ｐゴシック" w:hint="eastAsia"/>
            <w:kern w:val="0"/>
            <w:szCs w:val="24"/>
          </w:rPr>
          <w:t>管理</w:t>
        </w:r>
      </w:ins>
      <w:del w:id="9" w:author="工内 隆" w:date="2018-10-04T14:36:00Z">
        <w:r w:rsidR="00436443" w:rsidDel="002373FD">
          <w:rPr>
            <w:rFonts w:cs="ＭＳ Ｐゴシック" w:hint="eastAsia"/>
            <w:kern w:val="0"/>
            <w:szCs w:val="24"/>
          </w:rPr>
          <w:delText>マネージメント</w:delText>
        </w:r>
      </w:del>
      <w:r w:rsidR="00436443">
        <w:rPr>
          <w:rFonts w:cs="ＭＳ Ｐゴシック" w:hint="eastAsia"/>
          <w:kern w:val="0"/>
          <w:szCs w:val="24"/>
        </w:rPr>
        <w:t>するための</w:t>
      </w:r>
      <w:r w:rsidRPr="00831B38">
        <w:rPr>
          <w:rFonts w:cs="ＭＳ Ｐゴシック" w:hint="eastAsia"/>
          <w:kern w:val="0"/>
          <w:szCs w:val="24"/>
        </w:rPr>
        <w:t>戦略</w:t>
      </w:r>
      <w:r w:rsidR="00436443">
        <w:rPr>
          <w:rFonts w:cs="ＭＳ Ｐゴシック" w:hint="eastAsia"/>
          <w:kern w:val="0"/>
          <w:szCs w:val="24"/>
        </w:rPr>
        <w:t>の策定がなぜ</w:t>
      </w:r>
      <w:r w:rsidRPr="00831B38">
        <w:rPr>
          <w:rFonts w:cs="ＭＳ Ｐゴシック" w:hint="eastAsia"/>
          <w:kern w:val="0"/>
          <w:szCs w:val="24"/>
        </w:rPr>
        <w:t>重</w:t>
      </w:r>
      <w:r w:rsidRPr="00831B38">
        <w:rPr>
          <w:rFonts w:cs="ＭＳ Ｐゴシック" w:hint="eastAsia"/>
          <w:kern w:val="0"/>
          <w:szCs w:val="24"/>
        </w:rPr>
        <w:lastRenderedPageBreak/>
        <w:t>要</w:t>
      </w:r>
      <w:r w:rsidR="00436443">
        <w:rPr>
          <w:rFonts w:cs="ＭＳ Ｐゴシック" w:hint="eastAsia"/>
          <w:kern w:val="0"/>
          <w:szCs w:val="24"/>
        </w:rPr>
        <w:t>なのかについて</w:t>
      </w:r>
      <w:r w:rsidRPr="00831B38">
        <w:rPr>
          <w:rFonts w:cs="ＭＳ Ｐゴシック" w:hint="eastAsia"/>
          <w:kern w:val="0"/>
          <w:szCs w:val="24"/>
        </w:rPr>
        <w:t>学びます。</w:t>
      </w:r>
    </w:p>
    <w:p w:rsidR="00831B38" w:rsidRPr="00E9566E" w:rsidRDefault="00831B3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Contents</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Why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How open source projects are managed</w:t>
      </w:r>
    </w:p>
    <w:p w:rsidR="00E9566E" w:rsidRPr="00E9566E" w:rsidRDefault="00E9566E" w:rsidP="00E9566E">
      <w:pPr>
        <w:rPr>
          <w:rFonts w:cs="ＭＳ Ｐゴシック"/>
          <w:kern w:val="0"/>
          <w:szCs w:val="24"/>
        </w:rPr>
      </w:pPr>
      <w:r w:rsidRPr="00E9566E">
        <w:rPr>
          <w:rFonts w:cs="ＭＳ Ｐゴシック"/>
          <w:kern w:val="0"/>
          <w:szCs w:val="24"/>
        </w:rPr>
        <w:t xml:space="preserve">    How contributions work</w:t>
      </w:r>
    </w:p>
    <w:p w:rsidR="00E9566E" w:rsidRPr="00E9566E" w:rsidRDefault="00E9566E" w:rsidP="00E9566E">
      <w:pPr>
        <w:rPr>
          <w:rFonts w:cs="ＭＳ Ｐゴシック"/>
          <w:kern w:val="0"/>
          <w:szCs w:val="24"/>
        </w:rPr>
      </w:pPr>
      <w:r w:rsidRPr="00E9566E">
        <w:rPr>
          <w:rFonts w:cs="ＭＳ Ｐゴシック"/>
          <w:kern w:val="0"/>
          <w:szCs w:val="24"/>
        </w:rPr>
        <w:t xml:space="preserve">    How organizations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Be a good corporate citizen</w:t>
      </w:r>
    </w:p>
    <w:p w:rsidR="00E9566E" w:rsidRPr="00E9566E" w:rsidRDefault="00E9566E" w:rsidP="00E9566E">
      <w:pPr>
        <w:rPr>
          <w:rFonts w:cs="ＭＳ Ｐゴシック"/>
          <w:kern w:val="0"/>
          <w:szCs w:val="24"/>
        </w:rPr>
      </w:pPr>
      <w:r w:rsidRPr="00E9566E">
        <w:rPr>
          <w:rFonts w:cs="ＭＳ Ｐゴシック"/>
          <w:kern w:val="0"/>
          <w:szCs w:val="24"/>
        </w:rPr>
        <w:t xml:space="preserve">    Your contribution strategy</w:t>
      </w:r>
    </w:p>
    <w:p w:rsidR="00E9566E" w:rsidRPr="00E9566E" w:rsidRDefault="00E9566E" w:rsidP="00E9566E">
      <w:pPr>
        <w:rPr>
          <w:rFonts w:cs="ＭＳ Ｐゴシック"/>
          <w:kern w:val="0"/>
          <w:szCs w:val="24"/>
        </w:rPr>
      </w:pPr>
      <w:r w:rsidRPr="00E9566E">
        <w:rPr>
          <w:rFonts w:cs="ＭＳ Ｐゴシック"/>
          <w:kern w:val="0"/>
          <w:szCs w:val="24"/>
        </w:rPr>
        <w:t xml:space="preserve">    Final words</w:t>
      </w:r>
    </w:p>
    <w:p w:rsidR="00436443" w:rsidRPr="00436443" w:rsidRDefault="00436443" w:rsidP="00436443">
      <w:pPr>
        <w:rPr>
          <w:rFonts w:cs="ＭＳ Ｐゴシック"/>
          <w:kern w:val="0"/>
          <w:szCs w:val="24"/>
        </w:rPr>
      </w:pPr>
      <w:r w:rsidRPr="00436443">
        <w:rPr>
          <w:rFonts w:cs="ＭＳ Ｐゴシック" w:hint="eastAsia"/>
          <w:kern w:val="0"/>
          <w:szCs w:val="24"/>
        </w:rPr>
        <w:t>内容</w:t>
      </w:r>
      <w:ins w:id="10" w:author="工内 隆" w:date="2018-10-04T14:37:00Z">
        <w:del w:id="11" w:author="Date Masahiro" w:date="2018-10-08T09:21:00Z">
          <w:r w:rsidR="002373FD" w:rsidDel="00C736F1">
            <w:rPr>
              <w:rFonts w:cs="ＭＳ Ｐゴシック" w:hint="eastAsia"/>
              <w:kern w:val="0"/>
              <w:szCs w:val="24"/>
            </w:rPr>
            <w:delText>＜＜本文と同じとなるようにし</w:delText>
          </w:r>
        </w:del>
      </w:ins>
      <w:ins w:id="12" w:author="工内 隆" w:date="2018-10-04T14:38:00Z">
        <w:del w:id="13" w:author="Date Masahiro" w:date="2018-10-08T09:21:00Z">
          <w:r w:rsidR="002373FD" w:rsidDel="00C736F1">
            <w:rPr>
              <w:rFonts w:cs="ＭＳ Ｐゴシック" w:hint="eastAsia"/>
              <w:kern w:val="0"/>
              <w:szCs w:val="24"/>
            </w:rPr>
            <w:delText>、本文で長すぎる表題は短くしました＞＞</w:delText>
          </w:r>
        </w:del>
      </w:ins>
    </w:p>
    <w:p w:rsidR="00436443" w:rsidRPr="00436443" w:rsidRDefault="00436443" w:rsidP="00436443">
      <w:pPr>
        <w:rPr>
          <w:rFonts w:cs="ＭＳ Ｐゴシック"/>
          <w:kern w:val="0"/>
          <w:szCs w:val="24"/>
        </w:rPr>
      </w:pP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なぜ</w:t>
      </w:r>
      <w:ins w:id="14" w:author="工内 隆" w:date="2018-10-04T14:38:00Z">
        <w:r w:rsidR="002373FD">
          <w:rPr>
            <w:rFonts w:cs="ＭＳ Ｐゴシック" w:hint="eastAsia"/>
            <w:kern w:val="0"/>
            <w:szCs w:val="24"/>
          </w:rPr>
          <w:t>オープンソース</w:t>
        </w:r>
      </w:ins>
      <w:ins w:id="15" w:author="工内 隆" w:date="2018-10-04T14:39:00Z">
        <w:r w:rsidR="002373FD">
          <w:rPr>
            <w:rFonts w:cs="ＭＳ Ｐゴシック" w:hint="eastAsia"/>
            <w:kern w:val="0"/>
            <w:szCs w:val="24"/>
          </w:rPr>
          <w:t>に</w:t>
        </w:r>
      </w:ins>
      <w:r>
        <w:rPr>
          <w:rFonts w:cs="ＭＳ Ｐゴシック" w:hint="eastAsia"/>
          <w:kern w:val="0"/>
          <w:szCs w:val="24"/>
        </w:rPr>
        <w:t>コントリビューション</w:t>
      </w:r>
      <w:r w:rsidRPr="00436443">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どのようにして</w:t>
      </w:r>
      <w:r w:rsidRPr="00436443">
        <w:rPr>
          <w:rFonts w:cs="ＭＳ Ｐゴシック" w:hint="eastAsia"/>
          <w:kern w:val="0"/>
          <w:szCs w:val="24"/>
        </w:rPr>
        <w:t>オープンソース</w:t>
      </w:r>
      <w:r>
        <w:rPr>
          <w:rFonts w:cs="ＭＳ Ｐゴシック" w:hint="eastAsia"/>
          <w:kern w:val="0"/>
          <w:szCs w:val="24"/>
        </w:rPr>
        <w:t xml:space="preserve">　</w:t>
      </w:r>
      <w:r w:rsidRPr="00436443">
        <w:rPr>
          <w:rFonts w:cs="ＭＳ Ｐゴシック" w:hint="eastAsia"/>
          <w:kern w:val="0"/>
          <w:szCs w:val="24"/>
        </w:rPr>
        <w:t>プロジェクト</w:t>
      </w:r>
      <w:ins w:id="16" w:author="工内 隆" w:date="2018-10-04T14:39:00Z">
        <w:r w:rsidR="002373FD">
          <w:rPr>
            <w:rFonts w:cs="ＭＳ Ｐゴシック" w:hint="eastAsia"/>
            <w:kern w:val="0"/>
            <w:szCs w:val="24"/>
          </w:rPr>
          <w:t>は</w:t>
        </w:r>
      </w:ins>
      <w:del w:id="17" w:author="工内 隆" w:date="2018-10-04T14:39:00Z">
        <w:r w:rsidDel="002373FD">
          <w:rPr>
            <w:rFonts w:cs="ＭＳ Ｐゴシック" w:hint="eastAsia"/>
            <w:kern w:val="0"/>
            <w:szCs w:val="24"/>
          </w:rPr>
          <w:delText>を</w:delText>
        </w:r>
      </w:del>
      <w:r w:rsidRPr="00436443">
        <w:rPr>
          <w:rFonts w:cs="ＭＳ Ｐゴシック" w:hint="eastAsia"/>
          <w:kern w:val="0"/>
          <w:szCs w:val="24"/>
        </w:rPr>
        <w:t>管理</w:t>
      </w:r>
      <w:ins w:id="18" w:author="工内 隆" w:date="2018-10-04T14:39:00Z">
        <w:r w:rsidR="002373FD">
          <w:rPr>
            <w:rFonts w:cs="ＭＳ Ｐゴシック" w:hint="eastAsia"/>
            <w:kern w:val="0"/>
            <w:szCs w:val="24"/>
          </w:rPr>
          <w:t>されてい</w:t>
        </w:r>
      </w:ins>
      <w:del w:id="19" w:author="工内 隆" w:date="2018-10-04T14:39:00Z">
        <w:r w:rsidDel="002373FD">
          <w:rPr>
            <w:rFonts w:cs="ＭＳ Ｐゴシック" w:hint="eastAsia"/>
            <w:kern w:val="0"/>
            <w:szCs w:val="24"/>
          </w:rPr>
          <w:delText>す</w:delText>
        </w:r>
      </w:del>
      <w:r>
        <w:rPr>
          <w:rFonts w:cs="ＭＳ Ｐゴシック" w:hint="eastAsia"/>
          <w:kern w:val="0"/>
          <w:szCs w:val="24"/>
        </w:rPr>
        <w:t>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コントリビューション</w:t>
      </w:r>
      <w:r w:rsidRPr="00436443">
        <w:rPr>
          <w:rFonts w:cs="ＭＳ Ｐゴシック" w:hint="eastAsia"/>
          <w:kern w:val="0"/>
          <w:szCs w:val="24"/>
        </w:rPr>
        <w:t>の仕組み</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00513149">
        <w:rPr>
          <w:rFonts w:cs="ＭＳ Ｐゴシック" w:hint="eastAsia"/>
          <w:kern w:val="0"/>
          <w:szCs w:val="24"/>
        </w:rPr>
        <w:t>どのように</w:t>
      </w:r>
      <w:r w:rsidRPr="00436443">
        <w:rPr>
          <w:rFonts w:cs="ＭＳ Ｐゴシック" w:hint="eastAsia"/>
          <w:kern w:val="0"/>
          <w:szCs w:val="24"/>
        </w:rPr>
        <w:t>組織</w:t>
      </w:r>
      <w:r w:rsidR="00513149">
        <w:rPr>
          <w:rFonts w:cs="ＭＳ Ｐゴシック" w:hint="eastAsia"/>
          <w:kern w:val="0"/>
          <w:szCs w:val="24"/>
        </w:rPr>
        <w:t>が</w:t>
      </w:r>
      <w:r>
        <w:rPr>
          <w:rFonts w:cs="ＭＳ Ｐゴシック" w:hint="eastAsia"/>
          <w:kern w:val="0"/>
          <w:szCs w:val="24"/>
        </w:rPr>
        <w:t>コントリビューション</w:t>
      </w:r>
      <w:r w:rsidR="00513149">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良き企業市民に</w:t>
      </w:r>
      <w:r>
        <w:rPr>
          <w:rFonts w:cs="ＭＳ Ｐゴシック" w:hint="eastAsia"/>
          <w:kern w:val="0"/>
          <w:szCs w:val="24"/>
        </w:rPr>
        <w:t>なるために</w:t>
      </w:r>
    </w:p>
    <w:p w:rsidR="00436443" w:rsidRDefault="00436443" w:rsidP="00436443">
      <w:pPr>
        <w:rPr>
          <w:ins w:id="20" w:author="工内 隆" w:date="2018-10-04T15:15:00Z"/>
          <w:rFonts w:cs="ＭＳ Ｐゴシック"/>
          <w:kern w:val="0"/>
          <w:szCs w:val="24"/>
        </w:rPr>
      </w:pPr>
      <w:r w:rsidRPr="00436443">
        <w:rPr>
          <w:rFonts w:cs="ＭＳ Ｐゴシック" w:hint="eastAsia"/>
          <w:kern w:val="0"/>
          <w:szCs w:val="24"/>
        </w:rPr>
        <w:t xml:space="preserve">     </w:t>
      </w:r>
      <w:ins w:id="21" w:author="工内 隆" w:date="2018-10-04T14:39:00Z">
        <w:r w:rsidR="002373FD">
          <w:rPr>
            <w:rFonts w:cs="ＭＳ Ｐゴシック" w:hint="eastAsia"/>
            <w:kern w:val="0"/>
            <w:szCs w:val="24"/>
          </w:rPr>
          <w:t>どのようにして</w:t>
        </w:r>
      </w:ins>
      <w:del w:id="22" w:author="工内 隆" w:date="2018-10-04T14:39:00Z">
        <w:r w:rsidRPr="00436443" w:rsidDel="002373FD">
          <w:rPr>
            <w:rFonts w:cs="ＭＳ Ｐゴシック" w:hint="eastAsia"/>
            <w:kern w:val="0"/>
            <w:szCs w:val="24"/>
          </w:rPr>
          <w:delText>あな</w:delText>
        </w:r>
      </w:del>
      <w:del w:id="23" w:author="工内 隆" w:date="2018-10-04T14:40:00Z">
        <w:r w:rsidRPr="00436443" w:rsidDel="002373FD">
          <w:rPr>
            <w:rFonts w:cs="ＭＳ Ｐゴシック" w:hint="eastAsia"/>
            <w:kern w:val="0"/>
            <w:szCs w:val="24"/>
          </w:rPr>
          <w:delText>たの</w:delText>
        </w:r>
      </w:del>
      <w:r>
        <w:rPr>
          <w:rFonts w:cs="ＭＳ Ｐゴシック" w:hint="eastAsia"/>
          <w:kern w:val="0"/>
          <w:szCs w:val="24"/>
        </w:rPr>
        <w:t>コントリビューション</w:t>
      </w:r>
      <w:r w:rsidRPr="00436443">
        <w:rPr>
          <w:rFonts w:cs="ＭＳ Ｐゴシック" w:hint="eastAsia"/>
          <w:kern w:val="0"/>
          <w:szCs w:val="24"/>
        </w:rPr>
        <w:t>戦略</w:t>
      </w:r>
      <w:ins w:id="24" w:author="工内 隆" w:date="2018-10-04T14:40:00Z">
        <w:r w:rsidR="002373FD">
          <w:rPr>
            <w:rFonts w:cs="ＭＳ Ｐゴシック" w:hint="eastAsia"/>
            <w:kern w:val="0"/>
            <w:szCs w:val="24"/>
          </w:rPr>
          <w:t>を構築するか</w:t>
        </w:r>
      </w:ins>
    </w:p>
    <w:p w:rsidR="004A259D" w:rsidRPr="00436443" w:rsidRDefault="004A259D" w:rsidP="00436443">
      <w:pPr>
        <w:rPr>
          <w:rFonts w:cs="ＭＳ Ｐゴシック"/>
          <w:kern w:val="0"/>
          <w:szCs w:val="24"/>
        </w:rPr>
      </w:pPr>
    </w:p>
    <w:p w:rsidR="00E9566E"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結論</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View All Guides »</w:t>
      </w:r>
    </w:p>
    <w:p w:rsidR="00E9566E" w:rsidRPr="00E9566E" w:rsidRDefault="00E9566E" w:rsidP="00E9566E">
      <w:pPr>
        <w:rPr>
          <w:rFonts w:cs="ＭＳ Ｐゴシック"/>
          <w:kern w:val="0"/>
          <w:szCs w:val="24"/>
        </w:rPr>
      </w:pPr>
      <w:r w:rsidRPr="00E9566E">
        <w:rPr>
          <w:rFonts w:cs="ＭＳ Ｐゴシック"/>
          <w:kern w:val="0"/>
          <w:szCs w:val="24"/>
        </w:rPr>
        <w:t>Contribute on GitHub »</w:t>
      </w:r>
    </w:p>
    <w:p w:rsidR="00E9566E" w:rsidRPr="00E9566E" w:rsidRDefault="00E9566E" w:rsidP="00E9566E">
      <w:pPr>
        <w:rPr>
          <w:rFonts w:cs="ＭＳ Ｐゴシック"/>
          <w:kern w:val="0"/>
          <w:szCs w:val="24"/>
        </w:rPr>
      </w:pPr>
      <w:r w:rsidRPr="00E9566E">
        <w:rPr>
          <w:rFonts w:cs="ＭＳ Ｐゴシック"/>
          <w:kern w:val="0"/>
          <w:szCs w:val="24"/>
        </w:rPr>
        <w:t>Contributors to this Guide</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Stormy Peters</w:t>
      </w:r>
    </w:p>
    <w:p w:rsidR="00E9566E" w:rsidRPr="00E9566E" w:rsidRDefault="00E9566E" w:rsidP="00E9566E">
      <w:pPr>
        <w:rPr>
          <w:rFonts w:cs="ＭＳ Ｐゴシック"/>
          <w:kern w:val="0"/>
          <w:szCs w:val="24"/>
        </w:rPr>
      </w:pPr>
      <w:r w:rsidRPr="00E9566E">
        <w:rPr>
          <w:rFonts w:cs="ＭＳ Ｐゴシック"/>
          <w:kern w:val="0"/>
          <w:szCs w:val="24"/>
        </w:rPr>
        <w:t>Senior Manager, Community Leads</w:t>
      </w:r>
    </w:p>
    <w:p w:rsidR="00E9566E" w:rsidRPr="00E9566E" w:rsidRDefault="00E9566E" w:rsidP="00E9566E">
      <w:pPr>
        <w:rPr>
          <w:rFonts w:cs="ＭＳ Ｐゴシック"/>
          <w:kern w:val="0"/>
          <w:szCs w:val="24"/>
        </w:rPr>
      </w:pPr>
      <w:r w:rsidRPr="00E9566E">
        <w:rPr>
          <w:rFonts w:cs="ＭＳ Ｐゴシック"/>
          <w:kern w:val="0"/>
          <w:szCs w:val="24"/>
        </w:rPr>
        <w:t>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Nithya Ruff</w:t>
      </w:r>
    </w:p>
    <w:p w:rsidR="00E9566E" w:rsidRPr="00E9566E" w:rsidRDefault="00E9566E" w:rsidP="00E9566E">
      <w:pPr>
        <w:rPr>
          <w:rFonts w:cs="ＭＳ Ｐゴシック"/>
          <w:kern w:val="0"/>
          <w:szCs w:val="24"/>
        </w:rPr>
      </w:pPr>
      <w:r w:rsidRPr="00E9566E">
        <w:rPr>
          <w:rFonts w:cs="ＭＳ Ｐゴシック"/>
          <w:kern w:val="0"/>
          <w:szCs w:val="24"/>
        </w:rPr>
        <w:t>Senior Director, Open Source Practice</w:t>
      </w:r>
    </w:p>
    <w:p w:rsidR="00E9566E" w:rsidRPr="00E9566E" w:rsidRDefault="00E9566E" w:rsidP="00E9566E">
      <w:pPr>
        <w:rPr>
          <w:rFonts w:cs="ＭＳ Ｐゴシック"/>
          <w:kern w:val="0"/>
          <w:szCs w:val="24"/>
        </w:rPr>
      </w:pPr>
      <w:r w:rsidRPr="00E9566E">
        <w:rPr>
          <w:rFonts w:cs="ＭＳ Ｐゴシック"/>
          <w:kern w:val="0"/>
          <w:szCs w:val="24"/>
        </w:rPr>
        <w:t>Comcast</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1</w:t>
      </w:r>
    </w:p>
    <w:p w:rsidR="00436443" w:rsidRDefault="0043644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1</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Why contribute to open source?</w:t>
      </w:r>
    </w:p>
    <w:p w:rsidR="00E9566E" w:rsidRDefault="00436443" w:rsidP="00E9566E">
      <w:pPr>
        <w:rPr>
          <w:rFonts w:cs="ＭＳ Ｐゴシック"/>
          <w:kern w:val="0"/>
          <w:szCs w:val="24"/>
        </w:rPr>
      </w:pPr>
      <w:r>
        <w:rPr>
          <w:rFonts w:cs="ＭＳ Ｐゴシック" w:hint="eastAsia"/>
          <w:kern w:val="0"/>
          <w:szCs w:val="24"/>
        </w:rPr>
        <w:t>なぜオープンソースにコントリビューションするのか</w:t>
      </w:r>
    </w:p>
    <w:p w:rsidR="00436443" w:rsidRPr="00436443"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It might be impossible to find an organization today that doesn’t benefit in some way from open source software. Some companies, like Intel, IBM, and Samsung, have entire open source programs devoted to contributing to open source communities. Other companies become consumers of open source almost accidentally when the software is brought in by system administrators or developers.</w:t>
      </w:r>
    </w:p>
    <w:p w:rsidR="00E9566E" w:rsidRDefault="00D8033C" w:rsidP="00E9566E">
      <w:pPr>
        <w:rPr>
          <w:rFonts w:cs="ＭＳ Ｐゴシック"/>
          <w:kern w:val="0"/>
          <w:szCs w:val="24"/>
        </w:rPr>
      </w:pPr>
      <w:r>
        <w:rPr>
          <w:rFonts w:cs="ＭＳ Ｐゴシック" w:hint="eastAsia"/>
          <w:kern w:val="0"/>
          <w:szCs w:val="24"/>
        </w:rPr>
        <w:t>今日、</w:t>
      </w:r>
      <w:r w:rsidR="00436443" w:rsidRPr="00436443">
        <w:rPr>
          <w:rFonts w:cs="ＭＳ Ｐゴシック" w:hint="eastAsia"/>
          <w:kern w:val="0"/>
          <w:szCs w:val="24"/>
        </w:rPr>
        <w:t>オープンソース</w:t>
      </w:r>
      <w:r>
        <w:rPr>
          <w:rFonts w:cs="ＭＳ Ｐゴシック" w:hint="eastAsia"/>
          <w:kern w:val="0"/>
          <w:szCs w:val="24"/>
        </w:rPr>
        <w:t xml:space="preserve">　</w:t>
      </w:r>
      <w:r w:rsidR="00436443" w:rsidRPr="00436443">
        <w:rPr>
          <w:rFonts w:cs="ＭＳ Ｐゴシック" w:hint="eastAsia"/>
          <w:kern w:val="0"/>
          <w:szCs w:val="24"/>
        </w:rPr>
        <w:t>ソフトウェアから</w:t>
      </w:r>
      <w:r>
        <w:rPr>
          <w:rFonts w:cs="ＭＳ Ｐゴシック" w:hint="eastAsia"/>
          <w:kern w:val="0"/>
          <w:szCs w:val="24"/>
        </w:rPr>
        <w:t>どのような</w:t>
      </w:r>
      <w:r w:rsidR="00436443" w:rsidRPr="00436443">
        <w:rPr>
          <w:rFonts w:cs="ＭＳ Ｐゴシック" w:hint="eastAsia"/>
          <w:kern w:val="0"/>
          <w:szCs w:val="24"/>
        </w:rPr>
        <w:t>利益</w:t>
      </w:r>
      <w:r>
        <w:rPr>
          <w:rFonts w:cs="ＭＳ Ｐゴシック" w:hint="eastAsia"/>
          <w:kern w:val="0"/>
          <w:szCs w:val="24"/>
        </w:rPr>
        <w:t>も</w:t>
      </w:r>
      <w:r w:rsidR="00436443" w:rsidRPr="00436443">
        <w:rPr>
          <w:rFonts w:cs="ＭＳ Ｐゴシック" w:hint="eastAsia"/>
          <w:kern w:val="0"/>
          <w:szCs w:val="24"/>
        </w:rPr>
        <w:t>得ない組織を見つけるのは不可能</w:t>
      </w:r>
      <w:r>
        <w:rPr>
          <w:rFonts w:cs="ＭＳ Ｐゴシック" w:hint="eastAsia"/>
          <w:kern w:val="0"/>
          <w:szCs w:val="24"/>
        </w:rPr>
        <w:t>でしょう</w:t>
      </w:r>
      <w:r w:rsidR="00436443" w:rsidRPr="00436443">
        <w:rPr>
          <w:rFonts w:cs="ＭＳ Ｐゴシック" w:hint="eastAsia"/>
          <w:kern w:val="0"/>
          <w:szCs w:val="24"/>
        </w:rPr>
        <w:t>。</w:t>
      </w:r>
      <w:del w:id="25" w:author="工内 隆" w:date="2018-10-05T14:38:00Z">
        <w:r w:rsidR="00436443" w:rsidRPr="00436443" w:rsidDel="00CD3BAD">
          <w:rPr>
            <w:rFonts w:cs="ＭＳ Ｐゴシック" w:hint="eastAsia"/>
            <w:kern w:val="0"/>
            <w:szCs w:val="24"/>
          </w:rPr>
          <w:delText xml:space="preserve"> </w:delText>
        </w:r>
      </w:del>
      <w:ins w:id="26" w:author="Date Masahiro" w:date="2018-10-08T09:30:00Z">
        <w:r w:rsidR="00C736F1">
          <w:rPr>
            <w:rFonts w:cs="ＭＳ Ｐゴシック" w:hint="eastAsia"/>
            <w:kern w:val="0"/>
            <w:szCs w:val="24"/>
          </w:rPr>
          <w:t>Intel</w:t>
        </w:r>
        <w:r w:rsidR="00C736F1">
          <w:rPr>
            <w:rFonts w:cs="ＭＳ Ｐゴシック" w:hint="eastAsia"/>
            <w:kern w:val="0"/>
            <w:szCs w:val="24"/>
          </w:rPr>
          <w:t>社</w:t>
        </w:r>
        <w:r w:rsidR="00C736F1" w:rsidRPr="00436443">
          <w:rPr>
            <w:rFonts w:cs="ＭＳ Ｐゴシック" w:hint="eastAsia"/>
            <w:kern w:val="0"/>
            <w:szCs w:val="24"/>
          </w:rPr>
          <w:t>、</w:t>
        </w:r>
        <w:r w:rsidR="00C736F1" w:rsidRPr="00436443">
          <w:rPr>
            <w:rFonts w:cs="ＭＳ Ｐゴシック" w:hint="eastAsia"/>
            <w:kern w:val="0"/>
            <w:szCs w:val="24"/>
          </w:rPr>
          <w:t>IBM</w:t>
        </w:r>
        <w:r w:rsidR="00C736F1">
          <w:rPr>
            <w:rFonts w:cs="ＭＳ Ｐゴシック" w:hint="eastAsia"/>
            <w:kern w:val="0"/>
            <w:szCs w:val="24"/>
          </w:rPr>
          <w:t>社</w:t>
        </w:r>
        <w:r w:rsidR="00C736F1" w:rsidRPr="00436443">
          <w:rPr>
            <w:rFonts w:cs="ＭＳ Ｐゴシック" w:hint="eastAsia"/>
            <w:kern w:val="0"/>
            <w:szCs w:val="24"/>
          </w:rPr>
          <w:t>、</w:t>
        </w:r>
        <w:r w:rsidR="00C736F1">
          <w:rPr>
            <w:rFonts w:cs="ＭＳ Ｐゴシック" w:hint="eastAsia"/>
            <w:kern w:val="0"/>
            <w:szCs w:val="24"/>
          </w:rPr>
          <w:t>Samsung</w:t>
        </w:r>
        <w:r w:rsidR="00C736F1">
          <w:rPr>
            <w:rFonts w:cs="ＭＳ Ｐゴシック" w:hint="eastAsia"/>
            <w:kern w:val="0"/>
            <w:szCs w:val="24"/>
          </w:rPr>
          <w:t>社</w:t>
        </w:r>
        <w:r w:rsidR="00C736F1" w:rsidRPr="00436443">
          <w:rPr>
            <w:rFonts w:cs="ＭＳ Ｐゴシック" w:hint="eastAsia"/>
            <w:kern w:val="0"/>
            <w:szCs w:val="24"/>
          </w:rPr>
          <w:t>のよう</w:t>
        </w:r>
        <w:r w:rsidR="00C736F1">
          <w:rPr>
            <w:rFonts w:cs="ＭＳ Ｐゴシック" w:hint="eastAsia"/>
            <w:kern w:val="0"/>
            <w:szCs w:val="24"/>
          </w:rPr>
          <w:t>に、いくつかの</w:t>
        </w:r>
        <w:r w:rsidR="00C736F1" w:rsidRPr="00436443">
          <w:rPr>
            <w:rFonts w:cs="ＭＳ Ｐゴシック" w:hint="eastAsia"/>
            <w:kern w:val="0"/>
            <w:szCs w:val="24"/>
          </w:rPr>
          <w:t>企業は、オープンソース</w:t>
        </w:r>
        <w:r w:rsidR="00C736F1">
          <w:rPr>
            <w:rFonts w:cs="ＭＳ Ｐゴシック" w:hint="eastAsia"/>
            <w:kern w:val="0"/>
            <w:szCs w:val="24"/>
          </w:rPr>
          <w:t xml:space="preserve">　</w:t>
        </w:r>
        <w:r w:rsidR="00C736F1" w:rsidRPr="00436443">
          <w:rPr>
            <w:rFonts w:cs="ＭＳ Ｐゴシック" w:hint="eastAsia"/>
            <w:kern w:val="0"/>
            <w:szCs w:val="24"/>
          </w:rPr>
          <w:t>コミュニティに</w:t>
        </w:r>
        <w:r w:rsidR="00C736F1">
          <w:rPr>
            <w:rFonts w:cs="ＭＳ Ｐゴシック" w:hint="eastAsia"/>
            <w:kern w:val="0"/>
            <w:szCs w:val="24"/>
          </w:rPr>
          <w:t>コントリビューション</w:t>
        </w:r>
        <w:r w:rsidR="00C736F1" w:rsidRPr="00436443">
          <w:rPr>
            <w:rFonts w:cs="ＭＳ Ｐゴシック" w:hint="eastAsia"/>
            <w:kern w:val="0"/>
            <w:szCs w:val="24"/>
          </w:rPr>
          <w:t>するため</w:t>
        </w:r>
        <w:r w:rsidR="00C736F1">
          <w:rPr>
            <w:rFonts w:cs="ＭＳ Ｐゴシック" w:hint="eastAsia"/>
            <w:kern w:val="0"/>
            <w:szCs w:val="24"/>
          </w:rPr>
          <w:t>に、一貫した</w:t>
        </w:r>
        <w:r w:rsidR="00C736F1" w:rsidRPr="00436443">
          <w:rPr>
            <w:rFonts w:cs="ＭＳ Ｐゴシック" w:hint="eastAsia"/>
            <w:kern w:val="0"/>
            <w:szCs w:val="24"/>
          </w:rPr>
          <w:t>オープンソース</w:t>
        </w:r>
        <w:r w:rsidR="00C736F1">
          <w:rPr>
            <w:rFonts w:cs="ＭＳ Ｐゴシック" w:hint="eastAsia"/>
            <w:kern w:val="0"/>
            <w:szCs w:val="24"/>
          </w:rPr>
          <w:t xml:space="preserve">　</w:t>
        </w:r>
        <w:r w:rsidR="00C736F1" w:rsidRPr="00436443">
          <w:rPr>
            <w:rFonts w:cs="ＭＳ Ｐゴシック" w:hint="eastAsia"/>
            <w:kern w:val="0"/>
            <w:szCs w:val="24"/>
          </w:rPr>
          <w:t>プログラムを持っています。</w:t>
        </w:r>
      </w:ins>
      <w:del w:id="27" w:author="Date Masahiro" w:date="2018-10-08T09:30:00Z">
        <w:r w:rsidDel="00C736F1">
          <w:rPr>
            <w:rFonts w:cs="ＭＳ Ｐゴシック" w:hint="eastAsia"/>
            <w:kern w:val="0"/>
            <w:szCs w:val="24"/>
          </w:rPr>
          <w:delText>Intel</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w:delText>
        </w:r>
        <w:r w:rsidR="00436443" w:rsidRPr="00436443" w:rsidDel="00C736F1">
          <w:rPr>
            <w:rFonts w:cs="ＭＳ Ｐゴシック" w:hint="eastAsia"/>
            <w:kern w:val="0"/>
            <w:szCs w:val="24"/>
          </w:rPr>
          <w:delText>IBM</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w:delText>
        </w:r>
        <w:r w:rsidDel="00C736F1">
          <w:rPr>
            <w:rFonts w:cs="ＭＳ Ｐゴシック" w:hint="eastAsia"/>
            <w:kern w:val="0"/>
            <w:szCs w:val="24"/>
          </w:rPr>
          <w:delText>Samsung</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のよう</w:delText>
        </w:r>
        <w:r w:rsidR="00225055" w:rsidDel="00C736F1">
          <w:rPr>
            <w:rFonts w:cs="ＭＳ Ｐゴシック" w:hint="eastAsia"/>
            <w:kern w:val="0"/>
            <w:szCs w:val="24"/>
          </w:rPr>
          <w:delText>に、</w:delText>
        </w:r>
        <w:r w:rsidR="00BB5F49" w:rsidDel="00C736F1">
          <w:rPr>
            <w:rFonts w:cs="ＭＳ Ｐゴシック" w:hint="eastAsia"/>
            <w:kern w:val="0"/>
            <w:szCs w:val="24"/>
          </w:rPr>
          <w:delText>いくつかの</w:delText>
        </w:r>
        <w:r w:rsidR="00436443" w:rsidRPr="00436443" w:rsidDel="00C736F1">
          <w:rPr>
            <w:rFonts w:cs="ＭＳ Ｐゴシック" w:hint="eastAsia"/>
            <w:kern w:val="0"/>
            <w:szCs w:val="24"/>
          </w:rPr>
          <w:delText>企業は、</w:delText>
        </w:r>
      </w:del>
      <w:ins w:id="28" w:author="工内 隆" w:date="2018-10-04T15:27:00Z">
        <w:del w:id="29" w:author="Date Masahiro" w:date="2018-10-08T09:30:00Z">
          <w:r w:rsidR="00DD1B87" w:rsidRPr="00436443" w:rsidDel="00C736F1">
            <w:rPr>
              <w:rFonts w:cs="ＭＳ Ｐゴシック" w:hint="eastAsia"/>
              <w:kern w:val="0"/>
              <w:szCs w:val="24"/>
            </w:rPr>
            <w:delText>オープンソース</w:delText>
          </w:r>
          <w:r w:rsidR="00DD1B87" w:rsidDel="00C736F1">
            <w:rPr>
              <w:rFonts w:cs="ＭＳ Ｐゴシック" w:hint="eastAsia"/>
              <w:kern w:val="0"/>
              <w:szCs w:val="24"/>
            </w:rPr>
            <w:delText xml:space="preserve">　</w:delText>
          </w:r>
          <w:r w:rsidR="00DD1B87" w:rsidRPr="00436443" w:rsidDel="00C736F1">
            <w:rPr>
              <w:rFonts w:cs="ＭＳ Ｐゴシック" w:hint="eastAsia"/>
              <w:kern w:val="0"/>
              <w:szCs w:val="24"/>
            </w:rPr>
            <w:delText>プログラム</w:delText>
          </w:r>
          <w:r w:rsidR="00DD1B87" w:rsidDel="00C736F1">
            <w:rPr>
              <w:rFonts w:cs="ＭＳ Ｐゴシック" w:hint="eastAsia"/>
              <w:kern w:val="0"/>
              <w:szCs w:val="24"/>
            </w:rPr>
            <w:delText>全体</w:delText>
          </w:r>
        </w:del>
      </w:ins>
      <w:ins w:id="30" w:author="工内 隆" w:date="2018-10-04T15:30:00Z">
        <w:del w:id="31" w:author="Date Masahiro" w:date="2018-10-08T09:30:00Z">
          <w:r w:rsidR="00DD1B87" w:rsidDel="00C736F1">
            <w:rPr>
              <w:rFonts w:cs="ＭＳ Ｐゴシック" w:hint="eastAsia"/>
              <w:kern w:val="0"/>
              <w:szCs w:val="24"/>
            </w:rPr>
            <w:delText>を</w:delText>
          </w:r>
        </w:del>
      </w:ins>
      <w:del w:id="32" w:author="Date Masahiro" w:date="2018-10-08T09:30:00Z">
        <w:r w:rsidR="00436443" w:rsidRPr="00436443" w:rsidDel="00C736F1">
          <w:rPr>
            <w:rFonts w:cs="ＭＳ Ｐゴシック" w:hint="eastAsia"/>
            <w:kern w:val="0"/>
            <w:szCs w:val="24"/>
          </w:rPr>
          <w:delText>オープンソース</w:delText>
        </w:r>
        <w:r w:rsidDel="00C736F1">
          <w:rPr>
            <w:rFonts w:cs="ＭＳ Ｐゴシック" w:hint="eastAsia"/>
            <w:kern w:val="0"/>
            <w:szCs w:val="24"/>
          </w:rPr>
          <w:delText xml:space="preserve">　</w:delText>
        </w:r>
        <w:r w:rsidR="00436443" w:rsidRPr="00436443" w:rsidDel="00C736F1">
          <w:rPr>
            <w:rFonts w:cs="ＭＳ Ｐゴシック" w:hint="eastAsia"/>
            <w:kern w:val="0"/>
            <w:szCs w:val="24"/>
          </w:rPr>
          <w:delText>コミュニティ</w:delText>
        </w:r>
      </w:del>
      <w:ins w:id="33" w:author="工内 隆" w:date="2018-10-04T15:23:00Z">
        <w:del w:id="34" w:author="Date Masahiro" w:date="2018-10-08T09:30:00Z">
          <w:r w:rsidR="00031D7D" w:rsidDel="00C736F1">
            <w:rPr>
              <w:rFonts w:cs="ＭＳ Ｐゴシック" w:hint="eastAsia"/>
              <w:kern w:val="0"/>
              <w:szCs w:val="24"/>
            </w:rPr>
            <w:delText>への</w:delText>
          </w:r>
        </w:del>
      </w:ins>
      <w:del w:id="35" w:author="Date Masahiro" w:date="2018-10-08T09:30:00Z">
        <w:r w:rsidR="00436443" w:rsidRPr="00436443" w:rsidDel="00C736F1">
          <w:rPr>
            <w:rFonts w:cs="ＭＳ Ｐゴシック" w:hint="eastAsia"/>
            <w:kern w:val="0"/>
            <w:szCs w:val="24"/>
          </w:rPr>
          <w:delText>に</w:delText>
        </w:r>
        <w:r w:rsidR="00BB5F49" w:rsidDel="00C736F1">
          <w:rPr>
            <w:rFonts w:cs="ＭＳ Ｐゴシック" w:hint="eastAsia"/>
            <w:kern w:val="0"/>
            <w:szCs w:val="24"/>
          </w:rPr>
          <w:delText>コントリビューション</w:delText>
        </w:r>
      </w:del>
      <w:ins w:id="36" w:author="工内 隆" w:date="2018-10-04T15:23:00Z">
        <w:del w:id="37" w:author="Date Masahiro" w:date="2018-10-08T09:30:00Z">
          <w:r w:rsidR="00031D7D" w:rsidDel="00C736F1">
            <w:rPr>
              <w:rFonts w:cs="ＭＳ Ｐゴシック" w:hint="eastAsia"/>
              <w:kern w:val="0"/>
              <w:szCs w:val="24"/>
            </w:rPr>
            <w:delText>に専念</w:delText>
          </w:r>
        </w:del>
      </w:ins>
      <w:ins w:id="38" w:author="工内 隆" w:date="2018-10-04T15:30:00Z">
        <w:del w:id="39" w:author="Date Masahiro" w:date="2018-10-08T09:30:00Z">
          <w:r w:rsidR="00DD1B87" w:rsidDel="00C736F1">
            <w:rPr>
              <w:rFonts w:cs="ＭＳ Ｐゴシック" w:hint="eastAsia"/>
              <w:kern w:val="0"/>
              <w:szCs w:val="24"/>
            </w:rPr>
            <w:delText>させ</w:delText>
          </w:r>
        </w:del>
      </w:ins>
      <w:del w:id="40" w:author="Date Masahiro" w:date="2018-10-08T09:30:00Z">
        <w:r w:rsidR="00436443" w:rsidRPr="00436443" w:rsidDel="00C736F1">
          <w:rPr>
            <w:rFonts w:cs="ＭＳ Ｐゴシック" w:hint="eastAsia"/>
            <w:kern w:val="0"/>
            <w:szCs w:val="24"/>
          </w:rPr>
          <w:delText>するため</w:delText>
        </w:r>
        <w:r w:rsidR="00225055" w:rsidDel="00C736F1">
          <w:rPr>
            <w:rFonts w:cs="ＭＳ Ｐゴシック" w:hint="eastAsia"/>
            <w:kern w:val="0"/>
            <w:szCs w:val="24"/>
          </w:rPr>
          <w:delText>に。</w:delText>
        </w:r>
        <w:r w:rsidR="00BB5F49" w:rsidDel="00C736F1">
          <w:rPr>
            <w:rFonts w:cs="ＭＳ Ｐゴシック" w:hint="eastAsia"/>
            <w:kern w:val="0"/>
            <w:szCs w:val="24"/>
          </w:rPr>
          <w:delText>一貫した</w:delText>
        </w:r>
        <w:r w:rsidR="00436443" w:rsidRPr="00436443" w:rsidDel="00C736F1">
          <w:rPr>
            <w:rFonts w:cs="ＭＳ Ｐゴシック" w:hint="eastAsia"/>
            <w:kern w:val="0"/>
            <w:szCs w:val="24"/>
          </w:rPr>
          <w:delText>オープンソース</w:delText>
        </w:r>
        <w:r w:rsidR="00BB5F49" w:rsidDel="00C736F1">
          <w:rPr>
            <w:rFonts w:cs="ＭＳ Ｐゴシック" w:hint="eastAsia"/>
            <w:kern w:val="0"/>
            <w:szCs w:val="24"/>
          </w:rPr>
          <w:delText xml:space="preserve">　</w:delText>
        </w:r>
        <w:r w:rsidR="00436443" w:rsidRPr="00436443" w:rsidDel="00C736F1">
          <w:rPr>
            <w:rFonts w:cs="ＭＳ Ｐゴシック" w:hint="eastAsia"/>
            <w:kern w:val="0"/>
            <w:szCs w:val="24"/>
          </w:rPr>
          <w:delText>プログラムを持っています。</w:delText>
        </w:r>
      </w:del>
      <w:del w:id="41" w:author="工内 隆" w:date="2018-10-05T14:38:00Z">
        <w:r w:rsidR="00436443" w:rsidRPr="00436443" w:rsidDel="00CD3BAD">
          <w:rPr>
            <w:rFonts w:cs="ＭＳ Ｐゴシック" w:hint="eastAsia"/>
            <w:kern w:val="0"/>
            <w:szCs w:val="24"/>
          </w:rPr>
          <w:delText xml:space="preserve"> </w:delText>
        </w:r>
      </w:del>
      <w:r w:rsidR="00436443" w:rsidRPr="00436443">
        <w:rPr>
          <w:rFonts w:cs="ＭＳ Ｐゴシック" w:hint="eastAsia"/>
          <w:kern w:val="0"/>
          <w:szCs w:val="24"/>
        </w:rPr>
        <w:t>他の企業</w:t>
      </w:r>
      <w:ins w:id="42" w:author="工内 隆" w:date="2018-10-04T15:32:00Z">
        <w:r w:rsidR="00DD1B87">
          <w:rPr>
            <w:rFonts w:cs="ＭＳ Ｐゴシック" w:hint="eastAsia"/>
            <w:kern w:val="0"/>
            <w:szCs w:val="24"/>
          </w:rPr>
          <w:t>では</w:t>
        </w:r>
      </w:ins>
      <w:del w:id="43" w:author="工内 隆" w:date="2018-10-04T15:32:00Z">
        <w:r w:rsidR="00225055" w:rsidDel="00DD1B87">
          <w:rPr>
            <w:rFonts w:cs="ＭＳ Ｐゴシック" w:hint="eastAsia"/>
            <w:kern w:val="0"/>
            <w:szCs w:val="24"/>
          </w:rPr>
          <w:delText>も</w:delText>
        </w:r>
      </w:del>
      <w:r w:rsidR="00436443" w:rsidRPr="00436443">
        <w:rPr>
          <w:rFonts w:cs="ＭＳ Ｐゴシック" w:hint="eastAsia"/>
          <w:kern w:val="0"/>
          <w:szCs w:val="24"/>
        </w:rPr>
        <w:t>、</w:t>
      </w:r>
      <w:ins w:id="44" w:author="工内 隆" w:date="2018-10-04T15:32:00Z">
        <w:r w:rsidR="00DD1B87">
          <w:rPr>
            <w:rFonts w:cs="ＭＳ Ｐゴシック" w:hint="eastAsia"/>
            <w:kern w:val="0"/>
            <w:szCs w:val="24"/>
          </w:rPr>
          <w:t xml:space="preserve">たまたまオープンソース　</w:t>
        </w:r>
      </w:ins>
      <w:r w:rsidR="00436443" w:rsidRPr="00436443">
        <w:rPr>
          <w:rFonts w:cs="ＭＳ Ｐゴシック" w:hint="eastAsia"/>
          <w:kern w:val="0"/>
          <w:szCs w:val="24"/>
        </w:rPr>
        <w:t>ソフトウェアがシステム管理者や開発者に</w:t>
      </w:r>
      <w:r w:rsidR="00BB5F49">
        <w:rPr>
          <w:rFonts w:cs="ＭＳ Ｐゴシック" w:hint="eastAsia"/>
          <w:kern w:val="0"/>
          <w:szCs w:val="24"/>
        </w:rPr>
        <w:t>よって導入され</w:t>
      </w:r>
      <w:r w:rsidR="00436443" w:rsidRPr="00436443">
        <w:rPr>
          <w:rFonts w:cs="ＭＳ Ｐゴシック" w:hint="eastAsia"/>
          <w:kern w:val="0"/>
          <w:szCs w:val="24"/>
        </w:rPr>
        <w:t>、</w:t>
      </w:r>
      <w:r w:rsidR="00BB5F49">
        <w:rPr>
          <w:rFonts w:cs="ＭＳ Ｐゴシック" w:hint="eastAsia"/>
          <w:kern w:val="0"/>
          <w:szCs w:val="24"/>
        </w:rPr>
        <w:t>それ</w:t>
      </w:r>
      <w:r w:rsidR="00225055">
        <w:rPr>
          <w:rFonts w:cs="ＭＳ Ｐゴシック" w:hint="eastAsia"/>
          <w:kern w:val="0"/>
          <w:szCs w:val="24"/>
        </w:rPr>
        <w:t>を</w:t>
      </w:r>
      <w:r w:rsidR="00BB5F49">
        <w:rPr>
          <w:rFonts w:cs="ＭＳ Ｐゴシック" w:hint="eastAsia"/>
          <w:kern w:val="0"/>
          <w:szCs w:val="24"/>
        </w:rPr>
        <w:t>契機</w:t>
      </w:r>
      <w:ins w:id="45" w:author="工内 隆" w:date="2018-10-04T15:33:00Z">
        <w:r w:rsidR="00DD1B87">
          <w:rPr>
            <w:rFonts w:cs="ＭＳ Ｐゴシック" w:hint="eastAsia"/>
            <w:kern w:val="0"/>
            <w:szCs w:val="24"/>
          </w:rPr>
          <w:t>として</w:t>
        </w:r>
      </w:ins>
      <w:del w:id="46" w:author="工内 隆" w:date="2018-10-04T15:33:00Z">
        <w:r w:rsidR="00BB5F49" w:rsidDel="00DD1B87">
          <w:rPr>
            <w:rFonts w:cs="ＭＳ Ｐゴシック" w:hint="eastAsia"/>
            <w:kern w:val="0"/>
            <w:szCs w:val="24"/>
          </w:rPr>
          <w:delText>で、</w:delText>
        </w:r>
      </w:del>
      <w:r w:rsidR="00436443" w:rsidRPr="00436443">
        <w:rPr>
          <w:rFonts w:cs="ＭＳ Ｐゴシック" w:hint="eastAsia"/>
          <w:kern w:val="0"/>
          <w:szCs w:val="24"/>
        </w:rPr>
        <w:t>オープンソース</w:t>
      </w:r>
      <w:r w:rsidR="00225055">
        <w:rPr>
          <w:rFonts w:cs="ＭＳ Ｐゴシック" w:hint="eastAsia"/>
          <w:kern w:val="0"/>
          <w:szCs w:val="24"/>
        </w:rPr>
        <w:t>のユーザ</w:t>
      </w:r>
      <w:ins w:id="47" w:author="工内 隆" w:date="2018-10-05T14:38:00Z">
        <w:r w:rsidR="00CD3BAD">
          <w:rPr>
            <w:rFonts w:cs="ＭＳ Ｐゴシック" w:hint="eastAsia"/>
            <w:kern w:val="0"/>
            <w:szCs w:val="24"/>
          </w:rPr>
          <w:t>ー</w:t>
        </w:r>
      </w:ins>
      <w:r w:rsidR="00225055">
        <w:rPr>
          <w:rFonts w:cs="ＭＳ Ｐゴシック" w:hint="eastAsia"/>
          <w:kern w:val="0"/>
          <w:szCs w:val="24"/>
        </w:rPr>
        <w:t>になってい</w:t>
      </w:r>
      <w:r w:rsidR="00BB5F49">
        <w:rPr>
          <w:rFonts w:cs="ＭＳ Ｐゴシック" w:hint="eastAsia"/>
          <w:kern w:val="0"/>
          <w:szCs w:val="24"/>
        </w:rPr>
        <w:t>ます</w:t>
      </w:r>
      <w:r w:rsidR="00436443" w:rsidRPr="00436443">
        <w:rPr>
          <w:rFonts w:cs="ＭＳ Ｐゴシック" w:hint="eastAsia"/>
          <w:kern w:val="0"/>
          <w:szCs w:val="24"/>
        </w:rPr>
        <w:t>。</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Many companies are commercially dependent on open source software that is critical to the success of the company, so it becomes advantageous (and necessary) to contribute to open source software projects. Since 2005, over 13,500 developers from over 1,300 different companies have contributed to the Linux kernel, and it is just a single project!</w:t>
      </w:r>
    </w:p>
    <w:p w:rsidR="00E9566E" w:rsidRDefault="00BB5F49" w:rsidP="00E9566E">
      <w:pPr>
        <w:rPr>
          <w:rFonts w:cs="ＭＳ Ｐゴシック"/>
          <w:kern w:val="0"/>
          <w:szCs w:val="24"/>
        </w:rPr>
      </w:pPr>
      <w:r w:rsidRPr="00BB5F49">
        <w:rPr>
          <w:rFonts w:cs="ＭＳ Ｐゴシック" w:hint="eastAsia"/>
          <w:kern w:val="0"/>
          <w:szCs w:val="24"/>
        </w:rPr>
        <w:t>多くの企業</w:t>
      </w:r>
      <w:r>
        <w:rPr>
          <w:rFonts w:cs="ＭＳ Ｐゴシック" w:hint="eastAsia"/>
          <w:kern w:val="0"/>
          <w:szCs w:val="24"/>
        </w:rPr>
        <w:t>のビジネスが</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ソフトウェアに依存してい</w:t>
      </w:r>
      <w:r>
        <w:rPr>
          <w:rFonts w:cs="ＭＳ Ｐゴシック" w:hint="eastAsia"/>
          <w:kern w:val="0"/>
          <w:szCs w:val="24"/>
        </w:rPr>
        <w:t>て</w:t>
      </w:r>
      <w:r w:rsidRPr="00BB5F49">
        <w:rPr>
          <w:rFonts w:cs="ＭＳ Ｐゴシック" w:hint="eastAsia"/>
          <w:kern w:val="0"/>
          <w:szCs w:val="24"/>
        </w:rPr>
        <w:t>、</w:t>
      </w:r>
      <w:r>
        <w:rPr>
          <w:rFonts w:cs="ＭＳ Ｐゴシック" w:hint="eastAsia"/>
          <w:kern w:val="0"/>
          <w:szCs w:val="24"/>
        </w:rPr>
        <w:t>オープンソースは企業の成功のために非常に重要なものになっています。</w:t>
      </w:r>
      <w:ins w:id="48" w:author="工内 隆" w:date="2018-10-04T15:34:00Z">
        <w:r w:rsidR="00DD1B87">
          <w:rPr>
            <w:rFonts w:cs="ＭＳ Ｐゴシック" w:hint="eastAsia"/>
            <w:kern w:val="0"/>
            <w:szCs w:val="24"/>
          </w:rPr>
          <w:t>そのために</w:t>
        </w:r>
      </w:ins>
      <w:del w:id="49" w:author="工内 隆" w:date="2018-10-04T15:34:00Z">
        <w:r w:rsidR="00845284" w:rsidDel="00DD1B87">
          <w:rPr>
            <w:rFonts w:cs="ＭＳ Ｐゴシック" w:hint="eastAsia"/>
            <w:kern w:val="0"/>
            <w:szCs w:val="24"/>
          </w:rPr>
          <w:delText>したがって</w:delText>
        </w:r>
      </w:del>
      <w:r w:rsidR="00845284">
        <w:rPr>
          <w:rFonts w:cs="ＭＳ Ｐゴシック" w:hint="eastAsia"/>
          <w:kern w:val="0"/>
          <w:szCs w:val="24"/>
        </w:rPr>
        <w:t>、</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ソフトウェアプロジェクトに</w:t>
      </w:r>
      <w:r>
        <w:rPr>
          <w:rFonts w:cs="ＭＳ Ｐゴシック" w:hint="eastAsia"/>
          <w:kern w:val="0"/>
          <w:szCs w:val="24"/>
        </w:rPr>
        <w:t>コントリビューション</w:t>
      </w:r>
      <w:r w:rsidRPr="00BB5F49">
        <w:rPr>
          <w:rFonts w:cs="ＭＳ Ｐゴシック" w:hint="eastAsia"/>
          <w:kern w:val="0"/>
          <w:szCs w:val="24"/>
        </w:rPr>
        <w:t>することは</w:t>
      </w:r>
      <w:ins w:id="50" w:author="工内 隆" w:date="2018-10-04T15:35:00Z">
        <w:r w:rsidR="00DD1B87">
          <w:rPr>
            <w:rFonts w:cs="ＭＳ Ｐゴシック" w:hint="eastAsia"/>
            <w:kern w:val="0"/>
            <w:szCs w:val="24"/>
          </w:rPr>
          <w:t>、</w:t>
        </w:r>
      </w:ins>
      <w:r w:rsidR="00845284">
        <w:rPr>
          <w:rFonts w:cs="ＭＳ Ｐゴシック" w:hint="eastAsia"/>
          <w:kern w:val="0"/>
          <w:szCs w:val="24"/>
        </w:rPr>
        <w:t>必要かつ</w:t>
      </w:r>
      <w:r w:rsidRPr="00BB5F49">
        <w:rPr>
          <w:rFonts w:cs="ＭＳ Ｐゴシック" w:hint="eastAsia"/>
          <w:kern w:val="0"/>
          <w:szCs w:val="24"/>
        </w:rPr>
        <w:t>有益</w:t>
      </w:r>
      <w:r w:rsidR="00845284">
        <w:rPr>
          <w:rFonts w:cs="ＭＳ Ｐゴシック" w:hint="eastAsia"/>
          <w:kern w:val="0"/>
          <w:szCs w:val="24"/>
        </w:rPr>
        <w:t>なものなっています</w:t>
      </w:r>
      <w:r w:rsidRPr="00BB5F49">
        <w:rPr>
          <w:rFonts w:cs="ＭＳ Ｐゴシック" w:hint="eastAsia"/>
          <w:kern w:val="0"/>
          <w:szCs w:val="24"/>
        </w:rPr>
        <w:t>。</w:t>
      </w:r>
      <w:del w:id="51" w:author="工内 隆" w:date="2018-10-05T14:38:00Z">
        <w:r w:rsidRPr="00BB5F49" w:rsidDel="00CD3BAD">
          <w:rPr>
            <w:rFonts w:cs="ＭＳ Ｐゴシック" w:hint="eastAsia"/>
            <w:kern w:val="0"/>
            <w:szCs w:val="24"/>
          </w:rPr>
          <w:delText xml:space="preserve"> </w:delText>
        </w:r>
      </w:del>
      <w:r w:rsidRPr="00BB5F49">
        <w:rPr>
          <w:rFonts w:cs="ＭＳ Ｐゴシック" w:hint="eastAsia"/>
          <w:kern w:val="0"/>
          <w:szCs w:val="24"/>
        </w:rPr>
        <w:t>2005</w:t>
      </w:r>
      <w:r w:rsidRPr="00BB5F49">
        <w:rPr>
          <w:rFonts w:cs="ＭＳ Ｐゴシック" w:hint="eastAsia"/>
          <w:kern w:val="0"/>
          <w:szCs w:val="24"/>
        </w:rPr>
        <w:t>年以来、</w:t>
      </w:r>
      <w:r w:rsidRPr="00BB5F49">
        <w:rPr>
          <w:rFonts w:cs="ＭＳ Ｐゴシック" w:hint="eastAsia"/>
          <w:kern w:val="0"/>
          <w:szCs w:val="24"/>
        </w:rPr>
        <w:t>1,300</w:t>
      </w:r>
      <w:r w:rsidRPr="00BB5F49">
        <w:rPr>
          <w:rFonts w:cs="ＭＳ Ｐゴシック" w:hint="eastAsia"/>
          <w:kern w:val="0"/>
          <w:szCs w:val="24"/>
        </w:rPr>
        <w:t>以上の異なる企業の</w:t>
      </w:r>
      <w:r w:rsidRPr="00BB5F49">
        <w:rPr>
          <w:rFonts w:cs="ＭＳ Ｐゴシック" w:hint="eastAsia"/>
          <w:kern w:val="0"/>
          <w:szCs w:val="24"/>
        </w:rPr>
        <w:t>13,500</w:t>
      </w:r>
      <w:r w:rsidRPr="00BB5F49">
        <w:rPr>
          <w:rFonts w:cs="ＭＳ Ｐゴシック" w:hint="eastAsia"/>
          <w:kern w:val="0"/>
          <w:szCs w:val="24"/>
        </w:rPr>
        <w:t>人以上の開発者が</w:t>
      </w:r>
      <w:r w:rsidRPr="00BB5F49">
        <w:rPr>
          <w:rFonts w:cs="ＭＳ Ｐゴシック" w:hint="eastAsia"/>
          <w:kern w:val="0"/>
          <w:szCs w:val="24"/>
        </w:rPr>
        <w:t>Linux</w:t>
      </w:r>
      <w:r w:rsidRPr="00BB5F49">
        <w:rPr>
          <w:rFonts w:cs="ＭＳ Ｐゴシック" w:hint="eastAsia"/>
          <w:kern w:val="0"/>
          <w:szCs w:val="24"/>
        </w:rPr>
        <w:t>カーネルに</w:t>
      </w:r>
      <w:r>
        <w:rPr>
          <w:rFonts w:cs="ＭＳ Ｐゴシック" w:hint="eastAsia"/>
          <w:kern w:val="0"/>
          <w:szCs w:val="24"/>
        </w:rPr>
        <w:t>コントリビューション</w:t>
      </w:r>
      <w:r w:rsidR="005252A0">
        <w:rPr>
          <w:rFonts w:cs="ＭＳ Ｐゴシック" w:hint="eastAsia"/>
          <w:kern w:val="0"/>
          <w:szCs w:val="24"/>
        </w:rPr>
        <w:t>（</w:t>
      </w:r>
      <w:hyperlink r:id="rId7" w:history="1">
        <w:r w:rsidR="005252A0" w:rsidRPr="005252A0">
          <w:rPr>
            <w:rStyle w:val="a5"/>
            <w:rFonts w:cs="ＭＳ Ｐゴシック"/>
            <w:kern w:val="0"/>
            <w:szCs w:val="24"/>
          </w:rPr>
          <w:t>contributed to the Linux kerne</w:t>
        </w:r>
      </w:hyperlink>
      <w:r w:rsidR="005252A0" w:rsidRPr="005252A0">
        <w:rPr>
          <w:rFonts w:cs="ＭＳ Ｐゴシック"/>
          <w:kern w:val="0"/>
          <w:szCs w:val="24"/>
        </w:rPr>
        <w:t>l</w:t>
      </w:r>
      <w:r w:rsidR="005252A0">
        <w:rPr>
          <w:rFonts w:cs="ＭＳ Ｐゴシック" w:hint="eastAsia"/>
          <w:kern w:val="0"/>
          <w:szCs w:val="24"/>
        </w:rPr>
        <w:t>）</w:t>
      </w:r>
      <w:r w:rsidRPr="00BB5F49">
        <w:rPr>
          <w:rFonts w:cs="ＭＳ Ｐゴシック" w:hint="eastAsia"/>
          <w:kern w:val="0"/>
          <w:szCs w:val="24"/>
        </w:rPr>
        <w:t>して</w:t>
      </w:r>
      <w:r>
        <w:rPr>
          <w:rFonts w:cs="ＭＳ Ｐゴシック" w:hint="eastAsia"/>
          <w:kern w:val="0"/>
          <w:szCs w:val="24"/>
        </w:rPr>
        <w:t>いますが、なんとそれは単一の</w:t>
      </w:r>
      <w:r w:rsidRPr="00BB5F49">
        <w:rPr>
          <w:rFonts w:cs="ＭＳ Ｐゴシック" w:hint="eastAsia"/>
          <w:kern w:val="0"/>
          <w:szCs w:val="24"/>
        </w:rPr>
        <w:t>プロジェクト</w:t>
      </w:r>
      <w:ins w:id="52" w:author="工内 隆" w:date="2018-10-04T15:36:00Z">
        <w:r w:rsidR="00DD1B87">
          <w:rPr>
            <w:rFonts w:cs="ＭＳ Ｐゴシック" w:hint="eastAsia"/>
            <w:kern w:val="0"/>
            <w:szCs w:val="24"/>
          </w:rPr>
          <w:t>なの</w:t>
        </w:r>
      </w:ins>
      <w:del w:id="53" w:author="工内 隆" w:date="2018-10-04T15:36:00Z">
        <w:r w:rsidDel="00DD1B87">
          <w:rPr>
            <w:rFonts w:cs="ＭＳ Ｐゴシック" w:hint="eastAsia"/>
            <w:kern w:val="0"/>
            <w:szCs w:val="24"/>
          </w:rPr>
          <w:delText>に</w:delText>
        </w:r>
        <w:r w:rsidR="00845284" w:rsidDel="00DD1B87">
          <w:rPr>
            <w:rFonts w:cs="ＭＳ Ｐゴシック" w:hint="eastAsia"/>
            <w:kern w:val="0"/>
            <w:szCs w:val="24"/>
          </w:rPr>
          <w:delText>対して</w:delText>
        </w:r>
      </w:del>
      <w:r>
        <w:rPr>
          <w:rFonts w:cs="ＭＳ Ｐゴシック" w:hint="eastAsia"/>
          <w:kern w:val="0"/>
          <w:szCs w:val="24"/>
        </w:rPr>
        <w:t>です。</w:t>
      </w:r>
    </w:p>
    <w:p w:rsidR="00BB5F49" w:rsidRPr="00E9566E" w:rsidRDefault="00BB5F4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For many larger projects, we know that most of our contributors are going to be people who work at companies that need to use projects like Ceph and Gluster. We have customers, and customers often contribute to software because they’re using it. We consider both the individual participation and the company participation as success stories.”</w:t>
      </w:r>
    </w:p>
    <w:p w:rsidR="00E9566E" w:rsidRDefault="00845284" w:rsidP="00E9566E">
      <w:pPr>
        <w:rPr>
          <w:rFonts w:cs="ＭＳ Ｐゴシック"/>
          <w:kern w:val="0"/>
          <w:szCs w:val="24"/>
        </w:rPr>
      </w:pPr>
      <w:r w:rsidRPr="00845284">
        <w:rPr>
          <w:rFonts w:cs="ＭＳ Ｐゴシック" w:hint="eastAsia"/>
          <w:kern w:val="0"/>
          <w:szCs w:val="24"/>
        </w:rPr>
        <w:t>「多くの大規模プロジェクトでは、</w:t>
      </w:r>
      <w:r>
        <w:rPr>
          <w:rFonts w:cs="ＭＳ Ｐゴシック" w:hint="eastAsia"/>
          <w:kern w:val="0"/>
          <w:szCs w:val="24"/>
        </w:rPr>
        <w:t>ほとんどのコントリビューターは</w:t>
      </w:r>
      <w:r w:rsidRPr="00845284">
        <w:rPr>
          <w:rFonts w:cs="ＭＳ Ｐゴシック" w:hint="eastAsia"/>
          <w:kern w:val="0"/>
          <w:szCs w:val="24"/>
        </w:rPr>
        <w:t>Ceph</w:t>
      </w:r>
      <w:r w:rsidRPr="00845284">
        <w:rPr>
          <w:rFonts w:cs="ＭＳ Ｐゴシック" w:hint="eastAsia"/>
          <w:kern w:val="0"/>
          <w:szCs w:val="24"/>
        </w:rPr>
        <w:t>や</w:t>
      </w:r>
      <w:r w:rsidRPr="00845284">
        <w:rPr>
          <w:rFonts w:cs="ＭＳ Ｐゴシック" w:hint="eastAsia"/>
          <w:kern w:val="0"/>
          <w:szCs w:val="24"/>
        </w:rPr>
        <w:t>Gluster</w:t>
      </w:r>
      <w:r w:rsidRPr="00845284">
        <w:rPr>
          <w:rFonts w:cs="ＭＳ Ｐゴシック" w:hint="eastAsia"/>
          <w:kern w:val="0"/>
          <w:szCs w:val="24"/>
        </w:rPr>
        <w:t>の</w:t>
      </w:r>
      <w:r w:rsidRPr="00845284">
        <w:rPr>
          <w:rFonts w:cs="ＭＳ Ｐゴシック" w:hint="eastAsia"/>
          <w:kern w:val="0"/>
          <w:szCs w:val="24"/>
        </w:rPr>
        <w:lastRenderedPageBreak/>
        <w:t>ようなプロジェクトを使用する必要がある企業で働く人々</w:t>
      </w:r>
      <w:r>
        <w:rPr>
          <w:rFonts w:cs="ＭＳ Ｐゴシック" w:hint="eastAsia"/>
          <w:kern w:val="0"/>
          <w:szCs w:val="24"/>
        </w:rPr>
        <w:t>である</w:t>
      </w:r>
      <w:r w:rsidRPr="00845284">
        <w:rPr>
          <w:rFonts w:cs="ＭＳ Ｐゴシック" w:hint="eastAsia"/>
          <w:kern w:val="0"/>
          <w:szCs w:val="24"/>
        </w:rPr>
        <w:t>ことがわかっています。</w:t>
      </w:r>
      <w:r w:rsidRPr="00845284">
        <w:rPr>
          <w:rFonts w:cs="ＭＳ Ｐゴシック" w:hint="eastAsia"/>
          <w:kern w:val="0"/>
          <w:szCs w:val="24"/>
        </w:rPr>
        <w:t xml:space="preserve"> </w:t>
      </w:r>
      <w:r w:rsidRPr="00845284">
        <w:rPr>
          <w:rFonts w:cs="ＭＳ Ｐゴシック" w:hint="eastAsia"/>
          <w:kern w:val="0"/>
          <w:szCs w:val="24"/>
        </w:rPr>
        <w:t>私たちは顧客を持っており、</w:t>
      </w:r>
      <w:r w:rsidR="00574394">
        <w:rPr>
          <w:rFonts w:cs="ＭＳ Ｐゴシック" w:hint="eastAsia"/>
          <w:kern w:val="0"/>
          <w:szCs w:val="24"/>
        </w:rPr>
        <w:t>その</w:t>
      </w:r>
      <w:r w:rsidRPr="00845284">
        <w:rPr>
          <w:rFonts w:cs="ＭＳ Ｐゴシック" w:hint="eastAsia"/>
          <w:kern w:val="0"/>
          <w:szCs w:val="24"/>
        </w:rPr>
        <w:t>顧客は</w:t>
      </w:r>
      <w:ins w:id="54" w:author="工内 隆" w:date="2018-10-04T15:41:00Z">
        <w:r w:rsidR="00FB7BFB">
          <w:rPr>
            <w:rFonts w:cs="ＭＳ Ｐゴシック" w:hint="eastAsia"/>
            <w:kern w:val="0"/>
            <w:szCs w:val="24"/>
          </w:rPr>
          <w:t>オープンソース　ソフトウェア</w:t>
        </w:r>
      </w:ins>
      <w:del w:id="55" w:author="工内 隆" w:date="2018-10-04T15:41:00Z">
        <w:r w:rsidR="00574394" w:rsidDel="00FB7BFB">
          <w:rPr>
            <w:rFonts w:cs="ＭＳ Ｐゴシック" w:hint="eastAsia"/>
            <w:kern w:val="0"/>
            <w:szCs w:val="24"/>
          </w:rPr>
          <w:delText>それ</w:delText>
        </w:r>
      </w:del>
      <w:r w:rsidR="00574394">
        <w:rPr>
          <w:rFonts w:cs="ＭＳ Ｐゴシック" w:hint="eastAsia"/>
          <w:kern w:val="0"/>
          <w:szCs w:val="24"/>
        </w:rPr>
        <w:t>を</w:t>
      </w:r>
      <w:r w:rsidRPr="00845284">
        <w:rPr>
          <w:rFonts w:cs="ＭＳ Ｐゴシック" w:hint="eastAsia"/>
          <w:kern w:val="0"/>
          <w:szCs w:val="24"/>
        </w:rPr>
        <w:t>使用している</w:t>
      </w:r>
      <w:ins w:id="56" w:author="工内 隆" w:date="2018-10-04T15:42:00Z">
        <w:r w:rsidR="00FB7BFB">
          <w:rPr>
            <w:rFonts w:cs="ＭＳ Ｐゴシック" w:hint="eastAsia"/>
            <w:kern w:val="0"/>
            <w:szCs w:val="24"/>
          </w:rPr>
          <w:t>ことを理由として</w:t>
        </w:r>
      </w:ins>
      <w:del w:id="57" w:author="工内 隆" w:date="2018-10-04T15:42:00Z">
        <w:r w:rsidR="005252A0" w:rsidDel="00FB7BFB">
          <w:rPr>
            <w:rFonts w:cs="ＭＳ Ｐゴシック" w:hint="eastAsia"/>
            <w:kern w:val="0"/>
            <w:szCs w:val="24"/>
          </w:rPr>
          <w:delText>ので</w:delText>
        </w:r>
      </w:del>
      <w:ins w:id="58" w:author="工内 隆" w:date="2018-10-04T15:42:00Z">
        <w:r w:rsidR="00FB7BFB">
          <w:rPr>
            <w:rFonts w:cs="ＭＳ Ｐゴシック" w:hint="eastAsia"/>
            <w:kern w:val="0"/>
            <w:szCs w:val="24"/>
          </w:rPr>
          <w:t>その</w:t>
        </w:r>
      </w:ins>
      <w:r w:rsidRPr="00845284">
        <w:rPr>
          <w:rFonts w:cs="ＭＳ Ｐゴシック" w:hint="eastAsia"/>
          <w:kern w:val="0"/>
          <w:szCs w:val="24"/>
        </w:rPr>
        <w:t>ソフトウェアに</w:t>
      </w:r>
      <w:r w:rsidR="005252A0">
        <w:rPr>
          <w:rFonts w:cs="ＭＳ Ｐゴシック" w:hint="eastAsia"/>
          <w:kern w:val="0"/>
          <w:szCs w:val="24"/>
        </w:rPr>
        <w:t>コントリビューションしている</w:t>
      </w:r>
      <w:r w:rsidRPr="00845284">
        <w:rPr>
          <w:rFonts w:cs="ＭＳ Ｐゴシック" w:hint="eastAsia"/>
          <w:kern w:val="0"/>
          <w:szCs w:val="24"/>
        </w:rPr>
        <w:t>ことがよくあります。</w:t>
      </w:r>
      <w:del w:id="59" w:author="工内 隆" w:date="2018-10-05T14:38:00Z">
        <w:r w:rsidRPr="00845284" w:rsidDel="00CD3BAD">
          <w:rPr>
            <w:rFonts w:cs="ＭＳ Ｐゴシック" w:hint="eastAsia"/>
            <w:kern w:val="0"/>
            <w:szCs w:val="24"/>
          </w:rPr>
          <w:delText xml:space="preserve"> </w:delText>
        </w:r>
      </w:del>
      <w:r w:rsidRPr="00845284">
        <w:rPr>
          <w:rFonts w:cs="ＭＳ Ｐゴシック" w:hint="eastAsia"/>
          <w:kern w:val="0"/>
          <w:szCs w:val="24"/>
        </w:rPr>
        <w:t>私たちは、個人</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Pr="00845284">
        <w:rPr>
          <w:rFonts w:cs="ＭＳ Ｐゴシック" w:hint="eastAsia"/>
          <w:kern w:val="0"/>
          <w:szCs w:val="24"/>
        </w:rPr>
        <w:t>企業</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00574394">
        <w:rPr>
          <w:rFonts w:cs="ＭＳ Ｐゴシック" w:hint="eastAsia"/>
          <w:kern w:val="0"/>
          <w:szCs w:val="24"/>
        </w:rPr>
        <w:t>ともに</w:t>
      </w:r>
      <w:r w:rsidR="005252A0">
        <w:rPr>
          <w:rFonts w:cs="ＭＳ Ｐゴシック" w:hint="eastAsia"/>
          <w:kern w:val="0"/>
          <w:szCs w:val="24"/>
        </w:rPr>
        <w:t>サクセスストーリーと</w:t>
      </w:r>
      <w:r w:rsidRPr="00845284">
        <w:rPr>
          <w:rFonts w:cs="ＭＳ Ｐゴシック" w:hint="eastAsia"/>
          <w:kern w:val="0"/>
          <w:szCs w:val="24"/>
        </w:rPr>
        <w:t>して考えています。</w:t>
      </w:r>
      <w:r w:rsidR="005252A0">
        <w:rPr>
          <w:rFonts w:cs="ＭＳ Ｐゴシック" w:hint="eastAsia"/>
          <w:kern w:val="0"/>
          <w:szCs w:val="24"/>
        </w:rPr>
        <w:t>」</w:t>
      </w:r>
    </w:p>
    <w:p w:rsidR="00845284" w:rsidRPr="00E9566E" w:rsidRDefault="00845284" w:rsidP="00E9566E">
      <w:pPr>
        <w:rPr>
          <w:rFonts w:cs="ＭＳ Ｐゴシック"/>
          <w:kern w:val="0"/>
          <w:szCs w:val="24"/>
        </w:rPr>
      </w:pPr>
    </w:p>
    <w:p w:rsidR="00E9566E" w:rsidRPr="00E9566E" w:rsidRDefault="00E156B4" w:rsidP="00E9566E">
      <w:pPr>
        <w:rPr>
          <w:rFonts w:cs="ＭＳ Ｐゴシック"/>
          <w:kern w:val="0"/>
          <w:szCs w:val="24"/>
        </w:rPr>
      </w:pPr>
      <w:hyperlink r:id="rId8" w:history="1">
        <w:r w:rsidR="00E9566E" w:rsidRPr="005252A0">
          <w:rPr>
            <w:rStyle w:val="a5"/>
            <w:rFonts w:cs="ＭＳ Ｐゴシック"/>
            <w:kern w:val="0"/>
            <w:szCs w:val="24"/>
          </w:rPr>
          <w:t>Stormy Peters</w:t>
        </w:r>
      </w:hyperlink>
      <w:r w:rsidR="00E9566E" w:rsidRPr="00E9566E">
        <w:rPr>
          <w:rFonts w:cs="ＭＳ Ｐゴシック"/>
          <w:kern w:val="0"/>
          <w:szCs w:val="24"/>
        </w:rPr>
        <w:t xml:space="preserve"> – Senior Manager, Community Leads at 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some of these contributions may come from organizations that just want to give back to the community, there are plenty of strong business reasons to contribute to the open source software projects used within your organization. Here are just a few of the benefits of contributing:</w:t>
      </w:r>
    </w:p>
    <w:p w:rsidR="00E9566E" w:rsidRDefault="005252A0" w:rsidP="00E9566E">
      <w:pPr>
        <w:rPr>
          <w:rFonts w:cs="ＭＳ Ｐゴシック"/>
          <w:kern w:val="0"/>
          <w:szCs w:val="24"/>
        </w:rPr>
      </w:pPr>
      <w:r w:rsidRPr="005252A0">
        <w:rPr>
          <w:rFonts w:cs="ＭＳ Ｐゴシック" w:hint="eastAsia"/>
          <w:kern w:val="0"/>
          <w:szCs w:val="24"/>
        </w:rPr>
        <w:t>これらの</w:t>
      </w:r>
      <w:r>
        <w:rPr>
          <w:rFonts w:cs="ＭＳ Ｐゴシック" w:hint="eastAsia"/>
          <w:kern w:val="0"/>
          <w:szCs w:val="24"/>
        </w:rPr>
        <w:t>コントリビューション</w:t>
      </w:r>
      <w:r w:rsidRPr="005252A0">
        <w:rPr>
          <w:rFonts w:cs="ＭＳ Ｐゴシック" w:hint="eastAsia"/>
          <w:kern w:val="0"/>
          <w:szCs w:val="24"/>
        </w:rPr>
        <w:t>の一部は、</w:t>
      </w:r>
      <w:r w:rsidR="00553C42">
        <w:rPr>
          <w:rFonts w:cs="ＭＳ Ｐゴシック" w:hint="eastAsia"/>
          <w:kern w:val="0"/>
          <w:szCs w:val="24"/>
        </w:rPr>
        <w:t>単に</w:t>
      </w:r>
      <w:r w:rsidRPr="005252A0">
        <w:rPr>
          <w:rFonts w:cs="ＭＳ Ｐゴシック" w:hint="eastAsia"/>
          <w:kern w:val="0"/>
          <w:szCs w:val="24"/>
        </w:rPr>
        <w:t>コミュニティに</w:t>
      </w:r>
      <w:r w:rsidR="00553C42">
        <w:rPr>
          <w:rFonts w:cs="ＭＳ Ｐゴシック" w:hint="eastAsia"/>
          <w:kern w:val="0"/>
          <w:szCs w:val="24"/>
        </w:rPr>
        <w:t>お返しを</w:t>
      </w:r>
      <w:r w:rsidRPr="005252A0">
        <w:rPr>
          <w:rFonts w:cs="ＭＳ Ｐゴシック" w:hint="eastAsia"/>
          <w:kern w:val="0"/>
          <w:szCs w:val="24"/>
        </w:rPr>
        <w:t>したい</w:t>
      </w:r>
      <w:r w:rsidR="00553C42">
        <w:rPr>
          <w:rFonts w:cs="ＭＳ Ｐゴシック" w:hint="eastAsia"/>
          <w:kern w:val="0"/>
          <w:szCs w:val="24"/>
        </w:rPr>
        <w:t>と考える</w:t>
      </w:r>
      <w:r w:rsidRPr="005252A0">
        <w:rPr>
          <w:rFonts w:cs="ＭＳ Ｐゴシック" w:hint="eastAsia"/>
          <w:kern w:val="0"/>
          <w:szCs w:val="24"/>
        </w:rPr>
        <w:t>組織から来ている</w:t>
      </w:r>
      <w:r w:rsidR="00574394">
        <w:rPr>
          <w:rFonts w:cs="ＭＳ Ｐゴシック" w:hint="eastAsia"/>
          <w:kern w:val="0"/>
          <w:szCs w:val="24"/>
        </w:rPr>
        <w:t>の</w:t>
      </w:r>
      <w:r w:rsidRPr="005252A0">
        <w:rPr>
          <w:rFonts w:cs="ＭＳ Ｐゴシック" w:hint="eastAsia"/>
          <w:kern w:val="0"/>
          <w:szCs w:val="24"/>
        </w:rPr>
        <w:t>かもしれません</w:t>
      </w:r>
      <w:r w:rsidR="00553C42">
        <w:rPr>
          <w:rFonts w:cs="ＭＳ Ｐゴシック" w:hint="eastAsia"/>
          <w:kern w:val="0"/>
          <w:szCs w:val="24"/>
        </w:rPr>
        <w:t>。</w:t>
      </w:r>
      <w:del w:id="60" w:author="工内 隆" w:date="2018-10-05T14:39:00Z">
        <w:r w:rsidR="00553C42" w:rsidDel="00CD3BAD">
          <w:rPr>
            <w:rFonts w:cs="ＭＳ Ｐゴシック" w:hint="eastAsia"/>
            <w:kern w:val="0"/>
            <w:szCs w:val="24"/>
          </w:rPr>
          <w:delText xml:space="preserve">　</w:delText>
        </w:r>
      </w:del>
      <w:r w:rsidR="00553C42">
        <w:rPr>
          <w:rFonts w:cs="ＭＳ Ｐゴシック" w:hint="eastAsia"/>
          <w:kern w:val="0"/>
          <w:szCs w:val="24"/>
        </w:rPr>
        <w:t>しかし、</w:t>
      </w:r>
      <w:r w:rsidRPr="005252A0">
        <w:rPr>
          <w:rFonts w:cs="ＭＳ Ｐゴシック" w:hint="eastAsia"/>
          <w:kern w:val="0"/>
          <w:szCs w:val="24"/>
        </w:rPr>
        <w:t>組織内で使用されているオープンソースソフトウェア</w:t>
      </w:r>
      <w:r w:rsidR="00574394">
        <w:rPr>
          <w:rFonts w:cs="ＭＳ Ｐゴシック" w:hint="eastAsia"/>
          <w:kern w:val="0"/>
          <w:szCs w:val="24"/>
        </w:rPr>
        <w:t xml:space="preserve">　</w:t>
      </w:r>
      <w:r w:rsidRPr="005252A0">
        <w:rPr>
          <w:rFonts w:cs="ＭＳ Ｐゴシック" w:hint="eastAsia"/>
          <w:kern w:val="0"/>
          <w:szCs w:val="24"/>
        </w:rPr>
        <w:t>プロジェクトに</w:t>
      </w:r>
      <w:r w:rsidR="00553C42">
        <w:rPr>
          <w:rFonts w:cs="ＭＳ Ｐゴシック" w:hint="eastAsia"/>
          <w:kern w:val="0"/>
          <w:szCs w:val="24"/>
        </w:rPr>
        <w:t>コントリビューション</w:t>
      </w:r>
      <w:r w:rsidRPr="005252A0">
        <w:rPr>
          <w:rFonts w:cs="ＭＳ Ｐゴシック" w:hint="eastAsia"/>
          <w:kern w:val="0"/>
          <w:szCs w:val="24"/>
        </w:rPr>
        <w:t>する</w:t>
      </w:r>
      <w:r w:rsidR="00553C42">
        <w:rPr>
          <w:rFonts w:cs="ＭＳ Ｐゴシック" w:hint="eastAsia"/>
          <w:kern w:val="0"/>
          <w:szCs w:val="24"/>
        </w:rPr>
        <w:t>ことに対する</w:t>
      </w:r>
      <w:ins w:id="61" w:author="工内 隆" w:date="2018-10-04T15:44:00Z">
        <w:r w:rsidR="00FB7BFB">
          <w:rPr>
            <w:rFonts w:cs="ＭＳ Ｐゴシック" w:hint="eastAsia"/>
            <w:kern w:val="0"/>
            <w:szCs w:val="24"/>
          </w:rPr>
          <w:t>強固な</w:t>
        </w:r>
      </w:ins>
      <w:r w:rsidRPr="005252A0">
        <w:rPr>
          <w:rFonts w:cs="ＭＳ Ｐゴシック" w:hint="eastAsia"/>
          <w:kern w:val="0"/>
          <w:szCs w:val="24"/>
        </w:rPr>
        <w:t>ビジネス上の理由</w:t>
      </w:r>
      <w:ins w:id="62" w:author="工内 隆" w:date="2018-10-04T15:44:00Z">
        <w:r w:rsidR="00FB7BFB">
          <w:rPr>
            <w:rFonts w:cs="ＭＳ Ｐゴシック" w:hint="eastAsia"/>
            <w:kern w:val="0"/>
            <w:szCs w:val="24"/>
          </w:rPr>
          <w:t>は</w:t>
        </w:r>
      </w:ins>
      <w:del w:id="63" w:author="工内 隆" w:date="2018-10-04T15:45:00Z">
        <w:r w:rsidR="00553C42" w:rsidDel="00FB7BFB">
          <w:rPr>
            <w:rFonts w:cs="ＭＳ Ｐゴシック" w:hint="eastAsia"/>
            <w:kern w:val="0"/>
            <w:szCs w:val="24"/>
          </w:rPr>
          <w:delText>も</w:delText>
        </w:r>
      </w:del>
      <w:r w:rsidRPr="005252A0">
        <w:rPr>
          <w:rFonts w:cs="ＭＳ Ｐゴシック" w:hint="eastAsia"/>
          <w:kern w:val="0"/>
          <w:szCs w:val="24"/>
        </w:rPr>
        <w:t>たくさんあります。</w:t>
      </w:r>
      <w:del w:id="64" w:author="工内 隆" w:date="2018-10-05T14:39:00Z">
        <w:r w:rsidRPr="005252A0" w:rsidDel="00CD3BAD">
          <w:rPr>
            <w:rFonts w:cs="ＭＳ Ｐゴシック" w:hint="eastAsia"/>
            <w:kern w:val="0"/>
            <w:szCs w:val="24"/>
          </w:rPr>
          <w:delText xml:space="preserve"> </w:delText>
        </w:r>
      </w:del>
      <w:r w:rsidR="00553C42">
        <w:rPr>
          <w:rFonts w:cs="ＭＳ Ｐゴシック" w:hint="eastAsia"/>
          <w:kern w:val="0"/>
          <w:szCs w:val="24"/>
        </w:rPr>
        <w:t>コントリビューションの</w:t>
      </w:r>
      <w:r w:rsidRPr="005252A0">
        <w:rPr>
          <w:rFonts w:cs="ＭＳ Ｐゴシック" w:hint="eastAsia"/>
          <w:kern w:val="0"/>
          <w:szCs w:val="24"/>
        </w:rPr>
        <w:t>メリットの一部</w:t>
      </w:r>
      <w:r w:rsidR="00553C42">
        <w:rPr>
          <w:rFonts w:cs="ＭＳ Ｐゴシック" w:hint="eastAsia"/>
          <w:kern w:val="0"/>
          <w:szCs w:val="24"/>
        </w:rPr>
        <w:t>を以下に紹介します。</w:t>
      </w:r>
    </w:p>
    <w:p w:rsidR="005252A0" w:rsidRPr="00E9566E" w:rsidRDefault="005252A0" w:rsidP="00E9566E">
      <w:pPr>
        <w:rPr>
          <w:rFonts w:cs="ＭＳ Ｐゴシック"/>
          <w:kern w:val="0"/>
          <w:szCs w:val="24"/>
        </w:rPr>
      </w:pPr>
    </w:p>
    <w:p w:rsidR="00E9566E" w:rsidRDefault="00553C4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Attract talent. When you rely on open source software, the best place to find people who know the project inside and out is in the community for that project. By working publically in the community, you can attract people who see that they can get paid to work on their favorite open source project. When your employees are working side by side with these people every day, they can help you find the ones that will be a good fit for your company. (See our guide on Recruiting Developers)</w:t>
      </w:r>
    </w:p>
    <w:p w:rsidR="00553C42" w:rsidRDefault="00553C42" w:rsidP="00E9566E">
      <w:pPr>
        <w:rPr>
          <w:rFonts w:cs="ＭＳ Ｐゴシック"/>
          <w:kern w:val="0"/>
          <w:szCs w:val="24"/>
        </w:rPr>
      </w:pPr>
      <w:r w:rsidRPr="00846BE3">
        <w:rPr>
          <w:rFonts w:cs="ＭＳ Ｐゴシック" w:hint="eastAsia"/>
          <w:b/>
          <w:kern w:val="0"/>
          <w:szCs w:val="24"/>
        </w:rPr>
        <w:t>・</w:t>
      </w:r>
      <w:r w:rsidR="00846BE3" w:rsidRPr="00846BE3">
        <w:rPr>
          <w:rFonts w:cs="ＭＳ Ｐゴシック" w:hint="eastAsia"/>
          <w:b/>
          <w:kern w:val="0"/>
          <w:szCs w:val="24"/>
        </w:rPr>
        <w:t>優秀な人材を引き付ける</w:t>
      </w:r>
      <w:del w:id="65" w:author="工内 隆" w:date="2018-10-04T15:47:00Z">
        <w:r w:rsidR="00846BE3" w:rsidRPr="00846BE3" w:rsidDel="0049375B">
          <w:rPr>
            <w:rFonts w:cs="ＭＳ Ｐゴシック" w:hint="eastAsia"/>
            <w:b/>
            <w:kern w:val="0"/>
            <w:szCs w:val="24"/>
          </w:rPr>
          <w:delText>ことです</w:delText>
        </w:r>
      </w:del>
      <w:r w:rsidR="00846BE3" w:rsidRPr="00846BE3">
        <w:rPr>
          <w:rFonts w:cs="ＭＳ Ｐゴシック" w:hint="eastAsia"/>
          <w:b/>
          <w:kern w:val="0"/>
          <w:szCs w:val="24"/>
        </w:rPr>
        <w:t>。</w:t>
      </w:r>
      <w:r w:rsidR="00846BE3" w:rsidRPr="00846BE3">
        <w:rPr>
          <w:rFonts w:cs="ＭＳ Ｐゴシック" w:hint="eastAsia"/>
          <w:kern w:val="0"/>
          <w:szCs w:val="24"/>
        </w:rPr>
        <w:t>あなたが</w:t>
      </w:r>
      <w:r w:rsidRPr="00553C42">
        <w:rPr>
          <w:rFonts w:cs="ＭＳ Ｐゴシック" w:hint="eastAsia"/>
          <w:kern w:val="0"/>
          <w:szCs w:val="24"/>
        </w:rPr>
        <w:t>オープンソース</w:t>
      </w:r>
      <w:r>
        <w:rPr>
          <w:rFonts w:cs="ＭＳ Ｐゴシック" w:hint="eastAsia"/>
          <w:kern w:val="0"/>
          <w:szCs w:val="24"/>
        </w:rPr>
        <w:t xml:space="preserve">　</w:t>
      </w:r>
      <w:r w:rsidRPr="00553C42">
        <w:rPr>
          <w:rFonts w:cs="ＭＳ Ｐゴシック" w:hint="eastAsia"/>
          <w:kern w:val="0"/>
          <w:szCs w:val="24"/>
        </w:rPr>
        <w:t>ソフトウェアに</w:t>
      </w:r>
      <w:r w:rsidR="00846BE3">
        <w:rPr>
          <w:rFonts w:cs="ＭＳ Ｐゴシック" w:hint="eastAsia"/>
          <w:kern w:val="0"/>
          <w:szCs w:val="24"/>
        </w:rPr>
        <w:t>依存して</w:t>
      </w:r>
      <w:r w:rsidRPr="00553C42">
        <w:rPr>
          <w:rFonts w:cs="ＭＳ Ｐゴシック" w:hint="eastAsia"/>
          <w:kern w:val="0"/>
          <w:szCs w:val="24"/>
        </w:rPr>
        <w:t>いると</w:t>
      </w:r>
      <w:ins w:id="66" w:author="工内 隆" w:date="2018-10-04T15:58:00Z">
        <w:r w:rsidR="00020705">
          <w:rPr>
            <w:rFonts w:cs="ＭＳ Ｐゴシック" w:hint="eastAsia"/>
            <w:kern w:val="0"/>
            <w:szCs w:val="24"/>
          </w:rPr>
          <w:t>すると</w:t>
        </w:r>
      </w:ins>
      <w:del w:id="67" w:author="工内 隆" w:date="2018-10-04T15:58:00Z">
        <w:r w:rsidRPr="00553C42" w:rsidDel="00020705">
          <w:rPr>
            <w:rFonts w:cs="ＭＳ Ｐゴシック" w:hint="eastAsia"/>
            <w:kern w:val="0"/>
            <w:szCs w:val="24"/>
          </w:rPr>
          <w:delText>き</w:delText>
        </w:r>
      </w:del>
      <w:r w:rsidRPr="00553C42">
        <w:rPr>
          <w:rFonts w:cs="ＭＳ Ｐゴシック" w:hint="eastAsia"/>
          <w:kern w:val="0"/>
          <w:szCs w:val="24"/>
        </w:rPr>
        <w:t>、プロジェクトを</w:t>
      </w:r>
      <w:r w:rsidR="00846BE3">
        <w:rPr>
          <w:rFonts w:cs="ＭＳ Ｐゴシック" w:hint="eastAsia"/>
          <w:kern w:val="0"/>
          <w:szCs w:val="24"/>
        </w:rPr>
        <w:t>知り尽くしている人材</w:t>
      </w:r>
      <w:r w:rsidRPr="00553C42">
        <w:rPr>
          <w:rFonts w:cs="ＭＳ Ｐゴシック" w:hint="eastAsia"/>
          <w:kern w:val="0"/>
          <w:szCs w:val="24"/>
        </w:rPr>
        <w:t>を見つけ出すための最良の場所は、そのプロジェクトのコミュニティです。</w:t>
      </w:r>
      <w:del w:id="68"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コミュニティで</w:t>
      </w:r>
      <w:ins w:id="69" w:author="工内 隆" w:date="2018-10-04T16:01:00Z">
        <w:del w:id="70" w:author="Date Masahiro" w:date="2018-10-08T09:42:00Z">
          <w:r w:rsidR="00020705" w:rsidDel="00E83918">
            <w:rPr>
              <w:rFonts w:cs="ＭＳ Ｐゴシック" w:hint="eastAsia"/>
              <w:kern w:val="0"/>
              <w:szCs w:val="24"/>
            </w:rPr>
            <w:delText>おおっぴら</w:delText>
          </w:r>
        </w:del>
      </w:ins>
      <w:del w:id="71" w:author="Date Masahiro" w:date="2018-10-08T09:42:00Z">
        <w:r w:rsidR="00D86F9A" w:rsidDel="00E83918">
          <w:rPr>
            <w:rFonts w:cs="ＭＳ Ｐゴシック" w:hint="eastAsia"/>
            <w:kern w:val="0"/>
            <w:szCs w:val="24"/>
          </w:rPr>
          <w:delText>オープンに</w:delText>
        </w:r>
      </w:del>
      <w:ins w:id="72" w:author="Date Masahiro" w:date="2018-10-08T09:42:00Z">
        <w:r w:rsidR="00E83918">
          <w:rPr>
            <w:rFonts w:cs="ＭＳ Ｐゴシック" w:hint="eastAsia"/>
            <w:kern w:val="0"/>
            <w:szCs w:val="24"/>
          </w:rPr>
          <w:t>公</w:t>
        </w:r>
      </w:ins>
      <w:ins w:id="73" w:author="Date Masahiro" w:date="2018-10-08T10:40:00Z">
        <w:r w:rsidR="00E514B6">
          <w:rPr>
            <w:rFonts w:cs="ＭＳ Ｐゴシック" w:hint="eastAsia"/>
            <w:kern w:val="0"/>
            <w:szCs w:val="24"/>
          </w:rPr>
          <w:t>け</w:t>
        </w:r>
      </w:ins>
      <w:ins w:id="74" w:author="Date Masahiro" w:date="2018-10-08T09:42:00Z">
        <w:r w:rsidR="00E83918">
          <w:rPr>
            <w:rFonts w:cs="ＭＳ Ｐゴシック" w:hint="eastAsia"/>
            <w:kern w:val="0"/>
            <w:szCs w:val="24"/>
          </w:rPr>
          <w:t>に</w:t>
        </w:r>
      </w:ins>
      <w:r w:rsidR="00D86F9A">
        <w:rPr>
          <w:rFonts w:cs="ＭＳ Ｐゴシック" w:hint="eastAsia"/>
          <w:kern w:val="0"/>
          <w:szCs w:val="24"/>
        </w:rPr>
        <w:t>仕事をすること</w:t>
      </w:r>
      <w:ins w:id="75" w:author="工内 隆" w:date="2018-10-04T16:02:00Z">
        <w:r w:rsidR="00020705">
          <w:rPr>
            <w:rFonts w:cs="ＭＳ Ｐゴシック" w:hint="eastAsia"/>
            <w:kern w:val="0"/>
            <w:szCs w:val="24"/>
          </w:rPr>
          <w:t>により</w:t>
        </w:r>
      </w:ins>
      <w:del w:id="76" w:author="工内 隆" w:date="2018-10-04T16:02:00Z">
        <w:r w:rsidR="00D86F9A" w:rsidDel="00020705">
          <w:rPr>
            <w:rFonts w:cs="ＭＳ Ｐゴシック" w:hint="eastAsia"/>
            <w:kern w:val="0"/>
            <w:szCs w:val="24"/>
          </w:rPr>
          <w:delText>で</w:delText>
        </w:r>
      </w:del>
      <w:r w:rsidRPr="00553C42">
        <w:rPr>
          <w:rFonts w:cs="ＭＳ Ｐゴシック" w:hint="eastAsia"/>
          <w:kern w:val="0"/>
          <w:szCs w:val="24"/>
        </w:rPr>
        <w:t>、自分が好きなオープンソース</w:t>
      </w:r>
      <w:r>
        <w:rPr>
          <w:rFonts w:cs="ＭＳ Ｐゴシック" w:hint="eastAsia"/>
          <w:kern w:val="0"/>
          <w:szCs w:val="24"/>
        </w:rPr>
        <w:t xml:space="preserve">　</w:t>
      </w:r>
      <w:r w:rsidRPr="00553C42">
        <w:rPr>
          <w:rFonts w:cs="ＭＳ Ｐゴシック" w:hint="eastAsia"/>
          <w:kern w:val="0"/>
          <w:szCs w:val="24"/>
        </w:rPr>
        <w:t>プロジェクトで働</w:t>
      </w:r>
      <w:ins w:id="77" w:author="工内 隆" w:date="2018-10-04T16:07:00Z">
        <w:r w:rsidR="00020705">
          <w:rPr>
            <w:rFonts w:cs="ＭＳ Ｐゴシック" w:hint="eastAsia"/>
            <w:kern w:val="0"/>
            <w:szCs w:val="24"/>
          </w:rPr>
          <w:t>いて</w:t>
        </w:r>
      </w:ins>
      <w:del w:id="78" w:author="工内 隆" w:date="2018-10-04T16:04:00Z">
        <w:r w:rsidRPr="00553C42" w:rsidDel="00020705">
          <w:rPr>
            <w:rFonts w:cs="ＭＳ Ｐゴシック" w:hint="eastAsia"/>
            <w:kern w:val="0"/>
            <w:szCs w:val="24"/>
          </w:rPr>
          <w:delText>く</w:delText>
        </w:r>
        <w:r w:rsidR="00D86F9A" w:rsidDel="00020705">
          <w:rPr>
            <w:rFonts w:cs="ＭＳ Ｐゴシック" w:hint="eastAsia"/>
            <w:kern w:val="0"/>
            <w:szCs w:val="24"/>
          </w:rPr>
          <w:delText>ことで</w:delText>
        </w:r>
      </w:del>
      <w:r w:rsidR="00D86F9A">
        <w:rPr>
          <w:rFonts w:cs="ＭＳ Ｐゴシック" w:hint="eastAsia"/>
          <w:kern w:val="0"/>
          <w:szCs w:val="24"/>
        </w:rPr>
        <w:t>報酬を得ること</w:t>
      </w:r>
      <w:ins w:id="79" w:author="工内 隆" w:date="2018-10-04T16:05:00Z">
        <w:r w:rsidR="00020705">
          <w:rPr>
            <w:rFonts w:cs="ＭＳ Ｐゴシック" w:hint="eastAsia"/>
            <w:kern w:val="0"/>
            <w:szCs w:val="24"/>
          </w:rPr>
          <w:t>ができる</w:t>
        </w:r>
      </w:ins>
      <w:ins w:id="80" w:author="工内 隆" w:date="2018-10-04T16:08:00Z">
        <w:r w:rsidR="0043415F">
          <w:rPr>
            <w:rFonts w:cs="ＭＳ Ｐゴシック" w:hint="eastAsia"/>
            <w:kern w:val="0"/>
            <w:szCs w:val="24"/>
          </w:rPr>
          <w:t>ということ</w:t>
        </w:r>
        <w:del w:id="81" w:author="Date Masahiro" w:date="2018-10-08T09:43:00Z">
          <w:r w:rsidR="0043415F" w:rsidDel="00E83918">
            <w:rPr>
              <w:rFonts w:cs="ＭＳ Ｐゴシック" w:hint="eastAsia"/>
              <w:kern w:val="0"/>
              <w:szCs w:val="24"/>
            </w:rPr>
            <w:delText>を</w:delText>
          </w:r>
        </w:del>
      </w:ins>
      <w:ins w:id="82" w:author="工内 隆" w:date="2018-10-04T16:09:00Z">
        <w:del w:id="83" w:author="Date Masahiro" w:date="2018-10-08T09:43:00Z">
          <w:r w:rsidR="0043415F" w:rsidDel="00E83918">
            <w:rPr>
              <w:rFonts w:cs="ＭＳ Ｐゴシック" w:hint="eastAsia"/>
              <w:kern w:val="0"/>
              <w:szCs w:val="24"/>
            </w:rPr>
            <w:delText>目の当たりに</w:delText>
          </w:r>
        </w:del>
      </w:ins>
      <w:ins w:id="84" w:author="Date Masahiro" w:date="2018-10-08T09:43:00Z">
        <w:r w:rsidR="00E83918">
          <w:rPr>
            <w:rFonts w:cs="ＭＳ Ｐゴシック" w:hint="eastAsia"/>
            <w:kern w:val="0"/>
            <w:szCs w:val="24"/>
          </w:rPr>
          <w:t>を知った</w:t>
        </w:r>
      </w:ins>
      <w:ins w:id="85" w:author="工内 隆" w:date="2018-10-04T16:09:00Z">
        <w:del w:id="86" w:author="Date Masahiro" w:date="2018-10-08T09:43:00Z">
          <w:r w:rsidR="0043415F" w:rsidDel="00E83918">
            <w:rPr>
              <w:rFonts w:cs="ＭＳ Ｐゴシック" w:hint="eastAsia"/>
              <w:kern w:val="0"/>
              <w:szCs w:val="24"/>
            </w:rPr>
            <w:delText>した</w:delText>
          </w:r>
        </w:del>
      </w:ins>
      <w:del w:id="87" w:author="工内 隆" w:date="2018-10-04T16:09:00Z">
        <w:r w:rsidR="00D86F9A" w:rsidDel="0043415F">
          <w:rPr>
            <w:rFonts w:cs="ＭＳ Ｐゴシック" w:hint="eastAsia"/>
            <w:kern w:val="0"/>
            <w:szCs w:val="24"/>
          </w:rPr>
          <w:delText>を考えている</w:delText>
        </w:r>
      </w:del>
      <w:r w:rsidR="00D86F9A">
        <w:rPr>
          <w:rFonts w:cs="ＭＳ Ｐゴシック" w:hint="eastAsia"/>
          <w:kern w:val="0"/>
          <w:szCs w:val="24"/>
        </w:rPr>
        <w:t>人</w:t>
      </w:r>
      <w:ins w:id="88" w:author="工内 隆" w:date="2018-10-04T16:09:00Z">
        <w:r w:rsidR="0043415F">
          <w:rPr>
            <w:rFonts w:cs="ＭＳ Ｐゴシック" w:hint="eastAsia"/>
            <w:kern w:val="0"/>
            <w:szCs w:val="24"/>
          </w:rPr>
          <w:t>々</w:t>
        </w:r>
      </w:ins>
      <w:del w:id="89" w:author="工内 隆" w:date="2018-10-04T16:09:00Z">
        <w:r w:rsidR="00D86F9A" w:rsidDel="0043415F">
          <w:rPr>
            <w:rFonts w:cs="ＭＳ Ｐゴシック" w:hint="eastAsia"/>
            <w:kern w:val="0"/>
            <w:szCs w:val="24"/>
          </w:rPr>
          <w:delText>材</w:delText>
        </w:r>
      </w:del>
      <w:r w:rsidR="00D86F9A">
        <w:rPr>
          <w:rFonts w:cs="ＭＳ Ｐゴシック" w:hint="eastAsia"/>
          <w:kern w:val="0"/>
          <w:szCs w:val="24"/>
        </w:rPr>
        <w:t>を</w:t>
      </w:r>
      <w:r w:rsidRPr="00553C42">
        <w:rPr>
          <w:rFonts w:cs="ＭＳ Ｐゴシック" w:hint="eastAsia"/>
          <w:kern w:val="0"/>
          <w:szCs w:val="24"/>
        </w:rPr>
        <w:t>引き付けることができます。</w:t>
      </w:r>
      <w:del w:id="90"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あなたの従業員が毎日</w:t>
      </w:r>
      <w:r w:rsidR="00574394">
        <w:rPr>
          <w:rFonts w:cs="ＭＳ Ｐゴシック" w:hint="eastAsia"/>
          <w:kern w:val="0"/>
          <w:szCs w:val="24"/>
        </w:rPr>
        <w:t>、</w:t>
      </w:r>
      <w:ins w:id="91" w:author="工内 隆" w:date="2018-10-04T16:11:00Z">
        <w:r w:rsidR="0043415F">
          <w:rPr>
            <w:rFonts w:cs="ＭＳ Ｐゴシック" w:hint="eastAsia"/>
            <w:kern w:val="0"/>
            <w:szCs w:val="24"/>
          </w:rPr>
          <w:t>彼</w:t>
        </w:r>
      </w:ins>
      <w:del w:id="92" w:author="工内 隆" w:date="2018-10-04T16:11:00Z">
        <w:r w:rsidR="00D86F9A" w:rsidDel="0043415F">
          <w:rPr>
            <w:rFonts w:cs="ＭＳ Ｐゴシック" w:hint="eastAsia"/>
            <w:kern w:val="0"/>
            <w:szCs w:val="24"/>
          </w:rPr>
          <w:delText>かれ</w:delText>
        </w:r>
      </w:del>
      <w:r w:rsidR="00D86F9A">
        <w:rPr>
          <w:rFonts w:cs="ＭＳ Ｐゴシック" w:hint="eastAsia"/>
          <w:kern w:val="0"/>
          <w:szCs w:val="24"/>
        </w:rPr>
        <w:t>ら</w:t>
      </w:r>
      <w:r w:rsidRPr="00553C42">
        <w:rPr>
          <w:rFonts w:cs="ＭＳ Ｐゴシック" w:hint="eastAsia"/>
          <w:kern w:val="0"/>
          <w:szCs w:val="24"/>
        </w:rPr>
        <w:t>と一緒に</w:t>
      </w:r>
      <w:r w:rsidR="00D86F9A">
        <w:rPr>
          <w:rFonts w:cs="ＭＳ Ｐゴシック" w:hint="eastAsia"/>
          <w:kern w:val="0"/>
          <w:szCs w:val="24"/>
        </w:rPr>
        <w:t>仕事をする中で</w:t>
      </w:r>
      <w:r w:rsidRPr="00553C42">
        <w:rPr>
          <w:rFonts w:cs="ＭＳ Ｐゴシック" w:hint="eastAsia"/>
          <w:kern w:val="0"/>
          <w:szCs w:val="24"/>
        </w:rPr>
        <w:t>、</w:t>
      </w:r>
      <w:ins w:id="93" w:author="Date Masahiro" w:date="2018-10-08T09:45:00Z">
        <w:r w:rsidR="00E83918">
          <w:rPr>
            <w:rFonts w:cs="ＭＳ Ｐゴシック" w:hint="eastAsia"/>
            <w:kern w:val="0"/>
            <w:szCs w:val="24"/>
          </w:rPr>
          <w:t>彼らは</w:t>
        </w:r>
      </w:ins>
      <w:r w:rsidRPr="00553C42">
        <w:rPr>
          <w:rFonts w:cs="ＭＳ Ｐゴシック" w:hint="eastAsia"/>
          <w:kern w:val="0"/>
          <w:szCs w:val="24"/>
        </w:rPr>
        <w:t>あなたの会社に</w:t>
      </w:r>
      <w:r w:rsidR="00D86F9A">
        <w:rPr>
          <w:rFonts w:cs="ＭＳ Ｐゴシック" w:hint="eastAsia"/>
          <w:kern w:val="0"/>
          <w:szCs w:val="24"/>
        </w:rPr>
        <w:t>合った人材</w:t>
      </w:r>
      <w:r w:rsidRPr="00553C42">
        <w:rPr>
          <w:rFonts w:cs="ＭＳ Ｐゴシック" w:hint="eastAsia"/>
          <w:kern w:val="0"/>
          <w:szCs w:val="24"/>
        </w:rPr>
        <w:t>を見つける手助け</w:t>
      </w:r>
      <w:ins w:id="94" w:author="工内 隆" w:date="2018-10-04T16:11:00Z">
        <w:r w:rsidR="0043415F">
          <w:rPr>
            <w:rFonts w:cs="ＭＳ Ｐゴシック" w:hint="eastAsia"/>
            <w:kern w:val="0"/>
            <w:szCs w:val="24"/>
          </w:rPr>
          <w:t>ができます</w:t>
        </w:r>
      </w:ins>
      <w:del w:id="95" w:author="工内 隆" w:date="2018-10-04T16:11:00Z">
        <w:r w:rsidR="00D86F9A" w:rsidDel="0043415F">
          <w:rPr>
            <w:rFonts w:cs="ＭＳ Ｐゴシック" w:hint="eastAsia"/>
            <w:kern w:val="0"/>
            <w:szCs w:val="24"/>
          </w:rPr>
          <w:delText>にもなるでしょう</w:delText>
        </w:r>
      </w:del>
      <w:r w:rsidRPr="00553C42">
        <w:rPr>
          <w:rFonts w:cs="ＭＳ Ｐゴシック" w:hint="eastAsia"/>
          <w:kern w:val="0"/>
          <w:szCs w:val="24"/>
        </w:rPr>
        <w:t>。</w:t>
      </w:r>
      <w:r w:rsidRPr="00553C42">
        <w:rPr>
          <w:rFonts w:cs="ＭＳ Ｐゴシック" w:hint="eastAsia"/>
          <w:kern w:val="0"/>
          <w:szCs w:val="24"/>
        </w:rPr>
        <w:t xml:space="preserve"> </w:t>
      </w:r>
      <w:r w:rsidRPr="00553C42">
        <w:rPr>
          <w:rFonts w:cs="ＭＳ Ｐゴシック" w:hint="eastAsia"/>
          <w:kern w:val="0"/>
          <w:szCs w:val="24"/>
        </w:rPr>
        <w:t>（採用担当者向けのガイド</w:t>
      </w:r>
      <w:r w:rsidR="00574394">
        <w:rPr>
          <w:rFonts w:cs="ＭＳ Ｐゴシック" w:hint="eastAsia"/>
          <w:kern w:val="0"/>
          <w:szCs w:val="24"/>
        </w:rPr>
        <w:t>、</w:t>
      </w:r>
      <w:hyperlink r:id="rId9" w:history="1">
        <w:r w:rsidR="00D86F9A" w:rsidRPr="00D86F9A">
          <w:rPr>
            <w:rStyle w:val="a5"/>
            <w:rFonts w:cs="ＭＳ Ｐゴシック"/>
            <w:kern w:val="0"/>
            <w:szCs w:val="24"/>
          </w:rPr>
          <w:t>guide on Recruiting Developers</w:t>
        </w:r>
      </w:hyperlink>
      <w:r w:rsidRPr="00553C42">
        <w:rPr>
          <w:rFonts w:cs="ＭＳ Ｐゴシック" w:hint="eastAsia"/>
          <w:kern w:val="0"/>
          <w:szCs w:val="24"/>
        </w:rPr>
        <w:t>を</w:t>
      </w:r>
      <w:r w:rsidR="00D86F9A">
        <w:rPr>
          <w:rFonts w:cs="ＭＳ Ｐゴシック" w:hint="eastAsia"/>
          <w:kern w:val="0"/>
          <w:szCs w:val="24"/>
        </w:rPr>
        <w:t>ご参照</w:t>
      </w:r>
      <w:r w:rsidRPr="00553C42">
        <w:rPr>
          <w:rFonts w:cs="ＭＳ Ｐゴシック" w:hint="eastAsia"/>
          <w:kern w:val="0"/>
          <w:szCs w:val="24"/>
        </w:rPr>
        <w:t>ください）</w:t>
      </w:r>
    </w:p>
    <w:p w:rsidR="00553C42" w:rsidRDefault="00553C42" w:rsidP="00E9566E">
      <w:pPr>
        <w:rPr>
          <w:rFonts w:cs="ＭＳ Ｐゴシック"/>
          <w:kern w:val="0"/>
          <w:szCs w:val="24"/>
        </w:rPr>
      </w:pPr>
    </w:p>
    <w:p w:rsidR="00E9566E" w:rsidRDefault="00FA4FF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Lower maintenance costs. Companies that start fixing bugs or adding new features and functionality to an open source project without contributing them back into the upstream project quickly learn that </w:t>
      </w:r>
      <w:r w:rsidR="00E9566E" w:rsidRPr="00E9566E">
        <w:rPr>
          <w:rFonts w:cs="ＭＳ Ｐゴシック"/>
          <w:kern w:val="0"/>
          <w:szCs w:val="24"/>
        </w:rPr>
        <w:lastRenderedPageBreak/>
        <w:t>upgrading later to add new features or apply security fixes can be a nightmare that drives maintenance costs through the roof. Contributing your changes back into the upstream project means that they will automatically be included in future updates without incurring additional maintenance costs.</w:t>
      </w:r>
    </w:p>
    <w:p w:rsidR="00053FA7" w:rsidRDefault="00053FA7" w:rsidP="00E9566E">
      <w:pPr>
        <w:rPr>
          <w:rFonts w:cs="ＭＳ Ｐゴシック"/>
          <w:kern w:val="0"/>
          <w:szCs w:val="24"/>
        </w:rPr>
      </w:pPr>
      <w:r>
        <w:rPr>
          <w:rFonts w:cs="ＭＳ Ｐゴシック" w:hint="eastAsia"/>
          <w:kern w:val="0"/>
          <w:szCs w:val="24"/>
        </w:rPr>
        <w:t>・</w:t>
      </w:r>
      <w:r w:rsidRPr="00053FA7">
        <w:rPr>
          <w:rFonts w:cs="ＭＳ Ｐゴシック" w:hint="eastAsia"/>
          <w:b/>
          <w:kern w:val="0"/>
          <w:szCs w:val="24"/>
        </w:rPr>
        <w:t>メンテナンスコストを削減</w:t>
      </w:r>
      <w:ins w:id="96" w:author="工内 隆" w:date="2018-10-04T15:51:00Z">
        <w:r w:rsidR="0049375B">
          <w:rPr>
            <w:rFonts w:cs="ＭＳ Ｐゴシック" w:hint="eastAsia"/>
            <w:b/>
            <w:kern w:val="0"/>
            <w:szCs w:val="24"/>
          </w:rPr>
          <w:t>する</w:t>
        </w:r>
      </w:ins>
      <w:del w:id="97" w:author="工内 隆" w:date="2018-10-04T15:50:00Z">
        <w:r w:rsidRPr="00053FA7" w:rsidDel="0049375B">
          <w:rPr>
            <w:rFonts w:cs="ＭＳ Ｐゴシック" w:hint="eastAsia"/>
            <w:b/>
            <w:kern w:val="0"/>
            <w:szCs w:val="24"/>
          </w:rPr>
          <w:delText>します</w:delText>
        </w:r>
      </w:del>
      <w:r w:rsidRPr="00053FA7">
        <w:rPr>
          <w:rFonts w:cs="ＭＳ Ｐゴシック" w:hint="eastAsia"/>
          <w:b/>
          <w:kern w:val="0"/>
          <w:szCs w:val="24"/>
        </w:rPr>
        <w:t>。</w:t>
      </w:r>
      <w:r w:rsidRPr="00053FA7">
        <w:rPr>
          <w:rFonts w:cs="ＭＳ Ｐゴシック" w:hint="eastAsia"/>
          <w:kern w:val="0"/>
          <w:szCs w:val="24"/>
        </w:rPr>
        <w:t>自身がオープンソース</w:t>
      </w:r>
      <w:r>
        <w:rPr>
          <w:rFonts w:cs="ＭＳ Ｐゴシック" w:hint="eastAsia"/>
          <w:kern w:val="0"/>
          <w:szCs w:val="24"/>
        </w:rPr>
        <w:t xml:space="preserve">　</w:t>
      </w:r>
      <w:r w:rsidRPr="00053FA7">
        <w:rPr>
          <w:rFonts w:cs="ＭＳ Ｐゴシック" w:hint="eastAsia"/>
          <w:kern w:val="0"/>
          <w:szCs w:val="24"/>
        </w:rPr>
        <w:t>プロジェクトに</w:t>
      </w:r>
      <w:r w:rsidR="007A0D87">
        <w:rPr>
          <w:rFonts w:cs="ＭＳ Ｐゴシック" w:hint="eastAsia"/>
          <w:kern w:val="0"/>
          <w:szCs w:val="24"/>
        </w:rPr>
        <w:t>対して</w:t>
      </w:r>
      <w:r w:rsidRPr="00053FA7">
        <w:rPr>
          <w:rFonts w:cs="ＭＳ Ｐゴシック" w:hint="eastAsia"/>
          <w:kern w:val="0"/>
          <w:szCs w:val="24"/>
        </w:rPr>
        <w:t>行ったバグ修正や機能追加を</w:t>
      </w:r>
      <w:r>
        <w:rPr>
          <w:rFonts w:cs="ＭＳ Ｐゴシック" w:hint="eastAsia"/>
          <w:kern w:val="0"/>
          <w:szCs w:val="24"/>
        </w:rPr>
        <w:t>アップストリーム　プロジェクトに</w:t>
      </w:r>
      <w:ins w:id="98" w:author="工内 隆" w:date="2018-10-04T16:13:00Z">
        <w:r w:rsidR="0043415F">
          <w:rPr>
            <w:rFonts w:cs="ＭＳ Ｐゴシック" w:hint="eastAsia"/>
            <w:kern w:val="0"/>
            <w:szCs w:val="24"/>
          </w:rPr>
          <w:t>速やかに</w:t>
        </w:r>
      </w:ins>
      <w:del w:id="99" w:author="工内 隆" w:date="2018-10-04T16:13:00Z">
        <w:r w:rsidDel="0043415F">
          <w:rPr>
            <w:rFonts w:cs="ＭＳ Ｐゴシック" w:hint="eastAsia"/>
            <w:kern w:val="0"/>
            <w:szCs w:val="24"/>
          </w:rPr>
          <w:delText>きちっと</w:delText>
        </w:r>
      </w:del>
      <w:del w:id="100" w:author="工内 隆" w:date="2018-10-04T16:14:00Z">
        <w:r w:rsidDel="0043415F">
          <w:rPr>
            <w:rFonts w:cs="ＭＳ Ｐゴシック" w:hint="eastAsia"/>
            <w:kern w:val="0"/>
            <w:szCs w:val="24"/>
          </w:rPr>
          <w:delText>、</w:delText>
        </w:r>
      </w:del>
      <w:r>
        <w:rPr>
          <w:rFonts w:cs="ＭＳ Ｐゴシック" w:hint="eastAsia"/>
          <w:kern w:val="0"/>
          <w:szCs w:val="24"/>
        </w:rPr>
        <w:t>フィードバックしてこなかった企業は、</w:t>
      </w:r>
      <w:ins w:id="101" w:author="工内 隆" w:date="2018-10-04T16:14:00Z">
        <w:r w:rsidR="0043415F">
          <w:rPr>
            <w:rFonts w:cs="ＭＳ Ｐゴシック" w:hint="eastAsia"/>
            <w:kern w:val="0"/>
            <w:szCs w:val="24"/>
          </w:rPr>
          <w:t>後に</w:t>
        </w:r>
      </w:ins>
      <w:del w:id="102" w:author="工内 隆" w:date="2018-10-04T16:14:00Z">
        <w:r w:rsidDel="0043415F">
          <w:rPr>
            <w:rFonts w:cs="ＭＳ Ｐゴシック" w:hint="eastAsia"/>
            <w:kern w:val="0"/>
            <w:szCs w:val="24"/>
          </w:rPr>
          <w:delText>あとで、</w:delText>
        </w:r>
      </w:del>
      <w:r w:rsidRPr="00053FA7">
        <w:rPr>
          <w:rFonts w:cs="ＭＳ Ｐゴシック" w:hint="eastAsia"/>
          <w:kern w:val="0"/>
          <w:szCs w:val="24"/>
        </w:rPr>
        <w:t>アップグレード</w:t>
      </w:r>
      <w:ins w:id="103" w:author="工内 隆" w:date="2018-10-04T16:16:00Z">
        <w:r w:rsidR="0043415F">
          <w:rPr>
            <w:rFonts w:cs="ＭＳ Ｐゴシック" w:hint="eastAsia"/>
            <w:kern w:val="0"/>
            <w:szCs w:val="24"/>
          </w:rPr>
          <w:t>する際、</w:t>
        </w:r>
      </w:ins>
      <w:del w:id="104" w:author="工内 隆" w:date="2018-10-04T16:16:00Z">
        <w:r w:rsidRPr="00053FA7" w:rsidDel="0043415F">
          <w:rPr>
            <w:rFonts w:cs="ＭＳ Ｐゴシック" w:hint="eastAsia"/>
            <w:kern w:val="0"/>
            <w:szCs w:val="24"/>
          </w:rPr>
          <w:delText>して</w:delText>
        </w:r>
      </w:del>
      <w:r>
        <w:rPr>
          <w:rFonts w:cs="ＭＳ Ｐゴシック" w:hint="eastAsia"/>
          <w:kern w:val="0"/>
          <w:szCs w:val="24"/>
        </w:rPr>
        <w:t>アップストリームの</w:t>
      </w:r>
      <w:r w:rsidRPr="00053FA7">
        <w:rPr>
          <w:rFonts w:cs="ＭＳ Ｐゴシック" w:hint="eastAsia"/>
          <w:kern w:val="0"/>
          <w:szCs w:val="24"/>
        </w:rPr>
        <w:t>新機能を追加したり、セキュリティフィックスを適用したりすること</w:t>
      </w:r>
      <w:r>
        <w:rPr>
          <w:rFonts w:cs="ＭＳ Ｐゴシック" w:hint="eastAsia"/>
          <w:kern w:val="0"/>
          <w:szCs w:val="24"/>
        </w:rPr>
        <w:t>が非常に高い</w:t>
      </w:r>
      <w:r w:rsidRPr="00053FA7">
        <w:rPr>
          <w:rFonts w:cs="ＭＳ Ｐゴシック" w:hint="eastAsia"/>
          <w:kern w:val="0"/>
          <w:szCs w:val="24"/>
        </w:rPr>
        <w:t>メンテナンスコスト</w:t>
      </w:r>
      <w:r w:rsidR="007A0D87">
        <w:rPr>
          <w:rFonts w:cs="ＭＳ Ｐゴシック" w:hint="eastAsia"/>
          <w:kern w:val="0"/>
          <w:szCs w:val="24"/>
        </w:rPr>
        <w:t>を必要とし、それは</w:t>
      </w:r>
      <w:r w:rsidRPr="00053FA7">
        <w:rPr>
          <w:rFonts w:cs="ＭＳ Ｐゴシック" w:hint="eastAsia"/>
          <w:kern w:val="0"/>
          <w:szCs w:val="24"/>
        </w:rPr>
        <w:t>悪夢</w:t>
      </w:r>
      <w:r w:rsidR="007A0D87">
        <w:rPr>
          <w:rFonts w:cs="ＭＳ Ｐゴシック" w:hint="eastAsia"/>
          <w:kern w:val="0"/>
          <w:szCs w:val="24"/>
        </w:rPr>
        <w:t>のような作業に</w:t>
      </w:r>
      <w:r>
        <w:rPr>
          <w:rFonts w:cs="ＭＳ Ｐゴシック" w:hint="eastAsia"/>
          <w:kern w:val="0"/>
          <w:szCs w:val="24"/>
        </w:rPr>
        <w:t>なるとに気づくでしょう。</w:t>
      </w:r>
      <w:r w:rsidRPr="00053FA7">
        <w:rPr>
          <w:rFonts w:cs="ＭＳ Ｐゴシック" w:hint="eastAsia"/>
          <w:kern w:val="0"/>
          <w:szCs w:val="24"/>
        </w:rPr>
        <w:t>変更をアップストリーム</w:t>
      </w:r>
      <w:r w:rsidR="006623F1">
        <w:rPr>
          <w:rFonts w:cs="ＭＳ Ｐゴシック" w:hint="eastAsia"/>
          <w:kern w:val="0"/>
          <w:szCs w:val="24"/>
        </w:rPr>
        <w:t xml:space="preserve">　</w:t>
      </w:r>
      <w:r w:rsidRPr="00053FA7">
        <w:rPr>
          <w:rFonts w:cs="ＭＳ Ｐゴシック" w:hint="eastAsia"/>
          <w:kern w:val="0"/>
          <w:szCs w:val="24"/>
        </w:rPr>
        <w:t>プロジェクト</w:t>
      </w:r>
      <w:r w:rsidR="006623F1">
        <w:rPr>
          <w:rFonts w:cs="ＭＳ Ｐゴシック" w:hint="eastAsia"/>
          <w:kern w:val="0"/>
          <w:szCs w:val="24"/>
        </w:rPr>
        <w:t>に</w:t>
      </w:r>
      <w:ins w:id="105" w:author="工内 隆" w:date="2018-10-04T16:17:00Z">
        <w:r w:rsidR="0043415F">
          <w:rPr>
            <w:rFonts w:cs="ＭＳ Ｐゴシック" w:hint="eastAsia"/>
            <w:kern w:val="0"/>
            <w:szCs w:val="24"/>
          </w:rPr>
          <w:t>コントリビュー</w:t>
        </w:r>
      </w:ins>
      <w:ins w:id="106" w:author="工内 隆" w:date="2018-10-04T16:18:00Z">
        <w:r w:rsidR="0043415F">
          <w:rPr>
            <w:rFonts w:cs="ＭＳ Ｐゴシック" w:hint="eastAsia"/>
            <w:kern w:val="0"/>
            <w:szCs w:val="24"/>
          </w:rPr>
          <w:t>ションして</w:t>
        </w:r>
      </w:ins>
      <w:r w:rsidRPr="00053FA7">
        <w:rPr>
          <w:rFonts w:cs="ＭＳ Ｐゴシック" w:hint="eastAsia"/>
          <w:kern w:val="0"/>
          <w:szCs w:val="24"/>
        </w:rPr>
        <w:t>戻すこと</w:t>
      </w:r>
      <w:ins w:id="107" w:author="工内 隆" w:date="2018-10-04T16:18:00Z">
        <w:r w:rsidR="00C740BC">
          <w:rPr>
            <w:rFonts w:cs="ＭＳ Ｐゴシック" w:hint="eastAsia"/>
            <w:kern w:val="0"/>
            <w:szCs w:val="24"/>
          </w:rPr>
          <w:t>により</w:t>
        </w:r>
      </w:ins>
      <w:del w:id="108" w:author="工内 隆" w:date="2018-10-04T16:18:00Z">
        <w:r w:rsidR="007A0D87" w:rsidDel="00C740BC">
          <w:rPr>
            <w:rFonts w:cs="ＭＳ Ｐゴシック" w:hint="eastAsia"/>
            <w:kern w:val="0"/>
            <w:szCs w:val="24"/>
          </w:rPr>
          <w:delText>で</w:delText>
        </w:r>
      </w:del>
      <w:r w:rsidRPr="00053FA7">
        <w:rPr>
          <w:rFonts w:cs="ＭＳ Ｐゴシック" w:hint="eastAsia"/>
          <w:kern w:val="0"/>
          <w:szCs w:val="24"/>
        </w:rPr>
        <w:t>、追加</w:t>
      </w:r>
      <w:r w:rsidR="006623F1">
        <w:rPr>
          <w:rFonts w:cs="ＭＳ Ｐゴシック" w:hint="eastAsia"/>
          <w:kern w:val="0"/>
          <w:szCs w:val="24"/>
        </w:rPr>
        <w:t>の</w:t>
      </w:r>
      <w:r w:rsidRPr="00053FA7">
        <w:rPr>
          <w:rFonts w:cs="ＭＳ Ｐゴシック" w:hint="eastAsia"/>
          <w:kern w:val="0"/>
          <w:szCs w:val="24"/>
        </w:rPr>
        <w:t>メンテナンスコストを</w:t>
      </w:r>
      <w:r w:rsidR="006623F1">
        <w:rPr>
          <w:rFonts w:cs="ＭＳ Ｐゴシック" w:hint="eastAsia"/>
          <w:kern w:val="0"/>
          <w:szCs w:val="24"/>
        </w:rPr>
        <w:t>必要とせずに</w:t>
      </w:r>
      <w:r w:rsidRPr="00053FA7">
        <w:rPr>
          <w:rFonts w:cs="ＭＳ Ｐゴシック" w:hint="eastAsia"/>
          <w:kern w:val="0"/>
          <w:szCs w:val="24"/>
        </w:rPr>
        <w:t>、</w:t>
      </w:r>
      <w:ins w:id="109" w:author="工内 隆" w:date="2018-10-04T16:20:00Z">
        <w:r w:rsidR="00C740BC">
          <w:rPr>
            <w:rFonts w:cs="ＭＳ Ｐゴシック" w:hint="eastAsia"/>
            <w:kern w:val="0"/>
            <w:szCs w:val="24"/>
          </w:rPr>
          <w:t>変更</w:t>
        </w:r>
      </w:ins>
      <w:del w:id="110" w:author="工内 隆" w:date="2018-10-04T16:20:00Z">
        <w:r w:rsidR="007A0D87" w:rsidDel="00C740BC">
          <w:rPr>
            <w:rFonts w:cs="ＭＳ Ｐゴシック" w:hint="eastAsia"/>
            <w:kern w:val="0"/>
            <w:szCs w:val="24"/>
          </w:rPr>
          <w:delText>それ</w:delText>
        </w:r>
      </w:del>
      <w:ins w:id="111" w:author="工内 隆" w:date="2018-10-04T16:20:00Z">
        <w:r w:rsidR="00C740BC">
          <w:rPr>
            <w:rFonts w:cs="ＭＳ Ｐゴシック" w:hint="eastAsia"/>
            <w:kern w:val="0"/>
            <w:szCs w:val="24"/>
          </w:rPr>
          <w:t>が</w:t>
        </w:r>
      </w:ins>
      <w:del w:id="112" w:author="工内 隆" w:date="2018-10-04T16:20:00Z">
        <w:r w:rsidR="007A0D87" w:rsidDel="00C740BC">
          <w:rPr>
            <w:rFonts w:cs="ＭＳ Ｐゴシック" w:hint="eastAsia"/>
            <w:kern w:val="0"/>
            <w:szCs w:val="24"/>
          </w:rPr>
          <w:delText>は</w:delText>
        </w:r>
      </w:del>
      <w:r w:rsidRPr="00053FA7">
        <w:rPr>
          <w:rFonts w:cs="ＭＳ Ｐゴシック" w:hint="eastAsia"/>
          <w:kern w:val="0"/>
          <w:szCs w:val="24"/>
        </w:rPr>
        <w:t>自動的に将来のアップデート</w:t>
      </w:r>
      <w:r w:rsidR="007A0D87">
        <w:rPr>
          <w:rFonts w:cs="ＭＳ Ｐゴシック" w:hint="eastAsia"/>
          <w:kern w:val="0"/>
          <w:szCs w:val="24"/>
        </w:rPr>
        <w:t>に含まれることになります</w:t>
      </w:r>
      <w:r w:rsidRPr="00053FA7">
        <w:rPr>
          <w:rFonts w:cs="ＭＳ Ｐゴシック" w:hint="eastAsia"/>
          <w:kern w:val="0"/>
          <w:szCs w:val="24"/>
        </w:rPr>
        <w:t>。</w:t>
      </w:r>
    </w:p>
    <w:p w:rsidR="00053FA7" w:rsidRPr="00E9566E" w:rsidRDefault="00053FA7" w:rsidP="00E9566E">
      <w:pPr>
        <w:rPr>
          <w:rFonts w:cs="ＭＳ Ｐゴシック"/>
          <w:kern w:val="0"/>
          <w:szCs w:val="24"/>
        </w:rPr>
      </w:pPr>
    </w:p>
    <w:p w:rsidR="00E9566E" w:rsidRPr="00E9566E" w:rsidRDefault="006623F1"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Influence the direction. In open source projects, new features and functionality come from contributions, and these contributions influence the direction of the project. If you want the project to have the functionality that is important to your organization, then you need to have active contributors who can any implement potential changes. Through your contributions, you can have some influence on the direction of the project as long as your changes are aligned with the goals of the project.</w:t>
      </w:r>
    </w:p>
    <w:p w:rsidR="00E9566E" w:rsidRDefault="006623F1" w:rsidP="00E9566E">
      <w:pPr>
        <w:rPr>
          <w:rFonts w:cs="ＭＳ Ｐゴシック"/>
          <w:kern w:val="0"/>
          <w:szCs w:val="24"/>
        </w:rPr>
      </w:pPr>
      <w:r w:rsidRPr="006623F1">
        <w:rPr>
          <w:rFonts w:cs="ＭＳ Ｐゴシック" w:hint="eastAsia"/>
          <w:b/>
          <w:kern w:val="0"/>
          <w:szCs w:val="24"/>
        </w:rPr>
        <w:t>・プロジェクトの方向性に影響を与える。</w:t>
      </w:r>
      <w:del w:id="113" w:author="工内 隆" w:date="2018-10-05T14:39:00Z">
        <w:r w:rsidRPr="006623F1" w:rsidDel="00CD3BAD">
          <w:rPr>
            <w:rFonts w:cs="ＭＳ Ｐゴシック" w:hint="eastAsia"/>
            <w:kern w:val="0"/>
            <w:szCs w:val="24"/>
          </w:rPr>
          <w:delText xml:space="preserve"> </w:delText>
        </w:r>
      </w:del>
      <w:r w:rsidRPr="006623F1">
        <w:rPr>
          <w:rFonts w:cs="ＭＳ Ｐゴシック" w:hint="eastAsia"/>
          <w:kern w:val="0"/>
          <w:szCs w:val="24"/>
        </w:rPr>
        <w:t>オープンソース</w:t>
      </w:r>
      <w:r>
        <w:rPr>
          <w:rFonts w:cs="ＭＳ Ｐゴシック" w:hint="eastAsia"/>
          <w:kern w:val="0"/>
          <w:szCs w:val="24"/>
        </w:rPr>
        <w:t xml:space="preserve">　</w:t>
      </w:r>
      <w:r w:rsidRPr="006623F1">
        <w:rPr>
          <w:rFonts w:cs="ＭＳ Ｐゴシック" w:hint="eastAsia"/>
          <w:kern w:val="0"/>
          <w:szCs w:val="24"/>
        </w:rPr>
        <w:t>プロジェクトでは、新しい機能</w:t>
      </w:r>
      <w:r>
        <w:rPr>
          <w:rFonts w:cs="ＭＳ Ｐゴシック" w:hint="eastAsia"/>
          <w:kern w:val="0"/>
          <w:szCs w:val="24"/>
        </w:rPr>
        <w:t>追加はコントリビューションの形で行われ</w:t>
      </w:r>
      <w:r w:rsidRPr="006623F1">
        <w:rPr>
          <w:rFonts w:cs="ＭＳ Ｐゴシック" w:hint="eastAsia"/>
          <w:kern w:val="0"/>
          <w:szCs w:val="24"/>
        </w:rPr>
        <w:t>、これらの</w:t>
      </w:r>
      <w:r>
        <w:rPr>
          <w:rFonts w:cs="ＭＳ Ｐゴシック" w:hint="eastAsia"/>
          <w:kern w:val="0"/>
          <w:szCs w:val="24"/>
        </w:rPr>
        <w:t>コントリビューションが</w:t>
      </w:r>
      <w:r w:rsidRPr="006623F1">
        <w:rPr>
          <w:rFonts w:cs="ＭＳ Ｐゴシック" w:hint="eastAsia"/>
          <w:kern w:val="0"/>
          <w:szCs w:val="24"/>
        </w:rPr>
        <w:t>プロジェクトの方向性に影響</w:t>
      </w:r>
      <w:r>
        <w:rPr>
          <w:rFonts w:cs="ＭＳ Ｐゴシック" w:hint="eastAsia"/>
          <w:kern w:val="0"/>
          <w:szCs w:val="24"/>
        </w:rPr>
        <w:t>を与えます</w:t>
      </w:r>
      <w:r w:rsidRPr="006623F1">
        <w:rPr>
          <w:rFonts w:cs="ＭＳ Ｐゴシック" w:hint="eastAsia"/>
          <w:kern w:val="0"/>
          <w:szCs w:val="24"/>
        </w:rPr>
        <w:t>。組織にとって重要な機能をプロジェクトに</w:t>
      </w:r>
      <w:r>
        <w:rPr>
          <w:rFonts w:cs="ＭＳ Ｐゴシック" w:hint="eastAsia"/>
          <w:kern w:val="0"/>
          <w:szCs w:val="24"/>
        </w:rPr>
        <w:t>追加した</w:t>
      </w:r>
      <w:r w:rsidRPr="006623F1">
        <w:rPr>
          <w:rFonts w:cs="ＭＳ Ｐゴシック" w:hint="eastAsia"/>
          <w:kern w:val="0"/>
          <w:szCs w:val="24"/>
        </w:rPr>
        <w:t>い場合は、</w:t>
      </w:r>
      <w:r>
        <w:rPr>
          <w:rFonts w:cs="ＭＳ Ｐゴシック" w:hint="eastAsia"/>
          <w:kern w:val="0"/>
          <w:szCs w:val="24"/>
        </w:rPr>
        <w:t>それを実現するための</w:t>
      </w:r>
      <w:r w:rsidRPr="006623F1">
        <w:rPr>
          <w:rFonts w:cs="ＭＳ Ｐゴシック" w:hint="eastAsia"/>
          <w:kern w:val="0"/>
          <w:szCs w:val="24"/>
        </w:rPr>
        <w:t>変更を</w:t>
      </w:r>
      <w:r>
        <w:rPr>
          <w:rFonts w:cs="ＭＳ Ｐゴシック" w:hint="eastAsia"/>
          <w:kern w:val="0"/>
          <w:szCs w:val="24"/>
        </w:rPr>
        <w:t>コード</w:t>
      </w:r>
      <w:r w:rsidRPr="006623F1">
        <w:rPr>
          <w:rFonts w:cs="ＭＳ Ｐゴシック" w:hint="eastAsia"/>
          <w:kern w:val="0"/>
          <w:szCs w:val="24"/>
        </w:rPr>
        <w:t>実装できる</w:t>
      </w:r>
      <w:r>
        <w:rPr>
          <w:rFonts w:cs="ＭＳ Ｐゴシック" w:hint="eastAsia"/>
          <w:kern w:val="0"/>
          <w:szCs w:val="24"/>
        </w:rPr>
        <w:t>活動的なコントリビューター</w:t>
      </w:r>
      <w:r w:rsidRPr="006623F1">
        <w:rPr>
          <w:rFonts w:cs="ＭＳ Ｐゴシック" w:hint="eastAsia"/>
          <w:kern w:val="0"/>
          <w:szCs w:val="24"/>
        </w:rPr>
        <w:t>が必要</w:t>
      </w:r>
      <w:r>
        <w:rPr>
          <w:rFonts w:cs="ＭＳ Ｐゴシック" w:hint="eastAsia"/>
          <w:kern w:val="0"/>
          <w:szCs w:val="24"/>
        </w:rPr>
        <w:t>になります</w:t>
      </w:r>
      <w:r w:rsidRPr="006623F1">
        <w:rPr>
          <w:rFonts w:cs="ＭＳ Ｐゴシック" w:hint="eastAsia"/>
          <w:kern w:val="0"/>
          <w:szCs w:val="24"/>
        </w:rPr>
        <w:t>。あなたの変更がプロジェクトの目標と一致している限り、</w:t>
      </w:r>
      <w:r w:rsidR="004931CD" w:rsidRPr="004931CD">
        <w:rPr>
          <w:rFonts w:cs="ＭＳ Ｐゴシック" w:hint="eastAsia"/>
          <w:kern w:val="0"/>
          <w:szCs w:val="24"/>
        </w:rPr>
        <w:t>あなた</w:t>
      </w:r>
      <w:r w:rsidR="004931CD">
        <w:rPr>
          <w:rFonts w:cs="ＭＳ Ｐゴシック" w:hint="eastAsia"/>
          <w:kern w:val="0"/>
          <w:szCs w:val="24"/>
        </w:rPr>
        <w:t>は</w:t>
      </w:r>
      <w:r w:rsidR="004931CD" w:rsidRPr="004931CD">
        <w:rPr>
          <w:rFonts w:cs="ＭＳ Ｐゴシック" w:hint="eastAsia"/>
          <w:kern w:val="0"/>
          <w:szCs w:val="24"/>
        </w:rPr>
        <w:t>コントリビューションを通して、</w:t>
      </w:r>
      <w:r w:rsidRPr="006623F1">
        <w:rPr>
          <w:rFonts w:cs="ＭＳ Ｐゴシック" w:hint="eastAsia"/>
          <w:kern w:val="0"/>
          <w:szCs w:val="24"/>
        </w:rPr>
        <w:t>プロジェクトの方向性にある程度影響を与えることができます。</w:t>
      </w:r>
    </w:p>
    <w:p w:rsidR="006623F1" w:rsidRPr="00E9566E" w:rsidRDefault="006623F1"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However, you need to be a bit careful about how you engage these communities to avoid perception problems or other issues with your contributions. Every open source project has slightly different norms, expectations, and processes that need to be thoroughly understood before your organization should begin contributing. This can be achieved by having someone join the community and spend some time observing, or you can hire someone who already has a proven track </w:t>
      </w:r>
      <w:r w:rsidRPr="00E9566E">
        <w:rPr>
          <w:rFonts w:cs="ＭＳ Ｐゴシック"/>
          <w:kern w:val="0"/>
          <w:szCs w:val="24"/>
        </w:rPr>
        <w:lastRenderedPageBreak/>
        <w:t>record of participation in the community.</w:t>
      </w:r>
    </w:p>
    <w:p w:rsidR="00E9566E" w:rsidRDefault="004931CD" w:rsidP="00E9566E">
      <w:pPr>
        <w:rPr>
          <w:rFonts w:cs="ＭＳ Ｐゴシック"/>
          <w:kern w:val="0"/>
          <w:szCs w:val="24"/>
        </w:rPr>
      </w:pPr>
      <w:r w:rsidRPr="004931CD">
        <w:rPr>
          <w:rFonts w:cs="ＭＳ Ｐゴシック" w:hint="eastAsia"/>
          <w:kern w:val="0"/>
          <w:szCs w:val="24"/>
        </w:rPr>
        <w:t>しかし、</w:t>
      </w:r>
      <w:ins w:id="114" w:author="工内 隆" w:date="2018-10-04T16:23:00Z">
        <w:r w:rsidR="00C740BC">
          <w:rPr>
            <w:rFonts w:cs="ＭＳ Ｐゴシック" w:hint="eastAsia"/>
            <w:kern w:val="0"/>
            <w:szCs w:val="24"/>
          </w:rPr>
          <w:t>あなたの</w:t>
        </w:r>
      </w:ins>
      <w:r>
        <w:rPr>
          <w:rFonts w:cs="ＭＳ Ｐゴシック" w:hint="eastAsia"/>
          <w:kern w:val="0"/>
          <w:szCs w:val="24"/>
        </w:rPr>
        <w:t>コントリビューション</w:t>
      </w:r>
      <w:r w:rsidRPr="004931CD">
        <w:rPr>
          <w:rFonts w:cs="ＭＳ Ｐゴシック" w:hint="eastAsia"/>
          <w:kern w:val="0"/>
          <w:szCs w:val="24"/>
        </w:rPr>
        <w:t>に</w:t>
      </w:r>
      <w:r w:rsidR="007A0D87">
        <w:rPr>
          <w:rFonts w:cs="ＭＳ Ｐゴシック" w:hint="eastAsia"/>
          <w:kern w:val="0"/>
          <w:szCs w:val="24"/>
        </w:rPr>
        <w:t>対する</w:t>
      </w:r>
      <w:ins w:id="115" w:author="工内 隆" w:date="2018-10-04T16:23:00Z">
        <w:r w:rsidR="00C740BC">
          <w:rPr>
            <w:rFonts w:cs="ＭＳ Ｐゴシック" w:hint="eastAsia"/>
            <w:kern w:val="0"/>
            <w:szCs w:val="24"/>
          </w:rPr>
          <w:t>誤解やそ</w:t>
        </w:r>
      </w:ins>
      <w:ins w:id="116" w:author="工内 隆" w:date="2018-10-04T16:24:00Z">
        <w:r w:rsidR="00C740BC">
          <w:rPr>
            <w:rFonts w:cs="ＭＳ Ｐゴシック" w:hint="eastAsia"/>
            <w:kern w:val="0"/>
            <w:szCs w:val="24"/>
          </w:rPr>
          <w:t>の他の</w:t>
        </w:r>
      </w:ins>
      <w:del w:id="117" w:author="工内 隆" w:date="2018-10-04T16:24:00Z">
        <w:r w:rsidR="007A0D87" w:rsidDel="00C740BC">
          <w:rPr>
            <w:rFonts w:cs="ＭＳ Ｐゴシック" w:hint="eastAsia"/>
            <w:kern w:val="0"/>
            <w:szCs w:val="24"/>
          </w:rPr>
          <w:delText>認識などで</w:delText>
        </w:r>
      </w:del>
      <w:r w:rsidRPr="004931CD">
        <w:rPr>
          <w:rFonts w:cs="ＭＳ Ｐゴシック" w:hint="eastAsia"/>
          <w:kern w:val="0"/>
          <w:szCs w:val="24"/>
        </w:rPr>
        <w:t>問題</w:t>
      </w:r>
      <w:del w:id="118" w:author="工内 隆" w:date="2018-10-04T16:24:00Z">
        <w:r w:rsidR="007A0D87" w:rsidDel="00C740BC">
          <w:rPr>
            <w:rFonts w:cs="ＭＳ Ｐゴシック" w:hint="eastAsia"/>
            <w:kern w:val="0"/>
            <w:szCs w:val="24"/>
          </w:rPr>
          <w:delText>が生じるの</w:delText>
        </w:r>
      </w:del>
      <w:r w:rsidRPr="004931CD">
        <w:rPr>
          <w:rFonts w:cs="ＭＳ Ｐゴシック" w:hint="eastAsia"/>
          <w:kern w:val="0"/>
          <w:szCs w:val="24"/>
        </w:rPr>
        <w:t>を避けるために、コミュニティにどのように</w:t>
      </w:r>
      <w:ins w:id="119" w:author="工内 隆" w:date="2018-10-04T16:25:00Z">
        <w:r w:rsidR="00C740BC">
          <w:rPr>
            <w:rFonts w:cs="ＭＳ Ｐゴシック" w:hint="eastAsia"/>
            <w:kern w:val="0"/>
            <w:szCs w:val="24"/>
          </w:rPr>
          <w:t>関わる</w:t>
        </w:r>
      </w:ins>
      <w:del w:id="120" w:author="工内 隆" w:date="2018-10-04T16:25:00Z">
        <w:r w:rsidDel="00C740BC">
          <w:rPr>
            <w:rFonts w:cs="ＭＳ Ｐゴシック" w:hint="eastAsia"/>
            <w:kern w:val="0"/>
            <w:szCs w:val="24"/>
          </w:rPr>
          <w:delText>参加</w:delText>
        </w:r>
        <w:r w:rsidRPr="004931CD" w:rsidDel="00C740BC">
          <w:rPr>
            <w:rFonts w:cs="ＭＳ Ｐゴシック" w:hint="eastAsia"/>
            <w:kern w:val="0"/>
            <w:szCs w:val="24"/>
          </w:rPr>
          <w:delText>する</w:delText>
        </w:r>
      </w:del>
      <w:r w:rsidRPr="004931CD">
        <w:rPr>
          <w:rFonts w:cs="ＭＳ Ｐゴシック" w:hint="eastAsia"/>
          <w:kern w:val="0"/>
          <w:szCs w:val="24"/>
        </w:rPr>
        <w:t>かについて</w:t>
      </w:r>
      <w:r>
        <w:rPr>
          <w:rFonts w:cs="ＭＳ Ｐゴシック" w:hint="eastAsia"/>
          <w:kern w:val="0"/>
          <w:szCs w:val="24"/>
        </w:rPr>
        <w:t>は</w:t>
      </w:r>
      <w:del w:id="121" w:author="工内 隆" w:date="2018-10-04T16:24:00Z">
        <w:r w:rsidDel="00C740BC">
          <w:rPr>
            <w:rFonts w:cs="ＭＳ Ｐゴシック" w:hint="eastAsia"/>
            <w:kern w:val="0"/>
            <w:szCs w:val="24"/>
          </w:rPr>
          <w:delText>、</w:delText>
        </w:r>
      </w:del>
      <w:r w:rsidR="00C77776">
        <w:rPr>
          <w:rFonts w:cs="ＭＳ Ｐゴシック" w:hint="eastAsia"/>
          <w:kern w:val="0"/>
          <w:szCs w:val="24"/>
        </w:rPr>
        <w:t>慎重に考えて</w:t>
      </w:r>
      <w:del w:id="122" w:author="工内 隆" w:date="2018-10-04T16:24:00Z">
        <w:r w:rsidR="00C77776" w:rsidDel="00C740BC">
          <w:rPr>
            <w:rFonts w:cs="ＭＳ Ｐゴシック" w:hint="eastAsia"/>
            <w:kern w:val="0"/>
            <w:szCs w:val="24"/>
          </w:rPr>
          <w:delText>みて</w:delText>
        </w:r>
      </w:del>
      <w:r w:rsidR="00C77776">
        <w:rPr>
          <w:rFonts w:cs="ＭＳ Ｐゴシック" w:hint="eastAsia"/>
          <w:kern w:val="0"/>
          <w:szCs w:val="24"/>
        </w:rPr>
        <w:t>ください。</w:t>
      </w:r>
      <w:r w:rsidRPr="004931CD">
        <w:rPr>
          <w:rFonts w:cs="ＭＳ Ｐゴシック" w:hint="eastAsia"/>
          <w:kern w:val="0"/>
          <w:szCs w:val="24"/>
        </w:rPr>
        <w:t>すべてのオープンソース</w:t>
      </w:r>
      <w:r>
        <w:rPr>
          <w:rFonts w:cs="ＭＳ Ｐゴシック" w:hint="eastAsia"/>
          <w:kern w:val="0"/>
          <w:szCs w:val="24"/>
        </w:rPr>
        <w:t xml:space="preserve">　</w:t>
      </w:r>
      <w:r w:rsidRPr="004931CD">
        <w:rPr>
          <w:rFonts w:cs="ＭＳ Ｐゴシック" w:hint="eastAsia"/>
          <w:kern w:val="0"/>
          <w:szCs w:val="24"/>
        </w:rPr>
        <w:t>プロジェクトには、</w:t>
      </w:r>
      <w:r w:rsidR="0000038F">
        <w:rPr>
          <w:rFonts w:cs="ＭＳ Ｐゴシック" w:hint="eastAsia"/>
          <w:kern w:val="0"/>
          <w:szCs w:val="24"/>
        </w:rPr>
        <w:t>少しずつ</w:t>
      </w:r>
      <w:r>
        <w:rPr>
          <w:rFonts w:cs="ＭＳ Ｐゴシック" w:hint="eastAsia"/>
          <w:kern w:val="0"/>
          <w:szCs w:val="24"/>
        </w:rPr>
        <w:t>異なった</w:t>
      </w:r>
      <w:del w:id="123" w:author="工内 隆" w:date="2018-10-04T16:26:00Z">
        <w:r w:rsidDel="00C740BC">
          <w:rPr>
            <w:rFonts w:cs="ＭＳ Ｐゴシック" w:hint="eastAsia"/>
            <w:kern w:val="0"/>
            <w:szCs w:val="24"/>
          </w:rPr>
          <w:delText>、</w:delText>
        </w:r>
      </w:del>
      <w:r>
        <w:rPr>
          <w:rFonts w:cs="ＭＳ Ｐゴシック" w:hint="eastAsia"/>
          <w:kern w:val="0"/>
          <w:szCs w:val="24"/>
        </w:rPr>
        <w:t>行動</w:t>
      </w:r>
      <w:r w:rsidRPr="004931CD">
        <w:rPr>
          <w:rFonts w:cs="ＭＳ Ｐゴシック" w:hint="eastAsia"/>
          <w:kern w:val="0"/>
          <w:szCs w:val="24"/>
        </w:rPr>
        <w:t>規範、期待</w:t>
      </w:r>
      <w:r w:rsidR="00C77776">
        <w:rPr>
          <w:rFonts w:cs="ＭＳ Ｐゴシック" w:hint="eastAsia"/>
          <w:kern w:val="0"/>
          <w:szCs w:val="24"/>
        </w:rPr>
        <w:t>される振る舞い</w:t>
      </w:r>
      <w:r w:rsidRPr="004931CD">
        <w:rPr>
          <w:rFonts w:cs="ＭＳ Ｐゴシック" w:hint="eastAsia"/>
          <w:kern w:val="0"/>
          <w:szCs w:val="24"/>
        </w:rPr>
        <w:t>、プロセスが</w:t>
      </w:r>
      <w:r>
        <w:rPr>
          <w:rFonts w:cs="ＭＳ Ｐゴシック" w:hint="eastAsia"/>
          <w:kern w:val="0"/>
          <w:szCs w:val="24"/>
        </w:rPr>
        <w:t>あり、</w:t>
      </w:r>
      <w:ins w:id="124" w:author="工内 隆" w:date="2018-10-04T16:27:00Z">
        <w:r w:rsidR="00C740BC">
          <w:rPr>
            <w:rFonts w:cs="ＭＳ Ｐゴシック" w:hint="eastAsia"/>
            <w:kern w:val="0"/>
            <w:szCs w:val="24"/>
          </w:rPr>
          <w:t>あなたの</w:t>
        </w:r>
      </w:ins>
      <w:r w:rsidRPr="004931CD">
        <w:rPr>
          <w:rFonts w:cs="ＭＳ Ｐゴシック" w:hint="eastAsia"/>
          <w:kern w:val="0"/>
          <w:szCs w:val="24"/>
        </w:rPr>
        <w:t>組織がコントリビューションを始める前に</w:t>
      </w:r>
      <w:r>
        <w:rPr>
          <w:rFonts w:cs="ＭＳ Ｐゴシック" w:hint="eastAsia"/>
          <w:kern w:val="0"/>
          <w:szCs w:val="24"/>
        </w:rPr>
        <w:t>それらを</w:t>
      </w:r>
      <w:r w:rsidRPr="004931CD">
        <w:rPr>
          <w:rFonts w:cs="ＭＳ Ｐゴシック" w:hint="eastAsia"/>
          <w:kern w:val="0"/>
          <w:szCs w:val="24"/>
        </w:rPr>
        <w:t>完全に理解する必要</w:t>
      </w:r>
      <w:r>
        <w:rPr>
          <w:rFonts w:cs="ＭＳ Ｐゴシック" w:hint="eastAsia"/>
          <w:kern w:val="0"/>
          <w:szCs w:val="24"/>
        </w:rPr>
        <w:t>があります</w:t>
      </w:r>
      <w:r w:rsidRPr="004931CD">
        <w:rPr>
          <w:rFonts w:cs="ＭＳ Ｐゴシック" w:hint="eastAsia"/>
          <w:kern w:val="0"/>
          <w:szCs w:val="24"/>
        </w:rPr>
        <w:t>。</w:t>
      </w:r>
      <w:del w:id="125" w:author="工内 隆" w:date="2018-10-05T16:19:00Z">
        <w:r w:rsidRPr="004931CD" w:rsidDel="00A915FA">
          <w:rPr>
            <w:rFonts w:cs="ＭＳ Ｐゴシック" w:hint="eastAsia"/>
            <w:kern w:val="0"/>
            <w:szCs w:val="24"/>
          </w:rPr>
          <w:delText xml:space="preserve"> </w:delText>
        </w:r>
      </w:del>
      <w:r w:rsidRPr="004931CD">
        <w:rPr>
          <w:rFonts w:cs="ＭＳ Ｐゴシック" w:hint="eastAsia"/>
          <w:kern w:val="0"/>
          <w:szCs w:val="24"/>
        </w:rPr>
        <w:t>これは、誰かがコミュニティに参加し、</w:t>
      </w:r>
      <w:r w:rsidR="00C77776">
        <w:rPr>
          <w:rFonts w:cs="ＭＳ Ｐゴシック" w:hint="eastAsia"/>
          <w:kern w:val="0"/>
          <w:szCs w:val="24"/>
        </w:rPr>
        <w:t>暫くの間コミュニティを</w:t>
      </w:r>
      <w:r w:rsidRPr="004931CD">
        <w:rPr>
          <w:rFonts w:cs="ＭＳ Ｐゴシック" w:hint="eastAsia"/>
          <w:kern w:val="0"/>
          <w:szCs w:val="24"/>
        </w:rPr>
        <w:t>観察</w:t>
      </w:r>
      <w:r w:rsidR="00C77776">
        <w:rPr>
          <w:rFonts w:cs="ＭＳ Ｐゴシック" w:hint="eastAsia"/>
          <w:kern w:val="0"/>
          <w:szCs w:val="24"/>
        </w:rPr>
        <w:t>することで</w:t>
      </w:r>
      <w:r w:rsidRPr="004931CD">
        <w:rPr>
          <w:rFonts w:cs="ＭＳ Ｐゴシック" w:hint="eastAsia"/>
          <w:kern w:val="0"/>
          <w:szCs w:val="24"/>
        </w:rPr>
        <w:t>達成できます。または、すでにコミュニティに参加し</w:t>
      </w:r>
      <w:ins w:id="126" w:author="工内 隆" w:date="2018-10-04T16:28:00Z">
        <w:r w:rsidR="00C740BC">
          <w:rPr>
            <w:rFonts w:cs="ＭＳ Ｐゴシック" w:hint="eastAsia"/>
            <w:kern w:val="0"/>
            <w:szCs w:val="24"/>
          </w:rPr>
          <w:t>た</w:t>
        </w:r>
      </w:ins>
      <w:del w:id="127" w:author="工内 隆" w:date="2018-10-04T16:28:00Z">
        <w:r w:rsidRPr="004931CD" w:rsidDel="00C740BC">
          <w:rPr>
            <w:rFonts w:cs="ＭＳ Ｐゴシック" w:hint="eastAsia"/>
            <w:kern w:val="0"/>
            <w:szCs w:val="24"/>
          </w:rPr>
          <w:delText>ている</w:delText>
        </w:r>
      </w:del>
      <w:r w:rsidRPr="004931CD">
        <w:rPr>
          <w:rFonts w:cs="ＭＳ Ｐゴシック" w:hint="eastAsia"/>
          <w:kern w:val="0"/>
          <w:szCs w:val="24"/>
        </w:rPr>
        <w:t>実績のある人を雇うこともできます。</w:t>
      </w:r>
    </w:p>
    <w:p w:rsidR="004931CD" w:rsidRPr="00E9566E" w:rsidRDefault="004931CD"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2</w:t>
      </w:r>
    </w:p>
    <w:p w:rsidR="0000038F" w:rsidRPr="00E9566E" w:rsidRDefault="000003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2</w:t>
      </w:r>
    </w:p>
    <w:p w:rsidR="00E9566E" w:rsidRPr="00E9566E" w:rsidRDefault="00E9566E" w:rsidP="00E9566E">
      <w:pPr>
        <w:rPr>
          <w:rFonts w:cs="ＭＳ Ｐゴシック"/>
          <w:kern w:val="0"/>
          <w:szCs w:val="24"/>
        </w:rPr>
      </w:pPr>
      <w:r w:rsidRPr="00E9566E">
        <w:rPr>
          <w:rFonts w:cs="ＭＳ Ｐゴシック"/>
          <w:kern w:val="0"/>
          <w:szCs w:val="24"/>
        </w:rPr>
        <w:t>How open source projects are managed</w:t>
      </w:r>
    </w:p>
    <w:p w:rsidR="00E9566E" w:rsidRDefault="0000038F" w:rsidP="00E9566E">
      <w:pPr>
        <w:rPr>
          <w:rFonts w:cs="ＭＳ Ｐゴシック"/>
          <w:kern w:val="0"/>
          <w:szCs w:val="24"/>
        </w:rPr>
      </w:pPr>
      <w:r w:rsidRPr="0000038F">
        <w:rPr>
          <w:rFonts w:cs="ＭＳ Ｐゴシック" w:hint="eastAsia"/>
          <w:kern w:val="0"/>
          <w:szCs w:val="24"/>
        </w:rPr>
        <w:t>どのようにしてオープンソース　プロジェクト</w:t>
      </w:r>
      <w:ins w:id="128" w:author="工内 隆" w:date="2018-10-04T16:28:00Z">
        <w:r w:rsidR="00D320E6">
          <w:rPr>
            <w:rFonts w:cs="ＭＳ Ｐゴシック" w:hint="eastAsia"/>
            <w:kern w:val="0"/>
            <w:szCs w:val="24"/>
          </w:rPr>
          <w:t>は</w:t>
        </w:r>
      </w:ins>
      <w:del w:id="129" w:author="工内 隆" w:date="2018-10-04T16:28:00Z">
        <w:r w:rsidRPr="0000038F" w:rsidDel="00D320E6">
          <w:rPr>
            <w:rFonts w:cs="ＭＳ Ｐゴシック" w:hint="eastAsia"/>
            <w:kern w:val="0"/>
            <w:szCs w:val="24"/>
          </w:rPr>
          <w:delText>を</w:delText>
        </w:r>
      </w:del>
      <w:r w:rsidRPr="0000038F">
        <w:rPr>
          <w:rFonts w:cs="ＭＳ Ｐゴシック" w:hint="eastAsia"/>
          <w:kern w:val="0"/>
          <w:szCs w:val="24"/>
        </w:rPr>
        <w:t>管理</w:t>
      </w:r>
      <w:ins w:id="130" w:author="工内 隆" w:date="2018-10-04T16:28:00Z">
        <w:r w:rsidR="00D320E6">
          <w:rPr>
            <w:rFonts w:cs="ＭＳ Ｐゴシック" w:hint="eastAsia"/>
            <w:kern w:val="0"/>
            <w:szCs w:val="24"/>
          </w:rPr>
          <w:t>されてい</w:t>
        </w:r>
      </w:ins>
      <w:del w:id="131" w:author="工内 隆" w:date="2018-10-04T16:28:00Z">
        <w:r w:rsidRPr="0000038F" w:rsidDel="00D320E6">
          <w:rPr>
            <w:rFonts w:cs="ＭＳ Ｐゴシック" w:hint="eastAsia"/>
            <w:kern w:val="0"/>
            <w:szCs w:val="24"/>
          </w:rPr>
          <w:delText>す</w:delText>
        </w:r>
      </w:del>
      <w:r w:rsidRPr="0000038F">
        <w:rPr>
          <w:rFonts w:cs="ＭＳ Ｐゴシック" w:hint="eastAsia"/>
          <w:kern w:val="0"/>
          <w:szCs w:val="24"/>
        </w:rPr>
        <w:t>るのか</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At first glance, open source projects may look chaotic. People who are completely new to open source software often wonder how a group of random people can throw code together with a resulting stable product used by millions of people. It doesn’t take long to realize that this isn’t how open source software works. Almost every open source project has some structure, and the best projects will have the structure and project governance clearly described on the project website or in the documentation. (GitHub’s guides for contributors have a great overview of project anatomy.)</w:t>
      </w:r>
    </w:p>
    <w:p w:rsidR="00E9566E" w:rsidRDefault="0000038F" w:rsidP="00E9566E">
      <w:pPr>
        <w:rPr>
          <w:rFonts w:cs="ＭＳ Ｐゴシック"/>
          <w:kern w:val="0"/>
          <w:szCs w:val="24"/>
        </w:rPr>
      </w:pPr>
      <w:r w:rsidRPr="0000038F">
        <w:rPr>
          <w:rFonts w:cs="ＭＳ Ｐゴシック" w:hint="eastAsia"/>
          <w:kern w:val="0"/>
          <w:szCs w:val="24"/>
        </w:rPr>
        <w:t>一見すると、オープンソース</w:t>
      </w:r>
      <w:r>
        <w:rPr>
          <w:rFonts w:cs="ＭＳ Ｐゴシック" w:hint="eastAsia"/>
          <w:kern w:val="0"/>
          <w:szCs w:val="24"/>
        </w:rPr>
        <w:t xml:space="preserve">　</w:t>
      </w:r>
      <w:r w:rsidRPr="0000038F">
        <w:rPr>
          <w:rFonts w:cs="ＭＳ Ｐゴシック" w:hint="eastAsia"/>
          <w:kern w:val="0"/>
          <w:szCs w:val="24"/>
        </w:rPr>
        <w:t>プロジェクトは</w:t>
      </w:r>
      <w:ins w:id="132" w:author="工内 隆" w:date="2018-10-04T16:30:00Z">
        <w:r w:rsidR="00D320E6">
          <w:rPr>
            <w:rFonts w:cs="ＭＳ Ｐゴシック" w:hint="eastAsia"/>
            <w:kern w:val="0"/>
            <w:szCs w:val="24"/>
          </w:rPr>
          <w:t>無秩序</w:t>
        </w:r>
      </w:ins>
      <w:del w:id="133" w:author="工内 隆" w:date="2018-10-04T16:30:00Z">
        <w:r w:rsidDel="00D320E6">
          <w:rPr>
            <w:rFonts w:cs="ＭＳ Ｐゴシック" w:hint="eastAsia"/>
            <w:kern w:val="0"/>
            <w:szCs w:val="24"/>
          </w:rPr>
          <w:delText>雑然としているよう</w:delText>
        </w:r>
      </w:del>
      <w:r>
        <w:rPr>
          <w:rFonts w:cs="ＭＳ Ｐゴシック" w:hint="eastAsia"/>
          <w:kern w:val="0"/>
          <w:szCs w:val="24"/>
        </w:rPr>
        <w:t>に見える</w:t>
      </w:r>
      <w:r w:rsidRPr="0000038F">
        <w:rPr>
          <w:rFonts w:cs="ＭＳ Ｐゴシック" w:hint="eastAsia"/>
          <w:kern w:val="0"/>
          <w:szCs w:val="24"/>
        </w:rPr>
        <w:t>かもしれません。</w:t>
      </w:r>
      <w:del w:id="134"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w:t>
      </w:r>
      <w:r>
        <w:rPr>
          <w:rFonts w:cs="ＭＳ Ｐゴシック" w:hint="eastAsia"/>
          <w:kern w:val="0"/>
          <w:szCs w:val="24"/>
        </w:rPr>
        <w:t>に</w:t>
      </w:r>
      <w:r w:rsidRPr="0000038F">
        <w:rPr>
          <w:rFonts w:cs="ＭＳ Ｐゴシック" w:hint="eastAsia"/>
          <w:kern w:val="0"/>
          <w:szCs w:val="24"/>
        </w:rPr>
        <w:t>初めて</w:t>
      </w:r>
      <w:r>
        <w:rPr>
          <w:rFonts w:cs="ＭＳ Ｐゴシック" w:hint="eastAsia"/>
          <w:kern w:val="0"/>
          <w:szCs w:val="24"/>
        </w:rPr>
        <w:t>接する</w:t>
      </w:r>
      <w:r w:rsidRPr="0000038F">
        <w:rPr>
          <w:rFonts w:cs="ＭＳ Ｐゴシック" w:hint="eastAsia"/>
          <w:kern w:val="0"/>
          <w:szCs w:val="24"/>
        </w:rPr>
        <w:t>人は、</w:t>
      </w:r>
      <w:r w:rsidR="00C77776">
        <w:rPr>
          <w:rFonts w:cs="ＭＳ Ｐゴシック" w:hint="eastAsia"/>
          <w:kern w:val="0"/>
          <w:szCs w:val="24"/>
        </w:rPr>
        <w:t>「</w:t>
      </w:r>
      <w:ins w:id="135" w:author="工内 隆" w:date="2018-10-04T16:36:00Z">
        <w:del w:id="136" w:author="Date Masahiro" w:date="2018-10-08T09:57:00Z">
          <w:r w:rsidR="00D320E6" w:rsidDel="005870DE">
            <w:rPr>
              <w:rFonts w:cs="ＭＳ Ｐゴシック" w:hint="eastAsia"/>
              <w:kern w:val="0"/>
              <w:szCs w:val="24"/>
            </w:rPr>
            <w:delText>いい加減</w:delText>
          </w:r>
        </w:del>
      </w:ins>
      <w:del w:id="137" w:author="Date Masahiro" w:date="2018-10-08T09:57:00Z">
        <w:r w:rsidR="00542F39" w:rsidDel="005870DE">
          <w:rPr>
            <w:rFonts w:cs="ＭＳ Ｐゴシック" w:hint="eastAsia"/>
            <w:kern w:val="0"/>
            <w:szCs w:val="24"/>
          </w:rPr>
          <w:delText>無秩序な</w:delText>
        </w:r>
      </w:del>
      <w:ins w:id="138" w:author="Date Masahiro" w:date="2018-10-08T09:57:00Z">
        <w:r w:rsidR="005870DE">
          <w:rPr>
            <w:rFonts w:cs="ＭＳ Ｐゴシック" w:hint="eastAsia"/>
            <w:kern w:val="0"/>
            <w:szCs w:val="24"/>
          </w:rPr>
          <w:t>雑然とした</w:t>
        </w:r>
      </w:ins>
      <w:r>
        <w:rPr>
          <w:rFonts w:cs="ＭＳ Ｐゴシック" w:hint="eastAsia"/>
          <w:kern w:val="0"/>
          <w:szCs w:val="24"/>
        </w:rPr>
        <w:t>人々</w:t>
      </w:r>
      <w:r w:rsidR="00C77776">
        <w:rPr>
          <w:rFonts w:cs="ＭＳ Ｐゴシック" w:hint="eastAsia"/>
          <w:kern w:val="0"/>
          <w:szCs w:val="24"/>
        </w:rPr>
        <w:t>」</w:t>
      </w:r>
      <w:r>
        <w:rPr>
          <w:rFonts w:cs="ＭＳ Ｐゴシック" w:hint="eastAsia"/>
          <w:kern w:val="0"/>
          <w:szCs w:val="24"/>
        </w:rPr>
        <w:t>で構成されるグループが</w:t>
      </w:r>
      <w:ins w:id="139" w:author="工内 隆" w:date="2018-10-04T16:37:00Z">
        <w:del w:id="140" w:author="Date Masahiro" w:date="2018-10-08T09:58:00Z">
          <w:r w:rsidR="00D320E6" w:rsidDel="005870DE">
            <w:rPr>
              <w:rFonts w:cs="ＭＳ Ｐゴシック" w:hint="eastAsia"/>
              <w:kern w:val="0"/>
              <w:szCs w:val="24"/>
            </w:rPr>
            <w:delText>一斉</w:delText>
          </w:r>
        </w:del>
      </w:ins>
      <w:ins w:id="141" w:author="Date Masahiro" w:date="2018-10-08T09:58:00Z">
        <w:r w:rsidR="005870DE">
          <w:rPr>
            <w:rFonts w:cs="ＭＳ Ｐゴシック" w:hint="eastAsia"/>
            <w:kern w:val="0"/>
            <w:szCs w:val="24"/>
          </w:rPr>
          <w:t>ともに</w:t>
        </w:r>
      </w:ins>
      <w:del w:id="142" w:author="工内 隆" w:date="2018-10-04T16:37:00Z">
        <w:r w:rsidR="00C77776" w:rsidDel="00D320E6">
          <w:rPr>
            <w:rFonts w:cs="ＭＳ Ｐゴシック" w:hint="eastAsia"/>
            <w:kern w:val="0"/>
            <w:szCs w:val="24"/>
          </w:rPr>
          <w:delText>、とも</w:delText>
        </w:r>
      </w:del>
      <w:del w:id="143" w:author="Date Masahiro" w:date="2018-10-08T09:58:00Z">
        <w:r w:rsidR="00C77776" w:rsidDel="005870DE">
          <w:rPr>
            <w:rFonts w:cs="ＭＳ Ｐゴシック" w:hint="eastAsia"/>
            <w:kern w:val="0"/>
            <w:szCs w:val="24"/>
          </w:rPr>
          <w:delText>に</w:delText>
        </w:r>
      </w:del>
      <w:r>
        <w:rPr>
          <w:rFonts w:cs="ＭＳ Ｐゴシック" w:hint="eastAsia"/>
          <w:kern w:val="0"/>
          <w:szCs w:val="24"/>
        </w:rPr>
        <w:t>コードを</w:t>
      </w:r>
      <w:r w:rsidR="0052410A">
        <w:rPr>
          <w:rFonts w:cs="ＭＳ Ｐゴシック" w:hint="eastAsia"/>
          <w:kern w:val="0"/>
          <w:szCs w:val="24"/>
        </w:rPr>
        <w:t>投稿して</w:t>
      </w:r>
      <w:del w:id="144" w:author="工内 隆" w:date="2018-10-04T16:37:00Z">
        <w:r w:rsidR="00C77776" w:rsidDel="00D320E6">
          <w:rPr>
            <w:rFonts w:cs="ＭＳ Ｐゴシック" w:hint="eastAsia"/>
            <w:kern w:val="0"/>
            <w:szCs w:val="24"/>
          </w:rPr>
          <w:delText>いて</w:delText>
        </w:r>
      </w:del>
      <w:r>
        <w:rPr>
          <w:rFonts w:cs="ＭＳ Ｐゴシック" w:hint="eastAsia"/>
          <w:kern w:val="0"/>
          <w:szCs w:val="24"/>
        </w:rPr>
        <w:t>、</w:t>
      </w:r>
      <w:r w:rsidR="0052410A">
        <w:rPr>
          <w:rFonts w:cs="ＭＳ Ｐゴシック" w:hint="eastAsia"/>
          <w:kern w:val="0"/>
          <w:szCs w:val="24"/>
        </w:rPr>
        <w:t>それがどのようにして</w:t>
      </w:r>
      <w:del w:id="145" w:author="工内 隆" w:date="2018-10-04T16:38:00Z">
        <w:r w:rsidR="0052410A" w:rsidDel="00D320E6">
          <w:rPr>
            <w:rFonts w:cs="ＭＳ Ｐゴシック" w:hint="eastAsia"/>
            <w:kern w:val="0"/>
            <w:szCs w:val="24"/>
          </w:rPr>
          <w:delText>、</w:delText>
        </w:r>
      </w:del>
      <w:r w:rsidR="00C77776">
        <w:rPr>
          <w:rFonts w:cs="ＭＳ Ｐゴシック" w:hint="eastAsia"/>
          <w:kern w:val="0"/>
          <w:szCs w:val="24"/>
        </w:rPr>
        <w:t>結果的に</w:t>
      </w:r>
      <w:del w:id="146" w:author="工内 隆" w:date="2018-10-04T16:38:00Z">
        <w:r w:rsidR="00C77776" w:rsidDel="00D320E6">
          <w:rPr>
            <w:rFonts w:cs="ＭＳ Ｐゴシック" w:hint="eastAsia"/>
            <w:kern w:val="0"/>
            <w:szCs w:val="24"/>
          </w:rPr>
          <w:delText>、</w:delText>
        </w:r>
      </w:del>
      <w:r w:rsidRPr="0000038F">
        <w:rPr>
          <w:rFonts w:cs="ＭＳ Ｐゴシック" w:hint="eastAsia"/>
          <w:kern w:val="0"/>
          <w:szCs w:val="24"/>
        </w:rPr>
        <w:t>何百万人もの人々が使用</w:t>
      </w:r>
      <w:ins w:id="147" w:author="工内 隆" w:date="2018-10-04T16:38:00Z">
        <w:r w:rsidR="00D320E6">
          <w:rPr>
            <w:rFonts w:cs="ＭＳ Ｐゴシック" w:hint="eastAsia"/>
            <w:kern w:val="0"/>
            <w:szCs w:val="24"/>
          </w:rPr>
          <w:t>す</w:t>
        </w:r>
      </w:ins>
      <w:del w:id="148" w:author="工内 隆" w:date="2018-10-04T16:38:00Z">
        <w:r w:rsidRPr="0000038F" w:rsidDel="00D320E6">
          <w:rPr>
            <w:rFonts w:cs="ＭＳ Ｐゴシック" w:hint="eastAsia"/>
            <w:kern w:val="0"/>
            <w:szCs w:val="24"/>
          </w:rPr>
          <w:delText>してい</w:delText>
        </w:r>
      </w:del>
      <w:r w:rsidRPr="0000038F">
        <w:rPr>
          <w:rFonts w:cs="ＭＳ Ｐゴシック" w:hint="eastAsia"/>
          <w:kern w:val="0"/>
          <w:szCs w:val="24"/>
        </w:rPr>
        <w:t>る安定した製品</w:t>
      </w:r>
      <w:r w:rsidR="00C77776">
        <w:rPr>
          <w:rFonts w:cs="ＭＳ Ｐゴシック" w:hint="eastAsia"/>
          <w:kern w:val="0"/>
          <w:szCs w:val="24"/>
        </w:rPr>
        <w:t>になるのか</w:t>
      </w:r>
      <w:r w:rsidR="0052410A">
        <w:rPr>
          <w:rFonts w:cs="ＭＳ Ｐゴシック" w:hint="eastAsia"/>
          <w:kern w:val="0"/>
          <w:szCs w:val="24"/>
        </w:rPr>
        <w:t>、</w:t>
      </w:r>
      <w:r w:rsidR="00542F39">
        <w:rPr>
          <w:rFonts w:cs="ＭＳ Ｐゴシック" w:hint="eastAsia"/>
          <w:kern w:val="0"/>
          <w:szCs w:val="24"/>
        </w:rPr>
        <w:t>とても不思議に思うでしょう</w:t>
      </w:r>
      <w:r w:rsidRPr="0000038F">
        <w:rPr>
          <w:rFonts w:cs="ＭＳ Ｐゴシック" w:hint="eastAsia"/>
          <w:kern w:val="0"/>
          <w:szCs w:val="24"/>
        </w:rPr>
        <w:t>。</w:t>
      </w:r>
      <w:del w:id="149" w:author="工内 隆" w:date="2018-10-05T14:40:00Z">
        <w:r w:rsidRPr="0000038F" w:rsidDel="00CD3BAD">
          <w:rPr>
            <w:rFonts w:cs="ＭＳ Ｐゴシック" w:hint="eastAsia"/>
            <w:kern w:val="0"/>
            <w:szCs w:val="24"/>
          </w:rPr>
          <w:delText xml:space="preserve"> </w:delText>
        </w:r>
      </w:del>
      <w:r w:rsidR="00542F39">
        <w:rPr>
          <w:rFonts w:cs="ＭＳ Ｐゴシック" w:hint="eastAsia"/>
          <w:kern w:val="0"/>
          <w:szCs w:val="24"/>
        </w:rPr>
        <w:t>そ</w:t>
      </w:r>
      <w:ins w:id="150" w:author="工内 隆" w:date="2018-10-04T16:39:00Z">
        <w:r w:rsidR="004D09CC">
          <w:rPr>
            <w:rFonts w:cs="ＭＳ Ｐゴシック" w:hint="eastAsia"/>
            <w:kern w:val="0"/>
            <w:szCs w:val="24"/>
          </w:rPr>
          <w:t>のような見方が</w:t>
        </w:r>
      </w:ins>
      <w:del w:id="151" w:author="工内 隆" w:date="2018-10-04T16:39:00Z">
        <w:r w:rsidR="00542F39" w:rsidDel="004D09CC">
          <w:rPr>
            <w:rFonts w:cs="ＭＳ Ｐゴシック" w:hint="eastAsia"/>
            <w:kern w:val="0"/>
            <w:szCs w:val="24"/>
          </w:rPr>
          <w:delText>れは</w:delText>
        </w:r>
      </w:del>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ソフトウェアの</w:t>
      </w:r>
      <w:r w:rsidR="00542F39">
        <w:rPr>
          <w:rFonts w:cs="ＭＳ Ｐゴシック" w:hint="eastAsia"/>
          <w:kern w:val="0"/>
          <w:szCs w:val="24"/>
        </w:rPr>
        <w:t>開発方法</w:t>
      </w:r>
      <w:r w:rsidRPr="0000038F">
        <w:rPr>
          <w:rFonts w:cs="ＭＳ Ｐゴシック" w:hint="eastAsia"/>
          <w:kern w:val="0"/>
          <w:szCs w:val="24"/>
        </w:rPr>
        <w:t>ではないことに気づくのに</w:t>
      </w:r>
      <w:r w:rsidR="0052410A">
        <w:rPr>
          <w:rFonts w:cs="ＭＳ Ｐゴシック" w:hint="eastAsia"/>
          <w:kern w:val="0"/>
          <w:szCs w:val="24"/>
        </w:rPr>
        <w:t>多くの</w:t>
      </w:r>
      <w:r w:rsidRPr="0000038F">
        <w:rPr>
          <w:rFonts w:cs="ＭＳ Ｐゴシック" w:hint="eastAsia"/>
          <w:kern w:val="0"/>
          <w:szCs w:val="24"/>
        </w:rPr>
        <w:t>時間</w:t>
      </w:r>
      <w:r w:rsidR="0052410A">
        <w:rPr>
          <w:rFonts w:cs="ＭＳ Ｐゴシック" w:hint="eastAsia"/>
          <w:kern w:val="0"/>
          <w:szCs w:val="24"/>
        </w:rPr>
        <w:t>は必要としないでしょう。</w:t>
      </w:r>
      <w:del w:id="152"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ほぼすべてのオープンソース</w:t>
      </w:r>
      <w:r>
        <w:rPr>
          <w:rFonts w:cs="ＭＳ Ｐゴシック" w:hint="eastAsia"/>
          <w:kern w:val="0"/>
          <w:szCs w:val="24"/>
        </w:rPr>
        <w:t xml:space="preserve">　</w:t>
      </w:r>
      <w:r w:rsidRPr="0000038F">
        <w:rPr>
          <w:rFonts w:cs="ＭＳ Ｐゴシック" w:hint="eastAsia"/>
          <w:kern w:val="0"/>
          <w:szCs w:val="24"/>
        </w:rPr>
        <w:t>プロジェクトは</w:t>
      </w:r>
      <w:r w:rsidR="00C77776">
        <w:rPr>
          <w:rFonts w:cs="ＭＳ Ｐゴシック" w:hint="eastAsia"/>
          <w:kern w:val="0"/>
          <w:szCs w:val="24"/>
        </w:rPr>
        <w:t>「</w:t>
      </w:r>
      <w:r w:rsidR="00542F39">
        <w:rPr>
          <w:rFonts w:cs="ＭＳ Ｐゴシック" w:hint="eastAsia"/>
          <w:kern w:val="0"/>
          <w:szCs w:val="24"/>
        </w:rPr>
        <w:t>体制</w:t>
      </w:r>
      <w:r w:rsidR="00C77776">
        <w:rPr>
          <w:rFonts w:cs="ＭＳ Ｐゴシック" w:hint="eastAsia"/>
          <w:kern w:val="0"/>
          <w:szCs w:val="24"/>
        </w:rPr>
        <w:t>」</w:t>
      </w:r>
      <w:r w:rsidR="0052410A">
        <w:rPr>
          <w:rFonts w:cs="ＭＳ Ｐゴシック" w:hint="eastAsia"/>
          <w:kern w:val="0"/>
          <w:szCs w:val="24"/>
        </w:rPr>
        <w:t>が整っており、</w:t>
      </w:r>
      <w:r w:rsidR="00542F39">
        <w:rPr>
          <w:rFonts w:cs="ＭＳ Ｐゴシック" w:hint="eastAsia"/>
          <w:kern w:val="0"/>
          <w:szCs w:val="24"/>
        </w:rPr>
        <w:t>優れたプロジェクトは</w:t>
      </w:r>
      <w:r w:rsidR="0052410A">
        <w:rPr>
          <w:rFonts w:cs="ＭＳ Ｐゴシック" w:hint="eastAsia"/>
          <w:kern w:val="0"/>
          <w:szCs w:val="24"/>
        </w:rPr>
        <w:t>その</w:t>
      </w:r>
      <w:r w:rsidR="00C77776">
        <w:rPr>
          <w:rFonts w:cs="ＭＳ Ｐゴシック" w:hint="eastAsia"/>
          <w:kern w:val="0"/>
          <w:szCs w:val="24"/>
        </w:rPr>
        <w:t>「</w:t>
      </w:r>
      <w:r w:rsidR="00542F39">
        <w:rPr>
          <w:rFonts w:cs="ＭＳ Ｐゴシック" w:hint="eastAsia"/>
          <w:kern w:val="0"/>
          <w:szCs w:val="24"/>
        </w:rPr>
        <w:t>体制</w:t>
      </w:r>
      <w:ins w:id="153" w:author="工内 隆" w:date="2018-10-04T16:40:00Z">
        <w:r w:rsidR="004D09CC">
          <w:rPr>
            <w:rFonts w:cs="ＭＳ Ｐゴシック" w:hint="eastAsia"/>
            <w:kern w:val="0"/>
            <w:szCs w:val="24"/>
          </w:rPr>
          <w:t>と</w:t>
        </w:r>
      </w:ins>
      <w:del w:id="154" w:author="工内 隆" w:date="2018-10-04T16:40:00Z">
        <w:r w:rsidRPr="0000038F" w:rsidDel="004D09CC">
          <w:rPr>
            <w:rFonts w:cs="ＭＳ Ｐゴシック" w:hint="eastAsia"/>
            <w:kern w:val="0"/>
            <w:szCs w:val="24"/>
          </w:rPr>
          <w:delText>や</w:delText>
        </w:r>
      </w:del>
      <w:r w:rsidRPr="0000038F">
        <w:rPr>
          <w:rFonts w:cs="ＭＳ Ｐゴシック" w:hint="eastAsia"/>
          <w:kern w:val="0"/>
          <w:szCs w:val="24"/>
        </w:rPr>
        <w:t>プロジェクトガバナンス</w:t>
      </w:r>
      <w:r w:rsidR="00C77776">
        <w:rPr>
          <w:rFonts w:cs="ＭＳ Ｐゴシック" w:hint="eastAsia"/>
          <w:kern w:val="0"/>
          <w:szCs w:val="24"/>
        </w:rPr>
        <w:t>」</w:t>
      </w:r>
      <w:r w:rsidR="00542F39">
        <w:rPr>
          <w:rFonts w:cs="ＭＳ Ｐゴシック" w:hint="eastAsia"/>
          <w:kern w:val="0"/>
          <w:szCs w:val="24"/>
        </w:rPr>
        <w:t>を</w:t>
      </w:r>
      <w:r w:rsidR="00542F39" w:rsidRPr="00542F39">
        <w:rPr>
          <w:rFonts w:cs="ＭＳ Ｐゴシック" w:hint="eastAsia"/>
          <w:kern w:val="0"/>
          <w:szCs w:val="24"/>
        </w:rPr>
        <w:t>プロジェクトの</w:t>
      </w:r>
      <w:ins w:id="155" w:author="工内 隆" w:date="2018-10-04T16:40:00Z">
        <w:r w:rsidR="004D09CC">
          <w:rPr>
            <w:rFonts w:cs="ＭＳ Ｐゴシック" w:hint="eastAsia"/>
            <w:kern w:val="0"/>
            <w:szCs w:val="24"/>
          </w:rPr>
          <w:t>Web</w:t>
        </w:r>
      </w:ins>
      <w:del w:id="156" w:author="工内 隆" w:date="2018-10-04T16:40:00Z">
        <w:r w:rsidR="00542F39" w:rsidRPr="00542F39" w:rsidDel="004D09CC">
          <w:rPr>
            <w:rFonts w:cs="ＭＳ Ｐゴシック" w:hint="eastAsia"/>
            <w:kern w:val="0"/>
            <w:szCs w:val="24"/>
          </w:rPr>
          <w:delText>ウェブ</w:delText>
        </w:r>
      </w:del>
      <w:r w:rsidR="00542F39" w:rsidRPr="00542F39">
        <w:rPr>
          <w:rFonts w:cs="ＭＳ Ｐゴシック" w:hint="eastAsia"/>
          <w:kern w:val="0"/>
          <w:szCs w:val="24"/>
        </w:rPr>
        <w:t>サイトやドキュメンテーション</w:t>
      </w:r>
      <w:r w:rsidR="00542F39">
        <w:rPr>
          <w:rFonts w:cs="ＭＳ Ｐゴシック" w:hint="eastAsia"/>
          <w:kern w:val="0"/>
          <w:szCs w:val="24"/>
        </w:rPr>
        <w:t>で</w:t>
      </w:r>
      <w:r w:rsidRPr="0000038F">
        <w:rPr>
          <w:rFonts w:cs="ＭＳ Ｐゴシック" w:hint="eastAsia"/>
          <w:kern w:val="0"/>
          <w:szCs w:val="24"/>
        </w:rPr>
        <w:t>明確に記述</w:t>
      </w:r>
      <w:r w:rsidR="00542F39">
        <w:rPr>
          <w:rFonts w:cs="ＭＳ Ｐゴシック" w:hint="eastAsia"/>
          <w:kern w:val="0"/>
          <w:szCs w:val="24"/>
        </w:rPr>
        <w:t>して</w:t>
      </w:r>
      <w:r w:rsidRPr="0000038F">
        <w:rPr>
          <w:rFonts w:cs="ＭＳ Ｐゴシック" w:hint="eastAsia"/>
          <w:kern w:val="0"/>
          <w:szCs w:val="24"/>
        </w:rPr>
        <w:t>い</w:t>
      </w:r>
      <w:r w:rsidR="00542F39">
        <w:rPr>
          <w:rFonts w:cs="ＭＳ Ｐゴシック" w:hint="eastAsia"/>
          <w:kern w:val="0"/>
          <w:szCs w:val="24"/>
        </w:rPr>
        <w:t>ます</w:t>
      </w:r>
      <w:r w:rsidRPr="0000038F">
        <w:rPr>
          <w:rFonts w:cs="ＭＳ Ｐゴシック" w:hint="eastAsia"/>
          <w:kern w:val="0"/>
          <w:szCs w:val="24"/>
        </w:rPr>
        <w:t>。</w:t>
      </w:r>
      <w:r w:rsidRPr="0000038F">
        <w:rPr>
          <w:rFonts w:cs="ＭＳ Ｐゴシック" w:hint="eastAsia"/>
          <w:kern w:val="0"/>
          <w:szCs w:val="24"/>
        </w:rPr>
        <w:t xml:space="preserve"> </w:t>
      </w:r>
      <w:r w:rsidRPr="0000038F">
        <w:rPr>
          <w:rFonts w:cs="ＭＳ Ｐゴシック" w:hint="eastAsia"/>
          <w:kern w:val="0"/>
          <w:szCs w:val="24"/>
        </w:rPr>
        <w:t>（</w:t>
      </w:r>
      <w:r w:rsidR="00542F39">
        <w:rPr>
          <w:rFonts w:cs="ＭＳ Ｐゴシック" w:hint="eastAsia"/>
          <w:kern w:val="0"/>
          <w:szCs w:val="24"/>
        </w:rPr>
        <w:t>コントリビューター</w:t>
      </w:r>
      <w:r w:rsidRPr="0000038F">
        <w:rPr>
          <w:rFonts w:cs="ＭＳ Ｐゴシック" w:hint="eastAsia"/>
          <w:kern w:val="0"/>
          <w:szCs w:val="24"/>
        </w:rPr>
        <w:t>のための</w:t>
      </w:r>
      <w:r w:rsidRPr="0000038F">
        <w:rPr>
          <w:rFonts w:cs="ＭＳ Ｐゴシック" w:hint="eastAsia"/>
          <w:kern w:val="0"/>
          <w:szCs w:val="24"/>
        </w:rPr>
        <w:t>GitHub</w:t>
      </w:r>
      <w:r w:rsidRPr="0000038F">
        <w:rPr>
          <w:rFonts w:cs="ＭＳ Ｐゴシック" w:hint="eastAsia"/>
          <w:kern w:val="0"/>
          <w:szCs w:val="24"/>
        </w:rPr>
        <w:t>のガイド</w:t>
      </w:r>
      <w:r w:rsidR="00542F39">
        <w:rPr>
          <w:rFonts w:cs="ＭＳ Ｐゴシック" w:hint="eastAsia"/>
          <w:kern w:val="0"/>
          <w:szCs w:val="24"/>
        </w:rPr>
        <w:t>、</w:t>
      </w:r>
      <w:hyperlink r:id="rId10" w:anchor="anatomy-of-an-open-source-project" w:history="1">
        <w:r w:rsidR="00102917" w:rsidRPr="00102917">
          <w:rPr>
            <w:rStyle w:val="a5"/>
            <w:rFonts w:cs="ＭＳ Ｐゴシック"/>
            <w:kern w:val="0"/>
            <w:szCs w:val="24"/>
          </w:rPr>
          <w:t>overview of project anatomy</w:t>
        </w:r>
      </w:hyperlink>
      <w:r w:rsidR="00102917">
        <w:rPr>
          <w:rFonts w:cs="ＭＳ Ｐゴシック" w:hint="eastAsia"/>
          <w:kern w:val="0"/>
          <w:szCs w:val="24"/>
        </w:rPr>
        <w:t>は</w:t>
      </w:r>
      <w:r w:rsidR="0052410A">
        <w:rPr>
          <w:rFonts w:cs="ＭＳ Ｐゴシック" w:hint="eastAsia"/>
          <w:kern w:val="0"/>
          <w:szCs w:val="24"/>
        </w:rPr>
        <w:t>優れた</w:t>
      </w:r>
      <w:r w:rsidR="0052410A" w:rsidRPr="0052410A">
        <w:rPr>
          <w:rFonts w:cs="ＭＳ Ｐゴシック" w:hint="eastAsia"/>
          <w:kern w:val="0"/>
          <w:szCs w:val="24"/>
        </w:rPr>
        <w:t>プロジェクト</w:t>
      </w:r>
      <w:r w:rsidR="0052410A">
        <w:rPr>
          <w:rFonts w:cs="ＭＳ Ｐゴシック" w:hint="eastAsia"/>
          <w:kern w:val="0"/>
          <w:szCs w:val="24"/>
        </w:rPr>
        <w:t>の組織</w:t>
      </w:r>
      <w:r w:rsidR="0052410A" w:rsidRPr="0052410A">
        <w:rPr>
          <w:rFonts w:cs="ＭＳ Ｐゴシック" w:hint="eastAsia"/>
          <w:kern w:val="0"/>
          <w:szCs w:val="24"/>
        </w:rPr>
        <w:t>概要</w:t>
      </w:r>
      <w:r w:rsidR="0052410A">
        <w:rPr>
          <w:rFonts w:cs="ＭＳ Ｐゴシック" w:hint="eastAsia"/>
          <w:kern w:val="0"/>
          <w:szCs w:val="24"/>
        </w:rPr>
        <w:t>を提供してくれています</w:t>
      </w:r>
      <w:r w:rsidRPr="0000038F">
        <w:rPr>
          <w:rFonts w:cs="ＭＳ Ｐゴシック" w:hint="eastAsia"/>
          <w:kern w:val="0"/>
          <w:szCs w:val="24"/>
        </w:rPr>
        <w:t>。）</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the exact governance model varies widely across projects, there are some commonalities:</w:t>
      </w:r>
    </w:p>
    <w:p w:rsidR="00E9566E" w:rsidRDefault="0052410A" w:rsidP="00E9566E">
      <w:pPr>
        <w:rPr>
          <w:rFonts w:cs="ＭＳ Ｐゴシック"/>
          <w:kern w:val="0"/>
          <w:szCs w:val="24"/>
        </w:rPr>
      </w:pPr>
      <w:r w:rsidRPr="0052410A">
        <w:rPr>
          <w:rFonts w:cs="ＭＳ Ｐゴシック" w:hint="eastAsia"/>
          <w:kern w:val="0"/>
          <w:szCs w:val="24"/>
        </w:rPr>
        <w:lastRenderedPageBreak/>
        <w:t>ガバナンスモデルはプロジェクトによって異なりますが、いくつかの共通点があります。</w:t>
      </w:r>
    </w:p>
    <w:p w:rsidR="0052410A" w:rsidRPr="00E9566E" w:rsidRDefault="0052410A" w:rsidP="00E9566E">
      <w:pPr>
        <w:rPr>
          <w:rFonts w:cs="ＭＳ Ｐゴシック"/>
          <w:kern w:val="0"/>
          <w:szCs w:val="24"/>
        </w:rPr>
      </w:pPr>
    </w:p>
    <w:p w:rsidR="00E9566E" w:rsidRDefault="0095566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Leader: At a minimum, there should be someone responsible for making the final decision about features, releases, and other activities. In some cases, this is a single person, for example, Linus Torvalds is the original author and has the final say on anything related to the Linux kernel. In other projects, there may be one or more committees responsible for various aspects of a project, like the Core Technical Committee that governs the Node.js project.</w:t>
      </w:r>
    </w:p>
    <w:p w:rsidR="00955660" w:rsidRDefault="00955660" w:rsidP="00E9566E">
      <w:pPr>
        <w:rPr>
          <w:rFonts w:cs="ＭＳ Ｐゴシック"/>
          <w:kern w:val="0"/>
          <w:szCs w:val="24"/>
        </w:rPr>
      </w:pPr>
      <w:r>
        <w:rPr>
          <w:rFonts w:cs="ＭＳ Ｐゴシック" w:hint="eastAsia"/>
          <w:kern w:val="0"/>
          <w:szCs w:val="24"/>
        </w:rPr>
        <w:t>・</w:t>
      </w:r>
      <w:r w:rsidRPr="00955660">
        <w:rPr>
          <w:rFonts w:cs="ＭＳ Ｐゴシック" w:hint="eastAsia"/>
          <w:b/>
          <w:kern w:val="0"/>
          <w:szCs w:val="24"/>
        </w:rPr>
        <w:t>リーダー：</w:t>
      </w:r>
      <w:r>
        <w:rPr>
          <w:rFonts w:cs="ＭＳ Ｐゴシック" w:hint="eastAsia"/>
          <w:kern w:val="0"/>
          <w:szCs w:val="24"/>
        </w:rPr>
        <w:t>少なくとも</w:t>
      </w:r>
      <w:r w:rsidRPr="00955660">
        <w:rPr>
          <w:rFonts w:cs="ＭＳ Ｐゴシック" w:hint="eastAsia"/>
          <w:kern w:val="0"/>
          <w:szCs w:val="24"/>
        </w:rPr>
        <w:t>、機能、リリース、その他の</w:t>
      </w:r>
      <w:r>
        <w:rPr>
          <w:rFonts w:cs="ＭＳ Ｐゴシック" w:hint="eastAsia"/>
          <w:kern w:val="0"/>
          <w:szCs w:val="24"/>
        </w:rPr>
        <w:t>アクティビティ</w:t>
      </w:r>
      <w:r w:rsidRPr="00955660">
        <w:rPr>
          <w:rFonts w:cs="ＭＳ Ｐゴシック" w:hint="eastAsia"/>
          <w:kern w:val="0"/>
          <w:szCs w:val="24"/>
        </w:rPr>
        <w:t>について</w:t>
      </w:r>
      <w:r>
        <w:rPr>
          <w:rFonts w:cs="ＭＳ Ｐゴシック" w:hint="eastAsia"/>
          <w:kern w:val="0"/>
          <w:szCs w:val="24"/>
        </w:rPr>
        <w:t>、</w:t>
      </w:r>
      <w:r w:rsidRPr="00955660">
        <w:rPr>
          <w:rFonts w:cs="ＭＳ Ｐゴシック" w:hint="eastAsia"/>
          <w:kern w:val="0"/>
          <w:szCs w:val="24"/>
        </w:rPr>
        <w:t>最終決定を下す責任者がいなければなりません。</w:t>
      </w:r>
      <w:del w:id="157" w:author="工内 隆" w:date="2018-10-05T16:19:00Z">
        <w:r w:rsidRPr="00955660" w:rsidDel="00A915FA">
          <w:rPr>
            <w:rFonts w:cs="ＭＳ Ｐゴシック" w:hint="eastAsia"/>
            <w:kern w:val="0"/>
            <w:szCs w:val="24"/>
          </w:rPr>
          <w:delText xml:space="preserve"> </w:delText>
        </w:r>
      </w:del>
      <w:r w:rsidRPr="00955660">
        <w:rPr>
          <w:rFonts w:cs="ＭＳ Ｐゴシック" w:hint="eastAsia"/>
          <w:kern w:val="0"/>
          <w:szCs w:val="24"/>
        </w:rPr>
        <w:t>いくつかのケースでは、これは一人の人</w:t>
      </w:r>
      <w:ins w:id="158" w:author="工内 隆" w:date="2018-10-04T16:42:00Z">
        <w:r w:rsidR="004D09CC">
          <w:rPr>
            <w:rFonts w:cs="ＭＳ Ｐゴシック" w:hint="eastAsia"/>
            <w:kern w:val="0"/>
            <w:szCs w:val="24"/>
          </w:rPr>
          <w:t>物</w:t>
        </w:r>
      </w:ins>
      <w:del w:id="159" w:author="工内 隆" w:date="2018-10-04T16:42:00Z">
        <w:r w:rsidRPr="00955660" w:rsidDel="004D09CC">
          <w:rPr>
            <w:rFonts w:cs="ＭＳ Ｐゴシック" w:hint="eastAsia"/>
            <w:kern w:val="0"/>
            <w:szCs w:val="24"/>
          </w:rPr>
          <w:delText>間</w:delText>
        </w:r>
      </w:del>
      <w:r w:rsidRPr="00955660">
        <w:rPr>
          <w:rFonts w:cs="ＭＳ Ｐゴシック" w:hint="eastAsia"/>
          <w:kern w:val="0"/>
          <w:szCs w:val="24"/>
        </w:rPr>
        <w:t>です。例えば、</w:t>
      </w:r>
      <w:r w:rsidRPr="00955660">
        <w:rPr>
          <w:rFonts w:cs="ＭＳ Ｐゴシック" w:hint="eastAsia"/>
          <w:kern w:val="0"/>
          <w:szCs w:val="24"/>
        </w:rPr>
        <w:t>Linus Torvalds</w:t>
      </w:r>
      <w:r w:rsidRPr="00955660">
        <w:rPr>
          <w:rFonts w:cs="ＭＳ Ｐゴシック" w:hint="eastAsia"/>
          <w:kern w:val="0"/>
          <w:szCs w:val="24"/>
        </w:rPr>
        <w:t>は、</w:t>
      </w:r>
      <w:r w:rsidRPr="00955660">
        <w:rPr>
          <w:rFonts w:cs="ＭＳ Ｐゴシック" w:hint="eastAsia"/>
          <w:kern w:val="0"/>
          <w:szCs w:val="24"/>
        </w:rPr>
        <w:t>Linux</w:t>
      </w:r>
      <w:r w:rsidRPr="00955660">
        <w:rPr>
          <w:rFonts w:cs="ＭＳ Ｐゴシック" w:hint="eastAsia"/>
          <w:kern w:val="0"/>
          <w:szCs w:val="24"/>
        </w:rPr>
        <w:t>カーネル</w:t>
      </w:r>
      <w:r>
        <w:rPr>
          <w:rFonts w:cs="ＭＳ Ｐゴシック" w:hint="eastAsia"/>
          <w:kern w:val="0"/>
          <w:szCs w:val="24"/>
        </w:rPr>
        <w:t>の原作者であり、それに</w:t>
      </w:r>
      <w:r w:rsidRPr="00955660">
        <w:rPr>
          <w:rFonts w:cs="ＭＳ Ｐゴシック" w:hint="eastAsia"/>
          <w:kern w:val="0"/>
          <w:szCs w:val="24"/>
        </w:rPr>
        <w:t>関連するものについて</w:t>
      </w:r>
      <w:r>
        <w:rPr>
          <w:rFonts w:cs="ＭＳ Ｐゴシック" w:hint="eastAsia"/>
          <w:kern w:val="0"/>
          <w:szCs w:val="24"/>
        </w:rPr>
        <w:t>最終決定権</w:t>
      </w:r>
      <w:r w:rsidRPr="00955660">
        <w:rPr>
          <w:rFonts w:cs="ＭＳ Ｐゴシック" w:hint="eastAsia"/>
          <w:kern w:val="0"/>
          <w:szCs w:val="24"/>
        </w:rPr>
        <w:t>を</w:t>
      </w:r>
      <w:r>
        <w:rPr>
          <w:rFonts w:cs="ＭＳ Ｐゴシック" w:hint="eastAsia"/>
          <w:kern w:val="0"/>
          <w:szCs w:val="24"/>
        </w:rPr>
        <w:t>もっています</w:t>
      </w:r>
      <w:r w:rsidRPr="00955660">
        <w:rPr>
          <w:rFonts w:cs="ＭＳ Ｐゴシック" w:hint="eastAsia"/>
          <w:kern w:val="0"/>
          <w:szCs w:val="24"/>
        </w:rPr>
        <w:t>。</w:t>
      </w:r>
      <w:del w:id="160" w:author="工内 隆" w:date="2018-10-05T14:40:00Z">
        <w:r w:rsidRPr="00955660" w:rsidDel="00CD3BAD">
          <w:rPr>
            <w:rFonts w:cs="ＭＳ Ｐゴシック" w:hint="eastAsia"/>
            <w:kern w:val="0"/>
            <w:szCs w:val="24"/>
          </w:rPr>
          <w:delText xml:space="preserve"> </w:delText>
        </w:r>
      </w:del>
      <w:r w:rsidRPr="00955660">
        <w:rPr>
          <w:rFonts w:cs="ＭＳ Ｐゴシック" w:hint="eastAsia"/>
          <w:kern w:val="0"/>
          <w:szCs w:val="24"/>
        </w:rPr>
        <w:t>Node.js</w:t>
      </w:r>
      <w:r w:rsidRPr="00955660">
        <w:rPr>
          <w:rFonts w:cs="ＭＳ Ｐゴシック" w:hint="eastAsia"/>
          <w:kern w:val="0"/>
          <w:szCs w:val="24"/>
        </w:rPr>
        <w:t>プロジェクトを統括するコア技術委員会</w:t>
      </w:r>
      <w:r w:rsidR="00B87010">
        <w:rPr>
          <w:rFonts w:cs="ＭＳ Ｐゴシック" w:hint="eastAsia"/>
          <w:kern w:val="0"/>
          <w:szCs w:val="24"/>
        </w:rPr>
        <w:t>（</w:t>
      </w:r>
      <w:r w:rsidR="00B87010" w:rsidRPr="00B87010">
        <w:rPr>
          <w:rFonts w:cs="ＭＳ Ｐゴシック"/>
          <w:kern w:val="0"/>
          <w:szCs w:val="24"/>
        </w:rPr>
        <w:t>Core Technical Committee</w:t>
      </w:r>
      <w:r w:rsidR="00B87010">
        <w:rPr>
          <w:rFonts w:cs="ＭＳ Ｐゴシック" w:hint="eastAsia"/>
          <w:kern w:val="0"/>
          <w:szCs w:val="24"/>
        </w:rPr>
        <w:t>）</w:t>
      </w:r>
      <w:r w:rsidRPr="00955660">
        <w:rPr>
          <w:rFonts w:cs="ＭＳ Ｐゴシック" w:hint="eastAsia"/>
          <w:kern w:val="0"/>
          <w:szCs w:val="24"/>
        </w:rPr>
        <w:t>のように、プロジェクトのさまざまな側面を担当する</w:t>
      </w:r>
      <w:r>
        <w:rPr>
          <w:rFonts w:cs="ＭＳ Ｐゴシック" w:hint="eastAsia"/>
          <w:kern w:val="0"/>
          <w:szCs w:val="24"/>
        </w:rPr>
        <w:t>複数の</w:t>
      </w:r>
      <w:r w:rsidRPr="00955660">
        <w:rPr>
          <w:rFonts w:cs="ＭＳ Ｐゴシック" w:hint="eastAsia"/>
          <w:kern w:val="0"/>
          <w:szCs w:val="24"/>
        </w:rPr>
        <w:t>委員会</w:t>
      </w:r>
      <w:r w:rsidR="00B87010">
        <w:rPr>
          <w:rFonts w:cs="ＭＳ Ｐゴシック" w:hint="eastAsia"/>
          <w:kern w:val="0"/>
          <w:szCs w:val="24"/>
        </w:rPr>
        <w:t>を設置しているプロジェクトもあります</w:t>
      </w:r>
      <w:r w:rsidRPr="00955660">
        <w:rPr>
          <w:rFonts w:cs="ＭＳ Ｐゴシック" w:hint="eastAsia"/>
          <w:kern w:val="0"/>
          <w:szCs w:val="24"/>
        </w:rPr>
        <w:t>。</w:t>
      </w:r>
    </w:p>
    <w:p w:rsidR="00955660" w:rsidRPr="00E9566E" w:rsidRDefault="00955660" w:rsidP="00E9566E">
      <w:pPr>
        <w:rPr>
          <w:rFonts w:cs="ＭＳ Ｐゴシック"/>
          <w:kern w:val="0"/>
          <w:szCs w:val="24"/>
        </w:rPr>
      </w:pPr>
    </w:p>
    <w:p w:rsidR="00E9566E" w:rsidRDefault="00B8701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Maintainers: Most leaders delegate some of the decisions to people who are responsible for maintaining specific parts of the project, and in large projects, these maintainers may also delegate to people who are responsible for subcomponents of their portion. For example, Linus Torvalds delegates Linux kernel documentation decisions to Jonathan Corbet.</w:t>
      </w:r>
    </w:p>
    <w:p w:rsidR="00B87010" w:rsidRDefault="00B87010" w:rsidP="00E9566E">
      <w:pPr>
        <w:rPr>
          <w:rFonts w:cs="ＭＳ Ｐゴシック"/>
          <w:kern w:val="0"/>
          <w:szCs w:val="24"/>
        </w:rPr>
      </w:pPr>
      <w:r w:rsidRPr="007A4DE0">
        <w:rPr>
          <w:rFonts w:cs="ＭＳ Ｐゴシック" w:hint="eastAsia"/>
          <w:b/>
          <w:kern w:val="0"/>
          <w:szCs w:val="24"/>
        </w:rPr>
        <w:t>・メインテナー：</w:t>
      </w:r>
      <w:r w:rsidRPr="00B87010">
        <w:rPr>
          <w:rFonts w:cs="ＭＳ Ｐゴシック" w:hint="eastAsia"/>
          <w:kern w:val="0"/>
          <w:szCs w:val="24"/>
        </w:rPr>
        <w:t>ほとんどの</w:t>
      </w:r>
      <w:r>
        <w:rPr>
          <w:rFonts w:cs="ＭＳ Ｐゴシック" w:hint="eastAsia"/>
          <w:kern w:val="0"/>
          <w:szCs w:val="24"/>
        </w:rPr>
        <w:t>リーダー</w:t>
      </w:r>
      <w:r w:rsidRPr="00B87010">
        <w:rPr>
          <w:rFonts w:cs="ＭＳ Ｐゴシック" w:hint="eastAsia"/>
          <w:kern w:val="0"/>
          <w:szCs w:val="24"/>
        </w:rPr>
        <w:t>は、プロジェクトの特定の部分を</w:t>
      </w:r>
      <w:r>
        <w:rPr>
          <w:rFonts w:cs="ＭＳ Ｐゴシック" w:hint="eastAsia"/>
          <w:kern w:val="0"/>
          <w:szCs w:val="24"/>
        </w:rPr>
        <w:t>保守</w:t>
      </w:r>
      <w:r w:rsidRPr="00B87010">
        <w:rPr>
          <w:rFonts w:cs="ＭＳ Ｐゴシック" w:hint="eastAsia"/>
          <w:kern w:val="0"/>
          <w:szCs w:val="24"/>
        </w:rPr>
        <w:t>する責任を持つ人々に</w:t>
      </w:r>
      <w:r>
        <w:rPr>
          <w:rFonts w:cs="ＭＳ Ｐゴシック" w:hint="eastAsia"/>
          <w:kern w:val="0"/>
          <w:szCs w:val="24"/>
        </w:rPr>
        <w:t>一部の</w:t>
      </w:r>
      <w:r w:rsidRPr="00B87010">
        <w:rPr>
          <w:rFonts w:cs="ＭＳ Ｐゴシック" w:hint="eastAsia"/>
          <w:kern w:val="0"/>
          <w:szCs w:val="24"/>
        </w:rPr>
        <w:t>決定事項を委譲し</w:t>
      </w:r>
      <w:r>
        <w:rPr>
          <w:rFonts w:cs="ＭＳ Ｐゴシック" w:hint="eastAsia"/>
          <w:kern w:val="0"/>
          <w:szCs w:val="24"/>
        </w:rPr>
        <w:t>ます。</w:t>
      </w:r>
      <w:r w:rsidRPr="00B87010">
        <w:rPr>
          <w:rFonts w:cs="ＭＳ Ｐゴシック" w:hint="eastAsia"/>
          <w:kern w:val="0"/>
          <w:szCs w:val="24"/>
        </w:rPr>
        <w:t>大きなプロジェクトでは、これらのメインテナー</w:t>
      </w:r>
      <w:r>
        <w:rPr>
          <w:rFonts w:cs="ＭＳ Ｐゴシック" w:hint="eastAsia"/>
          <w:kern w:val="0"/>
          <w:szCs w:val="24"/>
        </w:rPr>
        <w:t>が</w:t>
      </w:r>
      <w:r w:rsidRPr="00B87010">
        <w:rPr>
          <w:rFonts w:cs="ＭＳ Ｐゴシック" w:hint="eastAsia"/>
          <w:kern w:val="0"/>
          <w:szCs w:val="24"/>
        </w:rPr>
        <w:t>、</w:t>
      </w:r>
      <w:r>
        <w:rPr>
          <w:rFonts w:cs="ＭＳ Ｐゴシック" w:hint="eastAsia"/>
          <w:kern w:val="0"/>
          <w:szCs w:val="24"/>
        </w:rPr>
        <w:t>さらに、その中の</w:t>
      </w:r>
      <w:r w:rsidRPr="00B87010">
        <w:rPr>
          <w:rFonts w:cs="ＭＳ Ｐゴシック" w:hint="eastAsia"/>
          <w:kern w:val="0"/>
          <w:szCs w:val="24"/>
        </w:rPr>
        <w:t>サブコンポーネント</w:t>
      </w:r>
      <w:r>
        <w:rPr>
          <w:rFonts w:cs="ＭＳ Ｐゴシック" w:hint="eastAsia"/>
          <w:kern w:val="0"/>
          <w:szCs w:val="24"/>
        </w:rPr>
        <w:t>に対する保守責任を</w:t>
      </w:r>
      <w:r w:rsidR="007A4DE0">
        <w:rPr>
          <w:rFonts w:cs="ＭＳ Ｐゴシック" w:hint="eastAsia"/>
          <w:kern w:val="0"/>
          <w:szCs w:val="24"/>
        </w:rPr>
        <w:t>他の人に</w:t>
      </w:r>
      <w:r>
        <w:rPr>
          <w:rFonts w:cs="ＭＳ Ｐゴシック" w:hint="eastAsia"/>
          <w:kern w:val="0"/>
          <w:szCs w:val="24"/>
        </w:rPr>
        <w:t>委譲</w:t>
      </w:r>
      <w:r w:rsidRPr="00B87010">
        <w:rPr>
          <w:rFonts w:cs="ＭＳ Ｐゴシック" w:hint="eastAsia"/>
          <w:kern w:val="0"/>
          <w:szCs w:val="24"/>
        </w:rPr>
        <w:t>する</w:t>
      </w:r>
      <w:r w:rsidR="007A4DE0">
        <w:rPr>
          <w:rFonts w:cs="ＭＳ Ｐゴシック" w:hint="eastAsia"/>
          <w:kern w:val="0"/>
          <w:szCs w:val="24"/>
        </w:rPr>
        <w:t>場合</w:t>
      </w:r>
      <w:r w:rsidRPr="00B87010">
        <w:rPr>
          <w:rFonts w:cs="ＭＳ Ｐゴシック" w:hint="eastAsia"/>
          <w:kern w:val="0"/>
          <w:szCs w:val="24"/>
        </w:rPr>
        <w:t>もあります。</w:t>
      </w:r>
      <w:del w:id="161" w:author="工内 隆" w:date="2018-10-05T14:40:00Z">
        <w:r w:rsidRPr="00B87010" w:rsidDel="00CD3BAD">
          <w:rPr>
            <w:rFonts w:cs="ＭＳ Ｐゴシック" w:hint="eastAsia"/>
            <w:kern w:val="0"/>
            <w:szCs w:val="24"/>
          </w:rPr>
          <w:delText xml:space="preserve"> </w:delText>
        </w:r>
      </w:del>
      <w:r w:rsidRPr="00B87010">
        <w:rPr>
          <w:rFonts w:cs="ＭＳ Ｐゴシック" w:hint="eastAsia"/>
          <w:kern w:val="0"/>
          <w:szCs w:val="24"/>
        </w:rPr>
        <w:t>例えば、</w:t>
      </w:r>
      <w:r w:rsidRPr="00B87010">
        <w:rPr>
          <w:rFonts w:cs="ＭＳ Ｐゴシック" w:hint="eastAsia"/>
          <w:kern w:val="0"/>
          <w:szCs w:val="24"/>
        </w:rPr>
        <w:t>Linus Torvalds</w:t>
      </w:r>
      <w:r w:rsidRPr="00B87010">
        <w:rPr>
          <w:rFonts w:cs="ＭＳ Ｐゴシック" w:hint="eastAsia"/>
          <w:kern w:val="0"/>
          <w:szCs w:val="24"/>
        </w:rPr>
        <w:t>は、</w:t>
      </w:r>
      <w:r w:rsidRPr="00B87010">
        <w:rPr>
          <w:rFonts w:cs="ＭＳ Ｐゴシック" w:hint="eastAsia"/>
          <w:kern w:val="0"/>
          <w:szCs w:val="24"/>
        </w:rPr>
        <w:t>Linux</w:t>
      </w:r>
      <w:r w:rsidRPr="00B87010">
        <w:rPr>
          <w:rFonts w:cs="ＭＳ Ｐゴシック" w:hint="eastAsia"/>
          <w:kern w:val="0"/>
          <w:szCs w:val="24"/>
        </w:rPr>
        <w:t>カーネル</w:t>
      </w:r>
      <w:r w:rsidR="007A4DE0">
        <w:rPr>
          <w:rFonts w:cs="ＭＳ Ｐゴシック" w:hint="eastAsia"/>
          <w:kern w:val="0"/>
          <w:szCs w:val="24"/>
        </w:rPr>
        <w:t xml:space="preserve">　</w:t>
      </w:r>
      <w:r w:rsidRPr="00B87010">
        <w:rPr>
          <w:rFonts w:cs="ＭＳ Ｐゴシック" w:hint="eastAsia"/>
          <w:kern w:val="0"/>
          <w:szCs w:val="24"/>
        </w:rPr>
        <w:t>ドキュメント</w:t>
      </w:r>
      <w:r w:rsidR="007A4DE0">
        <w:rPr>
          <w:rFonts w:cs="ＭＳ Ｐゴシック" w:hint="eastAsia"/>
          <w:kern w:val="0"/>
          <w:szCs w:val="24"/>
        </w:rPr>
        <w:t>に関連する</w:t>
      </w:r>
      <w:r w:rsidRPr="00B87010">
        <w:rPr>
          <w:rFonts w:cs="ＭＳ Ｐゴシック" w:hint="eastAsia"/>
          <w:kern w:val="0"/>
          <w:szCs w:val="24"/>
        </w:rPr>
        <w:t>決定を</w:t>
      </w:r>
      <w:r w:rsidRPr="00B87010">
        <w:rPr>
          <w:rFonts w:cs="ＭＳ Ｐゴシック" w:hint="eastAsia"/>
          <w:kern w:val="0"/>
          <w:szCs w:val="24"/>
        </w:rPr>
        <w:t>Jonathan Corbet</w:t>
      </w:r>
      <w:r w:rsidRPr="00B87010">
        <w:rPr>
          <w:rFonts w:cs="ＭＳ Ｐゴシック" w:hint="eastAsia"/>
          <w:kern w:val="0"/>
          <w:szCs w:val="24"/>
        </w:rPr>
        <w:t>に委譲しています。</w:t>
      </w:r>
    </w:p>
    <w:p w:rsidR="00B87010" w:rsidRPr="00E9566E" w:rsidRDefault="00B87010" w:rsidP="00E9566E">
      <w:pPr>
        <w:rPr>
          <w:rFonts w:cs="ＭＳ Ｐゴシック"/>
          <w:kern w:val="0"/>
          <w:szCs w:val="24"/>
        </w:rPr>
      </w:pPr>
    </w:p>
    <w:p w:rsidR="00E9566E" w:rsidRDefault="007A4DE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Committers: Some projects also have groups of people who have contributed to the project and are considered reliable and responsible enough to be allowed to commit directly to all or some parts of the project, rather than having to submit to a maintainer for review. Contributions from committers are still subject to review by maintainers or project leaders and may be reverted if there are any concerns about the contribution.</w:t>
      </w:r>
    </w:p>
    <w:p w:rsidR="007A4DE0" w:rsidRDefault="007A4DE0" w:rsidP="00E9566E">
      <w:pPr>
        <w:rPr>
          <w:rFonts w:cs="ＭＳ Ｐゴシック"/>
          <w:kern w:val="0"/>
          <w:szCs w:val="24"/>
        </w:rPr>
      </w:pPr>
      <w:r>
        <w:rPr>
          <w:rFonts w:cs="ＭＳ Ｐゴシック" w:hint="eastAsia"/>
          <w:kern w:val="0"/>
          <w:szCs w:val="24"/>
        </w:rPr>
        <w:lastRenderedPageBreak/>
        <w:t>・</w:t>
      </w:r>
      <w:r w:rsidRPr="00E05E5D">
        <w:rPr>
          <w:rFonts w:cs="ＭＳ Ｐゴシック" w:hint="eastAsia"/>
          <w:b/>
          <w:kern w:val="0"/>
          <w:szCs w:val="24"/>
        </w:rPr>
        <w:t>コミッター：</w:t>
      </w:r>
      <w:r>
        <w:rPr>
          <w:rFonts w:cs="ＭＳ Ｐゴシック" w:hint="eastAsia"/>
          <w:kern w:val="0"/>
          <w:szCs w:val="24"/>
        </w:rPr>
        <w:t>一部の</w:t>
      </w:r>
      <w:r w:rsidRPr="007A4DE0">
        <w:rPr>
          <w:rFonts w:cs="ＭＳ Ｐゴシック" w:hint="eastAsia"/>
          <w:kern w:val="0"/>
          <w:szCs w:val="24"/>
        </w:rPr>
        <w:t>プロジェクト</w:t>
      </w:r>
      <w:r>
        <w:rPr>
          <w:rFonts w:cs="ＭＳ Ｐゴシック" w:hint="eastAsia"/>
          <w:kern w:val="0"/>
          <w:szCs w:val="24"/>
        </w:rPr>
        <w:t>では</w:t>
      </w:r>
      <w:r w:rsidRPr="007A4DE0">
        <w:rPr>
          <w:rFonts w:cs="ＭＳ Ｐゴシック" w:hint="eastAsia"/>
          <w:kern w:val="0"/>
          <w:szCs w:val="24"/>
        </w:rPr>
        <w:t>、プロジェクトに</w:t>
      </w:r>
      <w:r>
        <w:rPr>
          <w:rFonts w:cs="ＭＳ Ｐゴシック" w:hint="eastAsia"/>
          <w:kern w:val="0"/>
          <w:szCs w:val="24"/>
        </w:rPr>
        <w:t>コントリビューションしてきた</w:t>
      </w:r>
      <w:r w:rsidR="00E05E5D">
        <w:rPr>
          <w:rFonts w:cs="ＭＳ Ｐゴシック" w:hint="eastAsia"/>
          <w:kern w:val="0"/>
          <w:szCs w:val="24"/>
        </w:rPr>
        <w:t>、信頼でき、責任感のある</w:t>
      </w:r>
      <w:r>
        <w:rPr>
          <w:rFonts w:cs="ＭＳ Ｐゴシック" w:hint="eastAsia"/>
          <w:kern w:val="0"/>
          <w:szCs w:val="24"/>
        </w:rPr>
        <w:t>人々の</w:t>
      </w:r>
      <w:r w:rsidRPr="007A4DE0">
        <w:rPr>
          <w:rFonts w:cs="ＭＳ Ｐゴシック" w:hint="eastAsia"/>
          <w:kern w:val="0"/>
          <w:szCs w:val="24"/>
        </w:rPr>
        <w:t>グループがあり、</w:t>
      </w:r>
      <w:r>
        <w:rPr>
          <w:rFonts w:cs="ＭＳ Ｐゴシック" w:hint="eastAsia"/>
          <w:kern w:val="0"/>
          <w:szCs w:val="24"/>
        </w:rPr>
        <w:t>サブミットに対するメインテナーのレビューなしに、</w:t>
      </w:r>
      <w:r w:rsidRPr="007A4DE0">
        <w:rPr>
          <w:rFonts w:cs="ＭＳ Ｐゴシック" w:hint="eastAsia"/>
          <w:kern w:val="0"/>
          <w:szCs w:val="24"/>
        </w:rPr>
        <w:t>プロジェクト</w:t>
      </w:r>
      <w:r>
        <w:rPr>
          <w:rFonts w:cs="ＭＳ Ｐゴシック" w:hint="eastAsia"/>
          <w:kern w:val="0"/>
          <w:szCs w:val="24"/>
        </w:rPr>
        <w:t>全体、</w:t>
      </w:r>
      <w:r w:rsidRPr="007A4DE0">
        <w:rPr>
          <w:rFonts w:cs="ＭＳ Ｐゴシック" w:hint="eastAsia"/>
          <w:kern w:val="0"/>
          <w:szCs w:val="24"/>
        </w:rPr>
        <w:t>または一部に直接コミットできる</w:t>
      </w:r>
      <w:r w:rsidR="00E05E5D">
        <w:rPr>
          <w:rFonts w:cs="ＭＳ Ｐゴシック" w:hint="eastAsia"/>
          <w:kern w:val="0"/>
          <w:szCs w:val="24"/>
        </w:rPr>
        <w:t>ようにしています</w:t>
      </w:r>
      <w:r w:rsidRPr="007A4DE0">
        <w:rPr>
          <w:rFonts w:cs="ＭＳ Ｐゴシック" w:hint="eastAsia"/>
          <w:kern w:val="0"/>
          <w:szCs w:val="24"/>
        </w:rPr>
        <w:t>。</w:t>
      </w:r>
      <w:del w:id="162" w:author="工内 隆" w:date="2018-10-05T14:41:00Z">
        <w:r w:rsidRPr="007A4DE0" w:rsidDel="00CD3BAD">
          <w:rPr>
            <w:rFonts w:cs="ＭＳ Ｐゴシック" w:hint="eastAsia"/>
            <w:kern w:val="0"/>
            <w:szCs w:val="24"/>
          </w:rPr>
          <w:delText xml:space="preserve"> </w:delText>
        </w:r>
      </w:del>
      <w:r w:rsidR="00E05E5D">
        <w:rPr>
          <w:rFonts w:cs="ＭＳ Ｐゴシック" w:hint="eastAsia"/>
          <w:kern w:val="0"/>
          <w:szCs w:val="24"/>
        </w:rPr>
        <w:t>コミッター</w:t>
      </w:r>
      <w:r w:rsidRPr="007A4DE0">
        <w:rPr>
          <w:rFonts w:cs="ＭＳ Ｐゴシック" w:hint="eastAsia"/>
          <w:kern w:val="0"/>
          <w:szCs w:val="24"/>
        </w:rPr>
        <w:t>からの</w:t>
      </w:r>
      <w:r w:rsidR="00E05E5D">
        <w:rPr>
          <w:rFonts w:cs="ＭＳ Ｐゴシック" w:hint="eastAsia"/>
          <w:kern w:val="0"/>
          <w:szCs w:val="24"/>
        </w:rPr>
        <w:t>コントリビューション</w:t>
      </w:r>
      <w:r w:rsidRPr="007A4DE0">
        <w:rPr>
          <w:rFonts w:cs="ＭＳ Ｐゴシック" w:hint="eastAsia"/>
          <w:kern w:val="0"/>
          <w:szCs w:val="24"/>
        </w:rPr>
        <w:t>は、メ</w:t>
      </w:r>
      <w:r>
        <w:rPr>
          <w:rFonts w:cs="ＭＳ Ｐゴシック" w:hint="eastAsia"/>
          <w:kern w:val="0"/>
          <w:szCs w:val="24"/>
        </w:rPr>
        <w:t>イ</w:t>
      </w:r>
      <w:r w:rsidRPr="007A4DE0">
        <w:rPr>
          <w:rFonts w:cs="ＭＳ Ｐゴシック" w:hint="eastAsia"/>
          <w:kern w:val="0"/>
          <w:szCs w:val="24"/>
        </w:rPr>
        <w:t>ンテナーやプロジェクトリーダーの</w:t>
      </w:r>
      <w:r w:rsidR="00E05E5D">
        <w:rPr>
          <w:rFonts w:cs="ＭＳ Ｐゴシック" w:hint="eastAsia"/>
          <w:kern w:val="0"/>
          <w:szCs w:val="24"/>
        </w:rPr>
        <w:t>レビューの</w:t>
      </w:r>
      <w:r w:rsidRPr="007A4DE0">
        <w:rPr>
          <w:rFonts w:cs="ＭＳ Ｐゴシック" w:hint="eastAsia"/>
          <w:kern w:val="0"/>
          <w:szCs w:val="24"/>
        </w:rPr>
        <w:t>対象となり、</w:t>
      </w:r>
      <w:r w:rsidR="00E05E5D">
        <w:rPr>
          <w:rFonts w:cs="ＭＳ Ｐゴシック" w:hint="eastAsia"/>
          <w:kern w:val="0"/>
          <w:szCs w:val="24"/>
        </w:rPr>
        <w:t>コントリビューションに</w:t>
      </w:r>
      <w:r w:rsidRPr="007A4DE0">
        <w:rPr>
          <w:rFonts w:cs="ＭＳ Ｐゴシック" w:hint="eastAsia"/>
          <w:kern w:val="0"/>
          <w:szCs w:val="24"/>
        </w:rPr>
        <w:t>懸念があれば元に</w:t>
      </w:r>
      <w:del w:id="163" w:author="Date Masahiro" w:date="2018-10-08T10:00:00Z">
        <w:r w:rsidRPr="007A4DE0" w:rsidDel="005870DE">
          <w:rPr>
            <w:rFonts w:cs="ＭＳ Ｐゴシック" w:hint="eastAsia"/>
            <w:kern w:val="0"/>
            <w:szCs w:val="24"/>
          </w:rPr>
          <w:delText>戻</w:delText>
        </w:r>
        <w:r w:rsidR="00E05E5D" w:rsidDel="005870DE">
          <w:rPr>
            <w:rFonts w:cs="ＭＳ Ｐゴシック" w:hint="eastAsia"/>
            <w:kern w:val="0"/>
            <w:szCs w:val="24"/>
          </w:rPr>
          <w:delText>します</w:delText>
        </w:r>
      </w:del>
      <w:ins w:id="164" w:author="Date Masahiro" w:date="2018-10-08T10:00:00Z">
        <w:r w:rsidR="005870DE">
          <w:rPr>
            <w:rFonts w:cs="ＭＳ Ｐゴシック" w:hint="eastAsia"/>
            <w:kern w:val="0"/>
            <w:szCs w:val="24"/>
          </w:rPr>
          <w:t>戻されます</w:t>
        </w:r>
      </w:ins>
      <w:r w:rsidR="00E05E5D">
        <w:rPr>
          <w:rFonts w:cs="ＭＳ Ｐゴシック" w:hint="eastAsia"/>
          <w:kern w:val="0"/>
          <w:szCs w:val="24"/>
        </w:rPr>
        <w:t>。</w:t>
      </w:r>
    </w:p>
    <w:p w:rsidR="007A4DE0" w:rsidRPr="00E9566E" w:rsidRDefault="007A4DE0" w:rsidP="00E9566E">
      <w:pPr>
        <w:rPr>
          <w:rFonts w:cs="ＭＳ Ｐゴシック"/>
          <w:kern w:val="0"/>
          <w:szCs w:val="24"/>
        </w:rPr>
      </w:pPr>
    </w:p>
    <w:p w:rsidR="00E9566E" w:rsidRDefault="006509A8"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Contributors: Many people contribute to open source projects with code, documentation and other contributions. These contributions are usually subject to a review from an experienced committer and / or maintainer before the contributions are included.</w:t>
      </w:r>
    </w:p>
    <w:p w:rsidR="006509A8" w:rsidRDefault="006509A8" w:rsidP="00E9566E">
      <w:pPr>
        <w:rPr>
          <w:rFonts w:cs="ＭＳ Ｐゴシック"/>
          <w:kern w:val="0"/>
          <w:szCs w:val="24"/>
        </w:rPr>
      </w:pPr>
      <w:r w:rsidRPr="002D6E17">
        <w:rPr>
          <w:rFonts w:cs="ＭＳ Ｐゴシック" w:hint="eastAsia"/>
          <w:b/>
          <w:kern w:val="0"/>
          <w:szCs w:val="24"/>
        </w:rPr>
        <w:t>・コントリビューター：</w:t>
      </w:r>
      <w:r w:rsidRPr="006509A8">
        <w:rPr>
          <w:rFonts w:cs="ＭＳ Ｐゴシック" w:hint="eastAsia"/>
          <w:kern w:val="0"/>
          <w:szCs w:val="24"/>
        </w:rPr>
        <w:t>多くの人々が、コード、</w:t>
      </w:r>
      <w:r>
        <w:rPr>
          <w:rFonts w:cs="ＭＳ Ｐゴシック" w:hint="eastAsia"/>
          <w:kern w:val="0"/>
          <w:szCs w:val="24"/>
        </w:rPr>
        <w:t>ドキュメント</w:t>
      </w:r>
      <w:r w:rsidRPr="006509A8">
        <w:rPr>
          <w:rFonts w:cs="ＭＳ Ｐゴシック" w:hint="eastAsia"/>
          <w:kern w:val="0"/>
          <w:szCs w:val="24"/>
        </w:rPr>
        <w:t>、およびその他の</w:t>
      </w:r>
      <w:r>
        <w:rPr>
          <w:rFonts w:cs="ＭＳ Ｐゴシック" w:hint="eastAsia"/>
          <w:kern w:val="0"/>
          <w:szCs w:val="24"/>
        </w:rPr>
        <w:t>コントリビューション</w:t>
      </w:r>
      <w:r w:rsidRPr="006509A8">
        <w:rPr>
          <w:rFonts w:cs="ＭＳ Ｐゴシック" w:hint="eastAsia"/>
          <w:kern w:val="0"/>
          <w:szCs w:val="24"/>
        </w:rPr>
        <w:t>でオープンソース</w:t>
      </w:r>
      <w:r>
        <w:rPr>
          <w:rFonts w:cs="ＭＳ Ｐゴシック" w:hint="eastAsia"/>
          <w:kern w:val="0"/>
          <w:szCs w:val="24"/>
        </w:rPr>
        <w:t xml:space="preserve">　</w:t>
      </w:r>
      <w:r w:rsidRPr="006509A8">
        <w:rPr>
          <w:rFonts w:cs="ＭＳ Ｐゴシック" w:hint="eastAsia"/>
          <w:kern w:val="0"/>
          <w:szCs w:val="24"/>
        </w:rPr>
        <w:t>プロジェクトに貢献しています。</w:t>
      </w:r>
      <w:del w:id="165" w:author="工内 隆" w:date="2018-10-05T14:41:00Z">
        <w:r w:rsidRPr="006509A8" w:rsidDel="00CD3BAD">
          <w:rPr>
            <w:rFonts w:cs="ＭＳ Ｐゴシック" w:hint="eastAsia"/>
            <w:kern w:val="0"/>
            <w:szCs w:val="24"/>
          </w:rPr>
          <w:delText xml:space="preserve"> </w:delText>
        </w:r>
      </w:del>
      <w:r w:rsidRPr="006509A8">
        <w:rPr>
          <w:rFonts w:cs="ＭＳ Ｐゴシック" w:hint="eastAsia"/>
          <w:kern w:val="0"/>
          <w:szCs w:val="24"/>
        </w:rPr>
        <w:t>これらの</w:t>
      </w:r>
      <w:r>
        <w:rPr>
          <w:rFonts w:cs="ＭＳ Ｐゴシック" w:hint="eastAsia"/>
          <w:kern w:val="0"/>
          <w:szCs w:val="24"/>
        </w:rPr>
        <w:t>コントリビューション</w:t>
      </w:r>
      <w:r w:rsidRPr="006509A8">
        <w:rPr>
          <w:rFonts w:cs="ＭＳ Ｐゴシック" w:hint="eastAsia"/>
          <w:kern w:val="0"/>
          <w:szCs w:val="24"/>
        </w:rPr>
        <w:t>は、</w:t>
      </w:r>
      <w:r w:rsidR="002D6E17">
        <w:rPr>
          <w:rFonts w:cs="ＭＳ Ｐゴシック" w:hint="eastAsia"/>
          <w:kern w:val="0"/>
          <w:szCs w:val="24"/>
        </w:rPr>
        <w:t>コントリビューション</w:t>
      </w:r>
      <w:r w:rsidRPr="006509A8">
        <w:rPr>
          <w:rFonts w:cs="ＭＳ Ｐゴシック" w:hint="eastAsia"/>
          <w:kern w:val="0"/>
          <w:szCs w:val="24"/>
        </w:rPr>
        <w:t>が</w:t>
      </w:r>
      <w:r w:rsidR="002D6E17">
        <w:rPr>
          <w:rFonts w:cs="ＭＳ Ｐゴシック" w:hint="eastAsia"/>
          <w:kern w:val="0"/>
          <w:szCs w:val="24"/>
        </w:rPr>
        <w:t>採用される</w:t>
      </w:r>
      <w:r w:rsidRPr="006509A8">
        <w:rPr>
          <w:rFonts w:cs="ＭＳ Ｐゴシック" w:hint="eastAsia"/>
          <w:kern w:val="0"/>
          <w:szCs w:val="24"/>
        </w:rPr>
        <w:t>前に、経験豊富なコミッタ</w:t>
      </w:r>
      <w:r>
        <w:rPr>
          <w:rFonts w:cs="ＭＳ Ｐゴシック" w:hint="eastAsia"/>
          <w:kern w:val="0"/>
          <w:szCs w:val="24"/>
        </w:rPr>
        <w:t>ー</w:t>
      </w:r>
      <w:r w:rsidRPr="006509A8">
        <w:rPr>
          <w:rFonts w:cs="ＭＳ Ｐゴシック" w:hint="eastAsia"/>
          <w:kern w:val="0"/>
          <w:szCs w:val="24"/>
        </w:rPr>
        <w:t>やメ</w:t>
      </w:r>
      <w:r>
        <w:rPr>
          <w:rFonts w:cs="ＭＳ Ｐゴシック" w:hint="eastAsia"/>
          <w:kern w:val="0"/>
          <w:szCs w:val="24"/>
        </w:rPr>
        <w:t>イ</w:t>
      </w:r>
      <w:r w:rsidRPr="006509A8">
        <w:rPr>
          <w:rFonts w:cs="ＭＳ Ｐゴシック" w:hint="eastAsia"/>
          <w:kern w:val="0"/>
          <w:szCs w:val="24"/>
        </w:rPr>
        <w:t>ンテナーからレビュー</w:t>
      </w:r>
      <w:r w:rsidR="002D6E17">
        <w:rPr>
          <w:rFonts w:cs="ＭＳ Ｐゴシック" w:hint="eastAsia"/>
          <w:kern w:val="0"/>
          <w:szCs w:val="24"/>
        </w:rPr>
        <w:t>を受けます</w:t>
      </w:r>
      <w:r w:rsidRPr="006509A8">
        <w:rPr>
          <w:rFonts w:cs="ＭＳ Ｐゴシック" w:hint="eastAsia"/>
          <w:kern w:val="0"/>
          <w:szCs w:val="24"/>
        </w:rPr>
        <w:t>。</w:t>
      </w:r>
    </w:p>
    <w:p w:rsidR="006509A8" w:rsidRPr="00E9566E" w:rsidRDefault="006509A8" w:rsidP="00E9566E">
      <w:pPr>
        <w:rPr>
          <w:rFonts w:cs="ＭＳ Ｐゴシック"/>
          <w:kern w:val="0"/>
          <w:szCs w:val="24"/>
        </w:rPr>
      </w:pPr>
    </w:p>
    <w:p w:rsidR="00E9566E" w:rsidRPr="00E9566E" w:rsidRDefault="002D6E1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Users: The most important group of people in an open source project is likely to be the ones who actually use the product, since users give the project a purpose and help it grow. These valuable members of the community can provide feedback about features, bug reports and more.</w:t>
      </w:r>
    </w:p>
    <w:p w:rsidR="00E9566E" w:rsidRDefault="002D6E17" w:rsidP="00E9566E">
      <w:pPr>
        <w:rPr>
          <w:rFonts w:cs="ＭＳ Ｐゴシック"/>
          <w:kern w:val="0"/>
          <w:szCs w:val="24"/>
        </w:rPr>
      </w:pPr>
      <w:r>
        <w:rPr>
          <w:rFonts w:cs="ＭＳ Ｐゴシック" w:hint="eastAsia"/>
          <w:kern w:val="0"/>
          <w:szCs w:val="24"/>
        </w:rPr>
        <w:t>・</w:t>
      </w:r>
      <w:r w:rsidRPr="002D6E17">
        <w:rPr>
          <w:rFonts w:cs="ＭＳ Ｐゴシック" w:hint="eastAsia"/>
          <w:kern w:val="0"/>
          <w:szCs w:val="24"/>
        </w:rPr>
        <w:t>ユーザ</w:t>
      </w:r>
      <w:r>
        <w:rPr>
          <w:rFonts w:cs="ＭＳ Ｐゴシック" w:hint="eastAsia"/>
          <w:kern w:val="0"/>
          <w:szCs w:val="24"/>
        </w:rPr>
        <w:t>ー</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プロジェクトの最も重要なグループは</w:t>
      </w:r>
      <w:r>
        <w:rPr>
          <w:rFonts w:cs="ＭＳ Ｐゴシック" w:hint="eastAsia"/>
          <w:kern w:val="0"/>
          <w:szCs w:val="24"/>
        </w:rPr>
        <w:t>実際に製品を使用している</w:t>
      </w:r>
      <w:r w:rsidRPr="002D6E17">
        <w:rPr>
          <w:rFonts w:cs="ＭＳ Ｐゴシック" w:hint="eastAsia"/>
          <w:kern w:val="0"/>
          <w:szCs w:val="24"/>
        </w:rPr>
        <w:t>ユーザ</w:t>
      </w:r>
      <w:r>
        <w:rPr>
          <w:rFonts w:cs="ＭＳ Ｐゴシック" w:hint="eastAsia"/>
          <w:kern w:val="0"/>
          <w:szCs w:val="24"/>
        </w:rPr>
        <w:t>ーだと思います。ユーザーは</w:t>
      </w:r>
      <w:r w:rsidRPr="002D6E17">
        <w:rPr>
          <w:rFonts w:cs="ＭＳ Ｐゴシック" w:hint="eastAsia"/>
          <w:kern w:val="0"/>
          <w:szCs w:val="24"/>
        </w:rPr>
        <w:t>プロジェクトに</w:t>
      </w:r>
      <w:ins w:id="166" w:author="工内 隆" w:date="2018-10-04T16:48:00Z">
        <w:r w:rsidR="004D09CC">
          <w:rPr>
            <w:rFonts w:cs="ＭＳ Ｐゴシック" w:hint="eastAsia"/>
            <w:kern w:val="0"/>
            <w:szCs w:val="24"/>
          </w:rPr>
          <w:t>目的</w:t>
        </w:r>
      </w:ins>
      <w:del w:id="167" w:author="工内 隆" w:date="2018-10-04T16:48:00Z">
        <w:r w:rsidDel="004D09CC">
          <w:rPr>
            <w:rFonts w:cs="ＭＳ Ｐゴシック" w:hint="eastAsia"/>
            <w:kern w:val="0"/>
            <w:szCs w:val="24"/>
          </w:rPr>
          <w:delText>意義</w:delText>
        </w:r>
      </w:del>
      <w:r w:rsidRPr="002D6E17">
        <w:rPr>
          <w:rFonts w:cs="ＭＳ Ｐゴシック" w:hint="eastAsia"/>
          <w:kern w:val="0"/>
          <w:szCs w:val="24"/>
        </w:rPr>
        <w:t>を与え、成長を助け</w:t>
      </w:r>
      <w:r>
        <w:rPr>
          <w:rFonts w:cs="ＭＳ Ｐゴシック" w:hint="eastAsia"/>
          <w:kern w:val="0"/>
          <w:szCs w:val="24"/>
        </w:rPr>
        <w:t>てくれます。</w:t>
      </w:r>
      <w:r w:rsidRPr="002D6E17">
        <w:rPr>
          <w:rFonts w:cs="ＭＳ Ｐゴシック" w:hint="eastAsia"/>
          <w:kern w:val="0"/>
          <w:szCs w:val="24"/>
        </w:rPr>
        <w:t>これらのコミュニティの貴重なメンバーは、機能、バグレポートなどについてのフィードバックを提供</w:t>
      </w:r>
      <w:r>
        <w:rPr>
          <w:rFonts w:cs="ＭＳ Ｐゴシック" w:hint="eastAsia"/>
          <w:kern w:val="0"/>
          <w:szCs w:val="24"/>
        </w:rPr>
        <w:t>してくれているでしょう</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community is one of the things that can make or break an open source project, and having a strong, vibrant, and diverse open source community is important to the project’s success. All of the people in the roles listed above are part of this community along with people filling other critical roles in the project for documentation, marketing, user support, and so much more.</w:t>
      </w:r>
    </w:p>
    <w:p w:rsidR="00E9566E" w:rsidRDefault="002D6E17" w:rsidP="00E9566E">
      <w:pPr>
        <w:rPr>
          <w:rFonts w:cs="ＭＳ Ｐゴシック"/>
          <w:kern w:val="0"/>
          <w:szCs w:val="24"/>
        </w:rPr>
      </w:pPr>
      <w:r w:rsidRPr="002D6E17">
        <w:rPr>
          <w:rFonts w:cs="ＭＳ Ｐゴシック" w:hint="eastAsia"/>
          <w:kern w:val="0"/>
          <w:szCs w:val="24"/>
        </w:rPr>
        <w:t>コミュニティは、オープンソース</w:t>
      </w:r>
      <w:r>
        <w:rPr>
          <w:rFonts w:cs="ＭＳ Ｐゴシック" w:hint="eastAsia"/>
          <w:kern w:val="0"/>
          <w:szCs w:val="24"/>
        </w:rPr>
        <w:t xml:space="preserve">　</w:t>
      </w:r>
      <w:r w:rsidRPr="002D6E17">
        <w:rPr>
          <w:rFonts w:cs="ＭＳ Ｐゴシック" w:hint="eastAsia"/>
          <w:kern w:val="0"/>
          <w:szCs w:val="24"/>
        </w:rPr>
        <w:t>プロジェクトを作</w:t>
      </w:r>
      <w:r>
        <w:rPr>
          <w:rFonts w:cs="ＭＳ Ｐゴシック" w:hint="eastAsia"/>
          <w:kern w:val="0"/>
          <w:szCs w:val="24"/>
        </w:rPr>
        <w:t>ることも、</w:t>
      </w:r>
      <w:r w:rsidRPr="002D6E17">
        <w:rPr>
          <w:rFonts w:cs="ＭＳ Ｐゴシック" w:hint="eastAsia"/>
          <w:kern w:val="0"/>
          <w:szCs w:val="24"/>
        </w:rPr>
        <w:t>壊すこと</w:t>
      </w:r>
      <w:ins w:id="168" w:author="工内 隆" w:date="2018-10-04T16:48:00Z">
        <w:r w:rsidR="00352908">
          <w:rPr>
            <w:rFonts w:cs="ＭＳ Ｐゴシック" w:hint="eastAsia"/>
            <w:kern w:val="0"/>
            <w:szCs w:val="24"/>
          </w:rPr>
          <w:t>も</w:t>
        </w:r>
      </w:ins>
      <w:del w:id="169" w:author="工内 隆" w:date="2018-10-04T16:48:00Z">
        <w:r w:rsidRPr="002D6E17" w:rsidDel="00352908">
          <w:rPr>
            <w:rFonts w:cs="ＭＳ Ｐゴシック" w:hint="eastAsia"/>
            <w:kern w:val="0"/>
            <w:szCs w:val="24"/>
          </w:rPr>
          <w:delText>の</w:delText>
        </w:r>
      </w:del>
      <w:r w:rsidRPr="002D6E17">
        <w:rPr>
          <w:rFonts w:cs="ＭＳ Ｐゴシック" w:hint="eastAsia"/>
          <w:kern w:val="0"/>
          <w:szCs w:val="24"/>
        </w:rPr>
        <w:t>できるものの一つであり、強力で活気に満ち</w:t>
      </w:r>
      <w:r w:rsidR="00830683">
        <w:rPr>
          <w:rFonts w:cs="ＭＳ Ｐゴシック" w:hint="eastAsia"/>
          <w:kern w:val="0"/>
          <w:szCs w:val="24"/>
        </w:rPr>
        <w:t>て、</w:t>
      </w:r>
      <w:r w:rsidRPr="002D6E17">
        <w:rPr>
          <w:rFonts w:cs="ＭＳ Ｐゴシック" w:hint="eastAsia"/>
          <w:kern w:val="0"/>
          <w:szCs w:val="24"/>
        </w:rPr>
        <w:t>多様な</w:t>
      </w:r>
      <w:r w:rsidR="00830683">
        <w:rPr>
          <w:rFonts w:cs="ＭＳ Ｐゴシック" w:hint="eastAsia"/>
          <w:kern w:val="0"/>
          <w:szCs w:val="24"/>
        </w:rPr>
        <w:t>人たちで構成された</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コミュニティを持つことは、プロジェクトの成功にとって重要です。</w:t>
      </w:r>
      <w:del w:id="170" w:author="工内 隆" w:date="2018-10-05T14:41:00Z">
        <w:r w:rsidRPr="002D6E17" w:rsidDel="00CD3BAD">
          <w:rPr>
            <w:rFonts w:cs="ＭＳ Ｐゴシック" w:hint="eastAsia"/>
            <w:kern w:val="0"/>
            <w:szCs w:val="24"/>
          </w:rPr>
          <w:delText xml:space="preserve"> </w:delText>
        </w:r>
      </w:del>
      <w:r w:rsidRPr="002D6E17">
        <w:rPr>
          <w:rFonts w:cs="ＭＳ Ｐゴシック" w:hint="eastAsia"/>
          <w:kern w:val="0"/>
          <w:szCs w:val="24"/>
        </w:rPr>
        <w:t>上に挙げた役割</w:t>
      </w:r>
      <w:r w:rsidR="00830683">
        <w:rPr>
          <w:rFonts w:cs="ＭＳ Ｐゴシック" w:hint="eastAsia"/>
          <w:kern w:val="0"/>
          <w:szCs w:val="24"/>
        </w:rPr>
        <w:t>を果たしている</w:t>
      </w:r>
      <w:r w:rsidRPr="002D6E17">
        <w:rPr>
          <w:rFonts w:cs="ＭＳ Ｐゴシック" w:hint="eastAsia"/>
          <w:kern w:val="0"/>
          <w:szCs w:val="24"/>
        </w:rPr>
        <w:t>人々は、コミュニティの一部で、ドキュメンテーション、マーケティング、ユーザーサポートなど、プロジェクトの他の重要な役割を果たしている人たちととも</w:t>
      </w:r>
      <w:r w:rsidR="00411AB5">
        <w:rPr>
          <w:rFonts w:cs="ＭＳ Ｐゴシック" w:hint="eastAsia"/>
          <w:kern w:val="0"/>
          <w:szCs w:val="24"/>
        </w:rPr>
        <w:t>に</w:t>
      </w:r>
      <w:r w:rsidR="00830683">
        <w:rPr>
          <w:rFonts w:cs="ＭＳ Ｐゴシック" w:hint="eastAsia"/>
          <w:kern w:val="0"/>
          <w:szCs w:val="24"/>
        </w:rPr>
        <w:t>コミュニティ</w:t>
      </w:r>
      <w:r w:rsidR="00830683">
        <w:rPr>
          <w:rFonts w:cs="ＭＳ Ｐゴシック" w:hint="eastAsia"/>
          <w:kern w:val="0"/>
          <w:szCs w:val="24"/>
        </w:rPr>
        <w:lastRenderedPageBreak/>
        <w:t>を構成しています</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3</w:t>
      </w:r>
    </w:p>
    <w:p w:rsidR="00830683" w:rsidRPr="00E9566E" w:rsidRDefault="0083068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3</w:t>
      </w:r>
    </w:p>
    <w:p w:rsidR="00E9566E" w:rsidRDefault="00E9566E" w:rsidP="00E9566E">
      <w:pPr>
        <w:rPr>
          <w:rFonts w:cs="ＭＳ Ｐゴシック"/>
          <w:kern w:val="0"/>
          <w:szCs w:val="24"/>
        </w:rPr>
      </w:pPr>
      <w:r w:rsidRPr="00E9566E">
        <w:rPr>
          <w:rFonts w:cs="ＭＳ Ｐゴシック"/>
          <w:kern w:val="0"/>
          <w:szCs w:val="24"/>
        </w:rPr>
        <w:t>How contributions work</w:t>
      </w:r>
    </w:p>
    <w:p w:rsidR="00B23477" w:rsidRPr="00E9566E" w:rsidRDefault="00B23477" w:rsidP="00E9566E">
      <w:pPr>
        <w:rPr>
          <w:rFonts w:cs="ＭＳ Ｐゴシック"/>
          <w:kern w:val="0"/>
          <w:szCs w:val="24"/>
        </w:rPr>
      </w:pPr>
      <w:r>
        <w:rPr>
          <w:rFonts w:cs="ＭＳ Ｐゴシック" w:hint="eastAsia"/>
          <w:kern w:val="0"/>
          <w:szCs w:val="24"/>
        </w:rPr>
        <w:t>コントリビューションの仕組み</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contribution process varies depending on the open source project. For example:</w:t>
      </w:r>
    </w:p>
    <w:p w:rsidR="00E9566E" w:rsidRDefault="00B23477" w:rsidP="00E9566E">
      <w:pPr>
        <w:rPr>
          <w:rFonts w:cs="ＭＳ Ｐゴシック"/>
          <w:kern w:val="0"/>
          <w:szCs w:val="24"/>
        </w:rPr>
      </w:pPr>
      <w:r>
        <w:rPr>
          <w:rFonts w:cs="ＭＳ Ｐゴシック" w:hint="eastAsia"/>
          <w:kern w:val="0"/>
          <w:szCs w:val="24"/>
        </w:rPr>
        <w:t>コントリビューションの</w:t>
      </w:r>
      <w:r w:rsidRPr="00B23477">
        <w:rPr>
          <w:rFonts w:cs="ＭＳ Ｐゴシック" w:hint="eastAsia"/>
          <w:kern w:val="0"/>
          <w:szCs w:val="24"/>
        </w:rPr>
        <w:t>プロセスは、</w:t>
      </w:r>
      <w:r>
        <w:rPr>
          <w:rFonts w:cs="ＭＳ Ｐゴシック" w:hint="eastAsia"/>
          <w:kern w:val="0"/>
          <w:szCs w:val="24"/>
        </w:rPr>
        <w:t>各</w:t>
      </w:r>
      <w:r w:rsidRPr="00B23477">
        <w:rPr>
          <w:rFonts w:cs="ＭＳ Ｐゴシック" w:hint="eastAsia"/>
          <w:kern w:val="0"/>
          <w:szCs w:val="24"/>
        </w:rPr>
        <w:t>オープンソース</w:t>
      </w:r>
      <w:r>
        <w:rPr>
          <w:rFonts w:cs="ＭＳ Ｐゴシック" w:hint="eastAsia"/>
          <w:kern w:val="0"/>
          <w:szCs w:val="24"/>
        </w:rPr>
        <w:t xml:space="preserve">　</w:t>
      </w:r>
      <w:r w:rsidRPr="00B23477">
        <w:rPr>
          <w:rFonts w:cs="ＭＳ Ｐゴシック" w:hint="eastAsia"/>
          <w:kern w:val="0"/>
          <w:szCs w:val="24"/>
        </w:rPr>
        <w:t>プロジェクトによって異なります。</w:t>
      </w:r>
      <w:r w:rsidRPr="00B23477">
        <w:rPr>
          <w:rFonts w:cs="ＭＳ Ｐゴシック" w:hint="eastAsia"/>
          <w:kern w:val="0"/>
          <w:szCs w:val="24"/>
        </w:rPr>
        <w:t xml:space="preserve"> </w:t>
      </w:r>
      <w:r w:rsidRPr="00B23477">
        <w:rPr>
          <w:rFonts w:cs="ＭＳ Ｐゴシック" w:hint="eastAsia"/>
          <w:kern w:val="0"/>
          <w:szCs w:val="24"/>
        </w:rPr>
        <w:t>例えば：</w:t>
      </w:r>
    </w:p>
    <w:p w:rsidR="00B23477" w:rsidRPr="00E9566E" w:rsidRDefault="00B23477" w:rsidP="00E9566E">
      <w:pPr>
        <w:rPr>
          <w:rFonts w:cs="ＭＳ Ｐゴシック"/>
          <w:kern w:val="0"/>
          <w:szCs w:val="24"/>
        </w:rPr>
      </w:pPr>
    </w:p>
    <w:p w:rsidR="00E9566E" w:rsidRDefault="00B2347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Projects have different guidelines with information about coding style, language, formatting, bug / ticket numbers, release timing, and more.</w:t>
      </w:r>
    </w:p>
    <w:p w:rsidR="00B23477" w:rsidRDefault="00B23477" w:rsidP="00E9566E">
      <w:pPr>
        <w:rPr>
          <w:rFonts w:cs="ＭＳ Ｐゴシック"/>
          <w:kern w:val="0"/>
          <w:szCs w:val="24"/>
        </w:rPr>
      </w:pPr>
      <w:r>
        <w:rPr>
          <w:rFonts w:cs="ＭＳ Ｐゴシック" w:hint="eastAsia"/>
          <w:kern w:val="0"/>
          <w:szCs w:val="24"/>
        </w:rPr>
        <w:t>・</w:t>
      </w:r>
      <w:r w:rsidRPr="00B23477">
        <w:rPr>
          <w:rFonts w:cs="ＭＳ Ｐゴシック" w:hint="eastAsia"/>
          <w:kern w:val="0"/>
          <w:szCs w:val="24"/>
        </w:rPr>
        <w:t>プロジェクトには、コーディングスタイル、</w:t>
      </w:r>
      <w:r w:rsidR="003074A0">
        <w:rPr>
          <w:rFonts w:cs="ＭＳ Ｐゴシック" w:hint="eastAsia"/>
          <w:kern w:val="0"/>
          <w:szCs w:val="24"/>
        </w:rPr>
        <w:t>開発</w:t>
      </w:r>
      <w:r w:rsidRPr="00B23477">
        <w:rPr>
          <w:rFonts w:cs="ＭＳ Ｐゴシック" w:hint="eastAsia"/>
          <w:kern w:val="0"/>
          <w:szCs w:val="24"/>
        </w:rPr>
        <w:t>言語、書式、バグ</w:t>
      </w:r>
      <w:r>
        <w:rPr>
          <w:rFonts w:cs="ＭＳ Ｐゴシック" w:hint="eastAsia"/>
          <w:kern w:val="0"/>
          <w:szCs w:val="24"/>
        </w:rPr>
        <w:t>・</w:t>
      </w:r>
      <w:r w:rsidRPr="00B23477">
        <w:rPr>
          <w:rFonts w:cs="ＭＳ Ｐゴシック" w:hint="eastAsia"/>
          <w:kern w:val="0"/>
          <w:szCs w:val="24"/>
        </w:rPr>
        <w:t>チケット番号、リリースタイミングなどに関する</w:t>
      </w:r>
      <w:ins w:id="171" w:author="工内 隆" w:date="2018-10-04T16:53:00Z">
        <w:r w:rsidR="00352908">
          <w:rPr>
            <w:rFonts w:cs="ＭＳ Ｐゴシック" w:hint="eastAsia"/>
            <w:kern w:val="0"/>
            <w:szCs w:val="24"/>
          </w:rPr>
          <w:t>異なった</w:t>
        </w:r>
      </w:ins>
      <w:r w:rsidRPr="00B23477">
        <w:rPr>
          <w:rFonts w:cs="ＭＳ Ｐゴシック" w:hint="eastAsia"/>
          <w:kern w:val="0"/>
          <w:szCs w:val="24"/>
        </w:rPr>
        <w:t>ガイドラインがあります。</w:t>
      </w:r>
    </w:p>
    <w:p w:rsidR="00B23477" w:rsidRPr="00E9566E" w:rsidRDefault="00B23477"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Some projects require signed contributor agreements, while others have signed-off-by or other processes.</w:t>
      </w:r>
    </w:p>
    <w:p w:rsidR="003074A0" w:rsidRDefault="003074A0" w:rsidP="00E9566E">
      <w:pPr>
        <w:rPr>
          <w:rFonts w:cs="ＭＳ Ｐゴシック"/>
          <w:kern w:val="0"/>
          <w:szCs w:val="24"/>
        </w:rPr>
      </w:pPr>
      <w:r>
        <w:rPr>
          <w:rFonts w:cs="ＭＳ Ｐゴシック" w:hint="eastAsia"/>
          <w:kern w:val="0"/>
          <w:szCs w:val="24"/>
        </w:rPr>
        <w:t>・サインが必要な</w:t>
      </w:r>
      <w:r w:rsidRPr="003074A0">
        <w:rPr>
          <w:rFonts w:cs="ＭＳ Ｐゴシック" w:hint="eastAsia"/>
          <w:kern w:val="0"/>
          <w:szCs w:val="24"/>
        </w:rPr>
        <w:t>コントリビュータ</w:t>
      </w:r>
      <w:r>
        <w:rPr>
          <w:rFonts w:cs="ＭＳ Ｐゴシック" w:hint="eastAsia"/>
          <w:kern w:val="0"/>
          <w:szCs w:val="24"/>
        </w:rPr>
        <w:t>ー</w:t>
      </w:r>
      <w:r w:rsidRPr="003074A0">
        <w:rPr>
          <w:rFonts w:cs="ＭＳ Ｐゴシック" w:hint="eastAsia"/>
          <w:kern w:val="0"/>
          <w:szCs w:val="24"/>
        </w:rPr>
        <w:t>契約が必要なプロジェクトもあれば、</w:t>
      </w:r>
      <w:r>
        <w:rPr>
          <w:rFonts w:cs="ＭＳ Ｐゴシック" w:hint="eastAsia"/>
          <w:kern w:val="0"/>
          <w:szCs w:val="24"/>
        </w:rPr>
        <w:t>GitHub</w:t>
      </w:r>
      <w:r>
        <w:rPr>
          <w:rFonts w:cs="ＭＳ Ｐゴシック" w:hint="eastAsia"/>
          <w:kern w:val="0"/>
          <w:szCs w:val="24"/>
        </w:rPr>
        <w:t>の</w:t>
      </w:r>
      <w:r w:rsidRPr="003074A0">
        <w:rPr>
          <w:rFonts w:cs="ＭＳ Ｐゴシック"/>
          <w:kern w:val="0"/>
          <w:szCs w:val="24"/>
        </w:rPr>
        <w:t>signed-off-by</w:t>
      </w:r>
      <w:r>
        <w:rPr>
          <w:rFonts w:cs="ＭＳ Ｐゴシック" w:hint="eastAsia"/>
          <w:kern w:val="0"/>
          <w:szCs w:val="24"/>
        </w:rPr>
        <w:t>など他の方法を採用しているプロジェクトもあります</w:t>
      </w:r>
      <w:r w:rsidRPr="003074A0">
        <w:rPr>
          <w:rFonts w:cs="ＭＳ Ｐゴシック" w:hint="eastAsia"/>
          <w:kern w:val="0"/>
          <w:szCs w:val="24"/>
        </w:rPr>
        <w:t>。</w:t>
      </w:r>
    </w:p>
    <w:p w:rsidR="003074A0" w:rsidRPr="00E9566E" w:rsidRDefault="003074A0"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The project may require patches to be posted to the mailing list, but others will ask for pull requests.</w:t>
      </w:r>
    </w:p>
    <w:p w:rsidR="003074A0" w:rsidRPr="00E9566E" w:rsidRDefault="003074A0" w:rsidP="00E9566E">
      <w:pPr>
        <w:rPr>
          <w:rFonts w:cs="ＭＳ Ｐゴシック"/>
          <w:kern w:val="0"/>
          <w:szCs w:val="24"/>
        </w:rPr>
      </w:pPr>
      <w:r>
        <w:rPr>
          <w:rFonts w:cs="ＭＳ Ｐゴシック" w:hint="eastAsia"/>
          <w:kern w:val="0"/>
          <w:szCs w:val="24"/>
        </w:rPr>
        <w:t>・ある</w:t>
      </w:r>
      <w:r w:rsidRPr="003074A0">
        <w:rPr>
          <w:rFonts w:cs="ＭＳ Ｐゴシック" w:hint="eastAsia"/>
          <w:kern w:val="0"/>
          <w:szCs w:val="24"/>
        </w:rPr>
        <w:t>プロジェクトでは、メーリングリストにパッチを投稿する必要がありますが、</w:t>
      </w:r>
      <w:r>
        <w:rPr>
          <w:rFonts w:cs="ＭＳ Ｐゴシック" w:hint="eastAsia"/>
          <w:kern w:val="0"/>
          <w:szCs w:val="24"/>
        </w:rPr>
        <w:t>他のプロジェクトでは</w:t>
      </w:r>
      <w:r w:rsidRPr="003074A0">
        <w:rPr>
          <w:rFonts w:cs="ＭＳ Ｐゴシック" w:hint="eastAsia"/>
          <w:kern w:val="0"/>
          <w:szCs w:val="24"/>
        </w:rPr>
        <w:t>プルリクエスト</w:t>
      </w:r>
      <w:r>
        <w:rPr>
          <w:rFonts w:cs="ＭＳ Ｐゴシック" w:hint="eastAsia"/>
          <w:kern w:val="0"/>
          <w:szCs w:val="24"/>
        </w:rPr>
        <w:t>にすることを</w:t>
      </w:r>
      <w:r w:rsidRPr="003074A0">
        <w:rPr>
          <w:rFonts w:cs="ＭＳ Ｐゴシック" w:hint="eastAsia"/>
          <w:kern w:val="0"/>
          <w:szCs w:val="24"/>
        </w:rPr>
        <w:t>求め</w:t>
      </w:r>
      <w:r w:rsidR="00796018">
        <w:rPr>
          <w:rFonts w:cs="ＭＳ Ｐゴシック" w:hint="eastAsia"/>
          <w:kern w:val="0"/>
          <w:szCs w:val="24"/>
        </w:rPr>
        <w:t>ることもあります</w:t>
      </w:r>
      <w:r w:rsidRPr="003074A0">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These are just a few ways that the contribution style might differ, so it’s important to start by reading the documentation about how to contribute. Many projects will include this documentation as a CONTRIBUTING or README file in the home directory of the code repository, but if not, you may need to dig into the documentation or community section of the website to find the documentation. It’s also a good idea to read some of the other documentation, community guidelines, and code of conduct if they are available to make sure that you understand exactly what behavior is expected within a particular </w:t>
      </w:r>
      <w:r w:rsidRPr="00E9566E">
        <w:rPr>
          <w:rFonts w:cs="ＭＳ Ｐゴシック"/>
          <w:kern w:val="0"/>
          <w:szCs w:val="24"/>
        </w:rPr>
        <w:lastRenderedPageBreak/>
        <w:t>project.</w:t>
      </w:r>
    </w:p>
    <w:p w:rsidR="00E9566E" w:rsidRDefault="00286F14" w:rsidP="00E9566E">
      <w:pPr>
        <w:rPr>
          <w:rFonts w:cs="ＭＳ Ｐゴシック"/>
          <w:kern w:val="0"/>
          <w:szCs w:val="24"/>
        </w:rPr>
      </w:pPr>
      <w:ins w:id="172" w:author="工内 隆" w:date="2018-10-04T17:04:00Z">
        <w:r>
          <w:rPr>
            <w:rFonts w:cs="ＭＳ Ｐゴシック" w:hint="eastAsia"/>
            <w:kern w:val="0"/>
            <w:szCs w:val="24"/>
          </w:rPr>
          <w:t>これらは、</w:t>
        </w:r>
      </w:ins>
      <w:r w:rsidR="0008026D">
        <w:rPr>
          <w:rFonts w:cs="ＭＳ Ｐゴシック" w:hint="eastAsia"/>
          <w:kern w:val="0"/>
          <w:szCs w:val="24"/>
        </w:rPr>
        <w:t xml:space="preserve">コントリビューション　</w:t>
      </w:r>
      <w:r w:rsidR="00796018" w:rsidRPr="00796018">
        <w:rPr>
          <w:rFonts w:cs="ＭＳ Ｐゴシック" w:hint="eastAsia"/>
          <w:kern w:val="0"/>
          <w:szCs w:val="24"/>
        </w:rPr>
        <w:t>スタイル</w:t>
      </w:r>
      <w:ins w:id="173" w:author="工内 隆" w:date="2018-10-04T17:04:00Z">
        <w:r>
          <w:rPr>
            <w:rFonts w:cs="ＭＳ Ｐゴシック" w:hint="eastAsia"/>
            <w:kern w:val="0"/>
            <w:szCs w:val="24"/>
          </w:rPr>
          <w:t>の</w:t>
        </w:r>
      </w:ins>
      <w:ins w:id="174" w:author="工内 隆" w:date="2018-10-04T17:05:00Z">
        <w:r>
          <w:rPr>
            <w:rFonts w:cs="ＭＳ Ｐゴシック" w:hint="eastAsia"/>
            <w:kern w:val="0"/>
            <w:szCs w:val="24"/>
          </w:rPr>
          <w:t>違いが存在するほんの少しの</w:t>
        </w:r>
      </w:ins>
      <w:ins w:id="175" w:author="工内 隆" w:date="2018-10-04T17:06:00Z">
        <w:r>
          <w:rPr>
            <w:rFonts w:cs="ＭＳ Ｐゴシック" w:hint="eastAsia"/>
            <w:kern w:val="0"/>
            <w:szCs w:val="24"/>
          </w:rPr>
          <w:t>事例ですので</w:t>
        </w:r>
      </w:ins>
      <w:del w:id="176" w:author="工内 隆" w:date="2018-10-04T17:06:00Z">
        <w:r w:rsidR="0008026D" w:rsidDel="00286F14">
          <w:rPr>
            <w:rFonts w:cs="ＭＳ Ｐゴシック" w:hint="eastAsia"/>
            <w:kern w:val="0"/>
            <w:szCs w:val="24"/>
          </w:rPr>
          <w:delText>はわずか</w:delText>
        </w:r>
        <w:r w:rsidR="008E20C2" w:rsidDel="00286F14">
          <w:rPr>
            <w:rFonts w:cs="ＭＳ Ｐゴシック" w:hint="eastAsia"/>
            <w:kern w:val="0"/>
            <w:szCs w:val="24"/>
          </w:rPr>
          <w:delText>ですが</w:delText>
        </w:r>
        <w:r w:rsidR="0008026D" w:rsidDel="00286F14">
          <w:rPr>
            <w:rFonts w:cs="ＭＳ Ｐゴシック" w:hint="eastAsia"/>
            <w:kern w:val="0"/>
            <w:szCs w:val="24"/>
          </w:rPr>
          <w:delText>異なっているかもしれません。そこ</w:delText>
        </w:r>
      </w:del>
      <w:del w:id="177" w:author="工内 隆" w:date="2018-10-04T17:07:00Z">
        <w:r w:rsidR="0008026D" w:rsidDel="00286F14">
          <w:rPr>
            <w:rFonts w:cs="ＭＳ Ｐゴシック" w:hint="eastAsia"/>
            <w:kern w:val="0"/>
            <w:szCs w:val="24"/>
          </w:rPr>
          <w:delText>で</w:delText>
        </w:r>
      </w:del>
      <w:r w:rsidR="0008026D">
        <w:rPr>
          <w:rFonts w:cs="ＭＳ Ｐゴシック" w:hint="eastAsia"/>
          <w:kern w:val="0"/>
          <w:szCs w:val="24"/>
        </w:rPr>
        <w:t>、コントリビューション</w:t>
      </w:r>
      <w:r w:rsidR="00796018" w:rsidRPr="00796018">
        <w:rPr>
          <w:rFonts w:cs="ＭＳ Ｐゴシック" w:hint="eastAsia"/>
          <w:kern w:val="0"/>
          <w:szCs w:val="24"/>
        </w:rPr>
        <w:t>方法についてのドキュメントを読むことから始め</w:t>
      </w:r>
      <w:r w:rsidR="008E20C2">
        <w:rPr>
          <w:rFonts w:cs="ＭＳ Ｐゴシック" w:hint="eastAsia"/>
          <w:kern w:val="0"/>
          <w:szCs w:val="24"/>
        </w:rPr>
        <w:t>ましょう</w:t>
      </w:r>
      <w:r w:rsidR="00796018" w:rsidRPr="00796018">
        <w:rPr>
          <w:rFonts w:cs="ＭＳ Ｐゴシック" w:hint="eastAsia"/>
          <w:kern w:val="0"/>
          <w:szCs w:val="24"/>
        </w:rPr>
        <w:t>。</w:t>
      </w:r>
      <w:del w:id="178"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多くのプロジェクトでは、このドキュメントが</w:t>
      </w:r>
      <w:r w:rsidR="00796018" w:rsidRPr="00796018">
        <w:rPr>
          <w:rFonts w:cs="ＭＳ Ｐゴシック" w:hint="eastAsia"/>
          <w:kern w:val="0"/>
          <w:szCs w:val="24"/>
        </w:rPr>
        <w:t>CONTRIBUTING</w:t>
      </w:r>
      <w:r w:rsidR="00796018" w:rsidRPr="00796018">
        <w:rPr>
          <w:rFonts w:cs="ＭＳ Ｐゴシック" w:hint="eastAsia"/>
          <w:kern w:val="0"/>
          <w:szCs w:val="24"/>
        </w:rPr>
        <w:t>または</w:t>
      </w:r>
      <w:r w:rsidR="00796018" w:rsidRPr="00796018">
        <w:rPr>
          <w:rFonts w:cs="ＭＳ Ｐゴシック" w:hint="eastAsia"/>
          <w:kern w:val="0"/>
          <w:szCs w:val="24"/>
        </w:rPr>
        <w:t>README</w:t>
      </w:r>
      <w:r w:rsidR="00796018" w:rsidRPr="00796018">
        <w:rPr>
          <w:rFonts w:cs="ＭＳ Ｐゴシック" w:hint="eastAsia"/>
          <w:kern w:val="0"/>
          <w:szCs w:val="24"/>
        </w:rPr>
        <w:t>ファイルとしてコードリポジトリのホームディレクトリに含まれますが、そうでない場合は、ドキュメントを見つけるために</w:t>
      </w:r>
      <w:r w:rsidR="00796018" w:rsidRPr="00796018">
        <w:rPr>
          <w:rFonts w:cs="ＭＳ Ｐゴシック" w:hint="eastAsia"/>
          <w:kern w:val="0"/>
          <w:szCs w:val="24"/>
        </w:rPr>
        <w:t>Web</w:t>
      </w:r>
      <w:r w:rsidR="00796018" w:rsidRPr="00796018">
        <w:rPr>
          <w:rFonts w:cs="ＭＳ Ｐゴシック" w:hint="eastAsia"/>
          <w:kern w:val="0"/>
          <w:szCs w:val="24"/>
        </w:rPr>
        <w:t>サイトのドキュメントまたはコミュニティのセクション</w:t>
      </w:r>
      <w:del w:id="179" w:author="工内 隆" w:date="2018-10-04T17:09:00Z">
        <w:r w:rsidR="008E20C2" w:rsidDel="00A7403A">
          <w:rPr>
            <w:rFonts w:cs="ＭＳ Ｐゴシック" w:hint="eastAsia"/>
            <w:kern w:val="0"/>
            <w:szCs w:val="24"/>
          </w:rPr>
          <w:delText>やドキュメント</w:delText>
        </w:r>
      </w:del>
      <w:r w:rsidR="008E20C2">
        <w:rPr>
          <w:rFonts w:cs="ＭＳ Ｐゴシック" w:hint="eastAsia"/>
          <w:kern w:val="0"/>
          <w:szCs w:val="24"/>
        </w:rPr>
        <w:t>を探さなければなりません</w:t>
      </w:r>
      <w:r w:rsidR="00796018" w:rsidRPr="00796018">
        <w:rPr>
          <w:rFonts w:cs="ＭＳ Ｐゴシック" w:hint="eastAsia"/>
          <w:kern w:val="0"/>
          <w:szCs w:val="24"/>
        </w:rPr>
        <w:t>。</w:t>
      </w:r>
      <w:del w:id="180"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特定のプロジェクトでどのような</w:t>
      </w:r>
      <w:r w:rsidR="0008026D">
        <w:rPr>
          <w:rFonts w:cs="ＭＳ Ｐゴシック" w:hint="eastAsia"/>
          <w:kern w:val="0"/>
          <w:szCs w:val="24"/>
        </w:rPr>
        <w:t>行動</w:t>
      </w:r>
      <w:del w:id="181" w:author="工内 隆" w:date="2018-10-04T17:10:00Z">
        <w:r w:rsidR="0008026D" w:rsidDel="00A7403A">
          <w:rPr>
            <w:rFonts w:cs="ＭＳ Ｐゴシック" w:hint="eastAsia"/>
            <w:kern w:val="0"/>
            <w:szCs w:val="24"/>
          </w:rPr>
          <w:delText>規範</w:delText>
        </w:r>
      </w:del>
      <w:r w:rsidR="00796018" w:rsidRPr="00796018">
        <w:rPr>
          <w:rFonts w:cs="ＭＳ Ｐゴシック" w:hint="eastAsia"/>
          <w:kern w:val="0"/>
          <w:szCs w:val="24"/>
        </w:rPr>
        <w:t>が期待されているかを正確に理解</w:t>
      </w:r>
      <w:r w:rsidR="0008026D">
        <w:rPr>
          <w:rFonts w:cs="ＭＳ Ｐゴシック" w:hint="eastAsia"/>
          <w:kern w:val="0"/>
          <w:szCs w:val="24"/>
        </w:rPr>
        <w:t>するためには</w:t>
      </w:r>
      <w:r w:rsidR="00796018" w:rsidRPr="00796018">
        <w:rPr>
          <w:rFonts w:cs="ＭＳ Ｐゴシック" w:hint="eastAsia"/>
          <w:kern w:val="0"/>
          <w:szCs w:val="24"/>
        </w:rPr>
        <w:t>、その他のドキュメント、コミュニティガイドライン、行動規範をお読みください。</w:t>
      </w:r>
    </w:p>
    <w:p w:rsidR="00796018" w:rsidRPr="00E9566E" w:rsidRDefault="0079601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you are a first-time contributor to a project, you might consider finding a mentor or an experienced project member who can review your work and provide you with some feedback as you prepare your first couple of contributions.</w:t>
      </w:r>
    </w:p>
    <w:p w:rsidR="00E9566E" w:rsidRDefault="008E20C2" w:rsidP="00E9566E">
      <w:pPr>
        <w:rPr>
          <w:rFonts w:cs="ＭＳ Ｐゴシック"/>
          <w:kern w:val="0"/>
          <w:szCs w:val="24"/>
        </w:rPr>
      </w:pPr>
      <w:r w:rsidRPr="008E20C2">
        <w:rPr>
          <w:rFonts w:cs="ＭＳ Ｐゴシック" w:hint="eastAsia"/>
          <w:kern w:val="0"/>
          <w:szCs w:val="24"/>
        </w:rPr>
        <w:t>プロジェクト</w:t>
      </w:r>
      <w:r>
        <w:rPr>
          <w:rFonts w:cs="ＭＳ Ｐゴシック" w:hint="eastAsia"/>
          <w:kern w:val="0"/>
          <w:szCs w:val="24"/>
        </w:rPr>
        <w:t>に初めてコントリビューションする時には</w:t>
      </w:r>
      <w:r w:rsidRPr="008E20C2">
        <w:rPr>
          <w:rFonts w:cs="ＭＳ Ｐゴシック" w:hint="eastAsia"/>
          <w:kern w:val="0"/>
          <w:szCs w:val="24"/>
        </w:rPr>
        <w:t>、最初の</w:t>
      </w:r>
      <w:r>
        <w:rPr>
          <w:rFonts w:cs="ＭＳ Ｐゴシック" w:hint="eastAsia"/>
          <w:kern w:val="0"/>
          <w:szCs w:val="24"/>
        </w:rPr>
        <w:t>数件のコントリビューションについて</w:t>
      </w:r>
      <w:r w:rsidR="00530B6D">
        <w:rPr>
          <w:rFonts w:cs="ＭＳ Ｐゴシック" w:hint="eastAsia"/>
          <w:kern w:val="0"/>
          <w:szCs w:val="24"/>
        </w:rPr>
        <w:t>は</w:t>
      </w:r>
      <w:r>
        <w:rPr>
          <w:rFonts w:cs="ＭＳ Ｐゴシック" w:hint="eastAsia"/>
          <w:kern w:val="0"/>
          <w:szCs w:val="24"/>
        </w:rPr>
        <w:t>、それをレビューし、</w:t>
      </w:r>
      <w:r w:rsidRPr="008E20C2">
        <w:rPr>
          <w:rFonts w:cs="ＭＳ Ｐゴシック" w:hint="eastAsia"/>
          <w:kern w:val="0"/>
          <w:szCs w:val="24"/>
        </w:rPr>
        <w:t>フィードバックを</w:t>
      </w:r>
      <w:r>
        <w:rPr>
          <w:rFonts w:cs="ＭＳ Ｐゴシック" w:hint="eastAsia"/>
          <w:kern w:val="0"/>
          <w:szCs w:val="24"/>
        </w:rPr>
        <w:t>与えてくれる</w:t>
      </w:r>
      <w:r w:rsidRPr="008E20C2">
        <w:rPr>
          <w:rFonts w:cs="ＭＳ Ｐゴシック" w:hint="eastAsia"/>
          <w:kern w:val="0"/>
          <w:szCs w:val="24"/>
        </w:rPr>
        <w:t>メンターや経験豊富なプロジェクトメンバーを見つけることを</w:t>
      </w:r>
      <w:r>
        <w:rPr>
          <w:rFonts w:cs="ＭＳ Ｐゴシック" w:hint="eastAsia"/>
          <w:kern w:val="0"/>
          <w:szCs w:val="24"/>
        </w:rPr>
        <w:t>考えるべきでしょう</w:t>
      </w:r>
      <w:r w:rsidRPr="008E20C2">
        <w:rPr>
          <w:rFonts w:cs="ＭＳ Ｐゴシック" w:hint="eastAsia"/>
          <w:kern w:val="0"/>
          <w:szCs w:val="24"/>
        </w:rPr>
        <w:t>。</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After submitting a contribution using the process described in the documentation, you will need to be available to respond to feedback. Common feedback would include questions about how something works or why you chose a particular approach along with suggestions for improvements or requests for changes. This feedback can be tough sometimes, so it helps to assume that the feedback is in the spirit of making your contribution better and avoid getting defensive. You may need to go through several rounds of resubmission and additional feedback before your code is accepted, and in some cases it may be rejected. There are many valid reasons why something might not be accepted, so don’t take it personally if your code is rejected, and if possible, try to learn more about why your contribution was not accepted to help increase the chances of getting your next contribution included.</w:t>
      </w:r>
    </w:p>
    <w:p w:rsidR="00E9566E" w:rsidRDefault="008E20C2" w:rsidP="00E9566E">
      <w:pPr>
        <w:rPr>
          <w:rFonts w:cs="ＭＳ Ｐゴシック"/>
          <w:kern w:val="0"/>
          <w:szCs w:val="24"/>
        </w:rPr>
      </w:pPr>
      <w:r w:rsidRPr="008E20C2">
        <w:rPr>
          <w:rFonts w:cs="ＭＳ Ｐゴシック" w:hint="eastAsia"/>
          <w:kern w:val="0"/>
          <w:szCs w:val="24"/>
        </w:rPr>
        <w:t>ドキュメントに記載されているプロセス</w:t>
      </w:r>
      <w:r w:rsidR="00F91AA3">
        <w:rPr>
          <w:rFonts w:cs="ＭＳ Ｐゴシック" w:hint="eastAsia"/>
          <w:kern w:val="0"/>
          <w:szCs w:val="24"/>
        </w:rPr>
        <w:t>に沿って、</w:t>
      </w:r>
      <w:r>
        <w:rPr>
          <w:rFonts w:cs="ＭＳ Ｐゴシック" w:hint="eastAsia"/>
          <w:kern w:val="0"/>
          <w:szCs w:val="24"/>
        </w:rPr>
        <w:t>コントリビューション</w:t>
      </w:r>
      <w:r w:rsidRPr="008E20C2">
        <w:rPr>
          <w:rFonts w:cs="ＭＳ Ｐゴシック" w:hint="eastAsia"/>
          <w:kern w:val="0"/>
          <w:szCs w:val="24"/>
        </w:rPr>
        <w:t>を</w:t>
      </w:r>
      <w:r>
        <w:rPr>
          <w:rFonts w:cs="ＭＳ Ｐゴシック" w:hint="eastAsia"/>
          <w:kern w:val="0"/>
          <w:szCs w:val="24"/>
        </w:rPr>
        <w:t>サブミット</w:t>
      </w:r>
      <w:r w:rsidRPr="008E20C2">
        <w:rPr>
          <w:rFonts w:cs="ＭＳ Ｐゴシック" w:hint="eastAsia"/>
          <w:kern w:val="0"/>
          <w:szCs w:val="24"/>
        </w:rPr>
        <w:t>した後、</w:t>
      </w:r>
      <w:r w:rsidR="00F91AA3">
        <w:rPr>
          <w:rFonts w:cs="ＭＳ Ｐゴシック" w:hint="eastAsia"/>
          <w:kern w:val="0"/>
          <w:szCs w:val="24"/>
        </w:rPr>
        <w:t>それに対する</w:t>
      </w:r>
      <w:r w:rsidRPr="008E20C2">
        <w:rPr>
          <w:rFonts w:cs="ＭＳ Ｐゴシック" w:hint="eastAsia"/>
          <w:kern w:val="0"/>
          <w:szCs w:val="24"/>
        </w:rPr>
        <w:t>フィードバックに返信する必要があります。</w:t>
      </w:r>
      <w:del w:id="182"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一般的なフィードバックには、</w:t>
      </w:r>
      <w:r w:rsidR="00F91AA3">
        <w:rPr>
          <w:rFonts w:cs="ＭＳ Ｐゴシック" w:hint="eastAsia"/>
          <w:kern w:val="0"/>
          <w:szCs w:val="24"/>
        </w:rPr>
        <w:t>どのようそれが機能するのか、</w:t>
      </w:r>
      <w:r w:rsidRPr="008E20C2">
        <w:rPr>
          <w:rFonts w:cs="ＭＳ Ｐゴシック" w:hint="eastAsia"/>
          <w:kern w:val="0"/>
          <w:szCs w:val="24"/>
        </w:rPr>
        <w:t>特定のアプローチを選択した理由</w:t>
      </w:r>
      <w:r w:rsidR="00F91AA3">
        <w:rPr>
          <w:rFonts w:cs="ＭＳ Ｐゴシック" w:hint="eastAsia"/>
          <w:kern w:val="0"/>
          <w:szCs w:val="24"/>
        </w:rPr>
        <w:t>などの質問や</w:t>
      </w:r>
      <w:r w:rsidRPr="008E20C2">
        <w:rPr>
          <w:rFonts w:cs="ＭＳ Ｐゴシック" w:hint="eastAsia"/>
          <w:kern w:val="0"/>
          <w:szCs w:val="24"/>
        </w:rPr>
        <w:t>、改善の提案</w:t>
      </w:r>
      <w:r w:rsidR="00F91AA3">
        <w:rPr>
          <w:rFonts w:cs="ＭＳ Ｐゴシック" w:hint="eastAsia"/>
          <w:kern w:val="0"/>
          <w:szCs w:val="24"/>
        </w:rPr>
        <w:t>、</w:t>
      </w:r>
      <w:r w:rsidRPr="008E20C2">
        <w:rPr>
          <w:rFonts w:cs="ＭＳ Ｐゴシック" w:hint="eastAsia"/>
          <w:kern w:val="0"/>
          <w:szCs w:val="24"/>
        </w:rPr>
        <w:t>変更要求などが含まれます。</w:t>
      </w:r>
      <w:del w:id="183"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このフィードバックは時</w:t>
      </w:r>
      <w:r w:rsidR="00F91AA3">
        <w:rPr>
          <w:rFonts w:cs="ＭＳ Ｐゴシック" w:hint="eastAsia"/>
          <w:kern w:val="0"/>
          <w:szCs w:val="24"/>
        </w:rPr>
        <w:t>として</w:t>
      </w:r>
      <w:r w:rsidRPr="008E20C2">
        <w:rPr>
          <w:rFonts w:cs="ＭＳ Ｐゴシック" w:hint="eastAsia"/>
          <w:kern w:val="0"/>
          <w:szCs w:val="24"/>
        </w:rPr>
        <w:t>厳し</w:t>
      </w:r>
      <w:r w:rsidR="00F91AA3">
        <w:rPr>
          <w:rFonts w:cs="ＭＳ Ｐゴシック" w:hint="eastAsia"/>
          <w:kern w:val="0"/>
          <w:szCs w:val="24"/>
        </w:rPr>
        <w:t>いもので</w:t>
      </w:r>
      <w:r w:rsidR="00F91AA3">
        <w:rPr>
          <w:rFonts w:cs="ＭＳ Ｐゴシック" w:hint="eastAsia"/>
          <w:kern w:val="0"/>
          <w:szCs w:val="24"/>
        </w:rPr>
        <w:lastRenderedPageBreak/>
        <w:t>す。</w:t>
      </w:r>
      <w:r w:rsidRPr="008E20C2">
        <w:rPr>
          <w:rFonts w:cs="ＭＳ Ｐゴシック" w:hint="eastAsia"/>
          <w:kern w:val="0"/>
          <w:szCs w:val="24"/>
        </w:rPr>
        <w:t>フィードバック</w:t>
      </w:r>
      <w:r w:rsidR="00F91AA3">
        <w:rPr>
          <w:rFonts w:cs="ＭＳ Ｐゴシック" w:hint="eastAsia"/>
          <w:kern w:val="0"/>
          <w:szCs w:val="24"/>
        </w:rPr>
        <w:t>は</w:t>
      </w:r>
      <w:r w:rsidRPr="008E20C2">
        <w:rPr>
          <w:rFonts w:cs="ＭＳ Ｐゴシック" w:hint="eastAsia"/>
          <w:kern w:val="0"/>
          <w:szCs w:val="24"/>
        </w:rPr>
        <w:t>あなたの</w:t>
      </w:r>
      <w:r w:rsidR="00F91AA3">
        <w:rPr>
          <w:rFonts w:cs="ＭＳ Ｐゴシック" w:hint="eastAsia"/>
          <w:kern w:val="0"/>
          <w:szCs w:val="24"/>
        </w:rPr>
        <w:t>コントリビューション</w:t>
      </w:r>
      <w:r w:rsidRPr="008E20C2">
        <w:rPr>
          <w:rFonts w:cs="ＭＳ Ｐゴシック" w:hint="eastAsia"/>
          <w:kern w:val="0"/>
          <w:szCs w:val="24"/>
        </w:rPr>
        <w:t>をより良</w:t>
      </w:r>
      <w:r w:rsidR="00F91AA3">
        <w:rPr>
          <w:rFonts w:cs="ＭＳ Ｐゴシック" w:hint="eastAsia"/>
          <w:kern w:val="0"/>
          <w:szCs w:val="24"/>
        </w:rPr>
        <w:t>いものしてくれるものという考え方で対応しましょう。自己防衛的な対応は避けるべきです。</w:t>
      </w:r>
      <w:r w:rsidRPr="008E20C2">
        <w:rPr>
          <w:rFonts w:cs="ＭＳ Ｐゴシック" w:hint="eastAsia"/>
          <w:kern w:val="0"/>
          <w:szCs w:val="24"/>
        </w:rPr>
        <w:t>あなたのコードが承認される前に、数回の再提出</w:t>
      </w:r>
      <w:r w:rsidR="00E12C91">
        <w:rPr>
          <w:rFonts w:cs="ＭＳ Ｐゴシック" w:hint="eastAsia"/>
          <w:kern w:val="0"/>
          <w:szCs w:val="24"/>
        </w:rPr>
        <w:t>や</w:t>
      </w:r>
      <w:r w:rsidRPr="008E20C2">
        <w:rPr>
          <w:rFonts w:cs="ＭＳ Ｐゴシック" w:hint="eastAsia"/>
          <w:kern w:val="0"/>
          <w:szCs w:val="24"/>
        </w:rPr>
        <w:t>追加のフィードバック</w:t>
      </w:r>
      <w:ins w:id="184" w:author="工内 隆" w:date="2018-10-04T17:13:00Z">
        <w:r w:rsidR="00A7403A">
          <w:rPr>
            <w:rFonts w:cs="ＭＳ Ｐゴシック" w:hint="eastAsia"/>
            <w:kern w:val="0"/>
            <w:szCs w:val="24"/>
          </w:rPr>
          <w:t>への対応</w:t>
        </w:r>
      </w:ins>
      <w:r w:rsidRPr="008E20C2">
        <w:rPr>
          <w:rFonts w:cs="ＭＳ Ｐゴシック" w:hint="eastAsia"/>
          <w:kern w:val="0"/>
          <w:szCs w:val="24"/>
        </w:rPr>
        <w:t>を行う必要があ</w:t>
      </w:r>
      <w:r w:rsidR="00530B6D">
        <w:rPr>
          <w:rFonts w:cs="ＭＳ Ｐゴシック" w:hint="eastAsia"/>
          <w:kern w:val="0"/>
          <w:szCs w:val="24"/>
        </w:rPr>
        <w:t>る</w:t>
      </w:r>
      <w:r w:rsidR="00E12C91">
        <w:rPr>
          <w:rFonts w:cs="ＭＳ Ｐゴシック" w:hint="eastAsia"/>
          <w:kern w:val="0"/>
          <w:szCs w:val="24"/>
        </w:rPr>
        <w:t>かもしれませんし、</w:t>
      </w:r>
      <w:r w:rsidRPr="008E20C2">
        <w:rPr>
          <w:rFonts w:cs="ＭＳ Ｐゴシック" w:hint="eastAsia"/>
          <w:kern w:val="0"/>
          <w:szCs w:val="24"/>
        </w:rPr>
        <w:t>場合によっては却下される</w:t>
      </w:r>
      <w:r w:rsidR="00E12C91">
        <w:rPr>
          <w:rFonts w:cs="ＭＳ Ｐゴシック" w:hint="eastAsia"/>
          <w:kern w:val="0"/>
          <w:szCs w:val="24"/>
        </w:rPr>
        <w:t>ことも</w:t>
      </w:r>
      <w:r w:rsidRPr="008E20C2">
        <w:rPr>
          <w:rFonts w:cs="ＭＳ Ｐゴシック" w:hint="eastAsia"/>
          <w:kern w:val="0"/>
          <w:szCs w:val="24"/>
        </w:rPr>
        <w:t>あります。</w:t>
      </w:r>
      <w:del w:id="185"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何かが受け入れられない理由は</w:t>
      </w:r>
      <w:r w:rsidR="00E12C91">
        <w:rPr>
          <w:rFonts w:cs="ＭＳ Ｐゴシック" w:hint="eastAsia"/>
          <w:kern w:val="0"/>
          <w:szCs w:val="24"/>
        </w:rPr>
        <w:t>いろいろあります。</w:t>
      </w:r>
      <w:r w:rsidRPr="008E20C2">
        <w:rPr>
          <w:rFonts w:cs="ＭＳ Ｐゴシック" w:hint="eastAsia"/>
          <w:kern w:val="0"/>
          <w:szCs w:val="24"/>
        </w:rPr>
        <w:t>あなたのコードが拒否された場合</w:t>
      </w:r>
      <w:r w:rsidR="00E12C91">
        <w:rPr>
          <w:rFonts w:cs="ＭＳ Ｐゴシック" w:hint="eastAsia"/>
          <w:kern w:val="0"/>
          <w:szCs w:val="24"/>
        </w:rPr>
        <w:t>、</w:t>
      </w:r>
      <w:r w:rsidRPr="008E20C2">
        <w:rPr>
          <w:rFonts w:cs="ＭＳ Ｐゴシック" w:hint="eastAsia"/>
          <w:kern w:val="0"/>
          <w:szCs w:val="24"/>
        </w:rPr>
        <w:t>それを個人</w:t>
      </w:r>
      <w:ins w:id="186" w:author="工内 隆" w:date="2018-10-04T17:14:00Z">
        <w:r w:rsidR="00A7403A">
          <w:rPr>
            <w:rFonts w:cs="ＭＳ Ｐゴシック" w:hint="eastAsia"/>
            <w:kern w:val="0"/>
            <w:szCs w:val="24"/>
          </w:rPr>
          <w:t>へ</w:t>
        </w:r>
      </w:ins>
      <w:ins w:id="187" w:author="工内 隆" w:date="2018-10-04T17:15:00Z">
        <w:r w:rsidR="00A7403A">
          <w:rPr>
            <w:rFonts w:cs="ＭＳ Ｐゴシック" w:hint="eastAsia"/>
            <w:kern w:val="0"/>
            <w:szCs w:val="24"/>
          </w:rPr>
          <w:t>の</w:t>
        </w:r>
      </w:ins>
      <w:r w:rsidR="00E12C91">
        <w:rPr>
          <w:rFonts w:cs="ＭＳ Ｐゴシック" w:hint="eastAsia"/>
          <w:kern w:val="0"/>
          <w:szCs w:val="24"/>
        </w:rPr>
        <w:t>攻撃ととらえないようにして</w:t>
      </w:r>
      <w:r w:rsidRPr="008E20C2">
        <w:rPr>
          <w:rFonts w:cs="ＭＳ Ｐゴシック" w:hint="eastAsia"/>
          <w:kern w:val="0"/>
          <w:szCs w:val="24"/>
        </w:rPr>
        <w:t>ください。</w:t>
      </w:r>
      <w:r w:rsidR="00530B6D">
        <w:rPr>
          <w:rFonts w:cs="ＭＳ Ｐゴシック" w:hint="eastAsia"/>
          <w:kern w:val="0"/>
          <w:szCs w:val="24"/>
        </w:rPr>
        <w:t>できることなら</w:t>
      </w:r>
      <w:r w:rsidRPr="008E20C2">
        <w:rPr>
          <w:rFonts w:cs="ＭＳ Ｐゴシック" w:hint="eastAsia"/>
          <w:kern w:val="0"/>
          <w:szCs w:val="24"/>
        </w:rPr>
        <w:t>、あなたの</w:t>
      </w:r>
      <w:del w:id="188" w:author="Date Masahiro" w:date="2018-10-08T10:06:00Z">
        <w:r w:rsidRPr="008E20C2" w:rsidDel="00185A1E">
          <w:rPr>
            <w:rFonts w:cs="ＭＳ Ｐゴシック" w:hint="eastAsia"/>
            <w:kern w:val="0"/>
            <w:szCs w:val="24"/>
          </w:rPr>
          <w:delText>貢献</w:delText>
        </w:r>
      </w:del>
      <w:ins w:id="189" w:author="Date Masahiro" w:date="2018-10-08T10:06:00Z">
        <w:r w:rsidR="00185A1E">
          <w:rPr>
            <w:rFonts w:cs="ＭＳ Ｐゴシック" w:hint="eastAsia"/>
            <w:kern w:val="0"/>
            <w:szCs w:val="24"/>
          </w:rPr>
          <w:t>コントリビューション</w:t>
        </w:r>
      </w:ins>
      <w:r w:rsidRPr="008E20C2">
        <w:rPr>
          <w:rFonts w:cs="ＭＳ Ｐゴシック" w:hint="eastAsia"/>
          <w:kern w:val="0"/>
          <w:szCs w:val="24"/>
        </w:rPr>
        <w:t>が受け入れられなかった理由についてもっと学びましょう。</w:t>
      </w:r>
      <w:del w:id="190" w:author="工内 隆" w:date="2018-10-05T14:42:00Z">
        <w:r w:rsidRPr="008E20C2" w:rsidDel="00CD3BAD">
          <w:rPr>
            <w:rFonts w:cs="ＭＳ Ｐゴシック" w:hint="eastAsia"/>
            <w:kern w:val="0"/>
            <w:szCs w:val="24"/>
          </w:rPr>
          <w:delText xml:space="preserve"> </w:delText>
        </w:r>
      </w:del>
      <w:r w:rsidR="00E12C91">
        <w:rPr>
          <w:rFonts w:cs="ＭＳ Ｐゴシック" w:hint="eastAsia"/>
          <w:kern w:val="0"/>
          <w:szCs w:val="24"/>
        </w:rPr>
        <w:t>それはあなたの次回のコントリビューションが受け入れられる可能性を高めるのに役立ちます。</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Keep in mind that if your contribution was accepted, you may be expected to maintain it over the long-term. This is especially true for large contributions, new features, or standalone code, like a driver for a specific piece of hardware. For small contributions and bug fixes, it is unlikely that there will be any long-term maintenance expected.</w:t>
      </w:r>
    </w:p>
    <w:p w:rsidR="00E9566E" w:rsidRDefault="00E12C91" w:rsidP="00E9566E">
      <w:pPr>
        <w:rPr>
          <w:rFonts w:cs="ＭＳ Ｐゴシック"/>
          <w:kern w:val="0"/>
          <w:szCs w:val="24"/>
        </w:rPr>
      </w:pPr>
      <w:r w:rsidRPr="00E12C91">
        <w:rPr>
          <w:rFonts w:cs="ＭＳ Ｐゴシック" w:hint="eastAsia"/>
          <w:kern w:val="0"/>
          <w:szCs w:val="24"/>
        </w:rPr>
        <w:t>あなたの</w:t>
      </w:r>
      <w:r>
        <w:rPr>
          <w:rFonts w:cs="ＭＳ Ｐゴシック" w:hint="eastAsia"/>
          <w:kern w:val="0"/>
          <w:szCs w:val="24"/>
        </w:rPr>
        <w:t>コントリビューション</w:t>
      </w:r>
      <w:r w:rsidRPr="00E12C91">
        <w:rPr>
          <w:rFonts w:cs="ＭＳ Ｐゴシック" w:hint="eastAsia"/>
          <w:kern w:val="0"/>
          <w:szCs w:val="24"/>
        </w:rPr>
        <w:t>が受け入れられれば、あなた</w:t>
      </w:r>
      <w:r>
        <w:rPr>
          <w:rFonts w:cs="ＭＳ Ｐゴシック" w:hint="eastAsia"/>
          <w:kern w:val="0"/>
          <w:szCs w:val="24"/>
        </w:rPr>
        <w:t>が</w:t>
      </w:r>
      <w:r w:rsidRPr="00E12C91">
        <w:rPr>
          <w:rFonts w:cs="ＭＳ Ｐゴシック" w:hint="eastAsia"/>
          <w:kern w:val="0"/>
          <w:szCs w:val="24"/>
        </w:rPr>
        <w:t>それを長期にわたって</w:t>
      </w:r>
      <w:r>
        <w:rPr>
          <w:rFonts w:cs="ＭＳ Ｐゴシック" w:hint="eastAsia"/>
          <w:kern w:val="0"/>
          <w:szCs w:val="24"/>
        </w:rPr>
        <w:t>保守</w:t>
      </w:r>
      <w:r w:rsidRPr="00E12C91">
        <w:rPr>
          <w:rFonts w:cs="ＭＳ Ｐゴシック" w:hint="eastAsia"/>
          <w:kern w:val="0"/>
          <w:szCs w:val="24"/>
        </w:rPr>
        <w:t>すること</w:t>
      </w:r>
      <w:r>
        <w:rPr>
          <w:rFonts w:cs="ＭＳ Ｐゴシック" w:hint="eastAsia"/>
          <w:kern w:val="0"/>
          <w:szCs w:val="24"/>
        </w:rPr>
        <w:t>を</w:t>
      </w:r>
      <w:r w:rsidRPr="00E12C91">
        <w:rPr>
          <w:rFonts w:cs="ＭＳ Ｐゴシック" w:hint="eastAsia"/>
          <w:kern w:val="0"/>
          <w:szCs w:val="24"/>
        </w:rPr>
        <w:t>期待される</w:t>
      </w:r>
      <w:r>
        <w:rPr>
          <w:rFonts w:cs="ＭＳ Ｐゴシック" w:hint="eastAsia"/>
          <w:kern w:val="0"/>
          <w:szCs w:val="24"/>
        </w:rPr>
        <w:t>だろうということ</w:t>
      </w:r>
      <w:r w:rsidRPr="00E12C91">
        <w:rPr>
          <w:rFonts w:cs="ＭＳ Ｐゴシック" w:hint="eastAsia"/>
          <w:kern w:val="0"/>
          <w:szCs w:val="24"/>
        </w:rPr>
        <w:t>に留意してください。</w:t>
      </w:r>
      <w:del w:id="191"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特に、大きな</w:t>
      </w:r>
      <w:r>
        <w:rPr>
          <w:rFonts w:cs="ＭＳ Ｐゴシック" w:hint="eastAsia"/>
          <w:kern w:val="0"/>
          <w:szCs w:val="24"/>
        </w:rPr>
        <w:t>コントリビューション</w:t>
      </w:r>
      <w:r w:rsidRPr="00E12C91">
        <w:rPr>
          <w:rFonts w:cs="ＭＳ Ｐゴシック" w:hint="eastAsia"/>
          <w:kern w:val="0"/>
          <w:szCs w:val="24"/>
        </w:rPr>
        <w:t>、新機能、またはハードウェアの特定のドライバのような</w:t>
      </w:r>
      <w:r>
        <w:rPr>
          <w:rFonts w:cs="ＭＳ Ｐゴシック" w:hint="eastAsia"/>
          <w:kern w:val="0"/>
          <w:szCs w:val="24"/>
        </w:rPr>
        <w:t>独立性の高い</w:t>
      </w:r>
      <w:r w:rsidRPr="00E12C91">
        <w:rPr>
          <w:rFonts w:cs="ＭＳ Ｐゴシック" w:hint="eastAsia"/>
          <w:kern w:val="0"/>
          <w:szCs w:val="24"/>
        </w:rPr>
        <w:t>コードの場合は、これが当てはまります。</w:t>
      </w:r>
      <w:del w:id="192"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小規模な</w:t>
      </w:r>
      <w:r w:rsidR="00697F8F">
        <w:rPr>
          <w:rFonts w:cs="ＭＳ Ｐゴシック" w:hint="eastAsia"/>
          <w:kern w:val="0"/>
          <w:szCs w:val="24"/>
        </w:rPr>
        <w:t>コントリビューションや</w:t>
      </w:r>
      <w:r w:rsidRPr="00E12C91">
        <w:rPr>
          <w:rFonts w:cs="ＭＳ Ｐゴシック" w:hint="eastAsia"/>
          <w:kern w:val="0"/>
          <w:szCs w:val="24"/>
        </w:rPr>
        <w:t>バグ修正</w:t>
      </w:r>
      <w:r w:rsidR="00697F8F">
        <w:rPr>
          <w:rFonts w:cs="ＭＳ Ｐゴシック" w:hint="eastAsia"/>
          <w:kern w:val="0"/>
          <w:szCs w:val="24"/>
        </w:rPr>
        <w:t>に対しては</w:t>
      </w:r>
      <w:r w:rsidRPr="00E12C91">
        <w:rPr>
          <w:rFonts w:cs="ＭＳ Ｐゴシック" w:hint="eastAsia"/>
          <w:kern w:val="0"/>
          <w:szCs w:val="24"/>
        </w:rPr>
        <w:t>、長期</w:t>
      </w:r>
      <w:r w:rsidR="00697F8F">
        <w:rPr>
          <w:rFonts w:cs="ＭＳ Ｐゴシック" w:hint="eastAsia"/>
          <w:kern w:val="0"/>
          <w:szCs w:val="24"/>
        </w:rPr>
        <w:t>的な保守を</w:t>
      </w:r>
      <w:r w:rsidRPr="00E12C91">
        <w:rPr>
          <w:rFonts w:cs="ＭＳ Ｐゴシック" w:hint="eastAsia"/>
          <w:kern w:val="0"/>
          <w:szCs w:val="24"/>
        </w:rPr>
        <w:t>期待されることは</w:t>
      </w:r>
      <w:r w:rsidR="00697F8F">
        <w:rPr>
          <w:rFonts w:cs="ＭＳ Ｐゴシック" w:hint="eastAsia"/>
          <w:kern w:val="0"/>
          <w:szCs w:val="24"/>
        </w:rPr>
        <w:t>ないでしょう</w:t>
      </w:r>
      <w:r w:rsidRPr="00E12C91">
        <w:rPr>
          <w:rFonts w:cs="ＭＳ Ｐゴシック" w:hint="eastAsia"/>
          <w:kern w:val="0"/>
          <w:szCs w:val="24"/>
        </w:rPr>
        <w:t>。</w:t>
      </w:r>
    </w:p>
    <w:p w:rsidR="00E12C91" w:rsidRPr="00E9566E" w:rsidRDefault="00E12C91"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4</w:t>
      </w:r>
    </w:p>
    <w:p w:rsidR="00697F8F" w:rsidRDefault="00697F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4</w:t>
      </w:r>
    </w:p>
    <w:p w:rsidR="00697F8F" w:rsidRPr="00E9566E" w:rsidRDefault="00697F8F"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organizations contribute</w:t>
      </w:r>
    </w:p>
    <w:p w:rsidR="00697F8F" w:rsidRPr="00E9566E" w:rsidRDefault="00A7403A" w:rsidP="00E9566E">
      <w:pPr>
        <w:rPr>
          <w:rFonts w:cs="ＭＳ Ｐゴシック"/>
          <w:kern w:val="0"/>
          <w:szCs w:val="24"/>
        </w:rPr>
      </w:pPr>
      <w:ins w:id="193" w:author="工内 隆" w:date="2018-10-04T17:16:00Z">
        <w:r>
          <w:rPr>
            <w:rFonts w:cs="ＭＳ Ｐゴシック" w:hint="eastAsia"/>
            <w:kern w:val="0"/>
            <w:szCs w:val="24"/>
          </w:rPr>
          <w:t>どのように</w:t>
        </w:r>
      </w:ins>
      <w:r w:rsidR="00697F8F">
        <w:rPr>
          <w:rFonts w:cs="ＭＳ Ｐゴシック" w:hint="eastAsia"/>
          <w:kern w:val="0"/>
          <w:szCs w:val="24"/>
        </w:rPr>
        <w:t>組織</w:t>
      </w:r>
      <w:ins w:id="194" w:author="工内 隆" w:date="2018-10-04T17:16:00Z">
        <w:r>
          <w:rPr>
            <w:rFonts w:cs="ＭＳ Ｐゴシック" w:hint="eastAsia"/>
            <w:kern w:val="0"/>
            <w:szCs w:val="24"/>
          </w:rPr>
          <w:t>が</w:t>
        </w:r>
      </w:ins>
      <w:del w:id="195" w:author="工内 隆" w:date="2018-10-04T17:16:00Z">
        <w:r w:rsidR="00697F8F" w:rsidDel="00A7403A">
          <w:rPr>
            <w:rFonts w:cs="ＭＳ Ｐゴシック" w:hint="eastAsia"/>
            <w:kern w:val="0"/>
            <w:szCs w:val="24"/>
          </w:rPr>
          <w:delText>の</w:delText>
        </w:r>
      </w:del>
      <w:r w:rsidR="00697F8F">
        <w:rPr>
          <w:rFonts w:cs="ＭＳ Ｐゴシック" w:hint="eastAsia"/>
          <w:kern w:val="0"/>
          <w:szCs w:val="24"/>
        </w:rPr>
        <w:t>コントリビューション</w:t>
      </w:r>
      <w:ins w:id="196" w:author="工内 隆" w:date="2018-10-04T17:16:00Z">
        <w:r>
          <w:rPr>
            <w:rFonts w:cs="ＭＳ Ｐゴシック" w:hint="eastAsia"/>
            <w:kern w:val="0"/>
            <w:szCs w:val="24"/>
          </w:rPr>
          <w:t>するのか</w:t>
        </w:r>
      </w:ins>
      <w:del w:id="197" w:author="工内 隆" w:date="2018-10-04T17:16:00Z">
        <w:r w:rsidR="00697F8F" w:rsidDel="00A7403A">
          <w:rPr>
            <w:rFonts w:cs="ＭＳ Ｐゴシック" w:hint="eastAsia"/>
            <w:kern w:val="0"/>
            <w:szCs w:val="24"/>
          </w:rPr>
          <w:delText>方法</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Over the years, the relationship between some open source projects and the companies or other organizations that use or contribute to those projects has been a bit rocky. Organizations are often accustomed to forming business relationships in ways that don</w:t>
      </w:r>
      <w:r w:rsidRPr="00E9566E">
        <w:rPr>
          <w:rFonts w:cs="ＭＳ Ｐゴシック" w:hint="eastAsia"/>
          <w:kern w:val="0"/>
          <w:szCs w:val="24"/>
        </w:rPr>
        <w:t>’</w:t>
      </w:r>
      <w:r w:rsidRPr="00E9566E">
        <w:rPr>
          <w:rFonts w:cs="ＭＳ Ｐゴシック"/>
          <w:kern w:val="0"/>
          <w:szCs w:val="24"/>
        </w:rPr>
        <w:t xml:space="preserve">t usually work for open source projects, so some organizations struggle to understand how to contribute in a way that is productive. Another challenge is that an organization can seem self-serving or troublesome if the needs of the organization aren’t aligned with the needs of the open source project, which can cause an open source community to become suspicious of the motives behind an organization’s </w:t>
      </w:r>
      <w:r w:rsidRPr="00E9566E">
        <w:rPr>
          <w:rFonts w:cs="ＭＳ Ｐゴシック"/>
          <w:kern w:val="0"/>
          <w:szCs w:val="24"/>
        </w:rPr>
        <w:lastRenderedPageBreak/>
        <w:t>contributions. In the past, some organizations have tried to make huge contributions that weren’t aligned with the goals of the project, and in certain projects, this history may make it harder for the community to trust organizations.</w:t>
      </w:r>
    </w:p>
    <w:p w:rsidR="00E9566E" w:rsidRDefault="00697F8F" w:rsidP="00E9566E">
      <w:pPr>
        <w:rPr>
          <w:rFonts w:cs="ＭＳ Ｐゴシック"/>
          <w:kern w:val="0"/>
          <w:szCs w:val="24"/>
        </w:rPr>
      </w:pPr>
      <w:del w:id="198" w:author="工内 隆" w:date="2018-10-04T17:18:00Z">
        <w:r w:rsidDel="00A7403A">
          <w:rPr>
            <w:rFonts w:cs="ＭＳ Ｐゴシック" w:hint="eastAsia"/>
            <w:kern w:val="0"/>
            <w:szCs w:val="24"/>
          </w:rPr>
          <w:delText>長年</w:delText>
        </w:r>
        <w:r w:rsidR="001E4FCB" w:rsidDel="00A7403A">
          <w:rPr>
            <w:rFonts w:cs="ＭＳ Ｐゴシック" w:hint="eastAsia"/>
            <w:kern w:val="0"/>
            <w:szCs w:val="24"/>
          </w:rPr>
          <w:delText>にわたって</w:delText>
        </w:r>
        <w:r w:rsidRPr="00697F8F" w:rsidDel="00A7403A">
          <w:rPr>
            <w:rFonts w:cs="ＭＳ Ｐゴシック" w:hint="eastAsia"/>
            <w:kern w:val="0"/>
            <w:szCs w:val="24"/>
          </w:rPr>
          <w:delText>、</w:delText>
        </w:r>
      </w:del>
      <w:r w:rsidRPr="00697F8F">
        <w:rPr>
          <w:rFonts w:cs="ＭＳ Ｐゴシック" w:hint="eastAsia"/>
          <w:kern w:val="0"/>
          <w:szCs w:val="24"/>
        </w:rPr>
        <w:t>いくつかのオープンソース</w:t>
      </w:r>
      <w:r>
        <w:rPr>
          <w:rFonts w:cs="ＭＳ Ｐゴシック" w:hint="eastAsia"/>
          <w:kern w:val="0"/>
          <w:szCs w:val="24"/>
        </w:rPr>
        <w:t xml:space="preserve">　</w:t>
      </w:r>
      <w:r w:rsidRPr="00697F8F">
        <w:rPr>
          <w:rFonts w:cs="ＭＳ Ｐゴシック" w:hint="eastAsia"/>
          <w:kern w:val="0"/>
          <w:szCs w:val="24"/>
        </w:rPr>
        <w:t>プロジェクトと、それらのプロジェクトを使用</w:t>
      </w:r>
      <w:r w:rsidR="001E4FCB">
        <w:rPr>
          <w:rFonts w:cs="ＭＳ Ｐゴシック" w:hint="eastAsia"/>
          <w:kern w:val="0"/>
          <w:szCs w:val="24"/>
        </w:rPr>
        <w:t>したり、</w:t>
      </w:r>
      <w:r>
        <w:rPr>
          <w:rFonts w:cs="ＭＳ Ｐゴシック" w:hint="eastAsia"/>
          <w:kern w:val="0"/>
          <w:szCs w:val="24"/>
        </w:rPr>
        <w:t>プロジェクトにコントリビューションし</w:t>
      </w:r>
      <w:r w:rsidR="001E4FCB">
        <w:rPr>
          <w:rFonts w:cs="ＭＳ Ｐゴシック" w:hint="eastAsia"/>
          <w:kern w:val="0"/>
          <w:szCs w:val="24"/>
        </w:rPr>
        <w:t>たりし</w:t>
      </w:r>
      <w:r>
        <w:rPr>
          <w:rFonts w:cs="ＭＳ Ｐゴシック" w:hint="eastAsia"/>
          <w:kern w:val="0"/>
          <w:szCs w:val="24"/>
        </w:rPr>
        <w:t>ている</w:t>
      </w:r>
      <w:r w:rsidRPr="00697F8F">
        <w:rPr>
          <w:rFonts w:cs="ＭＳ Ｐゴシック" w:hint="eastAsia"/>
          <w:kern w:val="0"/>
          <w:szCs w:val="24"/>
        </w:rPr>
        <w:t>企業</w:t>
      </w:r>
      <w:r>
        <w:rPr>
          <w:rFonts w:cs="ＭＳ Ｐゴシック" w:hint="eastAsia"/>
          <w:kern w:val="0"/>
          <w:szCs w:val="24"/>
        </w:rPr>
        <w:t>、</w:t>
      </w:r>
      <w:r w:rsidRPr="00697F8F">
        <w:rPr>
          <w:rFonts w:cs="ＭＳ Ｐゴシック" w:hint="eastAsia"/>
          <w:kern w:val="0"/>
          <w:szCs w:val="24"/>
        </w:rPr>
        <w:t>組織との</w:t>
      </w:r>
      <w:r w:rsidR="001E4FCB">
        <w:rPr>
          <w:rFonts w:cs="ＭＳ Ｐゴシック" w:hint="eastAsia"/>
          <w:kern w:val="0"/>
          <w:szCs w:val="24"/>
        </w:rPr>
        <w:t>間の</w:t>
      </w:r>
      <w:r w:rsidRPr="00697F8F">
        <w:rPr>
          <w:rFonts w:cs="ＭＳ Ｐゴシック" w:hint="eastAsia"/>
          <w:kern w:val="0"/>
          <w:szCs w:val="24"/>
        </w:rPr>
        <w:t>関係</w:t>
      </w:r>
      <w:r w:rsidR="00411AB5">
        <w:rPr>
          <w:rFonts w:cs="ＭＳ Ｐゴシック" w:hint="eastAsia"/>
          <w:kern w:val="0"/>
          <w:szCs w:val="24"/>
        </w:rPr>
        <w:t>で</w:t>
      </w:r>
      <w:ins w:id="199" w:author="工内 隆" w:date="2018-10-04T17:18:00Z">
        <w:r w:rsidR="00A7403A">
          <w:rPr>
            <w:rFonts w:cs="ＭＳ Ｐゴシック" w:hint="eastAsia"/>
            <w:kern w:val="0"/>
            <w:szCs w:val="24"/>
          </w:rPr>
          <w:t>、長年にわたり</w:t>
        </w:r>
      </w:ins>
      <w:r w:rsidR="00411AB5">
        <w:rPr>
          <w:rFonts w:cs="ＭＳ Ｐゴシック" w:hint="eastAsia"/>
          <w:kern w:val="0"/>
          <w:szCs w:val="24"/>
        </w:rPr>
        <w:t>問題を抱えているもの</w:t>
      </w:r>
      <w:r w:rsidR="001E4FCB">
        <w:rPr>
          <w:rFonts w:cs="ＭＳ Ｐゴシック" w:hint="eastAsia"/>
          <w:kern w:val="0"/>
          <w:szCs w:val="24"/>
        </w:rPr>
        <w:t>が</w:t>
      </w:r>
      <w:r w:rsidR="00411AB5">
        <w:rPr>
          <w:rFonts w:cs="ＭＳ Ｐゴシック" w:hint="eastAsia"/>
          <w:kern w:val="0"/>
          <w:szCs w:val="24"/>
        </w:rPr>
        <w:t>あります。</w:t>
      </w:r>
      <w:ins w:id="200" w:author="工内 隆" w:date="2018-10-04T17:31:00Z">
        <w:r w:rsidR="00B4059F">
          <w:rPr>
            <w:rFonts w:cs="ＭＳ Ｐゴシック" w:hint="eastAsia"/>
            <w:kern w:val="0"/>
            <w:szCs w:val="24"/>
          </w:rPr>
          <w:t>多くの</w:t>
        </w:r>
      </w:ins>
      <w:r w:rsidRPr="00697F8F">
        <w:rPr>
          <w:rFonts w:cs="ＭＳ Ｐゴシック" w:hint="eastAsia"/>
          <w:kern w:val="0"/>
          <w:szCs w:val="24"/>
        </w:rPr>
        <w:t>組織</w:t>
      </w:r>
      <w:ins w:id="201" w:author="工内 隆" w:date="2018-10-04T17:31:00Z">
        <w:r w:rsidR="00B4059F">
          <w:rPr>
            <w:rFonts w:cs="ＭＳ Ｐゴシック" w:hint="eastAsia"/>
            <w:kern w:val="0"/>
            <w:szCs w:val="24"/>
          </w:rPr>
          <w:t>は</w:t>
        </w:r>
      </w:ins>
      <w:del w:id="202" w:author="工内 隆" w:date="2018-10-04T17:31:00Z">
        <w:r w:rsidR="00411AB5" w:rsidDel="00B4059F">
          <w:rPr>
            <w:rFonts w:cs="ＭＳ Ｐゴシック" w:hint="eastAsia"/>
            <w:kern w:val="0"/>
            <w:szCs w:val="24"/>
          </w:rPr>
          <w:delText>が</w:delText>
        </w:r>
      </w:del>
      <w:r w:rsidRPr="00697F8F">
        <w:rPr>
          <w:rFonts w:cs="ＭＳ Ｐゴシック" w:hint="eastAsia"/>
          <w:kern w:val="0"/>
          <w:szCs w:val="24"/>
        </w:rPr>
        <w:t>、通常、オープンソース</w:t>
      </w:r>
      <w:r>
        <w:rPr>
          <w:rFonts w:cs="ＭＳ Ｐゴシック" w:hint="eastAsia"/>
          <w:kern w:val="0"/>
          <w:szCs w:val="24"/>
        </w:rPr>
        <w:t xml:space="preserve">　</w:t>
      </w:r>
      <w:r w:rsidRPr="00697F8F">
        <w:rPr>
          <w:rFonts w:cs="ＭＳ Ｐゴシック" w:hint="eastAsia"/>
          <w:kern w:val="0"/>
          <w:szCs w:val="24"/>
        </w:rPr>
        <w:t>プロジェクトでは機能しない</w:t>
      </w:r>
      <w:ins w:id="203" w:author="工内 隆" w:date="2018-10-04T17:19:00Z">
        <w:r w:rsidR="00FD06EB">
          <w:rPr>
            <w:rFonts w:cs="ＭＳ Ｐゴシック" w:hint="eastAsia"/>
            <w:kern w:val="0"/>
            <w:szCs w:val="24"/>
          </w:rPr>
          <w:t>手</w:t>
        </w:r>
      </w:ins>
      <w:del w:id="204" w:author="工内 隆" w:date="2018-10-04T17:20:00Z">
        <w:r w:rsidRPr="00697F8F" w:rsidDel="00FD06EB">
          <w:rPr>
            <w:rFonts w:cs="ＭＳ Ｐゴシック" w:hint="eastAsia"/>
            <w:kern w:val="0"/>
            <w:szCs w:val="24"/>
          </w:rPr>
          <w:delText>方</w:delText>
        </w:r>
      </w:del>
      <w:r w:rsidRPr="00697F8F">
        <w:rPr>
          <w:rFonts w:cs="ＭＳ Ｐゴシック" w:hint="eastAsia"/>
          <w:kern w:val="0"/>
          <w:szCs w:val="24"/>
        </w:rPr>
        <w:t>法</w:t>
      </w:r>
      <w:ins w:id="205" w:author="工内 隆" w:date="2018-10-04T17:22:00Z">
        <w:r w:rsidR="00FD06EB">
          <w:rPr>
            <w:rFonts w:cs="ＭＳ Ｐゴシック" w:hint="eastAsia"/>
            <w:kern w:val="0"/>
            <w:szCs w:val="24"/>
          </w:rPr>
          <w:t>を用いて</w:t>
        </w:r>
      </w:ins>
      <w:del w:id="206" w:author="工内 隆" w:date="2018-10-04T17:22:00Z">
        <w:r w:rsidRPr="00697F8F" w:rsidDel="00FD06EB">
          <w:rPr>
            <w:rFonts w:cs="ＭＳ Ｐゴシック" w:hint="eastAsia"/>
            <w:kern w:val="0"/>
            <w:szCs w:val="24"/>
          </w:rPr>
          <w:delText>で</w:delText>
        </w:r>
      </w:del>
      <w:r w:rsidRPr="00697F8F">
        <w:rPr>
          <w:rFonts w:cs="ＭＳ Ｐゴシック" w:hint="eastAsia"/>
          <w:kern w:val="0"/>
          <w:szCs w:val="24"/>
        </w:rPr>
        <w:t>ビジネス関係を形成することに</w:t>
      </w:r>
      <w:del w:id="207" w:author="工内 隆" w:date="2018-10-04T17:31:00Z">
        <w:r w:rsidRPr="00697F8F" w:rsidDel="00B4059F">
          <w:rPr>
            <w:rFonts w:cs="ＭＳ Ｐゴシック" w:hint="eastAsia"/>
            <w:kern w:val="0"/>
            <w:szCs w:val="24"/>
          </w:rPr>
          <w:delText>よく</w:delText>
        </w:r>
      </w:del>
      <w:r w:rsidRPr="00697F8F">
        <w:rPr>
          <w:rFonts w:cs="ＭＳ Ｐゴシック" w:hint="eastAsia"/>
          <w:kern w:val="0"/>
          <w:szCs w:val="24"/>
        </w:rPr>
        <w:t>慣れて</w:t>
      </w:r>
      <w:r w:rsidR="00411AB5">
        <w:rPr>
          <w:rFonts w:cs="ＭＳ Ｐゴシック" w:hint="eastAsia"/>
          <w:kern w:val="0"/>
          <w:szCs w:val="24"/>
        </w:rPr>
        <w:t>しまってい</w:t>
      </w:r>
      <w:ins w:id="208" w:author="工内 隆" w:date="2018-10-04T17:31:00Z">
        <w:r w:rsidR="00B4059F">
          <w:rPr>
            <w:rFonts w:cs="ＭＳ Ｐゴシック" w:hint="eastAsia"/>
            <w:kern w:val="0"/>
            <w:szCs w:val="24"/>
          </w:rPr>
          <w:t>るために</w:t>
        </w:r>
      </w:ins>
      <w:del w:id="209" w:author="工内 隆" w:date="2018-10-04T17:31:00Z">
        <w:r w:rsidR="00411AB5" w:rsidDel="00B4059F">
          <w:rPr>
            <w:rFonts w:cs="ＭＳ Ｐゴシック" w:hint="eastAsia"/>
            <w:kern w:val="0"/>
            <w:szCs w:val="24"/>
          </w:rPr>
          <w:delText>て</w:delText>
        </w:r>
      </w:del>
      <w:r w:rsidRPr="00697F8F">
        <w:rPr>
          <w:rFonts w:cs="ＭＳ Ｐゴシック" w:hint="eastAsia"/>
          <w:kern w:val="0"/>
          <w:szCs w:val="24"/>
        </w:rPr>
        <w:t>、</w:t>
      </w:r>
      <w:ins w:id="210" w:author="工内 隆" w:date="2018-10-04T17:32:00Z">
        <w:r w:rsidR="00B4059F">
          <w:rPr>
            <w:rFonts w:cs="ＭＳ Ｐゴシック" w:hint="eastAsia"/>
            <w:kern w:val="0"/>
            <w:szCs w:val="24"/>
          </w:rPr>
          <w:t>いくつかの組織</w:t>
        </w:r>
      </w:ins>
      <w:ins w:id="211" w:author="工内 隆" w:date="2018-10-04T17:33:00Z">
        <w:r w:rsidR="00B4059F">
          <w:rPr>
            <w:rFonts w:cs="ＭＳ Ｐゴシック" w:hint="eastAsia"/>
            <w:kern w:val="0"/>
            <w:szCs w:val="24"/>
          </w:rPr>
          <w:t>では、</w:t>
        </w:r>
      </w:ins>
      <w:r w:rsidRPr="00697F8F">
        <w:rPr>
          <w:rFonts w:cs="ＭＳ Ｐゴシック" w:hint="eastAsia"/>
          <w:kern w:val="0"/>
          <w:szCs w:val="24"/>
        </w:rPr>
        <w:t>生産性</w:t>
      </w:r>
      <w:ins w:id="212" w:author="工内 隆" w:date="2018-10-04T17:33:00Z">
        <w:r w:rsidR="00B4059F">
          <w:rPr>
            <w:rFonts w:cs="ＭＳ Ｐゴシック" w:hint="eastAsia"/>
            <w:kern w:val="0"/>
            <w:szCs w:val="24"/>
          </w:rPr>
          <w:t>の</w:t>
        </w:r>
      </w:ins>
      <w:r w:rsidRPr="00697F8F">
        <w:rPr>
          <w:rFonts w:cs="ＭＳ Ｐゴシック" w:hint="eastAsia"/>
          <w:kern w:val="0"/>
          <w:szCs w:val="24"/>
        </w:rPr>
        <w:t>高</w:t>
      </w:r>
      <w:ins w:id="213" w:author="工内 隆" w:date="2018-10-04T17:33:00Z">
        <w:r w:rsidR="00B4059F">
          <w:rPr>
            <w:rFonts w:cs="ＭＳ Ｐゴシック" w:hint="eastAsia"/>
            <w:kern w:val="0"/>
            <w:szCs w:val="24"/>
          </w:rPr>
          <w:t>い</w:t>
        </w:r>
      </w:ins>
      <w:del w:id="214" w:author="工内 隆" w:date="2018-10-04T17:33:00Z">
        <w:r w:rsidR="00530B6D" w:rsidDel="00B4059F">
          <w:rPr>
            <w:rFonts w:cs="ＭＳ Ｐゴシック" w:hint="eastAsia"/>
            <w:kern w:val="0"/>
            <w:szCs w:val="24"/>
          </w:rPr>
          <w:delText>く</w:delText>
        </w:r>
        <w:r w:rsidR="001E4FCB" w:rsidDel="00B4059F">
          <w:rPr>
            <w:rFonts w:cs="ＭＳ Ｐゴシック" w:hint="eastAsia"/>
            <w:kern w:val="0"/>
            <w:szCs w:val="24"/>
          </w:rPr>
          <w:delText>、</w:delText>
        </w:r>
      </w:del>
      <w:r w:rsidR="00D6201A">
        <w:rPr>
          <w:rFonts w:cs="ＭＳ Ｐゴシック" w:hint="eastAsia"/>
          <w:kern w:val="0"/>
          <w:szCs w:val="24"/>
        </w:rPr>
        <w:t>コントリビューション</w:t>
      </w:r>
      <w:del w:id="215" w:author="工内 隆" w:date="2018-10-04T17:33:00Z">
        <w:r w:rsidRPr="00697F8F" w:rsidDel="00B4059F">
          <w:rPr>
            <w:rFonts w:cs="ＭＳ Ｐゴシック" w:hint="eastAsia"/>
            <w:kern w:val="0"/>
            <w:szCs w:val="24"/>
          </w:rPr>
          <w:delText>する</w:delText>
        </w:r>
      </w:del>
      <w:r w:rsidRPr="00697F8F">
        <w:rPr>
          <w:rFonts w:cs="ＭＳ Ｐゴシック" w:hint="eastAsia"/>
          <w:kern w:val="0"/>
          <w:szCs w:val="24"/>
        </w:rPr>
        <w:t>方法を理解する</w:t>
      </w:r>
      <w:ins w:id="216" w:author="工内 隆" w:date="2018-10-04T17:33:00Z">
        <w:r w:rsidR="00B4059F">
          <w:rPr>
            <w:rFonts w:cs="ＭＳ Ｐゴシック" w:hint="eastAsia"/>
            <w:kern w:val="0"/>
            <w:szCs w:val="24"/>
          </w:rPr>
          <w:t>のに</w:t>
        </w:r>
      </w:ins>
      <w:del w:id="217" w:author="工内 隆" w:date="2018-10-04T17:33:00Z">
        <w:r w:rsidRPr="00697F8F" w:rsidDel="00B4059F">
          <w:rPr>
            <w:rFonts w:cs="ＭＳ Ｐゴシック" w:hint="eastAsia"/>
            <w:kern w:val="0"/>
            <w:szCs w:val="24"/>
          </w:rPr>
          <w:delText>ために</w:delText>
        </w:r>
      </w:del>
      <w:r w:rsidRPr="00697F8F">
        <w:rPr>
          <w:rFonts w:cs="ＭＳ Ｐゴシック" w:hint="eastAsia"/>
          <w:kern w:val="0"/>
          <w:szCs w:val="24"/>
        </w:rPr>
        <w:t>苦労してい</w:t>
      </w:r>
      <w:del w:id="218" w:author="工内 隆" w:date="2018-10-04T17:34:00Z">
        <w:r w:rsidRPr="00697F8F" w:rsidDel="00B4059F">
          <w:rPr>
            <w:rFonts w:cs="ＭＳ Ｐゴシック" w:hint="eastAsia"/>
            <w:kern w:val="0"/>
            <w:szCs w:val="24"/>
          </w:rPr>
          <w:delText>る</w:delText>
        </w:r>
        <w:r w:rsidR="00D6201A" w:rsidDel="00B4059F">
          <w:rPr>
            <w:rFonts w:cs="ＭＳ Ｐゴシック" w:hint="eastAsia"/>
            <w:kern w:val="0"/>
            <w:szCs w:val="24"/>
          </w:rPr>
          <w:delText>場合があり</w:delText>
        </w:r>
      </w:del>
      <w:r w:rsidR="00D6201A">
        <w:rPr>
          <w:rFonts w:cs="ＭＳ Ｐゴシック" w:hint="eastAsia"/>
          <w:kern w:val="0"/>
          <w:szCs w:val="24"/>
        </w:rPr>
        <w:t>ます</w:t>
      </w:r>
      <w:r w:rsidRPr="00697F8F">
        <w:rPr>
          <w:rFonts w:cs="ＭＳ Ｐゴシック" w:hint="eastAsia"/>
          <w:kern w:val="0"/>
          <w:szCs w:val="24"/>
        </w:rPr>
        <w:t>。</w:t>
      </w:r>
      <w:del w:id="219" w:author="工内 隆" w:date="2018-10-05T14:43:00Z">
        <w:r w:rsidRPr="00697F8F" w:rsidDel="00CD3BAD">
          <w:rPr>
            <w:rFonts w:cs="ＭＳ Ｐゴシック" w:hint="eastAsia"/>
            <w:kern w:val="0"/>
            <w:szCs w:val="24"/>
          </w:rPr>
          <w:delText xml:space="preserve"> </w:delText>
        </w:r>
      </w:del>
      <w:r w:rsidRPr="00697F8F">
        <w:rPr>
          <w:rFonts w:cs="ＭＳ Ｐゴシック" w:hint="eastAsia"/>
          <w:kern w:val="0"/>
          <w:szCs w:val="24"/>
        </w:rPr>
        <w:t>もう一つの課題は、組織のニーズがオープンソース</w:t>
      </w:r>
      <w:r>
        <w:rPr>
          <w:rFonts w:cs="ＭＳ Ｐゴシック" w:hint="eastAsia"/>
          <w:kern w:val="0"/>
          <w:szCs w:val="24"/>
        </w:rPr>
        <w:t xml:space="preserve">　</w:t>
      </w:r>
      <w:r w:rsidRPr="00697F8F">
        <w:rPr>
          <w:rFonts w:cs="ＭＳ Ｐゴシック" w:hint="eastAsia"/>
          <w:kern w:val="0"/>
          <w:szCs w:val="24"/>
        </w:rPr>
        <w:t>プロジェクトのニーズに合致してい</w:t>
      </w:r>
      <w:r w:rsidR="001E4FCB">
        <w:rPr>
          <w:rFonts w:cs="ＭＳ Ｐゴシック" w:hint="eastAsia"/>
          <w:kern w:val="0"/>
          <w:szCs w:val="24"/>
        </w:rPr>
        <w:t>ない場合で</w:t>
      </w:r>
      <w:r w:rsidR="00D6201A">
        <w:rPr>
          <w:rFonts w:cs="ＭＳ Ｐゴシック" w:hint="eastAsia"/>
          <w:kern w:val="0"/>
          <w:szCs w:val="24"/>
        </w:rPr>
        <w:t>、コミュニティから見て、組織が利己的で、</w:t>
      </w:r>
      <w:ins w:id="220" w:author="工内 隆" w:date="2018-10-04T17:35:00Z">
        <w:r w:rsidR="00B4059F">
          <w:rPr>
            <w:rFonts w:cs="ＭＳ Ｐゴシック" w:hint="eastAsia"/>
            <w:kern w:val="0"/>
            <w:szCs w:val="24"/>
          </w:rPr>
          <w:t>やっかいな</w:t>
        </w:r>
      </w:ins>
      <w:del w:id="221" w:author="工内 隆" w:date="2018-10-04T17:35:00Z">
        <w:r w:rsidR="00D6201A" w:rsidDel="00B4059F">
          <w:rPr>
            <w:rFonts w:cs="ＭＳ Ｐゴシック" w:hint="eastAsia"/>
            <w:kern w:val="0"/>
            <w:szCs w:val="24"/>
          </w:rPr>
          <w:delText>煩わしい</w:delText>
        </w:r>
      </w:del>
      <w:r w:rsidR="00D6201A">
        <w:rPr>
          <w:rFonts w:cs="ＭＳ Ｐゴシック" w:hint="eastAsia"/>
          <w:kern w:val="0"/>
          <w:szCs w:val="24"/>
        </w:rPr>
        <w:t>存在にみえる場合です。</w:t>
      </w:r>
      <w:ins w:id="222" w:author="工内 隆" w:date="2018-10-04T17:36:00Z">
        <w:r w:rsidR="00B4059F">
          <w:rPr>
            <w:rFonts w:cs="ＭＳ Ｐゴシック" w:hint="eastAsia"/>
            <w:kern w:val="0"/>
            <w:szCs w:val="24"/>
          </w:rPr>
          <w:t>そのようなとき、</w:t>
        </w:r>
      </w:ins>
      <w:r w:rsidRPr="00697F8F">
        <w:rPr>
          <w:rFonts w:cs="ＭＳ Ｐゴシック" w:hint="eastAsia"/>
          <w:kern w:val="0"/>
          <w:szCs w:val="24"/>
        </w:rPr>
        <w:t>オープンソース</w:t>
      </w:r>
      <w:r w:rsidR="00411AB5">
        <w:rPr>
          <w:rFonts w:cs="ＭＳ Ｐゴシック" w:hint="eastAsia"/>
          <w:kern w:val="0"/>
          <w:szCs w:val="24"/>
        </w:rPr>
        <w:t xml:space="preserve">　</w:t>
      </w:r>
      <w:r w:rsidRPr="00697F8F">
        <w:rPr>
          <w:rFonts w:cs="ＭＳ Ｐゴシック" w:hint="eastAsia"/>
          <w:kern w:val="0"/>
          <w:szCs w:val="24"/>
        </w:rPr>
        <w:t>コミュニティが組織の</w:t>
      </w:r>
      <w:r w:rsidR="00530B6D">
        <w:rPr>
          <w:rFonts w:cs="ＭＳ Ｐゴシック" w:hint="eastAsia"/>
          <w:kern w:val="0"/>
          <w:szCs w:val="24"/>
        </w:rPr>
        <w:t>コントリビューション</w:t>
      </w:r>
      <w:r w:rsidRPr="00697F8F">
        <w:rPr>
          <w:rFonts w:cs="ＭＳ Ｐゴシック" w:hint="eastAsia"/>
          <w:kern w:val="0"/>
          <w:szCs w:val="24"/>
        </w:rPr>
        <w:t>の背後にある動機を</w:t>
      </w:r>
      <w:r w:rsidR="00D6201A">
        <w:rPr>
          <w:rFonts w:cs="ＭＳ Ｐゴシック" w:hint="eastAsia"/>
          <w:kern w:val="0"/>
          <w:szCs w:val="24"/>
        </w:rPr>
        <w:t>疑</w:t>
      </w:r>
      <w:r w:rsidR="001E4FCB">
        <w:rPr>
          <w:rFonts w:cs="ＭＳ Ｐゴシック" w:hint="eastAsia"/>
          <w:kern w:val="0"/>
          <w:szCs w:val="24"/>
        </w:rPr>
        <w:t>う</w:t>
      </w:r>
      <w:r w:rsidRPr="00697F8F">
        <w:rPr>
          <w:rFonts w:cs="ＭＳ Ｐゴシック" w:hint="eastAsia"/>
          <w:kern w:val="0"/>
          <w:szCs w:val="24"/>
        </w:rPr>
        <w:t>可能性があ</w:t>
      </w:r>
      <w:ins w:id="223" w:author="工内 隆" w:date="2018-10-04T17:37:00Z">
        <w:r w:rsidR="00B4059F">
          <w:rPr>
            <w:rFonts w:cs="ＭＳ Ｐゴシック" w:hint="eastAsia"/>
            <w:kern w:val="0"/>
            <w:szCs w:val="24"/>
          </w:rPr>
          <w:t>ります</w:t>
        </w:r>
      </w:ins>
      <w:del w:id="224" w:author="工内 隆" w:date="2018-10-04T17:37:00Z">
        <w:r w:rsidRPr="00697F8F" w:rsidDel="00B4059F">
          <w:rPr>
            <w:rFonts w:cs="ＭＳ Ｐゴシック" w:hint="eastAsia"/>
            <w:kern w:val="0"/>
            <w:szCs w:val="24"/>
          </w:rPr>
          <w:delText>る場合</w:delText>
        </w:r>
        <w:r w:rsidR="00D6201A" w:rsidDel="00B4059F">
          <w:rPr>
            <w:rFonts w:cs="ＭＳ Ｐゴシック" w:hint="eastAsia"/>
            <w:kern w:val="0"/>
            <w:szCs w:val="24"/>
          </w:rPr>
          <w:delText>です</w:delText>
        </w:r>
      </w:del>
      <w:r w:rsidR="00D6201A">
        <w:rPr>
          <w:rFonts w:cs="ＭＳ Ｐゴシック" w:hint="eastAsia"/>
          <w:kern w:val="0"/>
          <w:szCs w:val="24"/>
        </w:rPr>
        <w:t>。</w:t>
      </w:r>
      <w:r w:rsidRPr="00697F8F">
        <w:rPr>
          <w:rFonts w:cs="ＭＳ Ｐゴシック" w:hint="eastAsia"/>
          <w:kern w:val="0"/>
          <w:szCs w:val="24"/>
        </w:rPr>
        <w:t>過去に、プロジェクトの目標に沿っていない</w:t>
      </w:r>
      <w:r w:rsidR="001E4FCB">
        <w:rPr>
          <w:rFonts w:cs="ＭＳ Ｐゴシック" w:hint="eastAsia"/>
          <w:kern w:val="0"/>
          <w:szCs w:val="24"/>
        </w:rPr>
        <w:t>大規模なコントリビューション</w:t>
      </w:r>
      <w:r w:rsidRPr="00697F8F">
        <w:rPr>
          <w:rFonts w:cs="ＭＳ Ｐゴシック" w:hint="eastAsia"/>
          <w:kern w:val="0"/>
          <w:szCs w:val="24"/>
        </w:rPr>
        <w:t>をしようとし</w:t>
      </w:r>
      <w:r w:rsidR="00D6201A">
        <w:rPr>
          <w:rFonts w:cs="ＭＳ Ｐゴシック" w:hint="eastAsia"/>
          <w:kern w:val="0"/>
          <w:szCs w:val="24"/>
        </w:rPr>
        <w:t>た</w:t>
      </w:r>
      <w:r w:rsidRPr="00697F8F">
        <w:rPr>
          <w:rFonts w:cs="ＭＳ Ｐゴシック" w:hint="eastAsia"/>
          <w:kern w:val="0"/>
          <w:szCs w:val="24"/>
        </w:rPr>
        <w:t>組織</w:t>
      </w:r>
      <w:r w:rsidR="00D6201A">
        <w:rPr>
          <w:rFonts w:cs="ＭＳ Ｐゴシック" w:hint="eastAsia"/>
          <w:kern w:val="0"/>
          <w:szCs w:val="24"/>
        </w:rPr>
        <w:t>が</w:t>
      </w:r>
      <w:ins w:id="225" w:author="工内 隆" w:date="2018-10-04T17:37:00Z">
        <w:r w:rsidR="00B4059F">
          <w:rPr>
            <w:rFonts w:cs="ＭＳ Ｐゴシック" w:hint="eastAsia"/>
            <w:kern w:val="0"/>
            <w:szCs w:val="24"/>
          </w:rPr>
          <w:t>いくつも</w:t>
        </w:r>
      </w:ins>
      <w:r w:rsidRPr="00697F8F">
        <w:rPr>
          <w:rFonts w:cs="ＭＳ Ｐゴシック" w:hint="eastAsia"/>
          <w:kern w:val="0"/>
          <w:szCs w:val="24"/>
        </w:rPr>
        <w:t>ありましたが、</w:t>
      </w:r>
      <w:ins w:id="226" w:author="工内 隆" w:date="2018-10-04T17:38:00Z">
        <w:r w:rsidR="00B4059F">
          <w:rPr>
            <w:rFonts w:cs="ＭＳ Ｐゴシック" w:hint="eastAsia"/>
            <w:kern w:val="0"/>
            <w:szCs w:val="24"/>
          </w:rPr>
          <w:t>ある</w:t>
        </w:r>
      </w:ins>
      <w:r w:rsidRPr="00697F8F">
        <w:rPr>
          <w:rFonts w:cs="ＭＳ Ｐゴシック" w:hint="eastAsia"/>
          <w:kern w:val="0"/>
          <w:szCs w:val="24"/>
        </w:rPr>
        <w:t>特定のプロジェクトでは、この歴史</w:t>
      </w:r>
      <w:ins w:id="227" w:author="工内 隆" w:date="2018-10-04T17:38:00Z">
        <w:r w:rsidR="00B4059F">
          <w:rPr>
            <w:rFonts w:cs="ＭＳ Ｐゴシック" w:hint="eastAsia"/>
            <w:kern w:val="0"/>
            <w:szCs w:val="24"/>
          </w:rPr>
          <w:t>のため</w:t>
        </w:r>
      </w:ins>
      <w:r w:rsidRPr="00697F8F">
        <w:rPr>
          <w:rFonts w:cs="ＭＳ Ｐゴシック" w:hint="eastAsia"/>
          <w:kern w:val="0"/>
          <w:szCs w:val="24"/>
        </w:rPr>
        <w:t>に</w:t>
      </w:r>
      <w:del w:id="228" w:author="工内 隆" w:date="2018-10-04T17:38:00Z">
        <w:r w:rsidRPr="00697F8F" w:rsidDel="00B4059F">
          <w:rPr>
            <w:rFonts w:cs="ＭＳ Ｐゴシック" w:hint="eastAsia"/>
            <w:kern w:val="0"/>
            <w:szCs w:val="24"/>
          </w:rPr>
          <w:delText>よって</w:delText>
        </w:r>
      </w:del>
      <w:r w:rsidRPr="00697F8F">
        <w:rPr>
          <w:rFonts w:cs="ＭＳ Ｐゴシック" w:hint="eastAsia"/>
          <w:kern w:val="0"/>
          <w:szCs w:val="24"/>
        </w:rPr>
        <w:t>コミュニティが</w:t>
      </w:r>
      <w:ins w:id="229" w:author="工内 隆" w:date="2018-10-04T17:38:00Z">
        <w:del w:id="230" w:author="Date Masahiro" w:date="2018-10-08T10:10:00Z">
          <w:r w:rsidR="00B4059F" w:rsidDel="00185A1E">
            <w:rPr>
              <w:rFonts w:cs="ＭＳ Ｐゴシック" w:hint="eastAsia"/>
              <w:kern w:val="0"/>
              <w:szCs w:val="24"/>
            </w:rPr>
            <w:delText>多く</w:delText>
          </w:r>
        </w:del>
        <w:del w:id="231" w:author="Date Masahiro" w:date="2018-10-08T10:18:00Z">
          <w:r w:rsidR="00B4059F" w:rsidDel="006447EF">
            <w:rPr>
              <w:rFonts w:cs="ＭＳ Ｐゴシック" w:hint="eastAsia"/>
              <w:kern w:val="0"/>
              <w:szCs w:val="24"/>
            </w:rPr>
            <w:delText>の</w:delText>
          </w:r>
        </w:del>
      </w:ins>
      <w:r w:rsidRPr="00697F8F">
        <w:rPr>
          <w:rFonts w:cs="ＭＳ Ｐゴシック" w:hint="eastAsia"/>
          <w:kern w:val="0"/>
          <w:szCs w:val="24"/>
        </w:rPr>
        <w:t>組織を信頼する</w:t>
      </w:r>
      <w:r w:rsidR="001E4FCB">
        <w:rPr>
          <w:rFonts w:cs="ＭＳ Ｐゴシック" w:hint="eastAsia"/>
          <w:kern w:val="0"/>
          <w:szCs w:val="24"/>
        </w:rPr>
        <w:t>ことを</w:t>
      </w:r>
      <w:r w:rsidRPr="00697F8F">
        <w:rPr>
          <w:rFonts w:cs="ＭＳ Ｐゴシック" w:hint="eastAsia"/>
          <w:kern w:val="0"/>
          <w:szCs w:val="24"/>
        </w:rPr>
        <w:t>難しく</w:t>
      </w:r>
      <w:r w:rsidR="00D6201A">
        <w:rPr>
          <w:rFonts w:cs="ＭＳ Ｐゴシック" w:hint="eastAsia"/>
          <w:kern w:val="0"/>
          <w:szCs w:val="24"/>
        </w:rPr>
        <w:t>しています</w:t>
      </w:r>
      <w:r w:rsidRPr="00697F8F">
        <w:rPr>
          <w:rFonts w:cs="ＭＳ Ｐゴシック" w:hint="eastAsia"/>
          <w:kern w:val="0"/>
          <w:szCs w:val="24"/>
        </w:rPr>
        <w:t>。</w:t>
      </w:r>
    </w:p>
    <w:p w:rsidR="00697F8F" w:rsidRPr="00E9566E" w:rsidRDefault="00697F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there are also many success stories, like the Linux kernel, where organizations contribute in meaningful ways. The most common and easiest way for an organization to contribute to an open source project is to pay employees who have a significant amount of time devoted to participation in open source projects. In order for this to be successful, those employees need to understand the contribution processes and norms within that project to increase the chances that their contributions will be accepted. If your organization is new to a project or new to open source, you should consider hiring someone who has already contributed and is known within the open source project you want to contribute to so that they can provide guidance to the organization about contributing in ways that are more likely to be successful in that project. Experienced contributors might be willing to act as mentors to help your employees as they pursue an open source career path. (See our guide on Recruiting Open Source Developers.)</w:t>
      </w:r>
    </w:p>
    <w:p w:rsidR="00E9566E" w:rsidRDefault="00D6201A" w:rsidP="00E9566E">
      <w:pPr>
        <w:rPr>
          <w:rFonts w:cs="ＭＳ Ｐゴシック"/>
          <w:kern w:val="0"/>
          <w:szCs w:val="24"/>
        </w:rPr>
      </w:pPr>
      <w:r w:rsidRPr="00D6201A">
        <w:rPr>
          <w:rFonts w:cs="ＭＳ Ｐゴシック" w:hint="eastAsia"/>
          <w:kern w:val="0"/>
          <w:szCs w:val="24"/>
        </w:rPr>
        <w:t>しかし、</w:t>
      </w:r>
      <w:ins w:id="232" w:author="工内 隆" w:date="2018-10-04T17:40:00Z">
        <w:r w:rsidR="00B4059F" w:rsidRPr="00D6201A">
          <w:rPr>
            <w:rFonts w:cs="ＭＳ Ｐゴシック" w:hint="eastAsia"/>
            <w:kern w:val="0"/>
            <w:szCs w:val="24"/>
          </w:rPr>
          <w:t>Linux</w:t>
        </w:r>
        <w:r w:rsidR="00B4059F" w:rsidRPr="00D6201A">
          <w:rPr>
            <w:rFonts w:cs="ＭＳ Ｐゴシック" w:hint="eastAsia"/>
            <w:kern w:val="0"/>
            <w:szCs w:val="24"/>
          </w:rPr>
          <w:t>カーネルのよう</w:t>
        </w:r>
        <w:r w:rsidR="00B4059F">
          <w:rPr>
            <w:rFonts w:cs="ＭＳ Ｐゴシック" w:hint="eastAsia"/>
            <w:kern w:val="0"/>
            <w:szCs w:val="24"/>
          </w:rPr>
          <w:t>に</w:t>
        </w:r>
        <w:r w:rsidR="00B4059F" w:rsidRPr="00D6201A">
          <w:rPr>
            <w:rFonts w:cs="ＭＳ Ｐゴシック" w:hint="eastAsia"/>
            <w:kern w:val="0"/>
            <w:szCs w:val="24"/>
          </w:rPr>
          <w:t>、</w:t>
        </w:r>
      </w:ins>
      <w:r w:rsidRPr="00D6201A">
        <w:rPr>
          <w:rFonts w:cs="ＭＳ Ｐゴシック" w:hint="eastAsia"/>
          <w:kern w:val="0"/>
          <w:szCs w:val="24"/>
        </w:rPr>
        <w:t>組織が意味のある</w:t>
      </w:r>
      <w:r w:rsidR="001E4FCB">
        <w:rPr>
          <w:rFonts w:cs="ＭＳ Ｐゴシック" w:hint="eastAsia"/>
          <w:kern w:val="0"/>
          <w:szCs w:val="24"/>
        </w:rPr>
        <w:t>形で</w:t>
      </w:r>
      <w:del w:id="233" w:author="工内 隆" w:date="2018-10-04T17:40:00Z">
        <w:r w:rsidR="001E4FCB" w:rsidDel="009C10C9">
          <w:rPr>
            <w:rFonts w:cs="ＭＳ Ｐゴシック" w:hint="eastAsia"/>
            <w:kern w:val="0"/>
            <w:szCs w:val="24"/>
          </w:rPr>
          <w:delText>、</w:delText>
        </w:r>
      </w:del>
      <w:r w:rsidR="001E4FCB">
        <w:rPr>
          <w:rFonts w:cs="ＭＳ Ｐゴシック" w:hint="eastAsia"/>
          <w:kern w:val="0"/>
          <w:szCs w:val="24"/>
        </w:rPr>
        <w:t>コントリビューション</w:t>
      </w:r>
      <w:ins w:id="234" w:author="工内 隆" w:date="2018-10-04T17:40:00Z">
        <w:r w:rsidR="009C10C9">
          <w:rPr>
            <w:rFonts w:cs="ＭＳ Ｐゴシック" w:hint="eastAsia"/>
            <w:kern w:val="0"/>
            <w:szCs w:val="24"/>
          </w:rPr>
          <w:t>した</w:t>
        </w:r>
      </w:ins>
      <w:del w:id="235" w:author="工内 隆" w:date="2018-10-04T17:40:00Z">
        <w:r w:rsidR="001E4FCB" w:rsidDel="009C10C9">
          <w:rPr>
            <w:rFonts w:cs="ＭＳ Ｐゴシック" w:hint="eastAsia"/>
            <w:kern w:val="0"/>
            <w:szCs w:val="24"/>
          </w:rPr>
          <w:delText>をすることで、</w:delText>
        </w:r>
      </w:del>
      <w:del w:id="236" w:author="工内 隆" w:date="2018-10-04T17:39:00Z">
        <w:r w:rsidRPr="00D6201A" w:rsidDel="00B4059F">
          <w:rPr>
            <w:rFonts w:cs="ＭＳ Ｐゴシック" w:hint="eastAsia"/>
            <w:kern w:val="0"/>
            <w:szCs w:val="24"/>
          </w:rPr>
          <w:delText>Linux</w:delText>
        </w:r>
        <w:r w:rsidRPr="00D6201A" w:rsidDel="00B4059F">
          <w:rPr>
            <w:rFonts w:cs="ＭＳ Ｐゴシック" w:hint="eastAsia"/>
            <w:kern w:val="0"/>
            <w:szCs w:val="24"/>
          </w:rPr>
          <w:delText>カーネルのよう</w:delText>
        </w:r>
        <w:r w:rsidR="001E4FCB" w:rsidDel="00B4059F">
          <w:rPr>
            <w:rFonts w:cs="ＭＳ Ｐゴシック" w:hint="eastAsia"/>
            <w:kern w:val="0"/>
            <w:szCs w:val="24"/>
          </w:rPr>
          <w:delText>な</w:delText>
        </w:r>
        <w:r w:rsidRPr="00D6201A" w:rsidDel="00B4059F">
          <w:rPr>
            <w:rFonts w:cs="ＭＳ Ｐゴシック" w:hint="eastAsia"/>
            <w:kern w:val="0"/>
            <w:szCs w:val="24"/>
          </w:rPr>
          <w:delText>、</w:delText>
        </w:r>
      </w:del>
      <w:r w:rsidRPr="00D6201A">
        <w:rPr>
          <w:rFonts w:cs="ＭＳ Ｐゴシック" w:hint="eastAsia"/>
          <w:kern w:val="0"/>
          <w:szCs w:val="24"/>
        </w:rPr>
        <w:t>成功事例</w:t>
      </w:r>
      <w:ins w:id="237" w:author="工内 隆" w:date="2018-10-04T17:40:00Z">
        <w:r w:rsidR="009C10C9">
          <w:rPr>
            <w:rFonts w:cs="ＭＳ Ｐゴシック" w:hint="eastAsia"/>
            <w:kern w:val="0"/>
            <w:szCs w:val="24"/>
          </w:rPr>
          <w:t>も</w:t>
        </w:r>
      </w:ins>
      <w:del w:id="238" w:author="工内 隆" w:date="2018-10-04T17:40:00Z">
        <w:r w:rsidR="001E4FCB" w:rsidDel="009C10C9">
          <w:rPr>
            <w:rFonts w:cs="ＭＳ Ｐゴシック" w:hint="eastAsia"/>
            <w:kern w:val="0"/>
            <w:szCs w:val="24"/>
          </w:rPr>
          <w:delText>が</w:delText>
        </w:r>
      </w:del>
      <w:r w:rsidR="001E4FCB">
        <w:rPr>
          <w:rFonts w:cs="ＭＳ Ｐゴシック" w:hint="eastAsia"/>
          <w:kern w:val="0"/>
          <w:szCs w:val="24"/>
        </w:rPr>
        <w:t>数多く</w:t>
      </w:r>
      <w:r w:rsidRPr="00D6201A">
        <w:rPr>
          <w:rFonts w:cs="ＭＳ Ｐゴシック" w:hint="eastAsia"/>
          <w:kern w:val="0"/>
          <w:szCs w:val="24"/>
        </w:rPr>
        <w:t>あります。組織がオープンソース</w:t>
      </w:r>
      <w:r>
        <w:rPr>
          <w:rFonts w:cs="ＭＳ Ｐゴシック" w:hint="eastAsia"/>
          <w:kern w:val="0"/>
          <w:szCs w:val="24"/>
        </w:rPr>
        <w:t xml:space="preserve">　</w:t>
      </w:r>
      <w:r w:rsidRPr="00D6201A">
        <w:rPr>
          <w:rFonts w:cs="ＭＳ Ｐゴシック" w:hint="eastAsia"/>
          <w:kern w:val="0"/>
          <w:szCs w:val="24"/>
        </w:rPr>
        <w:t>プロジェクトに</w:t>
      </w:r>
      <w:r w:rsidR="001E4FCB">
        <w:rPr>
          <w:rFonts w:cs="ＭＳ Ｐゴシック" w:hint="eastAsia"/>
          <w:kern w:val="0"/>
          <w:szCs w:val="24"/>
        </w:rPr>
        <w:t>コントリビューションするための</w:t>
      </w:r>
      <w:r w:rsidRPr="00D6201A">
        <w:rPr>
          <w:rFonts w:cs="ＭＳ Ｐゴシック" w:hint="eastAsia"/>
          <w:kern w:val="0"/>
          <w:szCs w:val="24"/>
        </w:rPr>
        <w:t>最も一般的で</w:t>
      </w:r>
      <w:r w:rsidR="001E4FCB">
        <w:rPr>
          <w:rFonts w:cs="ＭＳ Ｐゴシック" w:hint="eastAsia"/>
          <w:kern w:val="0"/>
          <w:szCs w:val="24"/>
        </w:rPr>
        <w:t>、</w:t>
      </w:r>
      <w:r w:rsidRPr="00D6201A">
        <w:rPr>
          <w:rFonts w:cs="ＭＳ Ｐゴシック" w:hint="eastAsia"/>
          <w:kern w:val="0"/>
          <w:szCs w:val="24"/>
        </w:rPr>
        <w:t>最も簡単な方法は、</w:t>
      </w:r>
      <w:r w:rsidR="003E6F85" w:rsidRPr="003E6F85">
        <w:rPr>
          <w:rFonts w:cs="ＭＳ Ｐゴシック" w:hint="eastAsia"/>
          <w:kern w:val="0"/>
          <w:szCs w:val="24"/>
        </w:rPr>
        <w:t>多くの時間を</w:t>
      </w:r>
      <w:r w:rsidR="003E6F85">
        <w:rPr>
          <w:rFonts w:cs="ＭＳ Ｐゴシック" w:hint="eastAsia"/>
          <w:kern w:val="0"/>
          <w:szCs w:val="24"/>
        </w:rPr>
        <w:t>さいて</w:t>
      </w:r>
      <w:r w:rsidRPr="00D6201A">
        <w:rPr>
          <w:rFonts w:cs="ＭＳ Ｐゴシック" w:hint="eastAsia"/>
          <w:kern w:val="0"/>
          <w:szCs w:val="24"/>
        </w:rPr>
        <w:t>オープンソース</w:t>
      </w:r>
      <w:r>
        <w:rPr>
          <w:rFonts w:cs="ＭＳ Ｐゴシック" w:hint="eastAsia"/>
          <w:kern w:val="0"/>
          <w:szCs w:val="24"/>
        </w:rPr>
        <w:t xml:space="preserve">　</w:t>
      </w:r>
      <w:r w:rsidRPr="00D6201A">
        <w:rPr>
          <w:rFonts w:cs="ＭＳ Ｐゴシック" w:hint="eastAsia"/>
          <w:kern w:val="0"/>
          <w:szCs w:val="24"/>
        </w:rPr>
        <w:t>プロジェクト</w:t>
      </w:r>
      <w:r w:rsidR="003E6F85">
        <w:rPr>
          <w:rFonts w:cs="ＭＳ Ｐゴシック" w:hint="eastAsia"/>
          <w:kern w:val="0"/>
          <w:szCs w:val="24"/>
        </w:rPr>
        <w:t>に</w:t>
      </w:r>
      <w:del w:id="239" w:author="工内 隆" w:date="2018-10-04T17:41:00Z">
        <w:r w:rsidR="00530B6D" w:rsidRPr="00530B6D" w:rsidDel="009C10C9">
          <w:rPr>
            <w:rFonts w:cs="ＭＳ Ｐゴシック" w:hint="eastAsia"/>
            <w:kern w:val="0"/>
            <w:szCs w:val="24"/>
          </w:rPr>
          <w:delText>熱心に</w:delText>
        </w:r>
      </w:del>
      <w:r w:rsidRPr="00D6201A">
        <w:rPr>
          <w:rFonts w:cs="ＭＳ Ｐゴシック" w:hint="eastAsia"/>
          <w:kern w:val="0"/>
          <w:szCs w:val="24"/>
        </w:rPr>
        <w:t>参加</w:t>
      </w:r>
      <w:r w:rsidR="003E6F85">
        <w:rPr>
          <w:rFonts w:cs="ＭＳ Ｐゴシック" w:hint="eastAsia"/>
          <w:kern w:val="0"/>
          <w:szCs w:val="24"/>
        </w:rPr>
        <w:t>している</w:t>
      </w:r>
      <w:r w:rsidRPr="00D6201A">
        <w:rPr>
          <w:rFonts w:cs="ＭＳ Ｐゴシック" w:hint="eastAsia"/>
          <w:kern w:val="0"/>
          <w:szCs w:val="24"/>
        </w:rPr>
        <w:t>従業員に</w:t>
      </w:r>
      <w:ins w:id="240" w:author="工内 隆" w:date="2018-10-04T17:42:00Z">
        <w:r w:rsidR="009C10C9">
          <w:rPr>
            <w:rFonts w:cs="ＭＳ Ｐゴシック" w:hint="eastAsia"/>
            <w:kern w:val="0"/>
            <w:szCs w:val="24"/>
          </w:rPr>
          <w:t>（正規の企業活動として）</w:t>
        </w:r>
      </w:ins>
      <w:r w:rsidR="003E6F85">
        <w:rPr>
          <w:rFonts w:cs="ＭＳ Ｐゴシック" w:hint="eastAsia"/>
          <w:kern w:val="0"/>
          <w:szCs w:val="24"/>
        </w:rPr>
        <w:t>十分な処遇を与えることです。</w:t>
      </w:r>
      <w:r w:rsidRPr="00D6201A">
        <w:rPr>
          <w:rFonts w:cs="ＭＳ Ｐゴシック" w:hint="eastAsia"/>
          <w:kern w:val="0"/>
          <w:szCs w:val="24"/>
        </w:rPr>
        <w:lastRenderedPageBreak/>
        <w:t>これを</w:t>
      </w:r>
      <w:r w:rsidR="003E6F85">
        <w:rPr>
          <w:rFonts w:cs="ＭＳ Ｐゴシック" w:hint="eastAsia"/>
          <w:kern w:val="0"/>
          <w:szCs w:val="24"/>
        </w:rPr>
        <w:t>上手く進めるためには</w:t>
      </w:r>
      <w:r w:rsidRPr="00D6201A">
        <w:rPr>
          <w:rFonts w:cs="ＭＳ Ｐゴシック" w:hint="eastAsia"/>
          <w:kern w:val="0"/>
          <w:szCs w:val="24"/>
        </w:rPr>
        <w:t>、従業員</w:t>
      </w:r>
      <w:r w:rsidR="003E6F85">
        <w:rPr>
          <w:rFonts w:cs="ＭＳ Ｐゴシック" w:hint="eastAsia"/>
          <w:kern w:val="0"/>
          <w:szCs w:val="24"/>
        </w:rPr>
        <w:t>が</w:t>
      </w:r>
      <w:r w:rsidRPr="00D6201A">
        <w:rPr>
          <w:rFonts w:cs="ＭＳ Ｐゴシック" w:hint="eastAsia"/>
          <w:kern w:val="0"/>
          <w:szCs w:val="24"/>
        </w:rPr>
        <w:t>そのプロジェクトの</w:t>
      </w:r>
      <w:r w:rsidR="003E6F85">
        <w:rPr>
          <w:rFonts w:cs="ＭＳ Ｐゴシック" w:hint="eastAsia"/>
          <w:kern w:val="0"/>
          <w:szCs w:val="24"/>
        </w:rPr>
        <w:t>コントリビューション</w:t>
      </w:r>
      <w:ins w:id="241" w:author="工内 隆" w:date="2018-10-04T17:44:00Z">
        <w:r w:rsidR="009C10C9">
          <w:rPr>
            <w:rFonts w:cs="ＭＳ Ｐゴシック" w:hint="eastAsia"/>
            <w:kern w:val="0"/>
            <w:szCs w:val="24"/>
          </w:rPr>
          <w:t>に関する</w:t>
        </w:r>
      </w:ins>
      <w:del w:id="242" w:author="工内 隆" w:date="2018-10-04T17:44:00Z">
        <w:r w:rsidR="003E6F85" w:rsidDel="009C10C9">
          <w:rPr>
            <w:rFonts w:cs="ＭＳ Ｐゴシック" w:hint="eastAsia"/>
            <w:kern w:val="0"/>
            <w:szCs w:val="24"/>
          </w:rPr>
          <w:delText xml:space="preserve">　</w:delText>
        </w:r>
      </w:del>
      <w:r w:rsidRPr="00D6201A">
        <w:rPr>
          <w:rFonts w:cs="ＭＳ Ｐゴシック" w:hint="eastAsia"/>
          <w:kern w:val="0"/>
          <w:szCs w:val="24"/>
        </w:rPr>
        <w:t>プロセスと</w:t>
      </w:r>
      <w:del w:id="243" w:author="工内 隆" w:date="2018-10-04T17:44:00Z">
        <w:r w:rsidR="003E6F85" w:rsidDel="009C10C9">
          <w:rPr>
            <w:rFonts w:cs="ＭＳ Ｐゴシック" w:hint="eastAsia"/>
            <w:kern w:val="0"/>
            <w:szCs w:val="24"/>
          </w:rPr>
          <w:delText>行動</w:delText>
        </w:r>
      </w:del>
      <w:r w:rsidRPr="00D6201A">
        <w:rPr>
          <w:rFonts w:cs="ＭＳ Ｐゴシック" w:hint="eastAsia"/>
          <w:kern w:val="0"/>
          <w:szCs w:val="24"/>
        </w:rPr>
        <w:t>規範を理解し、その</w:t>
      </w:r>
      <w:r w:rsidR="003E6F85">
        <w:rPr>
          <w:rFonts w:cs="ＭＳ Ｐゴシック" w:hint="eastAsia"/>
          <w:kern w:val="0"/>
          <w:szCs w:val="24"/>
        </w:rPr>
        <w:t>コントリビューション</w:t>
      </w:r>
      <w:r w:rsidRPr="00D6201A">
        <w:rPr>
          <w:rFonts w:cs="ＭＳ Ｐゴシック" w:hint="eastAsia"/>
          <w:kern w:val="0"/>
          <w:szCs w:val="24"/>
        </w:rPr>
        <w:t>が</w:t>
      </w:r>
      <w:r w:rsidR="003E6F85">
        <w:rPr>
          <w:rFonts w:cs="ＭＳ Ｐゴシック" w:hint="eastAsia"/>
          <w:kern w:val="0"/>
          <w:szCs w:val="24"/>
        </w:rPr>
        <w:t>プロジェクトに</w:t>
      </w:r>
      <w:r w:rsidRPr="00D6201A">
        <w:rPr>
          <w:rFonts w:cs="ＭＳ Ｐゴシック" w:hint="eastAsia"/>
          <w:kern w:val="0"/>
          <w:szCs w:val="24"/>
        </w:rPr>
        <w:t>受け入れられる機会を増やす必要があります。あなたの組織がプロジェクトに新規</w:t>
      </w:r>
      <w:r w:rsidR="003E6F85">
        <w:rPr>
          <w:rFonts w:cs="ＭＳ Ｐゴシック" w:hint="eastAsia"/>
          <w:kern w:val="0"/>
          <w:szCs w:val="24"/>
        </w:rPr>
        <w:t>に</w:t>
      </w:r>
      <w:r w:rsidR="008601BF">
        <w:rPr>
          <w:rFonts w:cs="ＭＳ Ｐゴシック" w:hint="eastAsia"/>
          <w:kern w:val="0"/>
          <w:szCs w:val="24"/>
        </w:rPr>
        <w:t>参入したり、</w:t>
      </w:r>
      <w:r w:rsidRPr="00D6201A">
        <w:rPr>
          <w:rFonts w:cs="ＭＳ Ｐゴシック" w:hint="eastAsia"/>
          <w:kern w:val="0"/>
          <w:szCs w:val="24"/>
        </w:rPr>
        <w:t>オープンソース</w:t>
      </w:r>
      <w:r w:rsidR="008601BF">
        <w:rPr>
          <w:rFonts w:cs="ＭＳ Ｐゴシック" w:hint="eastAsia"/>
          <w:kern w:val="0"/>
          <w:szCs w:val="24"/>
        </w:rPr>
        <w:t>に初めて参入したりする</w:t>
      </w:r>
      <w:r w:rsidRPr="00D6201A">
        <w:rPr>
          <w:rFonts w:cs="ＭＳ Ｐゴシック" w:hint="eastAsia"/>
          <w:kern w:val="0"/>
          <w:szCs w:val="24"/>
        </w:rPr>
        <w:t>場合は、</w:t>
      </w:r>
      <w:r w:rsidR="008601BF">
        <w:rPr>
          <w:rFonts w:cs="ＭＳ Ｐゴシック" w:hint="eastAsia"/>
          <w:kern w:val="0"/>
          <w:szCs w:val="24"/>
        </w:rPr>
        <w:t>コントリビューション</w:t>
      </w:r>
      <w:r w:rsidRPr="00D6201A">
        <w:rPr>
          <w:rFonts w:cs="ＭＳ Ｐゴシック" w:hint="eastAsia"/>
          <w:kern w:val="0"/>
          <w:szCs w:val="24"/>
        </w:rPr>
        <w:t>したいオープンソース</w:t>
      </w:r>
      <w:r>
        <w:rPr>
          <w:rFonts w:cs="ＭＳ Ｐゴシック" w:hint="eastAsia"/>
          <w:kern w:val="0"/>
          <w:szCs w:val="24"/>
        </w:rPr>
        <w:t xml:space="preserve">　</w:t>
      </w:r>
      <w:r w:rsidRPr="00D6201A">
        <w:rPr>
          <w:rFonts w:cs="ＭＳ Ｐゴシック" w:hint="eastAsia"/>
          <w:kern w:val="0"/>
          <w:szCs w:val="24"/>
        </w:rPr>
        <w:t>プロジェクト内で</w:t>
      </w:r>
      <w:r w:rsidR="008601BF">
        <w:rPr>
          <w:rFonts w:cs="ＭＳ Ｐゴシック" w:hint="eastAsia"/>
          <w:kern w:val="0"/>
          <w:szCs w:val="24"/>
        </w:rPr>
        <w:t>、</w:t>
      </w:r>
      <w:r w:rsidRPr="00D6201A">
        <w:rPr>
          <w:rFonts w:cs="ＭＳ Ｐゴシック" w:hint="eastAsia"/>
          <w:kern w:val="0"/>
          <w:szCs w:val="24"/>
        </w:rPr>
        <w:t>すでに</w:t>
      </w:r>
      <w:r w:rsidR="008601BF">
        <w:rPr>
          <w:rFonts w:cs="ＭＳ Ｐゴシック" w:hint="eastAsia"/>
          <w:kern w:val="0"/>
          <w:szCs w:val="24"/>
        </w:rPr>
        <w:t>コントリビューション</w:t>
      </w:r>
      <w:r w:rsidRPr="00D6201A">
        <w:rPr>
          <w:rFonts w:cs="ＭＳ Ｐゴシック" w:hint="eastAsia"/>
          <w:kern w:val="0"/>
          <w:szCs w:val="24"/>
        </w:rPr>
        <w:t>している人</w:t>
      </w:r>
      <w:r w:rsidR="008601BF">
        <w:rPr>
          <w:rFonts w:cs="ＭＳ Ｐゴシック" w:hint="eastAsia"/>
          <w:kern w:val="0"/>
          <w:szCs w:val="24"/>
        </w:rPr>
        <w:t>や、そのプロジェクト内で良く知られた人を採用することを検討してください。</w:t>
      </w:r>
      <w:r w:rsidR="00DC4C05">
        <w:rPr>
          <w:rFonts w:cs="ＭＳ Ｐゴシック" w:hint="eastAsia"/>
          <w:kern w:val="0"/>
          <w:szCs w:val="24"/>
        </w:rPr>
        <w:t>そうすることで</w:t>
      </w:r>
      <w:r w:rsidR="008601BF">
        <w:rPr>
          <w:rFonts w:cs="ＭＳ Ｐゴシック" w:hint="eastAsia"/>
          <w:kern w:val="0"/>
          <w:szCs w:val="24"/>
        </w:rPr>
        <w:t>、彼らは</w:t>
      </w:r>
      <w:r w:rsidR="008601BF" w:rsidRPr="008601BF">
        <w:rPr>
          <w:rFonts w:cs="ＭＳ Ｐゴシック" w:hint="eastAsia"/>
          <w:kern w:val="0"/>
          <w:szCs w:val="24"/>
        </w:rPr>
        <w:t>そのプロジェクトで</w:t>
      </w:r>
      <w:r w:rsidR="00DC4C05">
        <w:rPr>
          <w:rFonts w:cs="ＭＳ Ｐゴシック" w:hint="eastAsia"/>
          <w:kern w:val="0"/>
          <w:szCs w:val="24"/>
        </w:rPr>
        <w:t>より</w:t>
      </w:r>
      <w:r w:rsidR="008601BF" w:rsidRPr="008601BF">
        <w:rPr>
          <w:rFonts w:cs="ＭＳ Ｐゴシック" w:hint="eastAsia"/>
          <w:kern w:val="0"/>
          <w:szCs w:val="24"/>
        </w:rPr>
        <w:t>成功する可能性の高い</w:t>
      </w:r>
      <w:r w:rsidR="008601BF">
        <w:rPr>
          <w:rFonts w:cs="ＭＳ Ｐゴシック" w:hint="eastAsia"/>
          <w:kern w:val="0"/>
          <w:szCs w:val="24"/>
        </w:rPr>
        <w:t>コントリビューション</w:t>
      </w:r>
      <w:r w:rsidR="008601BF" w:rsidRPr="008601BF">
        <w:rPr>
          <w:rFonts w:cs="ＭＳ Ｐゴシック" w:hint="eastAsia"/>
          <w:kern w:val="0"/>
          <w:szCs w:val="24"/>
        </w:rPr>
        <w:t>方法</w:t>
      </w:r>
      <w:r w:rsidR="00DC4C05">
        <w:rPr>
          <w:rFonts w:cs="ＭＳ Ｐゴシック" w:hint="eastAsia"/>
          <w:kern w:val="0"/>
          <w:szCs w:val="24"/>
        </w:rPr>
        <w:t>について</w:t>
      </w:r>
      <w:r w:rsidR="008601BF">
        <w:rPr>
          <w:rFonts w:cs="ＭＳ Ｐゴシック" w:hint="eastAsia"/>
          <w:kern w:val="0"/>
          <w:szCs w:val="24"/>
        </w:rPr>
        <w:t>、</w:t>
      </w:r>
      <w:r w:rsidR="008601BF" w:rsidRPr="008601BF">
        <w:rPr>
          <w:rFonts w:cs="ＭＳ Ｐゴシック" w:hint="eastAsia"/>
          <w:kern w:val="0"/>
          <w:szCs w:val="24"/>
        </w:rPr>
        <w:t>組織</w:t>
      </w:r>
      <w:r w:rsidR="00DC4C05">
        <w:rPr>
          <w:rFonts w:cs="ＭＳ Ｐゴシック" w:hint="eastAsia"/>
          <w:kern w:val="0"/>
          <w:szCs w:val="24"/>
        </w:rPr>
        <w:t>を</w:t>
      </w:r>
      <w:r w:rsidR="008601BF" w:rsidRPr="008601BF">
        <w:rPr>
          <w:rFonts w:cs="ＭＳ Ｐゴシック" w:hint="eastAsia"/>
          <w:kern w:val="0"/>
          <w:szCs w:val="24"/>
        </w:rPr>
        <w:t>指導することができます。</w:t>
      </w:r>
      <w:r w:rsidRPr="00D6201A">
        <w:rPr>
          <w:rFonts w:cs="ＭＳ Ｐゴシック" w:hint="eastAsia"/>
          <w:kern w:val="0"/>
          <w:szCs w:val="24"/>
        </w:rPr>
        <w:t>経験</w:t>
      </w:r>
      <w:r w:rsidR="00DC4C05">
        <w:rPr>
          <w:rFonts w:cs="ＭＳ Ｐゴシック" w:hint="eastAsia"/>
          <w:kern w:val="0"/>
          <w:szCs w:val="24"/>
        </w:rPr>
        <w:t>豊かなコントリビューター</w:t>
      </w:r>
      <w:r w:rsidRPr="00D6201A">
        <w:rPr>
          <w:rFonts w:cs="ＭＳ Ｐゴシック" w:hint="eastAsia"/>
          <w:kern w:val="0"/>
          <w:szCs w:val="24"/>
        </w:rPr>
        <w:t>は、</w:t>
      </w:r>
      <w:r w:rsidR="00DC4C05">
        <w:rPr>
          <w:rFonts w:cs="ＭＳ Ｐゴシック" w:hint="eastAsia"/>
          <w:kern w:val="0"/>
          <w:szCs w:val="24"/>
        </w:rPr>
        <w:t>あなたの</w:t>
      </w:r>
      <w:r w:rsidRPr="00D6201A">
        <w:rPr>
          <w:rFonts w:cs="ＭＳ Ｐゴシック" w:hint="eastAsia"/>
          <w:kern w:val="0"/>
          <w:szCs w:val="24"/>
        </w:rPr>
        <w:t>従業員がオープンソース</w:t>
      </w:r>
      <w:r w:rsidR="00DC4C05">
        <w:rPr>
          <w:rFonts w:cs="ＭＳ Ｐゴシック" w:hint="eastAsia"/>
          <w:kern w:val="0"/>
          <w:szCs w:val="24"/>
        </w:rPr>
        <w:t>で</w:t>
      </w:r>
      <w:r w:rsidRPr="00D6201A">
        <w:rPr>
          <w:rFonts w:cs="ＭＳ Ｐゴシック" w:hint="eastAsia"/>
          <w:kern w:val="0"/>
          <w:szCs w:val="24"/>
        </w:rPr>
        <w:t>キャリアパスを追求するのを助ける</w:t>
      </w:r>
      <w:r w:rsidR="00DC4C05">
        <w:rPr>
          <w:rFonts w:cs="ＭＳ Ｐゴシック" w:hint="eastAsia"/>
          <w:kern w:val="0"/>
          <w:szCs w:val="24"/>
        </w:rPr>
        <w:t>メンターの役割もしてくれるでしょう</w:t>
      </w:r>
      <w:r w:rsidRPr="00D6201A">
        <w:rPr>
          <w:rFonts w:cs="ＭＳ Ｐゴシック" w:hint="eastAsia"/>
          <w:kern w:val="0"/>
          <w:szCs w:val="24"/>
        </w:rPr>
        <w:t>。</w:t>
      </w:r>
      <w:r w:rsidRPr="00D6201A">
        <w:rPr>
          <w:rFonts w:cs="ＭＳ Ｐゴシック" w:hint="eastAsia"/>
          <w:kern w:val="0"/>
          <w:szCs w:val="24"/>
        </w:rPr>
        <w:t xml:space="preserve"> </w:t>
      </w:r>
      <w:r w:rsidRPr="00D6201A">
        <w:rPr>
          <w:rFonts w:cs="ＭＳ Ｐゴシック" w:hint="eastAsia"/>
          <w:kern w:val="0"/>
          <w:szCs w:val="24"/>
        </w:rPr>
        <w:t>（オープンソース</w:t>
      </w:r>
      <w:r w:rsidR="00DC4C05">
        <w:rPr>
          <w:rFonts w:cs="ＭＳ Ｐゴシック" w:hint="eastAsia"/>
          <w:kern w:val="0"/>
          <w:szCs w:val="24"/>
        </w:rPr>
        <w:t>開発者採用（</w:t>
      </w:r>
      <w:hyperlink r:id="rId11" w:history="1">
        <w:r w:rsidR="00DC4C05" w:rsidRPr="00DC4C05">
          <w:rPr>
            <w:rStyle w:val="a5"/>
            <w:rFonts w:cs="ＭＳ Ｐゴシック"/>
            <w:kern w:val="0"/>
            <w:szCs w:val="24"/>
          </w:rPr>
          <w:t>Recruiting Open Source Developers</w:t>
        </w:r>
      </w:hyperlink>
      <w:r w:rsidR="00DC4C05">
        <w:rPr>
          <w:rFonts w:cs="ＭＳ Ｐゴシック" w:hint="eastAsia"/>
          <w:kern w:val="0"/>
          <w:szCs w:val="24"/>
        </w:rPr>
        <w:t>）</w:t>
      </w:r>
      <w:r w:rsidRPr="00D6201A">
        <w:rPr>
          <w:rFonts w:cs="ＭＳ Ｐゴシック" w:hint="eastAsia"/>
          <w:kern w:val="0"/>
          <w:szCs w:val="24"/>
        </w:rPr>
        <w:t>ガイドをご覧ください）</w:t>
      </w:r>
    </w:p>
    <w:p w:rsidR="00D6201A" w:rsidRPr="00E9566E" w:rsidRDefault="00D6201A"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In most projects, there are other ways for organizations to participate, but these are likely to vary by project. Open source projects and the foundations that support them often need resources that can be provided by organizations, including infrastructure, funding, marketing, legal services, and much more. Many projects allow companies to sponsor or join a project in some more formal way by contributing funding and / or people to the open source project in exchange for some advisory role in the project or visibility for the company.</w:t>
      </w:r>
    </w:p>
    <w:p w:rsidR="00E9566E" w:rsidRDefault="005E5863" w:rsidP="00E9566E">
      <w:pPr>
        <w:rPr>
          <w:rFonts w:cs="ＭＳ Ｐゴシック"/>
          <w:kern w:val="0"/>
          <w:szCs w:val="24"/>
        </w:rPr>
      </w:pPr>
      <w:r w:rsidRPr="005E5863">
        <w:rPr>
          <w:rFonts w:cs="ＭＳ Ｐゴシック" w:hint="eastAsia"/>
          <w:kern w:val="0"/>
          <w:szCs w:val="24"/>
        </w:rPr>
        <w:t>ほとんどのプロジェクト</w:t>
      </w:r>
      <w:ins w:id="244" w:author="工内 隆" w:date="2018-10-04T17:51:00Z">
        <w:r w:rsidR="00931517">
          <w:rPr>
            <w:rFonts w:cs="ＭＳ Ｐゴシック" w:hint="eastAsia"/>
            <w:kern w:val="0"/>
            <w:szCs w:val="24"/>
          </w:rPr>
          <w:t>に</w:t>
        </w:r>
      </w:ins>
      <w:del w:id="245" w:author="工内 隆" w:date="2018-10-04T17:51:00Z">
        <w:r w:rsidRPr="005E5863" w:rsidDel="00931517">
          <w:rPr>
            <w:rFonts w:cs="ＭＳ Ｐゴシック" w:hint="eastAsia"/>
            <w:kern w:val="0"/>
            <w:szCs w:val="24"/>
          </w:rPr>
          <w:delText>で</w:delText>
        </w:r>
      </w:del>
      <w:r w:rsidRPr="005E5863">
        <w:rPr>
          <w:rFonts w:cs="ＭＳ Ｐゴシック" w:hint="eastAsia"/>
          <w:kern w:val="0"/>
          <w:szCs w:val="24"/>
        </w:rPr>
        <w:t>は、組織が参加する</w:t>
      </w:r>
      <w:r>
        <w:rPr>
          <w:rFonts w:cs="ＭＳ Ｐゴシック" w:hint="eastAsia"/>
          <w:kern w:val="0"/>
          <w:szCs w:val="24"/>
        </w:rPr>
        <w:t>ための</w:t>
      </w:r>
      <w:ins w:id="246" w:author="工内 隆" w:date="2018-10-04T17:48:00Z">
        <w:r w:rsidR="009C10C9">
          <w:rPr>
            <w:rFonts w:cs="ＭＳ Ｐゴシック" w:hint="eastAsia"/>
            <w:kern w:val="0"/>
            <w:szCs w:val="24"/>
          </w:rPr>
          <w:t>その他の</w:t>
        </w:r>
      </w:ins>
      <w:r w:rsidRPr="005E5863">
        <w:rPr>
          <w:rFonts w:cs="ＭＳ Ｐゴシック" w:hint="eastAsia"/>
          <w:kern w:val="0"/>
          <w:szCs w:val="24"/>
        </w:rPr>
        <w:t>方法</w:t>
      </w:r>
      <w:ins w:id="247" w:author="工内 隆" w:date="2018-10-04T17:48:00Z">
        <w:r w:rsidR="009C10C9">
          <w:rPr>
            <w:rFonts w:cs="ＭＳ Ｐゴシック" w:hint="eastAsia"/>
            <w:kern w:val="0"/>
            <w:szCs w:val="24"/>
          </w:rPr>
          <w:t>（コードのコントリビューション以外の</w:t>
        </w:r>
      </w:ins>
      <w:ins w:id="248" w:author="工内 隆" w:date="2018-10-04T17:49:00Z">
        <w:r w:rsidR="009C10C9">
          <w:rPr>
            <w:rFonts w:cs="ＭＳ Ｐゴシック" w:hint="eastAsia"/>
            <w:kern w:val="0"/>
            <w:szCs w:val="24"/>
          </w:rPr>
          <w:t>方法）</w:t>
        </w:r>
      </w:ins>
      <w:ins w:id="249" w:author="工内 隆" w:date="2018-10-04T17:54:00Z">
        <w:r w:rsidR="00931517">
          <w:rPr>
            <w:rFonts w:cs="ＭＳ Ｐゴシック" w:hint="eastAsia"/>
            <w:kern w:val="0"/>
            <w:szCs w:val="24"/>
          </w:rPr>
          <w:t>があり</w:t>
        </w:r>
      </w:ins>
      <w:del w:id="250" w:author="工内 隆" w:date="2018-10-04T17:54:00Z">
        <w:r w:rsidDel="00931517">
          <w:rPr>
            <w:rFonts w:cs="ＭＳ Ｐゴシック" w:hint="eastAsia"/>
            <w:kern w:val="0"/>
            <w:szCs w:val="24"/>
          </w:rPr>
          <w:delText>を提供してい</w:delText>
        </w:r>
      </w:del>
      <w:r>
        <w:rPr>
          <w:rFonts w:cs="ＭＳ Ｐゴシック" w:hint="eastAsia"/>
          <w:kern w:val="0"/>
          <w:szCs w:val="24"/>
        </w:rPr>
        <w:t>ますが、その方法は</w:t>
      </w:r>
      <w:r w:rsidRPr="005E5863">
        <w:rPr>
          <w:rFonts w:cs="ＭＳ Ｐゴシック" w:hint="eastAsia"/>
          <w:kern w:val="0"/>
          <w:szCs w:val="24"/>
        </w:rPr>
        <w:t>プロジェクトごとに</w:t>
      </w:r>
      <w:r>
        <w:rPr>
          <w:rFonts w:cs="ＭＳ Ｐゴシック" w:hint="eastAsia"/>
          <w:kern w:val="0"/>
          <w:szCs w:val="24"/>
        </w:rPr>
        <w:t>異なっているでしょう</w:t>
      </w:r>
      <w:r w:rsidRPr="005E5863">
        <w:rPr>
          <w:rFonts w:cs="ＭＳ Ｐゴシック" w:hint="eastAsia"/>
          <w:kern w:val="0"/>
          <w:szCs w:val="24"/>
        </w:rPr>
        <w:t>。</w:t>
      </w:r>
      <w:del w:id="251" w:author="工内 隆" w:date="2018-10-05T14:43:00Z">
        <w:r w:rsidRPr="005E5863" w:rsidDel="00CD3BAD">
          <w:rPr>
            <w:rFonts w:cs="ＭＳ Ｐゴシック" w:hint="eastAsia"/>
            <w:kern w:val="0"/>
            <w:szCs w:val="24"/>
          </w:rPr>
          <w:delText xml:space="preserve"> </w:delText>
        </w:r>
      </w:del>
      <w:r w:rsidR="00312509">
        <w:rPr>
          <w:rFonts w:cs="ＭＳ Ｐゴシック" w:hint="eastAsia"/>
          <w:kern w:val="0"/>
          <w:szCs w:val="24"/>
        </w:rPr>
        <w:t>多くの場合、</w:t>
      </w:r>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プロジェクトとそれ</w:t>
      </w:r>
      <w:r>
        <w:rPr>
          <w:rFonts w:cs="ＭＳ Ｐゴシック" w:hint="eastAsia"/>
          <w:kern w:val="0"/>
          <w:szCs w:val="24"/>
        </w:rPr>
        <w:t>ら</w:t>
      </w:r>
      <w:r w:rsidRPr="005E5863">
        <w:rPr>
          <w:rFonts w:cs="ＭＳ Ｐゴシック" w:hint="eastAsia"/>
          <w:kern w:val="0"/>
          <w:szCs w:val="24"/>
        </w:rPr>
        <w:t>をサポートする</w:t>
      </w:r>
      <w:r>
        <w:rPr>
          <w:rFonts w:cs="ＭＳ Ｐゴシック" w:hint="eastAsia"/>
          <w:kern w:val="0"/>
          <w:szCs w:val="24"/>
        </w:rPr>
        <w:t>ファウンデーション</w:t>
      </w:r>
      <w:r w:rsidRPr="005E5863">
        <w:rPr>
          <w:rFonts w:cs="ＭＳ Ｐゴシック" w:hint="eastAsia"/>
          <w:kern w:val="0"/>
          <w:szCs w:val="24"/>
        </w:rPr>
        <w:t>は、インフラストラクチャ、</w:t>
      </w:r>
      <w:r>
        <w:rPr>
          <w:rFonts w:cs="ＭＳ Ｐゴシック" w:hint="eastAsia"/>
          <w:kern w:val="0"/>
          <w:szCs w:val="24"/>
        </w:rPr>
        <w:t>運営資金</w:t>
      </w:r>
      <w:r w:rsidRPr="005E5863">
        <w:rPr>
          <w:rFonts w:cs="ＭＳ Ｐゴシック" w:hint="eastAsia"/>
          <w:kern w:val="0"/>
          <w:szCs w:val="24"/>
        </w:rPr>
        <w:t>、マーケティング、法務サービスなど</w:t>
      </w:r>
      <w:del w:id="252" w:author="工内 隆" w:date="2018-10-04T17:55:00Z">
        <w:r w:rsidR="00312509" w:rsidDel="00931517">
          <w:rPr>
            <w:rFonts w:cs="ＭＳ Ｐゴシック" w:hint="eastAsia"/>
            <w:kern w:val="0"/>
            <w:szCs w:val="24"/>
          </w:rPr>
          <w:delText>で</w:delText>
        </w:r>
      </w:del>
      <w:r w:rsidRPr="005E5863">
        <w:rPr>
          <w:rFonts w:cs="ＭＳ Ｐゴシック" w:hint="eastAsia"/>
          <w:kern w:val="0"/>
          <w:szCs w:val="24"/>
        </w:rPr>
        <w:t>、組織が提供</w:t>
      </w:r>
      <w:ins w:id="253" w:author="工内 隆" w:date="2018-10-04T17:55:00Z">
        <w:r w:rsidR="00931517">
          <w:rPr>
            <w:rFonts w:cs="ＭＳ Ｐゴシック" w:hint="eastAsia"/>
            <w:kern w:val="0"/>
            <w:szCs w:val="24"/>
          </w:rPr>
          <w:t>することのできる</w:t>
        </w:r>
      </w:ins>
      <w:del w:id="254" w:author="工内 隆" w:date="2018-10-04T17:55:00Z">
        <w:r w:rsidR="00312509" w:rsidDel="00931517">
          <w:rPr>
            <w:rFonts w:cs="ＭＳ Ｐゴシック" w:hint="eastAsia"/>
            <w:kern w:val="0"/>
            <w:szCs w:val="24"/>
          </w:rPr>
          <w:delText>可能な</w:delText>
        </w:r>
      </w:del>
      <w:r w:rsidRPr="005E5863">
        <w:rPr>
          <w:rFonts w:cs="ＭＳ Ｐゴシック" w:hint="eastAsia"/>
          <w:kern w:val="0"/>
          <w:szCs w:val="24"/>
        </w:rPr>
        <w:t>リソースを必要と</w:t>
      </w:r>
      <w:r w:rsidR="00312509">
        <w:rPr>
          <w:rFonts w:cs="ＭＳ Ｐゴシック" w:hint="eastAsia"/>
          <w:kern w:val="0"/>
          <w:szCs w:val="24"/>
        </w:rPr>
        <w:t>しています。</w:t>
      </w:r>
      <w:del w:id="255" w:author="工内 隆" w:date="2018-10-05T16:19:00Z">
        <w:r w:rsidRPr="005E5863" w:rsidDel="00A915FA">
          <w:rPr>
            <w:rFonts w:cs="ＭＳ Ｐゴシック" w:hint="eastAsia"/>
            <w:kern w:val="0"/>
            <w:szCs w:val="24"/>
          </w:rPr>
          <w:delText xml:space="preserve"> </w:delText>
        </w:r>
      </w:del>
      <w:r w:rsidRPr="005E5863">
        <w:rPr>
          <w:rFonts w:cs="ＭＳ Ｐゴシック" w:hint="eastAsia"/>
          <w:kern w:val="0"/>
          <w:szCs w:val="24"/>
        </w:rPr>
        <w:t>多くのプロジェクトでは、プロジェクト</w:t>
      </w:r>
      <w:r w:rsidR="00312509">
        <w:rPr>
          <w:rFonts w:cs="ＭＳ Ｐゴシック" w:hint="eastAsia"/>
          <w:kern w:val="0"/>
          <w:szCs w:val="24"/>
        </w:rPr>
        <w:t>に</w:t>
      </w:r>
      <w:r w:rsidRPr="005E5863">
        <w:rPr>
          <w:rFonts w:cs="ＭＳ Ｐゴシック" w:hint="eastAsia"/>
          <w:kern w:val="0"/>
          <w:szCs w:val="24"/>
        </w:rPr>
        <w:t>助言</w:t>
      </w:r>
      <w:r w:rsidR="00312509">
        <w:rPr>
          <w:rFonts w:cs="ＭＳ Ｐゴシック" w:hint="eastAsia"/>
          <w:kern w:val="0"/>
          <w:szCs w:val="24"/>
        </w:rPr>
        <w:t>できる資格（</w:t>
      </w:r>
      <w:r w:rsidR="00312509" w:rsidRPr="00312509">
        <w:rPr>
          <w:rFonts w:cs="ＭＳ Ｐゴシック"/>
          <w:kern w:val="0"/>
          <w:szCs w:val="24"/>
        </w:rPr>
        <w:t>advisory role</w:t>
      </w:r>
      <w:r w:rsidR="00312509">
        <w:rPr>
          <w:rFonts w:cs="ＭＳ Ｐゴシック" w:hint="eastAsia"/>
          <w:kern w:val="0"/>
          <w:szCs w:val="24"/>
        </w:rPr>
        <w:t>）の獲得</w:t>
      </w:r>
      <w:r w:rsidRPr="005E5863">
        <w:rPr>
          <w:rFonts w:cs="ＭＳ Ｐゴシック" w:hint="eastAsia"/>
          <w:kern w:val="0"/>
          <w:szCs w:val="24"/>
        </w:rPr>
        <w:t>や企業の</w:t>
      </w:r>
      <w:r w:rsidR="00312509">
        <w:rPr>
          <w:rFonts w:cs="ＭＳ Ｐゴシック" w:hint="eastAsia"/>
          <w:kern w:val="0"/>
          <w:szCs w:val="24"/>
        </w:rPr>
        <w:t>ビジビリティ向上</w:t>
      </w:r>
      <w:ins w:id="256" w:author="工内 隆" w:date="2018-10-04T17:59:00Z">
        <w:r w:rsidR="00931517">
          <w:rPr>
            <w:rFonts w:cs="ＭＳ Ｐゴシック" w:hint="eastAsia"/>
            <w:kern w:val="0"/>
            <w:szCs w:val="24"/>
          </w:rPr>
          <w:t>と引き換えに</w:t>
        </w:r>
      </w:ins>
      <w:del w:id="257" w:author="工内 隆" w:date="2018-10-04T17:59:00Z">
        <w:r w:rsidR="00312509" w:rsidDel="00931517">
          <w:rPr>
            <w:rFonts w:cs="ＭＳ Ｐゴシック" w:hint="eastAsia"/>
            <w:kern w:val="0"/>
            <w:szCs w:val="24"/>
          </w:rPr>
          <w:delText>のために、</w:delText>
        </w:r>
      </w:del>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プロジェクトに資金や</w:t>
      </w:r>
      <w:r w:rsidR="00530B6D">
        <w:rPr>
          <w:rFonts w:cs="ＭＳ Ｐゴシック" w:hint="eastAsia"/>
          <w:kern w:val="0"/>
          <w:szCs w:val="24"/>
        </w:rPr>
        <w:t>人的資源</w:t>
      </w:r>
      <w:r w:rsidR="00312509">
        <w:rPr>
          <w:rFonts w:cs="ＭＳ Ｐゴシック" w:hint="eastAsia"/>
          <w:kern w:val="0"/>
          <w:szCs w:val="24"/>
        </w:rPr>
        <w:t>の形でのコントリビューション</w:t>
      </w:r>
      <w:r w:rsidRPr="005E5863">
        <w:rPr>
          <w:rFonts w:cs="ＭＳ Ｐゴシック" w:hint="eastAsia"/>
          <w:kern w:val="0"/>
          <w:szCs w:val="24"/>
        </w:rPr>
        <w:t>を</w:t>
      </w:r>
      <w:r w:rsidR="00312509">
        <w:rPr>
          <w:rFonts w:cs="ＭＳ Ｐゴシック" w:hint="eastAsia"/>
          <w:kern w:val="0"/>
          <w:szCs w:val="24"/>
        </w:rPr>
        <w:t>する</w:t>
      </w:r>
      <w:r w:rsidRPr="005E5863">
        <w:rPr>
          <w:rFonts w:cs="ＭＳ Ｐゴシック" w:hint="eastAsia"/>
          <w:kern w:val="0"/>
          <w:szCs w:val="24"/>
        </w:rPr>
        <w:t>こと</w:t>
      </w:r>
      <w:ins w:id="258" w:author="工内 隆" w:date="2018-10-04T17:59:00Z">
        <w:r w:rsidR="00931517">
          <w:rPr>
            <w:rFonts w:cs="ＭＳ Ｐゴシック" w:hint="eastAsia"/>
            <w:kern w:val="0"/>
            <w:szCs w:val="24"/>
          </w:rPr>
          <w:t>によって</w:t>
        </w:r>
      </w:ins>
      <w:del w:id="259" w:author="工内 隆" w:date="2018-10-04T17:59:00Z">
        <w:r w:rsidR="00312509" w:rsidDel="00931517">
          <w:rPr>
            <w:rFonts w:cs="ＭＳ Ｐゴシック" w:hint="eastAsia"/>
            <w:kern w:val="0"/>
            <w:szCs w:val="24"/>
          </w:rPr>
          <w:delText>で</w:delText>
        </w:r>
      </w:del>
      <w:r w:rsidRPr="005E5863">
        <w:rPr>
          <w:rFonts w:cs="ＭＳ Ｐゴシック" w:hint="eastAsia"/>
          <w:kern w:val="0"/>
          <w:szCs w:val="24"/>
        </w:rPr>
        <w:t>、企業がより</w:t>
      </w:r>
      <w:ins w:id="260" w:author="工内 隆" w:date="2018-10-04T18:00:00Z">
        <w:r w:rsidR="00236E89">
          <w:rPr>
            <w:rFonts w:cs="ＭＳ Ｐゴシック" w:hint="eastAsia"/>
            <w:kern w:val="0"/>
            <w:szCs w:val="24"/>
          </w:rPr>
          <w:t>フォーマルな形</w:t>
        </w:r>
      </w:ins>
      <w:del w:id="261" w:author="工内 隆" w:date="2018-10-04T18:00:00Z">
        <w:r w:rsidRPr="005E5863" w:rsidDel="00236E89">
          <w:rPr>
            <w:rFonts w:cs="ＭＳ Ｐゴシック" w:hint="eastAsia"/>
            <w:kern w:val="0"/>
            <w:szCs w:val="24"/>
          </w:rPr>
          <w:delText>正式な方法</w:delText>
        </w:r>
      </w:del>
      <w:r w:rsidRPr="005E5863">
        <w:rPr>
          <w:rFonts w:cs="ＭＳ Ｐゴシック" w:hint="eastAsia"/>
          <w:kern w:val="0"/>
          <w:szCs w:val="24"/>
        </w:rPr>
        <w:t>でプロジェクト</w:t>
      </w:r>
      <w:r w:rsidR="00312509">
        <w:rPr>
          <w:rFonts w:cs="ＭＳ Ｐゴシック" w:hint="eastAsia"/>
          <w:kern w:val="0"/>
          <w:szCs w:val="24"/>
        </w:rPr>
        <w:t>の</w:t>
      </w:r>
      <w:r w:rsidRPr="005E5863">
        <w:rPr>
          <w:rFonts w:cs="ＭＳ Ｐゴシック" w:hint="eastAsia"/>
          <w:kern w:val="0"/>
          <w:szCs w:val="24"/>
        </w:rPr>
        <w:t>スポンサー</w:t>
      </w:r>
      <w:r w:rsidR="00312509">
        <w:rPr>
          <w:rFonts w:cs="ＭＳ Ｐゴシック" w:hint="eastAsia"/>
          <w:kern w:val="0"/>
          <w:szCs w:val="24"/>
        </w:rPr>
        <w:t>になったり、</w:t>
      </w:r>
      <w:r w:rsidRPr="005E5863">
        <w:rPr>
          <w:rFonts w:cs="ＭＳ Ｐゴシック" w:hint="eastAsia"/>
          <w:kern w:val="0"/>
          <w:szCs w:val="24"/>
        </w:rPr>
        <w:t>参加</w:t>
      </w:r>
      <w:r w:rsidR="00312509">
        <w:rPr>
          <w:rFonts w:cs="ＭＳ Ｐゴシック" w:hint="eastAsia"/>
          <w:kern w:val="0"/>
          <w:szCs w:val="24"/>
        </w:rPr>
        <w:t>したり</w:t>
      </w:r>
      <w:r w:rsidRPr="005E5863">
        <w:rPr>
          <w:rFonts w:cs="ＭＳ Ｐゴシック" w:hint="eastAsia"/>
          <w:kern w:val="0"/>
          <w:szCs w:val="24"/>
        </w:rPr>
        <w:t>することができます。</w:t>
      </w:r>
    </w:p>
    <w:p w:rsidR="005E5863" w:rsidRPr="00E9566E" w:rsidRDefault="005E586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For example, the Node.js Foundation Board of Directors is made up of representatives from corporate members, a representative of the Technical Steering Committee, and representatives elected by the individual membership class. The corporate members comprising a portion of the board pay anywhere from $5,000 for a small organization to $250,000. While each project has a slightly different approach to </w:t>
      </w:r>
      <w:r w:rsidRPr="00E9566E">
        <w:rPr>
          <w:rFonts w:cs="ＭＳ Ｐゴシック"/>
          <w:kern w:val="0"/>
          <w:szCs w:val="24"/>
        </w:rPr>
        <w:lastRenderedPageBreak/>
        <w:t>sponsorship or membership, funding an open source project helps pay the project’s expenses and helps the project be successful.</w:t>
      </w:r>
    </w:p>
    <w:p w:rsidR="00E9566E" w:rsidRDefault="00C557E9" w:rsidP="00E9566E">
      <w:pPr>
        <w:rPr>
          <w:rFonts w:cs="ＭＳ Ｐゴシック"/>
          <w:kern w:val="0"/>
          <w:szCs w:val="24"/>
        </w:rPr>
      </w:pPr>
      <w:r w:rsidRPr="00C557E9">
        <w:rPr>
          <w:rFonts w:cs="ＭＳ Ｐゴシック" w:hint="eastAsia"/>
          <w:kern w:val="0"/>
          <w:szCs w:val="24"/>
        </w:rPr>
        <w:t>たとえば、</w:t>
      </w:r>
      <w:r w:rsidRPr="00C557E9">
        <w:rPr>
          <w:rFonts w:cs="ＭＳ Ｐゴシック" w:hint="eastAsia"/>
          <w:kern w:val="0"/>
          <w:szCs w:val="24"/>
        </w:rPr>
        <w:t>Node.js Foundation</w:t>
      </w:r>
      <w:r w:rsidRPr="00C557E9">
        <w:rPr>
          <w:rFonts w:cs="ＭＳ Ｐゴシック" w:hint="eastAsia"/>
          <w:kern w:val="0"/>
          <w:szCs w:val="24"/>
        </w:rPr>
        <w:t>理事会</w:t>
      </w:r>
      <w:r>
        <w:rPr>
          <w:rFonts w:cs="ＭＳ Ｐゴシック" w:hint="eastAsia"/>
          <w:kern w:val="0"/>
          <w:szCs w:val="24"/>
        </w:rPr>
        <w:t>の理事（</w:t>
      </w:r>
      <w:hyperlink r:id="rId12" w:history="1">
        <w:r w:rsidRPr="00C557E9">
          <w:rPr>
            <w:rStyle w:val="a5"/>
            <w:rFonts w:cs="ＭＳ Ｐゴシック"/>
            <w:kern w:val="0"/>
            <w:szCs w:val="24"/>
          </w:rPr>
          <w:t>Node.js Foundation Board of Directors</w:t>
        </w:r>
      </w:hyperlink>
      <w:del w:id="262" w:author="工内 隆" w:date="2018-10-05T08:41:00Z">
        <w:r w:rsidDel="00FC03C2">
          <w:rPr>
            <w:rFonts w:cs="ＭＳ Ｐゴシック" w:hint="eastAsia"/>
            <w:kern w:val="0"/>
            <w:szCs w:val="24"/>
          </w:rPr>
          <w:delText>★</w:delText>
        </w:r>
        <w:r w:rsidRPr="00C557E9" w:rsidDel="00FC03C2">
          <w:rPr>
            <w:rFonts w:cs="ＭＳ Ｐゴシック" w:hint="eastAsia"/>
            <w:kern w:val="0"/>
            <w:szCs w:val="24"/>
            <w:u w:val="single"/>
          </w:rPr>
          <w:delText>原文のリンクが間違っているので修正しています。</w:delText>
        </w:r>
      </w:del>
      <w:r>
        <w:rPr>
          <w:rFonts w:cs="ＭＳ Ｐゴシック" w:hint="eastAsia"/>
          <w:kern w:val="0"/>
          <w:szCs w:val="24"/>
        </w:rPr>
        <w:t>）</w:t>
      </w:r>
      <w:r w:rsidRPr="00C557E9">
        <w:rPr>
          <w:rFonts w:cs="ＭＳ Ｐゴシック" w:hint="eastAsia"/>
          <w:kern w:val="0"/>
          <w:szCs w:val="24"/>
        </w:rPr>
        <w:t>は、企業会員からの代表者、技術運営委員会の代表者、個人会員クラスで選出された代表者で構成されています。</w:t>
      </w:r>
      <w:del w:id="263" w:author="工内 隆" w:date="2018-10-05T14:44:00Z">
        <w:r w:rsidRPr="00C557E9" w:rsidDel="00CD3BAD">
          <w:rPr>
            <w:rFonts w:cs="ＭＳ Ｐゴシック" w:hint="eastAsia"/>
            <w:kern w:val="0"/>
            <w:szCs w:val="24"/>
          </w:rPr>
          <w:delText xml:space="preserve"> </w:delText>
        </w:r>
      </w:del>
      <w:r>
        <w:rPr>
          <w:rFonts w:cs="ＭＳ Ｐゴシック" w:hint="eastAsia"/>
          <w:kern w:val="0"/>
          <w:szCs w:val="24"/>
        </w:rPr>
        <w:t>理事会の理事を</w:t>
      </w:r>
      <w:r w:rsidRPr="00C557E9">
        <w:rPr>
          <w:rFonts w:cs="ＭＳ Ｐゴシック" w:hint="eastAsia"/>
          <w:kern w:val="0"/>
          <w:szCs w:val="24"/>
        </w:rPr>
        <w:t>構成</w:t>
      </w:r>
      <w:r>
        <w:rPr>
          <w:rFonts w:cs="ＭＳ Ｐゴシック" w:hint="eastAsia"/>
          <w:kern w:val="0"/>
          <w:szCs w:val="24"/>
        </w:rPr>
        <w:t>することができる</w:t>
      </w:r>
      <w:r w:rsidRPr="00C557E9">
        <w:rPr>
          <w:rFonts w:cs="ＭＳ Ｐゴシック" w:hint="eastAsia"/>
          <w:kern w:val="0"/>
          <w:szCs w:val="24"/>
        </w:rPr>
        <w:t>企業のメンバーは、</w:t>
      </w:r>
      <w:del w:id="264" w:author="工内 隆" w:date="2018-10-05T08:44:00Z">
        <w:r w:rsidRPr="00C557E9" w:rsidDel="00FC03C2">
          <w:rPr>
            <w:rFonts w:cs="ＭＳ Ｐゴシック" w:hint="eastAsia"/>
            <w:kern w:val="0"/>
            <w:szCs w:val="24"/>
          </w:rPr>
          <w:delText>小規模組織の場合は</w:delText>
        </w:r>
      </w:del>
      <w:r w:rsidRPr="00C557E9">
        <w:rPr>
          <w:rFonts w:cs="ＭＳ Ｐゴシック" w:hint="eastAsia"/>
          <w:kern w:val="0"/>
          <w:szCs w:val="24"/>
        </w:rPr>
        <w:t>5,000</w:t>
      </w:r>
      <w:r w:rsidRPr="00C557E9">
        <w:rPr>
          <w:rFonts w:cs="ＭＳ Ｐゴシック" w:hint="eastAsia"/>
          <w:kern w:val="0"/>
          <w:szCs w:val="24"/>
        </w:rPr>
        <w:t>ドル</w:t>
      </w:r>
      <w:r>
        <w:rPr>
          <w:rFonts w:cs="ＭＳ Ｐゴシック" w:hint="eastAsia"/>
          <w:kern w:val="0"/>
          <w:szCs w:val="24"/>
        </w:rPr>
        <w:t>（</w:t>
      </w:r>
      <w:r w:rsidRPr="00C557E9">
        <w:rPr>
          <w:rFonts w:cs="ＭＳ Ｐゴシック" w:hint="eastAsia"/>
          <w:kern w:val="0"/>
          <w:szCs w:val="24"/>
        </w:rPr>
        <w:t>小規模組織の場合</w:t>
      </w:r>
      <w:r>
        <w:rPr>
          <w:rFonts w:cs="ＭＳ Ｐゴシック" w:hint="eastAsia"/>
          <w:kern w:val="0"/>
          <w:szCs w:val="24"/>
        </w:rPr>
        <w:t>）</w:t>
      </w:r>
      <w:r w:rsidRPr="00C557E9">
        <w:rPr>
          <w:rFonts w:cs="ＭＳ Ｐゴシック" w:hint="eastAsia"/>
          <w:kern w:val="0"/>
          <w:szCs w:val="24"/>
        </w:rPr>
        <w:t>から</w:t>
      </w:r>
      <w:r w:rsidRPr="00C557E9">
        <w:rPr>
          <w:rFonts w:cs="ＭＳ Ｐゴシック" w:hint="eastAsia"/>
          <w:kern w:val="0"/>
          <w:szCs w:val="24"/>
        </w:rPr>
        <w:t>250,000</w:t>
      </w:r>
      <w:r>
        <w:rPr>
          <w:rFonts w:cs="ＭＳ Ｐゴシック" w:hint="eastAsia"/>
          <w:kern w:val="0"/>
          <w:szCs w:val="24"/>
        </w:rPr>
        <w:t>ドルを支払います</w:t>
      </w:r>
      <w:r w:rsidRPr="00C557E9">
        <w:rPr>
          <w:rFonts w:cs="ＭＳ Ｐゴシック" w:hint="eastAsia"/>
          <w:kern w:val="0"/>
          <w:szCs w:val="24"/>
        </w:rPr>
        <w:t>。</w:t>
      </w:r>
      <w:del w:id="265" w:author="工内 隆" w:date="2018-10-05T16:20:00Z">
        <w:r w:rsidRPr="00C557E9" w:rsidDel="00A915FA">
          <w:rPr>
            <w:rFonts w:cs="ＭＳ Ｐゴシック" w:hint="eastAsia"/>
            <w:kern w:val="0"/>
            <w:szCs w:val="24"/>
          </w:rPr>
          <w:delText xml:space="preserve"> </w:delText>
        </w:r>
      </w:del>
      <w:r w:rsidRPr="00C557E9">
        <w:rPr>
          <w:rFonts w:cs="ＭＳ Ｐゴシック" w:hint="eastAsia"/>
          <w:kern w:val="0"/>
          <w:szCs w:val="24"/>
        </w:rPr>
        <w:t>各プロジェクトはスポンサーシップやメンバーシップに対するアプローチが少し異なりますが、オープンソース</w:t>
      </w:r>
      <w:r>
        <w:rPr>
          <w:rFonts w:cs="ＭＳ Ｐゴシック" w:hint="eastAsia"/>
          <w:kern w:val="0"/>
          <w:szCs w:val="24"/>
        </w:rPr>
        <w:t xml:space="preserve">　</w:t>
      </w:r>
      <w:r w:rsidRPr="00C557E9">
        <w:rPr>
          <w:rFonts w:cs="ＭＳ Ｐゴシック" w:hint="eastAsia"/>
          <w:kern w:val="0"/>
          <w:szCs w:val="24"/>
        </w:rPr>
        <w:t>プロジェクトへの資金提供はプロジェクトの経費を支え、プロジェクトの成功に役立ちます。</w:t>
      </w:r>
    </w:p>
    <w:p w:rsidR="00312509" w:rsidRDefault="0031250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 diverse group of organizations contributes to the Cloud Native Computing Foundation’s Kubernetes project.</w:t>
      </w:r>
    </w:p>
    <w:p w:rsidR="00E9566E" w:rsidRDefault="00EC2093" w:rsidP="00E9566E">
      <w:pPr>
        <w:rPr>
          <w:rFonts w:cs="ＭＳ Ｐゴシック"/>
          <w:kern w:val="0"/>
          <w:szCs w:val="24"/>
        </w:rPr>
      </w:pPr>
      <w:r>
        <w:rPr>
          <w:rFonts w:cs="ＭＳ Ｐゴシック" w:hint="eastAsia"/>
          <w:kern w:val="0"/>
          <w:szCs w:val="24"/>
        </w:rPr>
        <w:t>多様な組織</w:t>
      </w:r>
      <w:r w:rsidRPr="00EC2093">
        <w:rPr>
          <w:rFonts w:cs="ＭＳ Ｐゴシック" w:hint="eastAsia"/>
          <w:kern w:val="0"/>
          <w:szCs w:val="24"/>
        </w:rPr>
        <w:t>が</w:t>
      </w:r>
      <w:r w:rsidRPr="00EC2093">
        <w:rPr>
          <w:rFonts w:cs="ＭＳ Ｐゴシック"/>
          <w:kern w:val="0"/>
          <w:szCs w:val="24"/>
        </w:rPr>
        <w:t>Cloud Native Computing Foundation</w:t>
      </w:r>
      <w:r w:rsidRPr="00EC2093">
        <w:rPr>
          <w:rFonts w:cs="ＭＳ Ｐゴシック" w:hint="eastAsia"/>
          <w:kern w:val="0"/>
          <w:szCs w:val="24"/>
        </w:rPr>
        <w:t>の</w:t>
      </w:r>
      <w:r w:rsidRPr="00EC2093">
        <w:rPr>
          <w:rFonts w:cs="ＭＳ Ｐゴシック" w:hint="eastAsia"/>
          <w:kern w:val="0"/>
          <w:szCs w:val="24"/>
        </w:rPr>
        <w:t>Kubernetes</w:t>
      </w:r>
      <w:r w:rsidRPr="00EC2093">
        <w:rPr>
          <w:rFonts w:cs="ＭＳ Ｐゴシック" w:hint="eastAsia"/>
          <w:kern w:val="0"/>
          <w:szCs w:val="24"/>
        </w:rPr>
        <w:t>プロジェクトに</w:t>
      </w:r>
      <w:r>
        <w:rPr>
          <w:rFonts w:cs="ＭＳ Ｐゴシック" w:hint="eastAsia"/>
          <w:kern w:val="0"/>
          <w:szCs w:val="24"/>
        </w:rPr>
        <w:t>コントリビューション</w:t>
      </w:r>
      <w:r w:rsidRPr="00EC2093">
        <w:rPr>
          <w:rFonts w:cs="ＭＳ Ｐゴシック" w:hint="eastAsia"/>
          <w:kern w:val="0"/>
          <w:szCs w:val="24"/>
        </w:rPr>
        <w:t>しています。</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5</w:t>
      </w:r>
    </w:p>
    <w:p w:rsidR="00EC2093" w:rsidRDefault="00EC209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5</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to be a good corporate citizen when participating in an open source project</w:t>
      </w:r>
    </w:p>
    <w:p w:rsidR="00EC2093" w:rsidRPr="00E9566E" w:rsidRDefault="00EC2093" w:rsidP="00E9566E">
      <w:pPr>
        <w:rPr>
          <w:rFonts w:cs="ＭＳ Ｐゴシック"/>
          <w:kern w:val="0"/>
          <w:szCs w:val="24"/>
        </w:rPr>
      </w:pPr>
      <w:del w:id="266" w:author="工内 隆" w:date="2018-10-05T08:46:00Z">
        <w:r w:rsidRPr="00EC2093" w:rsidDel="00FC03C2">
          <w:rPr>
            <w:rFonts w:cs="ＭＳ Ｐゴシック" w:hint="eastAsia"/>
            <w:kern w:val="0"/>
            <w:szCs w:val="24"/>
          </w:rPr>
          <w:delText>オープンソース</w:delText>
        </w:r>
        <w:r w:rsidDel="00FC03C2">
          <w:rPr>
            <w:rFonts w:cs="ＭＳ Ｐゴシック" w:hint="eastAsia"/>
            <w:kern w:val="0"/>
            <w:szCs w:val="24"/>
          </w:rPr>
          <w:delText xml:space="preserve">　</w:delText>
        </w:r>
        <w:r w:rsidRPr="00EC2093" w:rsidDel="00FC03C2">
          <w:rPr>
            <w:rFonts w:cs="ＭＳ Ｐゴシック" w:hint="eastAsia"/>
            <w:kern w:val="0"/>
            <w:szCs w:val="24"/>
          </w:rPr>
          <w:delText>プロジェクトに参加する際</w:delText>
        </w:r>
        <w:r w:rsidDel="00FC03C2">
          <w:rPr>
            <w:rFonts w:cs="ＭＳ Ｐゴシック" w:hint="eastAsia"/>
            <w:kern w:val="0"/>
            <w:szCs w:val="24"/>
          </w:rPr>
          <w:delText>、どのようにすれば</w:delText>
        </w:r>
      </w:del>
      <w:r>
        <w:rPr>
          <w:rFonts w:cs="ＭＳ Ｐゴシック" w:hint="eastAsia"/>
          <w:kern w:val="0"/>
          <w:szCs w:val="24"/>
        </w:rPr>
        <w:t>良き</w:t>
      </w:r>
      <w:r w:rsidRPr="00EC2093">
        <w:rPr>
          <w:rFonts w:cs="ＭＳ Ｐゴシック" w:hint="eastAsia"/>
          <w:kern w:val="0"/>
          <w:szCs w:val="24"/>
        </w:rPr>
        <w:t>企業市民</w:t>
      </w:r>
      <w:r>
        <w:rPr>
          <w:rFonts w:cs="ＭＳ Ｐゴシック" w:hint="eastAsia"/>
          <w:kern w:val="0"/>
          <w:szCs w:val="24"/>
        </w:rPr>
        <w:t>にな</w:t>
      </w:r>
      <w:del w:id="267" w:author="工内 隆" w:date="2018-10-05T08:46:00Z">
        <w:r w:rsidDel="00FC03C2">
          <w:rPr>
            <w:rFonts w:cs="ＭＳ Ｐゴシック" w:hint="eastAsia"/>
            <w:kern w:val="0"/>
            <w:szCs w:val="24"/>
          </w:rPr>
          <w:delText>れ</w:delText>
        </w:r>
      </w:del>
      <w:r>
        <w:rPr>
          <w:rFonts w:cs="ＭＳ Ｐゴシック" w:hint="eastAsia"/>
          <w:kern w:val="0"/>
          <w:szCs w:val="24"/>
        </w:rPr>
        <w:t>る</w:t>
      </w:r>
      <w:ins w:id="268" w:author="工内 隆" w:date="2018-10-05T08:46:00Z">
        <w:r w:rsidR="00FC03C2">
          <w:rPr>
            <w:rFonts w:cs="ＭＳ Ｐゴシック" w:hint="eastAsia"/>
            <w:kern w:val="0"/>
            <w:szCs w:val="24"/>
          </w:rPr>
          <w:t>ために</w:t>
        </w:r>
      </w:ins>
      <w:del w:id="269" w:author="工内 隆" w:date="2018-10-05T08:46:00Z">
        <w:r w:rsidDel="00FC03C2">
          <w:rPr>
            <w:rFonts w:cs="ＭＳ Ｐゴシック" w:hint="eastAsia"/>
            <w:kern w:val="0"/>
            <w:szCs w:val="24"/>
          </w:rPr>
          <w:delText>のか</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there is an underlying theme for this guide and for open source in general, it’s that every project is different. Every time you join an open source project, you’ll need to spend some time orienting yourself to the project and learning how it works.</w:t>
      </w:r>
    </w:p>
    <w:p w:rsidR="00E9566E" w:rsidRDefault="00EC2093" w:rsidP="00E9566E">
      <w:pPr>
        <w:rPr>
          <w:rFonts w:cs="ＭＳ Ｐゴシック"/>
          <w:kern w:val="0"/>
          <w:szCs w:val="24"/>
        </w:rPr>
      </w:pPr>
      <w:r w:rsidRPr="00EC2093">
        <w:rPr>
          <w:rFonts w:cs="ＭＳ Ｐゴシック" w:hint="eastAsia"/>
          <w:kern w:val="0"/>
          <w:szCs w:val="24"/>
        </w:rPr>
        <w:t>このガイド</w:t>
      </w:r>
      <w:r>
        <w:rPr>
          <w:rFonts w:cs="ＭＳ Ｐゴシック" w:hint="eastAsia"/>
          <w:kern w:val="0"/>
          <w:szCs w:val="24"/>
        </w:rPr>
        <w:t>および一般的な</w:t>
      </w:r>
      <w:r w:rsidRPr="00EC2093">
        <w:rPr>
          <w:rFonts w:cs="ＭＳ Ｐゴシック" w:hint="eastAsia"/>
          <w:kern w:val="0"/>
          <w:szCs w:val="24"/>
        </w:rPr>
        <w:t>オープンソース</w:t>
      </w:r>
      <w:r>
        <w:rPr>
          <w:rFonts w:cs="ＭＳ Ｐゴシック" w:hint="eastAsia"/>
          <w:kern w:val="0"/>
          <w:szCs w:val="24"/>
        </w:rPr>
        <w:t>で基</w:t>
      </w:r>
      <w:ins w:id="270" w:author="工内 隆" w:date="2018-10-05T08:47:00Z">
        <w:r w:rsidR="00FC03C2">
          <w:rPr>
            <w:rFonts w:cs="ＭＳ Ｐゴシック" w:hint="eastAsia"/>
            <w:kern w:val="0"/>
            <w:szCs w:val="24"/>
          </w:rPr>
          <w:t>層</w:t>
        </w:r>
      </w:ins>
      <w:del w:id="271" w:author="工内 隆" w:date="2018-10-05T08:47:00Z">
        <w:r w:rsidDel="00FC03C2">
          <w:rPr>
            <w:rFonts w:cs="ＭＳ Ｐゴシック" w:hint="eastAsia"/>
            <w:kern w:val="0"/>
            <w:szCs w:val="24"/>
          </w:rPr>
          <w:delText>礎</w:delText>
        </w:r>
      </w:del>
      <w:r w:rsidR="00F905F4">
        <w:rPr>
          <w:rFonts w:cs="ＭＳ Ｐゴシック" w:hint="eastAsia"/>
          <w:kern w:val="0"/>
          <w:szCs w:val="24"/>
        </w:rPr>
        <w:t>をなす</w:t>
      </w:r>
      <w:r w:rsidRPr="00EC2093">
        <w:rPr>
          <w:rFonts w:cs="ＭＳ Ｐゴシック" w:hint="eastAsia"/>
          <w:kern w:val="0"/>
          <w:szCs w:val="24"/>
        </w:rPr>
        <w:t>テーマ</w:t>
      </w:r>
      <w:r>
        <w:rPr>
          <w:rFonts w:cs="ＭＳ Ｐゴシック" w:hint="eastAsia"/>
          <w:kern w:val="0"/>
          <w:szCs w:val="24"/>
        </w:rPr>
        <w:t>があるとすれば、</w:t>
      </w:r>
      <w:r w:rsidRPr="00EC2093">
        <w:rPr>
          <w:rFonts w:cs="ＭＳ Ｐゴシック" w:hint="eastAsia"/>
          <w:kern w:val="0"/>
          <w:szCs w:val="24"/>
        </w:rPr>
        <w:t>すべてのプロジェクト</w:t>
      </w:r>
      <w:r w:rsidR="00F905F4">
        <w:rPr>
          <w:rFonts w:cs="ＭＳ Ｐゴシック" w:hint="eastAsia"/>
          <w:kern w:val="0"/>
          <w:szCs w:val="24"/>
        </w:rPr>
        <w:t>は異なっている</w:t>
      </w:r>
      <w:r w:rsidRPr="00EC2093">
        <w:rPr>
          <w:rFonts w:cs="ＭＳ Ｐゴシック" w:hint="eastAsia"/>
          <w:kern w:val="0"/>
          <w:szCs w:val="24"/>
        </w:rPr>
        <w:t>ということです。</w:t>
      </w:r>
      <w:del w:id="272" w:author="工内 隆" w:date="2018-10-05T14:44:00Z">
        <w:r w:rsidRPr="00EC2093" w:rsidDel="00CD3BAD">
          <w:rPr>
            <w:rFonts w:cs="ＭＳ Ｐゴシック" w:hint="eastAsia"/>
            <w:kern w:val="0"/>
            <w:szCs w:val="24"/>
          </w:rPr>
          <w:delText xml:space="preserve"> </w:delText>
        </w:r>
      </w:del>
      <w:r w:rsidR="00F905F4">
        <w:rPr>
          <w:rFonts w:cs="ＭＳ Ｐゴシック" w:hint="eastAsia"/>
          <w:kern w:val="0"/>
          <w:szCs w:val="24"/>
        </w:rPr>
        <w:t>したがって、</w:t>
      </w:r>
      <w:r w:rsidRPr="00EC2093">
        <w:rPr>
          <w:rFonts w:cs="ＭＳ Ｐゴシック" w:hint="eastAsia"/>
          <w:kern w:val="0"/>
          <w:szCs w:val="24"/>
        </w:rPr>
        <w:t>あなたが</w:t>
      </w:r>
      <w:ins w:id="273" w:author="工内 隆" w:date="2018-10-05T08:49:00Z">
        <w:r w:rsidR="00FC03C2">
          <w:rPr>
            <w:rFonts w:cs="ＭＳ Ｐゴシック" w:hint="eastAsia"/>
            <w:kern w:val="0"/>
            <w:szCs w:val="24"/>
          </w:rPr>
          <w:t>ある</w:t>
        </w:r>
      </w:ins>
      <w:r w:rsidRPr="00EC2093">
        <w:rPr>
          <w:rFonts w:cs="ＭＳ Ｐゴシック" w:hint="eastAsia"/>
          <w:kern w:val="0"/>
          <w:szCs w:val="24"/>
        </w:rPr>
        <w:t>オープンソース</w:t>
      </w:r>
      <w:r>
        <w:rPr>
          <w:rFonts w:cs="ＭＳ Ｐゴシック" w:hint="eastAsia"/>
          <w:kern w:val="0"/>
          <w:szCs w:val="24"/>
        </w:rPr>
        <w:t xml:space="preserve">　</w:t>
      </w:r>
      <w:r w:rsidRPr="00EC2093">
        <w:rPr>
          <w:rFonts w:cs="ＭＳ Ｐゴシック" w:hint="eastAsia"/>
          <w:kern w:val="0"/>
          <w:szCs w:val="24"/>
        </w:rPr>
        <w:t>プロジェクトに参加するたびに、プロジェクトがどのように機能するかを学</w:t>
      </w:r>
      <w:r w:rsidR="00F905F4">
        <w:rPr>
          <w:rFonts w:cs="ＭＳ Ｐゴシック" w:hint="eastAsia"/>
          <w:kern w:val="0"/>
          <w:szCs w:val="24"/>
        </w:rPr>
        <w:t>び、それにあなた自身を適応させていくための時間が必要になるでしょう</w:t>
      </w:r>
      <w:r w:rsidRPr="00EC2093">
        <w:rPr>
          <w:rFonts w:cs="ＭＳ Ｐゴシック" w:hint="eastAsia"/>
          <w:kern w:val="0"/>
          <w:szCs w:val="24"/>
        </w:rPr>
        <w:t>。</w:t>
      </w:r>
    </w:p>
    <w:p w:rsidR="00EC2093" w:rsidRPr="00E9566E" w:rsidRDefault="00EC209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For organizations participating in an open source project, each employee will need to go through this learning process for each project they participate in. Here are a few things that can help you get started off on the right foot.</w:t>
      </w:r>
    </w:p>
    <w:p w:rsidR="00E9566E" w:rsidRDefault="00F2670D" w:rsidP="00E9566E">
      <w:pPr>
        <w:rPr>
          <w:rFonts w:cs="ＭＳ Ｐゴシック"/>
          <w:kern w:val="0"/>
          <w:szCs w:val="24"/>
        </w:rPr>
      </w:pPr>
      <w:r w:rsidRPr="00F2670D">
        <w:rPr>
          <w:rFonts w:cs="ＭＳ Ｐゴシック" w:hint="eastAsia"/>
          <w:kern w:val="0"/>
          <w:szCs w:val="24"/>
        </w:rPr>
        <w:t>オープンソース</w:t>
      </w:r>
      <w:r>
        <w:rPr>
          <w:rFonts w:cs="ＭＳ Ｐゴシック" w:hint="eastAsia"/>
          <w:kern w:val="0"/>
          <w:szCs w:val="24"/>
        </w:rPr>
        <w:t xml:space="preserve">　</w:t>
      </w:r>
      <w:r w:rsidRPr="00F2670D">
        <w:rPr>
          <w:rFonts w:cs="ＭＳ Ｐゴシック" w:hint="eastAsia"/>
          <w:kern w:val="0"/>
          <w:szCs w:val="24"/>
        </w:rPr>
        <w:t>プロジェクトに参加する組織</w:t>
      </w:r>
      <w:r w:rsidR="001871FA">
        <w:rPr>
          <w:rFonts w:cs="ＭＳ Ｐゴシック" w:hint="eastAsia"/>
          <w:kern w:val="0"/>
          <w:szCs w:val="24"/>
        </w:rPr>
        <w:t>は</w:t>
      </w:r>
      <w:r w:rsidRPr="00F2670D">
        <w:rPr>
          <w:rFonts w:cs="ＭＳ Ｐゴシック" w:hint="eastAsia"/>
          <w:kern w:val="0"/>
          <w:szCs w:val="24"/>
        </w:rPr>
        <w:t>、各従業員</w:t>
      </w:r>
      <w:r w:rsidR="001871FA">
        <w:rPr>
          <w:rFonts w:cs="ＭＳ Ｐゴシック" w:hint="eastAsia"/>
          <w:kern w:val="0"/>
          <w:szCs w:val="24"/>
        </w:rPr>
        <w:t>が</w:t>
      </w:r>
      <w:r w:rsidRPr="00F2670D">
        <w:rPr>
          <w:rFonts w:cs="ＭＳ Ｐゴシック" w:hint="eastAsia"/>
          <w:kern w:val="0"/>
          <w:szCs w:val="24"/>
        </w:rPr>
        <w:t>参加するプロジェクトご</w:t>
      </w:r>
      <w:r w:rsidRPr="00F2670D">
        <w:rPr>
          <w:rFonts w:cs="ＭＳ Ｐゴシック" w:hint="eastAsia"/>
          <w:kern w:val="0"/>
          <w:szCs w:val="24"/>
        </w:rPr>
        <w:lastRenderedPageBreak/>
        <w:t>とに学習プロセスを進める必要があります。</w:t>
      </w:r>
      <w:r>
        <w:rPr>
          <w:rFonts w:cs="ＭＳ Ｐゴシック" w:hint="eastAsia"/>
          <w:kern w:val="0"/>
          <w:szCs w:val="24"/>
        </w:rPr>
        <w:t>コミュニティと良い関係でスタートするためのいくつかの施策を以下に示します。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Join the community. Each community will have slightly different ways of participating and different channels. Read the documentation to find out about the community and join the key communication channels. These channels may include mailing lists, forums, IRC, Slack, bug trackers, source code repositories, and more.</w:t>
      </w:r>
    </w:p>
    <w:p w:rsidR="00F2670D" w:rsidRDefault="00F2670D" w:rsidP="00E9566E">
      <w:pPr>
        <w:rPr>
          <w:rFonts w:cs="ＭＳ Ｐゴシック"/>
          <w:kern w:val="0"/>
          <w:szCs w:val="24"/>
        </w:rPr>
      </w:pPr>
      <w:r w:rsidRPr="00F2670D">
        <w:rPr>
          <w:rFonts w:cs="ＭＳ Ｐゴシック" w:hint="eastAsia"/>
          <w:b/>
          <w:kern w:val="0"/>
          <w:szCs w:val="24"/>
        </w:rPr>
        <w:t>・まずコミュニティに参加</w:t>
      </w:r>
      <w:ins w:id="274" w:author="工内 隆" w:date="2018-10-05T08:52:00Z">
        <w:r w:rsidR="00014D68">
          <w:rPr>
            <w:rFonts w:cs="ＭＳ Ｐゴシック" w:hint="eastAsia"/>
            <w:b/>
            <w:kern w:val="0"/>
            <w:szCs w:val="24"/>
          </w:rPr>
          <w:t>する</w:t>
        </w:r>
      </w:ins>
      <w:del w:id="275" w:author="工内 隆" w:date="2018-10-05T08:52:00Z">
        <w:r w:rsidRPr="00F2670D" w:rsidDel="00014D68">
          <w:rPr>
            <w:rFonts w:cs="ＭＳ Ｐゴシック" w:hint="eastAsia"/>
            <w:b/>
            <w:kern w:val="0"/>
            <w:szCs w:val="24"/>
          </w:rPr>
          <w:delText>してください</w:delText>
        </w:r>
      </w:del>
      <w:r w:rsidRPr="00F2670D">
        <w:rPr>
          <w:rFonts w:cs="ＭＳ Ｐゴシック" w:hint="eastAsia"/>
          <w:b/>
          <w:kern w:val="0"/>
          <w:szCs w:val="24"/>
        </w:rPr>
        <w:t>。</w:t>
      </w:r>
      <w:del w:id="276"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各コミュニティでは、参加方法や</w:t>
      </w:r>
      <w:r w:rsidR="001F5141">
        <w:rPr>
          <w:rFonts w:cs="ＭＳ Ｐゴシック" w:hint="eastAsia"/>
          <w:kern w:val="0"/>
          <w:szCs w:val="24"/>
        </w:rPr>
        <w:t>コミュニケーションチャネル</w:t>
      </w:r>
      <w:r w:rsidRPr="00F2670D">
        <w:rPr>
          <w:rFonts w:cs="ＭＳ Ｐゴシック" w:hint="eastAsia"/>
          <w:kern w:val="0"/>
          <w:szCs w:val="24"/>
        </w:rPr>
        <w:t>が若干異なります。ドキュメントを読んで</w:t>
      </w:r>
      <w:del w:id="277" w:author="工内 隆" w:date="2018-10-05T08:53:00Z">
        <w:r w:rsidDel="00014D68">
          <w:rPr>
            <w:rFonts w:cs="ＭＳ Ｐゴシック" w:hint="eastAsia"/>
            <w:kern w:val="0"/>
            <w:szCs w:val="24"/>
          </w:rPr>
          <w:delText>、</w:delText>
        </w:r>
      </w:del>
      <w:r w:rsidRPr="00F2670D">
        <w:rPr>
          <w:rFonts w:cs="ＭＳ Ｐゴシック" w:hint="eastAsia"/>
          <w:kern w:val="0"/>
          <w:szCs w:val="24"/>
        </w:rPr>
        <w:t>コミュニティについて</w:t>
      </w:r>
      <w:r>
        <w:rPr>
          <w:rFonts w:cs="ＭＳ Ｐゴシック" w:hint="eastAsia"/>
          <w:kern w:val="0"/>
          <w:szCs w:val="24"/>
        </w:rPr>
        <w:t>学び、</w:t>
      </w:r>
      <w:r w:rsidRPr="00F2670D">
        <w:rPr>
          <w:rFonts w:cs="ＭＳ Ｐゴシック" w:hint="eastAsia"/>
          <w:kern w:val="0"/>
          <w:szCs w:val="24"/>
        </w:rPr>
        <w:t>主要なコミュニケーションチャネルに参加してください。</w:t>
      </w:r>
      <w:del w:id="278"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これらの</w:t>
      </w:r>
      <w:r>
        <w:rPr>
          <w:rFonts w:cs="ＭＳ Ｐゴシック" w:hint="eastAsia"/>
          <w:kern w:val="0"/>
          <w:szCs w:val="24"/>
        </w:rPr>
        <w:t>コミュニケーション</w:t>
      </w:r>
      <w:r w:rsidRPr="00F2670D">
        <w:rPr>
          <w:rFonts w:cs="ＭＳ Ｐゴシック" w:hint="eastAsia"/>
          <w:kern w:val="0"/>
          <w:szCs w:val="24"/>
        </w:rPr>
        <w:t>チャンネル</w:t>
      </w:r>
      <w:ins w:id="279" w:author="工内 隆" w:date="2018-10-05T08:53:00Z">
        <w:r w:rsidR="00014D68">
          <w:rPr>
            <w:rFonts w:cs="ＭＳ Ｐゴシック" w:hint="eastAsia"/>
            <w:kern w:val="0"/>
            <w:szCs w:val="24"/>
          </w:rPr>
          <w:t>に</w:t>
        </w:r>
      </w:ins>
      <w:r w:rsidRPr="00F2670D">
        <w:rPr>
          <w:rFonts w:cs="ＭＳ Ｐゴシック" w:hint="eastAsia"/>
          <w:kern w:val="0"/>
          <w:szCs w:val="24"/>
        </w:rPr>
        <w:t>は、メーリングリスト、フォーラム、インターネットリレーチャット</w:t>
      </w:r>
      <w:r>
        <w:rPr>
          <w:rFonts w:cs="ＭＳ Ｐゴシック" w:hint="eastAsia"/>
          <w:kern w:val="0"/>
          <w:szCs w:val="24"/>
        </w:rPr>
        <w:t>（</w:t>
      </w:r>
      <w:r w:rsidRPr="00F2670D">
        <w:rPr>
          <w:rFonts w:cs="ＭＳ Ｐゴシック" w:hint="eastAsia"/>
          <w:kern w:val="0"/>
          <w:szCs w:val="24"/>
        </w:rPr>
        <w:t>IRC</w:t>
      </w:r>
      <w:r>
        <w:rPr>
          <w:rFonts w:cs="ＭＳ Ｐゴシック" w:hint="eastAsia"/>
          <w:kern w:val="0"/>
          <w:szCs w:val="24"/>
        </w:rPr>
        <w:t>）</w:t>
      </w:r>
      <w:r w:rsidRPr="00F2670D">
        <w:rPr>
          <w:rFonts w:cs="ＭＳ Ｐゴシック" w:hint="eastAsia"/>
          <w:kern w:val="0"/>
          <w:szCs w:val="24"/>
        </w:rPr>
        <w:t>、</w:t>
      </w:r>
      <w:r>
        <w:rPr>
          <w:rFonts w:cs="ＭＳ Ｐゴシック" w:hint="eastAsia"/>
          <w:kern w:val="0"/>
          <w:szCs w:val="24"/>
        </w:rPr>
        <w:t>Slack</w:t>
      </w:r>
      <w:r w:rsidRPr="00F2670D">
        <w:rPr>
          <w:rFonts w:cs="ＭＳ Ｐゴシック" w:hint="eastAsia"/>
          <w:kern w:val="0"/>
          <w:szCs w:val="24"/>
        </w:rPr>
        <w:t>、バグトラッカー、ソースコードリポジトリなどが含まれます。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Lurk first. After you’ve joined the community, spend a significant amount of time lurking and reading the archives to soak up the culture before you start contributing. You’ll want to understand the norms and expectations of this community before you participate. The more time you spend reading and listening, the more likely it is that your first contribution will be well received.</w:t>
      </w:r>
    </w:p>
    <w:p w:rsidR="00F2670D" w:rsidRDefault="00F2670D" w:rsidP="00E9566E">
      <w:pPr>
        <w:rPr>
          <w:rFonts w:cs="ＭＳ Ｐゴシック"/>
          <w:kern w:val="0"/>
          <w:szCs w:val="24"/>
        </w:rPr>
      </w:pPr>
      <w:r w:rsidRPr="00DE0FDF">
        <w:rPr>
          <w:rFonts w:cs="ＭＳ Ｐゴシック" w:hint="eastAsia"/>
          <w:b/>
          <w:kern w:val="0"/>
          <w:szCs w:val="24"/>
        </w:rPr>
        <w:t>・最初</w:t>
      </w:r>
      <w:r w:rsidR="00DE0FDF">
        <w:rPr>
          <w:rFonts w:cs="ＭＳ Ｐゴシック" w:hint="eastAsia"/>
          <w:b/>
          <w:kern w:val="0"/>
          <w:szCs w:val="24"/>
        </w:rPr>
        <w:t>は</w:t>
      </w:r>
      <w:ins w:id="280" w:author="工内 隆" w:date="2018-10-05T08:54:00Z">
        <w:del w:id="281" w:author="Masahiro Date" w:date="2018-10-08T14:39:00Z">
          <w:r w:rsidR="00014D68" w:rsidDel="00A716F0">
            <w:rPr>
              <w:rFonts w:cs="ＭＳ Ｐゴシック" w:hint="eastAsia"/>
              <w:b/>
              <w:kern w:val="0"/>
              <w:szCs w:val="24"/>
            </w:rPr>
            <w:delText>静かに</w:delText>
          </w:r>
        </w:del>
      </w:ins>
      <w:ins w:id="282" w:author="Masahiro Date" w:date="2018-10-08T14:39:00Z">
        <w:r w:rsidR="00A716F0">
          <w:rPr>
            <w:rFonts w:cs="ＭＳ Ｐゴシック" w:hint="eastAsia"/>
            <w:b/>
            <w:kern w:val="0"/>
            <w:szCs w:val="24"/>
          </w:rPr>
          <w:t>リードオンリー　ユーザーで</w:t>
        </w:r>
      </w:ins>
      <w:del w:id="283" w:author="工内 隆" w:date="2018-10-05T08:54:00Z">
        <w:r w:rsidR="00DE0FDF" w:rsidRPr="00DE0FDF" w:rsidDel="00014D68">
          <w:rPr>
            <w:rFonts w:cs="ＭＳ Ｐゴシック" w:hint="eastAsia"/>
            <w:b/>
            <w:kern w:val="0"/>
            <w:szCs w:val="24"/>
          </w:rPr>
          <w:delText>コミュニケーションチャネルのリードオンリー　ユーザで</w:delText>
        </w:r>
        <w:r w:rsidR="001F5141" w:rsidDel="00014D68">
          <w:rPr>
            <w:rFonts w:cs="ＭＳ Ｐゴシック" w:hint="eastAsia"/>
            <w:b/>
            <w:kern w:val="0"/>
            <w:szCs w:val="24"/>
          </w:rPr>
          <w:delText>いてください</w:delText>
        </w:r>
      </w:del>
      <w:r w:rsidRPr="00DE0FDF">
        <w:rPr>
          <w:rFonts w:cs="ＭＳ Ｐゴシック" w:hint="eastAsia"/>
          <w:b/>
          <w:kern w:val="0"/>
          <w:szCs w:val="24"/>
        </w:rPr>
        <w:t>。</w:t>
      </w:r>
      <w:del w:id="284" w:author="工内 隆" w:date="2018-10-05T16:20:00Z">
        <w:r w:rsidRPr="00F2670D" w:rsidDel="00A915FA">
          <w:rPr>
            <w:rFonts w:cs="ＭＳ Ｐゴシック" w:hint="eastAsia"/>
            <w:kern w:val="0"/>
            <w:szCs w:val="24"/>
          </w:rPr>
          <w:delText xml:space="preserve"> </w:delText>
        </w:r>
      </w:del>
      <w:r w:rsidRPr="00F2670D">
        <w:rPr>
          <w:rFonts w:cs="ＭＳ Ｐゴシック" w:hint="eastAsia"/>
          <w:kern w:val="0"/>
          <w:szCs w:val="24"/>
        </w:rPr>
        <w:t>コミュニティに参加した後、</w:t>
      </w:r>
      <w:r w:rsidR="00DE0FDF">
        <w:rPr>
          <w:rFonts w:cs="ＭＳ Ｐゴシック" w:hint="eastAsia"/>
          <w:kern w:val="0"/>
          <w:szCs w:val="24"/>
        </w:rPr>
        <w:t>コントリビューション</w:t>
      </w:r>
      <w:r w:rsidRPr="00F2670D">
        <w:rPr>
          <w:rFonts w:cs="ＭＳ Ｐゴシック" w:hint="eastAsia"/>
          <w:kern w:val="0"/>
          <w:szCs w:val="24"/>
        </w:rPr>
        <w:t>を開始する前に、</w:t>
      </w:r>
      <w:r w:rsidR="00DE0FDF">
        <w:rPr>
          <w:rFonts w:cs="ＭＳ Ｐゴシック" w:hint="eastAsia"/>
          <w:kern w:val="0"/>
          <w:szCs w:val="24"/>
        </w:rPr>
        <w:t>まず</w:t>
      </w:r>
      <w:r w:rsidRPr="00F2670D">
        <w:rPr>
          <w:rFonts w:cs="ＭＳ Ｐゴシック" w:hint="eastAsia"/>
          <w:kern w:val="0"/>
          <w:szCs w:val="24"/>
        </w:rPr>
        <w:t>アーカイブ</w:t>
      </w:r>
      <w:r w:rsidR="00DE0FDF">
        <w:rPr>
          <w:rFonts w:cs="ＭＳ Ｐゴシック" w:hint="eastAsia"/>
          <w:kern w:val="0"/>
          <w:szCs w:val="24"/>
        </w:rPr>
        <w:t>のリードオンリー　ユーザになり</w:t>
      </w:r>
      <w:r w:rsidRPr="00F2670D">
        <w:rPr>
          <w:rFonts w:cs="ＭＳ Ｐゴシック" w:hint="eastAsia"/>
          <w:kern w:val="0"/>
          <w:szCs w:val="24"/>
        </w:rPr>
        <w:t>、</w:t>
      </w:r>
      <w:r w:rsidR="00DE0FDF">
        <w:rPr>
          <w:rFonts w:cs="ＭＳ Ｐゴシック" w:hint="eastAsia"/>
          <w:kern w:val="0"/>
          <w:szCs w:val="24"/>
        </w:rPr>
        <w:t>コミュニティ</w:t>
      </w:r>
      <w:r w:rsidRPr="00F2670D">
        <w:rPr>
          <w:rFonts w:cs="ＭＳ Ｐゴシック" w:hint="eastAsia"/>
          <w:kern w:val="0"/>
          <w:szCs w:val="24"/>
        </w:rPr>
        <w:t>文化を吸収するために</w:t>
      </w:r>
      <w:r w:rsidR="00DE0FDF">
        <w:rPr>
          <w:rFonts w:cs="ＭＳ Ｐゴシック" w:hint="eastAsia"/>
          <w:kern w:val="0"/>
          <w:szCs w:val="24"/>
        </w:rPr>
        <w:t>相当な</w:t>
      </w:r>
      <w:r w:rsidRPr="00F2670D">
        <w:rPr>
          <w:rFonts w:cs="ＭＳ Ｐゴシック" w:hint="eastAsia"/>
          <w:kern w:val="0"/>
          <w:szCs w:val="24"/>
        </w:rPr>
        <w:t>時間を費やして</w:t>
      </w:r>
      <w:ins w:id="285" w:author="工内 隆" w:date="2018-10-05T08:56:00Z">
        <w:r w:rsidR="00014D68">
          <w:rPr>
            <w:rFonts w:cs="ＭＳ Ｐゴシック" w:hint="eastAsia"/>
            <w:kern w:val="0"/>
            <w:szCs w:val="24"/>
          </w:rPr>
          <w:t>、静かに</w:t>
        </w:r>
      </w:ins>
      <w:r w:rsidR="00DE0FDF">
        <w:rPr>
          <w:rFonts w:cs="ＭＳ Ｐゴシック" w:hint="eastAsia"/>
          <w:kern w:val="0"/>
          <w:szCs w:val="24"/>
        </w:rPr>
        <w:t>それを</w:t>
      </w:r>
      <w:r w:rsidRPr="00F2670D">
        <w:rPr>
          <w:rFonts w:cs="ＭＳ Ｐゴシック" w:hint="eastAsia"/>
          <w:kern w:val="0"/>
          <w:szCs w:val="24"/>
        </w:rPr>
        <w:t>読んでください。</w:t>
      </w:r>
      <w:del w:id="286" w:author="工内 隆" w:date="2018-10-05T14:45:00Z">
        <w:r w:rsidRPr="00F2670D" w:rsidDel="00CD3BAD">
          <w:rPr>
            <w:rFonts w:cs="ＭＳ Ｐゴシック" w:hint="eastAsia"/>
            <w:kern w:val="0"/>
            <w:szCs w:val="24"/>
          </w:rPr>
          <w:delText xml:space="preserve"> </w:delText>
        </w:r>
      </w:del>
      <w:r w:rsidRPr="00F2670D">
        <w:rPr>
          <w:rFonts w:cs="ＭＳ Ｐゴシック" w:hint="eastAsia"/>
          <w:kern w:val="0"/>
          <w:szCs w:val="24"/>
        </w:rPr>
        <w:t>あなたが参加する前に、このコミュニティの</w:t>
      </w:r>
      <w:r w:rsidR="00DE0FDF">
        <w:rPr>
          <w:rFonts w:cs="ＭＳ Ｐゴシック" w:hint="eastAsia"/>
          <w:kern w:val="0"/>
          <w:szCs w:val="24"/>
        </w:rPr>
        <w:t>行動</w:t>
      </w:r>
      <w:r w:rsidRPr="00F2670D">
        <w:rPr>
          <w:rFonts w:cs="ＭＳ Ｐゴシック" w:hint="eastAsia"/>
          <w:kern w:val="0"/>
          <w:szCs w:val="24"/>
        </w:rPr>
        <w:t>規範</w:t>
      </w:r>
      <w:r w:rsidR="00DE0FDF">
        <w:rPr>
          <w:rFonts w:cs="ＭＳ Ｐゴシック" w:hint="eastAsia"/>
          <w:kern w:val="0"/>
          <w:szCs w:val="24"/>
        </w:rPr>
        <w:t>や</w:t>
      </w:r>
      <w:r w:rsidRPr="00F2670D">
        <w:rPr>
          <w:rFonts w:cs="ＭＳ Ｐゴシック" w:hint="eastAsia"/>
          <w:kern w:val="0"/>
          <w:szCs w:val="24"/>
        </w:rPr>
        <w:t>期待</w:t>
      </w:r>
      <w:r w:rsidR="001F5141">
        <w:rPr>
          <w:rFonts w:cs="ＭＳ Ｐゴシック" w:hint="eastAsia"/>
          <w:kern w:val="0"/>
          <w:szCs w:val="24"/>
        </w:rPr>
        <w:t>される振る舞い</w:t>
      </w:r>
      <w:r w:rsidRPr="00F2670D">
        <w:rPr>
          <w:rFonts w:cs="ＭＳ Ｐゴシック" w:hint="eastAsia"/>
          <w:kern w:val="0"/>
          <w:szCs w:val="24"/>
        </w:rPr>
        <w:t>を理解</w:t>
      </w:r>
      <w:r w:rsidR="001F5141">
        <w:rPr>
          <w:rFonts w:cs="ＭＳ Ｐゴシック" w:hint="eastAsia"/>
          <w:kern w:val="0"/>
          <w:szCs w:val="24"/>
        </w:rPr>
        <w:t>しましょう</w:t>
      </w:r>
      <w:r w:rsidRPr="00F2670D">
        <w:rPr>
          <w:rFonts w:cs="ＭＳ Ｐゴシック" w:hint="eastAsia"/>
          <w:kern w:val="0"/>
          <w:szCs w:val="24"/>
        </w:rPr>
        <w:t>。</w:t>
      </w:r>
      <w:del w:id="287" w:author="工内 隆" w:date="2018-10-05T14:45:00Z">
        <w:r w:rsidRPr="00F2670D" w:rsidDel="00CD3BAD">
          <w:rPr>
            <w:rFonts w:cs="ＭＳ Ｐゴシック" w:hint="eastAsia"/>
            <w:kern w:val="0"/>
            <w:szCs w:val="24"/>
          </w:rPr>
          <w:delText xml:space="preserve"> </w:delText>
        </w:r>
      </w:del>
      <w:r w:rsidR="00DE0FDF">
        <w:rPr>
          <w:rFonts w:cs="ＭＳ Ｐゴシック" w:hint="eastAsia"/>
          <w:kern w:val="0"/>
          <w:szCs w:val="24"/>
        </w:rPr>
        <w:t>読んだり、聞いたりする</w:t>
      </w:r>
      <w:r w:rsidR="001F5141">
        <w:rPr>
          <w:rFonts w:cs="ＭＳ Ｐゴシック" w:hint="eastAsia"/>
          <w:kern w:val="0"/>
          <w:szCs w:val="24"/>
        </w:rPr>
        <w:t>のに費やす</w:t>
      </w:r>
      <w:r w:rsidRPr="00F2670D">
        <w:rPr>
          <w:rFonts w:cs="ＭＳ Ｐゴシック" w:hint="eastAsia"/>
          <w:kern w:val="0"/>
          <w:szCs w:val="24"/>
        </w:rPr>
        <w:t>時間が</w:t>
      </w:r>
      <w:r w:rsidR="00DE0FDF">
        <w:rPr>
          <w:rFonts w:cs="ＭＳ Ｐゴシック" w:hint="eastAsia"/>
          <w:kern w:val="0"/>
          <w:szCs w:val="24"/>
        </w:rPr>
        <w:t>多くなれば</w:t>
      </w:r>
      <w:r w:rsidRPr="00F2670D">
        <w:rPr>
          <w:rFonts w:cs="ＭＳ Ｐゴシック" w:hint="eastAsia"/>
          <w:kern w:val="0"/>
          <w:szCs w:val="24"/>
        </w:rPr>
        <w:t>なるほど、最初の</w:t>
      </w:r>
      <w:r w:rsidR="00DE0FDF">
        <w:rPr>
          <w:rFonts w:cs="ＭＳ Ｐゴシック" w:hint="eastAsia"/>
          <w:kern w:val="0"/>
          <w:szCs w:val="24"/>
        </w:rPr>
        <w:t>コントリビューションが受け入れられる可能性が</w:t>
      </w:r>
      <w:r w:rsidR="001F5141">
        <w:rPr>
          <w:rFonts w:cs="ＭＳ Ｐゴシック" w:hint="eastAsia"/>
          <w:kern w:val="0"/>
          <w:szCs w:val="24"/>
        </w:rPr>
        <w:t>より</w:t>
      </w:r>
      <w:r w:rsidR="00DE0FDF">
        <w:rPr>
          <w:rFonts w:cs="ＭＳ Ｐゴシック" w:hint="eastAsia"/>
          <w:kern w:val="0"/>
          <w:szCs w:val="24"/>
        </w:rPr>
        <w:t>高くなります</w:t>
      </w:r>
      <w:r w:rsidRPr="00F2670D">
        <w:rPr>
          <w:rFonts w:cs="ＭＳ Ｐゴシック" w:hint="eastAsia"/>
          <w:kern w:val="0"/>
          <w:szCs w:val="24"/>
        </w:rPr>
        <w:t>。</w:t>
      </w:r>
    </w:p>
    <w:p w:rsidR="00F2670D" w:rsidRPr="00E9566E" w:rsidRDefault="00F2670D" w:rsidP="00E9566E">
      <w:pPr>
        <w:rPr>
          <w:rFonts w:cs="ＭＳ Ｐゴシック"/>
          <w:kern w:val="0"/>
          <w:szCs w:val="24"/>
        </w:rPr>
      </w:pPr>
    </w:p>
    <w:p w:rsidR="00E9566E" w:rsidRDefault="00DE0FD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Understand the governance. Read the documentation or website sections about project governance and leadership before contributing. You’ll want to understand how decisions are made within the project and who makes the decisions for various types of contributions.</w:t>
      </w:r>
    </w:p>
    <w:p w:rsidR="00DE0FDF" w:rsidRDefault="00DE0FDF" w:rsidP="00E9566E">
      <w:pPr>
        <w:rPr>
          <w:rFonts w:cs="ＭＳ Ｐゴシック"/>
          <w:kern w:val="0"/>
          <w:szCs w:val="24"/>
        </w:rPr>
      </w:pPr>
      <w:r w:rsidRPr="00B012D0">
        <w:rPr>
          <w:rFonts w:cs="ＭＳ Ｐゴシック" w:hint="eastAsia"/>
          <w:b/>
          <w:kern w:val="0"/>
          <w:szCs w:val="24"/>
        </w:rPr>
        <w:t>・ガバナンスを理解</w:t>
      </w:r>
      <w:ins w:id="288" w:author="工内 隆" w:date="2018-10-05T08:57:00Z">
        <w:r w:rsidR="00014D68">
          <w:rPr>
            <w:rFonts w:cs="ＭＳ Ｐゴシック" w:hint="eastAsia"/>
            <w:b/>
            <w:kern w:val="0"/>
            <w:szCs w:val="24"/>
          </w:rPr>
          <w:t>する</w:t>
        </w:r>
      </w:ins>
      <w:del w:id="289" w:author="工内 隆" w:date="2018-10-05T08:57:00Z">
        <w:r w:rsidR="001F5141" w:rsidDel="00014D68">
          <w:rPr>
            <w:rFonts w:cs="ＭＳ Ｐゴシック" w:hint="eastAsia"/>
            <w:b/>
            <w:kern w:val="0"/>
            <w:szCs w:val="24"/>
          </w:rPr>
          <w:delText>してください</w:delText>
        </w:r>
      </w:del>
      <w:r w:rsidRPr="00B012D0">
        <w:rPr>
          <w:rFonts w:cs="ＭＳ Ｐゴシック" w:hint="eastAsia"/>
          <w:b/>
          <w:kern w:val="0"/>
          <w:szCs w:val="24"/>
        </w:rPr>
        <w:t>。</w:t>
      </w:r>
      <w:del w:id="290" w:author="工内 隆" w:date="2018-10-05T14:45:00Z">
        <w:r w:rsidRPr="00DE0FDF" w:rsidDel="00CD3BAD">
          <w:rPr>
            <w:rFonts w:cs="ＭＳ Ｐゴシック" w:hint="eastAsia"/>
            <w:kern w:val="0"/>
            <w:szCs w:val="24"/>
          </w:rPr>
          <w:delText xml:space="preserve"> </w:delText>
        </w:r>
      </w:del>
      <w:r>
        <w:rPr>
          <w:rFonts w:cs="ＭＳ Ｐゴシック" w:hint="eastAsia"/>
          <w:kern w:val="0"/>
          <w:szCs w:val="24"/>
        </w:rPr>
        <w:t>コントリビューションを開始</w:t>
      </w:r>
      <w:r w:rsidRPr="00DE0FDF">
        <w:rPr>
          <w:rFonts w:cs="ＭＳ Ｐゴシック" w:hint="eastAsia"/>
          <w:kern w:val="0"/>
          <w:szCs w:val="24"/>
        </w:rPr>
        <w:t>する前に、プロジェクトガバナンスとリーダーシップに関するドキュメンテーション</w:t>
      </w:r>
      <w:r w:rsidR="001F5141">
        <w:rPr>
          <w:rFonts w:cs="ＭＳ Ｐゴシック" w:hint="eastAsia"/>
          <w:kern w:val="0"/>
          <w:szCs w:val="24"/>
        </w:rPr>
        <w:t>、</w:t>
      </w:r>
      <w:r w:rsidRPr="00DE0FDF">
        <w:rPr>
          <w:rFonts w:cs="ＭＳ Ｐゴシック" w:hint="eastAsia"/>
          <w:kern w:val="0"/>
          <w:szCs w:val="24"/>
        </w:rPr>
        <w:t>または</w:t>
      </w:r>
      <w:ins w:id="291" w:author="工内 隆" w:date="2018-10-05T08:58:00Z">
        <w:r w:rsidR="00014D68">
          <w:rPr>
            <w:rFonts w:cs="ＭＳ Ｐゴシック" w:hint="eastAsia"/>
            <w:kern w:val="0"/>
            <w:szCs w:val="24"/>
          </w:rPr>
          <w:t>Web</w:t>
        </w:r>
      </w:ins>
      <w:del w:id="292" w:author="工内 隆" w:date="2018-10-05T08:58:00Z">
        <w:r w:rsidRPr="00DE0FDF" w:rsidDel="00014D68">
          <w:rPr>
            <w:rFonts w:cs="ＭＳ Ｐゴシック" w:hint="eastAsia"/>
            <w:kern w:val="0"/>
            <w:szCs w:val="24"/>
          </w:rPr>
          <w:delText>ウェブ</w:delText>
        </w:r>
      </w:del>
      <w:r w:rsidRPr="00DE0FDF">
        <w:rPr>
          <w:rFonts w:cs="ＭＳ Ｐゴシック" w:hint="eastAsia"/>
          <w:kern w:val="0"/>
          <w:szCs w:val="24"/>
        </w:rPr>
        <w:t>サイトの</w:t>
      </w:r>
      <w:r w:rsidR="00B012D0">
        <w:rPr>
          <w:rFonts w:cs="ＭＳ Ｐゴシック" w:hint="eastAsia"/>
          <w:kern w:val="0"/>
          <w:szCs w:val="24"/>
        </w:rPr>
        <w:t>関連</w:t>
      </w:r>
      <w:r w:rsidRPr="00DE0FDF">
        <w:rPr>
          <w:rFonts w:cs="ＭＳ Ｐゴシック" w:hint="eastAsia"/>
          <w:kern w:val="0"/>
          <w:szCs w:val="24"/>
        </w:rPr>
        <w:t>セクションを読んでください。</w:t>
      </w:r>
      <w:del w:id="293" w:author="工内 隆" w:date="2018-10-05T08:58:00Z">
        <w:r w:rsidRPr="00DE0FDF" w:rsidDel="00014D68">
          <w:rPr>
            <w:rFonts w:cs="ＭＳ Ｐゴシック" w:hint="eastAsia"/>
            <w:kern w:val="0"/>
            <w:szCs w:val="24"/>
          </w:rPr>
          <w:delText xml:space="preserve"> </w:delText>
        </w:r>
      </w:del>
      <w:r w:rsidRPr="00DE0FDF">
        <w:rPr>
          <w:rFonts w:cs="ＭＳ Ｐゴシック" w:hint="eastAsia"/>
          <w:kern w:val="0"/>
          <w:szCs w:val="24"/>
        </w:rPr>
        <w:t>プロジェクト内で</w:t>
      </w:r>
      <w:r w:rsidR="001F5141">
        <w:rPr>
          <w:rFonts w:cs="ＭＳ Ｐゴシック" w:hint="eastAsia"/>
          <w:kern w:val="0"/>
          <w:szCs w:val="24"/>
        </w:rPr>
        <w:t>、</w:t>
      </w:r>
      <w:r w:rsidRPr="00DE0FDF">
        <w:rPr>
          <w:rFonts w:cs="ＭＳ Ｐゴシック" w:hint="eastAsia"/>
          <w:kern w:val="0"/>
          <w:szCs w:val="24"/>
        </w:rPr>
        <w:t>どのように意思決定が行われ、</w:t>
      </w:r>
      <w:r w:rsidR="001F5141">
        <w:rPr>
          <w:rFonts w:cs="ＭＳ Ｐゴシック" w:hint="eastAsia"/>
          <w:kern w:val="0"/>
          <w:szCs w:val="24"/>
        </w:rPr>
        <w:t>さまざまな</w:t>
      </w:r>
      <w:r w:rsidR="00B012D0">
        <w:rPr>
          <w:rFonts w:cs="ＭＳ Ｐゴシック" w:hint="eastAsia"/>
          <w:kern w:val="0"/>
          <w:szCs w:val="24"/>
        </w:rPr>
        <w:t>コントリビューションに対して、誰が意思決定しているのかについて理解してください</w:t>
      </w:r>
      <w:r w:rsidRPr="00DE0FDF">
        <w:rPr>
          <w:rFonts w:cs="ＭＳ Ｐゴシック" w:hint="eastAsia"/>
          <w:kern w:val="0"/>
          <w:szCs w:val="24"/>
        </w:rPr>
        <w:t>。</w:t>
      </w:r>
    </w:p>
    <w:p w:rsidR="00DE0FDF" w:rsidRPr="00E9566E" w:rsidRDefault="00DE0FDF" w:rsidP="00E9566E">
      <w:pPr>
        <w:rPr>
          <w:rFonts w:cs="ＭＳ Ｐゴシック"/>
          <w:kern w:val="0"/>
          <w:szCs w:val="24"/>
        </w:rPr>
      </w:pPr>
    </w:p>
    <w:p w:rsidR="00E9566E" w:rsidRPr="00E9566E" w:rsidRDefault="00B012D0"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Start small. Tackle a simple bug or documentation fix to start. It will be easier to learn the process and correct mistakes on a small contribution that isn’t critical to your organization’s needs. Make your mistakes on small and less significant contributions as you work up to the more complex contributions that your organization needs.</w:t>
      </w:r>
    </w:p>
    <w:p w:rsidR="00E9566E" w:rsidRDefault="00B012D0" w:rsidP="00E9566E">
      <w:pPr>
        <w:rPr>
          <w:rFonts w:cs="ＭＳ Ｐゴシック"/>
          <w:kern w:val="0"/>
          <w:szCs w:val="24"/>
        </w:rPr>
      </w:pPr>
      <w:r w:rsidRPr="00B012D0">
        <w:rPr>
          <w:rFonts w:cs="ＭＳ Ｐゴシック" w:hint="eastAsia"/>
          <w:b/>
          <w:kern w:val="0"/>
          <w:szCs w:val="24"/>
        </w:rPr>
        <w:t>・小さく始め</w:t>
      </w:r>
      <w:ins w:id="294" w:author="工内 隆" w:date="2018-10-05T08:59:00Z">
        <w:r w:rsidR="00014D68">
          <w:rPr>
            <w:rFonts w:cs="ＭＳ Ｐゴシック" w:hint="eastAsia"/>
            <w:b/>
            <w:kern w:val="0"/>
            <w:szCs w:val="24"/>
          </w:rPr>
          <w:t>る</w:t>
        </w:r>
      </w:ins>
      <w:del w:id="295" w:author="工内 隆" w:date="2018-10-05T08:59:00Z">
        <w:r w:rsidR="003F4D64" w:rsidDel="00014D68">
          <w:rPr>
            <w:rFonts w:cs="ＭＳ Ｐゴシック" w:hint="eastAsia"/>
            <w:b/>
            <w:kern w:val="0"/>
            <w:szCs w:val="24"/>
          </w:rPr>
          <w:delText>てください</w:delText>
        </w:r>
      </w:del>
      <w:r w:rsidRPr="00B012D0">
        <w:rPr>
          <w:rFonts w:cs="ＭＳ Ｐゴシック" w:hint="eastAsia"/>
          <w:b/>
          <w:kern w:val="0"/>
          <w:szCs w:val="24"/>
        </w:rPr>
        <w:t>。</w:t>
      </w:r>
      <w:del w:id="296" w:author="工内 隆" w:date="2018-10-05T14:45:00Z">
        <w:r w:rsidRPr="00B012D0" w:rsidDel="005D4EAF">
          <w:rPr>
            <w:rFonts w:cs="ＭＳ Ｐゴシック" w:hint="eastAsia"/>
            <w:kern w:val="0"/>
            <w:szCs w:val="24"/>
          </w:rPr>
          <w:delText xml:space="preserve"> </w:delText>
        </w:r>
      </w:del>
      <w:r w:rsidRPr="00B012D0">
        <w:rPr>
          <w:rFonts w:cs="ＭＳ Ｐゴシック" w:hint="eastAsia"/>
          <w:kern w:val="0"/>
          <w:szCs w:val="24"/>
        </w:rPr>
        <w:t>簡単なバグや</w:t>
      </w:r>
      <w:r w:rsidR="003F4D64">
        <w:rPr>
          <w:rFonts w:cs="ＭＳ Ｐゴシック" w:hint="eastAsia"/>
          <w:kern w:val="0"/>
          <w:szCs w:val="24"/>
        </w:rPr>
        <w:t>ドキュメント</w:t>
      </w:r>
      <w:r w:rsidRPr="00B012D0">
        <w:rPr>
          <w:rFonts w:cs="ＭＳ Ｐゴシック" w:hint="eastAsia"/>
          <w:kern w:val="0"/>
          <w:szCs w:val="24"/>
        </w:rPr>
        <w:t>の修正</w:t>
      </w:r>
      <w:r>
        <w:rPr>
          <w:rFonts w:cs="ＭＳ Ｐゴシック" w:hint="eastAsia"/>
          <w:kern w:val="0"/>
          <w:szCs w:val="24"/>
        </w:rPr>
        <w:t>から始めてください</w:t>
      </w:r>
      <w:r w:rsidRPr="00B012D0">
        <w:rPr>
          <w:rFonts w:cs="ＭＳ Ｐゴシック" w:hint="eastAsia"/>
          <w:kern w:val="0"/>
          <w:szCs w:val="24"/>
        </w:rPr>
        <w:t>。</w:t>
      </w:r>
      <w:del w:id="297" w:author="工内 隆" w:date="2018-10-05T09:02:00Z">
        <w:r w:rsidRPr="00B012D0" w:rsidDel="00065BCC">
          <w:rPr>
            <w:rFonts w:cs="ＭＳ Ｐゴシック" w:hint="eastAsia"/>
            <w:kern w:val="0"/>
            <w:szCs w:val="24"/>
          </w:rPr>
          <w:delText xml:space="preserve"> </w:delText>
        </w:r>
      </w:del>
      <w:r>
        <w:rPr>
          <w:rFonts w:cs="ＭＳ Ｐゴシック" w:hint="eastAsia"/>
          <w:kern w:val="0"/>
          <w:szCs w:val="24"/>
        </w:rPr>
        <w:t>あなたの</w:t>
      </w:r>
      <w:r w:rsidRPr="00B012D0">
        <w:rPr>
          <w:rFonts w:cs="ＭＳ Ｐゴシック" w:hint="eastAsia"/>
          <w:kern w:val="0"/>
          <w:szCs w:val="24"/>
        </w:rPr>
        <w:t>組織のニーズに</w:t>
      </w:r>
      <w:ins w:id="298" w:author="工内 隆" w:date="2018-10-05T09:03:00Z">
        <w:r w:rsidR="00065BCC">
          <w:rPr>
            <w:rFonts w:cs="ＭＳ Ｐゴシック" w:hint="eastAsia"/>
            <w:kern w:val="0"/>
            <w:szCs w:val="24"/>
          </w:rPr>
          <w:t>とって必須とはいえないような</w:t>
        </w:r>
      </w:ins>
      <w:r w:rsidRPr="00B012D0">
        <w:rPr>
          <w:rFonts w:cs="ＭＳ Ｐゴシック" w:hint="eastAsia"/>
          <w:kern w:val="0"/>
          <w:szCs w:val="24"/>
        </w:rPr>
        <w:t>重要で</w:t>
      </w:r>
      <w:del w:id="299" w:author="工内 隆" w:date="2018-10-05T09:03:00Z">
        <w:r w:rsidRPr="00B012D0" w:rsidDel="00065BCC">
          <w:rPr>
            <w:rFonts w:cs="ＭＳ Ｐゴシック" w:hint="eastAsia"/>
            <w:kern w:val="0"/>
            <w:szCs w:val="24"/>
          </w:rPr>
          <w:delText>は</w:delText>
        </w:r>
      </w:del>
      <w:r w:rsidRPr="00B012D0">
        <w:rPr>
          <w:rFonts w:cs="ＭＳ Ｐゴシック" w:hint="eastAsia"/>
          <w:kern w:val="0"/>
          <w:szCs w:val="24"/>
        </w:rPr>
        <w:t>ない小規模な</w:t>
      </w:r>
      <w:r>
        <w:rPr>
          <w:rFonts w:cs="ＭＳ Ｐゴシック" w:hint="eastAsia"/>
          <w:kern w:val="0"/>
          <w:szCs w:val="24"/>
        </w:rPr>
        <w:t>コントリビューション</w:t>
      </w:r>
      <w:ins w:id="300" w:author="工内 隆" w:date="2018-10-05T09:10:00Z">
        <w:r w:rsidR="00065BCC">
          <w:rPr>
            <w:rFonts w:cs="ＭＳ Ｐゴシック" w:hint="eastAsia"/>
            <w:kern w:val="0"/>
            <w:szCs w:val="24"/>
          </w:rPr>
          <w:t>によって</w:t>
        </w:r>
      </w:ins>
      <w:del w:id="301" w:author="工内 隆" w:date="2018-10-05T09:10:00Z">
        <w:r w:rsidDel="00065BCC">
          <w:rPr>
            <w:rFonts w:cs="ＭＳ Ｐゴシック" w:hint="eastAsia"/>
            <w:kern w:val="0"/>
            <w:szCs w:val="24"/>
          </w:rPr>
          <w:delText>を通して、</w:delText>
        </w:r>
      </w:del>
      <w:r>
        <w:rPr>
          <w:rFonts w:cs="ＭＳ Ｐゴシック" w:hint="eastAsia"/>
          <w:kern w:val="0"/>
          <w:szCs w:val="24"/>
        </w:rPr>
        <w:t>ミスを修正したり、プロセスを学んだりするほうが簡単です。</w:t>
      </w:r>
      <w:r w:rsidRPr="00B012D0">
        <w:rPr>
          <w:rFonts w:cs="ＭＳ Ｐゴシック" w:hint="eastAsia"/>
          <w:kern w:val="0"/>
          <w:szCs w:val="24"/>
        </w:rPr>
        <w:t>組織が必要とするより複雑な</w:t>
      </w:r>
      <w:r>
        <w:rPr>
          <w:rFonts w:cs="ＭＳ Ｐゴシック" w:hint="eastAsia"/>
          <w:kern w:val="0"/>
          <w:szCs w:val="24"/>
        </w:rPr>
        <w:t>コントリビューション</w:t>
      </w:r>
      <w:r w:rsidRPr="00B012D0">
        <w:rPr>
          <w:rFonts w:cs="ＭＳ Ｐゴシック" w:hint="eastAsia"/>
          <w:kern w:val="0"/>
          <w:szCs w:val="24"/>
        </w:rPr>
        <w:t>に取り組む</w:t>
      </w:r>
      <w:r>
        <w:rPr>
          <w:rFonts w:cs="ＭＳ Ｐゴシック" w:hint="eastAsia"/>
          <w:kern w:val="0"/>
          <w:szCs w:val="24"/>
        </w:rPr>
        <w:t>ために、</w:t>
      </w:r>
      <w:r w:rsidRPr="00B012D0">
        <w:rPr>
          <w:rFonts w:cs="ＭＳ Ｐゴシック" w:hint="eastAsia"/>
          <w:kern w:val="0"/>
          <w:szCs w:val="24"/>
        </w:rPr>
        <w:t>小さくて</w:t>
      </w:r>
      <w:r>
        <w:rPr>
          <w:rFonts w:cs="ＭＳ Ｐゴシック" w:hint="eastAsia"/>
          <w:kern w:val="0"/>
          <w:szCs w:val="24"/>
        </w:rPr>
        <w:t>、あまり</w:t>
      </w:r>
      <w:r w:rsidRPr="00B012D0">
        <w:rPr>
          <w:rFonts w:cs="ＭＳ Ｐゴシック" w:hint="eastAsia"/>
          <w:kern w:val="0"/>
          <w:szCs w:val="24"/>
        </w:rPr>
        <w:t>重要でない</w:t>
      </w:r>
      <w:r>
        <w:rPr>
          <w:rFonts w:cs="ＭＳ Ｐゴシック" w:hint="eastAsia"/>
          <w:kern w:val="0"/>
          <w:szCs w:val="24"/>
        </w:rPr>
        <w:t>コントリビューションでミスを</w:t>
      </w:r>
      <w:r w:rsidRPr="00B012D0">
        <w:rPr>
          <w:rFonts w:cs="ＭＳ Ｐゴシック" w:hint="eastAsia"/>
          <w:kern w:val="0"/>
          <w:szCs w:val="24"/>
        </w:rPr>
        <w:t>犯し</w:t>
      </w:r>
      <w:r>
        <w:rPr>
          <w:rFonts w:cs="ＭＳ Ｐゴシック" w:hint="eastAsia"/>
          <w:kern w:val="0"/>
          <w:szCs w:val="24"/>
        </w:rPr>
        <w:t>てください</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Now that your organization has figured out how to make those first small contributions, you’ll need to build on those contributions to begin making larger contributions and having a bigger impact in the project.</w:t>
      </w:r>
    </w:p>
    <w:p w:rsidR="00E9566E" w:rsidRDefault="00B012D0" w:rsidP="00E9566E">
      <w:pPr>
        <w:rPr>
          <w:rFonts w:cs="ＭＳ Ｐゴシック"/>
          <w:kern w:val="0"/>
          <w:szCs w:val="24"/>
        </w:rPr>
      </w:pPr>
      <w:r w:rsidRPr="00B012D0">
        <w:rPr>
          <w:rFonts w:cs="ＭＳ Ｐゴシック" w:hint="eastAsia"/>
          <w:kern w:val="0"/>
          <w:szCs w:val="24"/>
        </w:rPr>
        <w:t>あなたの組織</w:t>
      </w:r>
      <w:r w:rsidR="002F1092">
        <w:rPr>
          <w:rFonts w:cs="ＭＳ Ｐゴシック" w:hint="eastAsia"/>
          <w:kern w:val="0"/>
          <w:szCs w:val="24"/>
        </w:rPr>
        <w:t>は、</w:t>
      </w:r>
      <w:r w:rsidRPr="00B012D0">
        <w:rPr>
          <w:rFonts w:cs="ＭＳ Ｐゴシック" w:hint="eastAsia"/>
          <w:kern w:val="0"/>
          <w:szCs w:val="24"/>
        </w:rPr>
        <w:t>最初</w:t>
      </w:r>
      <w:r w:rsidR="002F1092">
        <w:rPr>
          <w:rFonts w:cs="ＭＳ Ｐゴシック" w:hint="eastAsia"/>
          <w:kern w:val="0"/>
          <w:szCs w:val="24"/>
        </w:rPr>
        <w:t>の</w:t>
      </w:r>
      <w:r w:rsidRPr="00B012D0">
        <w:rPr>
          <w:rFonts w:cs="ＭＳ Ｐゴシック" w:hint="eastAsia"/>
          <w:kern w:val="0"/>
          <w:szCs w:val="24"/>
        </w:rPr>
        <w:t>小さな</w:t>
      </w:r>
      <w:r w:rsidR="002F1092">
        <w:rPr>
          <w:rFonts w:cs="ＭＳ Ｐゴシック" w:hint="eastAsia"/>
          <w:kern w:val="0"/>
          <w:szCs w:val="24"/>
        </w:rPr>
        <w:t>コントリビューションでコントリビューション</w:t>
      </w:r>
      <w:r w:rsidRPr="00B012D0">
        <w:rPr>
          <w:rFonts w:cs="ＭＳ Ｐゴシック" w:hint="eastAsia"/>
          <w:kern w:val="0"/>
          <w:szCs w:val="24"/>
        </w:rPr>
        <w:t>する方法を</w:t>
      </w:r>
      <w:ins w:id="302" w:author="工内 隆" w:date="2018-10-05T09:14:00Z">
        <w:r w:rsidR="001A406D">
          <w:rPr>
            <w:rFonts w:cs="ＭＳ Ｐゴシック" w:hint="eastAsia"/>
            <w:kern w:val="0"/>
            <w:szCs w:val="24"/>
          </w:rPr>
          <w:t>理解すると</w:t>
        </w:r>
      </w:ins>
      <w:del w:id="303" w:author="工内 隆" w:date="2018-10-05T09:14:00Z">
        <w:r w:rsidR="002F1092" w:rsidDel="001A406D">
          <w:rPr>
            <w:rFonts w:cs="ＭＳ Ｐゴシック" w:hint="eastAsia"/>
            <w:kern w:val="0"/>
            <w:szCs w:val="24"/>
          </w:rPr>
          <w:delText>学んだので</w:delText>
        </w:r>
        <w:r w:rsidRPr="00B012D0" w:rsidDel="001A406D">
          <w:rPr>
            <w:rFonts w:cs="ＭＳ Ｐゴシック" w:hint="eastAsia"/>
            <w:kern w:val="0"/>
            <w:szCs w:val="24"/>
          </w:rPr>
          <w:delText>、</w:delText>
        </w:r>
        <w:r w:rsidR="003F4D64" w:rsidDel="001A406D">
          <w:rPr>
            <w:rFonts w:cs="ＭＳ Ｐゴシック" w:hint="eastAsia"/>
            <w:kern w:val="0"/>
            <w:szCs w:val="24"/>
          </w:rPr>
          <w:delText>あなたは</w:delText>
        </w:r>
      </w:del>
      <w:r w:rsidR="003F4D64">
        <w:rPr>
          <w:rFonts w:cs="ＭＳ Ｐゴシック" w:hint="eastAsia"/>
          <w:kern w:val="0"/>
          <w:szCs w:val="24"/>
        </w:rPr>
        <w:t>、</w:t>
      </w:r>
      <w:r w:rsidRPr="00B012D0">
        <w:rPr>
          <w:rFonts w:cs="ＭＳ Ｐゴシック" w:hint="eastAsia"/>
          <w:kern w:val="0"/>
          <w:szCs w:val="24"/>
        </w:rPr>
        <w:t>より大きな</w:t>
      </w:r>
      <w:r w:rsidR="002F1092">
        <w:rPr>
          <w:rFonts w:cs="ＭＳ Ｐゴシック" w:hint="eastAsia"/>
          <w:kern w:val="0"/>
          <w:szCs w:val="24"/>
        </w:rPr>
        <w:t>コントリビューション</w:t>
      </w:r>
      <w:r w:rsidRPr="00B012D0">
        <w:rPr>
          <w:rFonts w:cs="ＭＳ Ｐゴシック" w:hint="eastAsia"/>
          <w:kern w:val="0"/>
          <w:szCs w:val="24"/>
        </w:rPr>
        <w:t>を</w:t>
      </w:r>
      <w:ins w:id="304" w:author="工内 隆" w:date="2018-10-05T09:12:00Z">
        <w:r w:rsidR="001A406D">
          <w:rPr>
            <w:rFonts w:cs="ＭＳ Ｐゴシック" w:hint="eastAsia"/>
            <w:kern w:val="0"/>
            <w:szCs w:val="24"/>
          </w:rPr>
          <w:t>行い</w:t>
        </w:r>
      </w:ins>
      <w:del w:id="305" w:author="工内 隆" w:date="2018-10-05T09:12:00Z">
        <w:r w:rsidRPr="00B012D0" w:rsidDel="001A406D">
          <w:rPr>
            <w:rFonts w:cs="ＭＳ Ｐゴシック" w:hint="eastAsia"/>
            <w:kern w:val="0"/>
            <w:szCs w:val="24"/>
          </w:rPr>
          <w:delText>し</w:delText>
        </w:r>
        <w:r w:rsidR="003F4D64" w:rsidDel="001A406D">
          <w:rPr>
            <w:rFonts w:cs="ＭＳ Ｐゴシック" w:hint="eastAsia"/>
            <w:kern w:val="0"/>
            <w:szCs w:val="24"/>
          </w:rPr>
          <w:delText>て</w:delText>
        </w:r>
      </w:del>
      <w:r w:rsidRPr="00B012D0">
        <w:rPr>
          <w:rFonts w:cs="ＭＳ Ｐゴシック" w:hint="eastAsia"/>
          <w:kern w:val="0"/>
          <w:szCs w:val="24"/>
        </w:rPr>
        <w:t>、プロジェクトに</w:t>
      </w:r>
      <w:r w:rsidR="002F1092">
        <w:rPr>
          <w:rFonts w:cs="ＭＳ Ｐゴシック" w:hint="eastAsia"/>
          <w:kern w:val="0"/>
          <w:szCs w:val="24"/>
        </w:rPr>
        <w:t>より</w:t>
      </w:r>
      <w:r w:rsidRPr="00B012D0">
        <w:rPr>
          <w:rFonts w:cs="ＭＳ Ｐゴシック" w:hint="eastAsia"/>
          <w:kern w:val="0"/>
          <w:szCs w:val="24"/>
        </w:rPr>
        <w:t>大きな影響を</w:t>
      </w:r>
      <w:r w:rsidR="003F4D64">
        <w:rPr>
          <w:rFonts w:cs="ＭＳ Ｐゴシック" w:hint="eastAsia"/>
          <w:kern w:val="0"/>
          <w:szCs w:val="24"/>
        </w:rPr>
        <w:t>与えるコントリビューションができるようになります</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Default="002F109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Build relationships at events. Relationships on a personal and organizational level are an important aspect of participating in an open source community. One of the best ways to build lasting relationships with other project members is by attending events. There is nothing quite like meeting someone in person to help understand them as a human being on the other side of their email address or online handle. These events have a varied mix of people from project leaders and passionate users of the product to direct participation from many of the organizations through sponsorships, booths, and demos to show how the organization contributes. Most of these events would not be possible without financial support from sponsoring organizations that allow us to get together and learn from each other while helping to achieve the goals of the project.</w:t>
      </w:r>
    </w:p>
    <w:p w:rsidR="002F1092" w:rsidRDefault="002F1092" w:rsidP="00E9566E">
      <w:pPr>
        <w:rPr>
          <w:rFonts w:cs="ＭＳ Ｐゴシック"/>
          <w:kern w:val="0"/>
          <w:szCs w:val="24"/>
        </w:rPr>
      </w:pPr>
      <w:r>
        <w:rPr>
          <w:rFonts w:cs="ＭＳ Ｐゴシック" w:hint="eastAsia"/>
          <w:kern w:val="0"/>
          <w:szCs w:val="24"/>
        </w:rPr>
        <w:t>・</w:t>
      </w:r>
      <w:r w:rsidRPr="00426478">
        <w:rPr>
          <w:rFonts w:cs="ＭＳ Ｐゴシック" w:hint="eastAsia"/>
          <w:b/>
          <w:kern w:val="0"/>
          <w:szCs w:val="24"/>
        </w:rPr>
        <w:t>イベントで</w:t>
      </w:r>
      <w:r w:rsidR="003F4D64">
        <w:rPr>
          <w:rFonts w:cs="ＭＳ Ｐゴシック" w:hint="eastAsia"/>
          <w:b/>
          <w:kern w:val="0"/>
          <w:szCs w:val="24"/>
        </w:rPr>
        <w:t>良い</w:t>
      </w:r>
      <w:r w:rsidRPr="00426478">
        <w:rPr>
          <w:rFonts w:cs="ＭＳ Ｐゴシック" w:hint="eastAsia"/>
          <w:b/>
          <w:kern w:val="0"/>
          <w:szCs w:val="24"/>
        </w:rPr>
        <w:t>関係を構築</w:t>
      </w:r>
      <w:ins w:id="306" w:author="工内 隆" w:date="2018-10-05T09:15:00Z">
        <w:r w:rsidR="001A406D">
          <w:rPr>
            <w:rFonts w:cs="ＭＳ Ｐゴシック" w:hint="eastAsia"/>
            <w:b/>
            <w:kern w:val="0"/>
            <w:szCs w:val="24"/>
          </w:rPr>
          <w:t>する</w:t>
        </w:r>
      </w:ins>
      <w:del w:id="307" w:author="工内 隆" w:date="2018-10-05T09:15:00Z">
        <w:r w:rsidR="003F4D64" w:rsidDel="001A406D">
          <w:rPr>
            <w:rFonts w:cs="ＭＳ Ｐゴシック" w:hint="eastAsia"/>
            <w:b/>
            <w:kern w:val="0"/>
            <w:szCs w:val="24"/>
          </w:rPr>
          <w:delText>してください</w:delText>
        </w:r>
      </w:del>
      <w:r w:rsidRPr="00426478">
        <w:rPr>
          <w:rFonts w:cs="ＭＳ Ｐゴシック" w:hint="eastAsia"/>
          <w:b/>
          <w:kern w:val="0"/>
          <w:szCs w:val="24"/>
        </w:rPr>
        <w:t>。</w:t>
      </w:r>
      <w:del w:id="308" w:author="工内 隆" w:date="2018-10-05T14:45:00Z">
        <w:r w:rsidRPr="002F1092" w:rsidDel="005D4EAF">
          <w:rPr>
            <w:rFonts w:cs="ＭＳ Ｐゴシック" w:hint="eastAsia"/>
            <w:kern w:val="0"/>
            <w:szCs w:val="24"/>
          </w:rPr>
          <w:delText xml:space="preserve"> </w:delText>
        </w:r>
      </w:del>
      <w:r w:rsidR="001B6B10">
        <w:rPr>
          <w:rFonts w:cs="ＭＳ Ｐゴシック" w:hint="eastAsia"/>
          <w:kern w:val="0"/>
          <w:szCs w:val="24"/>
        </w:rPr>
        <w:t>個人レベル、</w:t>
      </w:r>
      <w:r w:rsidRPr="002F1092">
        <w:rPr>
          <w:rFonts w:cs="ＭＳ Ｐゴシック" w:hint="eastAsia"/>
          <w:kern w:val="0"/>
          <w:szCs w:val="24"/>
        </w:rPr>
        <w:t>組織レベル</w:t>
      </w:r>
      <w:r w:rsidR="00426478">
        <w:rPr>
          <w:rFonts w:cs="ＭＳ Ｐゴシック" w:hint="eastAsia"/>
          <w:kern w:val="0"/>
          <w:szCs w:val="24"/>
        </w:rPr>
        <w:t>で構築される</w:t>
      </w:r>
      <w:r w:rsidR="003F4D64">
        <w:rPr>
          <w:rFonts w:cs="ＭＳ Ｐゴシック" w:hint="eastAsia"/>
          <w:kern w:val="0"/>
          <w:szCs w:val="24"/>
        </w:rPr>
        <w:t>人間</w:t>
      </w:r>
      <w:r w:rsidR="00426478">
        <w:rPr>
          <w:rFonts w:cs="ＭＳ Ｐゴシック" w:hint="eastAsia"/>
          <w:kern w:val="0"/>
          <w:szCs w:val="24"/>
        </w:rPr>
        <w:t>関係</w:t>
      </w:r>
      <w:r w:rsidR="003F4D64">
        <w:rPr>
          <w:rFonts w:cs="ＭＳ Ｐゴシック" w:hint="eastAsia"/>
          <w:kern w:val="0"/>
          <w:szCs w:val="24"/>
        </w:rPr>
        <w:t>は</w:t>
      </w:r>
      <w:r w:rsidRPr="002F1092">
        <w:rPr>
          <w:rFonts w:cs="ＭＳ Ｐゴシック" w:hint="eastAsia"/>
          <w:kern w:val="0"/>
          <w:szCs w:val="24"/>
        </w:rPr>
        <w:t>、オープンソース</w:t>
      </w:r>
      <w:r>
        <w:rPr>
          <w:rFonts w:cs="ＭＳ Ｐゴシック" w:hint="eastAsia"/>
          <w:kern w:val="0"/>
          <w:szCs w:val="24"/>
        </w:rPr>
        <w:t xml:space="preserve">　</w:t>
      </w:r>
      <w:r w:rsidRPr="002F1092">
        <w:rPr>
          <w:rFonts w:cs="ＭＳ Ｐゴシック" w:hint="eastAsia"/>
          <w:kern w:val="0"/>
          <w:szCs w:val="24"/>
        </w:rPr>
        <w:t>コミュニティに参加する上で重要な</w:t>
      </w:r>
      <w:r w:rsidR="003F4D64">
        <w:rPr>
          <w:rFonts w:cs="ＭＳ Ｐゴシック" w:hint="eastAsia"/>
          <w:kern w:val="0"/>
          <w:szCs w:val="24"/>
        </w:rPr>
        <w:t>側面</w:t>
      </w:r>
      <w:r w:rsidR="00426478">
        <w:rPr>
          <w:rFonts w:cs="ＭＳ Ｐゴシック" w:hint="eastAsia"/>
          <w:kern w:val="0"/>
          <w:szCs w:val="24"/>
        </w:rPr>
        <w:t>を持っています</w:t>
      </w:r>
      <w:r w:rsidRPr="002F1092">
        <w:rPr>
          <w:rFonts w:cs="ＭＳ Ｐゴシック" w:hint="eastAsia"/>
          <w:kern w:val="0"/>
          <w:szCs w:val="24"/>
        </w:rPr>
        <w:t>。</w:t>
      </w:r>
      <w:del w:id="309" w:author="工内 隆" w:date="2018-10-05T16:20:00Z">
        <w:r w:rsidRPr="002F1092" w:rsidDel="00A915FA">
          <w:rPr>
            <w:rFonts w:cs="ＭＳ Ｐゴシック" w:hint="eastAsia"/>
            <w:kern w:val="0"/>
            <w:szCs w:val="24"/>
          </w:rPr>
          <w:delText xml:space="preserve"> </w:delText>
        </w:r>
      </w:del>
      <w:r w:rsidRPr="002F1092">
        <w:rPr>
          <w:rFonts w:cs="ＭＳ Ｐゴシック" w:hint="eastAsia"/>
          <w:kern w:val="0"/>
          <w:szCs w:val="24"/>
        </w:rPr>
        <w:t>他のプロジェクトメンバーとの</w:t>
      </w:r>
      <w:r w:rsidR="00426478">
        <w:rPr>
          <w:rFonts w:cs="ＭＳ Ｐゴシック" w:hint="eastAsia"/>
          <w:kern w:val="0"/>
          <w:szCs w:val="24"/>
        </w:rPr>
        <w:t>継続的な</w:t>
      </w:r>
      <w:r w:rsidR="0076310D">
        <w:rPr>
          <w:rFonts w:cs="ＭＳ Ｐゴシック" w:hint="eastAsia"/>
          <w:kern w:val="0"/>
          <w:szCs w:val="24"/>
        </w:rPr>
        <w:t>人間</w:t>
      </w:r>
      <w:r w:rsidRPr="002F1092">
        <w:rPr>
          <w:rFonts w:cs="ＭＳ Ｐゴシック" w:hint="eastAsia"/>
          <w:kern w:val="0"/>
          <w:szCs w:val="24"/>
        </w:rPr>
        <w:t>関係を構築する最善の方法の</w:t>
      </w:r>
      <w:r>
        <w:rPr>
          <w:rFonts w:cs="ＭＳ Ｐゴシック" w:hint="eastAsia"/>
          <w:kern w:val="0"/>
          <w:szCs w:val="24"/>
        </w:rPr>
        <w:t>ひと</w:t>
      </w:r>
      <w:r w:rsidRPr="002F1092">
        <w:rPr>
          <w:rFonts w:cs="ＭＳ Ｐゴシック" w:hint="eastAsia"/>
          <w:kern w:val="0"/>
          <w:szCs w:val="24"/>
        </w:rPr>
        <w:t>つは、イベントに出席することです。</w:t>
      </w:r>
      <w:del w:id="310" w:author="工内 隆" w:date="2018-10-05T14:45:00Z">
        <w:r w:rsidRPr="002F1092" w:rsidDel="005D4EAF">
          <w:rPr>
            <w:rFonts w:cs="ＭＳ Ｐゴシック" w:hint="eastAsia"/>
            <w:kern w:val="0"/>
            <w:szCs w:val="24"/>
          </w:rPr>
          <w:delText xml:space="preserve"> </w:delText>
        </w:r>
      </w:del>
      <w:r w:rsidRPr="002F1092">
        <w:rPr>
          <w:rFonts w:cs="ＭＳ Ｐゴシック" w:hint="eastAsia"/>
          <w:kern w:val="0"/>
          <w:szCs w:val="24"/>
        </w:rPr>
        <w:t>メールアドレス</w:t>
      </w:r>
      <w:r w:rsidR="00426478">
        <w:rPr>
          <w:rFonts w:cs="ＭＳ Ｐゴシック" w:hint="eastAsia"/>
          <w:kern w:val="0"/>
          <w:szCs w:val="24"/>
        </w:rPr>
        <w:t>や</w:t>
      </w:r>
      <w:r w:rsidRPr="002F1092">
        <w:rPr>
          <w:rFonts w:cs="ＭＳ Ｐゴシック" w:hint="eastAsia"/>
          <w:kern w:val="0"/>
          <w:szCs w:val="24"/>
        </w:rPr>
        <w:t>オンラインのハンドル</w:t>
      </w:r>
      <w:r w:rsidR="00037C9D">
        <w:rPr>
          <w:rFonts w:cs="ＭＳ Ｐゴシック" w:hint="eastAsia"/>
          <w:kern w:val="0"/>
          <w:szCs w:val="24"/>
        </w:rPr>
        <w:t>名</w:t>
      </w:r>
      <w:ins w:id="311" w:author="工内 隆" w:date="2018-10-05T09:22:00Z">
        <w:r w:rsidR="00E64180">
          <w:rPr>
            <w:rFonts w:cs="ＭＳ Ｐゴシック" w:hint="eastAsia"/>
            <w:kern w:val="0"/>
            <w:szCs w:val="24"/>
          </w:rPr>
          <w:t>の</w:t>
        </w:r>
      </w:ins>
      <w:ins w:id="312" w:author="工内 隆" w:date="2018-10-05T09:23:00Z">
        <w:r w:rsidR="00E64180">
          <w:rPr>
            <w:rFonts w:cs="ＭＳ Ｐゴシック" w:hint="eastAsia"/>
            <w:kern w:val="0"/>
            <w:szCs w:val="24"/>
          </w:rPr>
          <w:t>向</w:t>
        </w:r>
      </w:ins>
      <w:ins w:id="313" w:author="工内 隆" w:date="2018-10-05T09:22:00Z">
        <w:r w:rsidR="00E64180">
          <w:rPr>
            <w:rFonts w:cs="ＭＳ Ｐゴシック" w:hint="eastAsia"/>
            <w:kern w:val="0"/>
            <w:szCs w:val="24"/>
          </w:rPr>
          <w:t>こう</w:t>
        </w:r>
      </w:ins>
      <w:ins w:id="314" w:author="工内 隆" w:date="2018-10-05T09:23:00Z">
        <w:r w:rsidR="00E64180">
          <w:rPr>
            <w:rFonts w:cs="ＭＳ Ｐゴシック" w:hint="eastAsia"/>
            <w:kern w:val="0"/>
            <w:szCs w:val="24"/>
          </w:rPr>
          <w:t>側に存在している</w:t>
        </w:r>
      </w:ins>
      <w:del w:id="315" w:author="工内 隆" w:date="2018-10-05T09:17:00Z">
        <w:r w:rsidR="00037C9D" w:rsidDel="001A406D">
          <w:rPr>
            <w:rFonts w:cs="ＭＳ Ｐゴシック" w:hint="eastAsia"/>
            <w:kern w:val="0"/>
            <w:szCs w:val="24"/>
          </w:rPr>
          <w:delText>でのやり取り</w:delText>
        </w:r>
        <w:r w:rsidR="00426478" w:rsidDel="001A406D">
          <w:rPr>
            <w:rFonts w:cs="ＭＳ Ｐゴシック" w:hint="eastAsia"/>
            <w:kern w:val="0"/>
            <w:szCs w:val="24"/>
          </w:rPr>
          <w:delText>などと比べて</w:delText>
        </w:r>
        <w:r w:rsidR="00037C9D" w:rsidDel="001A406D">
          <w:rPr>
            <w:rFonts w:cs="ＭＳ Ｐゴシック" w:hint="eastAsia"/>
            <w:kern w:val="0"/>
            <w:szCs w:val="24"/>
          </w:rPr>
          <w:delText>、</w:delText>
        </w:r>
      </w:del>
      <w:r w:rsidRPr="002F1092">
        <w:rPr>
          <w:rFonts w:cs="ＭＳ Ｐゴシック" w:hint="eastAsia"/>
          <w:kern w:val="0"/>
          <w:szCs w:val="24"/>
        </w:rPr>
        <w:t>人間として</w:t>
      </w:r>
      <w:r w:rsidR="00037C9D">
        <w:rPr>
          <w:rFonts w:cs="ＭＳ Ｐゴシック" w:hint="eastAsia"/>
          <w:kern w:val="0"/>
          <w:szCs w:val="24"/>
        </w:rPr>
        <w:t>かれら</w:t>
      </w:r>
      <w:r w:rsidRPr="002F1092">
        <w:rPr>
          <w:rFonts w:cs="ＭＳ Ｐゴシック" w:hint="eastAsia"/>
          <w:kern w:val="0"/>
          <w:szCs w:val="24"/>
        </w:rPr>
        <w:t>を理解する</w:t>
      </w:r>
      <w:r w:rsidR="00426478">
        <w:rPr>
          <w:rFonts w:cs="ＭＳ Ｐゴシック" w:hint="eastAsia"/>
          <w:kern w:val="0"/>
          <w:szCs w:val="24"/>
        </w:rPr>
        <w:t>ため</w:t>
      </w:r>
      <w:ins w:id="316" w:author="工内 隆" w:date="2018-10-05T09:27:00Z">
        <w:r w:rsidR="0065593B">
          <w:rPr>
            <w:rFonts w:cs="ＭＳ Ｐゴシック" w:hint="eastAsia"/>
            <w:kern w:val="0"/>
            <w:szCs w:val="24"/>
          </w:rPr>
          <w:t>の</w:t>
        </w:r>
      </w:ins>
      <w:ins w:id="317" w:author="工内 隆" w:date="2018-10-05T09:28:00Z">
        <w:r w:rsidR="0065593B">
          <w:rPr>
            <w:rFonts w:cs="ＭＳ Ｐゴシック" w:hint="eastAsia"/>
            <w:kern w:val="0"/>
            <w:szCs w:val="24"/>
          </w:rPr>
          <w:t>方法としては、</w:t>
        </w:r>
      </w:ins>
      <w:del w:id="318" w:author="工内 隆" w:date="2018-10-05T09:28:00Z">
        <w:r w:rsidR="00426478" w:rsidDel="0065593B">
          <w:rPr>
            <w:rFonts w:cs="ＭＳ Ｐゴシック" w:hint="eastAsia"/>
            <w:kern w:val="0"/>
            <w:szCs w:val="24"/>
          </w:rPr>
          <w:delText>には</w:delText>
        </w:r>
      </w:del>
      <w:r w:rsidRPr="002F1092">
        <w:rPr>
          <w:rFonts w:cs="ＭＳ Ｐゴシック" w:hint="eastAsia"/>
          <w:kern w:val="0"/>
          <w:szCs w:val="24"/>
        </w:rPr>
        <w:t>直接会う</w:t>
      </w:r>
      <w:r w:rsidR="00037C9D">
        <w:rPr>
          <w:rFonts w:cs="ＭＳ Ｐゴシック" w:hint="eastAsia"/>
          <w:kern w:val="0"/>
          <w:szCs w:val="24"/>
        </w:rPr>
        <w:t>こと</w:t>
      </w:r>
      <w:r w:rsidR="00426478">
        <w:rPr>
          <w:rFonts w:cs="ＭＳ Ｐゴシック" w:hint="eastAsia"/>
          <w:kern w:val="0"/>
          <w:szCs w:val="24"/>
        </w:rPr>
        <w:t>がやはり一番です</w:t>
      </w:r>
      <w:r w:rsidR="00037C9D">
        <w:rPr>
          <w:rFonts w:cs="ＭＳ Ｐゴシック" w:hint="eastAsia"/>
          <w:kern w:val="0"/>
          <w:szCs w:val="24"/>
        </w:rPr>
        <w:t>。</w:t>
      </w:r>
      <w:del w:id="319" w:author="工内 隆" w:date="2018-10-05T14:45:00Z">
        <w:r w:rsidRPr="002F1092" w:rsidDel="005D4EAF">
          <w:rPr>
            <w:rFonts w:cs="ＭＳ Ｐゴシック" w:hint="eastAsia"/>
            <w:kern w:val="0"/>
            <w:szCs w:val="24"/>
          </w:rPr>
          <w:lastRenderedPageBreak/>
          <w:delText xml:space="preserve"> </w:delText>
        </w:r>
      </w:del>
      <w:r w:rsidRPr="002F1092">
        <w:rPr>
          <w:rFonts w:cs="ＭＳ Ｐゴシック" w:hint="eastAsia"/>
          <w:kern w:val="0"/>
          <w:szCs w:val="24"/>
        </w:rPr>
        <w:t>これらのイベントには、プロジェクトリーダー</w:t>
      </w:r>
      <w:r w:rsidR="00037C9D">
        <w:rPr>
          <w:rFonts w:cs="ＭＳ Ｐゴシック" w:hint="eastAsia"/>
          <w:kern w:val="0"/>
          <w:szCs w:val="24"/>
        </w:rPr>
        <w:t>や</w:t>
      </w:r>
      <w:r w:rsidRPr="002F1092">
        <w:rPr>
          <w:rFonts w:cs="ＭＳ Ｐゴシック" w:hint="eastAsia"/>
          <w:kern w:val="0"/>
          <w:szCs w:val="24"/>
        </w:rPr>
        <w:t>製品の情熱的なユーザー</w:t>
      </w:r>
      <w:r w:rsidR="0076310D">
        <w:rPr>
          <w:rFonts w:cs="ＭＳ Ｐゴシック" w:hint="eastAsia"/>
          <w:kern w:val="0"/>
          <w:szCs w:val="24"/>
        </w:rPr>
        <w:t>から</w:t>
      </w:r>
      <w:r w:rsidR="00B22D66">
        <w:rPr>
          <w:rFonts w:cs="ＭＳ Ｐゴシック" w:hint="eastAsia"/>
          <w:kern w:val="0"/>
          <w:szCs w:val="24"/>
        </w:rPr>
        <w:t>、</w:t>
      </w:r>
      <w:r w:rsidR="0076310D">
        <w:rPr>
          <w:rFonts w:cs="ＭＳ Ｐゴシック" w:hint="eastAsia"/>
          <w:kern w:val="0"/>
          <w:szCs w:val="24"/>
        </w:rPr>
        <w:t>組織</w:t>
      </w:r>
      <w:ins w:id="320" w:author="工内 隆" w:date="2018-10-05T10:08:00Z">
        <w:r w:rsidR="00977919">
          <w:rPr>
            <w:rFonts w:cs="ＭＳ Ｐゴシック" w:hint="eastAsia"/>
            <w:kern w:val="0"/>
            <w:szCs w:val="24"/>
          </w:rPr>
          <w:t>の</w:t>
        </w:r>
      </w:ins>
      <w:del w:id="321" w:author="工内 隆" w:date="2018-10-05T10:08:00Z">
        <w:r w:rsidR="0076310D" w:rsidDel="00977919">
          <w:rPr>
            <w:rFonts w:cs="ＭＳ Ｐゴシック" w:hint="eastAsia"/>
            <w:kern w:val="0"/>
            <w:szCs w:val="24"/>
          </w:rPr>
          <w:delText>がいかに</w:delText>
        </w:r>
      </w:del>
      <w:r w:rsidR="0076310D">
        <w:rPr>
          <w:rFonts w:cs="ＭＳ Ｐゴシック" w:hint="eastAsia"/>
          <w:kern w:val="0"/>
          <w:szCs w:val="24"/>
        </w:rPr>
        <w:t>コントリビューション</w:t>
      </w:r>
      <w:del w:id="322" w:author="工内 隆" w:date="2018-10-05T10:08:00Z">
        <w:r w:rsidR="0076310D" w:rsidDel="00977919">
          <w:rPr>
            <w:rFonts w:cs="ＭＳ Ｐゴシック" w:hint="eastAsia"/>
            <w:kern w:val="0"/>
            <w:szCs w:val="24"/>
          </w:rPr>
          <w:delText>しているか</w:delText>
        </w:r>
      </w:del>
      <w:r w:rsidR="0076310D">
        <w:rPr>
          <w:rFonts w:cs="ＭＳ Ｐゴシック" w:hint="eastAsia"/>
          <w:kern w:val="0"/>
          <w:szCs w:val="24"/>
        </w:rPr>
        <w:t>を示すために</w:t>
      </w:r>
      <w:r w:rsidR="00B22D66" w:rsidRPr="00B22D66">
        <w:rPr>
          <w:rFonts w:cs="ＭＳ Ｐゴシック" w:hint="eastAsia"/>
          <w:kern w:val="0"/>
          <w:szCs w:val="24"/>
        </w:rPr>
        <w:t>スポンサーシップ、ブース、デモを</w:t>
      </w:r>
      <w:ins w:id="323" w:author="工内 隆" w:date="2018-10-05T10:11:00Z">
        <w:r w:rsidR="00977919">
          <w:rPr>
            <w:rFonts w:cs="ＭＳ Ｐゴシック" w:hint="eastAsia"/>
            <w:kern w:val="0"/>
            <w:szCs w:val="24"/>
          </w:rPr>
          <w:t>通じて参加する</w:t>
        </w:r>
      </w:ins>
      <w:del w:id="324" w:author="工内 隆" w:date="2018-10-05T10:11:00Z">
        <w:r w:rsidR="0076310D" w:rsidDel="00977919">
          <w:rPr>
            <w:rFonts w:cs="ＭＳ Ｐゴシック" w:hint="eastAsia"/>
            <w:kern w:val="0"/>
            <w:szCs w:val="24"/>
          </w:rPr>
          <w:delText>行っている</w:delText>
        </w:r>
      </w:del>
      <w:r w:rsidR="00B22D66" w:rsidRPr="00B22D66">
        <w:rPr>
          <w:rFonts w:cs="ＭＳ Ｐゴシック" w:hint="eastAsia"/>
          <w:kern w:val="0"/>
          <w:szCs w:val="24"/>
        </w:rPr>
        <w:t>多くの組織</w:t>
      </w:r>
      <w:ins w:id="325" w:author="工内 隆" w:date="2018-10-05T10:11:00Z">
        <w:r w:rsidR="00977919">
          <w:rPr>
            <w:rFonts w:cs="ＭＳ Ｐゴシック" w:hint="eastAsia"/>
            <w:kern w:val="0"/>
            <w:szCs w:val="24"/>
          </w:rPr>
          <w:t>の</w:t>
        </w:r>
      </w:ins>
      <w:del w:id="326" w:author="工内 隆" w:date="2018-10-05T10:12:00Z">
        <w:r w:rsidR="0076310D" w:rsidDel="00977919">
          <w:rPr>
            <w:rFonts w:cs="ＭＳ Ｐゴシック" w:hint="eastAsia"/>
            <w:kern w:val="0"/>
            <w:szCs w:val="24"/>
          </w:rPr>
          <w:delText>から参加している</w:delText>
        </w:r>
      </w:del>
      <w:r w:rsidR="00037C9D">
        <w:rPr>
          <w:rFonts w:cs="ＭＳ Ｐゴシック" w:hint="eastAsia"/>
          <w:kern w:val="0"/>
          <w:szCs w:val="24"/>
        </w:rPr>
        <w:t>人</w:t>
      </w:r>
      <w:r w:rsidR="0076310D">
        <w:rPr>
          <w:rFonts w:cs="ＭＳ Ｐゴシック" w:hint="eastAsia"/>
          <w:kern w:val="0"/>
          <w:szCs w:val="24"/>
        </w:rPr>
        <w:t>まで</w:t>
      </w:r>
      <w:r w:rsidR="00B22D66">
        <w:rPr>
          <w:rFonts w:cs="ＭＳ Ｐゴシック" w:hint="eastAsia"/>
          <w:kern w:val="0"/>
          <w:szCs w:val="24"/>
        </w:rPr>
        <w:t>、</w:t>
      </w:r>
      <w:r w:rsidR="0076310D">
        <w:rPr>
          <w:rFonts w:cs="ＭＳ Ｐゴシック" w:hint="eastAsia"/>
          <w:kern w:val="0"/>
          <w:szCs w:val="24"/>
        </w:rPr>
        <w:t>多様な構成の人々が集まっています</w:t>
      </w:r>
      <w:r w:rsidR="00B22D66">
        <w:rPr>
          <w:rFonts w:cs="ＭＳ Ｐゴシック" w:hint="eastAsia"/>
          <w:kern w:val="0"/>
          <w:szCs w:val="24"/>
        </w:rPr>
        <w:t>。</w:t>
      </w:r>
      <w:r w:rsidRPr="002F1092">
        <w:rPr>
          <w:rFonts w:cs="ＭＳ Ｐゴシック" w:hint="eastAsia"/>
          <w:kern w:val="0"/>
          <w:szCs w:val="24"/>
        </w:rPr>
        <w:t>これらの</w:t>
      </w:r>
      <w:r w:rsidR="00037C9D">
        <w:rPr>
          <w:rFonts w:cs="ＭＳ Ｐゴシック" w:hint="eastAsia"/>
          <w:kern w:val="0"/>
          <w:szCs w:val="24"/>
        </w:rPr>
        <w:t>イベント</w:t>
      </w:r>
      <w:r w:rsidRPr="002F1092">
        <w:rPr>
          <w:rFonts w:cs="ＭＳ Ｐゴシック" w:hint="eastAsia"/>
          <w:kern w:val="0"/>
          <w:szCs w:val="24"/>
        </w:rPr>
        <w:t>のほとんどは、プロジェクトの目標を達成するのを助けながら、</w:t>
      </w:r>
      <w:r w:rsidR="00B22D66">
        <w:rPr>
          <w:rFonts w:cs="ＭＳ Ｐゴシック" w:hint="eastAsia"/>
          <w:kern w:val="0"/>
          <w:szCs w:val="24"/>
        </w:rPr>
        <w:t>ともに</w:t>
      </w:r>
      <w:r w:rsidRPr="002F1092">
        <w:rPr>
          <w:rFonts w:cs="ＭＳ Ｐゴシック" w:hint="eastAsia"/>
          <w:kern w:val="0"/>
          <w:szCs w:val="24"/>
        </w:rPr>
        <w:t>集まり</w:t>
      </w:r>
      <w:r w:rsidR="00B22D66">
        <w:rPr>
          <w:rFonts w:cs="ＭＳ Ｐゴシック" w:hint="eastAsia"/>
          <w:kern w:val="0"/>
          <w:szCs w:val="24"/>
        </w:rPr>
        <w:t>、たがいに</w:t>
      </w:r>
      <w:r w:rsidRPr="002F1092">
        <w:rPr>
          <w:rFonts w:cs="ＭＳ Ｐゴシック" w:hint="eastAsia"/>
          <w:kern w:val="0"/>
          <w:szCs w:val="24"/>
        </w:rPr>
        <w:t>学ぶことを可能に</w:t>
      </w:r>
      <w:r w:rsidR="00B22D66">
        <w:rPr>
          <w:rFonts w:cs="ＭＳ Ｐゴシック" w:hint="eastAsia"/>
          <w:kern w:val="0"/>
          <w:szCs w:val="24"/>
        </w:rPr>
        <w:t>してくれ</w:t>
      </w:r>
      <w:ins w:id="327" w:author="工内 隆" w:date="2018-10-05T10:18:00Z">
        <w:r w:rsidR="004F7A3E">
          <w:rPr>
            <w:rFonts w:cs="ＭＳ Ｐゴシック" w:hint="eastAsia"/>
            <w:kern w:val="0"/>
            <w:szCs w:val="24"/>
          </w:rPr>
          <w:t>ますが、それらは</w:t>
        </w:r>
      </w:ins>
      <w:del w:id="328" w:author="工内 隆" w:date="2018-10-05T10:18:00Z">
        <w:r w:rsidR="00B22D66" w:rsidDel="004F7A3E">
          <w:rPr>
            <w:rFonts w:cs="ＭＳ Ｐゴシック" w:hint="eastAsia"/>
            <w:kern w:val="0"/>
            <w:szCs w:val="24"/>
          </w:rPr>
          <w:delText>る</w:delText>
        </w:r>
      </w:del>
      <w:r w:rsidRPr="002F1092">
        <w:rPr>
          <w:rFonts w:cs="ＭＳ Ｐゴシック" w:hint="eastAsia"/>
          <w:kern w:val="0"/>
          <w:szCs w:val="24"/>
        </w:rPr>
        <w:t>スポンサー組織からの財政的支援なしには</w:t>
      </w:r>
      <w:r w:rsidR="00B22D66">
        <w:rPr>
          <w:rFonts w:cs="ＭＳ Ｐゴシック" w:hint="eastAsia"/>
          <w:kern w:val="0"/>
          <w:szCs w:val="24"/>
        </w:rPr>
        <w:t>成り立ちません</w:t>
      </w:r>
      <w:r w:rsidRPr="002F1092">
        <w:rPr>
          <w:rFonts w:cs="ＭＳ Ｐゴシック" w:hint="eastAsia"/>
          <w:kern w:val="0"/>
          <w:szCs w:val="24"/>
        </w:rPr>
        <w:t>。</w:t>
      </w:r>
    </w:p>
    <w:p w:rsidR="002F1092" w:rsidRPr="00E9566E" w:rsidRDefault="002F1092" w:rsidP="00E9566E">
      <w:pPr>
        <w:rPr>
          <w:rFonts w:cs="ＭＳ Ｐゴシック"/>
          <w:kern w:val="0"/>
          <w:szCs w:val="24"/>
        </w:rPr>
      </w:pPr>
    </w:p>
    <w:p w:rsidR="00E9566E" w:rsidRDefault="00B22D6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Include the community early and often. Some organizations make the mistake of developing big chunks of code in house and then dumping them into the open source project, which is almost never seen as a positive way to engage with the community. The reality is that open source projects can be complex, and what seems like an obvious change might have far reaching side effects in other parts of the project. Any significant change is likely to require some community discussion before it moves to implementation to make sure that there are no side effects and that the solution is aligned with the broader goals for the project. While you discuss it with the community, it can help to focus on the problem, rather than a specific solution, before you invest too much time in the creation of a body of code. (See Jon Corbet’s guide on How to Participate in the Linux Kernel Community)</w:t>
      </w:r>
    </w:p>
    <w:p w:rsidR="00B22D66" w:rsidRDefault="00B22D66" w:rsidP="00E9566E">
      <w:pPr>
        <w:rPr>
          <w:rFonts w:cs="ＭＳ Ｐゴシック"/>
          <w:kern w:val="0"/>
          <w:szCs w:val="24"/>
        </w:rPr>
      </w:pPr>
      <w:r w:rsidRPr="00B22D66">
        <w:rPr>
          <w:rFonts w:cs="ＭＳ Ｐゴシック" w:hint="eastAsia"/>
          <w:b/>
          <w:kern w:val="0"/>
          <w:szCs w:val="24"/>
        </w:rPr>
        <w:t>・早めに、高頻度でコミュニティを巻き込</w:t>
      </w:r>
      <w:ins w:id="329" w:author="工内 隆" w:date="2018-10-05T10:19:00Z">
        <w:r w:rsidR="004F7A3E">
          <w:rPr>
            <w:rFonts w:cs="ＭＳ Ｐゴシック" w:hint="eastAsia"/>
            <w:b/>
            <w:kern w:val="0"/>
            <w:szCs w:val="24"/>
          </w:rPr>
          <w:t>む</w:t>
        </w:r>
      </w:ins>
      <w:del w:id="330" w:author="工内 隆" w:date="2018-10-05T10:19:00Z">
        <w:r w:rsidR="0076310D" w:rsidDel="004F7A3E">
          <w:rPr>
            <w:rFonts w:cs="ＭＳ Ｐゴシック" w:hint="eastAsia"/>
            <w:b/>
            <w:kern w:val="0"/>
            <w:szCs w:val="24"/>
          </w:rPr>
          <w:delText>んでください</w:delText>
        </w:r>
      </w:del>
      <w:r w:rsidRPr="00B22D66">
        <w:rPr>
          <w:rFonts w:cs="ＭＳ Ｐゴシック" w:hint="eastAsia"/>
          <w:b/>
          <w:kern w:val="0"/>
          <w:szCs w:val="24"/>
        </w:rPr>
        <w:t>。</w:t>
      </w:r>
      <w:del w:id="331" w:author="工内 隆" w:date="2018-10-05T14:46:00Z">
        <w:r w:rsidRPr="00B22D66" w:rsidDel="005D4EAF">
          <w:rPr>
            <w:rFonts w:cs="ＭＳ Ｐゴシック" w:hint="eastAsia"/>
            <w:kern w:val="0"/>
            <w:szCs w:val="24"/>
          </w:rPr>
          <w:delText xml:space="preserve"> </w:delText>
        </w:r>
      </w:del>
      <w:r w:rsidRPr="00B22D66">
        <w:rPr>
          <w:rFonts w:cs="ＭＳ Ｐゴシック" w:hint="eastAsia"/>
          <w:kern w:val="0"/>
          <w:szCs w:val="24"/>
        </w:rPr>
        <w:t>一部の組織では、大量のコードを社内で開発してから、オープンソース</w:t>
      </w:r>
      <w:r>
        <w:rPr>
          <w:rFonts w:cs="ＭＳ Ｐゴシック" w:hint="eastAsia"/>
          <w:kern w:val="0"/>
          <w:szCs w:val="24"/>
        </w:rPr>
        <w:t xml:space="preserve">　</w:t>
      </w:r>
      <w:r w:rsidRPr="00B22D66">
        <w:rPr>
          <w:rFonts w:cs="ＭＳ Ｐゴシック" w:hint="eastAsia"/>
          <w:kern w:val="0"/>
          <w:szCs w:val="24"/>
        </w:rPr>
        <w:t>プロジェクトに投入</w:t>
      </w:r>
      <w:r w:rsidR="00AF7F20">
        <w:rPr>
          <w:rFonts w:cs="ＭＳ Ｐゴシック" w:hint="eastAsia"/>
          <w:kern w:val="0"/>
          <w:szCs w:val="24"/>
        </w:rPr>
        <w:t>するという</w:t>
      </w:r>
      <w:r w:rsidRPr="00B22D66">
        <w:rPr>
          <w:rFonts w:cs="ＭＳ Ｐゴシック" w:hint="eastAsia"/>
          <w:kern w:val="0"/>
          <w:szCs w:val="24"/>
        </w:rPr>
        <w:t>間違いを犯しています。こ</w:t>
      </w:r>
      <w:r w:rsidR="00AF7F20">
        <w:rPr>
          <w:rFonts w:cs="ＭＳ Ｐゴシック" w:hint="eastAsia"/>
          <w:kern w:val="0"/>
          <w:szCs w:val="24"/>
        </w:rPr>
        <w:t>のやり方</w:t>
      </w:r>
      <w:r w:rsidRPr="00B22D66">
        <w:rPr>
          <w:rFonts w:cs="ＭＳ Ｐゴシック" w:hint="eastAsia"/>
          <w:kern w:val="0"/>
          <w:szCs w:val="24"/>
        </w:rPr>
        <w:t>は、コミュニティに参加する</w:t>
      </w:r>
      <w:r w:rsidR="00AF7F20">
        <w:rPr>
          <w:rFonts w:cs="ＭＳ Ｐゴシック" w:hint="eastAsia"/>
          <w:kern w:val="0"/>
          <w:szCs w:val="24"/>
        </w:rPr>
        <w:t>ための</w:t>
      </w:r>
      <w:ins w:id="332" w:author="工内 隆" w:date="2018-10-05T10:20:00Z">
        <w:r w:rsidR="004F7A3E">
          <w:rPr>
            <w:rFonts w:cs="ＭＳ Ｐゴシック" w:hint="eastAsia"/>
            <w:kern w:val="0"/>
            <w:szCs w:val="24"/>
          </w:rPr>
          <w:t>良い</w:t>
        </w:r>
      </w:ins>
      <w:del w:id="333" w:author="工内 隆" w:date="2018-10-05T10:20:00Z">
        <w:r w:rsidRPr="00B22D66" w:rsidDel="004F7A3E">
          <w:rPr>
            <w:rFonts w:cs="ＭＳ Ｐゴシック" w:hint="eastAsia"/>
            <w:kern w:val="0"/>
            <w:szCs w:val="24"/>
          </w:rPr>
          <w:delText>肯定的な</w:delText>
        </w:r>
      </w:del>
      <w:r w:rsidRPr="00B22D66">
        <w:rPr>
          <w:rFonts w:cs="ＭＳ Ｐゴシック" w:hint="eastAsia"/>
          <w:kern w:val="0"/>
          <w:szCs w:val="24"/>
        </w:rPr>
        <w:t>方法</w:t>
      </w:r>
      <w:r w:rsidR="00AF7F20">
        <w:rPr>
          <w:rFonts w:cs="ＭＳ Ｐゴシック" w:hint="eastAsia"/>
          <w:kern w:val="0"/>
          <w:szCs w:val="24"/>
        </w:rPr>
        <w:t>ではありません</w:t>
      </w:r>
      <w:r w:rsidRPr="00B22D66">
        <w:rPr>
          <w:rFonts w:cs="ＭＳ Ｐゴシック" w:hint="eastAsia"/>
          <w:kern w:val="0"/>
          <w:szCs w:val="24"/>
        </w:rPr>
        <w:t>。</w:t>
      </w:r>
      <w:del w:id="334" w:author="工内 隆" w:date="2018-10-05T10:21:00Z">
        <w:r w:rsidRPr="00B22D66" w:rsidDel="004F7A3E">
          <w:rPr>
            <w:rFonts w:cs="ＭＳ Ｐゴシック" w:hint="eastAsia"/>
            <w:kern w:val="0"/>
            <w:szCs w:val="24"/>
          </w:rPr>
          <w:delText xml:space="preserve"> </w:delText>
        </w:r>
      </w:del>
      <w:r w:rsidR="0029394C">
        <w:rPr>
          <w:rFonts w:cs="ＭＳ Ｐゴシック" w:hint="eastAsia"/>
          <w:kern w:val="0"/>
          <w:szCs w:val="24"/>
        </w:rPr>
        <w:t>実際</w:t>
      </w:r>
      <w:r w:rsidRPr="00B22D66">
        <w:rPr>
          <w:rFonts w:cs="ＭＳ Ｐゴシック" w:hint="eastAsia"/>
          <w:kern w:val="0"/>
          <w:szCs w:val="24"/>
        </w:rPr>
        <w:t>、オープンソース</w:t>
      </w:r>
      <w:r>
        <w:rPr>
          <w:rFonts w:cs="ＭＳ Ｐゴシック" w:hint="eastAsia"/>
          <w:kern w:val="0"/>
          <w:szCs w:val="24"/>
        </w:rPr>
        <w:t xml:space="preserve">　</w:t>
      </w:r>
      <w:r w:rsidRPr="00B22D66">
        <w:rPr>
          <w:rFonts w:cs="ＭＳ Ｐゴシック" w:hint="eastAsia"/>
          <w:kern w:val="0"/>
          <w:szCs w:val="24"/>
        </w:rPr>
        <w:t>プロジェクトは複雑なもの</w:t>
      </w:r>
      <w:r w:rsidR="00AF7F20">
        <w:rPr>
          <w:rFonts w:cs="ＭＳ Ｐゴシック" w:hint="eastAsia"/>
          <w:kern w:val="0"/>
          <w:szCs w:val="24"/>
        </w:rPr>
        <w:t>で</w:t>
      </w:r>
      <w:r w:rsidRPr="00B22D66">
        <w:rPr>
          <w:rFonts w:cs="ＭＳ Ｐゴシック" w:hint="eastAsia"/>
          <w:kern w:val="0"/>
          <w:szCs w:val="24"/>
        </w:rPr>
        <w:t>、</w:t>
      </w:r>
      <w:r w:rsidR="0029394C">
        <w:rPr>
          <w:rFonts w:cs="ＭＳ Ｐゴシック" w:hint="eastAsia"/>
          <w:kern w:val="0"/>
          <w:szCs w:val="24"/>
        </w:rPr>
        <w:t>明快な</w:t>
      </w:r>
      <w:r w:rsidR="00AF7F20">
        <w:rPr>
          <w:rFonts w:cs="ＭＳ Ｐゴシック" w:hint="eastAsia"/>
          <w:kern w:val="0"/>
          <w:szCs w:val="24"/>
        </w:rPr>
        <w:t>変更</w:t>
      </w:r>
      <w:r w:rsidRPr="00B22D66">
        <w:rPr>
          <w:rFonts w:cs="ＭＳ Ｐゴシック" w:hint="eastAsia"/>
          <w:kern w:val="0"/>
          <w:szCs w:val="24"/>
        </w:rPr>
        <w:t>のように見える</w:t>
      </w:r>
      <w:r w:rsidR="00AF7F20">
        <w:rPr>
          <w:rFonts w:cs="ＭＳ Ｐゴシック" w:hint="eastAsia"/>
          <w:kern w:val="0"/>
          <w:szCs w:val="24"/>
        </w:rPr>
        <w:t>修正</w:t>
      </w:r>
      <w:ins w:id="335" w:author="工内 隆" w:date="2018-10-05T10:22:00Z">
        <w:r w:rsidR="00C557D5">
          <w:rPr>
            <w:rFonts w:cs="ＭＳ Ｐゴシック" w:hint="eastAsia"/>
            <w:kern w:val="0"/>
            <w:szCs w:val="24"/>
          </w:rPr>
          <w:t>で</w:t>
        </w:r>
      </w:ins>
      <w:r w:rsidR="0029394C">
        <w:rPr>
          <w:rFonts w:cs="ＭＳ Ｐゴシック" w:hint="eastAsia"/>
          <w:kern w:val="0"/>
          <w:szCs w:val="24"/>
        </w:rPr>
        <w:t>も</w:t>
      </w:r>
      <w:r w:rsidRPr="00B22D66">
        <w:rPr>
          <w:rFonts w:cs="ＭＳ Ｐゴシック" w:hint="eastAsia"/>
          <w:kern w:val="0"/>
          <w:szCs w:val="24"/>
        </w:rPr>
        <w:t>、プロジェクトの他の部分で</w:t>
      </w:r>
      <w:del w:id="336" w:author="工内 隆" w:date="2018-10-05T10:22:00Z">
        <w:r w:rsidR="00AF7F20" w:rsidDel="00C557D5">
          <w:rPr>
            <w:rFonts w:cs="ＭＳ Ｐゴシック" w:hint="eastAsia"/>
            <w:kern w:val="0"/>
            <w:szCs w:val="24"/>
          </w:rPr>
          <w:delText>、</w:delText>
        </w:r>
      </w:del>
      <w:r w:rsidRPr="00B22D66">
        <w:rPr>
          <w:rFonts w:cs="ＭＳ Ｐゴシック" w:hint="eastAsia"/>
          <w:kern w:val="0"/>
          <w:szCs w:val="24"/>
        </w:rPr>
        <w:t>大きな副作用を引き起こす</w:t>
      </w:r>
      <w:r w:rsidR="002C11B4">
        <w:rPr>
          <w:rFonts w:cs="ＭＳ Ｐゴシック" w:hint="eastAsia"/>
          <w:kern w:val="0"/>
          <w:szCs w:val="24"/>
        </w:rPr>
        <w:t>ことがあ</w:t>
      </w:r>
      <w:r w:rsidRPr="00B22D66">
        <w:rPr>
          <w:rFonts w:cs="ＭＳ Ｐゴシック" w:hint="eastAsia"/>
          <w:kern w:val="0"/>
          <w:szCs w:val="24"/>
        </w:rPr>
        <w:t>ります。</w:t>
      </w:r>
      <w:del w:id="337" w:author="工内 隆" w:date="2018-10-05T16:21:00Z">
        <w:r w:rsidRPr="00B22D66" w:rsidDel="00A915FA">
          <w:rPr>
            <w:rFonts w:cs="ＭＳ Ｐゴシック" w:hint="eastAsia"/>
            <w:kern w:val="0"/>
            <w:szCs w:val="24"/>
          </w:rPr>
          <w:delText xml:space="preserve"> </w:delText>
        </w:r>
      </w:del>
      <w:r w:rsidRPr="00B22D66">
        <w:rPr>
          <w:rFonts w:cs="ＭＳ Ｐゴシック" w:hint="eastAsia"/>
          <w:kern w:val="0"/>
          <w:szCs w:val="24"/>
        </w:rPr>
        <w:t>重要な変更は、副作用がないこと、そしてソリューションがプロジェクトの</w:t>
      </w:r>
      <w:r w:rsidR="002C11B4">
        <w:rPr>
          <w:rFonts w:cs="ＭＳ Ｐゴシック" w:hint="eastAsia"/>
          <w:kern w:val="0"/>
          <w:szCs w:val="24"/>
        </w:rPr>
        <w:t>幅広い</w:t>
      </w:r>
      <w:r w:rsidRPr="00B22D66">
        <w:rPr>
          <w:rFonts w:cs="ＭＳ Ｐゴシック" w:hint="eastAsia"/>
          <w:kern w:val="0"/>
          <w:szCs w:val="24"/>
        </w:rPr>
        <w:t>目標に沿っていることを確認するために、実装</w:t>
      </w:r>
      <w:r w:rsidR="002C11B4">
        <w:rPr>
          <w:rFonts w:cs="ＭＳ Ｐゴシック" w:hint="eastAsia"/>
          <w:kern w:val="0"/>
          <w:szCs w:val="24"/>
        </w:rPr>
        <w:t>する</w:t>
      </w:r>
      <w:r w:rsidRPr="00B22D66">
        <w:rPr>
          <w:rFonts w:cs="ＭＳ Ｐゴシック" w:hint="eastAsia"/>
          <w:kern w:val="0"/>
          <w:szCs w:val="24"/>
        </w:rPr>
        <w:t>前にコミュニティ</w:t>
      </w:r>
      <w:r w:rsidR="002C11B4">
        <w:rPr>
          <w:rFonts w:cs="ＭＳ Ｐゴシック" w:hint="eastAsia"/>
          <w:kern w:val="0"/>
          <w:szCs w:val="24"/>
        </w:rPr>
        <w:t>で</w:t>
      </w:r>
      <w:r w:rsidRPr="00B22D66">
        <w:rPr>
          <w:rFonts w:cs="ＭＳ Ｐゴシック" w:hint="eastAsia"/>
          <w:kern w:val="0"/>
          <w:szCs w:val="24"/>
        </w:rPr>
        <w:t>議論</w:t>
      </w:r>
      <w:r w:rsidR="0029394C">
        <w:rPr>
          <w:rFonts w:cs="ＭＳ Ｐゴシック" w:hint="eastAsia"/>
          <w:kern w:val="0"/>
          <w:szCs w:val="24"/>
        </w:rPr>
        <w:t>する</w:t>
      </w:r>
      <w:r w:rsidRPr="00B22D66">
        <w:rPr>
          <w:rFonts w:cs="ＭＳ Ｐゴシック" w:hint="eastAsia"/>
          <w:kern w:val="0"/>
          <w:szCs w:val="24"/>
        </w:rPr>
        <w:t>必要が</w:t>
      </w:r>
      <w:r w:rsidR="002C11B4">
        <w:rPr>
          <w:rFonts w:cs="ＭＳ Ｐゴシック" w:hint="eastAsia"/>
          <w:kern w:val="0"/>
          <w:szCs w:val="24"/>
        </w:rPr>
        <w:t>あるでしょう</w:t>
      </w:r>
      <w:r w:rsidRPr="00B22D66">
        <w:rPr>
          <w:rFonts w:cs="ＭＳ Ｐゴシック" w:hint="eastAsia"/>
          <w:kern w:val="0"/>
          <w:szCs w:val="24"/>
        </w:rPr>
        <w:t>。</w:t>
      </w:r>
      <w:del w:id="338" w:author="工内 隆" w:date="2018-10-05T10:28:00Z">
        <w:r w:rsidRPr="00B22D66" w:rsidDel="00C557D5">
          <w:rPr>
            <w:rFonts w:cs="ＭＳ Ｐゴシック" w:hint="eastAsia"/>
            <w:kern w:val="0"/>
            <w:szCs w:val="24"/>
          </w:rPr>
          <w:delText xml:space="preserve"> </w:delText>
        </w:r>
      </w:del>
      <w:r w:rsidR="002C11B4" w:rsidRPr="002C11B4">
        <w:rPr>
          <w:rFonts w:cs="ＭＳ Ｐゴシック" w:hint="eastAsia"/>
          <w:kern w:val="0"/>
          <w:szCs w:val="24"/>
        </w:rPr>
        <w:t>コードの作成に時間をかけすぎる前に</w:t>
      </w:r>
      <w:r w:rsidR="002C11B4">
        <w:rPr>
          <w:rFonts w:cs="ＭＳ Ｐゴシック" w:hint="eastAsia"/>
          <w:kern w:val="0"/>
          <w:szCs w:val="24"/>
        </w:rPr>
        <w:t>、その問題を</w:t>
      </w:r>
      <w:r w:rsidRPr="00B22D66">
        <w:rPr>
          <w:rFonts w:cs="ＭＳ Ｐゴシック" w:hint="eastAsia"/>
          <w:kern w:val="0"/>
          <w:szCs w:val="24"/>
        </w:rPr>
        <w:t>コミュニティと議論</w:t>
      </w:r>
      <w:r w:rsidR="002C11B4">
        <w:rPr>
          <w:rFonts w:cs="ＭＳ Ｐゴシック" w:hint="eastAsia"/>
          <w:kern w:val="0"/>
          <w:szCs w:val="24"/>
        </w:rPr>
        <w:t>することにより</w:t>
      </w:r>
      <w:r w:rsidRPr="00B22D66">
        <w:rPr>
          <w:rFonts w:cs="ＭＳ Ｐゴシック" w:hint="eastAsia"/>
          <w:kern w:val="0"/>
          <w:szCs w:val="24"/>
        </w:rPr>
        <w:t>、特定の</w:t>
      </w:r>
      <w:ins w:id="339" w:author="工内 隆" w:date="2018-10-05T10:26:00Z">
        <w:r w:rsidR="00C557D5">
          <w:rPr>
            <w:rFonts w:cs="ＭＳ Ｐゴシック" w:hint="eastAsia"/>
            <w:kern w:val="0"/>
            <w:szCs w:val="24"/>
          </w:rPr>
          <w:t>ソリューション</w:t>
        </w:r>
      </w:ins>
      <w:del w:id="340" w:author="工内 隆" w:date="2018-10-05T10:26:00Z">
        <w:r w:rsidRPr="00B22D66" w:rsidDel="00C557D5">
          <w:rPr>
            <w:rFonts w:cs="ＭＳ Ｐゴシック" w:hint="eastAsia"/>
            <w:kern w:val="0"/>
            <w:szCs w:val="24"/>
          </w:rPr>
          <w:delText>解決策</w:delText>
        </w:r>
      </w:del>
      <w:r w:rsidRPr="00B22D66">
        <w:rPr>
          <w:rFonts w:cs="ＭＳ Ｐゴシック" w:hint="eastAsia"/>
          <w:kern w:val="0"/>
          <w:szCs w:val="24"/>
        </w:rPr>
        <w:t>ではなく、</w:t>
      </w:r>
      <w:ins w:id="341" w:author="工内 隆" w:date="2018-10-05T10:26:00Z">
        <w:r w:rsidR="00C557D5">
          <w:rPr>
            <w:rFonts w:cs="ＭＳ Ｐゴシック" w:hint="eastAsia"/>
            <w:kern w:val="0"/>
            <w:szCs w:val="24"/>
          </w:rPr>
          <w:t>本来の</w:t>
        </w:r>
      </w:ins>
      <w:r w:rsidRPr="00B22D66">
        <w:rPr>
          <w:rFonts w:cs="ＭＳ Ｐゴシック" w:hint="eastAsia"/>
          <w:kern w:val="0"/>
          <w:szCs w:val="24"/>
        </w:rPr>
        <w:t>問題</w:t>
      </w:r>
      <w:r w:rsidR="002C11B4">
        <w:rPr>
          <w:rFonts w:cs="ＭＳ Ｐゴシック" w:hint="eastAsia"/>
          <w:kern w:val="0"/>
          <w:szCs w:val="24"/>
        </w:rPr>
        <w:t>に焦点を当てて議論</w:t>
      </w:r>
      <w:r w:rsidRPr="00B22D66">
        <w:rPr>
          <w:rFonts w:cs="ＭＳ Ｐゴシック" w:hint="eastAsia"/>
          <w:kern w:val="0"/>
          <w:szCs w:val="24"/>
        </w:rPr>
        <w:t>することができます。</w:t>
      </w:r>
      <w:r w:rsidRPr="00B22D66">
        <w:rPr>
          <w:rFonts w:cs="ＭＳ Ｐゴシック" w:hint="eastAsia"/>
          <w:kern w:val="0"/>
          <w:szCs w:val="24"/>
        </w:rPr>
        <w:t xml:space="preserve"> </w:t>
      </w:r>
      <w:r w:rsidRPr="00B22D66">
        <w:rPr>
          <w:rFonts w:cs="ＭＳ Ｐゴシック" w:hint="eastAsia"/>
          <w:kern w:val="0"/>
          <w:szCs w:val="24"/>
        </w:rPr>
        <w:t>（</w:t>
      </w:r>
      <w:r w:rsidRPr="00B22D66">
        <w:rPr>
          <w:rFonts w:cs="ＭＳ Ｐゴシック" w:hint="eastAsia"/>
          <w:kern w:val="0"/>
          <w:szCs w:val="24"/>
        </w:rPr>
        <w:t>Linux</w:t>
      </w:r>
      <w:r w:rsidRPr="00B22D66">
        <w:rPr>
          <w:rFonts w:cs="ＭＳ Ｐゴシック" w:hint="eastAsia"/>
          <w:kern w:val="0"/>
          <w:szCs w:val="24"/>
        </w:rPr>
        <w:t>カーネルコミュニティへの参加方法に関する</w:t>
      </w:r>
      <w:r w:rsidRPr="00B22D66">
        <w:rPr>
          <w:rFonts w:cs="ＭＳ Ｐゴシック" w:hint="eastAsia"/>
          <w:kern w:val="0"/>
          <w:szCs w:val="24"/>
        </w:rPr>
        <w:t>Jon</w:t>
      </w:r>
      <w:ins w:id="342" w:author="工内 隆" w:date="2018-10-05T10:27:00Z">
        <w:r w:rsidR="00C557D5">
          <w:rPr>
            <w:rFonts w:cs="ＭＳ Ｐゴシック"/>
            <w:kern w:val="0"/>
            <w:szCs w:val="24"/>
          </w:rPr>
          <w:t>athan</w:t>
        </w:r>
      </w:ins>
      <w:r w:rsidRPr="00B22D66">
        <w:rPr>
          <w:rFonts w:cs="ＭＳ Ｐゴシック" w:hint="eastAsia"/>
          <w:kern w:val="0"/>
          <w:szCs w:val="24"/>
        </w:rPr>
        <w:t xml:space="preserve"> Corbet</w:t>
      </w:r>
      <w:r w:rsidRPr="00B22D66">
        <w:rPr>
          <w:rFonts w:cs="ＭＳ Ｐゴシック" w:hint="eastAsia"/>
          <w:kern w:val="0"/>
          <w:szCs w:val="24"/>
        </w:rPr>
        <w:t>のガイド</w:t>
      </w:r>
      <w:r w:rsidR="002C11B4">
        <w:rPr>
          <w:rFonts w:cs="ＭＳ Ｐゴシック" w:hint="eastAsia"/>
          <w:kern w:val="0"/>
          <w:szCs w:val="24"/>
        </w:rPr>
        <w:t>:</w:t>
      </w:r>
      <w:r w:rsidR="002C11B4" w:rsidRPr="002C11B4">
        <w:t xml:space="preserve"> </w:t>
      </w:r>
      <w:hyperlink r:id="rId13" w:history="1">
        <w:r w:rsidR="002C11B4" w:rsidRPr="002C11B4">
          <w:rPr>
            <w:rStyle w:val="a5"/>
            <w:rFonts w:cs="ＭＳ Ｐゴシック"/>
            <w:kern w:val="0"/>
            <w:szCs w:val="24"/>
          </w:rPr>
          <w:t>How to Participate in the Linux Kernel Community</w:t>
        </w:r>
      </w:hyperlink>
      <w:r w:rsidRPr="00B22D66">
        <w:rPr>
          <w:rFonts w:cs="ＭＳ Ｐゴシック" w:hint="eastAsia"/>
          <w:kern w:val="0"/>
          <w:szCs w:val="24"/>
        </w:rPr>
        <w:t>を参照</w:t>
      </w:r>
      <w:r w:rsidR="002C11B4">
        <w:rPr>
          <w:rFonts w:cs="ＭＳ Ｐゴシック" w:hint="eastAsia"/>
          <w:kern w:val="0"/>
          <w:szCs w:val="24"/>
        </w:rPr>
        <w:t>してください。</w:t>
      </w:r>
      <w:r w:rsidRPr="00B22D66">
        <w:rPr>
          <w:rFonts w:cs="ＭＳ Ｐゴシック" w:hint="eastAsia"/>
          <w:kern w:val="0"/>
          <w:szCs w:val="24"/>
        </w:rPr>
        <w:t>）</w:t>
      </w:r>
    </w:p>
    <w:p w:rsidR="00B22D66" w:rsidRPr="00E9566E" w:rsidRDefault="00B22D66" w:rsidP="00E9566E">
      <w:pPr>
        <w:rPr>
          <w:rFonts w:cs="ＭＳ Ｐゴシック"/>
          <w:kern w:val="0"/>
          <w:szCs w:val="24"/>
        </w:rPr>
      </w:pPr>
    </w:p>
    <w:p w:rsidR="00E9566E" w:rsidRPr="00E9566E" w:rsidRDefault="0061759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Contribute upstream. This refers to the practice of sending any changes you make to an open source project back to the original maintainers for inclusion into an upcoming release of the software. If your organization is new to open source, you may need to spend some </w:t>
      </w:r>
      <w:r w:rsidR="00E9566E" w:rsidRPr="00E9566E">
        <w:rPr>
          <w:rFonts w:cs="ＭＳ Ｐゴシック"/>
          <w:kern w:val="0"/>
          <w:szCs w:val="24"/>
        </w:rPr>
        <w:lastRenderedPageBreak/>
        <w:t>time educating your employees about the importance of upstreaming contributions. In some cases, people may think it will be easier to do a quick and dirty patch to get something working in your infrastructure and not bother with cleaning it up and going through the process of getting it accepted into the upstream project.</w:t>
      </w:r>
    </w:p>
    <w:p w:rsidR="00E9566E" w:rsidRDefault="00617596" w:rsidP="00E9566E">
      <w:pPr>
        <w:rPr>
          <w:rFonts w:cs="ＭＳ Ｐゴシック"/>
          <w:kern w:val="0"/>
          <w:szCs w:val="24"/>
        </w:rPr>
      </w:pPr>
      <w:r w:rsidRPr="00617596">
        <w:rPr>
          <w:rFonts w:cs="ＭＳ Ｐゴシック" w:hint="eastAsia"/>
          <w:b/>
          <w:kern w:val="0"/>
          <w:szCs w:val="24"/>
        </w:rPr>
        <w:t>・アップストリームにコントリビューション</w:t>
      </w:r>
      <w:ins w:id="343" w:author="工内 隆" w:date="2018-10-05T10:27:00Z">
        <w:r w:rsidR="00C557D5">
          <w:rPr>
            <w:rFonts w:cs="ＭＳ Ｐゴシック" w:hint="eastAsia"/>
            <w:b/>
            <w:kern w:val="0"/>
            <w:szCs w:val="24"/>
          </w:rPr>
          <w:t>する</w:t>
        </w:r>
      </w:ins>
      <w:del w:id="344" w:author="工内 隆" w:date="2018-10-05T10:27:00Z">
        <w:r w:rsidRPr="00617596" w:rsidDel="00C557D5">
          <w:rPr>
            <w:rFonts w:cs="ＭＳ Ｐゴシック" w:hint="eastAsia"/>
            <w:b/>
            <w:kern w:val="0"/>
            <w:szCs w:val="24"/>
          </w:rPr>
          <w:delText>してください</w:delText>
        </w:r>
      </w:del>
      <w:r w:rsidRPr="00617596">
        <w:rPr>
          <w:rFonts w:cs="ＭＳ Ｐゴシック" w:hint="eastAsia"/>
          <w:b/>
          <w:kern w:val="0"/>
          <w:szCs w:val="24"/>
        </w:rPr>
        <w:t>。</w:t>
      </w:r>
      <w:del w:id="345" w:author="工内 隆" w:date="2018-10-05T10:28:00Z">
        <w:r w:rsidRPr="00617596" w:rsidDel="00C557D5">
          <w:rPr>
            <w:rFonts w:cs="ＭＳ Ｐゴシック" w:hint="eastAsia"/>
            <w:kern w:val="0"/>
            <w:szCs w:val="24"/>
          </w:rPr>
          <w:delText xml:space="preserve"> </w:delText>
        </w:r>
      </w:del>
      <w:r w:rsidRPr="00617596">
        <w:rPr>
          <w:rFonts w:cs="ＭＳ Ｐゴシック" w:hint="eastAsia"/>
          <w:kern w:val="0"/>
          <w:szCs w:val="24"/>
        </w:rPr>
        <w:t>これは、オープンソース</w:t>
      </w:r>
      <w:r>
        <w:rPr>
          <w:rFonts w:cs="ＭＳ Ｐゴシック" w:hint="eastAsia"/>
          <w:kern w:val="0"/>
          <w:szCs w:val="24"/>
        </w:rPr>
        <w:t xml:space="preserve">　</w:t>
      </w:r>
      <w:r w:rsidRPr="00617596">
        <w:rPr>
          <w:rFonts w:cs="ＭＳ Ｐゴシック" w:hint="eastAsia"/>
          <w:kern w:val="0"/>
          <w:szCs w:val="24"/>
        </w:rPr>
        <w:t>プロジェクトに加えた</w:t>
      </w:r>
      <w:r>
        <w:rPr>
          <w:rFonts w:cs="ＭＳ Ｐゴシック" w:hint="eastAsia"/>
          <w:kern w:val="0"/>
          <w:szCs w:val="24"/>
        </w:rPr>
        <w:t>修正</w:t>
      </w:r>
      <w:r w:rsidRPr="00617596">
        <w:rPr>
          <w:rFonts w:cs="ＭＳ Ｐゴシック" w:hint="eastAsia"/>
          <w:kern w:val="0"/>
          <w:szCs w:val="24"/>
        </w:rPr>
        <w:t>変更を</w:t>
      </w:r>
      <w:r>
        <w:rPr>
          <w:rFonts w:cs="ＭＳ Ｐゴシック" w:hint="eastAsia"/>
          <w:kern w:val="0"/>
          <w:szCs w:val="24"/>
        </w:rPr>
        <w:t>プロジェクトの</w:t>
      </w:r>
      <w:r w:rsidRPr="00617596">
        <w:rPr>
          <w:rFonts w:cs="ＭＳ Ｐゴシック" w:hint="eastAsia"/>
          <w:kern w:val="0"/>
          <w:szCs w:val="24"/>
        </w:rPr>
        <w:t>メ</w:t>
      </w:r>
      <w:r>
        <w:rPr>
          <w:rFonts w:cs="ＭＳ Ｐゴシック" w:hint="eastAsia"/>
          <w:kern w:val="0"/>
          <w:szCs w:val="24"/>
        </w:rPr>
        <w:t>イ</w:t>
      </w:r>
      <w:r w:rsidRPr="00617596">
        <w:rPr>
          <w:rFonts w:cs="ＭＳ Ｐゴシック" w:hint="eastAsia"/>
          <w:kern w:val="0"/>
          <w:szCs w:val="24"/>
        </w:rPr>
        <w:t>ンテナーに送って、今後のソフトウェアリリースに</w:t>
      </w:r>
      <w:r>
        <w:rPr>
          <w:rFonts w:cs="ＭＳ Ｐゴシック" w:hint="eastAsia"/>
          <w:kern w:val="0"/>
          <w:szCs w:val="24"/>
        </w:rPr>
        <w:t>その修正変更を</w:t>
      </w:r>
      <w:r w:rsidRPr="00617596">
        <w:rPr>
          <w:rFonts w:cs="ＭＳ Ｐゴシック" w:hint="eastAsia"/>
          <w:kern w:val="0"/>
          <w:szCs w:val="24"/>
        </w:rPr>
        <w:t>含める</w:t>
      </w:r>
      <w:r>
        <w:rPr>
          <w:rFonts w:cs="ＭＳ Ｐゴシック" w:hint="eastAsia"/>
          <w:kern w:val="0"/>
          <w:szCs w:val="24"/>
        </w:rPr>
        <w:t>ようにすること</w:t>
      </w:r>
      <w:r w:rsidRPr="00617596">
        <w:rPr>
          <w:rFonts w:cs="ＭＳ Ｐゴシック" w:hint="eastAsia"/>
          <w:kern w:val="0"/>
          <w:szCs w:val="24"/>
        </w:rPr>
        <w:t>を</w:t>
      </w:r>
      <w:r>
        <w:rPr>
          <w:rFonts w:cs="ＭＳ Ｐゴシック" w:hint="eastAsia"/>
          <w:kern w:val="0"/>
          <w:szCs w:val="24"/>
        </w:rPr>
        <w:t>意味しています</w:t>
      </w:r>
      <w:r w:rsidRPr="00617596">
        <w:rPr>
          <w:rFonts w:cs="ＭＳ Ｐゴシック" w:hint="eastAsia"/>
          <w:kern w:val="0"/>
          <w:szCs w:val="24"/>
        </w:rPr>
        <w:t>。</w:t>
      </w:r>
      <w:del w:id="346"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あなたの組織がオープンソースに</w:t>
      </w:r>
      <w:r w:rsidR="00734875">
        <w:rPr>
          <w:rFonts w:cs="ＭＳ Ｐゴシック" w:hint="eastAsia"/>
          <w:kern w:val="0"/>
          <w:szCs w:val="24"/>
        </w:rPr>
        <w:t>まだ不慣れな場合は</w:t>
      </w:r>
      <w:r w:rsidRPr="00617596">
        <w:rPr>
          <w:rFonts w:cs="ＭＳ Ｐゴシック" w:hint="eastAsia"/>
          <w:kern w:val="0"/>
          <w:szCs w:val="24"/>
        </w:rPr>
        <w:t>、従業員に</w:t>
      </w:r>
      <w:r w:rsidR="00734875">
        <w:rPr>
          <w:rFonts w:cs="ＭＳ Ｐゴシック" w:hint="eastAsia"/>
          <w:kern w:val="0"/>
          <w:szCs w:val="24"/>
        </w:rPr>
        <w:t>、</w:t>
      </w:r>
      <w:r>
        <w:rPr>
          <w:rFonts w:cs="ＭＳ Ｐゴシック" w:hint="eastAsia"/>
          <w:kern w:val="0"/>
          <w:szCs w:val="24"/>
        </w:rPr>
        <w:t>アップストリーム</w:t>
      </w:r>
      <w:r w:rsidRPr="00617596">
        <w:rPr>
          <w:rFonts w:cs="ＭＳ Ｐゴシック" w:hint="eastAsia"/>
          <w:kern w:val="0"/>
          <w:szCs w:val="24"/>
        </w:rPr>
        <w:t>への</w:t>
      </w:r>
      <w:r>
        <w:rPr>
          <w:rFonts w:cs="ＭＳ Ｐゴシック" w:hint="eastAsia"/>
          <w:kern w:val="0"/>
          <w:szCs w:val="24"/>
        </w:rPr>
        <w:t>コントリビューション</w:t>
      </w:r>
      <w:r w:rsidRPr="00617596">
        <w:rPr>
          <w:rFonts w:cs="ＭＳ Ｐゴシック" w:hint="eastAsia"/>
          <w:kern w:val="0"/>
          <w:szCs w:val="24"/>
        </w:rPr>
        <w:t>の重要性を教えるために、しばらく時間を費やす必要があります。</w:t>
      </w:r>
      <w:del w:id="347"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場合によっては、</w:t>
      </w:r>
      <w:r w:rsidR="00734875">
        <w:rPr>
          <w:rFonts w:cs="ＭＳ Ｐゴシック" w:hint="eastAsia"/>
          <w:kern w:val="0"/>
          <w:szCs w:val="24"/>
        </w:rPr>
        <w:t>あなたの</w:t>
      </w:r>
      <w:r w:rsidRPr="00617596">
        <w:rPr>
          <w:rFonts w:cs="ＭＳ Ｐゴシック" w:hint="eastAsia"/>
          <w:kern w:val="0"/>
          <w:szCs w:val="24"/>
        </w:rPr>
        <w:t>インフラストラクチャで</w:t>
      </w:r>
      <w:r w:rsidR="00734875">
        <w:rPr>
          <w:rFonts w:cs="ＭＳ Ｐゴシック" w:hint="eastAsia"/>
          <w:kern w:val="0"/>
          <w:szCs w:val="24"/>
        </w:rPr>
        <w:t>使用しているソフト</w:t>
      </w:r>
      <w:ins w:id="348" w:author="工内 隆" w:date="2018-10-05T10:31:00Z">
        <w:r w:rsidR="00C557D5">
          <w:rPr>
            <w:rFonts w:cs="ＭＳ Ｐゴシック" w:hint="eastAsia"/>
            <w:kern w:val="0"/>
            <w:szCs w:val="24"/>
          </w:rPr>
          <w:t>ウェア</w:t>
        </w:r>
      </w:ins>
      <w:r w:rsidR="00734875">
        <w:rPr>
          <w:rFonts w:cs="ＭＳ Ｐゴシック" w:hint="eastAsia"/>
          <w:kern w:val="0"/>
          <w:szCs w:val="24"/>
        </w:rPr>
        <w:t>を動作させるために、</w:t>
      </w:r>
      <w:ins w:id="349" w:author="工内 隆" w:date="2018-10-05T10:33:00Z">
        <w:r w:rsidR="008856EB">
          <w:rPr>
            <w:rFonts w:cs="ＭＳ Ｐゴシック" w:hint="eastAsia"/>
            <w:kern w:val="0"/>
            <w:szCs w:val="24"/>
          </w:rPr>
          <w:t>「</w:t>
        </w:r>
      </w:ins>
      <w:r w:rsidRPr="00617596">
        <w:rPr>
          <w:rFonts w:cs="ＭＳ Ｐゴシック" w:hint="eastAsia"/>
          <w:kern w:val="0"/>
          <w:szCs w:val="24"/>
        </w:rPr>
        <w:t>素早く</w:t>
      </w:r>
      <w:ins w:id="350" w:author="工内 隆" w:date="2018-10-05T10:34:00Z">
        <w:r w:rsidR="008856EB">
          <w:rPr>
            <w:rFonts w:cs="ＭＳ Ｐゴシック" w:hint="eastAsia"/>
            <w:kern w:val="0"/>
            <w:szCs w:val="24"/>
          </w:rPr>
          <w:t>て</w:t>
        </w:r>
      </w:ins>
      <w:r w:rsidR="00734875">
        <w:rPr>
          <w:rFonts w:cs="ＭＳ Ｐゴシック" w:hint="eastAsia"/>
          <w:kern w:val="0"/>
          <w:szCs w:val="24"/>
        </w:rPr>
        <w:t>、</w:t>
      </w:r>
      <w:ins w:id="351" w:author="工内 隆" w:date="2018-10-05T10:31:00Z">
        <w:r w:rsidR="00C557D5">
          <w:rPr>
            <w:rFonts w:cs="ＭＳ Ｐゴシック" w:hint="eastAsia"/>
            <w:kern w:val="0"/>
            <w:szCs w:val="24"/>
          </w:rPr>
          <w:t>きたない</w:t>
        </w:r>
      </w:ins>
      <w:del w:id="352" w:author="工内 隆" w:date="2018-10-05T10:31:00Z">
        <w:r w:rsidRPr="00617596" w:rsidDel="00C557D5">
          <w:rPr>
            <w:rFonts w:cs="ＭＳ Ｐゴシック" w:hint="eastAsia"/>
            <w:kern w:val="0"/>
            <w:szCs w:val="24"/>
          </w:rPr>
          <w:delText>汚れた</w:delText>
        </w:r>
      </w:del>
      <w:r w:rsidRPr="00617596">
        <w:rPr>
          <w:rFonts w:cs="ＭＳ Ｐゴシック" w:hint="eastAsia"/>
          <w:kern w:val="0"/>
          <w:szCs w:val="24"/>
        </w:rPr>
        <w:t>パッチ</w:t>
      </w:r>
      <w:ins w:id="353" w:author="工内 隆" w:date="2018-10-05T10:33:00Z">
        <w:r w:rsidR="008856EB">
          <w:rPr>
            <w:rFonts w:cs="ＭＳ Ｐゴシック" w:hint="eastAsia"/>
            <w:kern w:val="0"/>
            <w:szCs w:val="24"/>
          </w:rPr>
          <w:t>」</w:t>
        </w:r>
      </w:ins>
      <w:del w:id="354"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dirty patch</w:delText>
        </w:r>
        <w:r w:rsidR="00734875" w:rsidDel="008856EB">
          <w:rPr>
            <w:rFonts w:cs="ＭＳ Ｐゴシック" w:hint="eastAsia"/>
            <w:kern w:val="0"/>
            <w:szCs w:val="24"/>
          </w:rPr>
          <w:delText>）</w:delText>
        </w:r>
      </w:del>
      <w:r w:rsidRPr="00617596">
        <w:rPr>
          <w:rFonts w:cs="ＭＳ Ｐゴシック" w:hint="eastAsia"/>
          <w:kern w:val="0"/>
          <w:szCs w:val="24"/>
        </w:rPr>
        <w:t>を作成する</w:t>
      </w:r>
      <w:r w:rsidR="00734875">
        <w:rPr>
          <w:rFonts w:cs="ＭＳ Ｐゴシック" w:hint="eastAsia"/>
          <w:kern w:val="0"/>
          <w:szCs w:val="24"/>
        </w:rPr>
        <w:t>方が</w:t>
      </w:r>
      <w:r w:rsidRPr="00617596">
        <w:rPr>
          <w:rFonts w:cs="ＭＳ Ｐゴシック" w:hint="eastAsia"/>
          <w:kern w:val="0"/>
          <w:szCs w:val="24"/>
        </w:rPr>
        <w:t>簡単で、</w:t>
      </w:r>
      <w:r w:rsidR="00734875">
        <w:rPr>
          <w:rFonts w:cs="ＭＳ Ｐゴシック" w:hint="eastAsia"/>
          <w:kern w:val="0"/>
          <w:szCs w:val="24"/>
        </w:rPr>
        <w:t>アップストリーム</w:t>
      </w:r>
      <w:r w:rsidRPr="00617596">
        <w:rPr>
          <w:rFonts w:cs="ＭＳ Ｐゴシック" w:hint="eastAsia"/>
          <w:kern w:val="0"/>
          <w:szCs w:val="24"/>
        </w:rPr>
        <w:t>のプロジェクトに受け入れられる</w:t>
      </w:r>
      <w:r w:rsidR="00734875">
        <w:rPr>
          <w:rFonts w:cs="ＭＳ Ｐゴシック" w:hint="eastAsia"/>
          <w:kern w:val="0"/>
          <w:szCs w:val="24"/>
        </w:rPr>
        <w:t>ような</w:t>
      </w:r>
      <w:r w:rsidRPr="00617596">
        <w:rPr>
          <w:rFonts w:cs="ＭＳ Ｐゴシック" w:hint="eastAsia"/>
          <w:kern w:val="0"/>
          <w:szCs w:val="24"/>
        </w:rPr>
        <w:t>プロセスを</w:t>
      </w:r>
      <w:r w:rsidR="00734875">
        <w:rPr>
          <w:rFonts w:cs="ＭＳ Ｐゴシック" w:hint="eastAsia"/>
          <w:kern w:val="0"/>
          <w:szCs w:val="24"/>
        </w:rPr>
        <w:t>通して、パッチをきれいにする</w:t>
      </w:r>
      <w:del w:id="355"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clean</w:delText>
        </w:r>
        <w:r w:rsidR="00734875" w:rsidDel="008856EB">
          <w:rPr>
            <w:rFonts w:cs="ＭＳ Ｐゴシック" w:hint="eastAsia"/>
            <w:kern w:val="0"/>
            <w:szCs w:val="24"/>
          </w:rPr>
          <w:delText>）</w:delText>
        </w:r>
      </w:del>
      <w:r w:rsidR="00734875">
        <w:rPr>
          <w:rFonts w:cs="ＭＳ Ｐゴシック" w:hint="eastAsia"/>
          <w:kern w:val="0"/>
          <w:szCs w:val="24"/>
        </w:rPr>
        <w:t>手間を省きたいと考える人もいるかもしれません</w:t>
      </w:r>
      <w:r w:rsidRPr="00617596">
        <w:rPr>
          <w:rFonts w:cs="ＭＳ Ｐゴシック" w:hint="eastAsia"/>
          <w:kern w:val="0"/>
          <w:szCs w:val="24"/>
        </w:rPr>
        <w:t>。</w:t>
      </w:r>
    </w:p>
    <w:p w:rsidR="00617596" w:rsidRPr="00E9566E" w:rsidRDefault="0061759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over the long-term, the quick patch that needs to be tested, updated and reapplied during every upgrade cycle is almost always going to take more time and effort than upstreaming it. This behavior can also be perceived as selfish within the community, since others might also benefit from your fixes, so it could also harm your organization’s reputation in open source communities.</w:t>
      </w:r>
    </w:p>
    <w:p w:rsidR="00734875" w:rsidRPr="00734875" w:rsidRDefault="00734875" w:rsidP="00734875">
      <w:pPr>
        <w:rPr>
          <w:rFonts w:cs="ＭＳ Ｐゴシック"/>
          <w:kern w:val="0"/>
          <w:szCs w:val="24"/>
        </w:rPr>
      </w:pPr>
      <w:r>
        <w:rPr>
          <w:rFonts w:cs="ＭＳ Ｐゴシック" w:hint="eastAsia"/>
          <w:kern w:val="0"/>
          <w:szCs w:val="24"/>
        </w:rPr>
        <w:t>けれども</w:t>
      </w:r>
      <w:r w:rsidRPr="00734875">
        <w:rPr>
          <w:rFonts w:cs="ＭＳ Ｐゴシック" w:hint="eastAsia"/>
          <w:kern w:val="0"/>
          <w:szCs w:val="24"/>
        </w:rPr>
        <w:t>、長期的には、アップグレードサイクルごとにテスト、更新、再適用が必要な</w:t>
      </w:r>
      <w:ins w:id="356" w:author="工内 隆" w:date="2018-10-05T10:33:00Z">
        <w:r w:rsidR="008856EB">
          <w:rPr>
            <w:rFonts w:cs="ＭＳ Ｐゴシック" w:hint="eastAsia"/>
            <w:kern w:val="0"/>
            <w:szCs w:val="24"/>
          </w:rPr>
          <w:t>「</w:t>
        </w:r>
        <w:r w:rsidR="008856EB" w:rsidRPr="00617596">
          <w:rPr>
            <w:rFonts w:cs="ＭＳ Ｐゴシック" w:hint="eastAsia"/>
            <w:kern w:val="0"/>
            <w:szCs w:val="24"/>
          </w:rPr>
          <w:t>素早く</w:t>
        </w:r>
      </w:ins>
      <w:ins w:id="357" w:author="工内 隆" w:date="2018-10-05T10:34:00Z">
        <w:r w:rsidR="008856EB">
          <w:rPr>
            <w:rFonts w:cs="ＭＳ Ｐゴシック" w:hint="eastAsia"/>
            <w:kern w:val="0"/>
            <w:szCs w:val="24"/>
          </w:rPr>
          <w:t>て</w:t>
        </w:r>
      </w:ins>
      <w:ins w:id="358" w:author="工内 隆" w:date="2018-10-05T10:33:00Z">
        <w:r w:rsidR="008856EB">
          <w:rPr>
            <w:rFonts w:cs="ＭＳ Ｐゴシック" w:hint="eastAsia"/>
            <w:kern w:val="0"/>
            <w:szCs w:val="24"/>
          </w:rPr>
          <w:t>、きたない</w:t>
        </w:r>
      </w:ins>
      <w:r w:rsidRPr="00734875">
        <w:rPr>
          <w:rFonts w:cs="ＭＳ Ｐゴシック" w:hint="eastAsia"/>
          <w:kern w:val="0"/>
          <w:szCs w:val="24"/>
        </w:rPr>
        <w:t>パッチ</w:t>
      </w:r>
      <w:ins w:id="359" w:author="工内 隆" w:date="2018-10-05T10:33:00Z">
        <w:r w:rsidR="008856EB">
          <w:rPr>
            <w:rFonts w:cs="ＭＳ Ｐゴシック" w:hint="eastAsia"/>
            <w:kern w:val="0"/>
            <w:szCs w:val="24"/>
          </w:rPr>
          <w:t>」</w:t>
        </w:r>
      </w:ins>
      <w:r w:rsidR="00406815">
        <w:rPr>
          <w:rFonts w:cs="ＭＳ Ｐゴシック" w:hint="eastAsia"/>
          <w:kern w:val="0"/>
          <w:szCs w:val="24"/>
        </w:rPr>
        <w:t>の保守</w:t>
      </w:r>
      <w:r w:rsidRPr="00734875">
        <w:rPr>
          <w:rFonts w:cs="ＭＳ Ｐゴシック" w:hint="eastAsia"/>
          <w:kern w:val="0"/>
          <w:szCs w:val="24"/>
        </w:rPr>
        <w:t>は、ほとんどの場合、アップストリーム</w:t>
      </w:r>
      <w:r w:rsidR="00406815">
        <w:rPr>
          <w:rFonts w:cs="ＭＳ Ｐゴシック" w:hint="eastAsia"/>
          <w:kern w:val="0"/>
          <w:szCs w:val="24"/>
        </w:rPr>
        <w:t>で保守されるパッチ</w:t>
      </w:r>
      <w:r w:rsidRPr="00734875">
        <w:rPr>
          <w:rFonts w:cs="ＭＳ Ｐゴシック" w:hint="eastAsia"/>
          <w:kern w:val="0"/>
          <w:szCs w:val="24"/>
        </w:rPr>
        <w:t>より時間</w:t>
      </w:r>
      <w:r w:rsidR="00406815">
        <w:rPr>
          <w:rFonts w:cs="ＭＳ Ｐゴシック" w:hint="eastAsia"/>
          <w:kern w:val="0"/>
          <w:szCs w:val="24"/>
        </w:rPr>
        <w:t>も</w:t>
      </w:r>
      <w:r w:rsidRPr="00734875">
        <w:rPr>
          <w:rFonts w:cs="ＭＳ Ｐゴシック" w:hint="eastAsia"/>
          <w:kern w:val="0"/>
          <w:szCs w:val="24"/>
        </w:rPr>
        <w:t>労力</w:t>
      </w:r>
      <w:r w:rsidR="00406815">
        <w:rPr>
          <w:rFonts w:cs="ＭＳ Ｐゴシック" w:hint="eastAsia"/>
          <w:kern w:val="0"/>
          <w:szCs w:val="24"/>
        </w:rPr>
        <w:t>も必要とします</w:t>
      </w:r>
      <w:r w:rsidRPr="00734875">
        <w:rPr>
          <w:rFonts w:cs="ＭＳ Ｐゴシック" w:hint="eastAsia"/>
          <w:kern w:val="0"/>
          <w:szCs w:val="24"/>
        </w:rPr>
        <w:t>。他の人もあなたの修正から恩恵を受ける可能性がある</w:t>
      </w:r>
      <w:ins w:id="360" w:author="工内 隆" w:date="2018-10-05T10:35:00Z">
        <w:r w:rsidR="008856EB">
          <w:rPr>
            <w:rFonts w:cs="ＭＳ Ｐゴシック" w:hint="eastAsia"/>
            <w:kern w:val="0"/>
            <w:szCs w:val="24"/>
          </w:rPr>
          <w:t>ことを考慮すると</w:t>
        </w:r>
      </w:ins>
      <w:del w:id="361" w:author="工内 隆" w:date="2018-10-05T10:35:00Z">
        <w:r w:rsidRPr="00734875" w:rsidDel="008856EB">
          <w:rPr>
            <w:rFonts w:cs="ＭＳ Ｐゴシック" w:hint="eastAsia"/>
            <w:kern w:val="0"/>
            <w:szCs w:val="24"/>
          </w:rPr>
          <w:delText>ため</w:delText>
        </w:r>
      </w:del>
      <w:r w:rsidRPr="00734875">
        <w:rPr>
          <w:rFonts w:cs="ＭＳ Ｐゴシック" w:hint="eastAsia"/>
          <w:kern w:val="0"/>
          <w:szCs w:val="24"/>
        </w:rPr>
        <w:t>、</w:t>
      </w:r>
      <w:r w:rsidR="0029394C" w:rsidRPr="0029394C">
        <w:rPr>
          <w:rFonts w:cs="ＭＳ Ｐゴシック" w:hint="eastAsia"/>
          <w:kern w:val="0"/>
          <w:szCs w:val="24"/>
        </w:rPr>
        <w:t>このような行動はコミュニティ内で、利己的であると認識され</w:t>
      </w:r>
      <w:del w:id="362" w:author="工内 隆" w:date="2018-10-05T10:35:00Z">
        <w:r w:rsidR="0029394C" w:rsidRPr="0029394C" w:rsidDel="008856EB">
          <w:rPr>
            <w:rFonts w:cs="ＭＳ Ｐゴシック" w:hint="eastAsia"/>
            <w:kern w:val="0"/>
            <w:szCs w:val="24"/>
          </w:rPr>
          <w:delText>ることもあり</w:delText>
        </w:r>
      </w:del>
      <w:r w:rsidR="0029394C">
        <w:rPr>
          <w:rFonts w:cs="ＭＳ Ｐゴシック" w:hint="eastAsia"/>
          <w:kern w:val="0"/>
          <w:szCs w:val="24"/>
        </w:rPr>
        <w:t>、</w:t>
      </w:r>
      <w:r w:rsidRPr="00734875">
        <w:rPr>
          <w:rFonts w:cs="ＭＳ Ｐゴシック" w:hint="eastAsia"/>
          <w:kern w:val="0"/>
          <w:szCs w:val="24"/>
        </w:rPr>
        <w:t>組織のオープンソース</w:t>
      </w:r>
      <w:r w:rsidR="00406815">
        <w:rPr>
          <w:rFonts w:cs="ＭＳ Ｐゴシック" w:hint="eastAsia"/>
          <w:kern w:val="0"/>
          <w:szCs w:val="24"/>
        </w:rPr>
        <w:t xml:space="preserve">　</w:t>
      </w:r>
      <w:r w:rsidRPr="00734875">
        <w:rPr>
          <w:rFonts w:cs="ＭＳ Ｐゴシック" w:hint="eastAsia"/>
          <w:kern w:val="0"/>
          <w:szCs w:val="24"/>
        </w:rPr>
        <w:t>コミュニティでの評判にも悪影響を与える</w:t>
      </w:r>
      <w:r w:rsidR="00406815">
        <w:rPr>
          <w:rFonts w:cs="ＭＳ Ｐゴシック" w:hint="eastAsia"/>
          <w:kern w:val="0"/>
          <w:szCs w:val="24"/>
        </w:rPr>
        <w:t>ことがあります</w:t>
      </w:r>
      <w:r w:rsidRPr="00734875">
        <w:rPr>
          <w:rFonts w:cs="ＭＳ Ｐゴシック" w:hint="eastAsia"/>
          <w:kern w:val="0"/>
          <w:szCs w:val="24"/>
        </w:rPr>
        <w:t>。</w:t>
      </w:r>
    </w:p>
    <w:p w:rsidR="00406815" w:rsidRDefault="00406815"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Best Practices to Contribute Code Upstream</w:t>
      </w:r>
    </w:p>
    <w:p w:rsidR="00406815" w:rsidRPr="00406815" w:rsidRDefault="00406815" w:rsidP="00406815">
      <w:pPr>
        <w:rPr>
          <w:rFonts w:cs="ＭＳ Ｐゴシック"/>
          <w:kern w:val="0"/>
          <w:szCs w:val="24"/>
        </w:rPr>
      </w:pPr>
      <w:r w:rsidRPr="00406815">
        <w:rPr>
          <w:rFonts w:cs="ＭＳ Ｐゴシック" w:hint="eastAsia"/>
          <w:kern w:val="0"/>
          <w:szCs w:val="24"/>
        </w:rPr>
        <w:t>コード</w:t>
      </w:r>
      <w:r>
        <w:rPr>
          <w:rFonts w:cs="ＭＳ Ｐゴシック" w:hint="eastAsia"/>
          <w:kern w:val="0"/>
          <w:szCs w:val="24"/>
        </w:rPr>
        <w:t>を</w:t>
      </w:r>
      <w:r w:rsidRPr="00406815">
        <w:rPr>
          <w:rFonts w:cs="ＭＳ Ｐゴシック" w:hint="eastAsia"/>
          <w:kern w:val="0"/>
          <w:szCs w:val="24"/>
        </w:rPr>
        <w:t>アップストリームに</w:t>
      </w:r>
      <w:r>
        <w:rPr>
          <w:rFonts w:cs="ＭＳ Ｐゴシック" w:hint="eastAsia"/>
          <w:kern w:val="0"/>
          <w:szCs w:val="24"/>
        </w:rPr>
        <w:t>コントリビューションするための</w:t>
      </w:r>
      <w:r w:rsidRPr="00406815">
        <w:rPr>
          <w:rFonts w:cs="ＭＳ Ｐゴシック" w:hint="eastAsia"/>
          <w:kern w:val="0"/>
          <w:szCs w:val="24"/>
        </w:rPr>
        <w:t>ベストプラクティス</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@IbrahimAtLinux</w:t>
      </w:r>
    </w:p>
    <w:p w:rsidR="00E9566E" w:rsidRPr="00E9566E" w:rsidRDefault="00E9566E" w:rsidP="00E9566E">
      <w:pPr>
        <w:rPr>
          <w:rFonts w:cs="ＭＳ Ｐゴシック"/>
          <w:kern w:val="0"/>
          <w:szCs w:val="24"/>
        </w:rPr>
      </w:pPr>
    </w:p>
    <w:p w:rsidR="00E9566E" w:rsidRPr="00E9566E" w:rsidRDefault="00EB3E1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Internally to your organization</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Decide to upstream for the right reasons.</w:t>
      </w:r>
    </w:p>
    <w:p w:rsidR="00E9566E" w:rsidRPr="00E9566E" w:rsidRDefault="00E9566E" w:rsidP="00E9566E">
      <w:pPr>
        <w:rPr>
          <w:rFonts w:cs="ＭＳ Ｐゴシック"/>
          <w:kern w:val="0"/>
          <w:szCs w:val="24"/>
        </w:rPr>
      </w:pPr>
      <w:r w:rsidRPr="00E9566E">
        <w:rPr>
          <w:rFonts w:cs="ＭＳ Ｐゴシック"/>
          <w:kern w:val="0"/>
          <w:szCs w:val="24"/>
        </w:rPr>
        <w:lastRenderedPageBreak/>
        <w:t xml:space="preserve">    Design and implement code with upstreaming in mind.</w:t>
      </w:r>
    </w:p>
    <w:p w:rsidR="00E9566E" w:rsidRPr="00E9566E" w:rsidRDefault="00E9566E" w:rsidP="00E9566E">
      <w:pPr>
        <w:rPr>
          <w:rFonts w:cs="ＭＳ Ｐゴシック"/>
          <w:kern w:val="0"/>
          <w:szCs w:val="24"/>
        </w:rPr>
      </w:pPr>
      <w:r w:rsidRPr="00E9566E">
        <w:rPr>
          <w:rFonts w:cs="ＭＳ Ｐゴシック"/>
          <w:kern w:val="0"/>
          <w:szCs w:val="24"/>
        </w:rPr>
        <w:t xml:space="preserve">    Adopt an “upstream first” policy. Submit patches upstream first, and consume in your own products downstream.</w:t>
      </w:r>
    </w:p>
    <w:p w:rsidR="00E9566E" w:rsidRPr="00E9566E" w:rsidRDefault="00E9566E" w:rsidP="00E9566E">
      <w:pPr>
        <w:rPr>
          <w:rFonts w:cs="ＭＳ Ｐゴシック"/>
          <w:kern w:val="0"/>
          <w:szCs w:val="24"/>
        </w:rPr>
      </w:pPr>
      <w:r w:rsidRPr="00E9566E">
        <w:rPr>
          <w:rFonts w:cs="ＭＳ Ｐゴシック"/>
          <w:kern w:val="0"/>
          <w:szCs w:val="24"/>
        </w:rPr>
        <w:t xml:space="preserve">    Keep your developers involved in the open source project, even if it was just a soft involvement.</w:t>
      </w:r>
    </w:p>
    <w:p w:rsidR="00EB3E1D" w:rsidRPr="00EB3E1D" w:rsidRDefault="00EB3E1D" w:rsidP="00EB3E1D">
      <w:pPr>
        <w:rPr>
          <w:rFonts w:cs="ＭＳ Ｐゴシック"/>
          <w:kern w:val="0"/>
          <w:szCs w:val="24"/>
        </w:rPr>
      </w:pPr>
      <w:r w:rsidRPr="00EB3E1D">
        <w:rPr>
          <w:rFonts w:cs="ＭＳ Ｐゴシック" w:hint="eastAsia"/>
          <w:kern w:val="0"/>
          <w:szCs w:val="24"/>
        </w:rPr>
        <w:t>あなたの組織内部</w:t>
      </w:r>
      <w:r>
        <w:rPr>
          <w:rFonts w:cs="ＭＳ Ｐゴシック" w:hint="eastAsia"/>
          <w:kern w:val="0"/>
          <w:szCs w:val="24"/>
        </w:rPr>
        <w:t>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・正当な</w:t>
      </w:r>
      <w:r w:rsidRPr="00EB3E1D">
        <w:rPr>
          <w:rFonts w:cs="ＭＳ Ｐゴシック" w:hint="eastAsia"/>
          <w:kern w:val="0"/>
          <w:szCs w:val="24"/>
        </w:rPr>
        <w:t>理由</w:t>
      </w:r>
      <w:ins w:id="363" w:author="工内 隆" w:date="2018-10-05T10:41:00Z">
        <w:r w:rsidR="008856EB">
          <w:rPr>
            <w:rFonts w:cs="ＭＳ Ｐゴシック" w:hint="eastAsia"/>
            <w:kern w:val="0"/>
            <w:szCs w:val="24"/>
          </w:rPr>
          <w:t>づけによって</w:t>
        </w:r>
      </w:ins>
      <w:del w:id="364" w:author="工内 隆" w:date="2018-10-05T10:41:00Z">
        <w:r w:rsidRPr="00EB3E1D" w:rsidDel="008856EB">
          <w:rPr>
            <w:rFonts w:cs="ＭＳ Ｐゴシック" w:hint="eastAsia"/>
            <w:kern w:val="0"/>
            <w:szCs w:val="24"/>
          </w:rPr>
          <w:delText>で</w:delText>
        </w:r>
      </w:del>
      <w:r>
        <w:rPr>
          <w:rFonts w:cs="ＭＳ Ｐゴシック" w:hint="eastAsia"/>
          <w:kern w:val="0"/>
          <w:szCs w:val="24"/>
        </w:rPr>
        <w:t>、アップストリームにコントリビューション</w:t>
      </w:r>
      <w:ins w:id="365" w:author="工内 隆" w:date="2018-10-05T10:42:00Z">
        <w:r w:rsidR="008856EB">
          <w:rPr>
            <w:rFonts w:cs="ＭＳ Ｐゴシック" w:hint="eastAsia"/>
            <w:kern w:val="0"/>
            <w:szCs w:val="24"/>
          </w:rPr>
          <w:t>する決定</w:t>
        </w:r>
        <w:r w:rsidR="00954C34">
          <w:rPr>
            <w:rFonts w:cs="ＭＳ Ｐゴシック" w:hint="eastAsia"/>
            <w:kern w:val="0"/>
            <w:szCs w:val="24"/>
          </w:rPr>
          <w:t>を下すこと</w:t>
        </w:r>
      </w:ins>
      <w:del w:id="366" w:author="工内 隆" w:date="2018-10-05T10:42:00Z">
        <w:r w:rsidDel="00954C34">
          <w:rPr>
            <w:rFonts w:cs="ＭＳ Ｐゴシック" w:hint="eastAsia"/>
            <w:kern w:val="0"/>
            <w:szCs w:val="24"/>
          </w:rPr>
          <w:delText>して</w:delText>
        </w:r>
        <w:r w:rsidR="0029394C" w:rsidDel="00954C34">
          <w:rPr>
            <w:rFonts w:cs="ＭＳ Ｐゴシック" w:hint="eastAsia"/>
            <w:kern w:val="0"/>
            <w:szCs w:val="24"/>
          </w:rPr>
          <w:delText>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アップストリームを念頭に置いてコードを設計し、実装</w:t>
      </w:r>
      <w:ins w:id="367" w:author="工内 隆" w:date="2018-10-05T10:42:00Z">
        <w:r w:rsidR="00954C34">
          <w:rPr>
            <w:rFonts w:cs="ＭＳ Ｐゴシック" w:hint="eastAsia"/>
            <w:kern w:val="0"/>
            <w:szCs w:val="24"/>
          </w:rPr>
          <w:t>すること</w:t>
        </w:r>
      </w:ins>
      <w:del w:id="368" w:author="工内 隆" w:date="2018-10-05T10:42:00Z">
        <w:r w:rsidRPr="00EB3E1D"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「上流第一</w:t>
      </w:r>
      <w:r>
        <w:rPr>
          <w:rFonts w:cs="ＭＳ Ｐゴシック" w:hint="eastAsia"/>
          <w:kern w:val="0"/>
          <w:szCs w:val="24"/>
        </w:rPr>
        <w:t>（</w:t>
      </w:r>
      <w:r>
        <w:rPr>
          <w:rFonts w:cs="ＭＳ Ｐゴシック" w:hint="eastAsia"/>
          <w:kern w:val="0"/>
          <w:szCs w:val="24"/>
        </w:rPr>
        <w:t>upstre</w:t>
      </w:r>
      <w:r>
        <w:rPr>
          <w:rFonts w:cs="ＭＳ Ｐゴシック"/>
          <w:kern w:val="0"/>
          <w:szCs w:val="24"/>
        </w:rPr>
        <w:t>am first</w:t>
      </w:r>
      <w:r>
        <w:rPr>
          <w:rFonts w:cs="ＭＳ Ｐゴシック" w:hint="eastAsia"/>
          <w:kern w:val="0"/>
          <w:szCs w:val="24"/>
        </w:rPr>
        <w:t>）</w:t>
      </w:r>
      <w:r w:rsidRPr="00EB3E1D">
        <w:rPr>
          <w:rFonts w:cs="ＭＳ Ｐゴシック" w:hint="eastAsia"/>
          <w:kern w:val="0"/>
          <w:szCs w:val="24"/>
        </w:rPr>
        <w:t>」</w:t>
      </w:r>
      <w:r>
        <w:rPr>
          <w:rFonts w:cs="ＭＳ Ｐゴシック" w:hint="eastAsia"/>
          <w:kern w:val="0"/>
          <w:szCs w:val="24"/>
        </w:rPr>
        <w:t>ポリシーを</w:t>
      </w:r>
      <w:r w:rsidRPr="00EB3E1D">
        <w:rPr>
          <w:rFonts w:cs="ＭＳ Ｐゴシック" w:hint="eastAsia"/>
          <w:kern w:val="0"/>
          <w:szCs w:val="24"/>
        </w:rPr>
        <w:t>採用</w:t>
      </w:r>
      <w:r>
        <w:rPr>
          <w:rFonts w:cs="ＭＳ Ｐゴシック" w:hint="eastAsia"/>
          <w:kern w:val="0"/>
          <w:szCs w:val="24"/>
        </w:rPr>
        <w:t>し、</w:t>
      </w:r>
      <w:r w:rsidRPr="00EB3E1D">
        <w:rPr>
          <w:rFonts w:cs="ＭＳ Ｐゴシック" w:hint="eastAsia"/>
          <w:kern w:val="0"/>
          <w:szCs w:val="24"/>
        </w:rPr>
        <w:t>まずパッチをアップストリームに提出し、自社製品で</w:t>
      </w:r>
      <w:r>
        <w:rPr>
          <w:rFonts w:cs="ＭＳ Ｐゴシック" w:hint="eastAsia"/>
          <w:kern w:val="0"/>
          <w:szCs w:val="24"/>
        </w:rPr>
        <w:t>は</w:t>
      </w:r>
      <w:r w:rsidRPr="00EB3E1D">
        <w:rPr>
          <w:rFonts w:cs="ＭＳ Ｐゴシック" w:hint="eastAsia"/>
          <w:kern w:val="0"/>
          <w:szCs w:val="24"/>
        </w:rPr>
        <w:t>ダウンストリーム</w:t>
      </w:r>
      <w:r>
        <w:rPr>
          <w:rFonts w:cs="ＭＳ Ｐゴシック" w:hint="eastAsia"/>
          <w:kern w:val="0"/>
          <w:szCs w:val="24"/>
        </w:rPr>
        <w:t>のものを採用</w:t>
      </w:r>
      <w:ins w:id="369" w:author="工内 隆" w:date="2018-10-05T10:43:00Z">
        <w:r w:rsidR="00954C34">
          <w:rPr>
            <w:rFonts w:cs="ＭＳ Ｐゴシック" w:hint="eastAsia"/>
            <w:kern w:val="0"/>
            <w:szCs w:val="24"/>
          </w:rPr>
          <w:t>すること</w:t>
        </w:r>
      </w:ins>
      <w:del w:id="370" w:author="工内 隆" w:date="2018-10-05T10:43:00Z">
        <w:r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9566E"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たとえ</w:t>
      </w:r>
      <w:del w:id="371" w:author="工内 隆" w:date="2018-10-05T10:43:00Z">
        <w:r w:rsidRPr="00EB3E1D" w:rsidDel="00954C34">
          <w:rPr>
            <w:rFonts w:cs="ＭＳ Ｐゴシック" w:hint="eastAsia"/>
            <w:kern w:val="0"/>
            <w:szCs w:val="24"/>
          </w:rPr>
          <w:delText>それ</w:delText>
        </w:r>
        <w:r w:rsidDel="00954C34">
          <w:rPr>
            <w:rFonts w:cs="ＭＳ Ｐゴシック" w:hint="eastAsia"/>
            <w:kern w:val="0"/>
            <w:szCs w:val="24"/>
          </w:rPr>
          <w:delText>は</w:delText>
        </w:r>
      </w:del>
      <w:r>
        <w:rPr>
          <w:rFonts w:cs="ＭＳ Ｐゴシック" w:hint="eastAsia"/>
          <w:kern w:val="0"/>
          <w:szCs w:val="24"/>
        </w:rPr>
        <w:t>大きな</w:t>
      </w:r>
      <w:r w:rsidRPr="00EB3E1D">
        <w:rPr>
          <w:rFonts w:cs="ＭＳ Ｐゴシック" w:hint="eastAsia"/>
          <w:kern w:val="0"/>
          <w:szCs w:val="24"/>
        </w:rPr>
        <w:t>関与で</w:t>
      </w:r>
      <w:r>
        <w:rPr>
          <w:rFonts w:cs="ＭＳ Ｐゴシック" w:hint="eastAsia"/>
          <w:kern w:val="0"/>
          <w:szCs w:val="24"/>
        </w:rPr>
        <w:t>なくても</w:t>
      </w:r>
      <w:r w:rsidRPr="00EB3E1D">
        <w:rPr>
          <w:rFonts w:cs="ＭＳ Ｐゴシック" w:hint="eastAsia"/>
          <w:kern w:val="0"/>
          <w:szCs w:val="24"/>
        </w:rPr>
        <w:t>、</w:t>
      </w:r>
      <w:r>
        <w:rPr>
          <w:rFonts w:cs="ＭＳ Ｐゴシック" w:hint="eastAsia"/>
          <w:kern w:val="0"/>
          <w:szCs w:val="24"/>
        </w:rPr>
        <w:t>あなたの</w:t>
      </w:r>
      <w:r w:rsidRPr="00EB3E1D">
        <w:rPr>
          <w:rFonts w:cs="ＭＳ Ｐゴシック" w:hint="eastAsia"/>
          <w:kern w:val="0"/>
          <w:szCs w:val="24"/>
        </w:rPr>
        <w:t>開発者</w:t>
      </w:r>
      <w:r>
        <w:rPr>
          <w:rFonts w:cs="ＭＳ Ｐゴシック" w:hint="eastAsia"/>
          <w:kern w:val="0"/>
          <w:szCs w:val="24"/>
        </w:rPr>
        <w:t>を</w:t>
      </w:r>
      <w:r w:rsidRPr="00EB3E1D">
        <w:rPr>
          <w:rFonts w:cs="ＭＳ Ｐゴシック" w:hint="eastAsia"/>
          <w:kern w:val="0"/>
          <w:szCs w:val="24"/>
        </w:rPr>
        <w:t>オープンソース</w:t>
      </w:r>
      <w:r w:rsidR="0029394C">
        <w:rPr>
          <w:rFonts w:cs="ＭＳ Ｐゴシック" w:hint="eastAsia"/>
          <w:kern w:val="0"/>
          <w:szCs w:val="24"/>
        </w:rPr>
        <w:t xml:space="preserve">　</w:t>
      </w:r>
      <w:r w:rsidRPr="00EB3E1D">
        <w:rPr>
          <w:rFonts w:cs="ＭＳ Ｐゴシック" w:hint="eastAsia"/>
          <w:kern w:val="0"/>
          <w:szCs w:val="24"/>
        </w:rPr>
        <w:t>プロジェクトに</w:t>
      </w:r>
      <w:r>
        <w:rPr>
          <w:rFonts w:cs="ＭＳ Ｐゴシック" w:hint="eastAsia"/>
          <w:kern w:val="0"/>
          <w:szCs w:val="24"/>
        </w:rPr>
        <w:t>関わり続けるように</w:t>
      </w:r>
      <w:ins w:id="372" w:author="工内 隆" w:date="2018-10-05T10:43:00Z">
        <w:r w:rsidR="00954C34">
          <w:rPr>
            <w:rFonts w:cs="ＭＳ Ｐゴシック" w:hint="eastAsia"/>
            <w:kern w:val="0"/>
            <w:szCs w:val="24"/>
          </w:rPr>
          <w:t>すること</w:t>
        </w:r>
      </w:ins>
      <w:del w:id="373" w:author="工内 隆" w:date="2018-10-05T10:43:00Z">
        <w:r w:rsidDel="00954C34">
          <w:rPr>
            <w:rFonts w:cs="ＭＳ Ｐゴシック" w:hint="eastAsia"/>
            <w:kern w:val="0"/>
            <w:szCs w:val="24"/>
          </w:rPr>
          <w:delText>させてください</w:delText>
        </w:r>
      </w:del>
      <w:r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Externally toward the project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Ensure that your contributions are useful to others.</w:t>
      </w:r>
    </w:p>
    <w:p w:rsidR="00E9566E" w:rsidRPr="00E9566E" w:rsidRDefault="00E9566E" w:rsidP="00E9566E">
      <w:pPr>
        <w:rPr>
          <w:rFonts w:cs="ＭＳ Ｐゴシック"/>
          <w:kern w:val="0"/>
          <w:szCs w:val="24"/>
        </w:rPr>
      </w:pPr>
      <w:r w:rsidRPr="00E9566E">
        <w:rPr>
          <w:rFonts w:cs="ＭＳ Ｐゴシック"/>
          <w:kern w:val="0"/>
          <w:szCs w:val="24"/>
        </w:rPr>
        <w:t xml:space="preserve">    Follow proper coding style.</w:t>
      </w:r>
    </w:p>
    <w:p w:rsidR="00E9566E" w:rsidRPr="00E9566E" w:rsidRDefault="00E9566E" w:rsidP="00E9566E">
      <w:pPr>
        <w:rPr>
          <w:rFonts w:cs="ＭＳ Ｐゴシック"/>
          <w:kern w:val="0"/>
          <w:szCs w:val="24"/>
        </w:rPr>
      </w:pPr>
      <w:r w:rsidRPr="00E9566E">
        <w:rPr>
          <w:rFonts w:cs="ＭＳ Ｐゴシック"/>
          <w:kern w:val="0"/>
          <w:szCs w:val="24"/>
        </w:rPr>
        <w:t xml:space="preserve">    Work within the submission processes of the project.</w:t>
      </w:r>
    </w:p>
    <w:p w:rsidR="00E9566E" w:rsidRPr="00E9566E" w:rsidRDefault="00E9566E" w:rsidP="00E9566E">
      <w:pPr>
        <w:rPr>
          <w:rFonts w:cs="ＭＳ Ｐゴシック"/>
          <w:kern w:val="0"/>
          <w:szCs w:val="24"/>
        </w:rPr>
      </w:pPr>
      <w:r w:rsidRPr="00E9566E">
        <w:rPr>
          <w:rFonts w:cs="ＭＳ Ｐゴシック"/>
          <w:kern w:val="0"/>
          <w:szCs w:val="24"/>
        </w:rPr>
        <w:t xml:space="preserve">    Provide documentation and explanation around your contributions.</w:t>
      </w:r>
    </w:p>
    <w:p w:rsidR="00E9566E" w:rsidRPr="00E9566E" w:rsidRDefault="00E9566E" w:rsidP="00E9566E">
      <w:pPr>
        <w:rPr>
          <w:rFonts w:cs="ＭＳ Ｐゴシック"/>
          <w:kern w:val="0"/>
          <w:szCs w:val="24"/>
        </w:rPr>
      </w:pPr>
      <w:r w:rsidRPr="00E9566E">
        <w:rPr>
          <w:rFonts w:cs="ＭＳ Ｐゴシック"/>
          <w:kern w:val="0"/>
          <w:szCs w:val="24"/>
        </w:rPr>
        <w:t xml:space="preserve">    Listen to feedback and act upon it.</w:t>
      </w:r>
    </w:p>
    <w:p w:rsidR="00E9566E" w:rsidRPr="00E9566E" w:rsidRDefault="00E9566E" w:rsidP="00E9566E">
      <w:pPr>
        <w:rPr>
          <w:rFonts w:cs="ＭＳ Ｐゴシック"/>
          <w:kern w:val="0"/>
          <w:szCs w:val="24"/>
        </w:rPr>
      </w:pPr>
      <w:r w:rsidRPr="00E9566E">
        <w:rPr>
          <w:rFonts w:cs="ＭＳ Ｐゴシック"/>
          <w:kern w:val="0"/>
          <w:szCs w:val="24"/>
        </w:rPr>
        <w:t xml:space="preserve">    Be patient and continue to rework the code until acceptance.</w:t>
      </w:r>
    </w:p>
    <w:p w:rsidR="00EB3E1D" w:rsidRPr="00EB3E1D" w:rsidRDefault="00EB3E1D" w:rsidP="00EB3E1D">
      <w:pPr>
        <w:rPr>
          <w:rFonts w:cs="ＭＳ Ｐゴシック"/>
          <w:kern w:val="0"/>
          <w:szCs w:val="24"/>
        </w:rPr>
      </w:pPr>
      <w:r w:rsidRPr="00EB3E1D">
        <w:rPr>
          <w:rFonts w:cs="ＭＳ Ｐゴシック" w:hint="eastAsia"/>
          <w:kern w:val="0"/>
          <w:szCs w:val="24"/>
        </w:rPr>
        <w:t>外部</w:t>
      </w:r>
      <w:r w:rsidR="003A4B88">
        <w:rPr>
          <w:rFonts w:cs="ＭＳ Ｐゴシック" w:hint="eastAsia"/>
          <w:kern w:val="0"/>
          <w:szCs w:val="24"/>
        </w:rPr>
        <w:t>との関わりで推進すること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あなたの</w:t>
      </w:r>
      <w:r>
        <w:rPr>
          <w:rFonts w:cs="ＭＳ Ｐゴシック" w:hint="eastAsia"/>
          <w:kern w:val="0"/>
          <w:szCs w:val="24"/>
        </w:rPr>
        <w:t>コントリビューション</w:t>
      </w:r>
      <w:r w:rsidRPr="00EB3E1D">
        <w:rPr>
          <w:rFonts w:cs="ＭＳ Ｐゴシック" w:hint="eastAsia"/>
          <w:kern w:val="0"/>
          <w:szCs w:val="24"/>
        </w:rPr>
        <w:t>が他の人に</w:t>
      </w:r>
      <w:r>
        <w:rPr>
          <w:rFonts w:cs="ＭＳ Ｐゴシック" w:hint="eastAsia"/>
          <w:kern w:val="0"/>
          <w:szCs w:val="24"/>
        </w:rPr>
        <w:t>も役立つ</w:t>
      </w:r>
      <w:r w:rsidRPr="00EB3E1D">
        <w:rPr>
          <w:rFonts w:cs="ＭＳ Ｐゴシック" w:hint="eastAsia"/>
          <w:kern w:val="0"/>
          <w:szCs w:val="24"/>
        </w:rPr>
        <w:t>ことを確認</w:t>
      </w:r>
      <w:ins w:id="374" w:author="工内 隆" w:date="2018-10-05T10:44:00Z">
        <w:r w:rsidR="00954C34">
          <w:rPr>
            <w:rFonts w:cs="ＭＳ Ｐゴシック" w:hint="eastAsia"/>
            <w:kern w:val="0"/>
            <w:szCs w:val="24"/>
          </w:rPr>
          <w:t>すること</w:t>
        </w:r>
      </w:ins>
      <w:del w:id="375" w:author="工内 隆" w:date="2018-10-05T10:44:00Z">
        <w:r w:rsidRPr="00EB3E1D" w:rsidDel="00954C34">
          <w:rPr>
            <w:rFonts w:cs="ＭＳ Ｐゴシック" w:hint="eastAsia"/>
            <w:kern w:val="0"/>
            <w:szCs w:val="24"/>
          </w:rPr>
          <w:delText>してください</w:delText>
        </w:r>
      </w:del>
      <w:r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適切なコーディングスタイルに従</w:t>
      </w:r>
      <w:ins w:id="376" w:author="工内 隆" w:date="2018-10-05T10:44:00Z">
        <w:r w:rsidR="00954C34">
          <w:rPr>
            <w:rFonts w:cs="ＭＳ Ｐゴシック" w:hint="eastAsia"/>
            <w:kern w:val="0"/>
            <w:szCs w:val="24"/>
          </w:rPr>
          <w:t>うこと</w:t>
        </w:r>
      </w:ins>
      <w:del w:id="377" w:author="工内 隆" w:date="2018-10-05T10:44:00Z">
        <w:r w:rsidR="00EB3E1D" w:rsidRPr="00EB3E1D" w:rsidDel="00954C34">
          <w:rPr>
            <w:rFonts w:cs="ＭＳ Ｐゴシック" w:hint="eastAsia"/>
            <w:kern w:val="0"/>
            <w:szCs w:val="24"/>
          </w:rPr>
          <w:delText>ってください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プロジェクトの</w:t>
      </w:r>
      <w:ins w:id="378" w:author="工内 隆" w:date="2018-10-05T10:44:00Z">
        <w:r w:rsidR="00954C34">
          <w:rPr>
            <w:rFonts w:cs="ＭＳ Ｐゴシック" w:hint="eastAsia"/>
            <w:kern w:val="0"/>
            <w:szCs w:val="24"/>
          </w:rPr>
          <w:t>コントリビューション</w:t>
        </w:r>
      </w:ins>
      <w:r>
        <w:rPr>
          <w:rFonts w:cs="ＭＳ Ｐゴシック" w:hint="eastAsia"/>
          <w:kern w:val="0"/>
          <w:szCs w:val="24"/>
        </w:rPr>
        <w:t>提</w:t>
      </w:r>
      <w:ins w:id="379" w:author="工内 隆" w:date="2018-10-05T10:44:00Z">
        <w:r w:rsidR="00954C34">
          <w:rPr>
            <w:rFonts w:cs="ＭＳ Ｐゴシック" w:hint="eastAsia"/>
            <w:kern w:val="0"/>
            <w:szCs w:val="24"/>
          </w:rPr>
          <w:t>出</w:t>
        </w:r>
      </w:ins>
      <w:del w:id="380" w:author="工内 隆" w:date="2018-10-05T10:44:00Z">
        <w:r w:rsidDel="00954C34">
          <w:rPr>
            <w:rFonts w:cs="ＭＳ Ｐゴシック" w:hint="eastAsia"/>
            <w:kern w:val="0"/>
            <w:szCs w:val="24"/>
          </w:rPr>
          <w:delText>案</w:delText>
        </w:r>
      </w:del>
      <w:r w:rsidR="00EB3E1D" w:rsidRPr="00EB3E1D">
        <w:rPr>
          <w:rFonts w:cs="ＭＳ Ｐゴシック" w:hint="eastAsia"/>
          <w:kern w:val="0"/>
          <w:szCs w:val="24"/>
        </w:rPr>
        <w:t>プロセス</w:t>
      </w:r>
      <w:del w:id="381" w:author="工内 隆" w:date="2018-10-05T10:45:00Z">
        <w:r w:rsidDel="00954C34">
          <w:rPr>
            <w:rFonts w:cs="ＭＳ Ｐゴシック" w:hint="eastAsia"/>
            <w:kern w:val="0"/>
            <w:szCs w:val="24"/>
          </w:rPr>
          <w:delText>（</w:delText>
        </w:r>
        <w:r w:rsidRPr="003A4B88" w:rsidDel="00954C34">
          <w:rPr>
            <w:rFonts w:cs="ＭＳ Ｐゴシック"/>
            <w:kern w:val="0"/>
            <w:szCs w:val="24"/>
          </w:rPr>
          <w:delText>submission process</w:delText>
        </w:r>
        <w:r w:rsidDel="00954C34">
          <w:rPr>
            <w:rFonts w:cs="ＭＳ Ｐゴシック" w:hint="eastAsia"/>
            <w:kern w:val="0"/>
            <w:szCs w:val="24"/>
          </w:rPr>
          <w:delText>）</w:delText>
        </w:r>
      </w:del>
      <w:r>
        <w:rPr>
          <w:rFonts w:cs="ＭＳ Ｐゴシック" w:hint="eastAsia"/>
          <w:kern w:val="0"/>
          <w:szCs w:val="24"/>
        </w:rPr>
        <w:t>に従って</w:t>
      </w:r>
      <w:r w:rsidR="00EB3E1D" w:rsidRPr="00EB3E1D">
        <w:rPr>
          <w:rFonts w:cs="ＭＳ Ｐゴシック" w:hint="eastAsia"/>
          <w:kern w:val="0"/>
          <w:szCs w:val="24"/>
        </w:rPr>
        <w:t>作業</w:t>
      </w:r>
      <w:ins w:id="382" w:author="工内 隆" w:date="2018-10-05T10:45:00Z">
        <w:r w:rsidR="00954C34">
          <w:rPr>
            <w:rFonts w:cs="ＭＳ Ｐゴシック" w:hint="eastAsia"/>
            <w:kern w:val="0"/>
            <w:szCs w:val="24"/>
          </w:rPr>
          <w:t>すること</w:t>
        </w:r>
      </w:ins>
      <w:del w:id="383" w:author="工内 隆" w:date="2018-10-05T10:45:00Z">
        <w:r w:rsidDel="00954C34">
          <w:rPr>
            <w:rFonts w:cs="ＭＳ Ｐゴシック" w:hint="eastAsia"/>
            <w:kern w:val="0"/>
            <w:szCs w:val="24"/>
          </w:rPr>
          <w:delText>して</w:delText>
        </w:r>
        <w:r w:rsidR="00307A32" w:rsidDel="00954C34">
          <w:rPr>
            <w:rFonts w:cs="ＭＳ Ｐゴシック" w:hint="eastAsia"/>
            <w:kern w:val="0"/>
            <w:szCs w:val="24"/>
          </w:rPr>
          <w:delText>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あなたの</w:t>
      </w:r>
      <w:r>
        <w:rPr>
          <w:rFonts w:cs="ＭＳ Ｐゴシック" w:hint="eastAsia"/>
          <w:kern w:val="0"/>
          <w:szCs w:val="24"/>
        </w:rPr>
        <w:t>コントリビューション</w:t>
      </w:r>
      <w:r w:rsidR="00EB3E1D" w:rsidRPr="00EB3E1D">
        <w:rPr>
          <w:rFonts w:cs="ＭＳ Ｐゴシック" w:hint="eastAsia"/>
          <w:kern w:val="0"/>
          <w:szCs w:val="24"/>
        </w:rPr>
        <w:t>についての説明</w:t>
      </w:r>
      <w:r>
        <w:rPr>
          <w:rFonts w:cs="ＭＳ Ｐゴシック" w:hint="eastAsia"/>
          <w:kern w:val="0"/>
          <w:szCs w:val="24"/>
        </w:rPr>
        <w:t>やドキュメント</w:t>
      </w:r>
      <w:r w:rsidR="00EB3E1D" w:rsidRPr="00EB3E1D">
        <w:rPr>
          <w:rFonts w:cs="ＭＳ Ｐゴシック" w:hint="eastAsia"/>
          <w:kern w:val="0"/>
          <w:szCs w:val="24"/>
        </w:rPr>
        <w:t>を提供</w:t>
      </w:r>
      <w:ins w:id="384" w:author="工内 隆" w:date="2018-10-05T10:45:00Z">
        <w:r w:rsidR="00954C34">
          <w:rPr>
            <w:rFonts w:cs="ＭＳ Ｐゴシック" w:hint="eastAsia"/>
            <w:kern w:val="0"/>
            <w:szCs w:val="24"/>
          </w:rPr>
          <w:t>すること</w:t>
        </w:r>
      </w:ins>
      <w:del w:id="385"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フィードバックに耳を傾け</w:t>
      </w:r>
      <w:r>
        <w:rPr>
          <w:rFonts w:cs="ＭＳ Ｐゴシック" w:hint="eastAsia"/>
          <w:kern w:val="0"/>
          <w:szCs w:val="24"/>
        </w:rPr>
        <w:t>て</w:t>
      </w:r>
      <w:r w:rsidR="00EB3E1D" w:rsidRPr="00EB3E1D">
        <w:rPr>
          <w:rFonts w:cs="ＭＳ Ｐゴシック" w:hint="eastAsia"/>
          <w:kern w:val="0"/>
          <w:szCs w:val="24"/>
        </w:rPr>
        <w:t>、それに</w:t>
      </w:r>
      <w:r>
        <w:rPr>
          <w:rFonts w:cs="ＭＳ Ｐゴシック" w:hint="eastAsia"/>
          <w:kern w:val="0"/>
          <w:szCs w:val="24"/>
        </w:rPr>
        <w:t>対応</w:t>
      </w:r>
      <w:ins w:id="386" w:author="工内 隆" w:date="2018-10-05T10:45:00Z">
        <w:r w:rsidR="00954C34">
          <w:rPr>
            <w:rFonts w:cs="ＭＳ Ｐゴシック" w:hint="eastAsia"/>
            <w:kern w:val="0"/>
            <w:szCs w:val="24"/>
          </w:rPr>
          <w:t>すること</w:t>
        </w:r>
      </w:ins>
      <w:del w:id="387"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9566E"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辛抱強く</w:t>
      </w:r>
      <w:r>
        <w:rPr>
          <w:rFonts w:cs="ＭＳ Ｐゴシック" w:hint="eastAsia"/>
          <w:kern w:val="0"/>
          <w:szCs w:val="24"/>
        </w:rPr>
        <w:t>、</w:t>
      </w:r>
      <w:r w:rsidR="00EB3E1D" w:rsidRPr="00EB3E1D">
        <w:rPr>
          <w:rFonts w:cs="ＭＳ Ｐゴシック" w:hint="eastAsia"/>
          <w:kern w:val="0"/>
          <w:szCs w:val="24"/>
        </w:rPr>
        <w:t>受け入れられるまでコード</w:t>
      </w:r>
      <w:r>
        <w:rPr>
          <w:rFonts w:cs="ＭＳ Ｐゴシック" w:hint="eastAsia"/>
          <w:kern w:val="0"/>
          <w:szCs w:val="24"/>
        </w:rPr>
        <w:t>の改良、</w:t>
      </w:r>
      <w:r w:rsidR="00EB3E1D" w:rsidRPr="00EB3E1D">
        <w:rPr>
          <w:rFonts w:cs="ＭＳ Ｐゴシック" w:hint="eastAsia"/>
          <w:kern w:val="0"/>
          <w:szCs w:val="24"/>
        </w:rPr>
        <w:t>修正</w:t>
      </w:r>
      <w:r>
        <w:rPr>
          <w:rFonts w:cs="ＭＳ Ｐゴシック" w:hint="eastAsia"/>
          <w:kern w:val="0"/>
          <w:szCs w:val="24"/>
        </w:rPr>
        <w:t>を続け</w:t>
      </w:r>
      <w:ins w:id="388" w:author="工内 隆" w:date="2018-10-05T10:45:00Z">
        <w:r w:rsidR="00954C34">
          <w:rPr>
            <w:rFonts w:cs="ＭＳ Ｐゴシック" w:hint="eastAsia"/>
            <w:kern w:val="0"/>
            <w:szCs w:val="24"/>
          </w:rPr>
          <w:t>ること</w:t>
        </w:r>
      </w:ins>
      <w:del w:id="389" w:author="工内 隆" w:date="2018-10-05T10:45:00Z">
        <w:r w:rsidDel="00954C34">
          <w:rPr>
            <w:rFonts w:cs="ＭＳ Ｐゴシック" w:hint="eastAsia"/>
            <w:kern w:val="0"/>
            <w:szCs w:val="24"/>
          </w:rPr>
          <w:delText>てください</w:delText>
        </w:r>
      </w:del>
      <w:r w:rsidR="00EB3E1D"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One of the most challenging things for organizations is understanding how influence is earned within open source projects. Just because your organization is a big deal, doesn’t mean that you should expect to be treated like one without earning the respect of the open source </w:t>
      </w:r>
      <w:r w:rsidRPr="00E9566E">
        <w:rPr>
          <w:rFonts w:cs="ＭＳ Ｐゴシック"/>
          <w:kern w:val="0"/>
          <w:szCs w:val="24"/>
        </w:rPr>
        <w:lastRenderedPageBreak/>
        <w:t>community. Influence comes from participation, and some of the people contributing to an open source project will eventually earn positions of greater influence and leadership over time after they prove that they are reliable and responsible.</w:t>
      </w:r>
    </w:p>
    <w:p w:rsidR="00E9566E" w:rsidRDefault="003A4B88" w:rsidP="00E9566E">
      <w:pPr>
        <w:rPr>
          <w:rFonts w:cs="ＭＳ Ｐゴシック"/>
          <w:kern w:val="0"/>
          <w:szCs w:val="24"/>
        </w:rPr>
      </w:pPr>
      <w:r w:rsidRPr="003A4B88">
        <w:rPr>
          <w:rFonts w:cs="ＭＳ Ｐゴシック" w:hint="eastAsia"/>
          <w:kern w:val="0"/>
          <w:szCs w:val="24"/>
        </w:rPr>
        <w:t>組織にとって最も</w:t>
      </w:r>
      <w:ins w:id="390" w:author="工内 隆" w:date="2018-10-05T10:47:00Z">
        <w:r w:rsidR="00954C34">
          <w:rPr>
            <w:rFonts w:cs="ＭＳ Ｐゴシック" w:hint="eastAsia"/>
            <w:kern w:val="0"/>
            <w:szCs w:val="24"/>
          </w:rPr>
          <w:t>重要な</w:t>
        </w:r>
      </w:ins>
      <w:ins w:id="391" w:author="工内 隆" w:date="2018-10-05T10:48:00Z">
        <w:r w:rsidR="00954C34">
          <w:rPr>
            <w:rFonts w:cs="ＭＳ Ｐゴシック" w:hint="eastAsia"/>
            <w:kern w:val="0"/>
            <w:szCs w:val="24"/>
          </w:rPr>
          <w:t>課題</w:t>
        </w:r>
      </w:ins>
      <w:del w:id="392" w:author="工内 隆" w:date="2018-10-05T10:48:00Z">
        <w:r w:rsidRPr="003A4B88" w:rsidDel="00954C34">
          <w:rPr>
            <w:rFonts w:cs="ＭＳ Ｐゴシック" w:hint="eastAsia"/>
            <w:kern w:val="0"/>
            <w:szCs w:val="24"/>
          </w:rPr>
          <w:delText>挑戦的な</w:delText>
        </w:r>
        <w:r w:rsidR="008D53D2" w:rsidDel="00954C34">
          <w:rPr>
            <w:rFonts w:cs="ＭＳ Ｐゴシック" w:hint="eastAsia"/>
            <w:kern w:val="0"/>
            <w:szCs w:val="24"/>
          </w:rPr>
          <w:delText>もの</w:delText>
        </w:r>
      </w:del>
      <w:r w:rsidR="008D53D2">
        <w:rPr>
          <w:rFonts w:cs="ＭＳ Ｐゴシック" w:hint="eastAsia"/>
          <w:kern w:val="0"/>
          <w:szCs w:val="24"/>
        </w:rPr>
        <w:t>のひとつ</w:t>
      </w:r>
      <w:r w:rsidRPr="003A4B88">
        <w:rPr>
          <w:rFonts w:cs="ＭＳ Ｐゴシック" w:hint="eastAsia"/>
          <w:kern w:val="0"/>
          <w:szCs w:val="24"/>
        </w:rPr>
        <w:t>は、オープンソース</w:t>
      </w:r>
      <w:r>
        <w:rPr>
          <w:rFonts w:cs="ＭＳ Ｐゴシック" w:hint="eastAsia"/>
          <w:kern w:val="0"/>
          <w:szCs w:val="24"/>
        </w:rPr>
        <w:t xml:space="preserve">　</w:t>
      </w:r>
      <w:r w:rsidRPr="003A4B88">
        <w:rPr>
          <w:rFonts w:cs="ＭＳ Ｐゴシック" w:hint="eastAsia"/>
          <w:kern w:val="0"/>
          <w:szCs w:val="24"/>
        </w:rPr>
        <w:t>プロジェクト</w:t>
      </w:r>
      <w:r w:rsidR="008D53D2">
        <w:rPr>
          <w:rFonts w:cs="ＭＳ Ｐゴシック" w:hint="eastAsia"/>
          <w:kern w:val="0"/>
          <w:szCs w:val="24"/>
        </w:rPr>
        <w:t>に</w:t>
      </w:r>
      <w:del w:id="393" w:author="工内 隆" w:date="2018-10-05T10:48:00Z">
        <w:r w:rsidR="008D53D2" w:rsidDel="00954C34">
          <w:rPr>
            <w:rFonts w:cs="ＭＳ Ｐゴシック" w:hint="eastAsia"/>
            <w:kern w:val="0"/>
            <w:szCs w:val="24"/>
          </w:rPr>
          <w:delText>どの程度</w:delText>
        </w:r>
        <w:r w:rsidRPr="003A4B88" w:rsidDel="00954C34">
          <w:rPr>
            <w:rFonts w:cs="ＭＳ Ｐゴシック" w:hint="eastAsia"/>
            <w:kern w:val="0"/>
            <w:szCs w:val="24"/>
          </w:rPr>
          <w:delText>の</w:delText>
        </w:r>
      </w:del>
      <w:r w:rsidRPr="003A4B88">
        <w:rPr>
          <w:rFonts w:cs="ＭＳ Ｐゴシック" w:hint="eastAsia"/>
          <w:kern w:val="0"/>
          <w:szCs w:val="24"/>
        </w:rPr>
        <w:t>影響力</w:t>
      </w:r>
      <w:r w:rsidR="008D53D2">
        <w:rPr>
          <w:rFonts w:cs="ＭＳ Ｐゴシック" w:hint="eastAsia"/>
          <w:kern w:val="0"/>
          <w:szCs w:val="24"/>
        </w:rPr>
        <w:t>を与え</w:t>
      </w:r>
      <w:ins w:id="394" w:author="工内 隆" w:date="2018-10-05T10:48:00Z">
        <w:r w:rsidR="00954C34">
          <w:rPr>
            <w:rFonts w:cs="ＭＳ Ｐゴシック" w:hint="eastAsia"/>
            <w:kern w:val="0"/>
            <w:szCs w:val="24"/>
          </w:rPr>
          <w:t>る方法を理解する</w:t>
        </w:r>
      </w:ins>
      <w:del w:id="395" w:author="工内 隆" w:date="2018-10-05T10:48:00Z">
        <w:r w:rsidR="008D53D2" w:rsidDel="00954C34">
          <w:rPr>
            <w:rFonts w:cs="ＭＳ Ｐゴシック" w:hint="eastAsia"/>
            <w:kern w:val="0"/>
            <w:szCs w:val="24"/>
          </w:rPr>
          <w:delText>ているかを知る</w:delText>
        </w:r>
      </w:del>
      <w:r w:rsidR="008D53D2">
        <w:rPr>
          <w:rFonts w:cs="ＭＳ Ｐゴシック" w:hint="eastAsia"/>
          <w:kern w:val="0"/>
          <w:szCs w:val="24"/>
        </w:rPr>
        <w:t>ことです</w:t>
      </w:r>
      <w:r w:rsidRPr="003A4B88">
        <w:rPr>
          <w:rFonts w:cs="ＭＳ Ｐゴシック" w:hint="eastAsia"/>
          <w:kern w:val="0"/>
          <w:szCs w:val="24"/>
        </w:rPr>
        <w:t>。</w:t>
      </w:r>
      <w:del w:id="396" w:author="工内 隆" w:date="2018-10-05T14:47:00Z">
        <w:r w:rsidRPr="003A4B88" w:rsidDel="005D4EAF">
          <w:rPr>
            <w:rFonts w:cs="ＭＳ Ｐゴシック" w:hint="eastAsia"/>
            <w:kern w:val="0"/>
            <w:szCs w:val="24"/>
          </w:rPr>
          <w:delText xml:space="preserve"> </w:delText>
        </w:r>
      </w:del>
      <w:r w:rsidRPr="003A4B88">
        <w:rPr>
          <w:rFonts w:cs="ＭＳ Ｐゴシック" w:hint="eastAsia"/>
          <w:kern w:val="0"/>
          <w:szCs w:val="24"/>
        </w:rPr>
        <w:t>あなたの</w:t>
      </w:r>
      <w:ins w:id="397" w:author="Date Masahiro" w:date="2018-10-08T10:36:00Z">
        <w:r w:rsidR="00E514B6" w:rsidRPr="00E514B6">
          <w:rPr>
            <w:rFonts w:cs="ＭＳ Ｐゴシック" w:hint="eastAsia"/>
            <w:kern w:val="0"/>
            <w:szCs w:val="24"/>
          </w:rPr>
          <w:t>組織が企業</w:t>
        </w:r>
        <w:r w:rsidR="00E514B6">
          <w:rPr>
            <w:rFonts w:cs="ＭＳ Ｐゴシック" w:hint="eastAsia"/>
            <w:kern w:val="0"/>
            <w:szCs w:val="24"/>
          </w:rPr>
          <w:t>内</w:t>
        </w:r>
        <w:r w:rsidR="00E514B6" w:rsidRPr="00E514B6">
          <w:rPr>
            <w:rFonts w:cs="ＭＳ Ｐゴシック" w:hint="eastAsia"/>
            <w:kern w:val="0"/>
            <w:szCs w:val="24"/>
          </w:rPr>
          <w:t>で大変重要なものだからといって、オープンソース　コミュニティから尊敬されていなければ、</w:t>
        </w:r>
      </w:ins>
      <w:ins w:id="398" w:author="Date Masahiro" w:date="2018-10-08T10:37:00Z">
        <w:r w:rsidR="00E514B6">
          <w:rPr>
            <w:rFonts w:cs="ＭＳ Ｐゴシック" w:hint="eastAsia"/>
            <w:kern w:val="0"/>
            <w:szCs w:val="24"/>
          </w:rPr>
          <w:t>重要な組織として</w:t>
        </w:r>
      </w:ins>
      <w:ins w:id="399" w:author="Date Masahiro" w:date="2018-10-08T10:36:00Z">
        <w:r w:rsidR="00E514B6" w:rsidRPr="00E514B6">
          <w:rPr>
            <w:rFonts w:cs="ＭＳ Ｐゴシック" w:hint="eastAsia"/>
            <w:kern w:val="0"/>
            <w:szCs w:val="24"/>
          </w:rPr>
          <w:t>扱われることを期待することはできません。</w:t>
        </w:r>
      </w:ins>
      <w:del w:id="400" w:author="Date Masahiro" w:date="2018-10-08T10:36:00Z">
        <w:r w:rsidRPr="003A4B88" w:rsidDel="00E514B6">
          <w:rPr>
            <w:rFonts w:cs="ＭＳ Ｐゴシック" w:hint="eastAsia"/>
            <w:kern w:val="0"/>
            <w:szCs w:val="24"/>
          </w:rPr>
          <w:delText>組織が</w:delText>
        </w:r>
        <w:r w:rsidR="008D53D2" w:rsidDel="00E514B6">
          <w:rPr>
            <w:rFonts w:cs="ＭＳ Ｐゴシック" w:hint="eastAsia"/>
            <w:kern w:val="0"/>
            <w:szCs w:val="24"/>
          </w:rPr>
          <w:delText>企業で大変重要な</w:delText>
        </w:r>
      </w:del>
      <w:ins w:id="401" w:author="工内 隆" w:date="2018-10-05T10:53:00Z">
        <w:del w:id="402" w:author="Date Masahiro" w:date="2018-10-08T10:36:00Z">
          <w:r w:rsidR="00B54E76" w:rsidDel="00E514B6">
            <w:rPr>
              <w:rFonts w:cs="ＭＳ Ｐゴシック" w:hint="eastAsia"/>
              <w:kern w:val="0"/>
              <w:szCs w:val="24"/>
            </w:rPr>
            <w:delText>企業</w:delText>
          </w:r>
        </w:del>
      </w:ins>
      <w:del w:id="403" w:author="Date Masahiro" w:date="2018-10-08T10:36:00Z">
        <w:r w:rsidR="008D53D2" w:rsidDel="00E514B6">
          <w:rPr>
            <w:rFonts w:cs="ＭＳ Ｐゴシック" w:hint="eastAsia"/>
            <w:kern w:val="0"/>
            <w:szCs w:val="24"/>
          </w:rPr>
          <w:delText>ものだからといって</w:delText>
        </w:r>
      </w:del>
      <w:ins w:id="404" w:author="工内 隆" w:date="2018-10-05T10:53:00Z">
        <w:del w:id="405" w:author="Date Masahiro" w:date="2018-10-08T10:36:00Z">
          <w:r w:rsidR="00B54E76" w:rsidDel="00E514B6">
            <w:rPr>
              <w:rFonts w:cs="ＭＳ Ｐゴシック" w:hint="eastAsia"/>
              <w:kern w:val="0"/>
              <w:szCs w:val="24"/>
            </w:rPr>
            <w:delText>も</w:delText>
          </w:r>
        </w:del>
      </w:ins>
      <w:del w:id="406" w:author="Date Masahiro" w:date="2018-10-08T10:36:00Z">
        <w:r w:rsidR="008D53D2" w:rsidDel="00E514B6">
          <w:rPr>
            <w:rFonts w:cs="ＭＳ Ｐゴシック" w:hint="eastAsia"/>
            <w:kern w:val="0"/>
            <w:szCs w:val="24"/>
          </w:rPr>
          <w:delText>、</w:delText>
        </w:r>
        <w:r w:rsidRPr="003A4B88" w:rsidDel="00E514B6">
          <w:rPr>
            <w:rFonts w:cs="ＭＳ Ｐゴシック" w:hint="eastAsia"/>
            <w:kern w:val="0"/>
            <w:szCs w:val="24"/>
          </w:rPr>
          <w:delText>オープンソース</w:delText>
        </w:r>
        <w:r w:rsidDel="00E514B6">
          <w:rPr>
            <w:rFonts w:cs="ＭＳ Ｐゴシック" w:hint="eastAsia"/>
            <w:kern w:val="0"/>
            <w:szCs w:val="24"/>
          </w:rPr>
          <w:delText xml:space="preserve">　</w:delText>
        </w:r>
        <w:r w:rsidRPr="003A4B88" w:rsidDel="00E514B6">
          <w:rPr>
            <w:rFonts w:cs="ＭＳ Ｐゴシック" w:hint="eastAsia"/>
            <w:kern w:val="0"/>
            <w:szCs w:val="24"/>
          </w:rPr>
          <w:delText>コミュニティ</w:delText>
        </w:r>
        <w:r w:rsidR="008D53D2" w:rsidDel="00E514B6">
          <w:rPr>
            <w:rFonts w:cs="ＭＳ Ｐゴシック" w:hint="eastAsia"/>
            <w:kern w:val="0"/>
            <w:szCs w:val="24"/>
          </w:rPr>
          <w:delText>から尊敬されていなければ、</w:delText>
        </w:r>
      </w:del>
      <w:ins w:id="407" w:author="工内 隆" w:date="2018-10-05T10:54:00Z">
        <w:del w:id="408" w:author="Date Masahiro" w:date="2018-10-08T10:36:00Z">
          <w:r w:rsidR="00B54E76" w:rsidDel="00E514B6">
            <w:rPr>
              <w:rFonts w:cs="ＭＳ Ｐゴシック" w:hint="eastAsia"/>
              <w:kern w:val="0"/>
              <w:szCs w:val="24"/>
            </w:rPr>
            <w:delText>重要な企業として</w:delText>
          </w:r>
        </w:del>
      </w:ins>
      <w:del w:id="409" w:author="Date Masahiro" w:date="2018-10-08T10:36:00Z">
        <w:r w:rsidR="008D53D2" w:rsidDel="00E514B6">
          <w:rPr>
            <w:rFonts w:cs="ＭＳ Ｐゴシック" w:hint="eastAsia"/>
            <w:kern w:val="0"/>
            <w:szCs w:val="24"/>
          </w:rPr>
          <w:delText>そのように</w:delText>
        </w:r>
        <w:r w:rsidRPr="003A4B88" w:rsidDel="00E514B6">
          <w:rPr>
            <w:rFonts w:cs="ＭＳ Ｐゴシック" w:hint="eastAsia"/>
            <w:kern w:val="0"/>
            <w:szCs w:val="24"/>
          </w:rPr>
          <w:delText>扱われることを期待する</w:delText>
        </w:r>
        <w:r w:rsidR="008D53D2" w:rsidDel="00E514B6">
          <w:rPr>
            <w:rFonts w:cs="ＭＳ Ｐゴシック" w:hint="eastAsia"/>
            <w:kern w:val="0"/>
            <w:szCs w:val="24"/>
          </w:rPr>
          <w:delText>ことはできません</w:delText>
        </w:r>
        <w:r w:rsidRPr="003A4B88" w:rsidDel="00E514B6">
          <w:rPr>
            <w:rFonts w:cs="ＭＳ Ｐゴシック" w:hint="eastAsia"/>
            <w:kern w:val="0"/>
            <w:szCs w:val="24"/>
          </w:rPr>
          <w:delText>。</w:delText>
        </w:r>
      </w:del>
      <w:del w:id="410" w:author="工内 隆" w:date="2018-10-05T10:58:00Z">
        <w:r w:rsidRPr="003A4B88" w:rsidDel="00B54E76">
          <w:rPr>
            <w:rFonts w:cs="ＭＳ Ｐゴシック" w:hint="eastAsia"/>
            <w:kern w:val="0"/>
            <w:szCs w:val="24"/>
          </w:rPr>
          <w:delText xml:space="preserve"> </w:delText>
        </w:r>
      </w:del>
      <w:r w:rsidRPr="003A4B88">
        <w:rPr>
          <w:rFonts w:cs="ＭＳ Ｐゴシック" w:hint="eastAsia"/>
          <w:kern w:val="0"/>
          <w:szCs w:val="24"/>
        </w:rPr>
        <w:t>影響</w:t>
      </w:r>
      <w:r w:rsidR="009A4F50">
        <w:rPr>
          <w:rFonts w:cs="ＭＳ Ｐゴシック" w:hint="eastAsia"/>
          <w:kern w:val="0"/>
          <w:szCs w:val="24"/>
        </w:rPr>
        <w:t>力</w:t>
      </w:r>
      <w:r w:rsidRPr="003A4B88">
        <w:rPr>
          <w:rFonts w:cs="ＭＳ Ｐゴシック" w:hint="eastAsia"/>
          <w:kern w:val="0"/>
          <w:szCs w:val="24"/>
        </w:rPr>
        <w:t>は</w:t>
      </w:r>
      <w:r w:rsidR="009A4F50">
        <w:rPr>
          <w:rFonts w:cs="ＭＳ Ｐゴシック" w:hint="eastAsia"/>
          <w:kern w:val="0"/>
          <w:szCs w:val="24"/>
        </w:rPr>
        <w:t>プロジェクトへの</w:t>
      </w:r>
      <w:r w:rsidRPr="003A4B88">
        <w:rPr>
          <w:rFonts w:cs="ＭＳ Ｐゴシック" w:hint="eastAsia"/>
          <w:kern w:val="0"/>
          <w:szCs w:val="24"/>
        </w:rPr>
        <w:t>参加</w:t>
      </w:r>
      <w:r w:rsidR="009A4F50">
        <w:rPr>
          <w:rFonts w:cs="ＭＳ Ｐゴシック" w:hint="eastAsia"/>
          <w:kern w:val="0"/>
          <w:szCs w:val="24"/>
        </w:rPr>
        <w:t>から始まります。そして</w:t>
      </w:r>
      <w:r w:rsidRPr="003A4B88">
        <w:rPr>
          <w:rFonts w:cs="ＭＳ Ｐゴシック" w:hint="eastAsia"/>
          <w:kern w:val="0"/>
          <w:szCs w:val="24"/>
        </w:rPr>
        <w:t>、オープンソース</w:t>
      </w:r>
      <w:r w:rsidR="008D53D2">
        <w:rPr>
          <w:rFonts w:cs="ＭＳ Ｐゴシック" w:hint="eastAsia"/>
          <w:kern w:val="0"/>
          <w:szCs w:val="24"/>
        </w:rPr>
        <w:t xml:space="preserve">　</w:t>
      </w:r>
      <w:r w:rsidRPr="003A4B88">
        <w:rPr>
          <w:rFonts w:cs="ＭＳ Ｐゴシック" w:hint="eastAsia"/>
          <w:kern w:val="0"/>
          <w:szCs w:val="24"/>
        </w:rPr>
        <w:t>プロジェクトに</w:t>
      </w:r>
      <w:r w:rsidR="009A4F50">
        <w:rPr>
          <w:rFonts w:cs="ＭＳ Ｐゴシック" w:hint="eastAsia"/>
          <w:kern w:val="0"/>
          <w:szCs w:val="24"/>
        </w:rPr>
        <w:t>コントリビューション</w:t>
      </w:r>
      <w:r w:rsidRPr="003A4B88">
        <w:rPr>
          <w:rFonts w:cs="ＭＳ Ｐゴシック" w:hint="eastAsia"/>
          <w:kern w:val="0"/>
          <w:szCs w:val="24"/>
        </w:rPr>
        <w:t>する人</w:t>
      </w:r>
      <w:r w:rsidR="009A4F50">
        <w:rPr>
          <w:rFonts w:cs="ＭＳ Ｐゴシック" w:hint="eastAsia"/>
          <w:kern w:val="0"/>
          <w:szCs w:val="24"/>
        </w:rPr>
        <w:t>の中で</w:t>
      </w:r>
      <w:r w:rsidRPr="003A4B88">
        <w:rPr>
          <w:rFonts w:cs="ＭＳ Ｐゴシック" w:hint="eastAsia"/>
          <w:kern w:val="0"/>
          <w:szCs w:val="24"/>
        </w:rPr>
        <w:t>、信頼</w:t>
      </w:r>
      <w:r w:rsidR="009A4F50">
        <w:rPr>
          <w:rFonts w:cs="ＭＳ Ｐゴシック" w:hint="eastAsia"/>
          <w:kern w:val="0"/>
          <w:szCs w:val="24"/>
        </w:rPr>
        <w:t>され、</w:t>
      </w:r>
      <w:r w:rsidRPr="003A4B88">
        <w:rPr>
          <w:rFonts w:cs="ＭＳ Ｐゴシック" w:hint="eastAsia"/>
          <w:kern w:val="0"/>
          <w:szCs w:val="24"/>
        </w:rPr>
        <w:t>責任</w:t>
      </w:r>
      <w:r w:rsidR="009A4F50">
        <w:rPr>
          <w:rFonts w:cs="ＭＳ Ｐゴシック" w:hint="eastAsia"/>
          <w:kern w:val="0"/>
          <w:szCs w:val="24"/>
        </w:rPr>
        <w:t>感</w:t>
      </w:r>
      <w:r w:rsidRPr="003A4B88">
        <w:rPr>
          <w:rFonts w:cs="ＭＳ Ｐゴシック" w:hint="eastAsia"/>
          <w:kern w:val="0"/>
          <w:szCs w:val="24"/>
        </w:rPr>
        <w:t>が</w:t>
      </w:r>
      <w:r w:rsidR="009A4F50">
        <w:rPr>
          <w:rFonts w:cs="ＭＳ Ｐゴシック" w:hint="eastAsia"/>
          <w:kern w:val="0"/>
          <w:szCs w:val="24"/>
        </w:rPr>
        <w:t>認められ</w:t>
      </w:r>
      <w:r w:rsidRPr="003A4B88">
        <w:rPr>
          <w:rFonts w:cs="ＭＳ Ｐゴシック" w:hint="eastAsia"/>
          <w:kern w:val="0"/>
          <w:szCs w:val="24"/>
        </w:rPr>
        <w:t>た</w:t>
      </w:r>
      <w:ins w:id="411" w:author="工内 隆" w:date="2018-10-05T10:57:00Z">
        <w:r w:rsidR="00B54E76">
          <w:rPr>
            <w:rFonts w:cs="ＭＳ Ｐゴシック" w:hint="eastAsia"/>
            <w:kern w:val="0"/>
            <w:szCs w:val="24"/>
          </w:rPr>
          <w:t>一部の</w:t>
        </w:r>
      </w:ins>
      <w:r w:rsidR="009A4F50">
        <w:rPr>
          <w:rFonts w:cs="ＭＳ Ｐゴシック" w:hint="eastAsia"/>
          <w:kern w:val="0"/>
          <w:szCs w:val="24"/>
        </w:rPr>
        <w:t>人が</w:t>
      </w:r>
      <w:del w:id="412" w:author="工内 隆" w:date="2018-10-05T10:57:00Z">
        <w:r w:rsidRPr="003A4B88" w:rsidDel="00B54E76">
          <w:rPr>
            <w:rFonts w:cs="ＭＳ Ｐゴシック" w:hint="eastAsia"/>
            <w:kern w:val="0"/>
            <w:szCs w:val="24"/>
          </w:rPr>
          <w:delText>、</w:delText>
        </w:r>
      </w:del>
      <w:r w:rsidRPr="003A4B88">
        <w:rPr>
          <w:rFonts w:cs="ＭＳ Ｐゴシック" w:hint="eastAsia"/>
          <w:kern w:val="0"/>
          <w:szCs w:val="24"/>
        </w:rPr>
        <w:t>最終的に大きな影響力とリーダーシップを発揮する</w:t>
      </w:r>
      <w:r w:rsidR="009A4F50">
        <w:rPr>
          <w:rFonts w:cs="ＭＳ Ｐゴシック" w:hint="eastAsia"/>
          <w:kern w:val="0"/>
          <w:szCs w:val="24"/>
        </w:rPr>
        <w:t>立場になります</w:t>
      </w:r>
      <w:r w:rsidRPr="003A4B88">
        <w:rPr>
          <w:rFonts w:cs="ＭＳ Ｐゴシック" w:hint="eastAsia"/>
          <w:kern w:val="0"/>
          <w:szCs w:val="24"/>
        </w:rPr>
        <w:t>。</w:t>
      </w:r>
    </w:p>
    <w:p w:rsidR="003A4B88" w:rsidRPr="00E9566E" w:rsidRDefault="003A4B8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You should also expect some conflict and be ready to handle it professionally. The review process can get quite heated as people disagree with decisions, approaches or styles of contributions. It’s important to remain calm and professional while making sure that the feedback stays focused on the contribution rather than becoming personal. Keep in mind that your participation in an open source project is public and could remain on the internet forever, and one heated discussion that got out of hand could come back to haunt you as an organization or an individual at a later date. Because all of this participation is very public, offering some training about handling difficult people and resolving conflict for your employees might be a good idea.</w:t>
      </w:r>
    </w:p>
    <w:p w:rsidR="003D4519" w:rsidRDefault="009A4F50" w:rsidP="00E9566E">
      <w:pPr>
        <w:rPr>
          <w:rFonts w:cs="ＭＳ Ｐゴシック"/>
          <w:kern w:val="0"/>
          <w:szCs w:val="24"/>
        </w:rPr>
      </w:pPr>
      <w:r w:rsidRPr="009A4F50">
        <w:rPr>
          <w:rFonts w:cs="ＭＳ Ｐゴシック" w:hint="eastAsia"/>
          <w:kern w:val="0"/>
          <w:szCs w:val="24"/>
        </w:rPr>
        <w:t>また、</w:t>
      </w:r>
      <w:r>
        <w:rPr>
          <w:rFonts w:cs="ＭＳ Ｐゴシック" w:hint="eastAsia"/>
          <w:kern w:val="0"/>
          <w:szCs w:val="24"/>
        </w:rPr>
        <w:t>対立</w:t>
      </w:r>
      <w:r w:rsidR="003D4519">
        <w:rPr>
          <w:rFonts w:cs="ＭＳ Ｐゴシック" w:hint="eastAsia"/>
          <w:kern w:val="0"/>
          <w:szCs w:val="24"/>
        </w:rPr>
        <w:t>が</w:t>
      </w:r>
      <w:ins w:id="413" w:author="工内 隆" w:date="2018-10-05T10:58:00Z">
        <w:r w:rsidR="00B54E76">
          <w:rPr>
            <w:rFonts w:cs="ＭＳ Ｐゴシック" w:hint="eastAsia"/>
            <w:kern w:val="0"/>
            <w:szCs w:val="24"/>
          </w:rPr>
          <w:t>起こることもある</w:t>
        </w:r>
      </w:ins>
      <w:del w:id="414" w:author="工内 隆" w:date="2018-10-05T10:58:00Z">
        <w:r w:rsidR="003D4519" w:rsidDel="00B54E76">
          <w:rPr>
            <w:rFonts w:cs="ＭＳ Ｐゴシック" w:hint="eastAsia"/>
            <w:kern w:val="0"/>
            <w:szCs w:val="24"/>
          </w:rPr>
          <w:delText>おこる</w:delText>
        </w:r>
      </w:del>
      <w:r w:rsidR="003D4519">
        <w:rPr>
          <w:rFonts w:cs="ＭＳ Ｐゴシック" w:hint="eastAsia"/>
          <w:kern w:val="0"/>
          <w:szCs w:val="24"/>
        </w:rPr>
        <w:t>でしょう</w:t>
      </w:r>
      <w:r w:rsidRPr="009A4F50">
        <w:rPr>
          <w:rFonts w:cs="ＭＳ Ｐゴシック" w:hint="eastAsia"/>
          <w:kern w:val="0"/>
          <w:szCs w:val="24"/>
        </w:rPr>
        <w:t>が、</w:t>
      </w:r>
      <w:r w:rsidR="00F01BC1">
        <w:rPr>
          <w:rFonts w:cs="ＭＳ Ｐゴシック" w:hint="eastAsia"/>
          <w:kern w:val="0"/>
          <w:szCs w:val="24"/>
        </w:rPr>
        <w:t>プロフェッショナル</w:t>
      </w:r>
      <w:r w:rsidRPr="009A4F50">
        <w:rPr>
          <w:rFonts w:cs="ＭＳ Ｐゴシック" w:hint="eastAsia"/>
          <w:kern w:val="0"/>
          <w:szCs w:val="24"/>
        </w:rPr>
        <w:t>にそれを処理</w:t>
      </w:r>
      <w:r w:rsidR="003D4519">
        <w:rPr>
          <w:rFonts w:cs="ＭＳ Ｐゴシック" w:hint="eastAsia"/>
          <w:kern w:val="0"/>
          <w:szCs w:val="24"/>
        </w:rPr>
        <w:t>できるようになっている</w:t>
      </w:r>
      <w:r w:rsidRPr="009A4F50">
        <w:rPr>
          <w:rFonts w:cs="ＭＳ Ｐゴシック" w:hint="eastAsia"/>
          <w:kern w:val="0"/>
          <w:szCs w:val="24"/>
        </w:rPr>
        <w:t>必要があります。</w:t>
      </w:r>
      <w:del w:id="415"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決定、アプローチ、または</w:t>
      </w:r>
      <w:r>
        <w:rPr>
          <w:rFonts w:cs="ＭＳ Ｐゴシック" w:hint="eastAsia"/>
          <w:kern w:val="0"/>
          <w:szCs w:val="24"/>
        </w:rPr>
        <w:t>コントリビューション</w:t>
      </w:r>
      <w:r w:rsidR="003D4519">
        <w:rPr>
          <w:rFonts w:cs="ＭＳ Ｐゴシック" w:hint="eastAsia"/>
          <w:kern w:val="0"/>
          <w:szCs w:val="24"/>
        </w:rPr>
        <w:t xml:space="preserve">　</w:t>
      </w:r>
      <w:r w:rsidRPr="009A4F50">
        <w:rPr>
          <w:rFonts w:cs="ＭＳ Ｐゴシック" w:hint="eastAsia"/>
          <w:kern w:val="0"/>
          <w:szCs w:val="24"/>
        </w:rPr>
        <w:t>スタイル</w:t>
      </w:r>
      <w:r>
        <w:rPr>
          <w:rFonts w:cs="ＭＳ Ｐゴシック" w:hint="eastAsia"/>
          <w:kern w:val="0"/>
          <w:szCs w:val="24"/>
        </w:rPr>
        <w:t>で</w:t>
      </w:r>
      <w:r w:rsidRPr="009A4F50">
        <w:rPr>
          <w:rFonts w:cs="ＭＳ Ｐゴシック" w:hint="eastAsia"/>
          <w:kern w:val="0"/>
          <w:szCs w:val="24"/>
        </w:rPr>
        <w:t>同意</w:t>
      </w:r>
      <w:r>
        <w:rPr>
          <w:rFonts w:cs="ＭＳ Ｐゴシック" w:hint="eastAsia"/>
          <w:kern w:val="0"/>
          <w:szCs w:val="24"/>
        </w:rPr>
        <w:t>が得られず</w:t>
      </w:r>
      <w:r w:rsidRPr="009A4F50">
        <w:rPr>
          <w:rFonts w:cs="ＭＳ Ｐゴシック" w:hint="eastAsia"/>
          <w:kern w:val="0"/>
          <w:szCs w:val="24"/>
        </w:rPr>
        <w:t>、レビュープロセス</w:t>
      </w:r>
      <w:ins w:id="416" w:author="工内 隆" w:date="2018-10-05T10:59:00Z">
        <w:r w:rsidR="00B54E76">
          <w:rPr>
            <w:rFonts w:cs="ＭＳ Ｐゴシック" w:hint="eastAsia"/>
            <w:kern w:val="0"/>
            <w:szCs w:val="24"/>
          </w:rPr>
          <w:t>が</w:t>
        </w:r>
      </w:ins>
      <w:del w:id="417" w:author="工内 隆" w:date="2018-10-05T10:59:00Z">
        <w:r w:rsidRPr="009A4F50" w:rsidDel="00B54E76">
          <w:rPr>
            <w:rFonts w:cs="ＭＳ Ｐゴシック" w:hint="eastAsia"/>
            <w:kern w:val="0"/>
            <w:szCs w:val="24"/>
          </w:rPr>
          <w:delText>は</w:delText>
        </w:r>
      </w:del>
      <w:r w:rsidRPr="009A4F50">
        <w:rPr>
          <w:rFonts w:cs="ＭＳ Ｐゴシック" w:hint="eastAsia"/>
          <w:kern w:val="0"/>
          <w:szCs w:val="24"/>
        </w:rPr>
        <w:t>かなり</w:t>
      </w:r>
      <w:del w:id="418" w:author="工内 隆" w:date="2018-10-05T10:59:00Z">
        <w:r w:rsidDel="00B54E76">
          <w:rPr>
            <w:rFonts w:cs="ＭＳ Ｐゴシック" w:hint="eastAsia"/>
            <w:kern w:val="0"/>
            <w:szCs w:val="24"/>
          </w:rPr>
          <w:delText>が</w:delText>
        </w:r>
      </w:del>
      <w:r>
        <w:rPr>
          <w:rFonts w:cs="ＭＳ Ｐゴシック" w:hint="eastAsia"/>
          <w:kern w:val="0"/>
          <w:szCs w:val="24"/>
        </w:rPr>
        <w:t>白熱</w:t>
      </w:r>
      <w:r w:rsidR="00F01BC1">
        <w:rPr>
          <w:rFonts w:cs="ＭＳ Ｐゴシック" w:hint="eastAsia"/>
          <w:kern w:val="0"/>
          <w:szCs w:val="24"/>
        </w:rPr>
        <w:t>したものになる</w:t>
      </w:r>
      <w:r>
        <w:rPr>
          <w:rFonts w:cs="ＭＳ Ｐゴシック" w:hint="eastAsia"/>
          <w:kern w:val="0"/>
          <w:szCs w:val="24"/>
        </w:rPr>
        <w:t>こともあります</w:t>
      </w:r>
      <w:r w:rsidRPr="009A4F50">
        <w:rPr>
          <w:rFonts w:cs="ＭＳ Ｐゴシック" w:hint="eastAsia"/>
          <w:kern w:val="0"/>
          <w:szCs w:val="24"/>
        </w:rPr>
        <w:t>。</w:t>
      </w:r>
      <w:del w:id="419"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フィードバックが</w:t>
      </w:r>
      <w:ins w:id="420" w:author="工内 隆" w:date="2018-10-05T11:00:00Z">
        <w:r w:rsidR="00B54E76">
          <w:rPr>
            <w:rFonts w:cs="ＭＳ Ｐゴシック" w:hint="eastAsia"/>
            <w:kern w:val="0"/>
            <w:szCs w:val="24"/>
          </w:rPr>
          <w:t>個人</w:t>
        </w:r>
      </w:ins>
      <w:ins w:id="421" w:author="Date Masahiro" w:date="2018-10-08T10:43:00Z">
        <w:r w:rsidR="00E514B6">
          <w:rPr>
            <w:rFonts w:cs="ＭＳ Ｐゴシック" w:hint="eastAsia"/>
            <w:kern w:val="0"/>
            <w:szCs w:val="24"/>
          </w:rPr>
          <w:t>攻撃</w:t>
        </w:r>
      </w:ins>
      <w:del w:id="422" w:author="工内 隆" w:date="2018-10-05T11:00:00Z">
        <w:r w:rsidR="00F01BC1" w:rsidDel="00B54E76">
          <w:rPr>
            <w:rFonts w:cs="ＭＳ Ｐゴシック" w:hint="eastAsia"/>
            <w:kern w:val="0"/>
            <w:szCs w:val="24"/>
          </w:rPr>
          <w:delText>心情</w:delText>
        </w:r>
      </w:del>
      <w:r w:rsidR="00F01BC1">
        <w:rPr>
          <w:rFonts w:cs="ＭＳ Ｐゴシック" w:hint="eastAsia"/>
          <w:kern w:val="0"/>
          <w:szCs w:val="24"/>
        </w:rPr>
        <w:t>的なものになるのではなく、コントリビューション</w:t>
      </w:r>
      <w:r w:rsidRPr="009A4F50">
        <w:rPr>
          <w:rFonts w:cs="ＭＳ Ｐゴシック" w:hint="eastAsia"/>
          <w:kern w:val="0"/>
          <w:szCs w:val="24"/>
        </w:rPr>
        <w:t>に</w:t>
      </w:r>
      <w:r w:rsidR="00F01BC1">
        <w:rPr>
          <w:rFonts w:cs="ＭＳ Ｐゴシック" w:hint="eastAsia"/>
          <w:kern w:val="0"/>
          <w:szCs w:val="24"/>
        </w:rPr>
        <w:t>焦点を当てて、</w:t>
      </w:r>
      <w:ins w:id="423" w:author="工内 隆" w:date="2018-10-05T11:01:00Z">
        <w:del w:id="424" w:author="Date Masahiro" w:date="2018-10-08T10:43:00Z">
          <w:r w:rsidR="00B54E76" w:rsidDel="00E514B6">
            <w:rPr>
              <w:rFonts w:cs="ＭＳ Ｐゴシック" w:hint="eastAsia"/>
              <w:kern w:val="0"/>
              <w:szCs w:val="24"/>
            </w:rPr>
            <w:delText>平静</w:delText>
          </w:r>
        </w:del>
      </w:ins>
      <w:ins w:id="425" w:author="Date Masahiro" w:date="2018-10-08T10:43:00Z">
        <w:r w:rsidR="00E514B6">
          <w:rPr>
            <w:rFonts w:cs="ＭＳ Ｐゴシック" w:hint="eastAsia"/>
            <w:kern w:val="0"/>
            <w:szCs w:val="24"/>
          </w:rPr>
          <w:t>冷静</w:t>
        </w:r>
      </w:ins>
      <w:del w:id="426" w:author="工内 隆" w:date="2018-10-05T11:01:00Z">
        <w:r w:rsidRPr="009A4F50" w:rsidDel="00B54E76">
          <w:rPr>
            <w:rFonts w:cs="ＭＳ Ｐゴシック" w:hint="eastAsia"/>
            <w:kern w:val="0"/>
            <w:szCs w:val="24"/>
          </w:rPr>
          <w:delText>静か</w:delText>
        </w:r>
      </w:del>
      <w:r w:rsidRPr="009A4F50">
        <w:rPr>
          <w:rFonts w:cs="ＭＳ Ｐゴシック" w:hint="eastAsia"/>
          <w:kern w:val="0"/>
          <w:szCs w:val="24"/>
        </w:rPr>
        <w:t>でプロフェッショナル</w:t>
      </w:r>
      <w:r w:rsidR="00F01BC1">
        <w:rPr>
          <w:rFonts w:cs="ＭＳ Ｐゴシック" w:hint="eastAsia"/>
          <w:kern w:val="0"/>
          <w:szCs w:val="24"/>
        </w:rPr>
        <w:t>に対応することが</w:t>
      </w:r>
      <w:r w:rsidRPr="009A4F50">
        <w:rPr>
          <w:rFonts w:cs="ＭＳ Ｐゴシック" w:hint="eastAsia"/>
          <w:kern w:val="0"/>
          <w:szCs w:val="24"/>
        </w:rPr>
        <w:t>重要です。</w:t>
      </w:r>
      <w:del w:id="427"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オープンソース</w:t>
      </w:r>
      <w:r>
        <w:rPr>
          <w:rFonts w:cs="ＭＳ Ｐゴシック" w:hint="eastAsia"/>
          <w:kern w:val="0"/>
          <w:szCs w:val="24"/>
        </w:rPr>
        <w:t xml:space="preserve">　</w:t>
      </w:r>
      <w:r w:rsidRPr="009A4F50">
        <w:rPr>
          <w:rFonts w:cs="ＭＳ Ｐゴシック" w:hint="eastAsia"/>
          <w:kern w:val="0"/>
          <w:szCs w:val="24"/>
        </w:rPr>
        <w:t>プロジェクト</w:t>
      </w:r>
      <w:r w:rsidR="003D4519">
        <w:rPr>
          <w:rFonts w:cs="ＭＳ Ｐゴシック" w:hint="eastAsia"/>
          <w:kern w:val="0"/>
          <w:szCs w:val="24"/>
        </w:rPr>
        <w:t>に</w:t>
      </w:r>
      <w:r w:rsidRPr="009A4F50">
        <w:rPr>
          <w:rFonts w:cs="ＭＳ Ｐゴシック" w:hint="eastAsia"/>
          <w:kern w:val="0"/>
          <w:szCs w:val="24"/>
        </w:rPr>
        <w:t>参加</w:t>
      </w:r>
      <w:r w:rsidR="003D4519">
        <w:rPr>
          <w:rFonts w:cs="ＭＳ Ｐゴシック" w:hint="eastAsia"/>
          <w:kern w:val="0"/>
          <w:szCs w:val="24"/>
        </w:rPr>
        <w:t>する</w:t>
      </w:r>
      <w:r w:rsidR="00F01BC1">
        <w:rPr>
          <w:rFonts w:cs="ＭＳ Ｐゴシック" w:hint="eastAsia"/>
          <w:kern w:val="0"/>
          <w:szCs w:val="24"/>
        </w:rPr>
        <w:t>行為</w:t>
      </w:r>
      <w:r w:rsidRPr="009A4F50">
        <w:rPr>
          <w:rFonts w:cs="ＭＳ Ｐゴシック" w:hint="eastAsia"/>
          <w:kern w:val="0"/>
          <w:szCs w:val="24"/>
        </w:rPr>
        <w:t>は</w:t>
      </w:r>
      <w:ins w:id="428" w:author="工内 隆" w:date="2018-10-05T11:01:00Z">
        <w:r w:rsidR="00B54E76">
          <w:rPr>
            <w:rFonts w:cs="ＭＳ Ｐゴシック" w:hint="eastAsia"/>
            <w:kern w:val="0"/>
            <w:szCs w:val="24"/>
          </w:rPr>
          <w:t>すべてが</w:t>
        </w:r>
      </w:ins>
      <w:ins w:id="429" w:author="Date Masahiro" w:date="2018-10-08T10:44:00Z">
        <w:r w:rsidR="00E514B6">
          <w:rPr>
            <w:rFonts w:cs="ＭＳ Ｐゴシック" w:hint="eastAsia"/>
            <w:kern w:val="0"/>
            <w:szCs w:val="24"/>
          </w:rPr>
          <w:t>公</w:t>
        </w:r>
      </w:ins>
      <w:ins w:id="430" w:author="工内 隆" w:date="2018-10-05T11:01:00Z">
        <w:del w:id="431" w:author="Date Masahiro" w:date="2018-10-08T10:44:00Z">
          <w:r w:rsidR="00B54E76" w:rsidDel="00E514B6">
            <w:rPr>
              <w:rFonts w:cs="ＭＳ Ｐゴシック" w:hint="eastAsia"/>
              <w:kern w:val="0"/>
              <w:szCs w:val="24"/>
            </w:rPr>
            <w:delText>公</w:delText>
          </w:r>
        </w:del>
        <w:r w:rsidR="00B54E76">
          <w:rPr>
            <w:rFonts w:cs="ＭＳ Ｐゴシック" w:hint="eastAsia"/>
            <w:kern w:val="0"/>
            <w:szCs w:val="24"/>
          </w:rPr>
          <w:t>け</w:t>
        </w:r>
      </w:ins>
      <w:del w:id="432" w:author="工内 隆" w:date="2018-10-05T11:02:00Z">
        <w:r w:rsidR="00F01BC1" w:rsidDel="00B54E76">
          <w:rPr>
            <w:rFonts w:cs="ＭＳ Ｐゴシック" w:hint="eastAsia"/>
            <w:kern w:val="0"/>
            <w:szCs w:val="24"/>
          </w:rPr>
          <w:delText>パブリック</w:delText>
        </w:r>
      </w:del>
      <w:r w:rsidR="00F01BC1">
        <w:rPr>
          <w:rFonts w:cs="ＭＳ Ｐゴシック" w:hint="eastAsia"/>
          <w:kern w:val="0"/>
          <w:szCs w:val="24"/>
        </w:rPr>
        <w:t>になっており</w:t>
      </w:r>
      <w:r w:rsidRPr="009A4F50">
        <w:rPr>
          <w:rFonts w:cs="ＭＳ Ｐゴシック" w:hint="eastAsia"/>
          <w:kern w:val="0"/>
          <w:szCs w:val="24"/>
        </w:rPr>
        <w:t>、</w:t>
      </w:r>
      <w:r w:rsidR="003D4519">
        <w:rPr>
          <w:rFonts w:cs="ＭＳ Ｐゴシック" w:hint="eastAsia"/>
          <w:kern w:val="0"/>
          <w:szCs w:val="24"/>
        </w:rPr>
        <w:t>それが</w:t>
      </w:r>
      <w:r w:rsidRPr="009A4F50">
        <w:rPr>
          <w:rFonts w:cs="ＭＳ Ｐゴシック" w:hint="eastAsia"/>
          <w:kern w:val="0"/>
          <w:szCs w:val="24"/>
        </w:rPr>
        <w:t>インターネット上に永遠に残っている可能性があることを忘れないでください。</w:t>
      </w:r>
      <w:r w:rsidR="003D4519">
        <w:rPr>
          <w:rFonts w:cs="ＭＳ Ｐゴシック" w:hint="eastAsia"/>
          <w:kern w:val="0"/>
          <w:szCs w:val="24"/>
        </w:rPr>
        <w:t>おさえ</w:t>
      </w:r>
      <w:r w:rsidR="00F01BC1">
        <w:rPr>
          <w:rFonts w:cs="ＭＳ Ｐゴシック" w:hint="eastAsia"/>
          <w:kern w:val="0"/>
          <w:szCs w:val="24"/>
        </w:rPr>
        <w:t>の効かなくなった白熱した議論は</w:t>
      </w:r>
      <w:r w:rsidR="00F01BC1" w:rsidRPr="00F01BC1">
        <w:rPr>
          <w:rFonts w:cs="ＭＳ Ｐゴシック" w:hint="eastAsia"/>
          <w:kern w:val="0"/>
          <w:szCs w:val="24"/>
        </w:rPr>
        <w:t>、</w:t>
      </w:r>
      <w:r w:rsidR="00391256">
        <w:rPr>
          <w:rFonts w:cs="ＭＳ Ｐゴシック" w:hint="eastAsia"/>
          <w:kern w:val="0"/>
          <w:szCs w:val="24"/>
        </w:rPr>
        <w:t>後々にも</w:t>
      </w:r>
      <w:r w:rsidR="00F01BC1" w:rsidRPr="00F01BC1">
        <w:rPr>
          <w:rFonts w:cs="ＭＳ Ｐゴシック" w:hint="eastAsia"/>
          <w:kern w:val="0"/>
          <w:szCs w:val="24"/>
        </w:rPr>
        <w:t>組織</w:t>
      </w:r>
      <w:r w:rsidR="003D4519">
        <w:rPr>
          <w:rFonts w:cs="ＭＳ Ｐゴシック" w:hint="eastAsia"/>
          <w:kern w:val="0"/>
          <w:szCs w:val="24"/>
        </w:rPr>
        <w:t>、</w:t>
      </w:r>
      <w:r w:rsidR="00F01BC1" w:rsidRPr="00F01BC1">
        <w:rPr>
          <w:rFonts w:cs="ＭＳ Ｐゴシック" w:hint="eastAsia"/>
          <w:kern w:val="0"/>
          <w:szCs w:val="24"/>
        </w:rPr>
        <w:t>個人</w:t>
      </w:r>
      <w:r w:rsidR="003D4519">
        <w:rPr>
          <w:rFonts w:cs="ＭＳ Ｐゴシック" w:hint="eastAsia"/>
          <w:kern w:val="0"/>
          <w:szCs w:val="24"/>
        </w:rPr>
        <w:t>が行った</w:t>
      </w:r>
      <w:r w:rsidR="00391256">
        <w:rPr>
          <w:rFonts w:cs="ＭＳ Ｐゴシック" w:hint="eastAsia"/>
          <w:kern w:val="0"/>
          <w:szCs w:val="24"/>
        </w:rPr>
        <w:t>行為</w:t>
      </w:r>
      <w:r w:rsidR="00F01BC1" w:rsidRPr="00F01BC1">
        <w:rPr>
          <w:rFonts w:cs="ＭＳ Ｐゴシック" w:hint="eastAsia"/>
          <w:kern w:val="0"/>
          <w:szCs w:val="24"/>
        </w:rPr>
        <w:t>として</w:t>
      </w:r>
      <w:r w:rsidR="003D4519">
        <w:rPr>
          <w:rFonts w:cs="ＭＳ Ｐゴシック" w:hint="eastAsia"/>
          <w:kern w:val="0"/>
          <w:szCs w:val="24"/>
        </w:rPr>
        <w:t>あなたに</w:t>
      </w:r>
      <w:r w:rsidR="00307A32">
        <w:rPr>
          <w:rFonts w:cs="ＭＳ Ｐゴシック" w:hint="eastAsia"/>
          <w:kern w:val="0"/>
          <w:szCs w:val="24"/>
        </w:rPr>
        <w:t>ついて</w:t>
      </w:r>
      <w:r w:rsidR="00391256">
        <w:rPr>
          <w:rFonts w:cs="ＭＳ Ｐゴシック" w:hint="eastAsia"/>
          <w:kern w:val="0"/>
          <w:szCs w:val="24"/>
        </w:rPr>
        <w:t>回ることもあります。</w:t>
      </w:r>
      <w:del w:id="433" w:author="工内 隆" w:date="2018-10-05T14:47:00Z">
        <w:r w:rsidR="00F01BC1" w:rsidRPr="00F01BC1" w:rsidDel="005D4EAF">
          <w:rPr>
            <w:rFonts w:cs="ＭＳ Ｐゴシック" w:hint="eastAsia"/>
            <w:kern w:val="0"/>
            <w:szCs w:val="24"/>
          </w:rPr>
          <w:delText xml:space="preserve"> </w:delText>
        </w:r>
      </w:del>
      <w:r w:rsidR="00F01BC1" w:rsidRPr="00F01BC1">
        <w:rPr>
          <w:rFonts w:cs="ＭＳ Ｐゴシック" w:hint="eastAsia"/>
          <w:kern w:val="0"/>
          <w:szCs w:val="24"/>
        </w:rPr>
        <w:t>参加</w:t>
      </w:r>
      <w:r w:rsidR="00391256">
        <w:rPr>
          <w:rFonts w:cs="ＭＳ Ｐゴシック" w:hint="eastAsia"/>
          <w:kern w:val="0"/>
          <w:szCs w:val="24"/>
        </w:rPr>
        <w:t>行為</w:t>
      </w:r>
      <w:ins w:id="434" w:author="工内 隆" w:date="2018-10-05T11:03:00Z">
        <w:r w:rsidR="00617CBB">
          <w:rPr>
            <w:rFonts w:cs="ＭＳ Ｐゴシック" w:hint="eastAsia"/>
            <w:kern w:val="0"/>
            <w:szCs w:val="24"/>
          </w:rPr>
          <w:t>が</w:t>
        </w:r>
      </w:ins>
      <w:del w:id="435" w:author="工内 隆" w:date="2018-10-05T11:03:00Z">
        <w:r w:rsidR="00F01BC1" w:rsidRPr="00F01BC1" w:rsidDel="00617CBB">
          <w:rPr>
            <w:rFonts w:cs="ＭＳ Ｐゴシック" w:hint="eastAsia"/>
            <w:kern w:val="0"/>
            <w:szCs w:val="24"/>
          </w:rPr>
          <w:delText>は</w:delText>
        </w:r>
      </w:del>
      <w:r w:rsidR="00F01BC1" w:rsidRPr="00F01BC1">
        <w:rPr>
          <w:rFonts w:cs="ＭＳ Ｐゴシック" w:hint="eastAsia"/>
          <w:kern w:val="0"/>
          <w:szCs w:val="24"/>
        </w:rPr>
        <w:t>すべて</w:t>
      </w:r>
      <w:ins w:id="436" w:author="工内 隆" w:date="2018-10-05T11:03:00Z">
        <w:r w:rsidR="00617CBB">
          <w:rPr>
            <w:rFonts w:cs="ＭＳ Ｐゴシック" w:hint="eastAsia"/>
            <w:kern w:val="0"/>
            <w:szCs w:val="24"/>
          </w:rPr>
          <w:t>公け</w:t>
        </w:r>
      </w:ins>
      <w:del w:id="437" w:author="工内 隆" w:date="2018-10-05T11:03:00Z">
        <w:r w:rsidR="00391256" w:rsidDel="00617CBB">
          <w:rPr>
            <w:rFonts w:cs="ＭＳ Ｐゴシック" w:hint="eastAsia"/>
            <w:kern w:val="0"/>
            <w:szCs w:val="24"/>
          </w:rPr>
          <w:delText>、パブリック</w:delText>
        </w:r>
      </w:del>
      <w:r w:rsidR="00391256">
        <w:rPr>
          <w:rFonts w:cs="ＭＳ Ｐゴシック" w:hint="eastAsia"/>
          <w:kern w:val="0"/>
          <w:szCs w:val="24"/>
        </w:rPr>
        <w:t>になる</w:t>
      </w:r>
      <w:ins w:id="438" w:author="工内 隆" w:date="2018-10-05T11:03:00Z">
        <w:r w:rsidR="00617CBB">
          <w:rPr>
            <w:rFonts w:cs="ＭＳ Ｐゴシック" w:hint="eastAsia"/>
            <w:kern w:val="0"/>
            <w:szCs w:val="24"/>
          </w:rPr>
          <w:t>ことを考慮して</w:t>
        </w:r>
      </w:ins>
      <w:del w:id="439" w:author="工内 隆" w:date="2018-10-05T11:03:00Z">
        <w:r w:rsidR="00391256" w:rsidDel="00617CBB">
          <w:rPr>
            <w:rFonts w:cs="ＭＳ Ｐゴシック" w:hint="eastAsia"/>
            <w:kern w:val="0"/>
            <w:szCs w:val="24"/>
          </w:rPr>
          <w:delText>ので</w:delText>
        </w:r>
      </w:del>
      <w:r w:rsidR="00F01BC1" w:rsidRPr="00F01BC1">
        <w:rPr>
          <w:rFonts w:cs="ＭＳ Ｐゴシック" w:hint="eastAsia"/>
          <w:kern w:val="0"/>
          <w:szCs w:val="24"/>
        </w:rPr>
        <w:t>、</w:t>
      </w:r>
      <w:r w:rsidR="003D4519">
        <w:rPr>
          <w:rFonts w:cs="ＭＳ Ｐゴシック" w:hint="eastAsia"/>
          <w:kern w:val="0"/>
          <w:szCs w:val="24"/>
        </w:rPr>
        <w:t>「扱いづらい</w:t>
      </w:r>
      <w:del w:id="440" w:author="工内 隆" w:date="2018-10-05T11:04:00Z">
        <w:r w:rsidR="003D4519" w:rsidDel="00617CBB">
          <w:rPr>
            <w:rFonts w:cs="ＭＳ Ｐゴシック" w:hint="eastAsia"/>
            <w:kern w:val="0"/>
            <w:szCs w:val="24"/>
          </w:rPr>
          <w:delText>、</w:delText>
        </w:r>
        <w:r w:rsidR="00F01BC1" w:rsidRPr="00F01BC1" w:rsidDel="00617CBB">
          <w:rPr>
            <w:rFonts w:cs="ＭＳ Ｐゴシック" w:hint="eastAsia"/>
            <w:kern w:val="0"/>
            <w:szCs w:val="24"/>
          </w:rPr>
          <w:delText>難しい</w:delText>
        </w:r>
      </w:del>
      <w:r w:rsidR="00F01BC1" w:rsidRPr="00F01BC1">
        <w:rPr>
          <w:rFonts w:cs="ＭＳ Ｐゴシック" w:hint="eastAsia"/>
          <w:kern w:val="0"/>
          <w:szCs w:val="24"/>
        </w:rPr>
        <w:t>人</w:t>
      </w:r>
      <w:r w:rsidR="00391256">
        <w:rPr>
          <w:rFonts w:cs="ＭＳ Ｐゴシック" w:hint="eastAsia"/>
          <w:kern w:val="0"/>
          <w:szCs w:val="24"/>
        </w:rPr>
        <w:t>に対する</w:t>
      </w:r>
      <w:r w:rsidR="00F01BC1" w:rsidRPr="00F01BC1">
        <w:rPr>
          <w:rFonts w:cs="ＭＳ Ｐゴシック" w:hint="eastAsia"/>
          <w:kern w:val="0"/>
          <w:szCs w:val="24"/>
        </w:rPr>
        <w:t>対応</w:t>
      </w:r>
      <w:r w:rsidR="00391256">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や</w:t>
      </w:r>
      <w:r w:rsidR="003D4519">
        <w:rPr>
          <w:rFonts w:cs="ＭＳ Ｐゴシック" w:hint="eastAsia"/>
          <w:kern w:val="0"/>
          <w:szCs w:val="24"/>
        </w:rPr>
        <w:t>「対立</w:t>
      </w:r>
      <w:r w:rsidR="00F01BC1" w:rsidRPr="00F01BC1">
        <w:rPr>
          <w:rFonts w:cs="ＭＳ Ｐゴシック" w:hint="eastAsia"/>
          <w:kern w:val="0"/>
          <w:szCs w:val="24"/>
        </w:rPr>
        <w:t>の解決</w:t>
      </w:r>
      <w:r w:rsidR="00307A32">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に関するトレーニングを</w:t>
      </w:r>
      <w:r w:rsidR="00307A32">
        <w:rPr>
          <w:rFonts w:cs="ＭＳ Ｐゴシック" w:hint="eastAsia"/>
          <w:kern w:val="0"/>
          <w:szCs w:val="24"/>
        </w:rPr>
        <w:t>従業員に</w:t>
      </w:r>
      <w:r w:rsidR="00F01BC1" w:rsidRPr="00F01BC1">
        <w:rPr>
          <w:rFonts w:cs="ＭＳ Ｐゴシック" w:hint="eastAsia"/>
          <w:kern w:val="0"/>
          <w:szCs w:val="24"/>
        </w:rPr>
        <w:t>提供することは良いアイデアかもしれません。</w:t>
      </w:r>
    </w:p>
    <w:p w:rsidR="003D4519" w:rsidRDefault="003D4519"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lastRenderedPageBreak/>
        <w:t>Section 6</w:t>
      </w:r>
    </w:p>
    <w:p w:rsidR="003D4519" w:rsidRDefault="003D4519"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6</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create your open source contribution strategy</w:t>
      </w:r>
    </w:p>
    <w:p w:rsidR="003D4519" w:rsidRDefault="003D4519" w:rsidP="00E9566E">
      <w:pPr>
        <w:rPr>
          <w:rFonts w:cs="ＭＳ Ｐゴシック"/>
          <w:kern w:val="0"/>
          <w:szCs w:val="24"/>
        </w:rPr>
      </w:pPr>
      <w:r>
        <w:rPr>
          <w:rFonts w:cs="ＭＳ Ｐゴシック" w:hint="eastAsia"/>
          <w:kern w:val="0"/>
          <w:szCs w:val="24"/>
        </w:rPr>
        <w:t>どのように</w:t>
      </w:r>
      <w:del w:id="441" w:author="工内 隆" w:date="2018-10-05T11:04:00Z">
        <w:r w:rsidDel="00617CBB">
          <w:rPr>
            <w:rFonts w:cs="ＭＳ Ｐゴシック" w:hint="eastAsia"/>
            <w:kern w:val="0"/>
            <w:szCs w:val="24"/>
          </w:rPr>
          <w:delText>して、</w:delText>
        </w:r>
      </w:del>
      <w:r>
        <w:rPr>
          <w:rFonts w:cs="ＭＳ Ｐゴシック" w:hint="eastAsia"/>
          <w:kern w:val="0"/>
          <w:szCs w:val="24"/>
        </w:rPr>
        <w:t>オープンソース　コントリビューション戦略を構築するか</w:t>
      </w:r>
    </w:p>
    <w:p w:rsidR="003D4519" w:rsidRPr="003D4519"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Having a deliberate and thoughtful open source contribution strategy not only helps guide your employees when participating in open source projects, but it can also help justify this participation to senior management within your organization. It’s important to start by looking at the overall business goals for the organization to figure out how your open source efforts fit into the broader strategies for your organization. (See our guide on Creating an Open Source Business Strategy.) By clearly tying your open source contribution strategy to the organization’s strategic efforts, you can show senior management why the work is important for the organization and help your employees understand the impact of their contributions.</w:t>
      </w:r>
    </w:p>
    <w:p w:rsidR="00E9566E" w:rsidRDefault="00307A32" w:rsidP="00E9566E">
      <w:pPr>
        <w:rPr>
          <w:rFonts w:cs="ＭＳ Ｐゴシック"/>
          <w:kern w:val="0"/>
          <w:szCs w:val="24"/>
        </w:rPr>
      </w:pPr>
      <w:del w:id="442" w:author="工内 隆" w:date="2018-10-05T11:10:00Z">
        <w:r w:rsidDel="00E378E7">
          <w:rPr>
            <w:rFonts w:cs="ＭＳ Ｐゴシック" w:hint="eastAsia"/>
            <w:kern w:val="0"/>
            <w:szCs w:val="24"/>
          </w:rPr>
          <w:delText>十分に、</w:delText>
        </w:r>
      </w:del>
      <w:r w:rsidR="003D4519" w:rsidRPr="003D4519">
        <w:rPr>
          <w:rFonts w:cs="ＭＳ Ｐゴシック" w:hint="eastAsia"/>
          <w:kern w:val="0"/>
          <w:szCs w:val="24"/>
        </w:rPr>
        <w:t>慎重</w:t>
      </w:r>
      <w:r>
        <w:rPr>
          <w:rFonts w:cs="ＭＳ Ｐゴシック" w:hint="eastAsia"/>
          <w:kern w:val="0"/>
          <w:szCs w:val="24"/>
        </w:rPr>
        <w:t>に検討された</w:t>
      </w:r>
      <w:r w:rsidR="003D4519" w:rsidRPr="003D4519">
        <w:rPr>
          <w:rFonts w:cs="ＭＳ Ｐゴシック" w:hint="eastAsia"/>
          <w:kern w:val="0"/>
          <w:szCs w:val="24"/>
        </w:rPr>
        <w:t>オープンソース</w:t>
      </w:r>
      <w:r w:rsidR="000E6E7F">
        <w:rPr>
          <w:rFonts w:cs="ＭＳ Ｐゴシック" w:hint="eastAsia"/>
          <w:kern w:val="0"/>
          <w:szCs w:val="24"/>
        </w:rPr>
        <w:t xml:space="preserve">　コントリビューション</w:t>
      </w:r>
      <w:r w:rsidR="003D4519" w:rsidRPr="003D4519">
        <w:rPr>
          <w:rFonts w:cs="ＭＳ Ｐゴシック" w:hint="eastAsia"/>
          <w:kern w:val="0"/>
          <w:szCs w:val="24"/>
        </w:rPr>
        <w:t>戦略を持つことは、オープンソース</w:t>
      </w:r>
      <w:r w:rsidR="003D4519">
        <w:rPr>
          <w:rFonts w:cs="ＭＳ Ｐゴシック" w:hint="eastAsia"/>
          <w:kern w:val="0"/>
          <w:szCs w:val="24"/>
        </w:rPr>
        <w:t xml:space="preserve">　</w:t>
      </w:r>
      <w:r w:rsidR="003D4519" w:rsidRPr="003D4519">
        <w:rPr>
          <w:rFonts w:cs="ＭＳ Ｐゴシック" w:hint="eastAsia"/>
          <w:kern w:val="0"/>
          <w:szCs w:val="24"/>
        </w:rPr>
        <w:t>プロジェクトに参</w:t>
      </w:r>
      <w:r w:rsidR="00E44F26">
        <w:rPr>
          <w:rFonts w:cs="ＭＳ Ｐゴシック" w:hint="eastAsia"/>
          <w:kern w:val="0"/>
          <w:szCs w:val="24"/>
        </w:rPr>
        <w:t>加する際に</w:t>
      </w:r>
      <w:r w:rsidR="003D4519" w:rsidRPr="003D4519">
        <w:rPr>
          <w:rFonts w:cs="ＭＳ Ｐゴシック" w:hint="eastAsia"/>
          <w:kern w:val="0"/>
          <w:szCs w:val="24"/>
        </w:rPr>
        <w:t>従業員の指導に役立つだけでなく、組織内の上級管理職への参加</w:t>
      </w:r>
      <w:r w:rsidR="00E44F26">
        <w:rPr>
          <w:rFonts w:cs="ＭＳ Ｐゴシック" w:hint="eastAsia"/>
          <w:kern w:val="0"/>
          <w:szCs w:val="24"/>
        </w:rPr>
        <w:t>の</w:t>
      </w:r>
      <w:r w:rsidR="003D4519" w:rsidRPr="003D4519">
        <w:rPr>
          <w:rFonts w:cs="ＭＳ Ｐゴシック" w:hint="eastAsia"/>
          <w:kern w:val="0"/>
          <w:szCs w:val="24"/>
        </w:rPr>
        <w:t>正当</w:t>
      </w:r>
      <w:r w:rsidR="00E44F26">
        <w:rPr>
          <w:rFonts w:cs="ＭＳ Ｐゴシック" w:hint="eastAsia"/>
          <w:kern w:val="0"/>
          <w:szCs w:val="24"/>
        </w:rPr>
        <w:t>性を示す</w:t>
      </w:r>
      <w:r w:rsidR="003D4519" w:rsidRPr="003D4519">
        <w:rPr>
          <w:rFonts w:cs="ＭＳ Ｐゴシック" w:hint="eastAsia"/>
          <w:kern w:val="0"/>
          <w:szCs w:val="24"/>
        </w:rPr>
        <w:t>のにも役立ちます。</w:t>
      </w:r>
      <w:del w:id="443" w:author="工内 隆" w:date="2018-10-05T14:47:00Z">
        <w:r w:rsidR="003D4519" w:rsidRPr="003D4519" w:rsidDel="005D4EAF">
          <w:rPr>
            <w:rFonts w:cs="ＭＳ Ｐゴシック" w:hint="eastAsia"/>
            <w:kern w:val="0"/>
            <w:szCs w:val="24"/>
          </w:rPr>
          <w:delText xml:space="preserve"> </w:delText>
        </w:r>
      </w:del>
      <w:r w:rsidR="003D4519" w:rsidRPr="003D4519">
        <w:rPr>
          <w:rFonts w:cs="ＭＳ Ｐゴシック" w:hint="eastAsia"/>
          <w:kern w:val="0"/>
          <w:szCs w:val="24"/>
        </w:rPr>
        <w:t>まず、組織の全体的なビジネス目標を見て、オープンソースの取り組みが組織の幅広い戦略にどのように適合しているかを把握することが重要です。</w:t>
      </w:r>
      <w:r w:rsidR="003D4519" w:rsidRPr="003D4519">
        <w:rPr>
          <w:rFonts w:cs="ＭＳ Ｐゴシック" w:hint="eastAsia"/>
          <w:kern w:val="0"/>
          <w:szCs w:val="24"/>
        </w:rPr>
        <w:t xml:space="preserve"> </w:t>
      </w:r>
      <w:r w:rsidR="00E44F26">
        <w:rPr>
          <w:rFonts w:cs="ＭＳ Ｐゴシック" w:hint="eastAsia"/>
          <w:kern w:val="0"/>
          <w:szCs w:val="24"/>
        </w:rPr>
        <w:t>（私たちの提供している「オープンソース　ビジネス戦略の作成」、</w:t>
      </w:r>
      <w:r w:rsidR="00E44F26" w:rsidRPr="00E44F26">
        <w:rPr>
          <w:rFonts w:cs="ＭＳ Ｐゴシック"/>
          <w:kern w:val="0"/>
          <w:szCs w:val="24"/>
        </w:rPr>
        <w:t>Creating an Open Source Business Strategy</w:t>
      </w:r>
      <w:ins w:id="444" w:author="工内 隆" w:date="2018-10-05T14:48:00Z">
        <w:del w:id="445" w:author="Date Masahiro" w:date="2018-10-08T10:46:00Z">
          <w:r w:rsidR="005D4EAF" w:rsidDel="008544D6">
            <w:rPr>
              <w:rFonts w:cs="ＭＳ Ｐゴシック" w:hint="eastAsia"/>
              <w:kern w:val="0"/>
              <w:szCs w:val="24"/>
            </w:rPr>
            <w:delText>＜＜ハイパーリンク？＞＞</w:delText>
          </w:r>
        </w:del>
      </w:ins>
      <w:r w:rsidR="00E44F26">
        <w:rPr>
          <w:rFonts w:cs="ＭＳ Ｐゴシック" w:hint="eastAsia"/>
          <w:kern w:val="0"/>
          <w:szCs w:val="24"/>
        </w:rPr>
        <w:t>を参照</w:t>
      </w:r>
      <w:ins w:id="446" w:author="工内 隆" w:date="2018-10-05T11:12:00Z">
        <w:r w:rsidR="00E378E7">
          <w:rPr>
            <w:rFonts w:cs="ＭＳ Ｐゴシック" w:hint="eastAsia"/>
            <w:kern w:val="0"/>
            <w:szCs w:val="24"/>
          </w:rPr>
          <w:t>して</w:t>
        </w:r>
      </w:ins>
      <w:r w:rsidR="00E44F26">
        <w:rPr>
          <w:rFonts w:cs="ＭＳ Ｐゴシック" w:hint="eastAsia"/>
          <w:kern w:val="0"/>
          <w:szCs w:val="24"/>
        </w:rPr>
        <w:t>ください。）</w:t>
      </w:r>
      <w:r w:rsidR="003D4519" w:rsidRPr="003D4519">
        <w:rPr>
          <w:rFonts w:cs="ＭＳ Ｐゴシック" w:hint="eastAsia"/>
          <w:kern w:val="0"/>
          <w:szCs w:val="24"/>
        </w:rPr>
        <w:t>オープンソース</w:t>
      </w:r>
      <w:r w:rsidR="00E44F26">
        <w:rPr>
          <w:rFonts w:cs="ＭＳ Ｐゴシック" w:hint="eastAsia"/>
          <w:kern w:val="0"/>
          <w:szCs w:val="24"/>
        </w:rPr>
        <w:t xml:space="preserve">　コントリビューション</w:t>
      </w:r>
      <w:r w:rsidR="003D4519" w:rsidRPr="003D4519">
        <w:rPr>
          <w:rFonts w:cs="ＭＳ Ｐゴシック" w:hint="eastAsia"/>
          <w:kern w:val="0"/>
          <w:szCs w:val="24"/>
        </w:rPr>
        <w:t>戦略を組織の戦略的な取り組み</w:t>
      </w:r>
      <w:r w:rsidR="00E44F26">
        <w:rPr>
          <w:rFonts w:cs="ＭＳ Ｐゴシック" w:hint="eastAsia"/>
          <w:kern w:val="0"/>
          <w:szCs w:val="24"/>
        </w:rPr>
        <w:t>と</w:t>
      </w:r>
      <w:r w:rsidR="003D4519" w:rsidRPr="003D4519">
        <w:rPr>
          <w:rFonts w:cs="ＭＳ Ｐゴシック" w:hint="eastAsia"/>
          <w:kern w:val="0"/>
          <w:szCs w:val="24"/>
        </w:rPr>
        <w:t>明確に結びつけることで、上級管理職に</w:t>
      </w:r>
      <w:r w:rsidR="001C5A1D">
        <w:rPr>
          <w:rFonts w:cs="ＭＳ Ｐゴシック" w:hint="eastAsia"/>
          <w:kern w:val="0"/>
          <w:szCs w:val="24"/>
        </w:rPr>
        <w:t>、</w:t>
      </w:r>
      <w:r w:rsidR="003D4519" w:rsidRPr="003D4519">
        <w:rPr>
          <w:rFonts w:cs="ＭＳ Ｐゴシック" w:hint="eastAsia"/>
          <w:kern w:val="0"/>
          <w:szCs w:val="24"/>
        </w:rPr>
        <w:t>なぜ</w:t>
      </w:r>
      <w:r w:rsidR="00E44F26">
        <w:rPr>
          <w:rFonts w:cs="ＭＳ Ｐゴシック" w:hint="eastAsia"/>
          <w:kern w:val="0"/>
          <w:szCs w:val="24"/>
        </w:rPr>
        <w:t>コントリビューションが</w:t>
      </w:r>
      <w:r w:rsidR="003D4519" w:rsidRPr="003D4519">
        <w:rPr>
          <w:rFonts w:cs="ＭＳ Ｐゴシック" w:hint="eastAsia"/>
          <w:kern w:val="0"/>
          <w:szCs w:val="24"/>
        </w:rPr>
        <w:t>その組織にとって重要なのかを示し、従業員が</w:t>
      </w:r>
      <w:r w:rsidR="00E44F26">
        <w:rPr>
          <w:rFonts w:cs="ＭＳ Ｐゴシック" w:hint="eastAsia"/>
          <w:kern w:val="0"/>
          <w:szCs w:val="24"/>
        </w:rPr>
        <w:t>コントリビューションの</w:t>
      </w:r>
      <w:r w:rsidR="001C5A1D">
        <w:rPr>
          <w:rFonts w:cs="ＭＳ Ｐゴシック" w:hint="eastAsia"/>
          <w:kern w:val="0"/>
          <w:szCs w:val="24"/>
        </w:rPr>
        <w:t>与える影響力</w:t>
      </w:r>
      <w:r w:rsidR="003D4519" w:rsidRPr="003D4519">
        <w:rPr>
          <w:rFonts w:cs="ＭＳ Ｐゴシック" w:hint="eastAsia"/>
          <w:kern w:val="0"/>
          <w:szCs w:val="24"/>
        </w:rPr>
        <w:t>を理解する</w:t>
      </w:r>
      <w:r w:rsidR="001C5A1D">
        <w:rPr>
          <w:rFonts w:cs="ＭＳ Ｐゴシック" w:hint="eastAsia"/>
          <w:kern w:val="0"/>
          <w:szCs w:val="24"/>
        </w:rPr>
        <w:t>ことができるようになります</w:t>
      </w:r>
      <w:r w:rsidR="003D4519" w:rsidRPr="003D4519">
        <w:rPr>
          <w:rFonts w:cs="ＭＳ Ｐゴシック" w:hint="eastAsia"/>
          <w:kern w:val="0"/>
          <w:szCs w:val="24"/>
        </w:rPr>
        <w:t>。</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Support from leadership and acknowledgement that open source is a business critical part of your strategy is so important. You should really understand the company’s objectives and how to enable them in your open source strategy.”</w:t>
      </w:r>
    </w:p>
    <w:p w:rsidR="00E9566E" w:rsidRDefault="001C5A1D" w:rsidP="00E9566E">
      <w:pPr>
        <w:rPr>
          <w:rFonts w:cs="ＭＳ Ｐゴシック"/>
          <w:kern w:val="0"/>
          <w:szCs w:val="24"/>
        </w:rPr>
      </w:pPr>
      <w:r>
        <w:rPr>
          <w:rFonts w:cs="ＭＳ Ｐゴシック" w:hint="eastAsia"/>
          <w:kern w:val="0"/>
          <w:szCs w:val="24"/>
        </w:rPr>
        <w:t>「</w:t>
      </w:r>
      <w:ins w:id="447" w:author="工内 隆" w:date="2018-10-05T11:13:00Z">
        <w:r w:rsidR="00F56A9E">
          <w:rPr>
            <w:rFonts w:cs="ＭＳ Ｐゴシック" w:hint="eastAsia"/>
            <w:kern w:val="0"/>
            <w:szCs w:val="24"/>
          </w:rPr>
          <w:t>経営幹部からのサポートと、</w:t>
        </w:r>
      </w:ins>
      <w:r w:rsidRPr="001C5A1D">
        <w:rPr>
          <w:rFonts w:cs="ＭＳ Ｐゴシック" w:hint="eastAsia"/>
          <w:kern w:val="0"/>
          <w:szCs w:val="24"/>
        </w:rPr>
        <w:t>オープンソースはビジネス戦略の重要な部分である</w:t>
      </w:r>
      <w:r w:rsidR="007A7165">
        <w:rPr>
          <w:rFonts w:cs="ＭＳ Ｐゴシック" w:hint="eastAsia"/>
          <w:kern w:val="0"/>
          <w:szCs w:val="24"/>
        </w:rPr>
        <w:t>という認識</w:t>
      </w:r>
      <w:del w:id="448" w:author="工内 隆" w:date="2018-10-05T11:13:00Z">
        <w:r w:rsidR="001703AF" w:rsidDel="00F56A9E">
          <w:rPr>
            <w:rFonts w:cs="ＭＳ Ｐゴシック" w:hint="eastAsia"/>
            <w:kern w:val="0"/>
            <w:szCs w:val="24"/>
          </w:rPr>
          <w:delText>、経営幹部からの</w:delText>
        </w:r>
        <w:r w:rsidR="007A7165" w:rsidDel="00F56A9E">
          <w:rPr>
            <w:rFonts w:cs="ＭＳ Ｐゴシック" w:hint="eastAsia"/>
            <w:kern w:val="0"/>
            <w:szCs w:val="24"/>
          </w:rPr>
          <w:delText>サポート</w:delText>
        </w:r>
      </w:del>
      <w:r w:rsidR="007A7165">
        <w:rPr>
          <w:rFonts w:cs="ＭＳ Ｐゴシック" w:hint="eastAsia"/>
          <w:kern w:val="0"/>
          <w:szCs w:val="24"/>
        </w:rPr>
        <w:t>は極めて</w:t>
      </w:r>
      <w:r w:rsidRPr="001C5A1D">
        <w:rPr>
          <w:rFonts w:cs="ＭＳ Ｐゴシック" w:hint="eastAsia"/>
          <w:kern w:val="0"/>
          <w:szCs w:val="24"/>
        </w:rPr>
        <w:t>重要</w:t>
      </w:r>
      <w:r w:rsidR="007A7165">
        <w:rPr>
          <w:rFonts w:cs="ＭＳ Ｐゴシック" w:hint="eastAsia"/>
          <w:kern w:val="0"/>
          <w:szCs w:val="24"/>
        </w:rPr>
        <w:t>なもの</w:t>
      </w:r>
      <w:r w:rsidRPr="001C5A1D">
        <w:rPr>
          <w:rFonts w:cs="ＭＳ Ｐゴシック" w:hint="eastAsia"/>
          <w:kern w:val="0"/>
          <w:szCs w:val="24"/>
        </w:rPr>
        <w:t>です。</w:t>
      </w:r>
      <w:del w:id="449" w:author="工内 隆" w:date="2018-10-05T16:21:00Z">
        <w:r w:rsidRPr="001C5A1D" w:rsidDel="00A915FA">
          <w:rPr>
            <w:rFonts w:cs="ＭＳ Ｐゴシック" w:hint="eastAsia"/>
            <w:kern w:val="0"/>
            <w:szCs w:val="24"/>
          </w:rPr>
          <w:delText xml:space="preserve"> </w:delText>
        </w:r>
      </w:del>
      <w:r w:rsidRPr="001C5A1D">
        <w:rPr>
          <w:rFonts w:cs="ＭＳ Ｐゴシック" w:hint="eastAsia"/>
          <w:kern w:val="0"/>
          <w:szCs w:val="24"/>
        </w:rPr>
        <w:t>あなたは、</w:t>
      </w:r>
      <w:r w:rsidR="007A7165">
        <w:rPr>
          <w:rFonts w:cs="ＭＳ Ｐゴシック" w:hint="eastAsia"/>
          <w:kern w:val="0"/>
          <w:szCs w:val="24"/>
        </w:rPr>
        <w:t>企業</w:t>
      </w:r>
      <w:r w:rsidRPr="001C5A1D">
        <w:rPr>
          <w:rFonts w:cs="ＭＳ Ｐゴシック" w:hint="eastAsia"/>
          <w:kern w:val="0"/>
          <w:szCs w:val="24"/>
        </w:rPr>
        <w:t>の目標</w:t>
      </w:r>
      <w:r w:rsidR="007A7165">
        <w:rPr>
          <w:rFonts w:cs="ＭＳ Ｐゴシック" w:hint="eastAsia"/>
          <w:kern w:val="0"/>
          <w:szCs w:val="24"/>
        </w:rPr>
        <w:t>と、</w:t>
      </w:r>
      <w:r w:rsidRPr="001C5A1D">
        <w:rPr>
          <w:rFonts w:cs="ＭＳ Ｐゴシック" w:hint="eastAsia"/>
          <w:kern w:val="0"/>
          <w:szCs w:val="24"/>
        </w:rPr>
        <w:t>オープンソース戦略</w:t>
      </w:r>
      <w:r w:rsidR="007A7165">
        <w:rPr>
          <w:rFonts w:cs="ＭＳ Ｐゴシック" w:hint="eastAsia"/>
          <w:kern w:val="0"/>
          <w:szCs w:val="24"/>
        </w:rPr>
        <w:t>の</w:t>
      </w:r>
      <w:r w:rsidR="00F20294">
        <w:rPr>
          <w:rFonts w:cs="ＭＳ Ｐゴシック" w:hint="eastAsia"/>
          <w:kern w:val="0"/>
          <w:szCs w:val="24"/>
        </w:rPr>
        <w:t>中で、</w:t>
      </w:r>
      <w:r w:rsidRPr="001C5A1D">
        <w:rPr>
          <w:rFonts w:cs="ＭＳ Ｐゴシック" w:hint="eastAsia"/>
          <w:kern w:val="0"/>
          <w:szCs w:val="24"/>
        </w:rPr>
        <w:t>それらを</w:t>
      </w:r>
      <w:r w:rsidR="007A7165">
        <w:rPr>
          <w:rFonts w:cs="ＭＳ Ｐゴシック" w:hint="eastAsia"/>
          <w:kern w:val="0"/>
          <w:szCs w:val="24"/>
        </w:rPr>
        <w:t>どのように達成していくかについて十分に</w:t>
      </w:r>
      <w:r w:rsidRPr="001C5A1D">
        <w:rPr>
          <w:rFonts w:cs="ＭＳ Ｐゴシック" w:hint="eastAsia"/>
          <w:kern w:val="0"/>
          <w:szCs w:val="24"/>
        </w:rPr>
        <w:t>理解</w:t>
      </w:r>
      <w:r w:rsidR="007A7165">
        <w:rPr>
          <w:rFonts w:cs="ＭＳ Ｐゴシック" w:hint="eastAsia"/>
          <w:kern w:val="0"/>
          <w:szCs w:val="24"/>
        </w:rPr>
        <w:t>している</w:t>
      </w:r>
      <w:r w:rsidRPr="001C5A1D">
        <w:rPr>
          <w:rFonts w:cs="ＭＳ Ｐゴシック" w:hint="eastAsia"/>
          <w:kern w:val="0"/>
          <w:szCs w:val="24"/>
        </w:rPr>
        <w:t>必要があります。</w:t>
      </w:r>
      <w:r w:rsidR="007A7165">
        <w:rPr>
          <w:rFonts w:cs="ＭＳ Ｐゴシック" w:hint="eastAsia"/>
          <w:kern w:val="0"/>
          <w:szCs w:val="24"/>
        </w:rPr>
        <w:t>」</w:t>
      </w:r>
    </w:p>
    <w:p w:rsidR="001C5A1D" w:rsidRPr="00E9566E" w:rsidRDefault="001C5A1D" w:rsidP="00E9566E">
      <w:pPr>
        <w:rPr>
          <w:rFonts w:cs="ＭＳ Ｐゴシック"/>
          <w:kern w:val="0"/>
          <w:szCs w:val="24"/>
        </w:rPr>
      </w:pPr>
    </w:p>
    <w:p w:rsidR="00E9566E" w:rsidRPr="00E9566E" w:rsidRDefault="00E156B4" w:rsidP="00E9566E">
      <w:pPr>
        <w:rPr>
          <w:rFonts w:cs="ＭＳ Ｐゴシック"/>
          <w:kern w:val="0"/>
          <w:szCs w:val="24"/>
        </w:rPr>
      </w:pPr>
      <w:hyperlink r:id="rId14" w:history="1">
        <w:r w:rsidR="00E9566E" w:rsidRPr="007A7165">
          <w:rPr>
            <w:rStyle w:val="a5"/>
            <w:rFonts w:cs="ＭＳ Ｐゴシック"/>
            <w:kern w:val="0"/>
            <w:szCs w:val="24"/>
          </w:rPr>
          <w:t>Nithya Ruff</w:t>
        </w:r>
      </w:hyperlink>
      <w:r w:rsidR="00E9566E" w:rsidRPr="00E9566E">
        <w:rPr>
          <w:rFonts w:cs="ＭＳ Ｐゴシック"/>
          <w:kern w:val="0"/>
          <w:szCs w:val="24"/>
        </w:rPr>
        <w:t xml:space="preserve"> – Senior Director, Open Source Practice at Comcast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Once you’ve developed some goals and strategies that are aligned with the business goals, you’ll need to develop an implementation plan. These questions will help you think about some of the things that might need to be addressed in your plan:</w:t>
      </w:r>
    </w:p>
    <w:p w:rsidR="00E9566E" w:rsidRDefault="007A7165" w:rsidP="00E9566E">
      <w:pPr>
        <w:rPr>
          <w:rFonts w:cs="ＭＳ Ｐゴシック"/>
          <w:kern w:val="0"/>
          <w:szCs w:val="24"/>
        </w:rPr>
      </w:pPr>
      <w:r w:rsidRPr="007A7165">
        <w:rPr>
          <w:rFonts w:cs="ＭＳ Ｐゴシック" w:hint="eastAsia"/>
          <w:kern w:val="0"/>
          <w:szCs w:val="24"/>
        </w:rPr>
        <w:t>ビジネス目標に沿った目標や戦略を立てたら、</w:t>
      </w:r>
      <w:r>
        <w:rPr>
          <w:rFonts w:cs="ＭＳ Ｐゴシック" w:hint="eastAsia"/>
          <w:kern w:val="0"/>
          <w:szCs w:val="24"/>
        </w:rPr>
        <w:t>そ</w:t>
      </w:r>
      <w:ins w:id="450" w:author="工内 隆" w:date="2018-10-05T11:16:00Z">
        <w:r w:rsidR="00F56A9E">
          <w:rPr>
            <w:rFonts w:cs="ＭＳ Ｐゴシック" w:hint="eastAsia"/>
            <w:kern w:val="0"/>
            <w:szCs w:val="24"/>
          </w:rPr>
          <w:t>の実施</w:t>
        </w:r>
      </w:ins>
      <w:del w:id="451" w:author="工内 隆" w:date="2018-10-05T11:16:00Z">
        <w:r w:rsidDel="00F56A9E">
          <w:rPr>
            <w:rFonts w:cs="ＭＳ Ｐゴシック" w:hint="eastAsia"/>
            <w:kern w:val="0"/>
            <w:szCs w:val="24"/>
          </w:rPr>
          <w:delText>れをインプリメントするための</w:delText>
        </w:r>
      </w:del>
      <w:r w:rsidRPr="007A7165">
        <w:rPr>
          <w:rFonts w:cs="ＭＳ Ｐゴシック" w:hint="eastAsia"/>
          <w:kern w:val="0"/>
          <w:szCs w:val="24"/>
        </w:rPr>
        <w:t>計画を立てる必要があります。</w:t>
      </w:r>
      <w:del w:id="452" w:author="工内 隆" w:date="2018-10-05T14:49:00Z">
        <w:r w:rsidRPr="007A7165" w:rsidDel="005D4EAF">
          <w:rPr>
            <w:rFonts w:cs="ＭＳ Ｐゴシック" w:hint="eastAsia"/>
            <w:kern w:val="0"/>
            <w:szCs w:val="24"/>
          </w:rPr>
          <w:delText xml:space="preserve"> </w:delText>
        </w:r>
      </w:del>
      <w:r>
        <w:rPr>
          <w:rFonts w:cs="ＭＳ Ｐゴシック" w:hint="eastAsia"/>
          <w:kern w:val="0"/>
          <w:szCs w:val="24"/>
        </w:rPr>
        <w:t>以下の</w:t>
      </w:r>
      <w:r w:rsidRPr="007A7165">
        <w:rPr>
          <w:rFonts w:cs="ＭＳ Ｐゴシック" w:hint="eastAsia"/>
          <w:kern w:val="0"/>
          <w:szCs w:val="24"/>
        </w:rPr>
        <w:t>質問は、あなたの計画に</w:t>
      </w:r>
      <w:r>
        <w:rPr>
          <w:rFonts w:cs="ＭＳ Ｐゴシック" w:hint="eastAsia"/>
          <w:kern w:val="0"/>
          <w:szCs w:val="24"/>
        </w:rPr>
        <w:t>取り入れる</w:t>
      </w:r>
      <w:r w:rsidR="00F20294">
        <w:rPr>
          <w:rFonts w:cs="ＭＳ Ｐゴシック" w:hint="eastAsia"/>
          <w:kern w:val="0"/>
          <w:szCs w:val="24"/>
        </w:rPr>
        <w:t>ことを考え</w:t>
      </w:r>
      <w:r w:rsidR="00C931D3">
        <w:rPr>
          <w:rFonts w:cs="ＭＳ Ｐゴシック" w:hint="eastAsia"/>
          <w:kern w:val="0"/>
          <w:szCs w:val="24"/>
        </w:rPr>
        <w:t>なければならない、</w:t>
      </w:r>
      <w:r w:rsidR="0044373B">
        <w:rPr>
          <w:rFonts w:cs="ＭＳ Ｐゴシック" w:hint="eastAsia"/>
          <w:kern w:val="0"/>
          <w:szCs w:val="24"/>
        </w:rPr>
        <w:t>いくつかの項目を</w:t>
      </w:r>
      <w:r w:rsidR="00C931D3">
        <w:rPr>
          <w:rFonts w:cs="ＭＳ Ｐゴシック" w:hint="eastAsia"/>
          <w:kern w:val="0"/>
          <w:szCs w:val="24"/>
        </w:rPr>
        <w:t>示唆するでしょう</w:t>
      </w:r>
      <w:r w:rsidR="0044373B">
        <w:rPr>
          <w:rFonts w:cs="ＭＳ Ｐゴシック" w:hint="eastAsia"/>
          <w:kern w:val="0"/>
          <w:szCs w:val="24"/>
        </w:rPr>
        <w:t>。</w:t>
      </w:r>
    </w:p>
    <w:p w:rsidR="007A7165" w:rsidRPr="00E9566E" w:rsidRDefault="007A7165"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Why are these contributions important? It’s easy to jump in and start talking about all of the great things you plan to do, so don’t forget to include compelling arguments for why this work is important and strategic to the organization.</w:t>
      </w:r>
    </w:p>
    <w:p w:rsidR="0044373B" w:rsidRDefault="0044373B" w:rsidP="00E9566E">
      <w:pPr>
        <w:rPr>
          <w:rFonts w:cs="ＭＳ Ｐゴシック"/>
          <w:kern w:val="0"/>
          <w:szCs w:val="24"/>
        </w:rPr>
      </w:pPr>
      <w:r>
        <w:rPr>
          <w:rFonts w:cs="ＭＳ Ｐゴシック" w:hint="eastAsia"/>
          <w:kern w:val="0"/>
          <w:szCs w:val="24"/>
        </w:rPr>
        <w:t>・</w:t>
      </w:r>
      <w:r w:rsidRPr="0044373B">
        <w:rPr>
          <w:rFonts w:cs="ＭＳ Ｐゴシック" w:hint="eastAsia"/>
          <w:b/>
          <w:kern w:val="0"/>
          <w:szCs w:val="24"/>
        </w:rPr>
        <w:t>なぜ、これらのコントリビューション</w:t>
      </w:r>
      <w:ins w:id="453" w:author="工内 隆" w:date="2018-10-05T12:32:00Z">
        <w:r w:rsidR="00C646B4">
          <w:rPr>
            <w:rFonts w:cs="ＭＳ Ｐゴシック" w:hint="eastAsia"/>
            <w:b/>
            <w:kern w:val="0"/>
            <w:szCs w:val="24"/>
          </w:rPr>
          <w:t>が</w:t>
        </w:r>
      </w:ins>
      <w:del w:id="454" w:author="工内 隆" w:date="2018-10-05T12:32:00Z">
        <w:r w:rsidRPr="0044373B" w:rsidDel="00C646B4">
          <w:rPr>
            <w:rFonts w:cs="ＭＳ Ｐゴシック" w:hint="eastAsia"/>
            <w:b/>
            <w:kern w:val="0"/>
            <w:szCs w:val="24"/>
          </w:rPr>
          <w:delText>は</w:delText>
        </w:r>
      </w:del>
      <w:r w:rsidRPr="0044373B">
        <w:rPr>
          <w:rFonts w:cs="ＭＳ Ｐゴシック" w:hint="eastAsia"/>
          <w:b/>
          <w:kern w:val="0"/>
          <w:szCs w:val="24"/>
        </w:rPr>
        <w:t>重要</w:t>
      </w:r>
      <w:ins w:id="455" w:author="工内 隆" w:date="2018-10-05T14:33:00Z">
        <w:r w:rsidR="007F5AE4">
          <w:rPr>
            <w:rFonts w:cs="ＭＳ Ｐゴシック" w:hint="eastAsia"/>
            <w:b/>
            <w:kern w:val="0"/>
            <w:szCs w:val="24"/>
          </w:rPr>
          <w:t>なの</w:t>
        </w:r>
      </w:ins>
      <w:r w:rsidRPr="0044373B">
        <w:rPr>
          <w:rFonts w:cs="ＭＳ Ｐゴシック" w:hint="eastAsia"/>
          <w:b/>
          <w:kern w:val="0"/>
          <w:szCs w:val="24"/>
        </w:rPr>
        <w:t>ですか。</w:t>
      </w:r>
      <w:r w:rsidRPr="0044373B">
        <w:rPr>
          <w:rFonts w:cs="ＭＳ Ｐゴシック" w:hint="eastAsia"/>
          <w:kern w:val="0"/>
          <w:szCs w:val="24"/>
        </w:rPr>
        <w:t>あなたが計画しているすべての素晴らしい</w:t>
      </w:r>
      <w:ins w:id="456" w:author="工内 隆" w:date="2018-10-05T12:37:00Z">
        <w:r w:rsidR="00C646B4">
          <w:rPr>
            <w:rFonts w:cs="ＭＳ Ｐゴシック" w:hint="eastAsia"/>
            <w:kern w:val="0"/>
            <w:szCs w:val="24"/>
          </w:rPr>
          <w:t>事柄</w:t>
        </w:r>
      </w:ins>
      <w:del w:id="457" w:author="工内 隆" w:date="2018-10-05T12:37:00Z">
        <w:r w:rsidRPr="0044373B" w:rsidDel="00C646B4">
          <w:rPr>
            <w:rFonts w:cs="ＭＳ Ｐゴシック" w:hint="eastAsia"/>
            <w:kern w:val="0"/>
            <w:szCs w:val="24"/>
          </w:rPr>
          <w:delText>こと</w:delText>
        </w:r>
      </w:del>
      <w:r w:rsidRPr="0044373B">
        <w:rPr>
          <w:rFonts w:cs="ＭＳ Ｐゴシック" w:hint="eastAsia"/>
          <w:kern w:val="0"/>
          <w:szCs w:val="24"/>
        </w:rPr>
        <w:t>について話を始める</w:t>
      </w:r>
      <w:r>
        <w:rPr>
          <w:rFonts w:cs="ＭＳ Ｐゴシック" w:hint="eastAsia"/>
          <w:kern w:val="0"/>
          <w:szCs w:val="24"/>
        </w:rPr>
        <w:t>こと</w:t>
      </w:r>
      <w:r w:rsidRPr="0044373B">
        <w:rPr>
          <w:rFonts w:cs="ＭＳ Ｐゴシック" w:hint="eastAsia"/>
          <w:kern w:val="0"/>
          <w:szCs w:val="24"/>
        </w:rPr>
        <w:t>は</w:t>
      </w:r>
      <w:r>
        <w:rPr>
          <w:rFonts w:cs="ＭＳ Ｐゴシック" w:hint="eastAsia"/>
          <w:kern w:val="0"/>
          <w:szCs w:val="24"/>
        </w:rPr>
        <w:t>難しくはありません</w:t>
      </w:r>
      <w:ins w:id="458" w:author="工内 隆" w:date="2018-10-05T12:37:00Z">
        <w:r w:rsidR="00C646B4">
          <w:rPr>
            <w:rFonts w:cs="ＭＳ Ｐゴシック" w:hint="eastAsia"/>
            <w:kern w:val="0"/>
            <w:szCs w:val="24"/>
          </w:rPr>
          <w:t>が、</w:t>
        </w:r>
      </w:ins>
      <w:del w:id="459" w:author="工内 隆" w:date="2018-10-05T12:37:00Z">
        <w:r w:rsidRPr="0044373B" w:rsidDel="00C646B4">
          <w:rPr>
            <w:rFonts w:cs="ＭＳ Ｐゴシック" w:hint="eastAsia"/>
            <w:kern w:val="0"/>
            <w:szCs w:val="24"/>
          </w:rPr>
          <w:delText>。</w:delText>
        </w:r>
      </w:del>
      <w:r w:rsidRPr="0044373B">
        <w:rPr>
          <w:rFonts w:cs="ＭＳ Ｐゴシック" w:hint="eastAsia"/>
          <w:kern w:val="0"/>
          <w:szCs w:val="24"/>
        </w:rPr>
        <w:t>なぜこの仕事が組織にとって重要で</w:t>
      </w:r>
      <w:r w:rsidR="00C931D3">
        <w:rPr>
          <w:rFonts w:cs="ＭＳ Ｐゴシック" w:hint="eastAsia"/>
          <w:kern w:val="0"/>
          <w:szCs w:val="24"/>
        </w:rPr>
        <w:t>、</w:t>
      </w:r>
      <w:r w:rsidRPr="0044373B">
        <w:rPr>
          <w:rFonts w:cs="ＭＳ Ｐゴシック" w:hint="eastAsia"/>
          <w:kern w:val="0"/>
          <w:szCs w:val="24"/>
        </w:rPr>
        <w:t>戦略的なのかについて説得力のある議論をすることを忘れないでください。</w:t>
      </w:r>
    </w:p>
    <w:p w:rsidR="0044373B" w:rsidRPr="00E9566E" w:rsidRDefault="0044373B"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open source projects do we use within the organization? Take some time to assess which open source projects are already in use across the entire organization to determine which ones are strategic to your business. A few places you might want to focus your assessment: critical business infrastructure (operations), development and deployment tools that impact your ability to release products, and software that is important for customer-facing products or services.</w:t>
      </w:r>
    </w:p>
    <w:p w:rsidR="0044373B" w:rsidRPr="0044373B" w:rsidRDefault="0044373B" w:rsidP="0044373B">
      <w:pPr>
        <w:rPr>
          <w:rFonts w:cs="ＭＳ Ｐゴシック"/>
          <w:kern w:val="0"/>
          <w:szCs w:val="24"/>
        </w:rPr>
      </w:pPr>
      <w:r w:rsidRPr="0088497F">
        <w:rPr>
          <w:rFonts w:cs="ＭＳ Ｐゴシック" w:hint="eastAsia"/>
          <w:b/>
          <w:kern w:val="0"/>
          <w:szCs w:val="24"/>
        </w:rPr>
        <w:t>・どのオープンソース　プロジェクトを組織内で使用していますか</w:t>
      </w:r>
      <w:r w:rsidR="0088497F">
        <w:rPr>
          <w:rFonts w:cs="ＭＳ Ｐゴシック" w:hint="eastAsia"/>
          <w:b/>
          <w:kern w:val="0"/>
          <w:szCs w:val="24"/>
        </w:rPr>
        <w:t>。</w:t>
      </w:r>
      <w:del w:id="460" w:author="工内 隆" w:date="2018-10-05T13:14:00Z">
        <w:r w:rsidRPr="0044373B" w:rsidDel="00862EFB">
          <w:rPr>
            <w:rFonts w:cs="ＭＳ Ｐゴシック" w:hint="eastAsia"/>
            <w:kern w:val="0"/>
            <w:szCs w:val="24"/>
          </w:rPr>
          <w:delText xml:space="preserve"> </w:delText>
        </w:r>
      </w:del>
      <w:r w:rsidR="001349A1" w:rsidRPr="001349A1">
        <w:rPr>
          <w:rFonts w:cs="ＭＳ Ｐゴシック" w:hint="eastAsia"/>
          <w:kern w:val="0"/>
          <w:szCs w:val="24"/>
        </w:rPr>
        <w:t>どの</w:t>
      </w:r>
      <w:r w:rsidR="001349A1">
        <w:rPr>
          <w:rFonts w:cs="ＭＳ Ｐゴシック" w:hint="eastAsia"/>
          <w:kern w:val="0"/>
          <w:szCs w:val="24"/>
        </w:rPr>
        <w:t xml:space="preserve">オープンソース　</w:t>
      </w:r>
      <w:r w:rsidR="001349A1" w:rsidRPr="001349A1">
        <w:rPr>
          <w:rFonts w:cs="ＭＳ Ｐゴシック" w:hint="eastAsia"/>
          <w:kern w:val="0"/>
          <w:szCs w:val="24"/>
        </w:rPr>
        <w:t>プロジェクトがあなたのビジネスにとって戦略的であるかを判断するために</w:t>
      </w:r>
      <w:r w:rsidR="001349A1">
        <w:rPr>
          <w:rFonts w:cs="ＭＳ Ｐゴシック" w:hint="eastAsia"/>
          <w:kern w:val="0"/>
          <w:szCs w:val="24"/>
        </w:rPr>
        <w:t>、使用されている</w:t>
      </w:r>
      <w:r w:rsidRPr="0044373B">
        <w:rPr>
          <w:rFonts w:cs="ＭＳ Ｐゴシック" w:hint="eastAsia"/>
          <w:kern w:val="0"/>
          <w:szCs w:val="24"/>
        </w:rPr>
        <w:t>オープンソース</w:t>
      </w:r>
      <w:r>
        <w:rPr>
          <w:rFonts w:cs="ＭＳ Ｐゴシック" w:hint="eastAsia"/>
          <w:kern w:val="0"/>
          <w:szCs w:val="24"/>
        </w:rPr>
        <w:t xml:space="preserve">　</w:t>
      </w:r>
      <w:r w:rsidRPr="0044373B">
        <w:rPr>
          <w:rFonts w:cs="ＭＳ Ｐゴシック" w:hint="eastAsia"/>
          <w:kern w:val="0"/>
          <w:szCs w:val="24"/>
        </w:rPr>
        <w:t>プロジェクト</w:t>
      </w:r>
      <w:r w:rsidR="001349A1">
        <w:rPr>
          <w:rFonts w:cs="ＭＳ Ｐゴシック" w:hint="eastAsia"/>
          <w:kern w:val="0"/>
          <w:szCs w:val="24"/>
        </w:rPr>
        <w:t>を</w:t>
      </w:r>
      <w:r w:rsidR="001349A1" w:rsidRPr="001349A1">
        <w:rPr>
          <w:rFonts w:cs="ＭＳ Ｐゴシック" w:hint="eastAsia"/>
          <w:kern w:val="0"/>
          <w:szCs w:val="24"/>
        </w:rPr>
        <w:t>組織全体</w:t>
      </w:r>
      <w:r w:rsidR="001349A1">
        <w:rPr>
          <w:rFonts w:cs="ＭＳ Ｐゴシック" w:hint="eastAsia"/>
          <w:kern w:val="0"/>
          <w:szCs w:val="24"/>
        </w:rPr>
        <w:t>にわたり</w:t>
      </w:r>
      <w:r w:rsidRPr="0044373B">
        <w:rPr>
          <w:rFonts w:cs="ＭＳ Ｐゴシック" w:hint="eastAsia"/>
          <w:kern w:val="0"/>
          <w:szCs w:val="24"/>
        </w:rPr>
        <w:t>評価</w:t>
      </w:r>
      <w:r w:rsidR="001349A1">
        <w:rPr>
          <w:rFonts w:cs="ＭＳ Ｐゴシック" w:hint="eastAsia"/>
          <w:kern w:val="0"/>
          <w:szCs w:val="24"/>
        </w:rPr>
        <w:t>するのにしばらく</w:t>
      </w:r>
      <w:r w:rsidRPr="0044373B">
        <w:rPr>
          <w:rFonts w:cs="ＭＳ Ｐゴシック" w:hint="eastAsia"/>
          <w:kern w:val="0"/>
          <w:szCs w:val="24"/>
        </w:rPr>
        <w:t>、時間をかけてください。</w:t>
      </w:r>
      <w:del w:id="461" w:author="工内 隆" w:date="2018-10-05T14:49:00Z">
        <w:r w:rsidRPr="0044373B" w:rsidDel="005D4EAF">
          <w:rPr>
            <w:rFonts w:cs="ＭＳ Ｐゴシック" w:hint="eastAsia"/>
            <w:kern w:val="0"/>
            <w:szCs w:val="24"/>
          </w:rPr>
          <w:delText xml:space="preserve"> </w:delText>
        </w:r>
      </w:del>
      <w:r w:rsidRPr="0044373B">
        <w:rPr>
          <w:rFonts w:cs="ＭＳ Ｐゴシック" w:hint="eastAsia"/>
          <w:kern w:val="0"/>
          <w:szCs w:val="24"/>
        </w:rPr>
        <w:t>重要なビジネスインフラストラクチャ</w:t>
      </w:r>
      <w:r w:rsidR="0088497F">
        <w:rPr>
          <w:rFonts w:cs="ＭＳ Ｐゴシック" w:hint="eastAsia"/>
          <w:kern w:val="0"/>
          <w:szCs w:val="24"/>
        </w:rPr>
        <w:t>で運用</w:t>
      </w:r>
      <w:r w:rsidRPr="0044373B">
        <w:rPr>
          <w:rFonts w:cs="ＭＳ Ｐゴシック" w:hint="eastAsia"/>
          <w:kern w:val="0"/>
          <w:szCs w:val="24"/>
        </w:rPr>
        <w:t>、製品のリリースに</w:t>
      </w:r>
      <w:r w:rsidR="0088497F">
        <w:rPr>
          <w:rFonts w:cs="ＭＳ Ｐゴシック" w:hint="eastAsia"/>
          <w:kern w:val="0"/>
          <w:szCs w:val="24"/>
        </w:rPr>
        <w:t>強い</w:t>
      </w:r>
      <w:r w:rsidRPr="0044373B">
        <w:rPr>
          <w:rFonts w:cs="ＭＳ Ｐゴシック" w:hint="eastAsia"/>
          <w:kern w:val="0"/>
          <w:szCs w:val="24"/>
        </w:rPr>
        <w:t>影響を与える開発</w:t>
      </w:r>
      <w:r w:rsidR="0088497F">
        <w:rPr>
          <w:rFonts w:cs="ＭＳ Ｐゴシック" w:hint="eastAsia"/>
          <w:kern w:val="0"/>
          <w:szCs w:val="24"/>
        </w:rPr>
        <w:t>ツール</w:t>
      </w:r>
      <w:ins w:id="462" w:author="工内 隆" w:date="2018-10-05T12:39:00Z">
        <w:r w:rsidR="00C646B4">
          <w:rPr>
            <w:rFonts w:cs="ＭＳ Ｐゴシック" w:hint="eastAsia"/>
            <w:kern w:val="0"/>
            <w:szCs w:val="24"/>
          </w:rPr>
          <w:t>や</w:t>
        </w:r>
      </w:ins>
      <w:del w:id="463" w:author="工内 隆" w:date="2018-10-05T12:39:00Z">
        <w:r w:rsidR="0088497F" w:rsidDel="00C646B4">
          <w:rPr>
            <w:rFonts w:cs="ＭＳ Ｐゴシック" w:hint="eastAsia"/>
            <w:kern w:val="0"/>
            <w:szCs w:val="24"/>
          </w:rPr>
          <w:delText>、</w:delText>
        </w:r>
      </w:del>
      <w:r w:rsidR="0088497F">
        <w:rPr>
          <w:rFonts w:cs="ＭＳ Ｐゴシック" w:hint="eastAsia"/>
          <w:kern w:val="0"/>
          <w:szCs w:val="24"/>
        </w:rPr>
        <w:t>配布</w:t>
      </w:r>
      <w:r w:rsidRPr="0044373B">
        <w:rPr>
          <w:rFonts w:cs="ＭＳ Ｐゴシック" w:hint="eastAsia"/>
          <w:kern w:val="0"/>
          <w:szCs w:val="24"/>
        </w:rPr>
        <w:t>ツール、および顧客</w:t>
      </w:r>
      <w:r w:rsidR="0088497F">
        <w:rPr>
          <w:rFonts w:cs="ＭＳ Ｐゴシック" w:hint="eastAsia"/>
          <w:kern w:val="0"/>
          <w:szCs w:val="24"/>
        </w:rPr>
        <w:t>に直接関係する</w:t>
      </w:r>
      <w:r w:rsidRPr="0044373B">
        <w:rPr>
          <w:rFonts w:cs="ＭＳ Ｐゴシック" w:hint="eastAsia"/>
          <w:kern w:val="0"/>
          <w:szCs w:val="24"/>
        </w:rPr>
        <w:t>製品</w:t>
      </w:r>
      <w:r w:rsidR="0088497F">
        <w:rPr>
          <w:rFonts w:cs="ＭＳ Ｐゴシック" w:hint="eastAsia"/>
          <w:kern w:val="0"/>
          <w:szCs w:val="24"/>
        </w:rPr>
        <w:t>、</w:t>
      </w:r>
      <w:r w:rsidRPr="0044373B">
        <w:rPr>
          <w:rFonts w:cs="ＭＳ Ｐゴシック" w:hint="eastAsia"/>
          <w:kern w:val="0"/>
          <w:szCs w:val="24"/>
        </w:rPr>
        <w:t>サービスに重要なソフトウェアなど、</w:t>
      </w:r>
      <w:r w:rsidR="0088497F">
        <w:rPr>
          <w:rFonts w:cs="ＭＳ Ｐゴシック" w:hint="eastAsia"/>
          <w:kern w:val="0"/>
          <w:szCs w:val="24"/>
        </w:rPr>
        <w:t>焦点を当てて</w:t>
      </w:r>
      <w:r w:rsidRPr="0044373B">
        <w:rPr>
          <w:rFonts w:cs="ＭＳ Ｐゴシック" w:hint="eastAsia"/>
          <w:kern w:val="0"/>
          <w:szCs w:val="24"/>
        </w:rPr>
        <w:t>評価</w:t>
      </w:r>
      <w:r w:rsidR="0088497F">
        <w:rPr>
          <w:rFonts w:cs="ＭＳ Ｐゴシック" w:hint="eastAsia"/>
          <w:kern w:val="0"/>
          <w:szCs w:val="24"/>
        </w:rPr>
        <w:t>しなければならないところがいくつかあるでしょう</w:t>
      </w:r>
      <w:r w:rsidRPr="0044373B">
        <w:rPr>
          <w:rFonts w:cs="ＭＳ Ｐゴシック" w:hint="eastAsia"/>
          <w:kern w:val="0"/>
          <w:szCs w:val="24"/>
        </w:rPr>
        <w:t>。</w:t>
      </w:r>
    </w:p>
    <w:p w:rsidR="0044373B" w:rsidRPr="00E9566E" w:rsidRDefault="0044373B" w:rsidP="00E9566E">
      <w:pPr>
        <w:rPr>
          <w:rFonts w:cs="ＭＳ Ｐゴシック"/>
          <w:kern w:val="0"/>
          <w:szCs w:val="24"/>
        </w:rPr>
      </w:pPr>
    </w:p>
    <w:p w:rsidR="00E9566E" w:rsidRDefault="0088497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projects should we target for contribution? Most organizations </w:t>
      </w:r>
      <w:r w:rsidR="00E9566E" w:rsidRPr="00E9566E">
        <w:rPr>
          <w:rFonts w:cs="ＭＳ Ｐゴシック"/>
          <w:kern w:val="0"/>
          <w:szCs w:val="24"/>
        </w:rPr>
        <w:lastRenderedPageBreak/>
        <w:t>use many open source projects, so it’s important to make sure that your plan focuses on just the most important ones. Just because a project isn’t on the target list doesn’t mean that people can’t contribute to that project, it just means that it isn’t a critical focus for your organization. If an open source project is critical to your business and has the potential to cause significant downtime or disruption to your ability to serve your customers, it’s probably a good candidate for contributions.</w:t>
      </w:r>
    </w:p>
    <w:p w:rsidR="0088497F" w:rsidRDefault="0088497F" w:rsidP="00E9566E">
      <w:pPr>
        <w:rPr>
          <w:rFonts w:cs="ＭＳ Ｐゴシック"/>
          <w:kern w:val="0"/>
          <w:szCs w:val="24"/>
        </w:rPr>
      </w:pPr>
      <w:r>
        <w:rPr>
          <w:rFonts w:cs="ＭＳ Ｐゴシック" w:hint="eastAsia"/>
          <w:kern w:val="0"/>
          <w:szCs w:val="24"/>
        </w:rPr>
        <w:t>・</w:t>
      </w:r>
      <w:r w:rsidRPr="00524D05">
        <w:rPr>
          <w:rFonts w:cs="ＭＳ Ｐゴシック" w:hint="eastAsia"/>
          <w:b/>
          <w:kern w:val="0"/>
          <w:szCs w:val="24"/>
        </w:rPr>
        <w:t>どの</w:t>
      </w:r>
      <w:del w:id="464" w:author="工内 隆" w:date="2018-10-05T13:15:00Z">
        <w:r w:rsidRPr="00524D05" w:rsidDel="00862EFB">
          <w:rPr>
            <w:rFonts w:cs="ＭＳ Ｐゴシック" w:hint="eastAsia"/>
            <w:b/>
            <w:kern w:val="0"/>
            <w:szCs w:val="24"/>
          </w:rPr>
          <w:delText>ような</w:delText>
        </w:r>
      </w:del>
      <w:r w:rsidRPr="00524D05">
        <w:rPr>
          <w:rFonts w:cs="ＭＳ Ｐゴシック" w:hint="eastAsia"/>
          <w:b/>
          <w:kern w:val="0"/>
          <w:szCs w:val="24"/>
        </w:rPr>
        <w:t>プロジェクトにコントリビューションすべきで</w:t>
      </w:r>
      <w:r w:rsidR="00524D05">
        <w:rPr>
          <w:rFonts w:cs="ＭＳ Ｐゴシック" w:hint="eastAsia"/>
          <w:b/>
          <w:kern w:val="0"/>
          <w:szCs w:val="24"/>
        </w:rPr>
        <w:t>しょう</w:t>
      </w:r>
      <w:r w:rsidRPr="00524D05">
        <w:rPr>
          <w:rFonts w:cs="ＭＳ Ｐゴシック" w:hint="eastAsia"/>
          <w:b/>
          <w:kern w:val="0"/>
          <w:szCs w:val="24"/>
        </w:rPr>
        <w:t>か</w:t>
      </w:r>
      <w:r w:rsidR="00524D05" w:rsidRPr="00524D05">
        <w:rPr>
          <w:rFonts w:cs="ＭＳ Ｐゴシック" w:hint="eastAsia"/>
          <w:b/>
          <w:kern w:val="0"/>
          <w:szCs w:val="24"/>
        </w:rPr>
        <w:t>。</w:t>
      </w:r>
      <w:del w:id="465" w:author="工内 隆" w:date="2018-10-05T13:14:00Z">
        <w:r w:rsidRPr="0088497F" w:rsidDel="00862EFB">
          <w:rPr>
            <w:rFonts w:cs="ＭＳ Ｐゴシック" w:hint="eastAsia"/>
            <w:kern w:val="0"/>
            <w:szCs w:val="24"/>
          </w:rPr>
          <w:delText xml:space="preserve"> </w:delText>
        </w:r>
      </w:del>
      <w:r w:rsidRPr="0088497F">
        <w:rPr>
          <w:rFonts w:cs="ＭＳ Ｐゴシック" w:hint="eastAsia"/>
          <w:kern w:val="0"/>
          <w:szCs w:val="24"/>
        </w:rPr>
        <w:t>ほとんどの組織は</w:t>
      </w:r>
      <w:ins w:id="466" w:author="工内 隆" w:date="2018-10-05T13:15:00Z">
        <w:r w:rsidR="00862EFB">
          <w:rPr>
            <w:rFonts w:cs="ＭＳ Ｐゴシック" w:hint="eastAsia"/>
            <w:kern w:val="0"/>
            <w:szCs w:val="24"/>
          </w:rPr>
          <w:t>数</w:t>
        </w:r>
      </w:ins>
      <w:r w:rsidRPr="0088497F">
        <w:rPr>
          <w:rFonts w:cs="ＭＳ Ｐゴシック" w:hint="eastAsia"/>
          <w:kern w:val="0"/>
          <w:szCs w:val="24"/>
        </w:rPr>
        <w:t>多くのオープンソース</w:t>
      </w:r>
      <w:r>
        <w:rPr>
          <w:rFonts w:cs="ＭＳ Ｐゴシック" w:hint="eastAsia"/>
          <w:kern w:val="0"/>
          <w:szCs w:val="24"/>
        </w:rPr>
        <w:t xml:space="preserve">　</w:t>
      </w:r>
      <w:r w:rsidRPr="0088497F">
        <w:rPr>
          <w:rFonts w:cs="ＭＳ Ｐゴシック" w:hint="eastAsia"/>
          <w:kern w:val="0"/>
          <w:szCs w:val="24"/>
        </w:rPr>
        <w:t>プロジェクトを</w:t>
      </w:r>
      <w:r w:rsidR="00C931D3">
        <w:rPr>
          <w:rFonts w:cs="ＭＳ Ｐゴシック" w:hint="eastAsia"/>
          <w:kern w:val="0"/>
          <w:szCs w:val="24"/>
        </w:rPr>
        <w:t>活用</w:t>
      </w:r>
      <w:r w:rsidRPr="0088497F">
        <w:rPr>
          <w:rFonts w:cs="ＭＳ Ｐゴシック" w:hint="eastAsia"/>
          <w:kern w:val="0"/>
          <w:szCs w:val="24"/>
        </w:rPr>
        <w:t>してい</w:t>
      </w:r>
      <w:r>
        <w:rPr>
          <w:rFonts w:cs="ＭＳ Ｐゴシック" w:hint="eastAsia"/>
          <w:kern w:val="0"/>
          <w:szCs w:val="24"/>
        </w:rPr>
        <w:t>る</w:t>
      </w:r>
      <w:r w:rsidRPr="0088497F">
        <w:rPr>
          <w:rFonts w:cs="ＭＳ Ｐゴシック" w:hint="eastAsia"/>
          <w:kern w:val="0"/>
          <w:szCs w:val="24"/>
        </w:rPr>
        <w:t>ので、</w:t>
      </w:r>
      <w:r>
        <w:rPr>
          <w:rFonts w:cs="ＭＳ Ｐゴシック" w:hint="eastAsia"/>
          <w:kern w:val="0"/>
          <w:szCs w:val="24"/>
        </w:rPr>
        <w:t>あなたの</w:t>
      </w:r>
      <w:r w:rsidRPr="0088497F">
        <w:rPr>
          <w:rFonts w:cs="ＭＳ Ｐゴシック" w:hint="eastAsia"/>
          <w:kern w:val="0"/>
          <w:szCs w:val="24"/>
        </w:rPr>
        <w:t>計画</w:t>
      </w:r>
      <w:r>
        <w:rPr>
          <w:rFonts w:cs="ＭＳ Ｐゴシック" w:hint="eastAsia"/>
          <w:kern w:val="0"/>
          <w:szCs w:val="24"/>
        </w:rPr>
        <w:t>は</w:t>
      </w:r>
      <w:r w:rsidRPr="0088497F">
        <w:rPr>
          <w:rFonts w:cs="ＭＳ Ｐゴシック" w:hint="eastAsia"/>
          <w:kern w:val="0"/>
          <w:szCs w:val="24"/>
        </w:rPr>
        <w:t>最も重要なものに</w:t>
      </w:r>
      <w:r>
        <w:rPr>
          <w:rFonts w:cs="ＭＳ Ｐゴシック" w:hint="eastAsia"/>
          <w:kern w:val="0"/>
          <w:szCs w:val="24"/>
        </w:rPr>
        <w:t>焦点を当てている</w:t>
      </w:r>
      <w:r w:rsidRPr="0088497F">
        <w:rPr>
          <w:rFonts w:cs="ＭＳ Ｐゴシック" w:hint="eastAsia"/>
          <w:kern w:val="0"/>
          <w:szCs w:val="24"/>
        </w:rPr>
        <w:t>ことを確認する</w:t>
      </w:r>
      <w:r w:rsidR="00524D05">
        <w:rPr>
          <w:rFonts w:cs="ＭＳ Ｐゴシック" w:hint="eastAsia"/>
          <w:kern w:val="0"/>
          <w:szCs w:val="24"/>
        </w:rPr>
        <w:t>必要があります</w:t>
      </w:r>
      <w:r w:rsidRPr="0088497F">
        <w:rPr>
          <w:rFonts w:cs="ＭＳ Ｐゴシック" w:hint="eastAsia"/>
          <w:kern w:val="0"/>
          <w:szCs w:val="24"/>
        </w:rPr>
        <w:t>。</w:t>
      </w:r>
      <w:del w:id="467" w:author="工内 隆" w:date="2018-10-05T13:13:00Z">
        <w:r w:rsidRPr="0088497F" w:rsidDel="0005395A">
          <w:rPr>
            <w:rFonts w:cs="ＭＳ Ｐゴシック" w:hint="eastAsia"/>
            <w:kern w:val="0"/>
            <w:szCs w:val="24"/>
          </w:rPr>
          <w:delText xml:space="preserve"> </w:delText>
        </w:r>
      </w:del>
      <w:ins w:id="468" w:author="工内 隆" w:date="2018-10-05T13:17:00Z">
        <w:r w:rsidR="00862EFB">
          <w:rPr>
            <w:rFonts w:cs="ＭＳ Ｐゴシック" w:hint="eastAsia"/>
            <w:kern w:val="0"/>
            <w:szCs w:val="24"/>
          </w:rPr>
          <w:t>ある</w:t>
        </w:r>
      </w:ins>
      <w:r w:rsidRPr="0088497F">
        <w:rPr>
          <w:rFonts w:cs="ＭＳ Ｐゴシック" w:hint="eastAsia"/>
          <w:kern w:val="0"/>
          <w:szCs w:val="24"/>
        </w:rPr>
        <w:t>プロジェクトが</w:t>
      </w:r>
      <w:r w:rsidR="00524D05">
        <w:rPr>
          <w:rFonts w:cs="ＭＳ Ｐゴシック" w:hint="eastAsia"/>
          <w:kern w:val="0"/>
          <w:szCs w:val="24"/>
        </w:rPr>
        <w:t>ターゲット</w:t>
      </w:r>
      <w:r w:rsidRPr="0088497F">
        <w:rPr>
          <w:rFonts w:cs="ＭＳ Ｐゴシック" w:hint="eastAsia"/>
          <w:kern w:val="0"/>
          <w:szCs w:val="24"/>
        </w:rPr>
        <w:t>リストに載っていないという理由だけで、人々がそのプロジェクトに</w:t>
      </w:r>
      <w:del w:id="469" w:author="Date Masahiro" w:date="2018-10-08T10:51:00Z">
        <w:r w:rsidR="00524D05" w:rsidDel="008544D6">
          <w:rPr>
            <w:rFonts w:cs="ＭＳ Ｐゴシック" w:hint="eastAsia"/>
            <w:kern w:val="0"/>
            <w:szCs w:val="24"/>
          </w:rPr>
          <w:delText>コントリビューター</w:delText>
        </w:r>
      </w:del>
      <w:ins w:id="470" w:author="Date Masahiro" w:date="2018-10-08T10:51:00Z">
        <w:r w:rsidR="008544D6">
          <w:rPr>
            <w:rFonts w:cs="ＭＳ Ｐゴシック" w:hint="eastAsia"/>
            <w:kern w:val="0"/>
            <w:szCs w:val="24"/>
          </w:rPr>
          <w:t>コントリビューション</w:t>
        </w:r>
      </w:ins>
      <w:r w:rsidRPr="0088497F">
        <w:rPr>
          <w:rFonts w:cs="ＭＳ Ｐゴシック" w:hint="eastAsia"/>
          <w:kern w:val="0"/>
          <w:szCs w:val="24"/>
        </w:rPr>
        <w:t>できないという</w:t>
      </w:r>
      <w:r w:rsidR="00524D05">
        <w:rPr>
          <w:rFonts w:cs="ＭＳ Ｐゴシック" w:hint="eastAsia"/>
          <w:kern w:val="0"/>
          <w:szCs w:val="24"/>
        </w:rPr>
        <w:t>こと</w:t>
      </w:r>
      <w:r w:rsidRPr="0088497F">
        <w:rPr>
          <w:rFonts w:cs="ＭＳ Ｐゴシック" w:hint="eastAsia"/>
          <w:kern w:val="0"/>
          <w:szCs w:val="24"/>
        </w:rPr>
        <w:t>ではなく、</w:t>
      </w:r>
      <w:r w:rsidR="00524D05">
        <w:rPr>
          <w:rFonts w:cs="ＭＳ Ｐゴシック" w:hint="eastAsia"/>
          <w:kern w:val="0"/>
          <w:szCs w:val="24"/>
        </w:rPr>
        <w:t>そのプロジェクトは</w:t>
      </w:r>
      <w:r w:rsidRPr="0088497F">
        <w:rPr>
          <w:rFonts w:cs="ＭＳ Ｐゴシック" w:hint="eastAsia"/>
          <w:kern w:val="0"/>
          <w:szCs w:val="24"/>
        </w:rPr>
        <w:t>あなたの組織にとって重要</w:t>
      </w:r>
      <w:r w:rsidR="00524D05">
        <w:rPr>
          <w:rFonts w:cs="ＭＳ Ｐゴシック" w:hint="eastAsia"/>
          <w:kern w:val="0"/>
          <w:szCs w:val="24"/>
        </w:rPr>
        <w:t>で、</w:t>
      </w:r>
      <w:r w:rsidRPr="0088497F">
        <w:rPr>
          <w:rFonts w:cs="ＭＳ Ｐゴシック" w:hint="eastAsia"/>
          <w:kern w:val="0"/>
          <w:szCs w:val="24"/>
        </w:rPr>
        <w:t>焦点</w:t>
      </w:r>
      <w:r w:rsidR="00524D05">
        <w:rPr>
          <w:rFonts w:cs="ＭＳ Ｐゴシック" w:hint="eastAsia"/>
          <w:kern w:val="0"/>
          <w:szCs w:val="24"/>
        </w:rPr>
        <w:t>を当てたプロジェクト</w:t>
      </w:r>
      <w:r w:rsidRPr="0088497F">
        <w:rPr>
          <w:rFonts w:cs="ＭＳ Ｐゴシック" w:hint="eastAsia"/>
          <w:kern w:val="0"/>
          <w:szCs w:val="24"/>
        </w:rPr>
        <w:t>ではないことを意味</w:t>
      </w:r>
      <w:r w:rsidR="00524D05">
        <w:rPr>
          <w:rFonts w:cs="ＭＳ Ｐゴシック" w:hint="eastAsia"/>
          <w:kern w:val="0"/>
          <w:szCs w:val="24"/>
        </w:rPr>
        <w:t>するだけです</w:t>
      </w:r>
      <w:r w:rsidRPr="0088497F">
        <w:rPr>
          <w:rFonts w:cs="ＭＳ Ｐゴシック" w:hint="eastAsia"/>
          <w:kern w:val="0"/>
          <w:szCs w:val="24"/>
        </w:rPr>
        <w:t>。</w:t>
      </w:r>
      <w:del w:id="471" w:author="工内 隆" w:date="2018-10-05T13:13:00Z">
        <w:r w:rsidRPr="0088497F" w:rsidDel="00862EFB">
          <w:rPr>
            <w:rFonts w:cs="ＭＳ Ｐゴシック" w:hint="eastAsia"/>
            <w:kern w:val="0"/>
            <w:szCs w:val="24"/>
          </w:rPr>
          <w:delText xml:space="preserve"> </w:delText>
        </w:r>
      </w:del>
      <w:r w:rsidRPr="0088497F">
        <w:rPr>
          <w:rFonts w:cs="ＭＳ Ｐゴシック" w:hint="eastAsia"/>
          <w:kern w:val="0"/>
          <w:szCs w:val="24"/>
        </w:rPr>
        <w:t>オープンソース</w:t>
      </w:r>
      <w:r w:rsidR="00524D05">
        <w:rPr>
          <w:rFonts w:cs="ＭＳ Ｐゴシック" w:hint="eastAsia"/>
          <w:kern w:val="0"/>
          <w:szCs w:val="24"/>
        </w:rPr>
        <w:t xml:space="preserve">　</w:t>
      </w:r>
      <w:r w:rsidRPr="0088497F">
        <w:rPr>
          <w:rFonts w:cs="ＭＳ Ｐゴシック" w:hint="eastAsia"/>
          <w:kern w:val="0"/>
          <w:szCs w:val="24"/>
        </w:rPr>
        <w:t>プロジェクトが</w:t>
      </w:r>
      <w:r w:rsidR="00524D05">
        <w:rPr>
          <w:rFonts w:cs="ＭＳ Ｐゴシック" w:hint="eastAsia"/>
          <w:kern w:val="0"/>
          <w:szCs w:val="24"/>
        </w:rPr>
        <w:t>企業</w:t>
      </w:r>
      <w:r w:rsidRPr="0088497F">
        <w:rPr>
          <w:rFonts w:cs="ＭＳ Ｐゴシック" w:hint="eastAsia"/>
          <w:kern w:val="0"/>
          <w:szCs w:val="24"/>
        </w:rPr>
        <w:t>のビジネスにとって不可欠で、</w:t>
      </w:r>
      <w:r w:rsidR="00E57684">
        <w:rPr>
          <w:rFonts w:cs="ＭＳ Ｐゴシック" w:hint="eastAsia"/>
          <w:kern w:val="0"/>
          <w:szCs w:val="24"/>
        </w:rPr>
        <w:t>問題</w:t>
      </w:r>
      <w:r w:rsidR="00C931D3">
        <w:rPr>
          <w:rFonts w:cs="ＭＳ Ｐゴシック" w:hint="eastAsia"/>
          <w:kern w:val="0"/>
          <w:szCs w:val="24"/>
        </w:rPr>
        <w:t>が発生すると、</w:t>
      </w:r>
      <w:r w:rsidR="00E57684">
        <w:rPr>
          <w:rFonts w:cs="ＭＳ Ｐゴシック" w:hint="eastAsia"/>
          <w:kern w:val="0"/>
          <w:szCs w:val="24"/>
        </w:rPr>
        <w:t>深刻な</w:t>
      </w:r>
      <w:r w:rsidRPr="0088497F">
        <w:rPr>
          <w:rFonts w:cs="ＭＳ Ｐゴシック" w:hint="eastAsia"/>
          <w:kern w:val="0"/>
          <w:szCs w:val="24"/>
        </w:rPr>
        <w:t>ダウンタイムや顧客へのサービス提供の妨げ</w:t>
      </w:r>
      <w:r w:rsidR="00E57684">
        <w:rPr>
          <w:rFonts w:cs="ＭＳ Ｐゴシック" w:hint="eastAsia"/>
          <w:kern w:val="0"/>
          <w:szCs w:val="24"/>
        </w:rPr>
        <w:t>をもたらす</w:t>
      </w:r>
      <w:r w:rsidRPr="0088497F">
        <w:rPr>
          <w:rFonts w:cs="ＭＳ Ｐゴシック" w:hint="eastAsia"/>
          <w:kern w:val="0"/>
          <w:szCs w:val="24"/>
        </w:rPr>
        <w:t>可能性がある場合、</w:t>
      </w:r>
      <w:r w:rsidR="00E57684">
        <w:rPr>
          <w:rFonts w:cs="ＭＳ Ｐゴシック" w:hint="eastAsia"/>
          <w:kern w:val="0"/>
          <w:szCs w:val="24"/>
        </w:rPr>
        <w:t>そのプロジェクトはコントリビューションの候補として適しているでしょう</w:t>
      </w:r>
      <w:r w:rsidRPr="0088497F">
        <w:rPr>
          <w:rFonts w:cs="ＭＳ Ｐゴシック" w:hint="eastAsia"/>
          <w:kern w:val="0"/>
          <w:szCs w:val="24"/>
        </w:rPr>
        <w:t>。</w:t>
      </w:r>
    </w:p>
    <w:p w:rsidR="0088497F" w:rsidRPr="00E9566E" w:rsidRDefault="0088497F" w:rsidP="00E9566E">
      <w:pPr>
        <w:rPr>
          <w:rFonts w:cs="ＭＳ Ｐゴシック"/>
          <w:kern w:val="0"/>
          <w:szCs w:val="24"/>
        </w:rPr>
      </w:pPr>
    </w:p>
    <w:p w:rsidR="00E9566E" w:rsidRDefault="00E57684"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contributions are we already making? In some cases, you might already have people making changes to open source projects. They may be creating patches that are used internally, or they could already be contributing those patches back to the upstream project to avoid maintaining them. Spend some time talking to your internal teams to find potential contributions that you can build on while assessing whether or not you already have people on staff who might have the skills and interest to contribute.</w:t>
      </w:r>
    </w:p>
    <w:p w:rsidR="00E57684" w:rsidRDefault="00E57684" w:rsidP="00E9566E">
      <w:pPr>
        <w:rPr>
          <w:rFonts w:cs="ＭＳ Ｐゴシック"/>
          <w:kern w:val="0"/>
          <w:szCs w:val="24"/>
        </w:rPr>
      </w:pPr>
      <w:r w:rsidRPr="00072722">
        <w:rPr>
          <w:rFonts w:cs="ＭＳ Ｐゴシック" w:hint="eastAsia"/>
          <w:b/>
          <w:kern w:val="0"/>
          <w:szCs w:val="24"/>
        </w:rPr>
        <w:t>・どのようなコントリビューションをすでに実施していますか。</w:t>
      </w:r>
      <w:del w:id="472" w:author="工内 隆" w:date="2018-10-05T13:20:00Z">
        <w:r w:rsidRPr="00E57684" w:rsidDel="00862EFB">
          <w:rPr>
            <w:rFonts w:cs="ＭＳ Ｐゴシック" w:hint="eastAsia"/>
            <w:kern w:val="0"/>
            <w:szCs w:val="24"/>
          </w:rPr>
          <w:delText xml:space="preserve"> </w:delText>
        </w:r>
      </w:del>
      <w:r w:rsidRPr="00E57684">
        <w:rPr>
          <w:rFonts w:cs="ＭＳ Ｐゴシック" w:hint="eastAsia"/>
          <w:kern w:val="0"/>
          <w:szCs w:val="24"/>
        </w:rPr>
        <w:t>場合によっては、</w:t>
      </w:r>
      <w:r>
        <w:rPr>
          <w:rFonts w:cs="ＭＳ Ｐゴシック" w:hint="eastAsia"/>
          <w:kern w:val="0"/>
          <w:szCs w:val="24"/>
        </w:rPr>
        <w:t>すでに</w:t>
      </w:r>
      <w:r w:rsidRPr="00E57684">
        <w:rPr>
          <w:rFonts w:cs="ＭＳ Ｐゴシック" w:hint="eastAsia"/>
          <w:kern w:val="0"/>
          <w:szCs w:val="24"/>
        </w:rPr>
        <w:t>オープンソース</w:t>
      </w:r>
      <w:r>
        <w:rPr>
          <w:rFonts w:cs="ＭＳ Ｐゴシック" w:hint="eastAsia"/>
          <w:kern w:val="0"/>
          <w:szCs w:val="24"/>
        </w:rPr>
        <w:t xml:space="preserve">　</w:t>
      </w:r>
      <w:r w:rsidRPr="00E57684">
        <w:rPr>
          <w:rFonts w:cs="ＭＳ Ｐゴシック" w:hint="eastAsia"/>
          <w:kern w:val="0"/>
          <w:szCs w:val="24"/>
        </w:rPr>
        <w:t>プロジェクト</w:t>
      </w:r>
      <w:r>
        <w:rPr>
          <w:rFonts w:cs="ＭＳ Ｐゴシック" w:hint="eastAsia"/>
          <w:kern w:val="0"/>
          <w:szCs w:val="24"/>
        </w:rPr>
        <w:t>の修正、変更を</w:t>
      </w:r>
      <w:r w:rsidRPr="00E57684">
        <w:rPr>
          <w:rFonts w:cs="ＭＳ Ｐゴシック" w:hint="eastAsia"/>
          <w:kern w:val="0"/>
          <w:szCs w:val="24"/>
        </w:rPr>
        <w:t>している人がいるかもしれません。</w:t>
      </w:r>
      <w:del w:id="473"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内部で使用されるパッチを作成している場合や、パッチ</w:t>
      </w:r>
      <w:r>
        <w:rPr>
          <w:rFonts w:cs="ＭＳ Ｐゴシック" w:hint="eastAsia"/>
          <w:kern w:val="0"/>
          <w:szCs w:val="24"/>
        </w:rPr>
        <w:t>の</w:t>
      </w:r>
      <w:r w:rsidRPr="00E57684">
        <w:rPr>
          <w:rFonts w:cs="ＭＳ Ｐゴシック" w:hint="eastAsia"/>
          <w:kern w:val="0"/>
          <w:szCs w:val="24"/>
        </w:rPr>
        <w:t>保守を避けるためにアップストリーム</w:t>
      </w:r>
      <w:r>
        <w:rPr>
          <w:rFonts w:cs="ＭＳ Ｐゴシック" w:hint="eastAsia"/>
          <w:kern w:val="0"/>
          <w:szCs w:val="24"/>
        </w:rPr>
        <w:t xml:space="preserve">　</w:t>
      </w:r>
      <w:r w:rsidRPr="00E57684">
        <w:rPr>
          <w:rFonts w:cs="ＭＳ Ｐゴシック" w:hint="eastAsia"/>
          <w:kern w:val="0"/>
          <w:szCs w:val="24"/>
        </w:rPr>
        <w:t>プロジェクトに</w:t>
      </w:r>
      <w:r>
        <w:rPr>
          <w:rFonts w:cs="ＭＳ Ｐゴシック" w:hint="eastAsia"/>
          <w:kern w:val="0"/>
          <w:szCs w:val="24"/>
        </w:rPr>
        <w:t>それらを</w:t>
      </w:r>
      <w:r w:rsidRPr="00E57684">
        <w:rPr>
          <w:rFonts w:cs="ＭＳ Ｐゴシック" w:hint="eastAsia"/>
          <w:kern w:val="0"/>
          <w:szCs w:val="24"/>
        </w:rPr>
        <w:t>戻</w:t>
      </w:r>
      <w:r w:rsidR="00072722">
        <w:rPr>
          <w:rFonts w:cs="ＭＳ Ｐゴシック" w:hint="eastAsia"/>
          <w:kern w:val="0"/>
          <w:szCs w:val="24"/>
        </w:rPr>
        <w:t>すことによってコントリビューション</w:t>
      </w:r>
      <w:r w:rsidRPr="00E57684">
        <w:rPr>
          <w:rFonts w:cs="ＭＳ Ｐゴシック" w:hint="eastAsia"/>
          <w:kern w:val="0"/>
          <w:szCs w:val="24"/>
        </w:rPr>
        <w:t>している場合があります。</w:t>
      </w:r>
      <w:del w:id="474"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社内のチームと話を</w:t>
      </w:r>
      <w:r w:rsidR="00072722">
        <w:rPr>
          <w:rFonts w:cs="ＭＳ Ｐゴシック" w:hint="eastAsia"/>
          <w:kern w:val="0"/>
          <w:szCs w:val="24"/>
        </w:rPr>
        <w:t>するための時間をとり</w:t>
      </w:r>
      <w:r w:rsidRPr="00E57684">
        <w:rPr>
          <w:rFonts w:cs="ＭＳ Ｐゴシック" w:hint="eastAsia"/>
          <w:kern w:val="0"/>
          <w:szCs w:val="24"/>
        </w:rPr>
        <w:t>、</w:t>
      </w:r>
      <w:r w:rsidR="00072722">
        <w:rPr>
          <w:rFonts w:cs="ＭＳ Ｐゴシック" w:hint="eastAsia"/>
          <w:kern w:val="0"/>
          <w:szCs w:val="24"/>
        </w:rPr>
        <w:t>コントリビューション</w:t>
      </w:r>
      <w:r w:rsidRPr="00E57684">
        <w:rPr>
          <w:rFonts w:cs="ＭＳ Ｐゴシック" w:hint="eastAsia"/>
          <w:kern w:val="0"/>
          <w:szCs w:val="24"/>
        </w:rPr>
        <w:t>できるスキル</w:t>
      </w:r>
      <w:r w:rsidR="00072722">
        <w:rPr>
          <w:rFonts w:cs="ＭＳ Ｐゴシック" w:hint="eastAsia"/>
          <w:kern w:val="0"/>
          <w:szCs w:val="24"/>
        </w:rPr>
        <w:t>や</w:t>
      </w:r>
      <w:r w:rsidRPr="00E57684">
        <w:rPr>
          <w:rFonts w:cs="ＭＳ Ｐゴシック" w:hint="eastAsia"/>
          <w:kern w:val="0"/>
          <w:szCs w:val="24"/>
        </w:rPr>
        <w:t>興味を持っているスタッフをすでに抱えているかどうかを評価しながら、あなたが</w:t>
      </w:r>
      <w:r w:rsidR="00072722">
        <w:rPr>
          <w:rFonts w:cs="ＭＳ Ｐゴシック" w:hint="eastAsia"/>
          <w:kern w:val="0"/>
          <w:szCs w:val="24"/>
        </w:rPr>
        <w:t>将来できそうなコントリビューション</w:t>
      </w:r>
      <w:r w:rsidRPr="00E57684">
        <w:rPr>
          <w:rFonts w:cs="ＭＳ Ｐゴシック" w:hint="eastAsia"/>
          <w:kern w:val="0"/>
          <w:szCs w:val="24"/>
        </w:rPr>
        <w:t>を見つけてください。</w:t>
      </w:r>
    </w:p>
    <w:p w:rsidR="00E57684" w:rsidRPr="00E9566E" w:rsidRDefault="00E57684" w:rsidP="00E9566E">
      <w:pPr>
        <w:rPr>
          <w:rFonts w:cs="ＭＳ Ｐゴシック"/>
          <w:kern w:val="0"/>
          <w:szCs w:val="24"/>
        </w:rPr>
      </w:pPr>
    </w:p>
    <w:p w:rsidR="00E9566E" w:rsidRDefault="0007272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Do we already have the relevant expertise, or would we need to hire for it? As discussed previously in this guide, it’s important to find people </w:t>
      </w:r>
      <w:r w:rsidR="00E9566E" w:rsidRPr="00E9566E">
        <w:rPr>
          <w:rFonts w:cs="ＭＳ Ｐゴシック"/>
          <w:kern w:val="0"/>
          <w:szCs w:val="24"/>
        </w:rPr>
        <w:lastRenderedPageBreak/>
        <w:t>who have both the skills to create the contribution along with the people skills to work with the community to have the contribution accepted. If you already have people contributing to some of these projects, you might be able to use existing staff. If not, you should consider hiring someone who is already making successful contributions to the project. As with any plan, you need to make sure that you have the resources and hiring budget required for it to be a success.</w:t>
      </w:r>
    </w:p>
    <w:p w:rsidR="00072722" w:rsidRDefault="00072722" w:rsidP="00E9566E">
      <w:pPr>
        <w:rPr>
          <w:rFonts w:cs="ＭＳ Ｐゴシック"/>
          <w:kern w:val="0"/>
          <w:szCs w:val="24"/>
        </w:rPr>
      </w:pPr>
      <w:r w:rsidRPr="006F5D65">
        <w:rPr>
          <w:rFonts w:cs="ＭＳ Ｐゴシック" w:hint="eastAsia"/>
          <w:b/>
          <w:kern w:val="0"/>
          <w:szCs w:val="24"/>
        </w:rPr>
        <w:t>・私たちはすでに関連する専門知識を持っていますか、あるいは</w:t>
      </w:r>
      <w:ins w:id="475" w:author="工内 隆" w:date="2018-10-05T13:21:00Z">
        <w:r w:rsidR="00862EFB">
          <w:rPr>
            <w:rFonts w:cs="ＭＳ Ｐゴシック" w:hint="eastAsia"/>
            <w:b/>
            <w:kern w:val="0"/>
            <w:szCs w:val="24"/>
          </w:rPr>
          <w:t>、</w:t>
        </w:r>
      </w:ins>
      <w:r w:rsidRPr="006F5D65">
        <w:rPr>
          <w:rFonts w:cs="ＭＳ Ｐゴシック" w:hint="eastAsia"/>
          <w:b/>
          <w:kern w:val="0"/>
          <w:szCs w:val="24"/>
        </w:rPr>
        <w:t>それを得るために人を雇う必要がありますか。</w:t>
      </w:r>
      <w:r w:rsidRPr="00072722">
        <w:rPr>
          <w:rFonts w:cs="ＭＳ Ｐゴシック" w:hint="eastAsia"/>
          <w:kern w:val="0"/>
          <w:szCs w:val="24"/>
        </w:rPr>
        <w:t>このガイドで</w:t>
      </w:r>
      <w:r>
        <w:rPr>
          <w:rFonts w:cs="ＭＳ Ｐゴシック" w:hint="eastAsia"/>
          <w:kern w:val="0"/>
          <w:szCs w:val="24"/>
        </w:rPr>
        <w:t>すでに</w:t>
      </w:r>
      <w:r w:rsidRPr="00072722">
        <w:rPr>
          <w:rFonts w:cs="ＭＳ Ｐゴシック" w:hint="eastAsia"/>
          <w:kern w:val="0"/>
          <w:szCs w:val="24"/>
        </w:rPr>
        <w:t>説明したように、</w:t>
      </w:r>
      <w:ins w:id="476" w:author="工内 隆" w:date="2018-10-05T13:23:00Z">
        <w:r w:rsidR="00D24FE8" w:rsidRPr="0007690F">
          <w:rPr>
            <w:rFonts w:cs="ＭＳ Ｐゴシック" w:hint="eastAsia"/>
            <w:kern w:val="0"/>
            <w:szCs w:val="24"/>
          </w:rPr>
          <w:t>コントリビューションが受け入れられる</w:t>
        </w:r>
      </w:ins>
      <w:ins w:id="477" w:author="工内 隆" w:date="2018-10-05T13:25:00Z">
        <w:r w:rsidR="00D24FE8">
          <w:rPr>
            <w:rFonts w:cs="ＭＳ Ｐゴシック" w:hint="eastAsia"/>
            <w:kern w:val="0"/>
            <w:szCs w:val="24"/>
          </w:rPr>
          <w:t>には、</w:t>
        </w:r>
      </w:ins>
      <w:r>
        <w:rPr>
          <w:rFonts w:cs="ＭＳ Ｐゴシック" w:hint="eastAsia"/>
          <w:kern w:val="0"/>
          <w:szCs w:val="24"/>
        </w:rPr>
        <w:t>コントリビューションを作成する</w:t>
      </w:r>
      <w:r w:rsidRPr="00072722">
        <w:rPr>
          <w:rFonts w:cs="ＭＳ Ｐゴシック" w:hint="eastAsia"/>
          <w:kern w:val="0"/>
          <w:szCs w:val="24"/>
        </w:rPr>
        <w:t>スキルと</w:t>
      </w:r>
      <w:r w:rsidR="0007690F">
        <w:rPr>
          <w:rFonts w:cs="ＭＳ Ｐゴシック" w:hint="eastAsia"/>
          <w:kern w:val="0"/>
          <w:szCs w:val="24"/>
        </w:rPr>
        <w:t>、</w:t>
      </w:r>
      <w:r w:rsidR="0007690F" w:rsidRPr="0007690F">
        <w:rPr>
          <w:rFonts w:cs="ＭＳ Ｐゴシック" w:hint="eastAsia"/>
          <w:kern w:val="0"/>
          <w:szCs w:val="24"/>
        </w:rPr>
        <w:t>コミュニティと</w:t>
      </w:r>
      <w:r w:rsidR="0007690F">
        <w:rPr>
          <w:rFonts w:cs="ＭＳ Ｐゴシック" w:hint="eastAsia"/>
          <w:kern w:val="0"/>
          <w:szCs w:val="24"/>
        </w:rPr>
        <w:t>協調</w:t>
      </w:r>
      <w:del w:id="478" w:author="工内 隆" w:date="2018-10-05T13:25:00Z">
        <w:r w:rsidR="0007690F" w:rsidRPr="0007690F" w:rsidDel="00D24FE8">
          <w:rPr>
            <w:rFonts w:cs="ＭＳ Ｐゴシック" w:hint="eastAsia"/>
            <w:kern w:val="0"/>
            <w:szCs w:val="24"/>
          </w:rPr>
          <w:delText>して</w:delText>
        </w:r>
      </w:del>
      <w:del w:id="479" w:author="工内 隆" w:date="2018-10-05T13:23:00Z">
        <w:r w:rsidR="0007690F" w:rsidRPr="0007690F" w:rsidDel="00D24FE8">
          <w:rPr>
            <w:rFonts w:cs="ＭＳ Ｐゴシック" w:hint="eastAsia"/>
            <w:kern w:val="0"/>
            <w:szCs w:val="24"/>
          </w:rPr>
          <w:delText>コントリビューションが受け入れられる</w:delText>
        </w:r>
      </w:del>
      <w:del w:id="480" w:author="工内 隆" w:date="2018-10-05T13:25:00Z">
        <w:r w:rsidR="0007690F" w:rsidDel="00D24FE8">
          <w:rPr>
            <w:rFonts w:cs="ＭＳ Ｐゴシック" w:hint="eastAsia"/>
            <w:kern w:val="0"/>
            <w:szCs w:val="24"/>
          </w:rPr>
          <w:delText>ように</w:delText>
        </w:r>
      </w:del>
      <w:r w:rsidR="0007690F">
        <w:rPr>
          <w:rFonts w:cs="ＭＳ Ｐゴシック" w:hint="eastAsia"/>
          <w:kern w:val="0"/>
          <w:szCs w:val="24"/>
        </w:rPr>
        <w:t>する</w:t>
      </w:r>
      <w:ins w:id="481" w:author="工内 隆" w:date="2018-10-05T14:13:00Z">
        <w:r w:rsidR="001A53D7">
          <w:rPr>
            <w:rFonts w:cs="ＭＳ Ｐゴシック" w:hint="eastAsia"/>
            <w:kern w:val="0"/>
            <w:szCs w:val="24"/>
          </w:rPr>
          <w:t>対人関係</w:t>
        </w:r>
      </w:ins>
      <w:r w:rsidRPr="00072722">
        <w:rPr>
          <w:rFonts w:cs="ＭＳ Ｐゴシック" w:hint="eastAsia"/>
          <w:kern w:val="0"/>
          <w:szCs w:val="24"/>
        </w:rPr>
        <w:t>スキルの両方を持つ人を見つけることが重要です。</w:t>
      </w:r>
      <w:del w:id="482" w:author="工内 隆" w:date="2018-10-05T14:49:00Z">
        <w:r w:rsidRPr="00072722" w:rsidDel="005D4EAF">
          <w:rPr>
            <w:rFonts w:cs="ＭＳ Ｐゴシック" w:hint="eastAsia"/>
            <w:kern w:val="0"/>
            <w:szCs w:val="24"/>
          </w:rPr>
          <w:delText xml:space="preserve"> </w:delText>
        </w:r>
      </w:del>
      <w:r w:rsidR="0007690F">
        <w:rPr>
          <w:rFonts w:cs="ＭＳ Ｐゴシック" w:hint="eastAsia"/>
          <w:kern w:val="0"/>
          <w:szCs w:val="24"/>
        </w:rPr>
        <w:t>すでに、</w:t>
      </w:r>
      <w:r w:rsidRPr="00072722">
        <w:rPr>
          <w:rFonts w:cs="ＭＳ Ｐゴシック" w:hint="eastAsia"/>
          <w:kern w:val="0"/>
          <w:szCs w:val="24"/>
        </w:rPr>
        <w:t>プロジェクト</w:t>
      </w:r>
      <w:r w:rsidR="0007690F">
        <w:rPr>
          <w:rFonts w:cs="ＭＳ Ｐゴシック" w:hint="eastAsia"/>
          <w:kern w:val="0"/>
          <w:szCs w:val="24"/>
        </w:rPr>
        <w:t>にコントリビューション</w:t>
      </w:r>
      <w:r w:rsidRPr="00072722">
        <w:rPr>
          <w:rFonts w:cs="ＭＳ Ｐゴシック" w:hint="eastAsia"/>
          <w:kern w:val="0"/>
          <w:szCs w:val="24"/>
        </w:rPr>
        <w:t>している人が</w:t>
      </w:r>
      <w:r w:rsidR="0007690F">
        <w:rPr>
          <w:rFonts w:cs="ＭＳ Ｐゴシック" w:hint="eastAsia"/>
          <w:kern w:val="0"/>
          <w:szCs w:val="24"/>
        </w:rPr>
        <w:t>あなたの企業に</w:t>
      </w:r>
      <w:r w:rsidRPr="00072722">
        <w:rPr>
          <w:rFonts w:cs="ＭＳ Ｐゴシック" w:hint="eastAsia"/>
          <w:kern w:val="0"/>
          <w:szCs w:val="24"/>
        </w:rPr>
        <w:t>いる場合、</w:t>
      </w:r>
      <w:ins w:id="483" w:author="工内 隆" w:date="2018-10-05T13:27:00Z">
        <w:r w:rsidR="00D24FE8">
          <w:rPr>
            <w:rFonts w:cs="ＭＳ Ｐゴシック" w:hint="eastAsia"/>
            <w:kern w:val="0"/>
            <w:szCs w:val="24"/>
          </w:rPr>
          <w:t>その</w:t>
        </w:r>
      </w:ins>
      <w:del w:id="484" w:author="工内 隆" w:date="2018-10-05T13:27:00Z">
        <w:r w:rsidR="0007690F" w:rsidDel="00D24FE8">
          <w:rPr>
            <w:rFonts w:cs="ＭＳ Ｐゴシック" w:hint="eastAsia"/>
            <w:kern w:val="0"/>
            <w:szCs w:val="24"/>
          </w:rPr>
          <w:delText>いまいる</w:delText>
        </w:r>
      </w:del>
      <w:r w:rsidRPr="00072722">
        <w:rPr>
          <w:rFonts w:cs="ＭＳ Ｐゴシック" w:hint="eastAsia"/>
          <w:kern w:val="0"/>
          <w:szCs w:val="24"/>
        </w:rPr>
        <w:t>スタッフを</w:t>
      </w:r>
      <w:r w:rsidR="0007690F">
        <w:rPr>
          <w:rFonts w:cs="ＭＳ Ｐゴシック" w:hint="eastAsia"/>
          <w:kern w:val="0"/>
          <w:szCs w:val="24"/>
        </w:rPr>
        <w:t>活用する</w:t>
      </w:r>
      <w:r w:rsidRPr="00072722">
        <w:rPr>
          <w:rFonts w:cs="ＭＳ Ｐゴシック" w:hint="eastAsia"/>
          <w:kern w:val="0"/>
          <w:szCs w:val="24"/>
        </w:rPr>
        <w:t>ことができます。</w:t>
      </w:r>
      <w:del w:id="485"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そうでない場合は、</w:t>
      </w:r>
      <w:r w:rsidR="0007690F">
        <w:rPr>
          <w:rFonts w:cs="ＭＳ Ｐゴシック" w:hint="eastAsia"/>
          <w:kern w:val="0"/>
          <w:szCs w:val="24"/>
        </w:rPr>
        <w:t>すでにその</w:t>
      </w:r>
      <w:r w:rsidRPr="00072722">
        <w:rPr>
          <w:rFonts w:cs="ＭＳ Ｐゴシック" w:hint="eastAsia"/>
          <w:kern w:val="0"/>
          <w:szCs w:val="24"/>
        </w:rPr>
        <w:t>プロジェクト</w:t>
      </w:r>
      <w:r w:rsidR="0007690F">
        <w:rPr>
          <w:rFonts w:cs="ＭＳ Ｐゴシック" w:hint="eastAsia"/>
          <w:kern w:val="0"/>
          <w:szCs w:val="24"/>
        </w:rPr>
        <w:t>にコントリビューションすることで地位を得ている</w:t>
      </w:r>
      <w:r w:rsidRPr="00072722">
        <w:rPr>
          <w:rFonts w:cs="ＭＳ Ｐゴシック" w:hint="eastAsia"/>
          <w:kern w:val="0"/>
          <w:szCs w:val="24"/>
        </w:rPr>
        <w:t>人を雇うことを検討</w:t>
      </w:r>
      <w:r w:rsidR="0007690F">
        <w:rPr>
          <w:rFonts w:cs="ＭＳ Ｐゴシック" w:hint="eastAsia"/>
          <w:kern w:val="0"/>
          <w:szCs w:val="24"/>
        </w:rPr>
        <w:t>すべきです</w:t>
      </w:r>
      <w:r w:rsidRPr="00072722">
        <w:rPr>
          <w:rFonts w:cs="ＭＳ Ｐゴシック" w:hint="eastAsia"/>
          <w:kern w:val="0"/>
          <w:szCs w:val="24"/>
        </w:rPr>
        <w:t>。</w:t>
      </w:r>
      <w:del w:id="486"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どんな計画でも</w:t>
      </w:r>
      <w:ins w:id="487" w:author="工内 隆" w:date="2018-10-05T13:28:00Z">
        <w:r w:rsidR="00D24FE8">
          <w:rPr>
            <w:rFonts w:cs="ＭＳ Ｐゴシック" w:hint="eastAsia"/>
            <w:kern w:val="0"/>
            <w:szCs w:val="24"/>
          </w:rPr>
          <w:t>、</w:t>
        </w:r>
      </w:ins>
      <w:r w:rsidRPr="00072722">
        <w:rPr>
          <w:rFonts w:cs="ＭＳ Ｐゴシック" w:hint="eastAsia"/>
          <w:kern w:val="0"/>
          <w:szCs w:val="24"/>
        </w:rPr>
        <w:t>成功のために</w:t>
      </w:r>
      <w:r w:rsidR="006F5D65">
        <w:rPr>
          <w:rFonts w:cs="ＭＳ Ｐゴシック" w:hint="eastAsia"/>
          <w:kern w:val="0"/>
          <w:szCs w:val="24"/>
        </w:rPr>
        <w:t>は</w:t>
      </w:r>
      <w:del w:id="488" w:author="工内 隆" w:date="2018-10-05T13:28:00Z">
        <w:r w:rsidR="006F5D65" w:rsidDel="00D24FE8">
          <w:rPr>
            <w:rFonts w:cs="ＭＳ Ｐゴシック" w:hint="eastAsia"/>
            <w:kern w:val="0"/>
            <w:szCs w:val="24"/>
          </w:rPr>
          <w:delText>、</w:delText>
        </w:r>
      </w:del>
      <w:r w:rsidR="006F5D65">
        <w:rPr>
          <w:rFonts w:cs="ＭＳ Ｐゴシック" w:hint="eastAsia"/>
          <w:kern w:val="0"/>
          <w:szCs w:val="24"/>
        </w:rPr>
        <w:t>それに</w:t>
      </w:r>
      <w:r w:rsidRPr="00072722">
        <w:rPr>
          <w:rFonts w:cs="ＭＳ Ｐゴシック" w:hint="eastAsia"/>
          <w:kern w:val="0"/>
          <w:szCs w:val="24"/>
        </w:rPr>
        <w:t>必要なリソースと</w:t>
      </w:r>
      <w:r w:rsidR="006F5D65">
        <w:rPr>
          <w:rFonts w:cs="ＭＳ Ｐゴシック" w:hint="eastAsia"/>
          <w:kern w:val="0"/>
          <w:szCs w:val="24"/>
        </w:rPr>
        <w:t>採用</w:t>
      </w:r>
      <w:r w:rsidRPr="00072722">
        <w:rPr>
          <w:rFonts w:cs="ＭＳ Ｐゴシック" w:hint="eastAsia"/>
          <w:kern w:val="0"/>
          <w:szCs w:val="24"/>
        </w:rPr>
        <w:t>予算を確保しておく必要があります。</w:t>
      </w:r>
    </w:p>
    <w:p w:rsidR="00072722" w:rsidRPr="00E9566E" w:rsidRDefault="00072722" w:rsidP="00E9566E">
      <w:pPr>
        <w:rPr>
          <w:rFonts w:cs="ＭＳ Ｐゴシック"/>
          <w:kern w:val="0"/>
          <w:szCs w:val="24"/>
        </w:rPr>
      </w:pPr>
    </w:p>
    <w:p w:rsidR="00E9566E" w:rsidRDefault="006F5D6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funding do we need for project sponsorships / corporate memberships? Look at the governance models for the projects you’ve selected to determine whether there is an option for corporate membership or sponsorship for the project or the foundation responsible for it. This provides funding to help the project be successful, and in some cases, it can help your organization get more involved in an advisory role or provide some influence into the project. Most open source projects have conferences, and in addition to funding for the project directly, you should also consider sponsoring the project’s conferences, which can be a great way to get the word out about your work and are a place to meet people that you might want to recruit.</w:t>
      </w:r>
    </w:p>
    <w:p w:rsidR="006F5D65" w:rsidRDefault="006F5D65" w:rsidP="00E9566E">
      <w:pPr>
        <w:rPr>
          <w:rFonts w:cs="ＭＳ Ｐゴシック"/>
          <w:kern w:val="0"/>
          <w:szCs w:val="24"/>
        </w:rPr>
      </w:pPr>
      <w:r w:rsidRPr="000F09D9">
        <w:rPr>
          <w:rFonts w:cs="ＭＳ Ｐゴシック" w:hint="eastAsia"/>
          <w:b/>
          <w:kern w:val="0"/>
          <w:szCs w:val="24"/>
        </w:rPr>
        <w:t>・プロジェクト　スポンサーや企業会員に</w:t>
      </w:r>
      <w:r w:rsidR="00B95460" w:rsidRPr="000F09D9">
        <w:rPr>
          <w:rFonts w:cs="ＭＳ Ｐゴシック" w:hint="eastAsia"/>
          <w:b/>
          <w:kern w:val="0"/>
          <w:szCs w:val="24"/>
        </w:rPr>
        <w:t>なるために</w:t>
      </w:r>
      <w:r w:rsidRPr="000F09D9">
        <w:rPr>
          <w:rFonts w:cs="ＭＳ Ｐゴシック" w:hint="eastAsia"/>
          <w:b/>
          <w:kern w:val="0"/>
          <w:szCs w:val="24"/>
        </w:rPr>
        <w:t>はどのような資金が必要</w:t>
      </w:r>
      <w:r w:rsidR="00B95460" w:rsidRPr="000F09D9">
        <w:rPr>
          <w:rFonts w:cs="ＭＳ Ｐゴシック" w:hint="eastAsia"/>
          <w:b/>
          <w:kern w:val="0"/>
          <w:szCs w:val="24"/>
        </w:rPr>
        <w:t>になりますか。</w:t>
      </w:r>
      <w:r w:rsidR="00B95460">
        <w:rPr>
          <w:rFonts w:cs="ＭＳ Ｐゴシック" w:hint="eastAsia"/>
          <w:kern w:val="0"/>
          <w:szCs w:val="24"/>
        </w:rPr>
        <w:t>あなたが選んだ</w:t>
      </w:r>
      <w:r w:rsidRPr="006F5D65">
        <w:rPr>
          <w:rFonts w:cs="ＭＳ Ｐゴシック" w:hint="eastAsia"/>
          <w:kern w:val="0"/>
          <w:szCs w:val="24"/>
        </w:rPr>
        <w:t>プロジェクトのガバナンスモデルを</w:t>
      </w:r>
      <w:r>
        <w:rPr>
          <w:rFonts w:cs="ＭＳ Ｐゴシック" w:hint="eastAsia"/>
          <w:kern w:val="0"/>
          <w:szCs w:val="24"/>
        </w:rPr>
        <w:t>チェックし</w:t>
      </w:r>
      <w:r w:rsidRPr="006F5D65">
        <w:rPr>
          <w:rFonts w:cs="ＭＳ Ｐゴシック" w:hint="eastAsia"/>
          <w:kern w:val="0"/>
          <w:szCs w:val="24"/>
        </w:rPr>
        <w:t>て、</w:t>
      </w:r>
      <w:r w:rsidR="00B95460">
        <w:rPr>
          <w:rFonts w:cs="ＭＳ Ｐゴシック" w:hint="eastAsia"/>
          <w:kern w:val="0"/>
          <w:szCs w:val="24"/>
        </w:rPr>
        <w:t>その</w:t>
      </w:r>
      <w:r w:rsidRPr="006F5D65">
        <w:rPr>
          <w:rFonts w:cs="ＭＳ Ｐゴシック" w:hint="eastAsia"/>
          <w:kern w:val="0"/>
          <w:szCs w:val="24"/>
        </w:rPr>
        <w:t>プロジェクト</w:t>
      </w:r>
      <w:r w:rsidR="00C12153">
        <w:rPr>
          <w:rFonts w:cs="ＭＳ Ｐゴシック" w:hint="eastAsia"/>
          <w:kern w:val="0"/>
          <w:szCs w:val="24"/>
        </w:rPr>
        <w:t>、またはそのプロジェクトに責任を持っている</w:t>
      </w:r>
      <w:r>
        <w:rPr>
          <w:rFonts w:cs="ＭＳ Ｐゴシック" w:hint="eastAsia"/>
          <w:kern w:val="0"/>
          <w:szCs w:val="24"/>
        </w:rPr>
        <w:t>ファウンデーション</w:t>
      </w:r>
      <w:r w:rsidR="00B95460">
        <w:rPr>
          <w:rFonts w:cs="ＭＳ Ｐゴシック" w:hint="eastAsia"/>
          <w:kern w:val="0"/>
          <w:szCs w:val="24"/>
        </w:rPr>
        <w:t>の</w:t>
      </w:r>
      <w:r>
        <w:rPr>
          <w:rFonts w:cs="ＭＳ Ｐゴシック" w:hint="eastAsia"/>
          <w:kern w:val="0"/>
          <w:szCs w:val="24"/>
        </w:rPr>
        <w:t>企業会員</w:t>
      </w:r>
      <w:r w:rsidR="00C12153">
        <w:rPr>
          <w:rFonts w:cs="ＭＳ Ｐゴシック" w:hint="eastAsia"/>
          <w:kern w:val="0"/>
          <w:szCs w:val="24"/>
        </w:rPr>
        <w:t>や</w:t>
      </w:r>
      <w:r w:rsidRPr="006F5D65">
        <w:rPr>
          <w:rFonts w:cs="ＭＳ Ｐゴシック" w:hint="eastAsia"/>
          <w:kern w:val="0"/>
          <w:szCs w:val="24"/>
        </w:rPr>
        <w:t>スポンサー</w:t>
      </w:r>
      <w:del w:id="489" w:author="工内 隆" w:date="2018-10-05T13:29:00Z">
        <w:r w:rsidRPr="006F5D65" w:rsidDel="00D24FE8">
          <w:rPr>
            <w:rFonts w:cs="ＭＳ Ｐゴシック" w:hint="eastAsia"/>
            <w:kern w:val="0"/>
            <w:szCs w:val="24"/>
          </w:rPr>
          <w:delText>シップ</w:delText>
        </w:r>
      </w:del>
      <w:r w:rsidR="00B95460">
        <w:rPr>
          <w:rFonts w:cs="ＭＳ Ｐゴシック" w:hint="eastAsia"/>
          <w:kern w:val="0"/>
          <w:szCs w:val="24"/>
        </w:rPr>
        <w:t>に</w:t>
      </w:r>
      <w:r w:rsidR="00C12153">
        <w:rPr>
          <w:rFonts w:cs="ＭＳ Ｐゴシック" w:hint="eastAsia"/>
          <w:kern w:val="0"/>
          <w:szCs w:val="24"/>
        </w:rPr>
        <w:t>なることができるか</w:t>
      </w:r>
      <w:r w:rsidRPr="006F5D65">
        <w:rPr>
          <w:rFonts w:cs="ＭＳ Ｐゴシック" w:hint="eastAsia"/>
          <w:kern w:val="0"/>
          <w:szCs w:val="24"/>
        </w:rPr>
        <w:t>を</w:t>
      </w:r>
      <w:r w:rsidR="00B95460">
        <w:rPr>
          <w:rFonts w:cs="ＭＳ Ｐゴシック" w:hint="eastAsia"/>
          <w:kern w:val="0"/>
          <w:szCs w:val="24"/>
        </w:rPr>
        <w:t>確認</w:t>
      </w:r>
      <w:r w:rsidRPr="006F5D65">
        <w:rPr>
          <w:rFonts w:cs="ＭＳ Ｐゴシック" w:hint="eastAsia"/>
          <w:kern w:val="0"/>
          <w:szCs w:val="24"/>
        </w:rPr>
        <w:t>します。</w:t>
      </w:r>
      <w:del w:id="490" w:author="工内 隆" w:date="2018-10-05T13:29:00Z">
        <w:r w:rsidRPr="006F5D65" w:rsidDel="00D24FE8">
          <w:rPr>
            <w:rFonts w:cs="ＭＳ Ｐゴシック" w:hint="eastAsia"/>
            <w:kern w:val="0"/>
            <w:szCs w:val="24"/>
          </w:rPr>
          <w:delText xml:space="preserve"> </w:delText>
        </w:r>
      </w:del>
      <w:r w:rsidRPr="006F5D65">
        <w:rPr>
          <w:rFonts w:cs="ＭＳ Ｐゴシック" w:hint="eastAsia"/>
          <w:kern w:val="0"/>
          <w:szCs w:val="24"/>
        </w:rPr>
        <w:t>これ</w:t>
      </w:r>
      <w:r w:rsidR="00B95460">
        <w:rPr>
          <w:rFonts w:cs="ＭＳ Ｐゴシック" w:hint="eastAsia"/>
          <w:kern w:val="0"/>
          <w:szCs w:val="24"/>
        </w:rPr>
        <w:t>は</w:t>
      </w:r>
      <w:r w:rsidRPr="006F5D65">
        <w:rPr>
          <w:rFonts w:cs="ＭＳ Ｐゴシック" w:hint="eastAsia"/>
          <w:kern w:val="0"/>
          <w:szCs w:val="24"/>
        </w:rPr>
        <w:t>プロジェクトが成功するための資金</w:t>
      </w:r>
      <w:r w:rsidR="00B95460">
        <w:rPr>
          <w:rFonts w:cs="ＭＳ Ｐゴシック" w:hint="eastAsia"/>
          <w:kern w:val="0"/>
          <w:szCs w:val="24"/>
        </w:rPr>
        <w:t>を</w:t>
      </w:r>
      <w:r w:rsidRPr="006F5D65">
        <w:rPr>
          <w:rFonts w:cs="ＭＳ Ｐゴシック" w:hint="eastAsia"/>
          <w:kern w:val="0"/>
          <w:szCs w:val="24"/>
        </w:rPr>
        <w:t>提供</w:t>
      </w:r>
      <w:r w:rsidR="00B95460">
        <w:rPr>
          <w:rFonts w:cs="ＭＳ Ｐゴシック" w:hint="eastAsia"/>
          <w:kern w:val="0"/>
          <w:szCs w:val="24"/>
        </w:rPr>
        <w:t>し</w:t>
      </w:r>
      <w:r w:rsidRPr="006F5D65">
        <w:rPr>
          <w:rFonts w:cs="ＭＳ Ｐゴシック" w:hint="eastAsia"/>
          <w:kern w:val="0"/>
          <w:szCs w:val="24"/>
        </w:rPr>
        <w:t>、場合によっては、組織が</w:t>
      </w:r>
      <w:r w:rsidR="000F09D9">
        <w:rPr>
          <w:rFonts w:cs="ＭＳ Ｐゴシック" w:hint="eastAsia"/>
          <w:kern w:val="0"/>
          <w:szCs w:val="24"/>
        </w:rPr>
        <w:t>プロジェクトに</w:t>
      </w:r>
      <w:r w:rsidR="00B95460">
        <w:rPr>
          <w:rFonts w:cs="ＭＳ Ｐゴシック" w:hint="eastAsia"/>
          <w:kern w:val="0"/>
          <w:szCs w:val="24"/>
        </w:rPr>
        <w:t>助言を与えたり、</w:t>
      </w:r>
      <w:r w:rsidRPr="006F5D65">
        <w:rPr>
          <w:rFonts w:cs="ＭＳ Ｐゴシック" w:hint="eastAsia"/>
          <w:kern w:val="0"/>
          <w:szCs w:val="24"/>
        </w:rPr>
        <w:t>影響</w:t>
      </w:r>
      <w:r w:rsidR="000F09D9">
        <w:rPr>
          <w:rFonts w:cs="ＭＳ Ｐゴシック" w:hint="eastAsia"/>
          <w:kern w:val="0"/>
          <w:szCs w:val="24"/>
        </w:rPr>
        <w:t>力を与えたりするために</w:t>
      </w:r>
      <w:r w:rsidRPr="006F5D65">
        <w:rPr>
          <w:rFonts w:cs="ＭＳ Ｐゴシック" w:hint="eastAsia"/>
          <w:kern w:val="0"/>
          <w:szCs w:val="24"/>
        </w:rPr>
        <w:t>役立ちます。</w:t>
      </w:r>
      <w:del w:id="491" w:author="工内 隆" w:date="2018-10-05T14:50:00Z">
        <w:r w:rsidRPr="006F5D65" w:rsidDel="005D4EAF">
          <w:rPr>
            <w:rFonts w:cs="ＭＳ Ｐゴシック" w:hint="eastAsia"/>
            <w:kern w:val="0"/>
            <w:szCs w:val="24"/>
          </w:rPr>
          <w:delText xml:space="preserve"> </w:delText>
        </w:r>
      </w:del>
      <w:r w:rsidRPr="006F5D65">
        <w:rPr>
          <w:rFonts w:cs="ＭＳ Ｐゴシック" w:hint="eastAsia"/>
          <w:kern w:val="0"/>
          <w:szCs w:val="24"/>
        </w:rPr>
        <w:t>ほとんどのオープンソース</w:t>
      </w:r>
      <w:r>
        <w:rPr>
          <w:rFonts w:cs="ＭＳ Ｐゴシック" w:hint="eastAsia"/>
          <w:kern w:val="0"/>
          <w:szCs w:val="24"/>
        </w:rPr>
        <w:t xml:space="preserve">　</w:t>
      </w:r>
      <w:r w:rsidRPr="006F5D65">
        <w:rPr>
          <w:rFonts w:cs="ＭＳ Ｐゴシック" w:hint="eastAsia"/>
          <w:kern w:val="0"/>
          <w:szCs w:val="24"/>
        </w:rPr>
        <w:t>プロジェクトは</w:t>
      </w:r>
      <w:r w:rsidR="000F09D9" w:rsidRPr="000F09D9">
        <w:rPr>
          <w:rFonts w:cs="ＭＳ Ｐゴシック" w:hint="eastAsia"/>
          <w:kern w:val="0"/>
          <w:szCs w:val="24"/>
        </w:rPr>
        <w:t>カンファレンス</w:t>
      </w:r>
      <w:r w:rsidR="000F09D9">
        <w:rPr>
          <w:rFonts w:cs="ＭＳ Ｐゴシック" w:hint="eastAsia"/>
          <w:kern w:val="0"/>
          <w:szCs w:val="24"/>
        </w:rPr>
        <w:t>を実施します。</w:t>
      </w:r>
      <w:r w:rsidRPr="006F5D65">
        <w:rPr>
          <w:rFonts w:cs="ＭＳ Ｐゴシック" w:hint="eastAsia"/>
          <w:kern w:val="0"/>
          <w:szCs w:val="24"/>
        </w:rPr>
        <w:t>プロジェクト</w:t>
      </w:r>
      <w:r w:rsidR="000F09D9">
        <w:rPr>
          <w:rFonts w:cs="ＭＳ Ｐゴシック" w:hint="eastAsia"/>
          <w:kern w:val="0"/>
          <w:szCs w:val="24"/>
        </w:rPr>
        <w:t>に対する直接的な</w:t>
      </w:r>
      <w:r w:rsidRPr="006F5D65">
        <w:rPr>
          <w:rFonts w:cs="ＭＳ Ｐゴシック" w:hint="eastAsia"/>
          <w:kern w:val="0"/>
          <w:szCs w:val="24"/>
        </w:rPr>
        <w:t>資金</w:t>
      </w:r>
      <w:r w:rsidR="000F09D9">
        <w:rPr>
          <w:rFonts w:cs="ＭＳ Ｐゴシック" w:hint="eastAsia"/>
          <w:kern w:val="0"/>
          <w:szCs w:val="24"/>
        </w:rPr>
        <w:t>提供</w:t>
      </w:r>
      <w:r w:rsidRPr="006F5D65">
        <w:rPr>
          <w:rFonts w:cs="ＭＳ Ｐゴシック" w:hint="eastAsia"/>
          <w:kern w:val="0"/>
          <w:szCs w:val="24"/>
        </w:rPr>
        <w:t>に加えて、プロジェクトの</w:t>
      </w:r>
      <w:r w:rsidR="000F09D9">
        <w:rPr>
          <w:rFonts w:cs="ＭＳ Ｐゴシック" w:hint="eastAsia"/>
          <w:kern w:val="0"/>
          <w:szCs w:val="24"/>
        </w:rPr>
        <w:t>カンファレンスの</w:t>
      </w:r>
      <w:r w:rsidRPr="006F5D65">
        <w:rPr>
          <w:rFonts w:cs="ＭＳ Ｐゴシック" w:hint="eastAsia"/>
          <w:kern w:val="0"/>
          <w:szCs w:val="24"/>
        </w:rPr>
        <w:t>スポンサー</w:t>
      </w:r>
      <w:r w:rsidR="000F09D9">
        <w:rPr>
          <w:rFonts w:cs="ＭＳ Ｐゴシック" w:hint="eastAsia"/>
          <w:kern w:val="0"/>
          <w:szCs w:val="24"/>
        </w:rPr>
        <w:t>になること</w:t>
      </w:r>
      <w:r w:rsidRPr="006F5D65">
        <w:rPr>
          <w:rFonts w:cs="ＭＳ Ｐゴシック" w:hint="eastAsia"/>
          <w:kern w:val="0"/>
          <w:szCs w:val="24"/>
        </w:rPr>
        <w:t>考慮</w:t>
      </w:r>
      <w:r w:rsidR="000F09D9">
        <w:rPr>
          <w:rFonts w:cs="ＭＳ Ｐゴシック" w:hint="eastAsia"/>
          <w:kern w:val="0"/>
          <w:szCs w:val="24"/>
        </w:rPr>
        <w:t>してください</w:t>
      </w:r>
      <w:r w:rsidRPr="006F5D65">
        <w:rPr>
          <w:rFonts w:cs="ＭＳ Ｐゴシック" w:hint="eastAsia"/>
          <w:kern w:val="0"/>
          <w:szCs w:val="24"/>
        </w:rPr>
        <w:t>。</w:t>
      </w:r>
      <w:r w:rsidR="000F09D9">
        <w:rPr>
          <w:rFonts w:cs="ＭＳ Ｐゴシック" w:hint="eastAsia"/>
          <w:kern w:val="0"/>
          <w:szCs w:val="24"/>
        </w:rPr>
        <w:t>カンファレンス</w:t>
      </w:r>
      <w:r w:rsidRPr="006F5D65">
        <w:rPr>
          <w:rFonts w:cs="ＭＳ Ｐゴシック" w:hint="eastAsia"/>
          <w:kern w:val="0"/>
          <w:szCs w:val="24"/>
        </w:rPr>
        <w:t>はあなたの仕事につい</w:t>
      </w:r>
      <w:r w:rsidRPr="006F5D65">
        <w:rPr>
          <w:rFonts w:cs="ＭＳ Ｐゴシック" w:hint="eastAsia"/>
          <w:kern w:val="0"/>
          <w:szCs w:val="24"/>
        </w:rPr>
        <w:lastRenderedPageBreak/>
        <w:t>ての</w:t>
      </w:r>
      <w:ins w:id="492" w:author="工内 隆" w:date="2018-10-05T13:31:00Z">
        <w:r w:rsidR="00D24FE8">
          <w:rPr>
            <w:rFonts w:cs="ＭＳ Ｐゴシック" w:hint="eastAsia"/>
            <w:kern w:val="0"/>
            <w:szCs w:val="24"/>
          </w:rPr>
          <w:t>情報発信</w:t>
        </w:r>
      </w:ins>
      <w:del w:id="493" w:author="工内 隆" w:date="2018-10-05T13:31:00Z">
        <w:r w:rsidR="000F09D9" w:rsidDel="00D24FE8">
          <w:rPr>
            <w:rFonts w:cs="ＭＳ Ｐゴシック" w:hint="eastAsia"/>
            <w:kern w:val="0"/>
            <w:szCs w:val="24"/>
          </w:rPr>
          <w:delText>意見を聞くことが</w:delText>
        </w:r>
      </w:del>
      <w:r w:rsidR="000F09D9">
        <w:rPr>
          <w:rFonts w:cs="ＭＳ Ｐゴシック" w:hint="eastAsia"/>
          <w:kern w:val="0"/>
          <w:szCs w:val="24"/>
        </w:rPr>
        <w:t>できる素晴らしい機会であり、また、あなたが採用したい人に出会える場所でもあります。</w:t>
      </w:r>
    </w:p>
    <w:p w:rsidR="003B48B7" w:rsidRPr="00E9566E" w:rsidRDefault="003B48B7" w:rsidP="00E9566E">
      <w:pPr>
        <w:rPr>
          <w:rFonts w:cs="ＭＳ Ｐゴシック"/>
          <w:kern w:val="0"/>
          <w:szCs w:val="24"/>
        </w:rPr>
      </w:pPr>
    </w:p>
    <w:p w:rsidR="00E9566E" w:rsidRDefault="000F09D9"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should we promote our open source efforts? Depending on your organization, marketing or promoting your open source contributions can be tricky, which is why it’s important to include this in your implementation plan to make sure that everyone knows how you plan to talk about your contributions publicly. Sponsorships and giving talks at the project’s conference or other events can be a good way to promote the work that you are doing and recruit contributors. In particular, don’t overlook your participation in local user groups where you have employees. Sponsoring those local groups and sending contributors to give talks can be a great way to recruit local people who are passionate about particular open source projects.</w:t>
      </w:r>
    </w:p>
    <w:p w:rsidR="000F09D9" w:rsidRDefault="000F09D9" w:rsidP="00E9566E">
      <w:pPr>
        <w:rPr>
          <w:rFonts w:cs="ＭＳ Ｐゴシック"/>
          <w:kern w:val="0"/>
          <w:szCs w:val="24"/>
        </w:rPr>
      </w:pPr>
      <w:r w:rsidRPr="00914CDC">
        <w:rPr>
          <w:rFonts w:cs="ＭＳ Ｐゴシック" w:hint="eastAsia"/>
          <w:b/>
          <w:kern w:val="0"/>
          <w:szCs w:val="24"/>
        </w:rPr>
        <w:t>・</w:t>
      </w:r>
      <w:r w:rsidR="003B48B7" w:rsidRPr="00914CDC">
        <w:rPr>
          <w:rFonts w:cs="ＭＳ Ｐゴシック" w:hint="eastAsia"/>
          <w:b/>
          <w:kern w:val="0"/>
          <w:szCs w:val="24"/>
        </w:rPr>
        <w:t>オープンソース</w:t>
      </w:r>
      <w:r w:rsidR="004D1422" w:rsidRPr="00914CDC">
        <w:rPr>
          <w:rFonts w:cs="ＭＳ Ｐゴシック" w:hint="eastAsia"/>
          <w:b/>
          <w:kern w:val="0"/>
          <w:szCs w:val="24"/>
        </w:rPr>
        <w:t>に対する</w:t>
      </w:r>
      <w:r w:rsidR="003B48B7" w:rsidRPr="00914CDC">
        <w:rPr>
          <w:rFonts w:cs="ＭＳ Ｐゴシック" w:hint="eastAsia"/>
          <w:b/>
          <w:kern w:val="0"/>
          <w:szCs w:val="24"/>
        </w:rPr>
        <w:t>取り組みをどのように</w:t>
      </w:r>
      <w:r w:rsidR="004D1422" w:rsidRPr="00914CDC">
        <w:rPr>
          <w:rFonts w:cs="ＭＳ Ｐゴシック" w:hint="eastAsia"/>
          <w:b/>
          <w:kern w:val="0"/>
          <w:szCs w:val="24"/>
        </w:rPr>
        <w:t>プロモーション</w:t>
      </w:r>
      <w:r w:rsidR="003B48B7" w:rsidRPr="00914CDC">
        <w:rPr>
          <w:rFonts w:cs="ＭＳ Ｐゴシック" w:hint="eastAsia"/>
          <w:b/>
          <w:kern w:val="0"/>
          <w:szCs w:val="24"/>
        </w:rPr>
        <w:t>すべきで</w:t>
      </w:r>
      <w:r w:rsidR="004D1422" w:rsidRPr="00914CDC">
        <w:rPr>
          <w:rFonts w:cs="ＭＳ Ｐゴシック" w:hint="eastAsia"/>
          <w:b/>
          <w:kern w:val="0"/>
          <w:szCs w:val="24"/>
        </w:rPr>
        <w:t>しょうか。</w:t>
      </w:r>
      <w:r w:rsidR="003B48B7" w:rsidRPr="003B48B7">
        <w:rPr>
          <w:rFonts w:cs="ＭＳ Ｐゴシック" w:hint="eastAsia"/>
          <w:kern w:val="0"/>
          <w:szCs w:val="24"/>
        </w:rPr>
        <w:t>組織によっては、オープンソース</w:t>
      </w:r>
      <w:r w:rsidR="004D1422">
        <w:rPr>
          <w:rFonts w:cs="ＭＳ Ｐゴシック" w:hint="eastAsia"/>
          <w:kern w:val="0"/>
          <w:szCs w:val="24"/>
        </w:rPr>
        <w:t>へのコントリビューション</w:t>
      </w:r>
      <w:r w:rsidR="003B48B7" w:rsidRPr="003B48B7">
        <w:rPr>
          <w:rFonts w:cs="ＭＳ Ｐゴシック" w:hint="eastAsia"/>
          <w:kern w:val="0"/>
          <w:szCs w:val="24"/>
        </w:rPr>
        <w:t>をマーケティング</w:t>
      </w:r>
      <w:r w:rsidR="004D1422">
        <w:rPr>
          <w:rFonts w:cs="ＭＳ Ｐゴシック" w:hint="eastAsia"/>
          <w:kern w:val="0"/>
          <w:szCs w:val="24"/>
        </w:rPr>
        <w:t>、</w:t>
      </w:r>
      <w:ins w:id="494" w:author="工内 隆" w:date="2018-10-05T13:33:00Z">
        <w:r w:rsidR="00D24FE8">
          <w:rPr>
            <w:rFonts w:cs="ＭＳ Ｐゴシック" w:hint="eastAsia"/>
            <w:kern w:val="0"/>
            <w:szCs w:val="24"/>
          </w:rPr>
          <w:t>あるいは、</w:t>
        </w:r>
      </w:ins>
      <w:r w:rsidR="004D1422">
        <w:rPr>
          <w:rFonts w:cs="ＭＳ Ｐゴシック" w:hint="eastAsia"/>
          <w:kern w:val="0"/>
          <w:szCs w:val="24"/>
        </w:rPr>
        <w:t>プロモーション</w:t>
      </w:r>
      <w:r w:rsidR="003B48B7" w:rsidRPr="003B48B7">
        <w:rPr>
          <w:rFonts w:cs="ＭＳ Ｐゴシック" w:hint="eastAsia"/>
          <w:kern w:val="0"/>
          <w:szCs w:val="24"/>
        </w:rPr>
        <w:t>することが難しい場合があります。</w:t>
      </w:r>
      <w:r w:rsidR="004D1422">
        <w:rPr>
          <w:rFonts w:cs="ＭＳ Ｐゴシック" w:hint="eastAsia"/>
          <w:kern w:val="0"/>
          <w:szCs w:val="24"/>
        </w:rPr>
        <w:t>したがって、</w:t>
      </w:r>
      <w:r w:rsidR="004D1422" w:rsidRPr="004D1422">
        <w:rPr>
          <w:rFonts w:cs="ＭＳ Ｐゴシック" w:hint="eastAsia"/>
          <w:kern w:val="0"/>
          <w:szCs w:val="24"/>
        </w:rPr>
        <w:t>あなたのコントリビューション</w:t>
      </w:r>
      <w:del w:id="495" w:author="工内 隆" w:date="2018-10-05T13:41:00Z">
        <w:r w:rsidR="004D1422" w:rsidDel="00D55352">
          <w:rPr>
            <w:rFonts w:cs="ＭＳ Ｐゴシック" w:hint="eastAsia"/>
            <w:kern w:val="0"/>
            <w:szCs w:val="24"/>
          </w:rPr>
          <w:delText>が</w:delText>
        </w:r>
        <w:r w:rsidR="004D1422" w:rsidRPr="004D1422" w:rsidDel="00D55352">
          <w:rPr>
            <w:rFonts w:cs="ＭＳ Ｐゴシック" w:hint="eastAsia"/>
            <w:kern w:val="0"/>
            <w:szCs w:val="24"/>
          </w:rPr>
          <w:delText>どのように公開</w:delText>
        </w:r>
        <w:r w:rsidR="004D1422" w:rsidDel="00D55352">
          <w:rPr>
            <w:rFonts w:cs="ＭＳ Ｐゴシック" w:hint="eastAsia"/>
            <w:kern w:val="0"/>
            <w:szCs w:val="24"/>
          </w:rPr>
          <w:delText>され</w:delText>
        </w:r>
        <w:r w:rsidR="00296954" w:rsidDel="00D55352">
          <w:rPr>
            <w:rFonts w:cs="ＭＳ Ｐゴシック" w:hint="eastAsia"/>
            <w:kern w:val="0"/>
            <w:szCs w:val="24"/>
          </w:rPr>
          <w:delText>ていくの</w:delText>
        </w:r>
      </w:del>
      <w:del w:id="496" w:author="工内 隆" w:date="2018-10-05T13:42:00Z">
        <w:r w:rsidR="00296954" w:rsidDel="00D55352">
          <w:rPr>
            <w:rFonts w:cs="ＭＳ Ｐゴシック" w:hint="eastAsia"/>
            <w:kern w:val="0"/>
            <w:szCs w:val="24"/>
          </w:rPr>
          <w:delText>か</w:delText>
        </w:r>
      </w:del>
      <w:r w:rsidR="004D1422">
        <w:rPr>
          <w:rFonts w:cs="ＭＳ Ｐゴシック" w:hint="eastAsia"/>
          <w:kern w:val="0"/>
          <w:szCs w:val="24"/>
        </w:rPr>
        <w:t>について</w:t>
      </w:r>
      <w:ins w:id="497" w:author="工内 隆" w:date="2018-10-05T13:43:00Z">
        <w:r w:rsidR="00BA5C06">
          <w:rPr>
            <w:rFonts w:cs="ＭＳ Ｐゴシック" w:hint="eastAsia"/>
            <w:kern w:val="0"/>
            <w:szCs w:val="24"/>
          </w:rPr>
          <w:t>、</w:t>
        </w:r>
      </w:ins>
      <w:ins w:id="498" w:author="工内 隆" w:date="2018-10-05T13:42:00Z">
        <w:r w:rsidR="00D55352">
          <w:rPr>
            <w:rFonts w:cs="ＭＳ Ｐゴシック" w:hint="eastAsia"/>
            <w:kern w:val="0"/>
            <w:szCs w:val="24"/>
          </w:rPr>
          <w:t>どのように公けに説明するつもりなのかを</w:t>
        </w:r>
      </w:ins>
      <w:del w:id="499" w:author="工内 隆" w:date="2018-10-05T13:43:00Z">
        <w:r w:rsidR="00296954" w:rsidDel="00D55352">
          <w:rPr>
            <w:rFonts w:cs="ＭＳ Ｐゴシック" w:hint="eastAsia"/>
            <w:kern w:val="0"/>
            <w:szCs w:val="24"/>
          </w:rPr>
          <w:delText>、</w:delText>
        </w:r>
      </w:del>
      <w:r w:rsidR="00296954">
        <w:rPr>
          <w:rFonts w:cs="ＭＳ Ｐゴシック" w:hint="eastAsia"/>
          <w:kern w:val="0"/>
          <w:szCs w:val="24"/>
        </w:rPr>
        <w:t>組織のすべての人</w:t>
      </w:r>
      <w:r w:rsidR="004D1422">
        <w:rPr>
          <w:rFonts w:cs="ＭＳ Ｐゴシック" w:hint="eastAsia"/>
          <w:kern w:val="0"/>
          <w:szCs w:val="24"/>
        </w:rPr>
        <w:t>が知ることができるようにする</w:t>
      </w:r>
      <w:r w:rsidR="00296954">
        <w:rPr>
          <w:rFonts w:cs="ＭＳ Ｐゴシック" w:hint="eastAsia"/>
          <w:kern w:val="0"/>
          <w:szCs w:val="24"/>
        </w:rPr>
        <w:t>ことを</w:t>
      </w:r>
      <w:del w:id="500" w:author="工内 隆" w:date="2018-10-05T13:47:00Z">
        <w:r w:rsidR="004D1422" w:rsidDel="00BA5C06">
          <w:rPr>
            <w:rFonts w:cs="ＭＳ Ｐゴシック" w:hint="eastAsia"/>
            <w:kern w:val="0"/>
            <w:szCs w:val="24"/>
          </w:rPr>
          <w:delText>、</w:delText>
        </w:r>
      </w:del>
      <w:ins w:id="501" w:author="工内 隆" w:date="2018-10-05T13:34:00Z">
        <w:r w:rsidR="00D55352">
          <w:rPr>
            <w:rFonts w:cs="ＭＳ Ｐゴシック" w:hint="eastAsia"/>
            <w:kern w:val="0"/>
            <w:szCs w:val="24"/>
          </w:rPr>
          <w:t>実施</w:t>
        </w:r>
      </w:ins>
      <w:r w:rsidR="00296954">
        <w:rPr>
          <w:rFonts w:cs="ＭＳ Ｐゴシック" w:hint="eastAsia"/>
          <w:kern w:val="0"/>
          <w:szCs w:val="24"/>
        </w:rPr>
        <w:t>計画の中に含めること</w:t>
      </w:r>
      <w:ins w:id="502" w:author="工内 隆" w:date="2018-10-05T13:47:00Z">
        <w:r w:rsidR="00BA5C06">
          <w:rPr>
            <w:rFonts w:cs="ＭＳ Ｐゴシック" w:hint="eastAsia"/>
            <w:kern w:val="0"/>
            <w:szCs w:val="24"/>
          </w:rPr>
          <w:t>が</w:t>
        </w:r>
      </w:ins>
      <w:del w:id="503" w:author="工内 隆" w:date="2018-10-05T13:47:00Z">
        <w:r w:rsidR="00296954" w:rsidDel="00BA5C06">
          <w:rPr>
            <w:rFonts w:cs="ＭＳ Ｐゴシック" w:hint="eastAsia"/>
            <w:kern w:val="0"/>
            <w:szCs w:val="24"/>
          </w:rPr>
          <w:delText>は</w:delText>
        </w:r>
      </w:del>
      <w:r w:rsidR="003B48B7" w:rsidRPr="003B48B7">
        <w:rPr>
          <w:rFonts w:cs="ＭＳ Ｐゴシック" w:hint="eastAsia"/>
          <w:kern w:val="0"/>
          <w:szCs w:val="24"/>
        </w:rPr>
        <w:t>重要</w:t>
      </w:r>
      <w:r w:rsidR="00296954">
        <w:rPr>
          <w:rFonts w:cs="ＭＳ Ｐゴシック" w:hint="eastAsia"/>
          <w:kern w:val="0"/>
          <w:szCs w:val="24"/>
        </w:rPr>
        <w:t>な</w:t>
      </w:r>
      <w:ins w:id="504" w:author="工内 隆" w:date="2018-10-05T13:47:00Z">
        <w:r w:rsidR="00BA5C06">
          <w:rPr>
            <w:rFonts w:cs="ＭＳ Ｐゴシック" w:hint="eastAsia"/>
            <w:kern w:val="0"/>
            <w:szCs w:val="24"/>
          </w:rPr>
          <w:t>の</w:t>
        </w:r>
      </w:ins>
      <w:del w:id="505" w:author="工内 隆" w:date="2018-10-05T13:47:00Z">
        <w:r w:rsidR="00296954" w:rsidDel="00BA5C06">
          <w:rPr>
            <w:rFonts w:cs="ＭＳ Ｐゴシック" w:hint="eastAsia"/>
            <w:kern w:val="0"/>
            <w:szCs w:val="24"/>
          </w:rPr>
          <w:delText>こと</w:delText>
        </w:r>
      </w:del>
      <w:r w:rsidR="00296954">
        <w:rPr>
          <w:rFonts w:cs="ＭＳ Ｐゴシック" w:hint="eastAsia"/>
          <w:kern w:val="0"/>
          <w:szCs w:val="24"/>
        </w:rPr>
        <w:t>です</w:t>
      </w:r>
      <w:r w:rsidR="003B48B7" w:rsidRPr="003B48B7">
        <w:rPr>
          <w:rFonts w:cs="ＭＳ Ｐゴシック" w:hint="eastAsia"/>
          <w:kern w:val="0"/>
          <w:szCs w:val="24"/>
        </w:rPr>
        <w:t>。</w:t>
      </w:r>
      <w:del w:id="506" w:author="工内 隆" w:date="2018-10-05T14:50:00Z">
        <w:r w:rsidR="003B48B7" w:rsidRPr="003B48B7" w:rsidDel="005D4EAF">
          <w:rPr>
            <w:rFonts w:cs="ＭＳ Ｐゴシック" w:hint="eastAsia"/>
            <w:kern w:val="0"/>
            <w:szCs w:val="24"/>
          </w:rPr>
          <w:delText xml:space="preserve"> </w:delText>
        </w:r>
      </w:del>
      <w:r w:rsidR="003B48B7" w:rsidRPr="003B48B7">
        <w:rPr>
          <w:rFonts w:cs="ＭＳ Ｐゴシック" w:hint="eastAsia"/>
          <w:kern w:val="0"/>
          <w:szCs w:val="24"/>
        </w:rPr>
        <w:t>プロジェクトの</w:t>
      </w:r>
      <w:ins w:id="507" w:author="工内 隆" w:date="2018-10-05T13:49:00Z">
        <w:r w:rsidR="00BA5C06">
          <w:rPr>
            <w:rFonts w:cs="ＭＳ Ｐゴシック" w:hint="eastAsia"/>
            <w:kern w:val="0"/>
            <w:szCs w:val="24"/>
          </w:rPr>
          <w:t>カンファレンス</w:t>
        </w:r>
      </w:ins>
      <w:del w:id="508" w:author="工内 隆" w:date="2018-10-05T13:49:00Z">
        <w:r w:rsidR="00296954" w:rsidDel="00BA5C06">
          <w:rPr>
            <w:rFonts w:cs="ＭＳ Ｐゴシック" w:hint="eastAsia"/>
            <w:kern w:val="0"/>
            <w:szCs w:val="24"/>
          </w:rPr>
          <w:delText>コンフェランス</w:delText>
        </w:r>
      </w:del>
      <w:r w:rsidR="003B48B7" w:rsidRPr="003B48B7">
        <w:rPr>
          <w:rFonts w:cs="ＭＳ Ｐゴシック" w:hint="eastAsia"/>
          <w:kern w:val="0"/>
          <w:szCs w:val="24"/>
        </w:rPr>
        <w:t>やその他のイベントでスポンサー</w:t>
      </w:r>
      <w:r w:rsidR="00296954">
        <w:rPr>
          <w:rFonts w:cs="ＭＳ Ｐゴシック" w:hint="eastAsia"/>
          <w:kern w:val="0"/>
          <w:szCs w:val="24"/>
        </w:rPr>
        <w:t>になったり、講演</w:t>
      </w:r>
      <w:r w:rsidR="00CF68CA">
        <w:rPr>
          <w:rFonts w:cs="ＭＳ Ｐゴシック" w:hint="eastAsia"/>
          <w:kern w:val="0"/>
          <w:szCs w:val="24"/>
        </w:rPr>
        <w:t>したり</w:t>
      </w:r>
      <w:r w:rsidR="00296954">
        <w:rPr>
          <w:rFonts w:cs="ＭＳ Ｐゴシック" w:hint="eastAsia"/>
          <w:kern w:val="0"/>
          <w:szCs w:val="24"/>
        </w:rPr>
        <w:t>することは</w:t>
      </w:r>
      <w:r w:rsidR="003B48B7" w:rsidRPr="003B48B7">
        <w:rPr>
          <w:rFonts w:cs="ＭＳ Ｐゴシック" w:hint="eastAsia"/>
          <w:kern w:val="0"/>
          <w:szCs w:val="24"/>
        </w:rPr>
        <w:t>、あなたがやっている仕事</w:t>
      </w:r>
      <w:r w:rsidR="00296954">
        <w:rPr>
          <w:rFonts w:cs="ＭＳ Ｐゴシック" w:hint="eastAsia"/>
          <w:kern w:val="0"/>
          <w:szCs w:val="24"/>
        </w:rPr>
        <w:t>のプロモーション</w:t>
      </w:r>
      <w:r w:rsidR="003B48B7" w:rsidRPr="003B48B7">
        <w:rPr>
          <w:rFonts w:cs="ＭＳ Ｐゴシック" w:hint="eastAsia"/>
          <w:kern w:val="0"/>
          <w:szCs w:val="24"/>
        </w:rPr>
        <w:t>、</w:t>
      </w:r>
      <w:ins w:id="509" w:author="工内 隆" w:date="2018-10-05T13:49:00Z">
        <w:r w:rsidR="00BA5C06">
          <w:rPr>
            <w:rFonts w:cs="ＭＳ Ｐゴシック" w:hint="eastAsia"/>
            <w:kern w:val="0"/>
            <w:szCs w:val="24"/>
          </w:rPr>
          <w:t>および、</w:t>
        </w:r>
      </w:ins>
      <w:r w:rsidR="00296954">
        <w:rPr>
          <w:rFonts w:cs="ＭＳ Ｐゴシック" w:hint="eastAsia"/>
          <w:kern w:val="0"/>
          <w:szCs w:val="24"/>
        </w:rPr>
        <w:t>コントリビューターの採用のため</w:t>
      </w:r>
      <w:r w:rsidR="00CF68CA">
        <w:rPr>
          <w:rFonts w:cs="ＭＳ Ｐゴシック" w:hint="eastAsia"/>
          <w:kern w:val="0"/>
          <w:szCs w:val="24"/>
        </w:rPr>
        <w:t>の</w:t>
      </w:r>
      <w:r w:rsidR="00296954">
        <w:rPr>
          <w:rFonts w:cs="ＭＳ Ｐゴシック" w:hint="eastAsia"/>
          <w:kern w:val="0"/>
          <w:szCs w:val="24"/>
        </w:rPr>
        <w:t>良い方法です</w:t>
      </w:r>
      <w:r w:rsidR="003B48B7" w:rsidRPr="003B48B7">
        <w:rPr>
          <w:rFonts w:cs="ＭＳ Ｐゴシック" w:hint="eastAsia"/>
          <w:kern w:val="0"/>
          <w:szCs w:val="24"/>
        </w:rPr>
        <w:t>。</w:t>
      </w:r>
      <w:del w:id="510" w:author="工内 隆" w:date="2018-10-05T14:35:00Z">
        <w:r w:rsidR="003B48B7" w:rsidRPr="003B48B7" w:rsidDel="007F5AE4">
          <w:rPr>
            <w:rFonts w:cs="ＭＳ Ｐゴシック" w:hint="eastAsia"/>
            <w:kern w:val="0"/>
            <w:szCs w:val="24"/>
          </w:rPr>
          <w:delText xml:space="preserve"> </w:delText>
        </w:r>
      </w:del>
      <w:r w:rsidR="003B48B7" w:rsidRPr="003B48B7">
        <w:rPr>
          <w:rFonts w:cs="ＭＳ Ｐゴシック" w:hint="eastAsia"/>
          <w:kern w:val="0"/>
          <w:szCs w:val="24"/>
        </w:rPr>
        <w:t>特に、従業員がいる</w:t>
      </w:r>
      <w:r w:rsidR="00CF68CA">
        <w:rPr>
          <w:rFonts w:cs="ＭＳ Ｐゴシック" w:hint="eastAsia"/>
          <w:kern w:val="0"/>
          <w:szCs w:val="24"/>
        </w:rPr>
        <w:t>地域の</w:t>
      </w:r>
      <w:r w:rsidR="003B48B7" w:rsidRPr="003B48B7">
        <w:rPr>
          <w:rFonts w:cs="ＭＳ Ｐゴシック" w:hint="eastAsia"/>
          <w:kern w:val="0"/>
          <w:szCs w:val="24"/>
        </w:rPr>
        <w:t>ユーザーグループへの参加を</w:t>
      </w:r>
      <w:r w:rsidR="00CF68CA">
        <w:rPr>
          <w:rFonts w:cs="ＭＳ Ｐゴシック" w:hint="eastAsia"/>
          <w:kern w:val="0"/>
          <w:szCs w:val="24"/>
        </w:rPr>
        <w:t>見逃さないでください</w:t>
      </w:r>
      <w:r w:rsidR="003B48B7" w:rsidRPr="003B48B7">
        <w:rPr>
          <w:rFonts w:cs="ＭＳ Ｐゴシック" w:hint="eastAsia"/>
          <w:kern w:val="0"/>
          <w:szCs w:val="24"/>
        </w:rPr>
        <w:t>。</w:t>
      </w:r>
      <w:del w:id="511" w:author="工内 隆" w:date="2018-10-05T13:51:00Z">
        <w:r w:rsidR="003B48B7" w:rsidRPr="003B48B7" w:rsidDel="00BA5C06">
          <w:rPr>
            <w:rFonts w:cs="ＭＳ Ｐゴシック" w:hint="eastAsia"/>
            <w:kern w:val="0"/>
            <w:szCs w:val="24"/>
          </w:rPr>
          <w:delText xml:space="preserve"> </w:delText>
        </w:r>
      </w:del>
      <w:r w:rsidR="00CF68CA">
        <w:rPr>
          <w:rFonts w:cs="ＭＳ Ｐゴシック" w:hint="eastAsia"/>
          <w:kern w:val="0"/>
          <w:szCs w:val="24"/>
        </w:rPr>
        <w:t>地域のグループの</w:t>
      </w:r>
      <w:r w:rsidR="003B48B7" w:rsidRPr="003B48B7">
        <w:rPr>
          <w:rFonts w:cs="ＭＳ Ｐゴシック" w:hint="eastAsia"/>
          <w:kern w:val="0"/>
          <w:szCs w:val="24"/>
        </w:rPr>
        <w:t>スポンサー</w:t>
      </w:r>
      <w:r w:rsidR="00CF68CA">
        <w:rPr>
          <w:rFonts w:cs="ＭＳ Ｐゴシック" w:hint="eastAsia"/>
          <w:kern w:val="0"/>
          <w:szCs w:val="24"/>
        </w:rPr>
        <w:t>になり</w:t>
      </w:r>
      <w:r w:rsidR="003B48B7" w:rsidRPr="003B48B7">
        <w:rPr>
          <w:rFonts w:cs="ＭＳ Ｐゴシック" w:hint="eastAsia"/>
          <w:kern w:val="0"/>
          <w:szCs w:val="24"/>
        </w:rPr>
        <w:t>、</w:t>
      </w:r>
      <w:r w:rsidR="00CF68CA">
        <w:rPr>
          <w:rFonts w:cs="ＭＳ Ｐゴシック" w:hint="eastAsia"/>
          <w:kern w:val="0"/>
          <w:szCs w:val="24"/>
        </w:rPr>
        <w:t>コントリビューター</w:t>
      </w:r>
      <w:r w:rsidR="003B48B7" w:rsidRPr="003B48B7">
        <w:rPr>
          <w:rFonts w:cs="ＭＳ Ｐゴシック" w:hint="eastAsia"/>
          <w:kern w:val="0"/>
          <w:szCs w:val="24"/>
        </w:rPr>
        <w:t>を派遣し</w:t>
      </w:r>
      <w:ins w:id="512" w:author="工内 隆" w:date="2018-10-05T13:51:00Z">
        <w:r w:rsidR="00BA5C06">
          <w:rPr>
            <w:rFonts w:cs="ＭＳ Ｐゴシック" w:hint="eastAsia"/>
            <w:kern w:val="0"/>
            <w:szCs w:val="24"/>
          </w:rPr>
          <w:t>て</w:t>
        </w:r>
      </w:ins>
      <w:del w:id="513" w:author="工内 隆" w:date="2018-10-05T13:51:00Z">
        <w:r w:rsidR="00CF68CA" w:rsidDel="00BA5C06">
          <w:rPr>
            <w:rFonts w:cs="ＭＳ Ｐゴシック" w:hint="eastAsia"/>
            <w:kern w:val="0"/>
            <w:szCs w:val="24"/>
          </w:rPr>
          <w:delText>、</w:delText>
        </w:r>
      </w:del>
      <w:r w:rsidR="00CF68CA">
        <w:rPr>
          <w:rFonts w:cs="ＭＳ Ｐゴシック" w:hint="eastAsia"/>
          <w:kern w:val="0"/>
          <w:szCs w:val="24"/>
        </w:rPr>
        <w:t>講演</w:t>
      </w:r>
      <w:r w:rsidR="003B48B7" w:rsidRPr="003B48B7">
        <w:rPr>
          <w:rFonts w:cs="ＭＳ Ｐゴシック" w:hint="eastAsia"/>
          <w:kern w:val="0"/>
          <w:szCs w:val="24"/>
        </w:rPr>
        <w:t>することは、特定のオープンソース</w:t>
      </w:r>
      <w:r w:rsidR="003B48B7">
        <w:rPr>
          <w:rFonts w:cs="ＭＳ Ｐゴシック" w:hint="eastAsia"/>
          <w:kern w:val="0"/>
          <w:szCs w:val="24"/>
        </w:rPr>
        <w:t xml:space="preserve">　</w:t>
      </w:r>
      <w:r w:rsidR="003B48B7" w:rsidRPr="003B48B7">
        <w:rPr>
          <w:rFonts w:cs="ＭＳ Ｐゴシック" w:hint="eastAsia"/>
          <w:kern w:val="0"/>
          <w:szCs w:val="24"/>
        </w:rPr>
        <w:t>プロジェクトに</w:t>
      </w:r>
      <w:r w:rsidR="00CF68CA">
        <w:rPr>
          <w:rFonts w:cs="ＭＳ Ｐゴシック" w:hint="eastAsia"/>
          <w:kern w:val="0"/>
          <w:szCs w:val="24"/>
        </w:rPr>
        <w:t>情熱を持っているその地域</w:t>
      </w:r>
      <w:r w:rsidR="003B48B7" w:rsidRPr="003B48B7">
        <w:rPr>
          <w:rFonts w:cs="ＭＳ Ｐゴシック" w:hint="eastAsia"/>
          <w:kern w:val="0"/>
          <w:szCs w:val="24"/>
        </w:rPr>
        <w:t>の人を</w:t>
      </w:r>
      <w:r w:rsidR="00914CDC">
        <w:rPr>
          <w:rFonts w:cs="ＭＳ Ｐゴシック" w:hint="eastAsia"/>
          <w:kern w:val="0"/>
          <w:szCs w:val="24"/>
        </w:rPr>
        <w:t>採用</w:t>
      </w:r>
      <w:del w:id="514" w:author="工内 隆" w:date="2018-10-05T13:51:00Z">
        <w:r w:rsidR="003B48B7" w:rsidRPr="003B48B7" w:rsidDel="00BA5C06">
          <w:rPr>
            <w:rFonts w:cs="ＭＳ Ｐゴシック" w:hint="eastAsia"/>
            <w:kern w:val="0"/>
            <w:szCs w:val="24"/>
          </w:rPr>
          <w:delText>募集</w:delText>
        </w:r>
      </w:del>
      <w:r w:rsidR="003B48B7" w:rsidRPr="003B48B7">
        <w:rPr>
          <w:rFonts w:cs="ＭＳ Ｐゴシック" w:hint="eastAsia"/>
          <w:kern w:val="0"/>
          <w:szCs w:val="24"/>
        </w:rPr>
        <w:t>するのに</w:t>
      </w:r>
      <w:r w:rsidR="00914CDC">
        <w:rPr>
          <w:rFonts w:cs="ＭＳ Ｐゴシック" w:hint="eastAsia"/>
          <w:kern w:val="0"/>
          <w:szCs w:val="24"/>
        </w:rPr>
        <w:t>非常に良い</w:t>
      </w:r>
      <w:r w:rsidR="003B48B7" w:rsidRPr="003B48B7">
        <w:rPr>
          <w:rFonts w:cs="ＭＳ Ｐゴシック" w:hint="eastAsia"/>
          <w:kern w:val="0"/>
          <w:szCs w:val="24"/>
        </w:rPr>
        <w:t>方法</w:t>
      </w:r>
      <w:r w:rsidR="00914CDC">
        <w:rPr>
          <w:rFonts w:cs="ＭＳ Ｐゴシック" w:hint="eastAsia"/>
          <w:kern w:val="0"/>
          <w:szCs w:val="24"/>
        </w:rPr>
        <w:t>です</w:t>
      </w:r>
      <w:r w:rsidR="003B48B7" w:rsidRPr="003B48B7">
        <w:rPr>
          <w:rFonts w:cs="ＭＳ Ｐゴシック" w:hint="eastAsia"/>
          <w:kern w:val="0"/>
          <w:szCs w:val="24"/>
        </w:rPr>
        <w:t>。</w:t>
      </w:r>
    </w:p>
    <w:p w:rsidR="000F09D9" w:rsidRPr="00E9566E" w:rsidRDefault="000F09D9" w:rsidP="00E9566E">
      <w:pPr>
        <w:rPr>
          <w:rFonts w:cs="ＭＳ Ｐゴシック"/>
          <w:kern w:val="0"/>
          <w:szCs w:val="24"/>
        </w:rPr>
      </w:pPr>
    </w:p>
    <w:p w:rsidR="00E9566E" w:rsidRDefault="00914CD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 guidelines or processes do we need? These guidelines and processes should be less about rules and regulations and more about helping people be successful in making contributions to open source projects. It can help if people have guidelines and checklists to make sure that they have everything they need to make a successful contribution without running into licensing or confidentiality issues. Especially for new contributors, it can also help to have an internal review process available as a safe place to get feedback before making a contribution.</w:t>
      </w:r>
    </w:p>
    <w:p w:rsidR="00914CDC" w:rsidRDefault="00914CDC" w:rsidP="00E9566E">
      <w:pPr>
        <w:rPr>
          <w:rFonts w:cs="ＭＳ Ｐゴシック"/>
          <w:kern w:val="0"/>
          <w:szCs w:val="24"/>
        </w:rPr>
      </w:pPr>
      <w:r w:rsidRPr="00244182">
        <w:rPr>
          <w:rFonts w:cs="ＭＳ Ｐゴシック" w:hint="eastAsia"/>
          <w:b/>
          <w:kern w:val="0"/>
          <w:szCs w:val="24"/>
        </w:rPr>
        <w:t>・どのようなコントリビューション　ガイドラインやプロセスが必要でしょうか。</w:t>
      </w:r>
      <w:r w:rsidRPr="00914CDC">
        <w:rPr>
          <w:rFonts w:cs="ＭＳ Ｐゴシック" w:hint="eastAsia"/>
          <w:kern w:val="0"/>
          <w:szCs w:val="24"/>
        </w:rPr>
        <w:t>これらの</w:t>
      </w:r>
      <w:r w:rsidRPr="00914CDC">
        <w:rPr>
          <w:rFonts w:cs="ＭＳ Ｐゴシック" w:hint="eastAsia"/>
          <w:kern w:val="0"/>
          <w:szCs w:val="24"/>
        </w:rPr>
        <w:lastRenderedPageBreak/>
        <w:t>ガイドラインとプロセス</w:t>
      </w:r>
      <w:ins w:id="515" w:author="工内 隆" w:date="2018-10-05T14:04:00Z">
        <w:r w:rsidR="00E74A67">
          <w:rPr>
            <w:rFonts w:cs="ＭＳ Ｐゴシック" w:hint="eastAsia"/>
            <w:kern w:val="0"/>
            <w:szCs w:val="24"/>
          </w:rPr>
          <w:t>で</w:t>
        </w:r>
      </w:ins>
      <w:r w:rsidRPr="00914CDC">
        <w:rPr>
          <w:rFonts w:cs="ＭＳ Ｐゴシック" w:hint="eastAsia"/>
          <w:kern w:val="0"/>
          <w:szCs w:val="24"/>
        </w:rPr>
        <w:t>は、ルールや規制</w:t>
      </w:r>
      <w:r w:rsidR="00910D4B">
        <w:rPr>
          <w:rFonts w:cs="ＭＳ Ｐゴシック" w:hint="eastAsia"/>
          <w:kern w:val="0"/>
          <w:szCs w:val="24"/>
        </w:rPr>
        <w:t>に関連する部分は</w:t>
      </w:r>
      <w:r w:rsidR="003F2016">
        <w:rPr>
          <w:rFonts w:cs="ＭＳ Ｐゴシック" w:hint="eastAsia"/>
          <w:kern w:val="0"/>
          <w:szCs w:val="24"/>
        </w:rPr>
        <w:t>なるべく減らして</w:t>
      </w:r>
      <w:r w:rsidR="00910D4B">
        <w:rPr>
          <w:rFonts w:cs="ＭＳ Ｐゴシック" w:hint="eastAsia"/>
          <w:kern w:val="0"/>
          <w:szCs w:val="24"/>
        </w:rPr>
        <w:t>、</w:t>
      </w:r>
      <w:r w:rsidRPr="00914CDC">
        <w:rPr>
          <w:rFonts w:cs="ＭＳ Ｐゴシック" w:hint="eastAsia"/>
          <w:kern w:val="0"/>
          <w:szCs w:val="24"/>
        </w:rPr>
        <w:t>オープンソース</w:t>
      </w:r>
      <w:r>
        <w:rPr>
          <w:rFonts w:cs="ＭＳ Ｐゴシック" w:hint="eastAsia"/>
          <w:kern w:val="0"/>
          <w:szCs w:val="24"/>
        </w:rPr>
        <w:t xml:space="preserve">　</w:t>
      </w:r>
      <w:r w:rsidRPr="00914CDC">
        <w:rPr>
          <w:rFonts w:cs="ＭＳ Ｐゴシック" w:hint="eastAsia"/>
          <w:kern w:val="0"/>
          <w:szCs w:val="24"/>
        </w:rPr>
        <w:t>プロジェクトへの</w:t>
      </w:r>
      <w:r>
        <w:rPr>
          <w:rFonts w:cs="ＭＳ Ｐゴシック" w:hint="eastAsia"/>
          <w:kern w:val="0"/>
          <w:szCs w:val="24"/>
        </w:rPr>
        <w:t>コントリビューション</w:t>
      </w:r>
      <w:r w:rsidRPr="00914CDC">
        <w:rPr>
          <w:rFonts w:cs="ＭＳ Ｐゴシック" w:hint="eastAsia"/>
          <w:kern w:val="0"/>
          <w:szCs w:val="24"/>
        </w:rPr>
        <w:t>を成功させるため</w:t>
      </w:r>
      <w:r w:rsidR="00910D4B">
        <w:rPr>
          <w:rFonts w:cs="ＭＳ Ｐゴシック" w:hint="eastAsia"/>
          <w:kern w:val="0"/>
          <w:szCs w:val="24"/>
        </w:rPr>
        <w:t>に役立つ部分</w:t>
      </w:r>
      <w:r w:rsidR="003F2016">
        <w:rPr>
          <w:rFonts w:cs="ＭＳ Ｐゴシック" w:hint="eastAsia"/>
          <w:kern w:val="0"/>
          <w:szCs w:val="24"/>
        </w:rPr>
        <w:t>を</w:t>
      </w:r>
      <w:r w:rsidR="00910D4B">
        <w:rPr>
          <w:rFonts w:cs="ＭＳ Ｐゴシック" w:hint="eastAsia"/>
          <w:kern w:val="0"/>
          <w:szCs w:val="24"/>
        </w:rPr>
        <w:t>より</w:t>
      </w:r>
      <w:r w:rsidR="003F2016">
        <w:rPr>
          <w:rFonts w:cs="ＭＳ Ｐゴシック" w:hint="eastAsia"/>
          <w:kern w:val="0"/>
          <w:szCs w:val="24"/>
        </w:rPr>
        <w:t>多く</w:t>
      </w:r>
      <w:r w:rsidR="00910D4B">
        <w:rPr>
          <w:rFonts w:cs="ＭＳ Ｐゴシック" w:hint="eastAsia"/>
          <w:kern w:val="0"/>
          <w:szCs w:val="24"/>
        </w:rPr>
        <w:t>すべきです</w:t>
      </w:r>
      <w:r w:rsidRPr="00914CDC">
        <w:rPr>
          <w:rFonts w:cs="ＭＳ Ｐゴシック" w:hint="eastAsia"/>
          <w:kern w:val="0"/>
          <w:szCs w:val="24"/>
        </w:rPr>
        <w:t>。</w:t>
      </w:r>
      <w:del w:id="516" w:author="工内 隆" w:date="2018-10-05T14:50:00Z">
        <w:r w:rsidRPr="00914CDC" w:rsidDel="005D4EAF">
          <w:rPr>
            <w:rFonts w:cs="ＭＳ Ｐゴシック" w:hint="eastAsia"/>
            <w:kern w:val="0"/>
            <w:szCs w:val="24"/>
          </w:rPr>
          <w:delText xml:space="preserve"> </w:delText>
        </w:r>
      </w:del>
      <w:r w:rsidRPr="00914CDC">
        <w:rPr>
          <w:rFonts w:cs="ＭＳ Ｐゴシック" w:hint="eastAsia"/>
          <w:kern w:val="0"/>
          <w:szCs w:val="24"/>
        </w:rPr>
        <w:t>ガイドラインとチェックリスト</w:t>
      </w:r>
      <w:r w:rsidR="00910D4B">
        <w:rPr>
          <w:rFonts w:cs="ＭＳ Ｐゴシック" w:hint="eastAsia"/>
          <w:kern w:val="0"/>
          <w:szCs w:val="24"/>
        </w:rPr>
        <w:t>が、</w:t>
      </w:r>
      <w:r w:rsidRPr="00914CDC">
        <w:rPr>
          <w:rFonts w:cs="ＭＳ Ｐゴシック" w:hint="eastAsia"/>
          <w:kern w:val="0"/>
          <w:szCs w:val="24"/>
        </w:rPr>
        <w:t>ライセンスや秘密</w:t>
      </w:r>
      <w:r w:rsidR="00910D4B">
        <w:rPr>
          <w:rFonts w:cs="ＭＳ Ｐゴシック" w:hint="eastAsia"/>
          <w:kern w:val="0"/>
          <w:szCs w:val="24"/>
        </w:rPr>
        <w:t>保持の問題に深入りせずに、コントリビューションを成功させるために必要なものがすべて含まれているようなものであれば非常に有益なものになります</w:t>
      </w:r>
      <w:r w:rsidRPr="00914CDC">
        <w:rPr>
          <w:rFonts w:cs="ＭＳ Ｐゴシック" w:hint="eastAsia"/>
          <w:kern w:val="0"/>
          <w:szCs w:val="24"/>
        </w:rPr>
        <w:t>。</w:t>
      </w:r>
      <w:del w:id="517" w:author="工内 隆" w:date="2018-10-05T13:52:00Z">
        <w:r w:rsidRPr="00914CDC" w:rsidDel="00BA5C06">
          <w:rPr>
            <w:rFonts w:cs="ＭＳ Ｐゴシック" w:hint="eastAsia"/>
            <w:kern w:val="0"/>
            <w:szCs w:val="24"/>
          </w:rPr>
          <w:delText xml:space="preserve"> </w:delText>
        </w:r>
      </w:del>
      <w:r w:rsidRPr="00914CDC">
        <w:rPr>
          <w:rFonts w:cs="ＭＳ Ｐゴシック" w:hint="eastAsia"/>
          <w:kern w:val="0"/>
          <w:szCs w:val="24"/>
        </w:rPr>
        <w:t>特に</w:t>
      </w:r>
      <w:r w:rsidR="00910D4B">
        <w:rPr>
          <w:rFonts w:cs="ＭＳ Ｐゴシック" w:hint="eastAsia"/>
          <w:kern w:val="0"/>
          <w:szCs w:val="24"/>
        </w:rPr>
        <w:t>、</w:t>
      </w:r>
      <w:r w:rsidRPr="00914CDC">
        <w:rPr>
          <w:rFonts w:cs="ＭＳ Ｐゴシック" w:hint="eastAsia"/>
          <w:kern w:val="0"/>
          <w:szCs w:val="24"/>
        </w:rPr>
        <w:t>新しい</w:t>
      </w:r>
      <w:r w:rsidR="00910D4B">
        <w:rPr>
          <w:rFonts w:cs="ＭＳ Ｐゴシック" w:hint="eastAsia"/>
          <w:kern w:val="0"/>
          <w:szCs w:val="24"/>
        </w:rPr>
        <w:t>コントリビューター</w:t>
      </w:r>
      <w:r w:rsidRPr="00914CDC">
        <w:rPr>
          <w:rFonts w:cs="ＭＳ Ｐゴシック" w:hint="eastAsia"/>
          <w:kern w:val="0"/>
          <w:szCs w:val="24"/>
        </w:rPr>
        <w:t>にとっては、</w:t>
      </w:r>
      <w:r w:rsidR="00244182">
        <w:rPr>
          <w:rFonts w:cs="ＭＳ Ｐゴシック" w:hint="eastAsia"/>
          <w:kern w:val="0"/>
          <w:szCs w:val="24"/>
        </w:rPr>
        <w:t>コミュニティ</w:t>
      </w:r>
      <w:ins w:id="518" w:author="工内 隆" w:date="2018-10-05T14:07:00Z">
        <w:r w:rsidR="001A53D7">
          <w:rPr>
            <w:rFonts w:cs="ＭＳ Ｐゴシック" w:hint="eastAsia"/>
            <w:kern w:val="0"/>
            <w:szCs w:val="24"/>
          </w:rPr>
          <w:t>への</w:t>
        </w:r>
      </w:ins>
      <w:del w:id="519" w:author="工内 隆" w:date="2018-10-05T14:07:00Z">
        <w:r w:rsidR="00244182" w:rsidDel="001A53D7">
          <w:rPr>
            <w:rFonts w:cs="ＭＳ Ｐゴシック" w:hint="eastAsia"/>
            <w:kern w:val="0"/>
            <w:szCs w:val="24"/>
          </w:rPr>
          <w:delText>に</w:delText>
        </w:r>
      </w:del>
      <w:r w:rsidR="00910D4B">
        <w:rPr>
          <w:rFonts w:cs="ＭＳ Ｐゴシック" w:hint="eastAsia"/>
          <w:kern w:val="0"/>
          <w:szCs w:val="24"/>
        </w:rPr>
        <w:t>コントリビューション</w:t>
      </w:r>
      <w:r w:rsidRPr="00914CDC">
        <w:rPr>
          <w:rFonts w:cs="ＭＳ Ｐゴシック" w:hint="eastAsia"/>
          <w:kern w:val="0"/>
          <w:szCs w:val="24"/>
        </w:rPr>
        <w:t>を行う前</w:t>
      </w:r>
      <w:ins w:id="520" w:author="工内 隆" w:date="2018-10-05T14:07:00Z">
        <w:r w:rsidR="001A53D7">
          <w:rPr>
            <w:rFonts w:cs="ＭＳ Ｐゴシック" w:hint="eastAsia"/>
            <w:kern w:val="0"/>
            <w:szCs w:val="24"/>
          </w:rPr>
          <w:t>に</w:t>
        </w:r>
      </w:ins>
      <w:r w:rsidR="00910D4B">
        <w:rPr>
          <w:rFonts w:cs="ＭＳ Ｐゴシック" w:hint="eastAsia"/>
          <w:kern w:val="0"/>
          <w:szCs w:val="24"/>
        </w:rPr>
        <w:t>、</w:t>
      </w:r>
      <w:del w:id="521" w:author="工内 隆" w:date="2018-10-05T14:06:00Z">
        <w:r w:rsidR="00244182" w:rsidDel="001A53D7">
          <w:rPr>
            <w:rFonts w:cs="ＭＳ Ｐゴシック" w:hint="eastAsia"/>
            <w:kern w:val="0"/>
            <w:szCs w:val="24"/>
          </w:rPr>
          <w:delText>コントリビューション</w:delText>
        </w:r>
        <w:r w:rsidR="003F2016" w:rsidDel="001A53D7">
          <w:rPr>
            <w:rFonts w:cs="ＭＳ Ｐゴシック" w:hint="eastAsia"/>
            <w:kern w:val="0"/>
            <w:szCs w:val="24"/>
          </w:rPr>
          <w:delText>の</w:delText>
        </w:r>
      </w:del>
      <w:r w:rsidRPr="00914CDC">
        <w:rPr>
          <w:rFonts w:cs="ＭＳ Ｐゴシック" w:hint="eastAsia"/>
          <w:kern w:val="0"/>
          <w:szCs w:val="24"/>
        </w:rPr>
        <w:t>フィードバック</w:t>
      </w:r>
      <w:r w:rsidR="003F2016">
        <w:rPr>
          <w:rFonts w:cs="ＭＳ Ｐゴシック" w:hint="eastAsia"/>
          <w:kern w:val="0"/>
          <w:szCs w:val="24"/>
        </w:rPr>
        <w:t>を</w:t>
      </w:r>
      <w:ins w:id="522" w:author="工内 隆" w:date="2018-10-05T14:06:00Z">
        <w:r w:rsidR="001A53D7">
          <w:rPr>
            <w:rFonts w:cs="ＭＳ Ｐゴシック" w:hint="eastAsia"/>
            <w:kern w:val="0"/>
            <w:szCs w:val="24"/>
          </w:rPr>
          <w:t>受け取る安全な場所として</w:t>
        </w:r>
      </w:ins>
      <w:del w:id="523" w:author="工内 隆" w:date="2018-10-05T14:06:00Z">
        <w:r w:rsidR="00244182" w:rsidRPr="00244182" w:rsidDel="001A53D7">
          <w:rPr>
            <w:rFonts w:cs="ＭＳ Ｐゴシック" w:hint="eastAsia"/>
            <w:kern w:val="0"/>
            <w:szCs w:val="24"/>
          </w:rPr>
          <w:delText>パブリック</w:delText>
        </w:r>
        <w:r w:rsidR="003F2016" w:rsidDel="001A53D7">
          <w:rPr>
            <w:rFonts w:cs="ＭＳ Ｐゴシック" w:hint="eastAsia"/>
            <w:kern w:val="0"/>
            <w:szCs w:val="24"/>
          </w:rPr>
          <w:delText>な</w:delText>
        </w:r>
        <w:r w:rsidR="00244182" w:rsidRPr="00244182" w:rsidDel="001A53D7">
          <w:rPr>
            <w:rFonts w:cs="ＭＳ Ｐゴシック" w:hint="eastAsia"/>
            <w:kern w:val="0"/>
            <w:szCs w:val="24"/>
          </w:rPr>
          <w:delText>批判</w:delText>
        </w:r>
        <w:r w:rsidR="003F2016" w:rsidDel="001A53D7">
          <w:rPr>
            <w:rFonts w:cs="ＭＳ Ｐゴシック" w:hint="eastAsia"/>
            <w:kern w:val="0"/>
            <w:szCs w:val="24"/>
          </w:rPr>
          <w:delText>で</w:delText>
        </w:r>
        <w:r w:rsidR="00244182" w:rsidRPr="00244182" w:rsidDel="001A53D7">
          <w:rPr>
            <w:rFonts w:cs="ＭＳ Ｐゴシック" w:hint="eastAsia"/>
            <w:kern w:val="0"/>
            <w:szCs w:val="24"/>
          </w:rPr>
          <w:delText>受け</w:delText>
        </w:r>
        <w:r w:rsidR="00244182" w:rsidDel="001A53D7">
          <w:rPr>
            <w:rFonts w:cs="ＭＳ Ｐゴシック" w:hint="eastAsia"/>
            <w:kern w:val="0"/>
            <w:szCs w:val="24"/>
          </w:rPr>
          <w:delText>る前に、</w:delText>
        </w:r>
      </w:del>
      <w:r w:rsidRPr="00914CDC">
        <w:rPr>
          <w:rFonts w:cs="ＭＳ Ｐゴシック" w:hint="eastAsia"/>
          <w:kern w:val="0"/>
          <w:szCs w:val="24"/>
        </w:rPr>
        <w:t>内部レビュープロセスを利用でき</w:t>
      </w:r>
      <w:r w:rsidR="00244182">
        <w:rPr>
          <w:rFonts w:cs="ＭＳ Ｐゴシック" w:hint="eastAsia"/>
          <w:kern w:val="0"/>
          <w:szCs w:val="24"/>
        </w:rPr>
        <w:t>れば非常に助かります。</w:t>
      </w:r>
    </w:p>
    <w:p w:rsidR="00914CDC" w:rsidRPr="00E9566E" w:rsidRDefault="00914CDC" w:rsidP="00E9566E">
      <w:pPr>
        <w:rPr>
          <w:rFonts w:cs="ＭＳ Ｐゴシック"/>
          <w:kern w:val="0"/>
          <w:szCs w:val="24"/>
        </w:rPr>
      </w:pPr>
    </w:p>
    <w:p w:rsidR="00E9566E" w:rsidRDefault="0024418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training do we need to provide? It can help people to have training on best practices for making contributions along with some general open source training about licenses, governance, and norms associated with participation in open source communities. Training on conflict resolution, dealing with difficult people, and other people skills can also help avoid issues later. Your training plan should also include programs that provide experienced open source contributors as mentors for new contributors as a way to scale your efforts over time.</w:t>
      </w:r>
    </w:p>
    <w:p w:rsidR="00244182" w:rsidRDefault="00244182" w:rsidP="00E9566E">
      <w:pPr>
        <w:rPr>
          <w:rFonts w:cs="ＭＳ Ｐゴシック"/>
          <w:kern w:val="0"/>
          <w:szCs w:val="24"/>
        </w:rPr>
      </w:pPr>
      <w:r w:rsidRPr="000F4BAD">
        <w:rPr>
          <w:rFonts w:cs="ＭＳ Ｐゴシック" w:hint="eastAsia"/>
          <w:b/>
          <w:kern w:val="0"/>
          <w:szCs w:val="24"/>
        </w:rPr>
        <w:t>・どのようなトレーンイングを</w:t>
      </w:r>
      <w:r w:rsidR="0057303D" w:rsidRPr="000F4BAD">
        <w:rPr>
          <w:rFonts w:cs="ＭＳ Ｐゴシック" w:hint="eastAsia"/>
          <w:b/>
          <w:kern w:val="0"/>
          <w:szCs w:val="24"/>
        </w:rPr>
        <w:t>提供すれ</w:t>
      </w:r>
      <w:r w:rsidRPr="000F4BAD">
        <w:rPr>
          <w:rFonts w:cs="ＭＳ Ｐゴシック" w:hint="eastAsia"/>
          <w:b/>
          <w:kern w:val="0"/>
          <w:szCs w:val="24"/>
        </w:rPr>
        <w:t>よい</w:t>
      </w:r>
      <w:r w:rsidR="000F4BAD" w:rsidRPr="000F4BAD">
        <w:rPr>
          <w:rFonts w:cs="ＭＳ Ｐゴシック" w:hint="eastAsia"/>
          <w:b/>
          <w:kern w:val="0"/>
          <w:szCs w:val="24"/>
        </w:rPr>
        <w:t>のでしょう</w:t>
      </w:r>
      <w:r w:rsidRPr="000F4BAD">
        <w:rPr>
          <w:rFonts w:cs="ＭＳ Ｐゴシック" w:hint="eastAsia"/>
          <w:b/>
          <w:kern w:val="0"/>
          <w:szCs w:val="24"/>
        </w:rPr>
        <w:t>か。</w:t>
      </w:r>
      <w:del w:id="524" w:author="工内 隆" w:date="2018-10-05T14:09:00Z">
        <w:r w:rsidRPr="00244182" w:rsidDel="001A53D7">
          <w:rPr>
            <w:rFonts w:cs="ＭＳ Ｐゴシック" w:hint="eastAsia"/>
            <w:kern w:val="0"/>
            <w:szCs w:val="24"/>
          </w:rPr>
          <w:delText xml:space="preserve"> </w:delText>
        </w:r>
      </w:del>
      <w:r w:rsidRPr="00244182">
        <w:rPr>
          <w:rFonts w:cs="ＭＳ Ｐゴシック" w:hint="eastAsia"/>
          <w:kern w:val="0"/>
          <w:szCs w:val="24"/>
        </w:rPr>
        <w:t>オープンソース</w:t>
      </w:r>
      <w:r>
        <w:rPr>
          <w:rFonts w:cs="ＭＳ Ｐゴシック" w:hint="eastAsia"/>
          <w:kern w:val="0"/>
          <w:szCs w:val="24"/>
        </w:rPr>
        <w:t xml:space="preserve">　</w:t>
      </w:r>
      <w:r w:rsidRPr="00244182">
        <w:rPr>
          <w:rFonts w:cs="ＭＳ Ｐゴシック" w:hint="eastAsia"/>
          <w:kern w:val="0"/>
          <w:szCs w:val="24"/>
        </w:rPr>
        <w:t>コミュニティへの参加に関連</w:t>
      </w:r>
      <w:r w:rsidR="0057303D">
        <w:rPr>
          <w:rFonts w:cs="ＭＳ Ｐゴシック" w:hint="eastAsia"/>
          <w:kern w:val="0"/>
          <w:szCs w:val="24"/>
        </w:rPr>
        <w:t>した</w:t>
      </w:r>
      <w:r w:rsidRPr="00244182">
        <w:rPr>
          <w:rFonts w:cs="ＭＳ Ｐゴシック" w:hint="eastAsia"/>
          <w:kern w:val="0"/>
          <w:szCs w:val="24"/>
        </w:rPr>
        <w:t>ライセンス、ガバナンス、</w:t>
      </w:r>
      <w:r w:rsidR="0057303D">
        <w:rPr>
          <w:rFonts w:cs="ＭＳ Ｐゴシック" w:hint="eastAsia"/>
          <w:kern w:val="0"/>
          <w:szCs w:val="24"/>
        </w:rPr>
        <w:t>行動</w:t>
      </w:r>
      <w:r w:rsidRPr="00244182">
        <w:rPr>
          <w:rFonts w:cs="ＭＳ Ｐゴシック" w:hint="eastAsia"/>
          <w:kern w:val="0"/>
          <w:szCs w:val="24"/>
        </w:rPr>
        <w:t>規範に関する一般的なオープンソース</w:t>
      </w:r>
      <w:r w:rsidR="0057303D">
        <w:rPr>
          <w:rFonts w:cs="ＭＳ Ｐゴシック" w:hint="eastAsia"/>
          <w:kern w:val="0"/>
          <w:szCs w:val="24"/>
        </w:rPr>
        <w:t xml:space="preserve">　</w:t>
      </w:r>
      <w:r w:rsidRPr="00244182">
        <w:rPr>
          <w:rFonts w:cs="ＭＳ Ｐゴシック" w:hint="eastAsia"/>
          <w:kern w:val="0"/>
          <w:szCs w:val="24"/>
        </w:rPr>
        <w:t>トレーニング</w:t>
      </w:r>
      <w:r w:rsidR="0057303D">
        <w:rPr>
          <w:rFonts w:cs="ＭＳ Ｐゴシック" w:hint="eastAsia"/>
          <w:kern w:val="0"/>
          <w:szCs w:val="24"/>
        </w:rPr>
        <w:t>に加えて、コントリビューション</w:t>
      </w:r>
      <w:r w:rsidRPr="00244182">
        <w:rPr>
          <w:rFonts w:cs="ＭＳ Ｐゴシック" w:hint="eastAsia"/>
          <w:kern w:val="0"/>
          <w:szCs w:val="24"/>
        </w:rPr>
        <w:t>するためのベストプラクティスのトレーニングを人々に提供す</w:t>
      </w:r>
      <w:r w:rsidR="0057303D">
        <w:rPr>
          <w:rFonts w:cs="ＭＳ Ｐゴシック" w:hint="eastAsia"/>
          <w:kern w:val="0"/>
          <w:szCs w:val="24"/>
        </w:rPr>
        <w:t>べきです</w:t>
      </w:r>
      <w:r w:rsidRPr="00244182">
        <w:rPr>
          <w:rFonts w:cs="ＭＳ Ｐゴシック" w:hint="eastAsia"/>
          <w:kern w:val="0"/>
          <w:szCs w:val="24"/>
        </w:rPr>
        <w:t>。</w:t>
      </w:r>
      <w:del w:id="525" w:author="工内 隆" w:date="2018-10-05T14:09:00Z">
        <w:r w:rsidRPr="00244182" w:rsidDel="001A53D7">
          <w:rPr>
            <w:rFonts w:cs="ＭＳ Ｐゴシック" w:hint="eastAsia"/>
            <w:kern w:val="0"/>
            <w:szCs w:val="24"/>
          </w:rPr>
          <w:delText xml:space="preserve"> </w:delText>
        </w:r>
      </w:del>
      <w:r w:rsidR="0057303D">
        <w:rPr>
          <w:rFonts w:cs="ＭＳ Ｐゴシック" w:hint="eastAsia"/>
          <w:kern w:val="0"/>
          <w:szCs w:val="24"/>
        </w:rPr>
        <w:t>対立の解消方法</w:t>
      </w:r>
      <w:r w:rsidRPr="00244182">
        <w:rPr>
          <w:rFonts w:cs="ＭＳ Ｐゴシック" w:hint="eastAsia"/>
          <w:kern w:val="0"/>
          <w:szCs w:val="24"/>
        </w:rPr>
        <w:t>、</w:t>
      </w:r>
      <w:r w:rsidR="0057303D">
        <w:rPr>
          <w:rFonts w:cs="ＭＳ Ｐゴシック" w:hint="eastAsia"/>
          <w:kern w:val="0"/>
          <w:szCs w:val="24"/>
        </w:rPr>
        <w:t>扱いの</w:t>
      </w:r>
      <w:r w:rsidRPr="00244182">
        <w:rPr>
          <w:rFonts w:cs="ＭＳ Ｐゴシック" w:hint="eastAsia"/>
          <w:kern w:val="0"/>
          <w:szCs w:val="24"/>
        </w:rPr>
        <w:t>難しい人への対処</w:t>
      </w:r>
      <w:r w:rsidR="0057303D">
        <w:rPr>
          <w:rFonts w:cs="ＭＳ Ｐゴシック" w:hint="eastAsia"/>
          <w:kern w:val="0"/>
          <w:szCs w:val="24"/>
        </w:rPr>
        <w:t>方法</w:t>
      </w:r>
      <w:r w:rsidRPr="00244182">
        <w:rPr>
          <w:rFonts w:cs="ＭＳ Ｐゴシック" w:hint="eastAsia"/>
          <w:kern w:val="0"/>
          <w:szCs w:val="24"/>
        </w:rPr>
        <w:t>、および</w:t>
      </w:r>
      <w:r w:rsidR="0057303D">
        <w:rPr>
          <w:rFonts w:cs="ＭＳ Ｐゴシック" w:hint="eastAsia"/>
          <w:kern w:val="0"/>
          <w:szCs w:val="24"/>
        </w:rPr>
        <w:t>対人関係に関する</w:t>
      </w:r>
      <w:r w:rsidRPr="00244182">
        <w:rPr>
          <w:rFonts w:cs="ＭＳ Ｐゴシック" w:hint="eastAsia"/>
          <w:kern w:val="0"/>
          <w:szCs w:val="24"/>
        </w:rPr>
        <w:t>スキル</w:t>
      </w:r>
      <w:r w:rsidR="0057303D">
        <w:rPr>
          <w:rFonts w:cs="ＭＳ Ｐゴシック" w:hint="eastAsia"/>
          <w:kern w:val="0"/>
          <w:szCs w:val="24"/>
        </w:rPr>
        <w:t>に対するトレーンイング</w:t>
      </w:r>
      <w:r w:rsidRPr="00244182">
        <w:rPr>
          <w:rFonts w:cs="ＭＳ Ｐゴシック" w:hint="eastAsia"/>
          <w:kern w:val="0"/>
          <w:szCs w:val="24"/>
        </w:rPr>
        <w:t>は、後</w:t>
      </w:r>
      <w:r w:rsidR="0057303D">
        <w:rPr>
          <w:rFonts w:cs="ＭＳ Ｐゴシック" w:hint="eastAsia"/>
          <w:kern w:val="0"/>
          <w:szCs w:val="24"/>
        </w:rPr>
        <w:t>に、</w:t>
      </w:r>
      <w:r w:rsidRPr="00244182">
        <w:rPr>
          <w:rFonts w:cs="ＭＳ Ｐゴシック" w:hint="eastAsia"/>
          <w:kern w:val="0"/>
          <w:szCs w:val="24"/>
        </w:rPr>
        <w:t>問題を回避する</w:t>
      </w:r>
      <w:r w:rsidR="00504AA3">
        <w:rPr>
          <w:rFonts w:cs="ＭＳ Ｐゴシック" w:hint="eastAsia"/>
          <w:kern w:val="0"/>
          <w:szCs w:val="24"/>
        </w:rPr>
        <w:t>ために役立つでしょう</w:t>
      </w:r>
      <w:r w:rsidRPr="00244182">
        <w:rPr>
          <w:rFonts w:cs="ＭＳ Ｐゴシック" w:hint="eastAsia"/>
          <w:kern w:val="0"/>
          <w:szCs w:val="24"/>
        </w:rPr>
        <w:t>。</w:t>
      </w:r>
      <w:ins w:id="526" w:author="Date Masahiro" w:date="2018-10-09T07:33:00Z">
        <w:r w:rsidR="00CC6B5F" w:rsidRPr="00CC6B5F">
          <w:rPr>
            <w:rFonts w:cs="ＭＳ Ｐゴシック" w:hint="eastAsia"/>
            <w:kern w:val="0"/>
            <w:szCs w:val="24"/>
          </w:rPr>
          <w:t>時間と共に、あなたの成果を拡大させる</w:t>
        </w:r>
        <w:r w:rsidR="00CC6B5F">
          <w:rPr>
            <w:rFonts w:cs="ＭＳ Ｐゴシック" w:hint="eastAsia"/>
            <w:kern w:val="0"/>
            <w:szCs w:val="24"/>
          </w:rPr>
          <w:t>ため</w:t>
        </w:r>
      </w:ins>
      <w:ins w:id="527" w:author="Date Masahiro" w:date="2018-10-09T07:34:00Z">
        <w:r w:rsidR="00CC6B5F">
          <w:rPr>
            <w:rFonts w:cs="ＭＳ Ｐゴシック" w:hint="eastAsia"/>
            <w:kern w:val="0"/>
            <w:szCs w:val="24"/>
          </w:rPr>
          <w:t>の方法として</w:t>
        </w:r>
      </w:ins>
      <w:ins w:id="528" w:author="Date Masahiro" w:date="2018-10-09T07:33:00Z">
        <w:r w:rsidR="00CC6B5F">
          <w:rPr>
            <w:rFonts w:cs="ＭＳ Ｐゴシック" w:hint="eastAsia"/>
            <w:kern w:val="0"/>
            <w:szCs w:val="24"/>
          </w:rPr>
          <w:t>、</w:t>
        </w:r>
      </w:ins>
      <w:r w:rsidRPr="00244182">
        <w:rPr>
          <w:rFonts w:cs="ＭＳ Ｐゴシック" w:hint="eastAsia"/>
          <w:kern w:val="0"/>
          <w:szCs w:val="24"/>
        </w:rPr>
        <w:t>トレーニングプランには、経験豊富なオープンソース</w:t>
      </w:r>
      <w:r w:rsidR="00504AA3">
        <w:rPr>
          <w:rFonts w:cs="ＭＳ Ｐゴシック" w:hint="eastAsia"/>
          <w:kern w:val="0"/>
          <w:szCs w:val="24"/>
        </w:rPr>
        <w:t xml:space="preserve">　コントリビューターが</w:t>
      </w:r>
      <w:r w:rsidRPr="00244182">
        <w:rPr>
          <w:rFonts w:cs="ＭＳ Ｐゴシック" w:hint="eastAsia"/>
          <w:kern w:val="0"/>
          <w:szCs w:val="24"/>
        </w:rPr>
        <w:t>新しい</w:t>
      </w:r>
      <w:r w:rsidR="00504AA3">
        <w:rPr>
          <w:rFonts w:cs="ＭＳ Ｐゴシック" w:hint="eastAsia"/>
          <w:kern w:val="0"/>
          <w:szCs w:val="24"/>
        </w:rPr>
        <w:t>コントリビューターのメンターとして</w:t>
      </w:r>
      <w:r w:rsidRPr="00244182">
        <w:rPr>
          <w:rFonts w:cs="ＭＳ Ｐゴシック" w:hint="eastAsia"/>
          <w:kern w:val="0"/>
          <w:szCs w:val="24"/>
        </w:rPr>
        <w:t>指導</w:t>
      </w:r>
      <w:r w:rsidR="00504AA3">
        <w:rPr>
          <w:rFonts w:cs="ＭＳ Ｐゴシック" w:hint="eastAsia"/>
          <w:kern w:val="0"/>
          <w:szCs w:val="24"/>
        </w:rPr>
        <w:t>するトレーニング　プログラムを含めるべきです。</w:t>
      </w:r>
      <w:del w:id="529" w:author="Date Masahiro" w:date="2018-10-09T07:34:00Z">
        <w:r w:rsidR="00504AA3" w:rsidDel="00CC6B5F">
          <w:rPr>
            <w:rFonts w:cs="ＭＳ Ｐゴシック" w:hint="eastAsia"/>
            <w:kern w:val="0"/>
            <w:szCs w:val="24"/>
          </w:rPr>
          <w:delText>これ</w:delText>
        </w:r>
        <w:r w:rsidR="003F2016" w:rsidDel="00CC6B5F">
          <w:rPr>
            <w:rFonts w:cs="ＭＳ Ｐゴシック" w:hint="eastAsia"/>
            <w:kern w:val="0"/>
            <w:szCs w:val="24"/>
          </w:rPr>
          <w:delText>は</w:delText>
        </w:r>
        <w:r w:rsidR="00504AA3" w:rsidDel="00CC6B5F">
          <w:rPr>
            <w:rFonts w:cs="ＭＳ Ｐゴシック" w:hint="eastAsia"/>
            <w:kern w:val="0"/>
            <w:szCs w:val="24"/>
          </w:rPr>
          <w:delText>、</w:delText>
        </w:r>
      </w:del>
      <w:del w:id="530" w:author="Date Masahiro" w:date="2018-10-09T07:29:00Z">
        <w:r w:rsidR="00504AA3" w:rsidDel="00CC6B5F">
          <w:rPr>
            <w:rFonts w:cs="ＭＳ Ｐゴシック" w:hint="eastAsia"/>
            <w:kern w:val="0"/>
            <w:szCs w:val="24"/>
          </w:rPr>
          <w:delText>長期的に</w:delText>
        </w:r>
      </w:del>
      <w:del w:id="531" w:author="Date Masahiro" w:date="2018-10-09T07:32:00Z">
        <w:r w:rsidR="00504AA3" w:rsidDel="00CC6B5F">
          <w:rPr>
            <w:rFonts w:cs="ＭＳ Ｐゴシック" w:hint="eastAsia"/>
            <w:kern w:val="0"/>
            <w:szCs w:val="24"/>
          </w:rPr>
          <w:delText>あなたの</w:delText>
        </w:r>
      </w:del>
      <w:ins w:id="532" w:author="工内 隆" w:date="2018-10-05T14:10:00Z">
        <w:del w:id="533" w:author="Date Masahiro" w:date="2018-10-09T07:31:00Z">
          <w:r w:rsidR="001A53D7" w:rsidDel="00CC6B5F">
            <w:rPr>
              <w:rFonts w:cs="ＭＳ Ｐゴシック" w:hint="eastAsia"/>
              <w:kern w:val="0"/>
              <w:szCs w:val="24"/>
            </w:rPr>
            <w:delText>活動の規模</w:delText>
          </w:r>
        </w:del>
      </w:ins>
      <w:ins w:id="534" w:author="工内 隆" w:date="2018-10-05T14:11:00Z">
        <w:del w:id="535" w:author="Date Masahiro" w:date="2018-10-09T07:31:00Z">
          <w:r w:rsidR="001A53D7" w:rsidDel="00CC6B5F">
            <w:rPr>
              <w:rFonts w:cs="ＭＳ Ｐゴシック" w:hint="eastAsia"/>
              <w:kern w:val="0"/>
              <w:szCs w:val="24"/>
            </w:rPr>
            <w:delText>拡大</w:delText>
          </w:r>
        </w:del>
        <w:del w:id="536" w:author="Date Masahiro" w:date="2018-10-09T07:34:00Z">
          <w:r w:rsidR="001A53D7" w:rsidDel="00CC6B5F">
            <w:rPr>
              <w:rFonts w:cs="ＭＳ Ｐゴシック" w:hint="eastAsia"/>
              <w:kern w:val="0"/>
              <w:szCs w:val="24"/>
            </w:rPr>
            <w:delText>の際に有効です</w:delText>
          </w:r>
        </w:del>
      </w:ins>
      <w:del w:id="537" w:author="Date Masahiro" w:date="2018-10-09T07:34:00Z">
        <w:r w:rsidR="00504AA3" w:rsidDel="00CC6B5F">
          <w:rPr>
            <w:rFonts w:cs="ＭＳ Ｐゴシック" w:hint="eastAsia"/>
            <w:kern w:val="0"/>
            <w:szCs w:val="24"/>
          </w:rPr>
          <w:delText>成果を増大させ</w:delText>
        </w:r>
        <w:r w:rsidR="003F2016" w:rsidDel="00CC6B5F">
          <w:rPr>
            <w:rFonts w:cs="ＭＳ Ｐゴシック" w:hint="eastAsia"/>
            <w:kern w:val="0"/>
            <w:szCs w:val="24"/>
          </w:rPr>
          <w:delText>ます</w:delText>
        </w:r>
        <w:r w:rsidRPr="00244182" w:rsidDel="00CC6B5F">
          <w:rPr>
            <w:rFonts w:cs="ＭＳ Ｐゴシック" w:hint="eastAsia"/>
            <w:kern w:val="0"/>
            <w:szCs w:val="24"/>
          </w:rPr>
          <w:delText>。</w:delText>
        </w:r>
      </w:del>
      <w:bookmarkStart w:id="538" w:name="_GoBack"/>
      <w:bookmarkEnd w:id="538"/>
    </w:p>
    <w:p w:rsidR="00244182" w:rsidRPr="00E9566E" w:rsidRDefault="00244182" w:rsidP="00E9566E">
      <w:pPr>
        <w:rPr>
          <w:rFonts w:cs="ＭＳ Ｐゴシック"/>
          <w:kern w:val="0"/>
          <w:szCs w:val="24"/>
        </w:rPr>
      </w:pPr>
    </w:p>
    <w:p w:rsidR="00E9566E" w:rsidRDefault="00504AA3"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will we determine whether the plan is successful? Every plan should have success criteria and a plan for measuring whether you achieved your goals. This should come directly out of your strategies to make sure that you are tracking those activities that are the most important for your organization, rather than the ones that are the easiest to measure. The open source GrimoireLab project is a good place to start if you need measurement and metrics tools. (See our guide on Measuring Your Open Source Program Success.)</w:t>
      </w:r>
    </w:p>
    <w:p w:rsidR="00504AA3" w:rsidRDefault="00504AA3" w:rsidP="00E9566E">
      <w:pPr>
        <w:rPr>
          <w:rFonts w:cs="ＭＳ Ｐゴシック"/>
          <w:kern w:val="0"/>
          <w:szCs w:val="24"/>
        </w:rPr>
      </w:pPr>
      <w:r w:rsidRPr="00AB4ABE">
        <w:rPr>
          <w:rFonts w:cs="ＭＳ Ｐゴシック" w:hint="eastAsia"/>
          <w:b/>
          <w:kern w:val="0"/>
          <w:szCs w:val="24"/>
        </w:rPr>
        <w:t>・計画が成功したかどうかはどのように判断するので</w:t>
      </w:r>
      <w:r w:rsidR="000F4BAD" w:rsidRPr="00AB4ABE">
        <w:rPr>
          <w:rFonts w:cs="ＭＳ Ｐゴシック" w:hint="eastAsia"/>
          <w:b/>
          <w:kern w:val="0"/>
          <w:szCs w:val="24"/>
        </w:rPr>
        <w:t>しょうか。</w:t>
      </w:r>
      <w:r w:rsidRPr="00504AA3">
        <w:rPr>
          <w:rFonts w:cs="ＭＳ Ｐゴシック" w:hint="eastAsia"/>
          <w:kern w:val="0"/>
          <w:szCs w:val="24"/>
        </w:rPr>
        <w:t>すべての計画</w:t>
      </w:r>
      <w:r w:rsidR="00034821">
        <w:rPr>
          <w:rFonts w:cs="ＭＳ Ｐゴシック" w:hint="eastAsia"/>
          <w:kern w:val="0"/>
          <w:szCs w:val="24"/>
        </w:rPr>
        <w:t>に</w:t>
      </w:r>
      <w:r w:rsidRPr="00504AA3">
        <w:rPr>
          <w:rFonts w:cs="ＭＳ Ｐゴシック" w:hint="eastAsia"/>
          <w:kern w:val="0"/>
          <w:szCs w:val="24"/>
        </w:rPr>
        <w:t>は達成基準</w:t>
      </w:r>
      <w:r w:rsidR="000F4BAD">
        <w:rPr>
          <w:rFonts w:cs="ＭＳ Ｐゴシック" w:hint="eastAsia"/>
          <w:kern w:val="0"/>
          <w:szCs w:val="24"/>
        </w:rPr>
        <w:t>と</w:t>
      </w:r>
      <w:r w:rsidRPr="00504AA3">
        <w:rPr>
          <w:rFonts w:cs="ＭＳ Ｐゴシック" w:hint="eastAsia"/>
          <w:kern w:val="0"/>
          <w:szCs w:val="24"/>
        </w:rPr>
        <w:t>目標を達成したかどうかを</w:t>
      </w:r>
      <w:r w:rsidR="000F4BAD">
        <w:rPr>
          <w:rFonts w:cs="ＭＳ Ｐゴシック" w:hint="eastAsia"/>
          <w:kern w:val="0"/>
          <w:szCs w:val="24"/>
        </w:rPr>
        <w:t>評価するステップが含まれていなければなりません。</w:t>
      </w:r>
      <w:del w:id="539" w:author="工内 隆" w:date="2018-10-05T14:51:00Z">
        <w:r w:rsidRPr="00504AA3" w:rsidDel="005D4EAF">
          <w:rPr>
            <w:rFonts w:cs="ＭＳ Ｐゴシック" w:hint="eastAsia"/>
            <w:kern w:val="0"/>
            <w:szCs w:val="24"/>
          </w:rPr>
          <w:delText xml:space="preserve"> </w:delText>
        </w:r>
      </w:del>
      <w:r w:rsidRPr="00504AA3">
        <w:rPr>
          <w:rFonts w:cs="ＭＳ Ｐゴシック" w:hint="eastAsia"/>
          <w:kern w:val="0"/>
          <w:szCs w:val="24"/>
        </w:rPr>
        <w:t>これは、</w:t>
      </w:r>
      <w:ins w:id="540" w:author="工内 隆" w:date="2018-10-05T14:25:00Z">
        <w:r w:rsidR="007F5AE4">
          <w:rPr>
            <w:rFonts w:cs="ＭＳ Ｐゴシック" w:hint="eastAsia"/>
            <w:kern w:val="0"/>
            <w:szCs w:val="24"/>
          </w:rPr>
          <w:t>あなたの戦略から直接導かれたもので、</w:t>
        </w:r>
      </w:ins>
      <w:r w:rsidR="00034821" w:rsidRPr="00034821">
        <w:rPr>
          <w:rFonts w:cs="ＭＳ Ｐゴシック" w:hint="eastAsia"/>
          <w:kern w:val="0"/>
          <w:szCs w:val="24"/>
        </w:rPr>
        <w:t>組織にとって最も重要な活動を</w:t>
      </w:r>
      <w:ins w:id="541" w:author="工内 隆" w:date="2018-10-05T14:26:00Z">
        <w:r w:rsidR="007F5AE4">
          <w:rPr>
            <w:rFonts w:cs="ＭＳ Ｐゴシック" w:hint="eastAsia"/>
            <w:kern w:val="0"/>
            <w:szCs w:val="24"/>
          </w:rPr>
          <w:lastRenderedPageBreak/>
          <w:t>確実に</w:t>
        </w:r>
      </w:ins>
      <w:r w:rsidR="00034821" w:rsidRPr="00034821">
        <w:rPr>
          <w:rFonts w:cs="ＭＳ Ｐゴシック" w:hint="eastAsia"/>
          <w:kern w:val="0"/>
          <w:szCs w:val="24"/>
        </w:rPr>
        <w:t>トラッキングする</w:t>
      </w:r>
      <w:ins w:id="542" w:author="工内 隆" w:date="2018-10-05T14:27:00Z">
        <w:r w:rsidR="007F5AE4">
          <w:rPr>
            <w:rFonts w:cs="ＭＳ Ｐゴシック" w:hint="eastAsia"/>
            <w:kern w:val="0"/>
            <w:szCs w:val="24"/>
          </w:rPr>
          <w:t>もので</w:t>
        </w:r>
      </w:ins>
      <w:del w:id="543" w:author="工内 隆" w:date="2018-10-05T14:27:00Z">
        <w:r w:rsidR="00034821" w:rsidDel="007F5AE4">
          <w:rPr>
            <w:rFonts w:cs="ＭＳ Ｐゴシック" w:hint="eastAsia"/>
            <w:kern w:val="0"/>
            <w:szCs w:val="24"/>
          </w:rPr>
          <w:delText>ということで</w:delText>
        </w:r>
        <w:r w:rsidR="003F2016" w:rsidDel="007F5AE4">
          <w:rPr>
            <w:rFonts w:cs="ＭＳ Ｐゴシック" w:hint="eastAsia"/>
            <w:kern w:val="0"/>
            <w:szCs w:val="24"/>
          </w:rPr>
          <w:delText>あり</w:delText>
        </w:r>
        <w:r w:rsidR="00034821" w:rsidDel="007F5AE4">
          <w:rPr>
            <w:rFonts w:cs="ＭＳ Ｐゴシック" w:hint="eastAsia"/>
            <w:kern w:val="0"/>
            <w:szCs w:val="24"/>
          </w:rPr>
          <w:delText>、</w:delText>
        </w:r>
      </w:del>
      <w:del w:id="544" w:author="工内 隆" w:date="2018-10-05T14:25:00Z">
        <w:r w:rsidR="00034821" w:rsidDel="007F5AE4">
          <w:rPr>
            <w:rFonts w:cs="ＭＳ Ｐゴシック" w:hint="eastAsia"/>
            <w:kern w:val="0"/>
            <w:szCs w:val="24"/>
          </w:rPr>
          <w:delText>あなたの戦略から直接導かれたもので</w:delText>
        </w:r>
      </w:del>
      <w:r w:rsidR="00034821">
        <w:rPr>
          <w:rFonts w:cs="ＭＳ Ｐゴシック" w:hint="eastAsia"/>
          <w:kern w:val="0"/>
          <w:szCs w:val="24"/>
        </w:rPr>
        <w:t>なければなりません。</w:t>
      </w:r>
      <w:r w:rsidR="00034821" w:rsidRPr="00034821">
        <w:rPr>
          <w:rFonts w:cs="ＭＳ Ｐゴシック" w:hint="eastAsia"/>
          <w:kern w:val="0"/>
          <w:szCs w:val="24"/>
        </w:rPr>
        <w:t>測定するのが最も簡単な</w:t>
      </w:r>
      <w:r w:rsidR="00034821">
        <w:rPr>
          <w:rFonts w:cs="ＭＳ Ｐゴシック" w:hint="eastAsia"/>
          <w:kern w:val="0"/>
          <w:szCs w:val="24"/>
        </w:rPr>
        <w:t>ものをトラッキングするのではありません。</w:t>
      </w:r>
      <w:r w:rsidRPr="00504AA3">
        <w:rPr>
          <w:rFonts w:cs="ＭＳ Ｐゴシック" w:hint="eastAsia"/>
          <w:kern w:val="0"/>
          <w:szCs w:val="24"/>
        </w:rPr>
        <w:t>オープンソースの</w:t>
      </w:r>
      <w:hyperlink r:id="rId15" w:history="1">
        <w:r w:rsidRPr="00AB4ABE">
          <w:rPr>
            <w:rStyle w:val="a5"/>
            <w:rFonts w:cs="ＭＳ Ｐゴシック" w:hint="eastAsia"/>
            <w:kern w:val="0"/>
            <w:szCs w:val="24"/>
          </w:rPr>
          <w:t>GrimoireLab</w:t>
        </w:r>
      </w:hyperlink>
      <w:del w:id="545" w:author="工内 隆" w:date="2018-10-05T14:28:00Z">
        <w:r w:rsidR="00AB4ABE" w:rsidDel="007F5AE4">
          <w:rPr>
            <w:rFonts w:cs="ＭＳ Ｐゴシック" w:hint="eastAsia"/>
            <w:kern w:val="0"/>
            <w:szCs w:val="24"/>
          </w:rPr>
          <w:delText>（ハイパーリンクの間違いを修正しています）</w:delText>
        </w:r>
      </w:del>
      <w:r w:rsidRPr="00504AA3">
        <w:rPr>
          <w:rFonts w:cs="ＭＳ Ｐゴシック" w:hint="eastAsia"/>
          <w:kern w:val="0"/>
          <w:szCs w:val="24"/>
        </w:rPr>
        <w:t>プロジェクトは、測定ツールやメトリクスツールが必要な場合に</w:t>
      </w:r>
      <w:r w:rsidR="00AB4ABE">
        <w:rPr>
          <w:rFonts w:cs="ＭＳ Ｐゴシック" w:hint="eastAsia"/>
          <w:kern w:val="0"/>
          <w:szCs w:val="24"/>
        </w:rPr>
        <w:t>最初に訪問すべきサイトです</w:t>
      </w:r>
      <w:r w:rsidRPr="00504AA3">
        <w:rPr>
          <w:rFonts w:cs="ＭＳ Ｐゴシック" w:hint="eastAsia"/>
          <w:kern w:val="0"/>
          <w:szCs w:val="24"/>
        </w:rPr>
        <w:t>。</w:t>
      </w:r>
      <w:r w:rsidRPr="00504AA3">
        <w:rPr>
          <w:rFonts w:cs="ＭＳ Ｐゴシック" w:hint="eastAsia"/>
          <w:kern w:val="0"/>
          <w:szCs w:val="24"/>
        </w:rPr>
        <w:t xml:space="preserve"> </w:t>
      </w:r>
      <w:r w:rsidRPr="00504AA3">
        <w:rPr>
          <w:rFonts w:cs="ＭＳ Ｐゴシック" w:hint="eastAsia"/>
          <w:kern w:val="0"/>
          <w:szCs w:val="24"/>
        </w:rPr>
        <w:t>（</w:t>
      </w:r>
      <w:ins w:id="546" w:author="工内 隆" w:date="2018-10-05T14:28:00Z">
        <w:r w:rsidR="007F5AE4">
          <w:rPr>
            <w:rFonts w:cs="ＭＳ Ｐゴシック" w:hint="eastAsia"/>
            <w:kern w:val="0"/>
            <w:szCs w:val="24"/>
          </w:rPr>
          <w:t>本</w:t>
        </w:r>
      </w:ins>
      <w:del w:id="547" w:author="工内 隆" w:date="2018-10-05T14:28:00Z">
        <w:r w:rsidR="00AB4ABE" w:rsidDel="007F5AE4">
          <w:rPr>
            <w:rFonts w:cs="ＭＳ Ｐゴシック" w:hint="eastAsia"/>
            <w:kern w:val="0"/>
            <w:szCs w:val="24"/>
          </w:rPr>
          <w:delText>提供している</w:delText>
        </w:r>
      </w:del>
      <w:r w:rsidR="00AB4ABE">
        <w:rPr>
          <w:rFonts w:cs="ＭＳ Ｐゴシック" w:hint="eastAsia"/>
          <w:kern w:val="0"/>
          <w:szCs w:val="24"/>
        </w:rPr>
        <w:t>ガイド</w:t>
      </w:r>
      <w:ins w:id="548" w:author="工内 隆" w:date="2018-10-05T14:28:00Z">
        <w:r w:rsidR="007F5AE4">
          <w:rPr>
            <w:rFonts w:cs="ＭＳ Ｐゴシック" w:hint="eastAsia"/>
            <w:kern w:val="0"/>
            <w:szCs w:val="24"/>
          </w:rPr>
          <w:t>集のひとつ</w:t>
        </w:r>
      </w:ins>
      <w:r w:rsidR="00AB4ABE">
        <w:rPr>
          <w:rFonts w:cs="ＭＳ Ｐゴシック" w:hint="eastAsia"/>
          <w:kern w:val="0"/>
          <w:szCs w:val="24"/>
        </w:rPr>
        <w:t>、「</w:t>
      </w:r>
      <w:r w:rsidRPr="00504AA3">
        <w:rPr>
          <w:rFonts w:cs="ＭＳ Ｐゴシック" w:hint="eastAsia"/>
          <w:kern w:val="0"/>
          <w:szCs w:val="24"/>
        </w:rPr>
        <w:t>オープンソース</w:t>
      </w:r>
      <w:r w:rsidR="000F4BAD">
        <w:rPr>
          <w:rFonts w:cs="ＭＳ Ｐゴシック" w:hint="eastAsia"/>
          <w:kern w:val="0"/>
          <w:szCs w:val="24"/>
        </w:rPr>
        <w:t xml:space="preserve">　</w:t>
      </w:r>
      <w:r w:rsidRPr="00504AA3">
        <w:rPr>
          <w:rFonts w:cs="ＭＳ Ｐゴシック" w:hint="eastAsia"/>
          <w:kern w:val="0"/>
          <w:szCs w:val="24"/>
        </w:rPr>
        <w:t>プログラム</w:t>
      </w:r>
      <w:r w:rsidR="00AB4ABE">
        <w:rPr>
          <w:rFonts w:cs="ＭＳ Ｐゴシック" w:hint="eastAsia"/>
          <w:kern w:val="0"/>
          <w:szCs w:val="24"/>
        </w:rPr>
        <w:t>が</w:t>
      </w:r>
      <w:r w:rsidRPr="00504AA3">
        <w:rPr>
          <w:rFonts w:cs="ＭＳ Ｐゴシック" w:hint="eastAsia"/>
          <w:kern w:val="0"/>
          <w:szCs w:val="24"/>
        </w:rPr>
        <w:t>成功</w:t>
      </w:r>
      <w:r w:rsidR="00AB4ABE">
        <w:rPr>
          <w:rFonts w:cs="ＭＳ Ｐゴシック" w:hint="eastAsia"/>
          <w:kern w:val="0"/>
          <w:szCs w:val="24"/>
        </w:rPr>
        <w:t>しているのかを評価する」</w:t>
      </w:r>
      <w:r w:rsidR="00AB4ABE">
        <w:rPr>
          <w:rFonts w:cs="ＭＳ Ｐゴシック" w:hint="eastAsia"/>
          <w:kern w:val="0"/>
          <w:szCs w:val="24"/>
        </w:rPr>
        <w:t>:</w:t>
      </w:r>
      <w:r w:rsidR="00AB4ABE" w:rsidRPr="00AB4ABE">
        <w:t xml:space="preserve"> </w:t>
      </w:r>
      <w:hyperlink r:id="rId16" w:history="1">
        <w:r w:rsidR="00AB4ABE" w:rsidRPr="00AB4ABE">
          <w:rPr>
            <w:rStyle w:val="a5"/>
            <w:rFonts w:cs="ＭＳ Ｐゴシック"/>
            <w:kern w:val="0"/>
            <w:szCs w:val="24"/>
          </w:rPr>
          <w:t>Measuring Your Open Source Program Success</w:t>
        </w:r>
      </w:hyperlink>
      <w:r w:rsidRPr="00504AA3">
        <w:rPr>
          <w:rFonts w:cs="ＭＳ Ｐゴシック" w:hint="eastAsia"/>
          <w:kern w:val="0"/>
          <w:szCs w:val="24"/>
        </w:rPr>
        <w:t>を参照してください）。</w:t>
      </w:r>
    </w:p>
    <w:p w:rsidR="00504AA3" w:rsidRPr="00E9566E" w:rsidRDefault="00504AA3" w:rsidP="00E9566E">
      <w:pPr>
        <w:rPr>
          <w:rFonts w:cs="ＭＳ Ｐゴシック"/>
          <w:kern w:val="0"/>
          <w:szCs w:val="24"/>
        </w:rPr>
      </w:pPr>
    </w:p>
    <w:p w:rsidR="00E9566E" w:rsidRDefault="00AB4ABE"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Do we need an open source office to manage all of these efforts? All of this is a lot to think about, and it can help to have an open source program office or dedicated staff who are responsible for implementing the plan. At a minimum, you’ll want to have someone responsible putting processes and training in place, providing licensing guidance, answering questions from senior management or contributors, and communicating updates throughout the organization. (See our guide on Creating an Open Source Program Office.)</w:t>
      </w:r>
    </w:p>
    <w:p w:rsidR="00AB4ABE" w:rsidRDefault="00AB4ABE" w:rsidP="00E9566E">
      <w:pPr>
        <w:rPr>
          <w:rFonts w:cs="ＭＳ Ｐゴシック"/>
          <w:kern w:val="0"/>
          <w:szCs w:val="24"/>
        </w:rPr>
      </w:pPr>
      <w:r w:rsidRPr="003F2016">
        <w:rPr>
          <w:rFonts w:cs="ＭＳ Ｐゴシック" w:hint="eastAsia"/>
          <w:b/>
          <w:kern w:val="0"/>
          <w:szCs w:val="24"/>
        </w:rPr>
        <w:t>・</w:t>
      </w:r>
      <w:r w:rsidR="000F11B8" w:rsidRPr="003F2016">
        <w:rPr>
          <w:rFonts w:cs="ＭＳ Ｐゴシック" w:hint="eastAsia"/>
          <w:b/>
          <w:kern w:val="0"/>
          <w:szCs w:val="24"/>
        </w:rPr>
        <w:t xml:space="preserve">これらすべての取り組みを管理するためにオープンソース　</w:t>
      </w:r>
      <w:r w:rsidRPr="003F2016">
        <w:rPr>
          <w:rFonts w:cs="ＭＳ Ｐゴシック" w:hint="eastAsia"/>
          <w:b/>
          <w:kern w:val="0"/>
          <w:szCs w:val="24"/>
        </w:rPr>
        <w:t>オフィスが必要でしょうか。</w:t>
      </w:r>
      <w:r w:rsidR="009A6771">
        <w:rPr>
          <w:rFonts w:cs="ＭＳ Ｐゴシック" w:hint="eastAsia"/>
          <w:kern w:val="0"/>
          <w:szCs w:val="24"/>
        </w:rPr>
        <w:t>すべての</w:t>
      </w:r>
      <w:r w:rsidR="000F11B8">
        <w:rPr>
          <w:rFonts w:cs="ＭＳ Ｐゴシック" w:hint="eastAsia"/>
          <w:kern w:val="0"/>
          <w:szCs w:val="24"/>
        </w:rPr>
        <w:t>取り組みは</w:t>
      </w:r>
      <w:r w:rsidR="009A6771">
        <w:rPr>
          <w:rFonts w:cs="ＭＳ Ｐゴシック" w:hint="eastAsia"/>
          <w:kern w:val="0"/>
          <w:szCs w:val="24"/>
        </w:rPr>
        <w:t>、</w:t>
      </w:r>
      <w:r w:rsidRPr="00AB4ABE">
        <w:rPr>
          <w:rFonts w:cs="ＭＳ Ｐゴシック" w:hint="eastAsia"/>
          <w:kern w:val="0"/>
          <w:szCs w:val="24"/>
        </w:rPr>
        <w:t>考えなければならないこと</w:t>
      </w:r>
      <w:r w:rsidR="00D04494">
        <w:rPr>
          <w:rFonts w:cs="ＭＳ Ｐゴシック" w:hint="eastAsia"/>
          <w:kern w:val="0"/>
          <w:szCs w:val="24"/>
        </w:rPr>
        <w:t>がたくさんあ</w:t>
      </w:r>
      <w:r w:rsidR="000F11B8">
        <w:rPr>
          <w:rFonts w:cs="ＭＳ Ｐゴシック" w:hint="eastAsia"/>
          <w:kern w:val="0"/>
          <w:szCs w:val="24"/>
        </w:rPr>
        <w:t>るものです</w:t>
      </w:r>
      <w:r w:rsidR="00D04494">
        <w:rPr>
          <w:rFonts w:cs="ＭＳ Ｐゴシック" w:hint="eastAsia"/>
          <w:kern w:val="0"/>
          <w:szCs w:val="24"/>
        </w:rPr>
        <w:t>。</w:t>
      </w:r>
      <w:r w:rsidRPr="00AB4ABE">
        <w:rPr>
          <w:rFonts w:cs="ＭＳ Ｐゴシック" w:hint="eastAsia"/>
          <w:kern w:val="0"/>
          <w:szCs w:val="24"/>
        </w:rPr>
        <w:t>オープンソース</w:t>
      </w:r>
      <w:r w:rsidR="00D04494">
        <w:rPr>
          <w:rFonts w:cs="ＭＳ Ｐゴシック" w:hint="eastAsia"/>
          <w:kern w:val="0"/>
          <w:szCs w:val="24"/>
        </w:rPr>
        <w:t xml:space="preserve">　</w:t>
      </w:r>
      <w:r w:rsidRPr="00AB4ABE">
        <w:rPr>
          <w:rFonts w:cs="ＭＳ Ｐゴシック" w:hint="eastAsia"/>
          <w:kern w:val="0"/>
          <w:szCs w:val="24"/>
        </w:rPr>
        <w:t>プログラムオフィス</w:t>
      </w:r>
      <w:r w:rsidR="00D04494">
        <w:rPr>
          <w:rFonts w:cs="ＭＳ Ｐゴシック" w:hint="eastAsia"/>
          <w:kern w:val="0"/>
          <w:szCs w:val="24"/>
        </w:rPr>
        <w:t>、または</w:t>
      </w:r>
      <w:r w:rsidRPr="00AB4ABE">
        <w:rPr>
          <w:rFonts w:cs="ＭＳ Ｐゴシック" w:hint="eastAsia"/>
          <w:kern w:val="0"/>
          <w:szCs w:val="24"/>
        </w:rPr>
        <w:t>計画の</w:t>
      </w:r>
      <w:r w:rsidR="00D04494">
        <w:rPr>
          <w:rFonts w:cs="ＭＳ Ｐゴシック" w:hint="eastAsia"/>
          <w:kern w:val="0"/>
          <w:szCs w:val="24"/>
        </w:rPr>
        <w:t>実行</w:t>
      </w:r>
      <w:r w:rsidRPr="00AB4ABE">
        <w:rPr>
          <w:rFonts w:cs="ＭＳ Ｐゴシック" w:hint="eastAsia"/>
          <w:kern w:val="0"/>
          <w:szCs w:val="24"/>
        </w:rPr>
        <w:t>を担当する専任のスタッフを持つこと</w:t>
      </w:r>
      <w:ins w:id="549" w:author="工内 隆" w:date="2018-10-05T15:24:00Z">
        <w:r w:rsidR="000D00B2">
          <w:rPr>
            <w:rFonts w:cs="ＭＳ Ｐゴシック" w:hint="eastAsia"/>
            <w:kern w:val="0"/>
            <w:szCs w:val="24"/>
          </w:rPr>
          <w:t>は助けになります</w:t>
        </w:r>
      </w:ins>
      <w:del w:id="550" w:author="工内 隆" w:date="2018-10-05T15:24:00Z">
        <w:r w:rsidRPr="00AB4ABE" w:rsidDel="000D00B2">
          <w:rPr>
            <w:rFonts w:cs="ＭＳ Ｐゴシック" w:hint="eastAsia"/>
            <w:kern w:val="0"/>
            <w:szCs w:val="24"/>
          </w:rPr>
          <w:delText>が</w:delText>
        </w:r>
        <w:r w:rsidR="00D04494" w:rsidDel="000D00B2">
          <w:rPr>
            <w:rFonts w:cs="ＭＳ Ｐゴシック" w:hint="eastAsia"/>
            <w:kern w:val="0"/>
            <w:szCs w:val="24"/>
          </w:rPr>
          <w:delText>必要です</w:delText>
        </w:r>
      </w:del>
      <w:r w:rsidR="00D04494">
        <w:rPr>
          <w:rFonts w:cs="ＭＳ Ｐゴシック" w:hint="eastAsia"/>
          <w:kern w:val="0"/>
          <w:szCs w:val="24"/>
        </w:rPr>
        <w:t>。</w:t>
      </w:r>
      <w:r w:rsidRPr="00AB4ABE">
        <w:rPr>
          <w:rFonts w:cs="ＭＳ Ｐゴシック" w:hint="eastAsia"/>
          <w:kern w:val="0"/>
          <w:szCs w:val="24"/>
        </w:rPr>
        <w:t>少なくとも、</w:t>
      </w:r>
      <w:ins w:id="551" w:author="工内 隆" w:date="2018-10-05T15:59:00Z">
        <w:del w:id="552" w:author="Date Masahiro" w:date="2018-10-08T11:05:00Z">
          <w:r w:rsidR="002E4D71" w:rsidDel="00FC4BDE">
            <w:rPr>
              <w:rFonts w:cs="ＭＳ Ｐゴシック" w:hint="eastAsia"/>
              <w:kern w:val="0"/>
              <w:szCs w:val="24"/>
            </w:rPr>
            <w:delText>誰</w:delText>
          </w:r>
        </w:del>
      </w:ins>
      <w:ins w:id="553" w:author="工内 隆" w:date="2018-10-05T15:58:00Z">
        <w:del w:id="554" w:author="Date Masahiro" w:date="2018-10-08T11:05:00Z">
          <w:r w:rsidR="002E4D71" w:rsidDel="00FC4BDE">
            <w:rPr>
              <w:rFonts w:cs="ＭＳ Ｐゴシック" w:hint="eastAsia"/>
              <w:kern w:val="0"/>
              <w:szCs w:val="24"/>
            </w:rPr>
            <w:delText>かに</w:delText>
          </w:r>
        </w:del>
      </w:ins>
      <w:ins w:id="555" w:author="工内 隆" w:date="2018-10-05T15:56:00Z">
        <w:del w:id="556" w:author="Date Masahiro" w:date="2018-10-08T11:05:00Z">
          <w:r w:rsidR="002E4D71" w:rsidDel="00FC4BDE">
            <w:rPr>
              <w:rFonts w:cs="ＭＳ Ｐゴシック" w:hint="eastAsia"/>
              <w:kern w:val="0"/>
              <w:szCs w:val="24"/>
            </w:rPr>
            <w:delText>諸</w:delText>
          </w:r>
        </w:del>
        <w:r w:rsidR="002E4D71">
          <w:rPr>
            <w:rFonts w:cs="ＭＳ Ｐゴシック" w:hint="eastAsia"/>
            <w:kern w:val="0"/>
            <w:szCs w:val="24"/>
          </w:rPr>
          <w:t>プロセスと</w:t>
        </w:r>
      </w:ins>
      <w:r w:rsidRPr="00AB4ABE">
        <w:rPr>
          <w:rFonts w:cs="ＭＳ Ｐゴシック" w:hint="eastAsia"/>
          <w:kern w:val="0"/>
          <w:szCs w:val="24"/>
        </w:rPr>
        <w:t>トレーニングを</w:t>
      </w:r>
      <w:ins w:id="557" w:author="Date Masahiro" w:date="2018-10-08T11:05:00Z">
        <w:r w:rsidR="00FC4BDE">
          <w:rPr>
            <w:rFonts w:cs="ＭＳ Ｐゴシック" w:hint="eastAsia"/>
            <w:kern w:val="0"/>
            <w:szCs w:val="24"/>
          </w:rPr>
          <w:t>整備、</w:t>
        </w:r>
      </w:ins>
      <w:ins w:id="558" w:author="工内 隆" w:date="2018-10-05T15:56:00Z">
        <w:del w:id="559" w:author="Date Masahiro" w:date="2018-10-08T11:05:00Z">
          <w:r w:rsidR="002E4D71" w:rsidDel="00FC4BDE">
            <w:rPr>
              <w:rFonts w:cs="ＭＳ Ｐゴシック" w:hint="eastAsia"/>
              <w:kern w:val="0"/>
              <w:szCs w:val="24"/>
            </w:rPr>
            <w:delText>きちんと</w:delText>
          </w:r>
        </w:del>
      </w:ins>
      <w:del w:id="560" w:author="工内 隆" w:date="2018-10-05T15:56:00Z">
        <w:r w:rsidRPr="00AB4ABE" w:rsidDel="002E4D71">
          <w:rPr>
            <w:rFonts w:cs="ＭＳ Ｐゴシック" w:hint="eastAsia"/>
            <w:kern w:val="0"/>
            <w:szCs w:val="24"/>
          </w:rPr>
          <w:delText>実施し</w:delText>
        </w:r>
        <w:r w:rsidR="000F11B8" w:rsidDel="002E4D71">
          <w:rPr>
            <w:rFonts w:cs="ＭＳ Ｐゴシック" w:hint="eastAsia"/>
            <w:kern w:val="0"/>
            <w:szCs w:val="24"/>
          </w:rPr>
          <w:delText>プロセスを</w:delText>
        </w:r>
      </w:del>
      <w:r w:rsidR="000F11B8">
        <w:rPr>
          <w:rFonts w:cs="ＭＳ Ｐゴシック" w:hint="eastAsia"/>
          <w:kern w:val="0"/>
          <w:szCs w:val="24"/>
        </w:rPr>
        <w:t>導入し</w:t>
      </w:r>
      <w:r w:rsidRPr="00AB4ABE">
        <w:rPr>
          <w:rFonts w:cs="ＭＳ Ｐゴシック" w:hint="eastAsia"/>
          <w:kern w:val="0"/>
          <w:szCs w:val="24"/>
        </w:rPr>
        <w:t>、ライセンスガイダンスを提供し、上級管理者や</w:t>
      </w:r>
      <w:r w:rsidR="00D04494">
        <w:rPr>
          <w:rFonts w:cs="ＭＳ Ｐゴシック" w:hint="eastAsia"/>
          <w:kern w:val="0"/>
          <w:szCs w:val="24"/>
        </w:rPr>
        <w:t>コントリビューター</w:t>
      </w:r>
      <w:r w:rsidRPr="00AB4ABE">
        <w:rPr>
          <w:rFonts w:cs="ＭＳ Ｐゴシック" w:hint="eastAsia"/>
          <w:kern w:val="0"/>
          <w:szCs w:val="24"/>
        </w:rPr>
        <w:t>からの質問に</w:t>
      </w:r>
      <w:r w:rsidR="00D04494">
        <w:rPr>
          <w:rFonts w:cs="ＭＳ Ｐゴシック" w:hint="eastAsia"/>
          <w:kern w:val="0"/>
          <w:szCs w:val="24"/>
        </w:rPr>
        <w:t>応え</w:t>
      </w:r>
      <w:r w:rsidRPr="00AB4ABE">
        <w:rPr>
          <w:rFonts w:cs="ＭＳ Ｐゴシック" w:hint="eastAsia"/>
          <w:kern w:val="0"/>
          <w:szCs w:val="24"/>
        </w:rPr>
        <w:t>、組織全体に</w:t>
      </w:r>
      <w:r w:rsidR="000F11B8">
        <w:rPr>
          <w:rFonts w:cs="ＭＳ Ｐゴシック" w:hint="eastAsia"/>
          <w:kern w:val="0"/>
          <w:szCs w:val="24"/>
        </w:rPr>
        <w:t>最新状況を報告することなどに</w:t>
      </w:r>
      <w:r w:rsidRPr="00AB4ABE">
        <w:rPr>
          <w:rFonts w:cs="ＭＳ Ｐゴシック" w:hint="eastAsia"/>
          <w:kern w:val="0"/>
          <w:szCs w:val="24"/>
        </w:rPr>
        <w:t>責任</w:t>
      </w:r>
      <w:ins w:id="561" w:author="工内 隆" w:date="2018-10-05T16:05:00Z">
        <w:r w:rsidR="00E36A79">
          <w:rPr>
            <w:rFonts w:cs="ＭＳ Ｐゴシック" w:hint="eastAsia"/>
            <w:kern w:val="0"/>
            <w:szCs w:val="24"/>
          </w:rPr>
          <w:t>を</w:t>
        </w:r>
      </w:ins>
      <w:del w:id="562" w:author="Date Masahiro" w:date="2018-10-08T11:05:00Z">
        <w:r w:rsidR="000F11B8" w:rsidDel="00FC4BDE">
          <w:rPr>
            <w:rFonts w:cs="ＭＳ Ｐゴシック" w:hint="eastAsia"/>
            <w:kern w:val="0"/>
            <w:szCs w:val="24"/>
          </w:rPr>
          <w:delText>も持</w:delText>
        </w:r>
      </w:del>
      <w:ins w:id="563" w:author="工内 隆" w:date="2018-10-05T16:05:00Z">
        <w:del w:id="564" w:author="Date Masahiro" w:date="2018-10-08T11:05:00Z">
          <w:r w:rsidR="00E36A79" w:rsidDel="00FC4BDE">
            <w:rPr>
              <w:rFonts w:cs="ＭＳ Ｐゴシック" w:hint="eastAsia"/>
              <w:kern w:val="0"/>
              <w:szCs w:val="24"/>
            </w:rPr>
            <w:delText>たせること</w:delText>
          </w:r>
        </w:del>
      </w:ins>
      <w:ins w:id="565" w:author="Date Masahiro" w:date="2018-10-08T11:05:00Z">
        <w:r w:rsidR="00FC4BDE">
          <w:rPr>
            <w:rFonts w:cs="ＭＳ Ｐゴシック" w:hint="eastAsia"/>
            <w:kern w:val="0"/>
            <w:szCs w:val="24"/>
          </w:rPr>
          <w:t>持つ人</w:t>
        </w:r>
      </w:ins>
      <w:del w:id="566" w:author="工内 隆" w:date="2018-10-05T16:05:00Z">
        <w:r w:rsidR="000F11B8" w:rsidDel="00E36A79">
          <w:rPr>
            <w:rFonts w:cs="ＭＳ Ｐゴシック" w:hint="eastAsia"/>
            <w:kern w:val="0"/>
            <w:szCs w:val="24"/>
          </w:rPr>
          <w:delText>つ人</w:delText>
        </w:r>
      </w:del>
      <w:r w:rsidR="000F11B8">
        <w:rPr>
          <w:rFonts w:cs="ＭＳ Ｐゴシック" w:hint="eastAsia"/>
          <w:kern w:val="0"/>
          <w:szCs w:val="24"/>
        </w:rPr>
        <w:t>が必要でしょう</w:t>
      </w:r>
      <w:r w:rsidRPr="00AB4ABE">
        <w:rPr>
          <w:rFonts w:cs="ＭＳ Ｐゴシック" w:hint="eastAsia"/>
          <w:kern w:val="0"/>
          <w:szCs w:val="24"/>
        </w:rPr>
        <w:t>。</w:t>
      </w:r>
      <w:r w:rsidRPr="00AB4ABE">
        <w:rPr>
          <w:rFonts w:cs="ＭＳ Ｐゴシック" w:hint="eastAsia"/>
          <w:kern w:val="0"/>
          <w:szCs w:val="24"/>
        </w:rPr>
        <w:t xml:space="preserve"> </w:t>
      </w:r>
      <w:r w:rsidRPr="00AB4ABE">
        <w:rPr>
          <w:rFonts w:cs="ＭＳ Ｐゴシック" w:hint="eastAsia"/>
          <w:kern w:val="0"/>
          <w:szCs w:val="24"/>
        </w:rPr>
        <w:t>（</w:t>
      </w:r>
      <w:r w:rsidR="009307FF">
        <w:rPr>
          <w:rFonts w:cs="ＭＳ Ｐゴシック" w:hint="eastAsia"/>
          <w:kern w:val="0"/>
          <w:szCs w:val="24"/>
        </w:rPr>
        <w:t>「</w:t>
      </w:r>
      <w:r w:rsidR="000F11B8" w:rsidRPr="000F11B8">
        <w:rPr>
          <w:rFonts w:cs="ＭＳ Ｐゴシック" w:hint="eastAsia"/>
          <w:kern w:val="0"/>
          <w:szCs w:val="24"/>
        </w:rPr>
        <w:t>オープンソース　プログラムの作成</w:t>
      </w:r>
      <w:r w:rsidR="009307FF">
        <w:rPr>
          <w:rFonts w:cs="ＭＳ Ｐゴシック" w:hint="eastAsia"/>
          <w:kern w:val="0"/>
          <w:szCs w:val="24"/>
        </w:rPr>
        <w:t>」</w:t>
      </w:r>
      <w:r w:rsidR="009307FF">
        <w:rPr>
          <w:rFonts w:cs="ＭＳ Ｐゴシック" w:hint="eastAsia"/>
          <w:kern w:val="0"/>
          <w:szCs w:val="24"/>
        </w:rPr>
        <w:t>:</w:t>
      </w:r>
      <w:r w:rsidR="009307FF" w:rsidRPr="009307FF">
        <w:t xml:space="preserve"> </w:t>
      </w:r>
      <w:hyperlink r:id="rId17" w:history="1">
        <w:r w:rsidR="009307FF" w:rsidRPr="009307FF">
          <w:rPr>
            <w:rStyle w:val="a5"/>
            <w:rFonts w:cs="ＭＳ Ｐゴシック"/>
            <w:kern w:val="0"/>
            <w:szCs w:val="24"/>
          </w:rPr>
          <w:t>Creating an Open Source Program</w:t>
        </w:r>
      </w:hyperlink>
      <w:del w:id="567" w:author="工内 隆" w:date="2018-10-05T14:36:00Z">
        <w:r w:rsidR="009307FF" w:rsidDel="00CD3BAD">
          <w:rPr>
            <w:rFonts w:cs="ＭＳ Ｐゴシック" w:hint="eastAsia"/>
            <w:kern w:val="0"/>
            <w:szCs w:val="24"/>
          </w:rPr>
          <w:delText>（</w:delText>
        </w:r>
        <w:r w:rsidR="009307FF" w:rsidRPr="009307FF" w:rsidDel="00CD3BAD">
          <w:rPr>
            <w:rFonts w:cs="ＭＳ Ｐゴシック" w:hint="eastAsia"/>
            <w:color w:val="FF0000"/>
            <w:kern w:val="0"/>
            <w:szCs w:val="24"/>
          </w:rPr>
          <w:delText>明らかに原文、ハイパーリンクなどが間違っているので修正しています。</w:delText>
        </w:r>
        <w:r w:rsidR="009307FF" w:rsidDel="00CD3BAD">
          <w:rPr>
            <w:rFonts w:cs="ＭＳ Ｐゴシック" w:hint="eastAsia"/>
            <w:kern w:val="0"/>
            <w:szCs w:val="24"/>
          </w:rPr>
          <w:delText>）</w:delText>
        </w:r>
      </w:del>
      <w:r w:rsidRPr="00AB4ABE">
        <w:rPr>
          <w:rFonts w:cs="ＭＳ Ｐゴシック" w:hint="eastAsia"/>
          <w:kern w:val="0"/>
          <w:szCs w:val="24"/>
        </w:rPr>
        <w:t>に関するガイドを参照してください）。</w:t>
      </w:r>
    </w:p>
    <w:p w:rsidR="00AB4ABE" w:rsidRPr="00E9566E" w:rsidRDefault="00AB4ABE" w:rsidP="00E9566E">
      <w:pPr>
        <w:rPr>
          <w:rFonts w:cs="ＭＳ Ｐゴシック"/>
          <w:kern w:val="0"/>
          <w:szCs w:val="24"/>
        </w:rPr>
      </w:pP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11 Tips for Mastering Open Source Contributions</w:t>
      </w:r>
    </w:p>
    <w:p w:rsidR="009307FF" w:rsidRDefault="009307FF" w:rsidP="00E9566E">
      <w:pPr>
        <w:rPr>
          <w:rFonts w:cs="ＭＳ Ｐゴシック"/>
          <w:kern w:val="0"/>
          <w:szCs w:val="24"/>
        </w:rPr>
      </w:pPr>
      <w:r>
        <w:rPr>
          <w:rFonts w:cs="ＭＳ Ｐゴシック" w:hint="eastAsia"/>
          <w:kern w:val="0"/>
          <w:szCs w:val="24"/>
        </w:rPr>
        <w:t>オープンソース　コントリビューションを習得するための</w:t>
      </w:r>
      <w:r>
        <w:rPr>
          <w:rFonts w:cs="ＭＳ Ｐゴシック" w:hint="eastAsia"/>
          <w:kern w:val="0"/>
          <w:szCs w:val="24"/>
        </w:rPr>
        <w:t>11</w:t>
      </w:r>
      <w:r>
        <w:rPr>
          <w:rFonts w:cs="ＭＳ Ｐゴシック" w:hint="eastAsia"/>
          <w:kern w:val="0"/>
          <w:szCs w:val="24"/>
        </w:rPr>
        <w:t>項目の秘訣</w:t>
      </w:r>
    </w:p>
    <w:p w:rsidR="009307FF" w:rsidRPr="00E9566E" w:rsidRDefault="009307F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build a healthy environment for open source contributions in your organization</w:t>
      </w:r>
    </w:p>
    <w:p w:rsidR="00E9566E" w:rsidRDefault="00E36A79" w:rsidP="00E9566E">
      <w:pPr>
        <w:rPr>
          <w:rFonts w:cs="ＭＳ Ｐゴシック"/>
          <w:kern w:val="0"/>
          <w:szCs w:val="24"/>
        </w:rPr>
      </w:pPr>
      <w:ins w:id="568" w:author="工内 隆" w:date="2018-10-05T16:08:00Z">
        <w:r>
          <w:rPr>
            <w:rFonts w:cs="ＭＳ Ｐゴシック" w:hint="eastAsia"/>
            <w:kern w:val="0"/>
            <w:szCs w:val="24"/>
          </w:rPr>
          <w:t>組織内に</w:t>
        </w:r>
      </w:ins>
      <w:r w:rsidR="009307FF" w:rsidRPr="009307FF">
        <w:rPr>
          <w:rFonts w:cs="ＭＳ Ｐゴシック" w:hint="eastAsia"/>
          <w:kern w:val="0"/>
          <w:szCs w:val="24"/>
        </w:rPr>
        <w:t>オープンソース</w:t>
      </w:r>
      <w:r w:rsidR="009307FF">
        <w:rPr>
          <w:rFonts w:cs="ＭＳ Ｐゴシック" w:hint="eastAsia"/>
          <w:kern w:val="0"/>
          <w:szCs w:val="24"/>
        </w:rPr>
        <w:t xml:space="preserve">　コントリビューション</w:t>
      </w:r>
      <w:r w:rsidR="000A1E5D">
        <w:rPr>
          <w:rFonts w:cs="ＭＳ Ｐゴシック" w:hint="eastAsia"/>
          <w:kern w:val="0"/>
          <w:szCs w:val="24"/>
        </w:rPr>
        <w:t>を推進</w:t>
      </w:r>
      <w:ins w:id="569" w:author="工内 隆" w:date="2018-10-05T16:07:00Z">
        <w:r>
          <w:rPr>
            <w:rFonts w:cs="ＭＳ Ｐゴシック" w:hint="eastAsia"/>
            <w:kern w:val="0"/>
            <w:szCs w:val="24"/>
          </w:rPr>
          <w:t>す</w:t>
        </w:r>
      </w:ins>
      <w:del w:id="570" w:author="工内 隆" w:date="2018-10-05T16:07:00Z">
        <w:r w:rsidR="000A1E5D" w:rsidDel="00E36A79">
          <w:rPr>
            <w:rFonts w:cs="ＭＳ Ｐゴシック" w:hint="eastAsia"/>
            <w:kern w:val="0"/>
            <w:szCs w:val="24"/>
          </w:rPr>
          <w:delText>でき</w:delText>
        </w:r>
      </w:del>
      <w:r w:rsidR="000A1E5D">
        <w:rPr>
          <w:rFonts w:cs="ＭＳ Ｐゴシック" w:hint="eastAsia"/>
          <w:kern w:val="0"/>
          <w:szCs w:val="24"/>
        </w:rPr>
        <w:t>るための</w:t>
      </w:r>
      <w:r w:rsidR="009307FF" w:rsidRPr="009307FF">
        <w:rPr>
          <w:rFonts w:cs="ＭＳ Ｐゴシック" w:hint="eastAsia"/>
          <w:kern w:val="0"/>
          <w:szCs w:val="24"/>
        </w:rPr>
        <w:t>健全な環境を</w:t>
      </w:r>
      <w:del w:id="571" w:author="工内 隆" w:date="2018-10-05T16:08:00Z">
        <w:r w:rsidR="000A1E5D" w:rsidDel="00E36A79">
          <w:rPr>
            <w:rFonts w:cs="ＭＳ Ｐゴシック" w:hint="eastAsia"/>
            <w:kern w:val="0"/>
            <w:szCs w:val="24"/>
          </w:rPr>
          <w:delText>持つ組織を</w:delText>
        </w:r>
      </w:del>
      <w:r w:rsidR="000A1E5D">
        <w:rPr>
          <w:rFonts w:cs="ＭＳ Ｐゴシック" w:hint="eastAsia"/>
          <w:kern w:val="0"/>
          <w:szCs w:val="24"/>
        </w:rPr>
        <w:t>どのようにして</w:t>
      </w:r>
      <w:r w:rsidR="009307FF" w:rsidRPr="009307FF">
        <w:rPr>
          <w:rFonts w:cs="ＭＳ Ｐゴシック" w:hint="eastAsia"/>
          <w:kern w:val="0"/>
          <w:szCs w:val="24"/>
        </w:rPr>
        <w:t>構築する</w:t>
      </w:r>
      <w:r w:rsidR="000A1E5D">
        <w:rPr>
          <w:rFonts w:cs="ＭＳ Ｐゴシック" w:hint="eastAsia"/>
          <w:kern w:val="0"/>
          <w:szCs w:val="24"/>
        </w:rPr>
        <w:t>か</w:t>
      </w:r>
      <w:del w:id="572" w:author="工内 隆" w:date="2018-10-05T16:08:00Z">
        <w:r w:rsidR="000A1E5D" w:rsidDel="00E36A79">
          <w:rPr>
            <w:rFonts w:cs="ＭＳ Ｐゴシック" w:hint="eastAsia"/>
            <w:kern w:val="0"/>
            <w:szCs w:val="24"/>
          </w:rPr>
          <w:delText>。</w:delText>
        </w:r>
      </w:del>
    </w:p>
    <w:p w:rsidR="009307FF" w:rsidRPr="00E9566E" w:rsidRDefault="009307FF"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policy and process to guide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オープンソース</w:t>
      </w:r>
      <w:r>
        <w:rPr>
          <w:rFonts w:cs="ＭＳ Ｐゴシック" w:hint="eastAsia"/>
          <w:kern w:val="0"/>
          <w:szCs w:val="24"/>
        </w:rPr>
        <w:t xml:space="preserve">　コントリビュー</w:t>
      </w:r>
      <w:ins w:id="573" w:author="工内 隆" w:date="2018-10-05T16:08:00Z">
        <w:r w:rsidR="00E36A79">
          <w:rPr>
            <w:rFonts w:cs="ＭＳ Ｐゴシック" w:hint="eastAsia"/>
            <w:kern w:val="0"/>
            <w:szCs w:val="24"/>
          </w:rPr>
          <w:t>ション</w:t>
        </w:r>
      </w:ins>
      <w:del w:id="574" w:author="工内 隆" w:date="2018-10-05T16:08:00Z">
        <w:r w:rsidDel="00E36A79">
          <w:rPr>
            <w:rFonts w:cs="ＭＳ Ｐゴシック" w:hint="eastAsia"/>
            <w:kern w:val="0"/>
            <w:szCs w:val="24"/>
          </w:rPr>
          <w:delText>ター</w:delText>
        </w:r>
      </w:del>
      <w:r>
        <w:rPr>
          <w:rFonts w:cs="ＭＳ Ｐゴシック" w:hint="eastAsia"/>
          <w:kern w:val="0"/>
          <w:szCs w:val="24"/>
        </w:rPr>
        <w:t>の</w:t>
      </w:r>
      <w:r w:rsidRPr="000A1E5D">
        <w:rPr>
          <w:rFonts w:cs="ＭＳ Ｐゴシック" w:hint="eastAsia"/>
          <w:kern w:val="0"/>
          <w:szCs w:val="24"/>
        </w:rPr>
        <w:t>ための</w:t>
      </w:r>
      <w:r>
        <w:rPr>
          <w:rFonts w:cs="ＭＳ Ｐゴシック" w:hint="eastAsia"/>
          <w:kern w:val="0"/>
          <w:szCs w:val="24"/>
        </w:rPr>
        <w:t>ポリシー</w:t>
      </w:r>
      <w:r w:rsidRPr="000A1E5D">
        <w:rPr>
          <w:rFonts w:cs="ＭＳ Ｐゴシック" w:hint="eastAsia"/>
          <w:kern w:val="0"/>
          <w:szCs w:val="24"/>
        </w:rPr>
        <w:t>とプロセス</w:t>
      </w:r>
      <w:r>
        <w:rPr>
          <w:rFonts w:cs="ＭＳ Ｐゴシック" w:hint="eastAsia"/>
          <w:kern w:val="0"/>
          <w:szCs w:val="24"/>
        </w:rPr>
        <w:t>の</w:t>
      </w:r>
      <w:r w:rsidRPr="000A1E5D">
        <w:rPr>
          <w:rFonts w:cs="ＭＳ Ｐゴシック" w:hint="eastAsia"/>
          <w:kern w:val="0"/>
          <w:szCs w:val="24"/>
        </w:rPr>
        <w:t>確立</w:t>
      </w:r>
    </w:p>
    <w:p w:rsidR="000A1E5D" w:rsidRPr="00E9566E" w:rsidRDefault="000A1E5D"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Set up a team to oversee approvals for all open source contributions</w:t>
      </w:r>
    </w:p>
    <w:p w:rsidR="000A1E5D" w:rsidRDefault="000A1E5D" w:rsidP="00E9566E">
      <w:pPr>
        <w:rPr>
          <w:rFonts w:cs="ＭＳ Ｐゴシック"/>
          <w:kern w:val="0"/>
          <w:szCs w:val="24"/>
        </w:rPr>
      </w:pPr>
      <w:r>
        <w:rPr>
          <w:rFonts w:cs="ＭＳ Ｐゴシック" w:hint="eastAsia"/>
          <w:kern w:val="0"/>
          <w:szCs w:val="24"/>
        </w:rPr>
        <w:lastRenderedPageBreak/>
        <w:t>・</w:t>
      </w:r>
      <w:r w:rsidRPr="000A1E5D">
        <w:rPr>
          <w:rFonts w:cs="ＭＳ Ｐゴシック" w:hint="eastAsia"/>
          <w:kern w:val="0"/>
          <w:szCs w:val="24"/>
        </w:rPr>
        <w:t>すべてのオープンソース</w:t>
      </w:r>
      <w:r>
        <w:rPr>
          <w:rFonts w:cs="ＭＳ Ｐゴシック" w:hint="eastAsia"/>
          <w:kern w:val="0"/>
          <w:szCs w:val="24"/>
        </w:rPr>
        <w:t xml:space="preserve">　コントリビューション</w:t>
      </w:r>
      <w:r w:rsidR="009A6771">
        <w:rPr>
          <w:rFonts w:cs="ＭＳ Ｐゴシック" w:hint="eastAsia"/>
          <w:kern w:val="0"/>
          <w:szCs w:val="24"/>
        </w:rPr>
        <w:t>を</w:t>
      </w:r>
      <w:r w:rsidRPr="000A1E5D">
        <w:rPr>
          <w:rFonts w:cs="ＭＳ Ｐゴシック" w:hint="eastAsia"/>
          <w:kern w:val="0"/>
          <w:szCs w:val="24"/>
        </w:rPr>
        <w:t>承認</w:t>
      </w:r>
      <w:r w:rsidR="00D17985">
        <w:rPr>
          <w:rFonts w:cs="ＭＳ Ｐゴシック" w:hint="eastAsia"/>
          <w:kern w:val="0"/>
          <w:szCs w:val="24"/>
        </w:rPr>
        <w:t>、</w:t>
      </w:r>
      <w:r w:rsidRPr="000A1E5D">
        <w:rPr>
          <w:rFonts w:cs="ＭＳ Ｐゴシック" w:hint="eastAsia"/>
          <w:kern w:val="0"/>
          <w:szCs w:val="24"/>
        </w:rPr>
        <w:t>監督するチーム</w:t>
      </w:r>
      <w:r w:rsidR="009A6771">
        <w:rPr>
          <w:rFonts w:cs="ＭＳ Ｐゴシック" w:hint="eastAsia"/>
          <w:kern w:val="0"/>
          <w:szCs w:val="24"/>
        </w:rPr>
        <w:t>の設置</w:t>
      </w:r>
    </w:p>
    <w:p w:rsidR="000A1E5D" w:rsidRPr="00E9566E" w:rsidRDefault="000A1E5D"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Focus contributions in the areas that will enable your technologies</w:t>
      </w:r>
    </w:p>
    <w:p w:rsidR="00D17985" w:rsidRDefault="00D17985" w:rsidP="00E9566E">
      <w:pPr>
        <w:rPr>
          <w:ins w:id="575" w:author="工内 隆" w:date="2018-10-05T16:09:00Z"/>
          <w:rFonts w:cs="ＭＳ Ｐゴシック"/>
          <w:kern w:val="0"/>
          <w:szCs w:val="24"/>
        </w:rPr>
      </w:pPr>
      <w:r>
        <w:rPr>
          <w:rFonts w:cs="ＭＳ Ｐゴシック" w:hint="eastAsia"/>
          <w:kern w:val="0"/>
          <w:szCs w:val="24"/>
        </w:rPr>
        <w:t>・</w:t>
      </w:r>
      <w:r w:rsidRPr="00D17985">
        <w:rPr>
          <w:rFonts w:cs="ＭＳ Ｐゴシック" w:hint="eastAsia"/>
          <w:kern w:val="0"/>
          <w:szCs w:val="24"/>
        </w:rPr>
        <w:t>あなたのテクノロジー</w:t>
      </w:r>
      <w:r>
        <w:rPr>
          <w:rFonts w:cs="ＭＳ Ｐゴシック" w:hint="eastAsia"/>
          <w:kern w:val="0"/>
          <w:szCs w:val="24"/>
        </w:rPr>
        <w:t>が活かせる</w:t>
      </w:r>
      <w:r w:rsidRPr="00D17985">
        <w:rPr>
          <w:rFonts w:cs="ＭＳ Ｐゴシック" w:hint="eastAsia"/>
          <w:kern w:val="0"/>
          <w:szCs w:val="24"/>
        </w:rPr>
        <w:t>領域に焦点を当てる</w:t>
      </w:r>
    </w:p>
    <w:p w:rsidR="00A915FA" w:rsidRPr="00E9566E" w:rsidRDefault="00A915FA"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the needed IT infrastructure and tooling for contributors</w:t>
      </w:r>
    </w:p>
    <w:p w:rsidR="00D17985" w:rsidRDefault="00D17985" w:rsidP="00E9566E">
      <w:pPr>
        <w:rPr>
          <w:rFonts w:cs="ＭＳ Ｐゴシック"/>
          <w:kern w:val="0"/>
          <w:szCs w:val="24"/>
        </w:rPr>
      </w:pPr>
      <w:r>
        <w:rPr>
          <w:rFonts w:cs="ＭＳ Ｐゴシック" w:hint="eastAsia"/>
          <w:kern w:val="0"/>
          <w:szCs w:val="24"/>
        </w:rPr>
        <w:t>・コントリビューター</w:t>
      </w:r>
      <w:r w:rsidRPr="00D17985">
        <w:rPr>
          <w:rFonts w:cs="ＭＳ Ｐゴシック" w:hint="eastAsia"/>
          <w:kern w:val="0"/>
          <w:szCs w:val="24"/>
        </w:rPr>
        <w:t>に必要な</w:t>
      </w:r>
      <w:r w:rsidRPr="00D17985">
        <w:rPr>
          <w:rFonts w:cs="ＭＳ Ｐゴシック" w:hint="eastAsia"/>
          <w:kern w:val="0"/>
          <w:szCs w:val="24"/>
        </w:rPr>
        <w:t>IT</w:t>
      </w:r>
      <w:r w:rsidRPr="00D17985">
        <w:rPr>
          <w:rFonts w:cs="ＭＳ Ｐゴシック" w:hint="eastAsia"/>
          <w:kern w:val="0"/>
          <w:szCs w:val="24"/>
        </w:rPr>
        <w:t>インフラストラクチャとツールを提供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Offer training to your staff on contribution best practices</w:t>
      </w:r>
    </w:p>
    <w:p w:rsidR="00D17985" w:rsidRDefault="00D17985" w:rsidP="00E9566E">
      <w:pPr>
        <w:rPr>
          <w:rFonts w:cs="ＭＳ Ｐゴシック"/>
          <w:kern w:val="0"/>
          <w:szCs w:val="24"/>
        </w:rPr>
      </w:pPr>
      <w:r>
        <w:rPr>
          <w:rFonts w:cs="ＭＳ Ｐゴシック" w:hint="eastAsia"/>
          <w:kern w:val="0"/>
          <w:szCs w:val="24"/>
        </w:rPr>
        <w:t>・コントリビューションのための</w:t>
      </w:r>
      <w:r w:rsidRPr="00D17985">
        <w:rPr>
          <w:rFonts w:cs="ＭＳ Ｐゴシック" w:hint="eastAsia"/>
          <w:kern w:val="0"/>
          <w:szCs w:val="24"/>
        </w:rPr>
        <w:t>ベストプラクティス</w:t>
      </w:r>
      <w:r>
        <w:rPr>
          <w:rFonts w:cs="ＭＳ Ｐゴシック" w:hint="eastAsia"/>
          <w:kern w:val="0"/>
          <w:szCs w:val="24"/>
        </w:rPr>
        <w:t>のトレーンイングを</w:t>
      </w:r>
      <w:r w:rsidRPr="00D17985">
        <w:rPr>
          <w:rFonts w:cs="ＭＳ Ｐゴシック" w:hint="eastAsia"/>
          <w:kern w:val="0"/>
          <w:szCs w:val="24"/>
        </w:rPr>
        <w:t>スタッフに提供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Track contributions, measure impact, improve, and communicate</w:t>
      </w:r>
    </w:p>
    <w:p w:rsidR="00D17985" w:rsidRDefault="00D17985" w:rsidP="00E9566E">
      <w:pPr>
        <w:rPr>
          <w:rFonts w:cs="ＭＳ Ｐゴシック"/>
          <w:kern w:val="0"/>
          <w:szCs w:val="24"/>
        </w:rPr>
      </w:pPr>
      <w:r>
        <w:rPr>
          <w:rFonts w:cs="ＭＳ Ｐゴシック" w:hint="eastAsia"/>
          <w:kern w:val="0"/>
          <w:szCs w:val="24"/>
        </w:rPr>
        <w:t>・コントリビューション</w:t>
      </w:r>
      <w:r w:rsidRPr="00D17985">
        <w:rPr>
          <w:rFonts w:cs="ＭＳ Ｐゴシック" w:hint="eastAsia"/>
          <w:kern w:val="0"/>
          <w:szCs w:val="24"/>
        </w:rPr>
        <w:t>を</w:t>
      </w:r>
      <w:r>
        <w:rPr>
          <w:rFonts w:cs="ＭＳ Ｐゴシック" w:hint="eastAsia"/>
          <w:kern w:val="0"/>
          <w:szCs w:val="24"/>
        </w:rPr>
        <w:t>トラッキング</w:t>
      </w:r>
      <w:r w:rsidRPr="00D17985">
        <w:rPr>
          <w:rFonts w:cs="ＭＳ Ｐゴシック" w:hint="eastAsia"/>
          <w:kern w:val="0"/>
          <w:szCs w:val="24"/>
        </w:rPr>
        <w:t>し、</w:t>
      </w:r>
      <w:r>
        <w:rPr>
          <w:rFonts w:cs="ＭＳ Ｐゴシック" w:hint="eastAsia"/>
          <w:kern w:val="0"/>
          <w:szCs w:val="24"/>
        </w:rPr>
        <w:t>効果を評価し</w:t>
      </w:r>
      <w:r w:rsidRPr="00D17985">
        <w:rPr>
          <w:rFonts w:cs="ＭＳ Ｐゴシック" w:hint="eastAsia"/>
          <w:kern w:val="0"/>
          <w:szCs w:val="24"/>
        </w:rPr>
        <w:t>、改善</w:t>
      </w:r>
      <w:ins w:id="576" w:author="工内 隆" w:date="2018-10-05T16:10:00Z">
        <w:r w:rsidR="00A915FA">
          <w:rPr>
            <w:rFonts w:cs="ＭＳ Ｐゴシック" w:hint="eastAsia"/>
            <w:kern w:val="0"/>
            <w:szCs w:val="24"/>
          </w:rPr>
          <w:t>し、</w:t>
        </w:r>
      </w:ins>
      <w:del w:id="577" w:author="工内 隆" w:date="2018-10-05T16:10:00Z">
        <w:r w:rsidDel="00A915FA">
          <w:rPr>
            <w:rFonts w:cs="ＭＳ Ｐゴシック" w:hint="eastAsia"/>
            <w:kern w:val="0"/>
            <w:szCs w:val="24"/>
          </w:rPr>
          <w:delText>などのためにコントリビューターと</w:delText>
        </w:r>
      </w:del>
      <w:r w:rsidR="00C35F3C">
        <w:rPr>
          <w:rFonts w:cs="ＭＳ Ｐゴシック" w:hint="eastAsia"/>
          <w:kern w:val="0"/>
          <w:szCs w:val="24"/>
        </w:rPr>
        <w:t>コミュニケーションをとる</w:t>
      </w:r>
    </w:p>
    <w:p w:rsidR="00D17985" w:rsidRPr="00E9566E" w:rsidRDefault="00D17985"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mentorship program to train less experienced developers</w:t>
      </w:r>
    </w:p>
    <w:p w:rsidR="00C35F3C" w:rsidRDefault="00C35F3C" w:rsidP="00E9566E">
      <w:pPr>
        <w:rPr>
          <w:rFonts w:cs="ＭＳ Ｐゴシック"/>
          <w:kern w:val="0"/>
          <w:szCs w:val="24"/>
        </w:rPr>
      </w:pPr>
      <w:r>
        <w:rPr>
          <w:rFonts w:cs="ＭＳ Ｐゴシック" w:hint="eastAsia"/>
          <w:kern w:val="0"/>
          <w:szCs w:val="24"/>
        </w:rPr>
        <w:t>・</w:t>
      </w:r>
      <w:r w:rsidRPr="00C35F3C">
        <w:rPr>
          <w:rFonts w:cs="ＭＳ Ｐゴシック" w:hint="eastAsia"/>
          <w:kern w:val="0"/>
          <w:szCs w:val="24"/>
        </w:rPr>
        <w:t>経験の少ない開発者</w:t>
      </w:r>
      <w:r>
        <w:rPr>
          <w:rFonts w:cs="ＭＳ Ｐゴシック" w:hint="eastAsia"/>
          <w:kern w:val="0"/>
          <w:szCs w:val="24"/>
        </w:rPr>
        <w:t>をトレーンイングするための</w:t>
      </w:r>
      <w:del w:id="578" w:author="工内 隆" w:date="2018-10-05T16:10:00Z">
        <w:r w:rsidDel="00A915FA">
          <w:rPr>
            <w:rFonts w:cs="ＭＳ Ｐゴシック" w:hint="eastAsia"/>
            <w:kern w:val="0"/>
            <w:szCs w:val="24"/>
          </w:rPr>
          <w:delText>メンターシップ</w:delText>
        </w:r>
      </w:del>
      <w:del w:id="579" w:author="工内 隆" w:date="2018-10-05T16:11:00Z">
        <w:r w:rsidDel="00A915FA">
          <w:rPr>
            <w:rFonts w:cs="ＭＳ Ｐゴシック" w:hint="eastAsia"/>
            <w:kern w:val="0"/>
            <w:szCs w:val="24"/>
          </w:rPr>
          <w:delText>、</w:delText>
        </w:r>
      </w:del>
      <w:r w:rsidRPr="00C35F3C">
        <w:rPr>
          <w:rFonts w:cs="ＭＳ Ｐゴシック" w:hint="eastAsia"/>
          <w:kern w:val="0"/>
          <w:szCs w:val="24"/>
        </w:rPr>
        <w:t>指導プログラム</w:t>
      </w:r>
      <w:r>
        <w:rPr>
          <w:rFonts w:cs="ＭＳ Ｐゴシック" w:hint="eastAsia"/>
          <w:kern w:val="0"/>
          <w:szCs w:val="24"/>
        </w:rPr>
        <w:t>の</w:t>
      </w:r>
      <w:ins w:id="580" w:author="工内 隆" w:date="2018-10-05T16:11:00Z">
        <w:r w:rsidR="00A915FA">
          <w:rPr>
            <w:rFonts w:cs="ＭＳ Ｐゴシック" w:hint="eastAsia"/>
            <w:kern w:val="0"/>
            <w:szCs w:val="24"/>
          </w:rPr>
          <w:t>確</w:t>
        </w:r>
      </w:ins>
      <w:del w:id="581" w:author="工内 隆" w:date="2018-10-05T16:11:00Z">
        <w:r w:rsidDel="00A915FA">
          <w:rPr>
            <w:rFonts w:cs="ＭＳ Ｐゴシック" w:hint="eastAsia"/>
            <w:kern w:val="0"/>
            <w:szCs w:val="24"/>
          </w:rPr>
          <w:delText>設</w:delText>
        </w:r>
      </w:del>
      <w:r>
        <w:rPr>
          <w:rFonts w:cs="ＭＳ Ｐゴシック" w:hint="eastAsia"/>
          <w:kern w:val="0"/>
          <w:szCs w:val="24"/>
        </w:rPr>
        <w:t>立</w:t>
      </w:r>
    </w:p>
    <w:p w:rsidR="00C35F3C" w:rsidRPr="00C35F3C"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contribution guidelines, how-tos, do’s and don’ts</w:t>
      </w:r>
    </w:p>
    <w:p w:rsidR="00C35F3C" w:rsidRDefault="00C35F3C" w:rsidP="00E9566E">
      <w:pPr>
        <w:rPr>
          <w:rFonts w:cs="ＭＳ Ｐゴシック"/>
          <w:kern w:val="0"/>
          <w:szCs w:val="24"/>
        </w:rPr>
      </w:pPr>
      <w:r>
        <w:rPr>
          <w:rFonts w:cs="ＭＳ Ｐゴシック" w:hint="eastAsia"/>
          <w:kern w:val="0"/>
          <w:szCs w:val="24"/>
        </w:rPr>
        <w:t xml:space="preserve">・コントリビューション　</w:t>
      </w:r>
      <w:r w:rsidRPr="00C35F3C">
        <w:rPr>
          <w:rFonts w:cs="ＭＳ Ｐゴシック" w:hint="eastAsia"/>
          <w:kern w:val="0"/>
          <w:szCs w:val="24"/>
        </w:rPr>
        <w:t>ガイドライン</w:t>
      </w:r>
      <w:r>
        <w:rPr>
          <w:rFonts w:cs="ＭＳ Ｐゴシック" w:hint="eastAsia"/>
          <w:kern w:val="0"/>
          <w:szCs w:val="24"/>
        </w:rPr>
        <w:t>（どのようにすれば良いか、しても良いこと、してはいけないことなどを</w:t>
      </w:r>
      <w:r w:rsidR="00C714A6">
        <w:rPr>
          <w:rFonts w:cs="ＭＳ Ｐゴシック" w:hint="eastAsia"/>
          <w:kern w:val="0"/>
          <w:szCs w:val="24"/>
        </w:rPr>
        <w:t>示す</w:t>
      </w:r>
      <w:r>
        <w:rPr>
          <w:rFonts w:cs="ＭＳ Ｐゴシック" w:hint="eastAsia"/>
          <w:kern w:val="0"/>
          <w:szCs w:val="24"/>
        </w:rPr>
        <w:t>）の</w:t>
      </w:r>
      <w:r w:rsidRPr="00C35F3C">
        <w:rPr>
          <w:rFonts w:cs="ＭＳ Ｐゴシック" w:hint="eastAsia"/>
          <w:kern w:val="0"/>
          <w:szCs w:val="24"/>
        </w:rPr>
        <w:t>提供</w:t>
      </w:r>
    </w:p>
    <w:p w:rsidR="00C35F3C" w:rsidRPr="00E9566E"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Make open source legal support accessible to developers</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開発者がオープンソース</w:t>
      </w:r>
      <w:r>
        <w:rPr>
          <w:rFonts w:cs="ＭＳ Ｐゴシック" w:hint="eastAsia"/>
          <w:kern w:val="0"/>
          <w:szCs w:val="24"/>
        </w:rPr>
        <w:t>関連で法務</w:t>
      </w:r>
      <w:r w:rsidRPr="00C714A6">
        <w:rPr>
          <w:rFonts w:cs="ＭＳ Ｐゴシック" w:hint="eastAsia"/>
          <w:kern w:val="0"/>
          <w:szCs w:val="24"/>
        </w:rPr>
        <w:t>サポート</w:t>
      </w:r>
      <w:r>
        <w:rPr>
          <w:rFonts w:cs="ＭＳ Ｐゴシック" w:hint="eastAsia"/>
          <w:kern w:val="0"/>
          <w:szCs w:val="24"/>
        </w:rPr>
        <w:t>を受けられるようにする</w:t>
      </w:r>
    </w:p>
    <w:p w:rsidR="00C714A6" w:rsidRPr="00E9566E" w:rsidRDefault="00C714A6" w:rsidP="00E9566E">
      <w:pPr>
        <w:rPr>
          <w:rFonts w:cs="ＭＳ Ｐゴシック"/>
          <w:kern w:val="0"/>
          <w:szCs w:val="24"/>
        </w:rPr>
      </w:pPr>
    </w:p>
    <w:p w:rsid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Hire from the open source communities you value the most</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あなた</w:t>
      </w:r>
      <w:r>
        <w:rPr>
          <w:rFonts w:cs="ＭＳ Ｐゴシック" w:hint="eastAsia"/>
          <w:kern w:val="0"/>
          <w:szCs w:val="24"/>
        </w:rPr>
        <w:t>にとって</w:t>
      </w:r>
      <w:r w:rsidRPr="00C714A6">
        <w:rPr>
          <w:rFonts w:cs="ＭＳ Ｐゴシック" w:hint="eastAsia"/>
          <w:kern w:val="0"/>
          <w:szCs w:val="24"/>
        </w:rPr>
        <w:t>最も価値のあるオープンソース</w:t>
      </w:r>
      <w:r>
        <w:rPr>
          <w:rFonts w:cs="ＭＳ Ｐゴシック" w:hint="eastAsia"/>
          <w:kern w:val="0"/>
          <w:szCs w:val="24"/>
        </w:rPr>
        <w:t xml:space="preserve">　</w:t>
      </w:r>
      <w:r w:rsidRPr="00C714A6">
        <w:rPr>
          <w:rFonts w:cs="ＭＳ Ｐゴシック" w:hint="eastAsia"/>
          <w:kern w:val="0"/>
          <w:szCs w:val="24"/>
        </w:rPr>
        <w:t>コミュニティからの雇用</w:t>
      </w:r>
    </w:p>
    <w:p w:rsidR="00C714A6" w:rsidRPr="00E9566E" w:rsidRDefault="00C714A6" w:rsidP="00E9566E">
      <w:pPr>
        <w:rPr>
          <w:rFonts w:cs="ＭＳ Ｐゴシック"/>
          <w:kern w:val="0"/>
          <w:szCs w:val="24"/>
        </w:rPr>
      </w:pPr>
    </w:p>
    <w:p w:rsidR="00E9566E" w:rsidRP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Always follow the community processes/ practices specific to each project</w:t>
      </w:r>
    </w:p>
    <w:p w:rsidR="00E9566E" w:rsidRDefault="00C714A6" w:rsidP="00E9566E">
      <w:pPr>
        <w:rPr>
          <w:rFonts w:cs="ＭＳ Ｐゴシック"/>
          <w:kern w:val="0"/>
          <w:szCs w:val="24"/>
        </w:rPr>
      </w:pPr>
      <w:r>
        <w:rPr>
          <w:rFonts w:cs="ＭＳ Ｐゴシック" w:hint="eastAsia"/>
          <w:kern w:val="0"/>
          <w:szCs w:val="24"/>
        </w:rPr>
        <w:t>・</w:t>
      </w:r>
      <w:r w:rsidR="00AF7033" w:rsidRPr="00AF7033">
        <w:rPr>
          <w:rFonts w:cs="ＭＳ Ｐゴシック" w:hint="eastAsia"/>
          <w:kern w:val="0"/>
          <w:szCs w:val="24"/>
        </w:rPr>
        <w:t>各プロジェクト</w:t>
      </w:r>
      <w:r w:rsidR="00AF7033">
        <w:rPr>
          <w:rFonts w:cs="ＭＳ Ｐゴシック" w:hint="eastAsia"/>
          <w:kern w:val="0"/>
          <w:szCs w:val="24"/>
        </w:rPr>
        <w:t xml:space="preserve">　</w:t>
      </w:r>
      <w:r w:rsidR="00AF7033" w:rsidRPr="00AF7033">
        <w:rPr>
          <w:rFonts w:cs="ＭＳ Ｐゴシック" w:hint="eastAsia"/>
          <w:kern w:val="0"/>
          <w:szCs w:val="24"/>
        </w:rPr>
        <w:t>コミュニティ</w:t>
      </w:r>
      <w:r w:rsidR="00AF7033">
        <w:rPr>
          <w:rFonts w:cs="ＭＳ Ｐゴシック" w:hint="eastAsia"/>
          <w:kern w:val="0"/>
          <w:szCs w:val="24"/>
        </w:rPr>
        <w:t>の持っている固有の</w:t>
      </w:r>
      <w:r w:rsidR="00AF7033" w:rsidRPr="00AF7033">
        <w:rPr>
          <w:rFonts w:cs="ＭＳ Ｐゴシック" w:hint="eastAsia"/>
          <w:kern w:val="0"/>
          <w:szCs w:val="24"/>
        </w:rPr>
        <w:t>プロセス</w:t>
      </w:r>
      <w:r w:rsidR="00AF7033">
        <w:rPr>
          <w:rFonts w:cs="ＭＳ Ｐゴシック" w:hint="eastAsia"/>
          <w:kern w:val="0"/>
          <w:szCs w:val="24"/>
        </w:rPr>
        <w:t>や</w:t>
      </w:r>
      <w:r w:rsidR="00AF7033" w:rsidRPr="00AF7033">
        <w:rPr>
          <w:rFonts w:cs="ＭＳ Ｐゴシック" w:hint="eastAsia"/>
          <w:kern w:val="0"/>
          <w:szCs w:val="24"/>
        </w:rPr>
        <w:t>プラクティスに</w:t>
      </w:r>
      <w:r w:rsidR="00AF7033">
        <w:rPr>
          <w:rFonts w:cs="ＭＳ Ｐゴシック" w:hint="eastAsia"/>
          <w:kern w:val="0"/>
          <w:szCs w:val="24"/>
        </w:rPr>
        <w:t>常に</w:t>
      </w:r>
      <w:r w:rsidR="00AF7033" w:rsidRPr="00AF7033">
        <w:rPr>
          <w:rFonts w:cs="ＭＳ Ｐゴシック" w:hint="eastAsia"/>
          <w:kern w:val="0"/>
          <w:szCs w:val="24"/>
        </w:rPr>
        <w:t>従う</w:t>
      </w:r>
    </w:p>
    <w:p w:rsidR="00C714A6" w:rsidRPr="00E9566E" w:rsidRDefault="00C714A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@IbrahimAtLinux</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7</w:t>
      </w:r>
    </w:p>
    <w:p w:rsidR="00AF7033" w:rsidRDefault="00AF703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7</w:t>
      </w:r>
    </w:p>
    <w:p w:rsidR="00AF7033" w:rsidRPr="00E9566E" w:rsidRDefault="00AF703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Final Words</w:t>
      </w:r>
    </w:p>
    <w:p w:rsidR="00AF7033" w:rsidRPr="00E9566E" w:rsidRDefault="00AF7033" w:rsidP="00E9566E">
      <w:pPr>
        <w:rPr>
          <w:rFonts w:cs="ＭＳ Ｐゴシック"/>
          <w:kern w:val="0"/>
          <w:szCs w:val="24"/>
        </w:rPr>
      </w:pPr>
      <w:r>
        <w:rPr>
          <w:rFonts w:cs="ＭＳ Ｐゴシック" w:hint="eastAsia"/>
          <w:kern w:val="0"/>
          <w:szCs w:val="24"/>
        </w:rPr>
        <w:t>結論</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projects are here to stay, and they play a critical role in the ability for most organizations to deliver products and services to customers. As an organization, if you want to influence the open source projects that drive the success of your business, you need to participate. Having a solid contribution strategy and implementation plan for your organization puts you on the path towards being a good corporate open source citizen. Good luck!</w:t>
      </w:r>
    </w:p>
    <w:p w:rsidR="00E9566E" w:rsidRDefault="00AF7033" w:rsidP="00E9566E">
      <w:pPr>
        <w:rPr>
          <w:rFonts w:cs="ＭＳ Ｐゴシック"/>
          <w:kern w:val="0"/>
          <w:szCs w:val="24"/>
        </w:rPr>
      </w:pP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プロジェクトは</w:t>
      </w:r>
      <w:ins w:id="582" w:author="工内 隆" w:date="2018-10-05T16:12:00Z">
        <w:del w:id="583" w:author="Date Masahiro" w:date="2018-10-08T11:08:00Z">
          <w:r w:rsidR="00A915FA" w:rsidDel="00FC4BDE">
            <w:rPr>
              <w:rFonts w:cs="ＭＳ Ｐゴシック" w:hint="eastAsia"/>
              <w:kern w:val="0"/>
              <w:szCs w:val="24"/>
            </w:rPr>
            <w:delText>定着</w:delText>
          </w:r>
        </w:del>
      </w:ins>
      <w:ins w:id="584" w:author="Date Masahiro" w:date="2018-10-08T11:08:00Z">
        <w:r w:rsidR="00FC4BDE">
          <w:rPr>
            <w:rFonts w:cs="ＭＳ Ｐゴシック" w:hint="eastAsia"/>
            <w:kern w:val="0"/>
            <w:szCs w:val="24"/>
          </w:rPr>
          <w:t>社会に浸透</w:t>
        </w:r>
      </w:ins>
      <w:del w:id="585" w:author="工内 隆" w:date="2018-10-05T16:12:00Z">
        <w:r w:rsidR="00BF080D" w:rsidDel="00A915FA">
          <w:rPr>
            <w:rFonts w:cs="ＭＳ Ｐゴシック" w:hint="eastAsia"/>
            <w:kern w:val="0"/>
            <w:szCs w:val="24"/>
          </w:rPr>
          <w:delText>社会に</w:delText>
        </w:r>
        <w:r w:rsidDel="00A915FA">
          <w:rPr>
            <w:rFonts w:cs="ＭＳ Ｐゴシック" w:hint="eastAsia"/>
            <w:kern w:val="0"/>
            <w:szCs w:val="24"/>
          </w:rPr>
          <w:delText>浸透</w:delText>
        </w:r>
      </w:del>
      <w:r>
        <w:rPr>
          <w:rFonts w:cs="ＭＳ Ｐゴシック" w:hint="eastAsia"/>
          <w:kern w:val="0"/>
          <w:szCs w:val="24"/>
        </w:rPr>
        <w:t>しており、</w:t>
      </w:r>
      <w:r w:rsidRPr="00AF7033">
        <w:rPr>
          <w:rFonts w:cs="ＭＳ Ｐゴシック" w:hint="eastAsia"/>
          <w:kern w:val="0"/>
          <w:szCs w:val="24"/>
        </w:rPr>
        <w:t>ほとんどの組織</w:t>
      </w:r>
      <w:ins w:id="586" w:author="Date Masahiro" w:date="2018-10-08T11:10:00Z">
        <w:r w:rsidR="00FC4BDE">
          <w:rPr>
            <w:rFonts w:cs="ＭＳ Ｐゴシック" w:hint="eastAsia"/>
            <w:kern w:val="0"/>
            <w:szCs w:val="24"/>
          </w:rPr>
          <w:t>で</w:t>
        </w:r>
      </w:ins>
      <w:del w:id="587" w:author="Date Masahiro" w:date="2018-10-08T11:08:00Z">
        <w:r w:rsidRPr="00AF7033" w:rsidDel="00FC4BDE">
          <w:rPr>
            <w:rFonts w:cs="ＭＳ Ｐゴシック" w:hint="eastAsia"/>
            <w:kern w:val="0"/>
            <w:szCs w:val="24"/>
          </w:rPr>
          <w:delText>が</w:delText>
        </w:r>
      </w:del>
      <w:r w:rsidRPr="00AF7033">
        <w:rPr>
          <w:rFonts w:cs="ＭＳ Ｐゴシック" w:hint="eastAsia"/>
          <w:kern w:val="0"/>
          <w:szCs w:val="24"/>
        </w:rPr>
        <w:t>製品やサービスを顧客に提供する</w:t>
      </w:r>
      <w:r w:rsidR="00BF080D">
        <w:rPr>
          <w:rFonts w:cs="ＭＳ Ｐゴシック" w:hint="eastAsia"/>
          <w:kern w:val="0"/>
          <w:szCs w:val="24"/>
        </w:rPr>
        <w:t>ため</w:t>
      </w:r>
      <w:ins w:id="588" w:author="Date Masahiro" w:date="2018-10-08T11:11:00Z">
        <w:r w:rsidR="0064301B">
          <w:rPr>
            <w:rFonts w:cs="ＭＳ Ｐゴシック" w:hint="eastAsia"/>
            <w:kern w:val="0"/>
            <w:szCs w:val="24"/>
          </w:rPr>
          <w:t>に使用され</w:t>
        </w:r>
      </w:ins>
      <w:ins w:id="589" w:author="Date Masahiro" w:date="2018-10-08T11:12:00Z">
        <w:r w:rsidR="0064301B">
          <w:rPr>
            <w:rFonts w:cs="ＭＳ Ｐゴシック" w:hint="eastAsia"/>
            <w:kern w:val="0"/>
            <w:szCs w:val="24"/>
          </w:rPr>
          <w:t>、</w:t>
        </w:r>
      </w:ins>
      <w:del w:id="590" w:author="Date Masahiro" w:date="2018-10-08T11:08:00Z">
        <w:r w:rsidR="00BF080D" w:rsidDel="00FC4BDE">
          <w:rPr>
            <w:rFonts w:cs="ＭＳ Ｐゴシック" w:hint="eastAsia"/>
            <w:kern w:val="0"/>
            <w:szCs w:val="24"/>
          </w:rPr>
          <w:delText>に</w:delText>
        </w:r>
      </w:del>
      <w:del w:id="591" w:author="工内 隆" w:date="2018-10-05T16:13:00Z">
        <w:r w:rsidR="00BF080D" w:rsidDel="00A915FA">
          <w:rPr>
            <w:rFonts w:cs="ＭＳ Ｐゴシック" w:hint="eastAsia"/>
            <w:kern w:val="0"/>
            <w:szCs w:val="24"/>
          </w:rPr>
          <w:delText>使用して</w:delText>
        </w:r>
        <w:r w:rsidR="009A6771" w:rsidDel="00A915FA">
          <w:rPr>
            <w:rFonts w:cs="ＭＳ Ｐゴシック" w:hint="eastAsia"/>
            <w:kern w:val="0"/>
            <w:szCs w:val="24"/>
          </w:rPr>
          <w:delText>いて</w:delText>
        </w:r>
        <w:r w:rsidR="00BF080D" w:rsidDel="00A915FA">
          <w:rPr>
            <w:rFonts w:cs="ＭＳ Ｐゴシック" w:hint="eastAsia"/>
            <w:kern w:val="0"/>
            <w:szCs w:val="24"/>
          </w:rPr>
          <w:delText>、</w:delText>
        </w:r>
      </w:del>
      <w:r w:rsidRPr="00AF7033">
        <w:rPr>
          <w:rFonts w:cs="ＭＳ Ｐゴシック" w:hint="eastAsia"/>
          <w:kern w:val="0"/>
          <w:szCs w:val="24"/>
        </w:rPr>
        <w:t>重要な役割を</w:t>
      </w:r>
      <w:r w:rsidR="00BF080D">
        <w:rPr>
          <w:rFonts w:cs="ＭＳ Ｐゴシック" w:hint="eastAsia"/>
          <w:kern w:val="0"/>
          <w:szCs w:val="24"/>
        </w:rPr>
        <w:t>はたしています。</w:t>
      </w:r>
      <w:r w:rsidRPr="00AF7033">
        <w:rPr>
          <w:rFonts w:cs="ＭＳ Ｐゴシック" w:hint="eastAsia"/>
          <w:kern w:val="0"/>
          <w:szCs w:val="24"/>
        </w:rPr>
        <w:t>組織として、ビジネスの成功</w:t>
      </w:r>
      <w:r w:rsidR="00BF080D">
        <w:rPr>
          <w:rFonts w:cs="ＭＳ Ｐゴシック" w:hint="eastAsia"/>
          <w:kern w:val="0"/>
          <w:szCs w:val="24"/>
        </w:rPr>
        <w:t>を促進させる</w:t>
      </w: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プロジェクトに影響を与えたい</w:t>
      </w:r>
      <w:ins w:id="592" w:author="工内 隆" w:date="2018-10-05T16:13:00Z">
        <w:r w:rsidR="00A915FA">
          <w:rPr>
            <w:rFonts w:cs="ＭＳ Ｐゴシック" w:hint="eastAsia"/>
            <w:kern w:val="0"/>
            <w:szCs w:val="24"/>
          </w:rPr>
          <w:t>と考えるなら</w:t>
        </w:r>
      </w:ins>
      <w:del w:id="593" w:author="工内 隆" w:date="2018-10-05T16:13:00Z">
        <w:r w:rsidRPr="00AF7033" w:rsidDel="00A915FA">
          <w:rPr>
            <w:rFonts w:cs="ＭＳ Ｐゴシック" w:hint="eastAsia"/>
            <w:kern w:val="0"/>
            <w:szCs w:val="24"/>
          </w:rPr>
          <w:delText>場合は</w:delText>
        </w:r>
      </w:del>
      <w:r w:rsidRPr="00AF7033">
        <w:rPr>
          <w:rFonts w:cs="ＭＳ Ｐゴシック" w:hint="eastAsia"/>
          <w:kern w:val="0"/>
          <w:szCs w:val="24"/>
        </w:rPr>
        <w:t>、</w:t>
      </w:r>
      <w:r w:rsidR="00BF080D">
        <w:rPr>
          <w:rFonts w:cs="ＭＳ Ｐゴシック" w:hint="eastAsia"/>
          <w:kern w:val="0"/>
          <w:szCs w:val="24"/>
        </w:rPr>
        <w:t>オープンソース　プロジェクトに</w:t>
      </w:r>
      <w:r w:rsidRPr="00AF7033">
        <w:rPr>
          <w:rFonts w:cs="ＭＳ Ｐゴシック" w:hint="eastAsia"/>
          <w:kern w:val="0"/>
          <w:szCs w:val="24"/>
        </w:rPr>
        <w:t>参加する必要があります。</w:t>
      </w:r>
      <w:del w:id="594" w:author="工内 隆" w:date="2018-10-05T14:52:00Z">
        <w:r w:rsidRPr="00AF7033" w:rsidDel="005D4EAF">
          <w:rPr>
            <w:rFonts w:cs="ＭＳ Ｐゴシック" w:hint="eastAsia"/>
            <w:kern w:val="0"/>
            <w:szCs w:val="24"/>
          </w:rPr>
          <w:delText xml:space="preserve"> </w:delText>
        </w:r>
      </w:del>
      <w:r w:rsidR="002E5E34">
        <w:rPr>
          <w:rFonts w:cs="ＭＳ Ｐゴシック" w:hint="eastAsia"/>
          <w:kern w:val="0"/>
          <w:szCs w:val="24"/>
        </w:rPr>
        <w:t>あなたの</w:t>
      </w:r>
      <w:r w:rsidRPr="00AF7033">
        <w:rPr>
          <w:rFonts w:cs="ＭＳ Ｐゴシック" w:hint="eastAsia"/>
          <w:kern w:val="0"/>
          <w:szCs w:val="24"/>
        </w:rPr>
        <w:t>組織の</w:t>
      </w:r>
      <w:del w:id="595" w:author="工内 隆" w:date="2018-10-05T16:15:00Z">
        <w:r w:rsidRPr="00AF7033" w:rsidDel="00A915FA">
          <w:rPr>
            <w:rFonts w:cs="ＭＳ Ｐゴシック" w:hint="eastAsia"/>
            <w:kern w:val="0"/>
            <w:szCs w:val="24"/>
          </w:rPr>
          <w:delText>ための</w:delText>
        </w:r>
      </w:del>
      <w:r w:rsidR="00205B4B">
        <w:rPr>
          <w:rFonts w:cs="ＭＳ Ｐゴシック" w:hint="eastAsia"/>
          <w:kern w:val="0"/>
          <w:szCs w:val="24"/>
        </w:rPr>
        <w:t>確固とした</w:t>
      </w:r>
      <w:r w:rsidR="002E5E34">
        <w:rPr>
          <w:rFonts w:cs="ＭＳ Ｐゴシック" w:hint="eastAsia"/>
          <w:kern w:val="0"/>
          <w:szCs w:val="24"/>
        </w:rPr>
        <w:t>コントリビューション</w:t>
      </w:r>
      <w:r w:rsidRPr="00AF7033">
        <w:rPr>
          <w:rFonts w:cs="ＭＳ Ｐゴシック" w:hint="eastAsia"/>
          <w:kern w:val="0"/>
          <w:szCs w:val="24"/>
        </w:rPr>
        <w:t>戦略</w:t>
      </w:r>
      <w:ins w:id="596" w:author="工内 隆" w:date="2018-10-05T16:14:00Z">
        <w:r w:rsidR="00A915FA">
          <w:rPr>
            <w:rFonts w:cs="ＭＳ Ｐゴシック" w:hint="eastAsia"/>
            <w:kern w:val="0"/>
            <w:szCs w:val="24"/>
          </w:rPr>
          <w:t>と</w:t>
        </w:r>
      </w:ins>
      <w:del w:id="597" w:author="工内 隆" w:date="2018-10-05T16:14:00Z">
        <w:r w:rsidR="002E5E34" w:rsidDel="00A915FA">
          <w:rPr>
            <w:rFonts w:cs="ＭＳ Ｐゴシック" w:hint="eastAsia"/>
            <w:kern w:val="0"/>
            <w:szCs w:val="24"/>
          </w:rPr>
          <w:delText>、</w:delText>
        </w:r>
      </w:del>
      <w:r w:rsidRPr="00AF7033">
        <w:rPr>
          <w:rFonts w:cs="ＭＳ Ｐゴシック" w:hint="eastAsia"/>
          <w:kern w:val="0"/>
          <w:szCs w:val="24"/>
        </w:rPr>
        <w:t>実施計画を持つこと</w:t>
      </w:r>
      <w:r w:rsidR="002E5E34">
        <w:rPr>
          <w:rFonts w:cs="ＭＳ Ｐゴシック" w:hint="eastAsia"/>
          <w:kern w:val="0"/>
          <w:szCs w:val="24"/>
        </w:rPr>
        <w:t>が</w:t>
      </w:r>
      <w:r w:rsidRPr="00AF7033">
        <w:rPr>
          <w:rFonts w:cs="ＭＳ Ｐゴシック" w:hint="eastAsia"/>
          <w:kern w:val="0"/>
          <w:szCs w:val="24"/>
        </w:rPr>
        <w:t>、</w:t>
      </w:r>
      <w:r w:rsidR="002E5E34">
        <w:rPr>
          <w:rFonts w:cs="ＭＳ Ｐゴシック" w:hint="eastAsia"/>
          <w:kern w:val="0"/>
          <w:szCs w:val="24"/>
        </w:rPr>
        <w:t>良きオープンソース企業市民になる</w:t>
      </w:r>
      <w:r w:rsidRPr="00AF7033">
        <w:rPr>
          <w:rFonts w:cs="ＭＳ Ｐゴシック" w:hint="eastAsia"/>
          <w:kern w:val="0"/>
          <w:szCs w:val="24"/>
        </w:rPr>
        <w:t>道</w:t>
      </w:r>
      <w:r w:rsidR="002E5E34">
        <w:rPr>
          <w:rFonts w:cs="ＭＳ Ｐゴシック" w:hint="eastAsia"/>
          <w:kern w:val="0"/>
          <w:szCs w:val="24"/>
        </w:rPr>
        <w:t>につながります</w:t>
      </w:r>
      <w:r w:rsidRPr="00AF7033">
        <w:rPr>
          <w:rFonts w:cs="ＭＳ Ｐゴシック" w:hint="eastAsia"/>
          <w:kern w:val="0"/>
          <w:szCs w:val="24"/>
        </w:rPr>
        <w:t>。</w:t>
      </w:r>
      <w:del w:id="598" w:author="工内 隆" w:date="2018-10-05T16:15:00Z">
        <w:r w:rsidRPr="00AF7033" w:rsidDel="00A915FA">
          <w:rPr>
            <w:rFonts w:cs="ＭＳ Ｐゴシック" w:hint="eastAsia"/>
            <w:kern w:val="0"/>
            <w:szCs w:val="24"/>
          </w:rPr>
          <w:delText xml:space="preserve"> </w:delText>
        </w:r>
      </w:del>
      <w:r w:rsidRPr="00AF7033">
        <w:rPr>
          <w:rFonts w:cs="ＭＳ Ｐゴシック" w:hint="eastAsia"/>
          <w:kern w:val="0"/>
          <w:szCs w:val="24"/>
        </w:rPr>
        <w:t>がんば</w:t>
      </w:r>
      <w:r w:rsidR="002E5E34">
        <w:rPr>
          <w:rFonts w:cs="ＭＳ Ｐゴシック" w:hint="eastAsia"/>
          <w:kern w:val="0"/>
          <w:szCs w:val="24"/>
        </w:rPr>
        <w:t>りましょう。</w:t>
      </w:r>
    </w:p>
    <w:p w:rsidR="00AF7033" w:rsidRDefault="00AF7033" w:rsidP="00E9566E">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2E5E34" w:rsidRPr="002E5E34" w:rsidRDefault="002E5E34" w:rsidP="002E5E34">
      <w:pPr>
        <w:rPr>
          <w:rFonts w:cs="ＭＳ Ｐゴシック"/>
          <w:kern w:val="0"/>
          <w:szCs w:val="24"/>
        </w:rPr>
      </w:pPr>
      <w:r w:rsidRPr="002E5E34">
        <w:rPr>
          <w:rFonts w:cs="ＭＳ Ｐゴシック" w:hint="eastAsia"/>
          <w:kern w:val="0"/>
          <w:szCs w:val="24"/>
        </w:rPr>
        <w:t>これらのリソースは、</w:t>
      </w:r>
      <w:r w:rsidRPr="002E5E34">
        <w:rPr>
          <w:rFonts w:cs="ＭＳ Ｐゴシック" w:hint="eastAsia"/>
          <w:kern w:val="0"/>
          <w:szCs w:val="24"/>
        </w:rPr>
        <w:t xml:space="preserve">TODO (Talk Openly, Develop Openly) </w:t>
      </w:r>
      <w:r w:rsidRPr="002E5E34">
        <w:rPr>
          <w:rFonts w:cs="ＭＳ Ｐゴシック" w:hint="eastAsia"/>
          <w:kern w:val="0"/>
          <w:szCs w:val="24"/>
        </w:rPr>
        <w:t>グループとの協力により作成されました。</w:t>
      </w:r>
      <w:r w:rsidRPr="002E5E34">
        <w:rPr>
          <w:rFonts w:cs="ＭＳ Ｐゴシック" w:hint="eastAsia"/>
          <w:kern w:val="0"/>
          <w:szCs w:val="24"/>
        </w:rPr>
        <w:t>TODO</w:t>
      </w:r>
      <w:r w:rsidRPr="002E5E34">
        <w:rPr>
          <w:rFonts w:cs="ＭＳ Ｐゴシック" w:hint="eastAsia"/>
          <w:kern w:val="0"/>
          <w:szCs w:val="24"/>
        </w:rPr>
        <w:t>グループは、</w:t>
      </w:r>
      <w:r w:rsidRPr="002E5E34">
        <w:rPr>
          <w:rFonts w:cs="ＭＳ Ｐゴシック" w:hint="eastAsia"/>
          <w:kern w:val="0"/>
          <w:szCs w:val="24"/>
        </w:rPr>
        <w:t>The Linux Foundation</w:t>
      </w:r>
      <w:r w:rsidRPr="002E5E34">
        <w:rPr>
          <w:rFonts w:cs="ＭＳ Ｐゴシック" w:hint="eastAsia"/>
          <w:kern w:val="0"/>
          <w:szCs w:val="24"/>
        </w:rPr>
        <w:t>傘下のプロフェッショナル</w:t>
      </w:r>
      <w:r w:rsidRPr="002E5E34">
        <w:rPr>
          <w:rFonts w:cs="ＭＳ Ｐゴシック" w:hint="eastAsia"/>
          <w:kern w:val="0"/>
          <w:szCs w:val="24"/>
        </w:rPr>
        <w:t xml:space="preserve"> </w:t>
      </w:r>
      <w:r w:rsidRPr="002E5E34">
        <w:rPr>
          <w:rFonts w:cs="ＭＳ Ｐゴシック" w:hint="eastAsia"/>
          <w:kern w:val="0"/>
          <w:szCs w:val="24"/>
        </w:rPr>
        <w:t>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プログラム</w:t>
      </w:r>
      <w:r w:rsidRPr="002E5E34">
        <w:rPr>
          <w:rFonts w:cs="ＭＳ Ｐゴシック" w:hint="eastAsia"/>
          <w:kern w:val="0"/>
          <w:szCs w:val="24"/>
        </w:rPr>
        <w:t xml:space="preserve"> </w:t>
      </w:r>
      <w:r w:rsidRPr="002E5E34">
        <w:rPr>
          <w:rFonts w:cs="ＭＳ Ｐゴシック" w:hint="eastAsia"/>
          <w:kern w:val="0"/>
          <w:szCs w:val="24"/>
        </w:rPr>
        <w:t>ネットワーキング</w:t>
      </w:r>
      <w:r w:rsidRPr="002E5E34">
        <w:rPr>
          <w:rFonts w:cs="ＭＳ Ｐゴシック" w:hint="eastAsia"/>
          <w:kern w:val="0"/>
          <w:szCs w:val="24"/>
        </w:rPr>
        <w:t xml:space="preserve"> </w:t>
      </w:r>
      <w:r w:rsidRPr="002E5E34">
        <w:rPr>
          <w:rFonts w:cs="ＭＳ Ｐゴシック" w:hint="eastAsia"/>
          <w:kern w:val="0"/>
          <w:szCs w:val="24"/>
        </w:rPr>
        <w:t>グループです。</w:t>
      </w:r>
      <w:del w:id="599"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これらの総合ガイドの作成に時間と知識を費やして頂いたオープンソースのプログラムマネージャーに大変感謝致します。</w:t>
      </w:r>
      <w:del w:id="600"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参加企業は、</w:t>
      </w:r>
      <w:r w:rsidRPr="002E5E34">
        <w:rPr>
          <w:rFonts w:cs="ＭＳ Ｐゴシック" w:hint="eastAsia"/>
          <w:kern w:val="0"/>
          <w:szCs w:val="24"/>
        </w:rPr>
        <w:t>Autodesk</w:t>
      </w:r>
      <w:r w:rsidRPr="002E5E34">
        <w:rPr>
          <w:rFonts w:cs="ＭＳ Ｐゴシック" w:hint="eastAsia"/>
          <w:kern w:val="0"/>
          <w:szCs w:val="24"/>
        </w:rPr>
        <w:t>、</w:t>
      </w:r>
      <w:r w:rsidRPr="002E5E34">
        <w:rPr>
          <w:rFonts w:cs="ＭＳ Ｐゴシック" w:hint="eastAsia"/>
          <w:kern w:val="0"/>
          <w:szCs w:val="24"/>
        </w:rPr>
        <w:t>Comcast</w:t>
      </w:r>
      <w:r w:rsidRPr="002E5E34">
        <w:rPr>
          <w:rFonts w:cs="ＭＳ Ｐゴシック" w:hint="eastAsia"/>
          <w:kern w:val="0"/>
          <w:szCs w:val="24"/>
        </w:rPr>
        <w:t>、</w:t>
      </w:r>
      <w:r w:rsidRPr="002E5E34">
        <w:rPr>
          <w:rFonts w:cs="ＭＳ Ｐゴシック" w:hint="eastAsia"/>
          <w:kern w:val="0"/>
          <w:szCs w:val="24"/>
        </w:rPr>
        <w:t>Dropbox</w:t>
      </w:r>
      <w:r w:rsidRPr="002E5E34">
        <w:rPr>
          <w:rFonts w:cs="ＭＳ Ｐゴシック" w:hint="eastAsia"/>
          <w:kern w:val="0"/>
          <w:szCs w:val="24"/>
        </w:rPr>
        <w:t>、</w:t>
      </w:r>
      <w:r w:rsidRPr="002E5E34">
        <w:rPr>
          <w:rFonts w:cs="ＭＳ Ｐゴシック" w:hint="eastAsia"/>
          <w:kern w:val="0"/>
          <w:szCs w:val="24"/>
        </w:rPr>
        <w:t>Facebook</w:t>
      </w:r>
      <w:r w:rsidRPr="002E5E34">
        <w:rPr>
          <w:rFonts w:cs="ＭＳ Ｐゴシック" w:hint="eastAsia"/>
          <w:kern w:val="0"/>
          <w:szCs w:val="24"/>
        </w:rPr>
        <w:t>、</w:t>
      </w:r>
      <w:r w:rsidRPr="002E5E34">
        <w:rPr>
          <w:rFonts w:cs="ＭＳ Ｐゴシック" w:hint="eastAsia"/>
          <w:kern w:val="0"/>
          <w:szCs w:val="24"/>
        </w:rPr>
        <w:t>Google</w:t>
      </w:r>
      <w:r w:rsidRPr="002E5E34">
        <w:rPr>
          <w:rFonts w:cs="ＭＳ Ｐゴシック" w:hint="eastAsia"/>
          <w:kern w:val="0"/>
          <w:szCs w:val="24"/>
        </w:rPr>
        <w:t>、</w:t>
      </w:r>
      <w:r w:rsidRPr="002E5E34">
        <w:rPr>
          <w:rFonts w:cs="ＭＳ Ｐゴシック" w:hint="eastAsia"/>
          <w:kern w:val="0"/>
          <w:szCs w:val="24"/>
        </w:rPr>
        <w:t>Intel</w:t>
      </w:r>
      <w:r w:rsidRPr="002E5E34">
        <w:rPr>
          <w:rFonts w:cs="ＭＳ Ｐゴシック" w:hint="eastAsia"/>
          <w:kern w:val="0"/>
          <w:szCs w:val="24"/>
        </w:rPr>
        <w:t>、</w:t>
      </w:r>
      <w:r w:rsidRPr="002E5E34">
        <w:rPr>
          <w:rFonts w:cs="ＭＳ Ｐゴシック" w:hint="eastAsia"/>
          <w:kern w:val="0"/>
          <w:szCs w:val="24"/>
        </w:rPr>
        <w:t>Microsoft</w:t>
      </w:r>
      <w:r w:rsidRPr="002E5E34">
        <w:rPr>
          <w:rFonts w:cs="ＭＳ Ｐゴシック" w:hint="eastAsia"/>
          <w:kern w:val="0"/>
          <w:szCs w:val="24"/>
        </w:rPr>
        <w:t>、</w:t>
      </w:r>
      <w:r w:rsidRPr="002E5E34">
        <w:rPr>
          <w:rFonts w:cs="ＭＳ Ｐゴシック" w:hint="eastAsia"/>
          <w:kern w:val="0"/>
          <w:szCs w:val="24"/>
        </w:rPr>
        <w:t>Netflix</w:t>
      </w:r>
      <w:r w:rsidRPr="002E5E34">
        <w:rPr>
          <w:rFonts w:cs="ＭＳ Ｐゴシック" w:hint="eastAsia"/>
          <w:kern w:val="0"/>
          <w:szCs w:val="24"/>
        </w:rPr>
        <w:t>、</w:t>
      </w:r>
      <w:r w:rsidRPr="002E5E34">
        <w:rPr>
          <w:rFonts w:cs="ＭＳ Ｐゴシック" w:hint="eastAsia"/>
          <w:kern w:val="0"/>
          <w:szCs w:val="24"/>
        </w:rPr>
        <w:t>Oath</w:t>
      </w:r>
      <w:r w:rsidRPr="002E5E34">
        <w:rPr>
          <w:rFonts w:cs="ＭＳ Ｐゴシック" w:hint="eastAsia"/>
          <w:kern w:val="0"/>
          <w:szCs w:val="24"/>
        </w:rPr>
        <w:t>（</w:t>
      </w:r>
      <w:r w:rsidRPr="002E5E34">
        <w:rPr>
          <w:rFonts w:cs="ＭＳ Ｐゴシック" w:hint="eastAsia"/>
          <w:kern w:val="0"/>
          <w:szCs w:val="24"/>
        </w:rPr>
        <w:t>Yahoo + AOL</w:t>
      </w:r>
      <w:r w:rsidRPr="002E5E34">
        <w:rPr>
          <w:rFonts w:cs="ＭＳ Ｐゴシック" w:hint="eastAsia"/>
          <w:kern w:val="0"/>
          <w:szCs w:val="24"/>
        </w:rPr>
        <w:t>）、</w:t>
      </w:r>
      <w:r w:rsidRPr="002E5E34">
        <w:rPr>
          <w:rFonts w:cs="ＭＳ Ｐゴシック" w:hint="eastAsia"/>
          <w:kern w:val="0"/>
          <w:szCs w:val="24"/>
        </w:rPr>
        <w:t>Red Hat</w:t>
      </w:r>
      <w:r w:rsidRPr="002E5E34">
        <w:rPr>
          <w:rFonts w:cs="ＭＳ Ｐゴシック" w:hint="eastAsia"/>
          <w:kern w:val="0"/>
          <w:szCs w:val="24"/>
        </w:rPr>
        <w:t>、</w:t>
      </w:r>
      <w:r w:rsidRPr="002E5E34">
        <w:rPr>
          <w:rFonts w:cs="ＭＳ Ｐゴシック" w:hint="eastAsia"/>
          <w:kern w:val="0"/>
          <w:szCs w:val="24"/>
        </w:rPr>
        <w:t>Salesforce</w:t>
      </w:r>
      <w:r w:rsidRPr="002E5E34">
        <w:rPr>
          <w:rFonts w:cs="ＭＳ Ｐゴシック" w:hint="eastAsia"/>
          <w:kern w:val="0"/>
          <w:szCs w:val="24"/>
        </w:rPr>
        <w:t>、</w:t>
      </w:r>
      <w:r w:rsidRPr="002E5E34">
        <w:rPr>
          <w:rFonts w:cs="ＭＳ Ｐゴシック" w:hint="eastAsia"/>
          <w:kern w:val="0"/>
          <w:szCs w:val="24"/>
        </w:rPr>
        <w:t>Samsung</w:t>
      </w:r>
      <w:r w:rsidRPr="002E5E34">
        <w:rPr>
          <w:rFonts w:cs="ＭＳ Ｐゴシック" w:hint="eastAsia"/>
          <w:kern w:val="0"/>
          <w:szCs w:val="24"/>
        </w:rPr>
        <w:t>、</w:t>
      </w:r>
      <w:r w:rsidRPr="002E5E34">
        <w:rPr>
          <w:rFonts w:cs="ＭＳ Ｐゴシック" w:hint="eastAsia"/>
          <w:kern w:val="0"/>
          <w:szCs w:val="24"/>
        </w:rPr>
        <w:t>VMware</w:t>
      </w:r>
      <w:r w:rsidRPr="002E5E34">
        <w:rPr>
          <w:rFonts w:cs="ＭＳ Ｐゴシック" w:hint="eastAsia"/>
          <w:kern w:val="0"/>
          <w:szCs w:val="24"/>
        </w:rPr>
        <w:t>などです。</w:t>
      </w:r>
      <w:del w:id="601" w:author="工内 隆" w:date="2018-10-05T16:18:00Z">
        <w:r w:rsidRPr="002E5E34" w:rsidDel="00A915FA">
          <w:rPr>
            <w:rFonts w:cs="ＭＳ Ｐゴシック" w:hint="eastAsia"/>
            <w:kern w:val="0"/>
            <w:szCs w:val="24"/>
          </w:rPr>
          <w:delText xml:space="preserve"> </w:delText>
        </w:r>
      </w:del>
      <w:r w:rsidRPr="002E5E34">
        <w:rPr>
          <w:rFonts w:cs="ＭＳ Ｐゴシック" w:hint="eastAsia"/>
          <w:kern w:val="0"/>
          <w:szCs w:val="24"/>
        </w:rPr>
        <w:t>詳しくは、</w:t>
      </w:r>
      <w:r w:rsidRPr="002E5E34">
        <w:rPr>
          <w:rFonts w:cs="ＭＳ Ｐゴシック" w:hint="eastAsia"/>
          <w:kern w:val="0"/>
          <w:szCs w:val="24"/>
        </w:rPr>
        <w:t>todogroup.org</w:t>
      </w:r>
      <w:r w:rsidRPr="002E5E34">
        <w:rPr>
          <w:rFonts w:cs="ＭＳ Ｐゴシック" w:hint="eastAsia"/>
          <w:kern w:val="0"/>
          <w:szCs w:val="24"/>
        </w:rPr>
        <w:t>をご覧ください。</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 xml:space="preserve">This work is licensed under a Creative Commons Attribution ShareAlike </w:t>
      </w:r>
      <w:r w:rsidRPr="002E5E34">
        <w:rPr>
          <w:rFonts w:cs="ＭＳ Ｐゴシック"/>
          <w:kern w:val="0"/>
          <w:szCs w:val="24"/>
        </w:rPr>
        <w:lastRenderedPageBreak/>
        <w:t>4.0 International License.</w:t>
      </w:r>
    </w:p>
    <w:p w:rsidR="002E5E34" w:rsidRPr="002E5E34" w:rsidRDefault="002E5E34" w:rsidP="002E5E34">
      <w:pPr>
        <w:rPr>
          <w:rFonts w:cs="ＭＳ Ｐゴシック"/>
          <w:kern w:val="0"/>
          <w:szCs w:val="24"/>
        </w:rPr>
      </w:pPr>
      <w:r w:rsidRPr="002E5E34">
        <w:rPr>
          <w:rFonts w:cs="ＭＳ Ｐゴシック" w:hint="eastAsia"/>
          <w:kern w:val="0"/>
          <w:szCs w:val="24"/>
        </w:rPr>
        <w:t>この資料は、</w:t>
      </w:r>
      <w:r w:rsidRPr="002E5E34">
        <w:rPr>
          <w:rFonts w:cs="ＭＳ Ｐゴシック" w:hint="eastAsia"/>
          <w:kern w:val="0"/>
          <w:szCs w:val="24"/>
        </w:rPr>
        <w:t>Creative Commons Attribution ShareAlike 4.0 International License (CC BY-SA 4.0</w:t>
      </w:r>
      <w:r w:rsidRPr="002E5E34">
        <w:rPr>
          <w:rFonts w:cs="ＭＳ Ｐゴシック" w:hint="eastAsia"/>
          <w:kern w:val="0"/>
          <w:szCs w:val="24"/>
        </w:rPr>
        <w:t>：クリエイティブ・コモンズ</w:t>
      </w:r>
      <w:r w:rsidRPr="002E5E34">
        <w:rPr>
          <w:rFonts w:cs="ＭＳ Ｐゴシック" w:hint="eastAsia"/>
          <w:kern w:val="0"/>
          <w:szCs w:val="24"/>
        </w:rPr>
        <w:t xml:space="preserve"> </w:t>
      </w:r>
      <w:r w:rsidRPr="002E5E34">
        <w:rPr>
          <w:rFonts w:cs="ＭＳ Ｐゴシック" w:hint="eastAsia"/>
          <w:kern w:val="0"/>
          <w:szCs w:val="24"/>
        </w:rPr>
        <w:t>表示</w:t>
      </w:r>
      <w:r w:rsidRPr="002E5E34">
        <w:rPr>
          <w:rFonts w:cs="ＭＳ Ｐゴシック" w:hint="eastAsia"/>
          <w:kern w:val="0"/>
          <w:szCs w:val="24"/>
        </w:rPr>
        <w:t xml:space="preserve"> - </w:t>
      </w:r>
      <w:r w:rsidRPr="002E5E34">
        <w:rPr>
          <w:rFonts w:cs="ＭＳ Ｐゴシック" w:hint="eastAsia"/>
          <w:kern w:val="0"/>
          <w:szCs w:val="24"/>
        </w:rPr>
        <w:t>継承</w:t>
      </w:r>
      <w:r w:rsidRPr="002E5E34">
        <w:rPr>
          <w:rFonts w:cs="ＭＳ Ｐゴシック" w:hint="eastAsia"/>
          <w:kern w:val="0"/>
          <w:szCs w:val="24"/>
        </w:rPr>
        <w:t xml:space="preserve"> 4.0 </w:t>
      </w:r>
      <w:r w:rsidRPr="002E5E34">
        <w:rPr>
          <w:rFonts w:cs="ＭＳ Ｐゴシック" w:hint="eastAsia"/>
          <w:kern w:val="0"/>
          <w:szCs w:val="24"/>
        </w:rPr>
        <w:t>国際ライセンス</w:t>
      </w:r>
      <w:r w:rsidRPr="002E5E34">
        <w:rPr>
          <w:rFonts w:cs="ＭＳ Ｐゴシック" w:hint="eastAsia"/>
          <w:kern w:val="0"/>
          <w:szCs w:val="24"/>
        </w:rPr>
        <w:t xml:space="preserve">) </w:t>
      </w:r>
      <w:r w:rsidRPr="002E5E34">
        <w:rPr>
          <w:rFonts w:cs="ＭＳ Ｐゴシック" w:hint="eastAsia"/>
          <w:kern w:val="0"/>
          <w:szCs w:val="24"/>
        </w:rPr>
        <w:t>の下でライセンスされています。</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Sign up to get updates! Be the first to know when we add more open source guides and other content like this.</w:t>
      </w:r>
    </w:p>
    <w:p w:rsidR="002E5E34" w:rsidRPr="002E5E34" w:rsidRDefault="002E5E34" w:rsidP="002E5E34">
      <w:pPr>
        <w:rPr>
          <w:rFonts w:cs="ＭＳ Ｐゴシック"/>
          <w:kern w:val="0"/>
          <w:szCs w:val="24"/>
        </w:rPr>
      </w:pPr>
      <w:r w:rsidRPr="002E5E34">
        <w:rPr>
          <w:rFonts w:cs="ＭＳ Ｐゴシック" w:hint="eastAsia"/>
          <w:kern w:val="0"/>
          <w:szCs w:val="24"/>
        </w:rPr>
        <w:t>最新情報を受け取りましょう！オープン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ガイド</w:t>
      </w:r>
      <w:r w:rsidRPr="002E5E34">
        <w:rPr>
          <w:rFonts w:cs="ＭＳ Ｐゴシック" w:hint="eastAsia"/>
          <w:kern w:val="0"/>
          <w:szCs w:val="24"/>
        </w:rPr>
        <w:t xml:space="preserve"> </w:t>
      </w:r>
      <w:r w:rsidRPr="002E5E34">
        <w:rPr>
          <w:rFonts w:cs="ＭＳ Ｐゴシック" w:hint="eastAsia"/>
          <w:kern w:val="0"/>
          <w:szCs w:val="24"/>
        </w:rPr>
        <w:t>シリーズなどのコンテンツが追加されるとお知らせします。通知ご希望のかたはこちらからお申し込みください。</w:t>
      </w:r>
    </w:p>
    <w:p w:rsidR="002E5E34" w:rsidRPr="002E5E34" w:rsidRDefault="002E5E34" w:rsidP="002E5E34">
      <w:pPr>
        <w:rPr>
          <w:rFonts w:cs="ＭＳ Ｐゴシック"/>
          <w:kern w:val="0"/>
          <w:szCs w:val="24"/>
        </w:rPr>
      </w:pPr>
    </w:p>
    <w:sectPr w:rsidR="002E5E34" w:rsidRPr="002E5E34" w:rsidSect="00DE09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B4" w:rsidRDefault="00E156B4" w:rsidP="0052410A">
      <w:r>
        <w:separator/>
      </w:r>
    </w:p>
  </w:endnote>
  <w:endnote w:type="continuationSeparator" w:id="0">
    <w:p w:rsidR="00E156B4" w:rsidRDefault="00E156B4" w:rsidP="005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B4" w:rsidRDefault="00E156B4" w:rsidP="0052410A">
      <w:r>
        <w:separator/>
      </w:r>
    </w:p>
  </w:footnote>
  <w:footnote w:type="continuationSeparator" w:id="0">
    <w:p w:rsidR="00E156B4" w:rsidRDefault="00E156B4" w:rsidP="00524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F7D71"/>
    <w:multiLevelType w:val="multilevel"/>
    <w:tmpl w:val="3BD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C08B9"/>
    <w:multiLevelType w:val="multilevel"/>
    <w:tmpl w:val="B3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2D"/>
    <w:rsid w:val="0000038F"/>
    <w:rsid w:val="00014D68"/>
    <w:rsid w:val="00020705"/>
    <w:rsid w:val="00031D7D"/>
    <w:rsid w:val="00034821"/>
    <w:rsid w:val="00037C9D"/>
    <w:rsid w:val="0005395A"/>
    <w:rsid w:val="00053FA7"/>
    <w:rsid w:val="00065BCC"/>
    <w:rsid w:val="00072722"/>
    <w:rsid w:val="0007690F"/>
    <w:rsid w:val="0008026D"/>
    <w:rsid w:val="00085F2D"/>
    <w:rsid w:val="000A1E5D"/>
    <w:rsid w:val="000D00B2"/>
    <w:rsid w:val="000E6E7F"/>
    <w:rsid w:val="000F09D9"/>
    <w:rsid w:val="000F11B8"/>
    <w:rsid w:val="000F4BAD"/>
    <w:rsid w:val="00102917"/>
    <w:rsid w:val="001349A1"/>
    <w:rsid w:val="001703AF"/>
    <w:rsid w:val="00185A1E"/>
    <w:rsid w:val="001871FA"/>
    <w:rsid w:val="001A406D"/>
    <w:rsid w:val="001A53D7"/>
    <w:rsid w:val="001B6B10"/>
    <w:rsid w:val="001C5A1D"/>
    <w:rsid w:val="001E4FCB"/>
    <w:rsid w:val="001F5141"/>
    <w:rsid w:val="00205B4B"/>
    <w:rsid w:val="00225055"/>
    <w:rsid w:val="00236E89"/>
    <w:rsid w:val="002373FD"/>
    <w:rsid w:val="00244182"/>
    <w:rsid w:val="00286F14"/>
    <w:rsid w:val="0029394C"/>
    <w:rsid w:val="00296954"/>
    <w:rsid w:val="002C11B4"/>
    <w:rsid w:val="002D6E17"/>
    <w:rsid w:val="002E4D71"/>
    <w:rsid w:val="002E5E34"/>
    <w:rsid w:val="002F1092"/>
    <w:rsid w:val="003010ED"/>
    <w:rsid w:val="003074A0"/>
    <w:rsid w:val="00307A32"/>
    <w:rsid w:val="00312509"/>
    <w:rsid w:val="00335EFC"/>
    <w:rsid w:val="00352908"/>
    <w:rsid w:val="00356ED1"/>
    <w:rsid w:val="00391256"/>
    <w:rsid w:val="003A4B88"/>
    <w:rsid w:val="003B48B7"/>
    <w:rsid w:val="003D3B98"/>
    <w:rsid w:val="003D4519"/>
    <w:rsid w:val="003E6F85"/>
    <w:rsid w:val="003F2016"/>
    <w:rsid w:val="003F4D64"/>
    <w:rsid w:val="00406815"/>
    <w:rsid w:val="00411AB5"/>
    <w:rsid w:val="00426478"/>
    <w:rsid w:val="0043415F"/>
    <w:rsid w:val="00436443"/>
    <w:rsid w:val="0044373B"/>
    <w:rsid w:val="004561B5"/>
    <w:rsid w:val="004931CD"/>
    <w:rsid w:val="0049375B"/>
    <w:rsid w:val="004A259D"/>
    <w:rsid w:val="004D09CC"/>
    <w:rsid w:val="004D1422"/>
    <w:rsid w:val="004D456E"/>
    <w:rsid w:val="004F7A3E"/>
    <w:rsid w:val="00504AA3"/>
    <w:rsid w:val="00513149"/>
    <w:rsid w:val="0052410A"/>
    <w:rsid w:val="00524D05"/>
    <w:rsid w:val="005252A0"/>
    <w:rsid w:val="00530B6D"/>
    <w:rsid w:val="00542F39"/>
    <w:rsid w:val="00553C42"/>
    <w:rsid w:val="0057303D"/>
    <w:rsid w:val="00574394"/>
    <w:rsid w:val="005870DE"/>
    <w:rsid w:val="005D4EAF"/>
    <w:rsid w:val="005E5863"/>
    <w:rsid w:val="00617596"/>
    <w:rsid w:val="00617CBB"/>
    <w:rsid w:val="0064301B"/>
    <w:rsid w:val="006447EF"/>
    <w:rsid w:val="006509A8"/>
    <w:rsid w:val="0065593B"/>
    <w:rsid w:val="006623F1"/>
    <w:rsid w:val="00667735"/>
    <w:rsid w:val="00697F8F"/>
    <w:rsid w:val="006D0DA2"/>
    <w:rsid w:val="006F5D65"/>
    <w:rsid w:val="00713A4E"/>
    <w:rsid w:val="00734875"/>
    <w:rsid w:val="0076310D"/>
    <w:rsid w:val="00796018"/>
    <w:rsid w:val="007A0D87"/>
    <w:rsid w:val="007A4DE0"/>
    <w:rsid w:val="007A7165"/>
    <w:rsid w:val="007F5AE4"/>
    <w:rsid w:val="00830683"/>
    <w:rsid w:val="00831B38"/>
    <w:rsid w:val="00845284"/>
    <w:rsid w:val="00846BE3"/>
    <w:rsid w:val="008544D6"/>
    <w:rsid w:val="008601BF"/>
    <w:rsid w:val="00862EFB"/>
    <w:rsid w:val="0088497F"/>
    <w:rsid w:val="008856EB"/>
    <w:rsid w:val="008857A4"/>
    <w:rsid w:val="008D53D2"/>
    <w:rsid w:val="008E20C2"/>
    <w:rsid w:val="00910D4B"/>
    <w:rsid w:val="00914CDC"/>
    <w:rsid w:val="00916088"/>
    <w:rsid w:val="009238BF"/>
    <w:rsid w:val="009307FF"/>
    <w:rsid w:val="00931517"/>
    <w:rsid w:val="00954C34"/>
    <w:rsid w:val="00955660"/>
    <w:rsid w:val="00977919"/>
    <w:rsid w:val="009A34F9"/>
    <w:rsid w:val="009A4F50"/>
    <w:rsid w:val="009A6771"/>
    <w:rsid w:val="009C10C9"/>
    <w:rsid w:val="00A65E0F"/>
    <w:rsid w:val="00A6655A"/>
    <w:rsid w:val="00A716F0"/>
    <w:rsid w:val="00A73B20"/>
    <w:rsid w:val="00A7403A"/>
    <w:rsid w:val="00A82779"/>
    <w:rsid w:val="00A915FA"/>
    <w:rsid w:val="00AB4ABE"/>
    <w:rsid w:val="00AF7033"/>
    <w:rsid w:val="00AF7F20"/>
    <w:rsid w:val="00B012D0"/>
    <w:rsid w:val="00B22D66"/>
    <w:rsid w:val="00B23477"/>
    <w:rsid w:val="00B2485C"/>
    <w:rsid w:val="00B4059F"/>
    <w:rsid w:val="00B54E76"/>
    <w:rsid w:val="00B73A6B"/>
    <w:rsid w:val="00B87010"/>
    <w:rsid w:val="00B95460"/>
    <w:rsid w:val="00BA5C06"/>
    <w:rsid w:val="00BB5F49"/>
    <w:rsid w:val="00BD7D5C"/>
    <w:rsid w:val="00BF080D"/>
    <w:rsid w:val="00C12153"/>
    <w:rsid w:val="00C35F3C"/>
    <w:rsid w:val="00C5135F"/>
    <w:rsid w:val="00C557D5"/>
    <w:rsid w:val="00C557E9"/>
    <w:rsid w:val="00C646B4"/>
    <w:rsid w:val="00C714A6"/>
    <w:rsid w:val="00C736F1"/>
    <w:rsid w:val="00C740BC"/>
    <w:rsid w:val="00C77776"/>
    <w:rsid w:val="00C83F79"/>
    <w:rsid w:val="00C85EEF"/>
    <w:rsid w:val="00C91789"/>
    <w:rsid w:val="00C931D3"/>
    <w:rsid w:val="00CC6B5F"/>
    <w:rsid w:val="00CD3BAD"/>
    <w:rsid w:val="00CF68CA"/>
    <w:rsid w:val="00D04494"/>
    <w:rsid w:val="00D17985"/>
    <w:rsid w:val="00D24FE8"/>
    <w:rsid w:val="00D320E6"/>
    <w:rsid w:val="00D42C1F"/>
    <w:rsid w:val="00D54F51"/>
    <w:rsid w:val="00D55352"/>
    <w:rsid w:val="00D6201A"/>
    <w:rsid w:val="00D8033C"/>
    <w:rsid w:val="00D86F9A"/>
    <w:rsid w:val="00DC4C05"/>
    <w:rsid w:val="00DC7946"/>
    <w:rsid w:val="00DD1B87"/>
    <w:rsid w:val="00DE0903"/>
    <w:rsid w:val="00DE0FDF"/>
    <w:rsid w:val="00E05E5D"/>
    <w:rsid w:val="00E12C91"/>
    <w:rsid w:val="00E156B4"/>
    <w:rsid w:val="00E36A79"/>
    <w:rsid w:val="00E378E7"/>
    <w:rsid w:val="00E44F26"/>
    <w:rsid w:val="00E514B6"/>
    <w:rsid w:val="00E57684"/>
    <w:rsid w:val="00E64180"/>
    <w:rsid w:val="00E74A67"/>
    <w:rsid w:val="00E83918"/>
    <w:rsid w:val="00E91C52"/>
    <w:rsid w:val="00E9566E"/>
    <w:rsid w:val="00EB3E1D"/>
    <w:rsid w:val="00EC2093"/>
    <w:rsid w:val="00EF65C9"/>
    <w:rsid w:val="00F01BC1"/>
    <w:rsid w:val="00F20294"/>
    <w:rsid w:val="00F2670D"/>
    <w:rsid w:val="00F56A9E"/>
    <w:rsid w:val="00F905F4"/>
    <w:rsid w:val="00F91AA3"/>
    <w:rsid w:val="00FA4FF2"/>
    <w:rsid w:val="00FB7BFB"/>
    <w:rsid w:val="00FC03C2"/>
    <w:rsid w:val="00FC4BDE"/>
    <w:rsid w:val="00FC7AD7"/>
    <w:rsid w:val="00FD0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A97353A-577A-4EDE-8E9C-E72823E6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9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F2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5F2D"/>
    <w:rPr>
      <w:rFonts w:asciiTheme="majorHAnsi" w:eastAsiaTheme="majorEastAsia" w:hAnsiTheme="majorHAnsi" w:cstheme="majorBidi"/>
      <w:sz w:val="18"/>
      <w:szCs w:val="18"/>
    </w:rPr>
  </w:style>
  <w:style w:type="character" w:styleId="a5">
    <w:name w:val="Hyperlink"/>
    <w:basedOn w:val="a0"/>
    <w:uiPriority w:val="99"/>
    <w:unhideWhenUsed/>
    <w:rsid w:val="005252A0"/>
    <w:rPr>
      <w:color w:val="0563C1" w:themeColor="hyperlink"/>
      <w:u w:val="single"/>
    </w:rPr>
  </w:style>
  <w:style w:type="paragraph" w:styleId="a6">
    <w:name w:val="header"/>
    <w:basedOn w:val="a"/>
    <w:link w:val="a7"/>
    <w:uiPriority w:val="99"/>
    <w:unhideWhenUsed/>
    <w:rsid w:val="0052410A"/>
    <w:pPr>
      <w:tabs>
        <w:tab w:val="center" w:pos="4252"/>
        <w:tab w:val="right" w:pos="8504"/>
      </w:tabs>
      <w:snapToGrid w:val="0"/>
    </w:pPr>
  </w:style>
  <w:style w:type="character" w:customStyle="1" w:styleId="a7">
    <w:name w:val="ヘッダー (文字)"/>
    <w:basedOn w:val="a0"/>
    <w:link w:val="a6"/>
    <w:uiPriority w:val="99"/>
    <w:rsid w:val="0052410A"/>
  </w:style>
  <w:style w:type="paragraph" w:styleId="a8">
    <w:name w:val="footer"/>
    <w:basedOn w:val="a"/>
    <w:link w:val="a9"/>
    <w:uiPriority w:val="99"/>
    <w:unhideWhenUsed/>
    <w:rsid w:val="0052410A"/>
    <w:pPr>
      <w:tabs>
        <w:tab w:val="center" w:pos="4252"/>
        <w:tab w:val="right" w:pos="8504"/>
      </w:tabs>
      <w:snapToGrid w:val="0"/>
    </w:pPr>
  </w:style>
  <w:style w:type="character" w:customStyle="1" w:styleId="a9">
    <w:name w:val="フッター (文字)"/>
    <w:basedOn w:val="a0"/>
    <w:link w:val="a8"/>
    <w:uiPriority w:val="99"/>
    <w:rsid w:val="0052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423909">
      <w:bodyDiv w:val="1"/>
      <w:marLeft w:val="0"/>
      <w:marRight w:val="0"/>
      <w:marTop w:val="0"/>
      <w:marBottom w:val="0"/>
      <w:divBdr>
        <w:top w:val="none" w:sz="0" w:space="0" w:color="auto"/>
        <w:left w:val="none" w:sz="0" w:space="0" w:color="auto"/>
        <w:bottom w:val="none" w:sz="0" w:space="0" w:color="auto"/>
        <w:right w:val="none" w:sz="0" w:space="0" w:color="auto"/>
      </w:divBdr>
      <w:divsChild>
        <w:div w:id="84150066">
          <w:marLeft w:val="0"/>
          <w:marRight w:val="0"/>
          <w:marTop w:val="0"/>
          <w:marBottom w:val="0"/>
          <w:divBdr>
            <w:top w:val="none" w:sz="0" w:space="0" w:color="auto"/>
            <w:left w:val="none" w:sz="0" w:space="0" w:color="auto"/>
            <w:bottom w:val="none" w:sz="0" w:space="0" w:color="auto"/>
            <w:right w:val="none" w:sz="0" w:space="0" w:color="auto"/>
          </w:divBdr>
        </w:div>
        <w:div w:id="210869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torming" TargetMode="External"/><Relationship Id="rId13" Type="http://schemas.openxmlformats.org/officeDocument/2006/relationships/hyperlink" Target="https://www.linux.com/publications/how-participate-linux-commun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uxfoundation.org/resources/open-source-guides/recruiting-open-source-developers/" TargetMode="External"/><Relationship Id="rId12" Type="http://schemas.openxmlformats.org/officeDocument/2006/relationships/hyperlink" Target="https://foundation.nodejs.org/about/leadership" TargetMode="External"/><Relationship Id="rId17" Type="http://schemas.openxmlformats.org/officeDocument/2006/relationships/hyperlink" Target="https://www.linuxfoundation.org/resources/open-source-guides/creating-an-open-source-program/" TargetMode="External"/><Relationship Id="rId2" Type="http://schemas.openxmlformats.org/officeDocument/2006/relationships/styles" Target="styles.xml"/><Relationship Id="rId16" Type="http://schemas.openxmlformats.org/officeDocument/2006/relationships/hyperlink" Target="https://www.linuxfoundation.org/resources/open-source-guides/measuring-your-open-source-program-succ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resources/open-source-guides/recruiting-open-source-developers/" TargetMode="External"/><Relationship Id="rId5" Type="http://schemas.openxmlformats.org/officeDocument/2006/relationships/footnotes" Target="footnotes.xml"/><Relationship Id="rId15" Type="http://schemas.openxmlformats.org/officeDocument/2006/relationships/hyperlink" Target="https://chaoss.github.io/grimoirelab/" TargetMode="External"/><Relationship Id="rId10" Type="http://schemas.openxmlformats.org/officeDocument/2006/relationships/hyperlink" Target="https://opensource.guide/how-to-contribut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linuxfoundation.org/resources/open-source-guides/recruiting-open-source-developers/" TargetMode="External"/><Relationship Id="rId14" Type="http://schemas.openxmlformats.org/officeDocument/2006/relationships/hyperlink" Target="https://twitter.com/nithyaruf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7213</Words>
  <Characters>41119</Characters>
  <Application>Microsoft Office Word</Application>
  <DocSecurity>0</DocSecurity>
  <Lines>342</Lines>
  <Paragraphs>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Date Masahiro</cp:lastModifiedBy>
  <cp:revision>2</cp:revision>
  <cp:lastPrinted>2018-10-08T00:08:00Z</cp:lastPrinted>
  <dcterms:created xsi:type="dcterms:W3CDTF">2018-10-08T22:35:00Z</dcterms:created>
  <dcterms:modified xsi:type="dcterms:W3CDTF">2018-10-08T22:35:00Z</dcterms:modified>
</cp:coreProperties>
</file>