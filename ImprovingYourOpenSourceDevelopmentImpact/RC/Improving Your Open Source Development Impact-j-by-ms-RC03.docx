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EE" w:rsidRDefault="00EA2AEE" w:rsidP="00EA2AEE">
      <w:r>
        <w:t>Improving Your Open Source Development Impact</w:t>
      </w:r>
    </w:p>
    <w:p w:rsidR="00F81711" w:rsidRDefault="00385084" w:rsidP="00EA2AEE">
      <w:r>
        <w:rPr>
          <w:rFonts w:hint="eastAsia"/>
        </w:rPr>
        <w:t>企業にお</w:t>
      </w:r>
      <w:del w:id="0" w:author="Sato Mieko" w:date="2018-11-13T16:17:00Z">
        <w:r w:rsidDel="00ED5E2E">
          <w:rPr>
            <w:rFonts w:hint="eastAsia"/>
          </w:rPr>
          <w:delText>いて</w:delText>
        </w:r>
      </w:del>
      <w:ins w:id="1" w:author="Sato Mieko" w:date="2018-11-13T16:17:00Z">
        <w:r w:rsidR="00ED5E2E">
          <w:rPr>
            <w:rFonts w:hint="eastAsia"/>
          </w:rPr>
          <w:t>ける</w:t>
        </w:r>
      </w:ins>
      <w:r w:rsidR="00F81711">
        <w:rPr>
          <w:rFonts w:hint="eastAsia"/>
        </w:rPr>
        <w:t>オープンソース</w:t>
      </w:r>
      <w:r w:rsidR="00F81711" w:rsidRPr="00960A37">
        <w:rPr>
          <w:rFonts w:hint="eastAsia"/>
        </w:rPr>
        <w:t>開発</w:t>
      </w:r>
      <w:r w:rsidR="00F81711">
        <w:rPr>
          <w:rFonts w:hint="eastAsia"/>
        </w:rPr>
        <w:t>の</w:t>
      </w:r>
      <w:r>
        <w:rPr>
          <w:rFonts w:hint="eastAsia"/>
        </w:rPr>
        <w:t>効果</w:t>
      </w:r>
      <w:r w:rsidR="00F81711">
        <w:rPr>
          <w:rFonts w:hint="eastAsia"/>
        </w:rPr>
        <w:t>を</w:t>
      </w:r>
      <w:ins w:id="2" w:author="Sato Mieko" w:date="2018-11-13T16:17:00Z">
        <w:r w:rsidR="006B49EB">
          <w:rPr>
            <w:rFonts w:hint="eastAsia"/>
          </w:rPr>
          <w:t>高める</w:t>
        </w:r>
      </w:ins>
      <w:del w:id="3" w:author="Sato Mieko" w:date="2018-11-13T16:17:00Z">
        <w:r w:rsidR="001456D6" w:rsidDel="006B49EB">
          <w:rPr>
            <w:rFonts w:hint="eastAsia"/>
          </w:rPr>
          <w:delText>大きく</w:delText>
        </w:r>
      </w:del>
      <w:del w:id="4" w:author="Sato Mieko" w:date="2018-11-13T16:18:00Z">
        <w:r w:rsidR="001456D6" w:rsidDel="006B49EB">
          <w:rPr>
            <w:rFonts w:hint="eastAsia"/>
          </w:rPr>
          <w:delText>す</w:delText>
        </w:r>
        <w:r w:rsidR="00F81711" w:rsidDel="006B49EB">
          <w:rPr>
            <w:rFonts w:hint="eastAsia"/>
          </w:rPr>
          <w:delText>る</w:delText>
        </w:r>
      </w:del>
    </w:p>
    <w:p w:rsidR="00F81711" w:rsidRPr="00F81711" w:rsidRDefault="00F81711" w:rsidP="00EA2AEE"/>
    <w:p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del w:id="5" w:author="Sato Mieko" w:date="2018-11-13T16:18:00Z">
        <w:r w:rsidR="002D25F7" w:rsidDel="006B49EB">
          <w:rPr>
            <w:rFonts w:hint="eastAsia"/>
          </w:rPr>
          <w:delText>え</w:delText>
        </w:r>
      </w:del>
      <w:r>
        <w:rPr>
          <w:rFonts w:hint="eastAsia"/>
        </w:rPr>
        <w:t>ます。</w:t>
      </w:r>
      <w:r w:rsidR="001F0BEC">
        <w:rPr>
          <w:rFonts w:hint="eastAsia"/>
        </w:rPr>
        <w:t>幸いなことに、</w:t>
      </w:r>
      <w:ins w:id="6" w:author="Sato Mieko" w:date="2018-11-13T16:20:00Z">
        <w:r w:rsidR="006B49EB">
          <w:rPr>
            <w:rFonts w:hint="eastAsia"/>
          </w:rPr>
          <w:t>すでに</w:t>
        </w:r>
      </w:ins>
      <w:r w:rsidR="001F0BEC">
        <w:rPr>
          <w:rFonts w:hint="eastAsia"/>
        </w:rPr>
        <w:t>多くの企業</w:t>
      </w:r>
      <w:del w:id="7" w:author="Sato Mieko" w:date="2018-11-13T16:19:00Z">
        <w:r w:rsidR="001F0BEC" w:rsidDel="006B49EB">
          <w:rPr>
            <w:rFonts w:hint="eastAsia"/>
          </w:rPr>
          <w:delText>と</w:delText>
        </w:r>
      </w:del>
      <w:ins w:id="8" w:author="Sato Mieko" w:date="2018-11-13T16:19:00Z">
        <w:r w:rsidR="006B49EB">
          <w:rPr>
            <w:rFonts w:hint="eastAsia"/>
          </w:rPr>
          <w:t>や</w:t>
        </w:r>
      </w:ins>
      <w:r w:rsidR="001F0BEC">
        <w:rPr>
          <w:rFonts w:hint="eastAsia"/>
        </w:rPr>
        <w:t>個人が</w:t>
      </w:r>
      <w:ins w:id="9" w:author="Sato Mieko" w:date="2018-11-13T16:20:00Z">
        <w:r w:rsidR="006B49EB">
          <w:rPr>
            <w:rFonts w:hint="eastAsia"/>
          </w:rPr>
          <w:t>、</w:t>
        </w:r>
      </w:ins>
      <w:r w:rsidR="001F0BEC">
        <w:rPr>
          <w:rFonts w:hint="eastAsia"/>
        </w:rPr>
        <w:t>重要なオープンソース</w:t>
      </w:r>
      <w:ins w:id="10" w:author="Sato Mieko" w:date="2018-10-10T17:26:00Z">
        <w:r w:rsidR="00D53A2B">
          <w:rPr>
            <w:rFonts w:hint="eastAsia"/>
          </w:rPr>
          <w:t xml:space="preserve"> </w:t>
        </w:r>
      </w:ins>
      <w:r w:rsidR="001F0BEC">
        <w:rPr>
          <w:rFonts w:hint="eastAsia"/>
        </w:rPr>
        <w:t>プロジェクトへの貢献</w:t>
      </w:r>
      <w:r w:rsidR="00385084">
        <w:rPr>
          <w:rFonts w:hint="eastAsia"/>
        </w:rPr>
        <w:t>に</w:t>
      </w:r>
      <w:del w:id="11" w:author="Sato Mieko" w:date="2018-10-10T17:31:00Z">
        <w:r w:rsidR="00385084" w:rsidDel="003F448E">
          <w:rPr>
            <w:rFonts w:hint="eastAsia"/>
          </w:rPr>
          <w:delText>おいて</w:delText>
        </w:r>
      </w:del>
      <w:r w:rsidR="001F0BEC">
        <w:rPr>
          <w:rFonts w:hint="eastAsia"/>
        </w:rPr>
        <w:t>成功</w:t>
      </w:r>
      <w:ins w:id="12" w:author="Sato Mieko" w:date="2018-10-10T17:31:00Z">
        <w:r w:rsidR="003F448E">
          <w:rPr>
            <w:rFonts w:hint="eastAsia"/>
          </w:rPr>
          <w:t>する</w:t>
        </w:r>
      </w:ins>
      <w:del w:id="13" w:author="Sato Mieko" w:date="2018-10-10T17:31:00Z">
        <w:r w:rsidR="00385084" w:rsidDel="003F448E">
          <w:rPr>
            <w:rFonts w:hint="eastAsia"/>
          </w:rPr>
          <w:delText>の</w:delText>
        </w:r>
      </w:del>
      <w:r w:rsidR="001F0BEC">
        <w:rPr>
          <w:rFonts w:hint="eastAsia"/>
        </w:rPr>
        <w:t>道筋を</w:t>
      </w:r>
      <w:del w:id="14" w:author="Sato Mieko" w:date="2018-11-13T16:20:00Z">
        <w:r w:rsidR="001F0BEC" w:rsidDel="006B49EB">
          <w:rPr>
            <w:rFonts w:hint="eastAsia"/>
          </w:rPr>
          <w:delText>すでに</w:delText>
        </w:r>
      </w:del>
      <w:r w:rsidR="001F0BEC">
        <w:rPr>
          <w:rFonts w:hint="eastAsia"/>
        </w:rPr>
        <w:t>作り上げています。彼らは試行の末に、オープンソース</w:t>
      </w:r>
      <w:ins w:id="15" w:author="Sato Mieko" w:date="2018-10-10T17:32:00Z">
        <w:r w:rsidR="003F448E">
          <w:rPr>
            <w:rFonts w:hint="eastAsia"/>
          </w:rPr>
          <w:t xml:space="preserve"> </w:t>
        </w:r>
      </w:ins>
      <w:r w:rsidR="001F0BEC">
        <w:rPr>
          <w:rFonts w:hint="eastAsia"/>
        </w:rPr>
        <w:t>コミュニティでリーダーシップを確立する方法を</w:t>
      </w:r>
      <w:r w:rsidR="001456D6">
        <w:rPr>
          <w:rFonts w:hint="eastAsia"/>
        </w:rPr>
        <w:t>見出して</w:t>
      </w:r>
      <w:r w:rsidR="002D25F7">
        <w:rPr>
          <w:rFonts w:hint="eastAsia"/>
        </w:rPr>
        <w:t>いるのです。</w:t>
      </w:r>
    </w:p>
    <w:p w:rsidR="002D25F7" w:rsidRDefault="002D25F7" w:rsidP="00EA2AEE"/>
    <w:p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rsidR="002D25F7" w:rsidRDefault="002D25F7" w:rsidP="00264102">
      <w:pPr>
        <w:jc w:val="left"/>
      </w:pPr>
      <w:r>
        <w:rPr>
          <w:rFonts w:hint="eastAsia"/>
        </w:rPr>
        <w:t>この実用的ガイドは、企業内の開発プロセスを改善し、</w:t>
      </w:r>
      <w:ins w:id="16" w:author="工内 隆" w:date="2018-09-07T09:12:00Z">
        <w:r w:rsidR="004F68D9">
          <w:rPr>
            <w:rFonts w:hint="eastAsia"/>
          </w:rPr>
          <w:t>あなたの会社が</w:t>
        </w:r>
      </w:ins>
      <w:del w:id="17" w:author="工内 隆" w:date="2018-09-07T09:12:00Z">
        <w:r w:rsidDel="004F68D9">
          <w:rPr>
            <w:rFonts w:hint="eastAsia"/>
          </w:rPr>
          <w:delText>企業</w:delText>
        </w:r>
        <w:r w:rsidR="002068F7" w:rsidDel="004F68D9">
          <w:rPr>
            <w:rFonts w:hint="eastAsia"/>
          </w:rPr>
          <w:delText>の</w:delText>
        </w:r>
      </w:del>
      <w:del w:id="18" w:author="Sato Mieko" w:date="2018-10-10T17:32:00Z">
        <w:r w:rsidR="001456D6" w:rsidDel="003F448E">
          <w:rPr>
            <w:rFonts w:hint="eastAsia"/>
          </w:rPr>
          <w:delText>もっと</w:delText>
        </w:r>
      </w:del>
      <w:ins w:id="19" w:author="Sato Mieko" w:date="2018-10-10T17:32:00Z">
        <w:r w:rsidR="003F448E">
          <w:rPr>
            <w:rFonts w:hint="eastAsia"/>
          </w:rPr>
          <w:t>最</w:t>
        </w:r>
      </w:ins>
      <w:r w:rsidR="001456D6">
        <w:rPr>
          <w:rFonts w:hint="eastAsia"/>
        </w:rPr>
        <w:t>も重要視す</w:t>
      </w:r>
      <w:r>
        <w:rPr>
          <w:rFonts w:hint="eastAsia"/>
        </w:rPr>
        <w:t>るオープンソース</w:t>
      </w:r>
      <w:ins w:id="20" w:author="Sato Mieko" w:date="2018-10-10T17:32:00Z">
        <w:r w:rsidR="003F448E">
          <w:rPr>
            <w:rFonts w:hint="eastAsia"/>
          </w:rPr>
          <w:t xml:space="preserve"> </w:t>
        </w:r>
      </w:ins>
      <w:r>
        <w:rPr>
          <w:rFonts w:hint="eastAsia"/>
        </w:rPr>
        <w:t>プロジェクトに貢献する</w:t>
      </w:r>
      <w:del w:id="21" w:author="工内 隆" w:date="2018-09-06T17:08:00Z">
        <w:r w:rsidDel="00EA0D88">
          <w:rPr>
            <w:rFonts w:hint="eastAsia"/>
          </w:rPr>
          <w:delText>べく</w:delText>
        </w:r>
      </w:del>
      <w:r>
        <w:rPr>
          <w:rFonts w:hint="eastAsia"/>
        </w:rPr>
        <w:t>準備を整えることを</w:t>
      </w:r>
      <w:r w:rsidR="001456D6">
        <w:rPr>
          <w:rFonts w:hint="eastAsia"/>
        </w:rPr>
        <w:t>手</w:t>
      </w:r>
      <w:r>
        <w:rPr>
          <w:rFonts w:hint="eastAsia"/>
        </w:rPr>
        <w:t>助け</w:t>
      </w:r>
      <w:ins w:id="22" w:author="工内 隆" w:date="2018-09-07T09:07:00Z">
        <w:r w:rsidR="004F68D9">
          <w:rPr>
            <w:rFonts w:hint="eastAsia"/>
          </w:rPr>
          <w:t>し</w:t>
        </w:r>
      </w:ins>
      <w:r>
        <w:rPr>
          <w:rFonts w:hint="eastAsia"/>
        </w:rPr>
        <w:t>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w:t>
      </w:r>
      <w:del w:id="23" w:author="Sato Mieko" w:date="2018-10-10T17:34:00Z">
        <w:r w:rsidR="00264102" w:rsidDel="003F448E">
          <w:rPr>
            <w:rFonts w:hint="eastAsia"/>
          </w:rPr>
          <w:delText>もっとも</w:delText>
        </w:r>
      </w:del>
      <w:ins w:id="24" w:author="Sato Mieko" w:date="2018-10-10T17:34:00Z">
        <w:r w:rsidR="003F448E">
          <w:rPr>
            <w:rFonts w:hint="eastAsia"/>
          </w:rPr>
          <w:t>最も</w:t>
        </w:r>
      </w:ins>
      <w:r w:rsidR="00264102">
        <w:rPr>
          <w:rFonts w:hint="eastAsia"/>
        </w:rPr>
        <w:t>厳しい挑戦の</w:t>
      </w:r>
      <w:ins w:id="25" w:author="Sato Mieko" w:date="2018-11-13T16:21:00Z">
        <w:r w:rsidR="006B49EB">
          <w:rPr>
            <w:rFonts w:hint="eastAsia"/>
          </w:rPr>
          <w:t>1</w:t>
        </w:r>
      </w:ins>
      <w:del w:id="26" w:author="Sato Mieko" w:date="2018-11-13T16:21:00Z">
        <w:r w:rsidR="00264102" w:rsidDel="006B49EB">
          <w:rPr>
            <w:rFonts w:hint="eastAsia"/>
          </w:rPr>
          <w:delText>一</w:delText>
        </w:r>
      </w:del>
      <w:r w:rsidR="00264102">
        <w:rPr>
          <w:rFonts w:hint="eastAsia"/>
        </w:rPr>
        <w:t>つです。本ガイドでは</w:t>
      </w:r>
      <w:del w:id="27" w:author="Sato Mieko" w:date="2018-11-11T15:24:00Z">
        <w:r w:rsidR="00264102" w:rsidDel="00173693">
          <w:rPr>
            <w:rFonts w:hint="eastAsia"/>
          </w:rPr>
          <w:delText>、</w:delText>
        </w:r>
      </w:del>
      <w:r w:rsidR="00264102">
        <w:rPr>
          <w:rFonts w:hint="eastAsia"/>
        </w:rPr>
        <w:t>Linux</w:t>
      </w:r>
      <w:r w:rsidR="00264102">
        <w:rPr>
          <w:rFonts w:hint="eastAsia"/>
        </w:rPr>
        <w:t>カーネルを事例として取り上げますが、</w:t>
      </w:r>
      <w:del w:id="28" w:author="Sato Mieko" w:date="2018-10-11T16:01:00Z">
        <w:r w:rsidR="00264102" w:rsidDel="003E3AFA">
          <w:rPr>
            <w:rFonts w:hint="eastAsia"/>
          </w:rPr>
          <w:delText>本ガイド</w:delText>
        </w:r>
      </w:del>
      <w:ins w:id="29" w:author="Sato Mieko" w:date="2018-10-11T16:01:00Z">
        <w:r w:rsidR="008B7270">
          <w:rPr>
            <w:rFonts w:hint="eastAsia"/>
          </w:rPr>
          <w:t>そ</w:t>
        </w:r>
      </w:ins>
      <w:r w:rsidR="00264102">
        <w:rPr>
          <w:rFonts w:hint="eastAsia"/>
        </w:rPr>
        <w:t>の指針はほとんどすべてのオープンソース</w:t>
      </w:r>
      <w:ins w:id="30" w:author="Sato Mieko" w:date="2018-11-13T16:21:00Z">
        <w:r w:rsidR="006B49EB">
          <w:rPr>
            <w:rFonts w:hint="eastAsia"/>
          </w:rPr>
          <w:t xml:space="preserve"> </w:t>
        </w:r>
      </w:ins>
      <w:r w:rsidR="00264102">
        <w:rPr>
          <w:rFonts w:hint="eastAsia"/>
        </w:rPr>
        <w:t>プロジェクトに適用できます。</w:t>
      </w:r>
    </w:p>
    <w:p w:rsidR="00EA2AEE" w:rsidRDefault="00EA2AEE" w:rsidP="00EA2AEE"/>
    <w:p w:rsidR="00EA2AEE" w:rsidRDefault="00EA2AEE" w:rsidP="00EA2AEE">
      <w:r>
        <w:t>Contents</w:t>
      </w:r>
    </w:p>
    <w:p w:rsidR="00264102" w:rsidRDefault="00264102" w:rsidP="00EA2AEE">
      <w:del w:id="31" w:author="Sato Mieko" w:date="2018-11-15T13:49:00Z">
        <w:r w:rsidDel="00C0022A">
          <w:rPr>
            <w:rFonts w:hint="eastAsia"/>
          </w:rPr>
          <w:delText>目次</w:delText>
        </w:r>
      </w:del>
      <w:ins w:id="32" w:author="Sato Mieko" w:date="2018-11-15T13:49:00Z">
        <w:r w:rsidR="00C0022A">
          <w:rPr>
            <w:rFonts w:hint="eastAsia"/>
          </w:rPr>
          <w:t>内容</w:t>
        </w:r>
      </w:ins>
    </w:p>
    <w:p w:rsidR="00EA2AEE" w:rsidRDefault="00EA2AEE" w:rsidP="00EA2AEE"/>
    <w:p w:rsidR="00EA2AEE" w:rsidRDefault="00EA2AEE" w:rsidP="00EA2AEE">
      <w:r>
        <w:t xml:space="preserve">    What is </w:t>
      </w:r>
      <w:r w:rsidRPr="00960A37">
        <w:rPr>
          <w:highlight w:val="yellow"/>
        </w:rPr>
        <w:t>impact</w:t>
      </w:r>
      <w:r>
        <w:t>ful open source development?</w:t>
      </w:r>
    </w:p>
    <w:p w:rsidR="00EA2AEE" w:rsidRDefault="00EA2AEE" w:rsidP="00EA2AEE">
      <w:r>
        <w:t xml:space="preserve">    Role of an open source program in improving development</w:t>
      </w:r>
    </w:p>
    <w:p w:rsidR="00EA2AEE" w:rsidRDefault="00EA2AEE" w:rsidP="00EA2AEE">
      <w:r>
        <w:t xml:space="preserve">    Common areas for improvement</w:t>
      </w:r>
    </w:p>
    <w:p w:rsidR="00EA2AEE" w:rsidRDefault="00EA2AEE" w:rsidP="00EA2AEE">
      <w:r>
        <w:t xml:space="preserve">    Top recommended practices</w:t>
      </w:r>
    </w:p>
    <w:p w:rsidR="00EA2AEE" w:rsidRDefault="00EA2AEE" w:rsidP="00EA2AEE">
      <w:r>
        <w:t xml:space="preserve">    Metrics for tracking progress</w:t>
      </w:r>
    </w:p>
    <w:p w:rsidR="00EA2AEE" w:rsidRDefault="00EA2AEE" w:rsidP="00EA2AEE">
      <w:r>
        <w:t xml:space="preserve">    Final words</w:t>
      </w:r>
    </w:p>
    <w:p w:rsidR="00264102" w:rsidRDefault="00264102" w:rsidP="00EA2AEE">
      <w:r>
        <w:rPr>
          <w:rFonts w:hint="eastAsia"/>
        </w:rPr>
        <w:t xml:space="preserve">　　</w:t>
      </w:r>
      <w:hyperlink w:anchor="影響力のあるオープンソース開発とはどんなもの？" w:history="1">
        <w:r w:rsidR="00385084">
          <w:rPr>
            <w:rStyle w:val="a8"/>
            <w:rFonts w:hint="eastAsia"/>
          </w:rPr>
          <w:t>効果</w:t>
        </w:r>
        <w:r w:rsidRPr="00905541">
          <w:rPr>
            <w:rStyle w:val="a8"/>
            <w:rFonts w:hint="eastAsia"/>
          </w:rPr>
          <w:t>のあるオープンソース開発とは？</w:t>
        </w:r>
      </w:hyperlink>
    </w:p>
    <w:p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w:t>
      </w:r>
      <w:ins w:id="33" w:author="Sato Mieko" w:date="2018-11-11T15:24:00Z">
        <w:r w:rsidR="00173693">
          <w:rPr>
            <w:rStyle w:val="a8"/>
            <w:rFonts w:hint="eastAsia"/>
          </w:rPr>
          <w:t xml:space="preserve"> </w:t>
        </w:r>
      </w:ins>
      <w:r w:rsidR="00385084">
        <w:rPr>
          <w:rStyle w:val="a8"/>
          <w:rFonts w:hint="eastAsia"/>
        </w:rPr>
        <w:t>プログラムの役割</w:t>
      </w:r>
    </w:p>
    <w:p w:rsidR="00431036" w:rsidRDefault="00431036" w:rsidP="00EA2AEE">
      <w:r>
        <w:rPr>
          <w:rFonts w:hint="eastAsia"/>
        </w:rPr>
        <w:lastRenderedPageBreak/>
        <w:t xml:space="preserve">　　</w:t>
      </w:r>
      <w:hyperlink w:anchor="共通領域の改善" w:history="1">
        <w:r w:rsidRPr="009C0B68">
          <w:rPr>
            <w:rStyle w:val="a8"/>
            <w:rFonts w:hint="eastAsia"/>
          </w:rPr>
          <w:t>共通</w:t>
        </w:r>
        <w:r w:rsidR="00385084">
          <w:rPr>
            <w:rStyle w:val="a8"/>
            <w:rFonts w:hint="eastAsia"/>
          </w:rPr>
          <w:t>的</w:t>
        </w:r>
        <w:r w:rsidRPr="009C0B68">
          <w:rPr>
            <w:rStyle w:val="a8"/>
            <w:rFonts w:hint="eastAsia"/>
          </w:rPr>
          <w:t>領域の</w:t>
        </w:r>
        <w:r w:rsidRPr="009C0B68">
          <w:rPr>
            <w:rStyle w:val="a8"/>
            <w:rFonts w:hint="eastAsia"/>
          </w:rPr>
          <w:t>改</w:t>
        </w:r>
        <w:r w:rsidRPr="009C0B68">
          <w:rPr>
            <w:rStyle w:val="a8"/>
            <w:rFonts w:hint="eastAsia"/>
          </w:rPr>
          <w:t>善</w:t>
        </w:r>
      </w:hyperlink>
    </w:p>
    <w:p w:rsidR="00431036" w:rsidRDefault="00431036" w:rsidP="00EA2AEE">
      <w:r>
        <w:rPr>
          <w:rFonts w:hint="eastAsia"/>
        </w:rPr>
        <w:t xml:space="preserve">　　</w:t>
      </w:r>
      <w:bookmarkStart w:id="34"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34"/>
      <w:ins w:id="35" w:author="Sato Mieko" w:date="2018-11-15T13:52:00Z">
        <w:r w:rsidR="00C14324">
          <w:rPr>
            <w:rStyle w:val="a8"/>
            <w:rFonts w:hint="eastAsia"/>
          </w:rPr>
          <w:t xml:space="preserve"> </w:t>
        </w:r>
      </w:ins>
      <w:del w:id="36" w:author="Sato Mieko" w:date="2018-11-15T13:52:00Z">
        <w:r w:rsidR="00853506" w:rsidRPr="009C0B68" w:rsidDel="00C14324">
          <w:rPr>
            <w:rStyle w:val="a8"/>
            <w:rFonts w:hint="eastAsia"/>
          </w:rPr>
          <w:delText>、</w:delText>
        </w:r>
      </w:del>
      <w:r w:rsidR="00853506" w:rsidRPr="009C0B68">
        <w:rPr>
          <w:rStyle w:val="a8"/>
          <w:rFonts w:hint="eastAsia"/>
        </w:rPr>
        <w:t>トッ</w:t>
      </w:r>
      <w:r w:rsidR="00853506" w:rsidRPr="009C0B68">
        <w:rPr>
          <w:rStyle w:val="a8"/>
          <w:rFonts w:hint="eastAsia"/>
        </w:rPr>
        <w:t>プ</w:t>
      </w:r>
      <w:r w:rsidR="00853506" w:rsidRPr="009C0B68">
        <w:rPr>
          <w:rStyle w:val="a8"/>
          <w:rFonts w:hint="eastAsia"/>
        </w:rPr>
        <w:t>10</w:t>
      </w:r>
      <w:r w:rsidR="009C0B68">
        <w:fldChar w:fldCharType="end"/>
      </w:r>
    </w:p>
    <w:p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評価尺度</w:t>
        </w:r>
      </w:hyperlink>
    </w:p>
    <w:p w:rsidR="00431036" w:rsidRDefault="00431036" w:rsidP="00EA2AEE">
      <w:r>
        <w:rPr>
          <w:rFonts w:hint="eastAsia"/>
        </w:rPr>
        <w:t xml:space="preserve">　　</w:t>
      </w:r>
      <w:hyperlink w:anchor="結論" w:history="1">
        <w:r w:rsidR="007F4417" w:rsidRPr="009C0B68">
          <w:rPr>
            <w:rStyle w:val="a8"/>
            <w:rFonts w:hint="eastAsia"/>
          </w:rPr>
          <w:t>結論</w:t>
        </w:r>
      </w:hyperlink>
    </w:p>
    <w:p w:rsidR="00EA2AEE" w:rsidRDefault="00EA2AEE" w:rsidP="00EA2AEE"/>
    <w:p w:rsidR="00EA2AEE" w:rsidRDefault="00EA2AEE" w:rsidP="00EA2AEE">
      <w:r>
        <w:t>View All Guides »</w:t>
      </w:r>
    </w:p>
    <w:p w:rsidR="00EA2AEE" w:rsidRDefault="00EA2AEE" w:rsidP="00EA2AEE">
      <w:r>
        <w:t>Contribute on GitHub »</w:t>
      </w:r>
    </w:p>
    <w:p w:rsidR="00EA2AEE" w:rsidRDefault="00EA2AEE" w:rsidP="00EA2AEE">
      <w:r>
        <w:t>Contributors to this Guide</w:t>
      </w:r>
    </w:p>
    <w:p w:rsidR="00EA2AEE" w:rsidRDefault="00EA2AEE" w:rsidP="00EA2AEE"/>
    <w:p w:rsidR="00EA2AEE" w:rsidRDefault="00EA2AEE" w:rsidP="00EA2AEE"/>
    <w:p w:rsidR="00EA2AEE" w:rsidRDefault="00EA2AEE" w:rsidP="00EA2AEE">
      <w:r>
        <w:t>Ibrahim Haddad</w:t>
      </w:r>
    </w:p>
    <w:p w:rsidR="00EA2AEE" w:rsidRDefault="00EA2AEE" w:rsidP="00EA2AEE">
      <w:r>
        <w:t>VP of R&amp;D and Head of the Open Source Group</w:t>
      </w:r>
    </w:p>
    <w:p w:rsidR="00EA2AEE" w:rsidRDefault="00EA2AEE" w:rsidP="00EA2AEE">
      <w:r>
        <w:t>Samsung Research America</w:t>
      </w:r>
    </w:p>
    <w:p w:rsidR="004E2B29" w:rsidRDefault="004E2B29" w:rsidP="00EA2AEE">
      <w:pPr>
        <w:rPr>
          <w:ins w:id="37" w:author="Sato Mieko" w:date="2018-11-13T16:34:00Z"/>
        </w:rPr>
      </w:pPr>
      <w:bookmarkStart w:id="38" w:name="_Hlk521760968"/>
      <w:ins w:id="39" w:author="Sato Mieko" w:date="2018-11-13T16:34:00Z">
        <w:r>
          <w:t>Ibrahim Haddad</w:t>
        </w:r>
      </w:ins>
    </w:p>
    <w:p w:rsidR="008F1FD3" w:rsidRDefault="008F1FD3" w:rsidP="00EA2AEE">
      <w:pPr>
        <w:rPr>
          <w:ins w:id="40" w:author="Sato Mieko" w:date="2018-11-15T14:35:00Z"/>
        </w:rPr>
      </w:pPr>
      <w:ins w:id="41" w:author="Sato Mieko" w:date="2018-11-15T14:35:00Z">
        <w:r>
          <w:rPr>
            <w:rFonts w:hint="eastAsia"/>
          </w:rPr>
          <w:t>Samsung Research America</w:t>
        </w:r>
        <w:r>
          <w:rPr>
            <w:rFonts w:hint="eastAsia"/>
          </w:rPr>
          <w:t xml:space="preserve"> </w:t>
        </w:r>
      </w:ins>
    </w:p>
    <w:p w:rsidR="00EA2AEE" w:rsidDel="00364013" w:rsidRDefault="00431036" w:rsidP="00EA2AEE">
      <w:pPr>
        <w:rPr>
          <w:del w:id="42" w:author="Sato Mieko" w:date="2018-11-15T18:48:00Z"/>
        </w:rPr>
      </w:pPr>
      <w:r>
        <w:rPr>
          <w:rFonts w:hint="eastAsia"/>
        </w:rPr>
        <w:t>R&amp;D</w:t>
      </w:r>
      <w:r>
        <w:rPr>
          <w:rFonts w:hint="eastAsia"/>
        </w:rPr>
        <w:t>部門</w:t>
      </w:r>
      <w:r>
        <w:rPr>
          <w:rFonts w:hint="eastAsia"/>
        </w:rPr>
        <w:t>VP</w:t>
      </w:r>
      <w:ins w:id="43" w:author="Sato Mieko" w:date="2018-11-15T18:48:00Z">
        <w:r w:rsidR="00364013">
          <w:rPr>
            <w:rFonts w:hint="eastAsia"/>
          </w:rPr>
          <w:t xml:space="preserve"> </w:t>
        </w:r>
      </w:ins>
      <w:r>
        <w:rPr>
          <w:rFonts w:hint="eastAsia"/>
        </w:rPr>
        <w:t>兼</w:t>
      </w:r>
      <w:ins w:id="44" w:author="Sato Mieko" w:date="2018-11-15T18:48:00Z">
        <w:r w:rsidR="00364013">
          <w:rPr>
            <w:rFonts w:hint="eastAsia"/>
          </w:rPr>
          <w:t xml:space="preserve"> </w:t>
        </w:r>
      </w:ins>
      <w:r>
        <w:rPr>
          <w:rFonts w:hint="eastAsia"/>
        </w:rPr>
        <w:t>オープンソースグループ長</w:t>
      </w:r>
      <w:del w:id="45" w:author="Sato Mieko" w:date="2018-11-15T18:48:00Z">
        <w:r w:rsidDel="00364013">
          <w:rPr>
            <w:rFonts w:hint="eastAsia"/>
          </w:rPr>
          <w:delText>、</w:delText>
        </w:r>
      </w:del>
      <w:del w:id="46" w:author="Sato Mieko" w:date="2018-11-15T14:35:00Z">
        <w:r w:rsidDel="008F1FD3">
          <w:rPr>
            <w:rFonts w:hint="eastAsia"/>
          </w:rPr>
          <w:delText>Samsung Research Americ</w:delText>
        </w:r>
        <w:bookmarkEnd w:id="38"/>
        <w:r w:rsidDel="008F1FD3">
          <w:rPr>
            <w:rFonts w:hint="eastAsia"/>
          </w:rPr>
          <w:delText>a</w:delText>
        </w:r>
      </w:del>
    </w:p>
    <w:p w:rsidR="00EA2AEE" w:rsidRDefault="00EA2AEE" w:rsidP="00EA2AEE">
      <w:pPr>
        <w:rPr>
          <w:ins w:id="47" w:author="Sato Mieko" w:date="2018-11-15T14:36:00Z"/>
          <w:rFonts w:hint="eastAsia"/>
        </w:rPr>
      </w:pPr>
    </w:p>
    <w:p w:rsidR="008F1FD3" w:rsidRDefault="008F1FD3" w:rsidP="00EA2AEE">
      <w:pPr>
        <w:rPr>
          <w:rFonts w:hint="eastAsia"/>
        </w:rPr>
      </w:pPr>
    </w:p>
    <w:p w:rsidR="00EA2AEE" w:rsidRDefault="00EA2AEE" w:rsidP="00EA2AEE">
      <w:r>
        <w:t>Gil Yehuda</w:t>
      </w:r>
    </w:p>
    <w:p w:rsidR="00EA2AEE" w:rsidRDefault="00EA2AEE" w:rsidP="00EA2AEE">
      <w:r>
        <w:t>Senior Director of Open Source</w:t>
      </w:r>
    </w:p>
    <w:p w:rsidR="00EA2AEE" w:rsidRDefault="00EA2AEE" w:rsidP="00EA2AEE">
      <w:r>
        <w:t>at Oath (Yahoo + AOL)</w:t>
      </w:r>
    </w:p>
    <w:p w:rsidR="00431036" w:rsidRDefault="00431036" w:rsidP="00EA2AEE">
      <w:del w:id="48" w:author="Sato Mieko" w:date="2018-11-15T14:29:00Z">
        <w:r w:rsidDel="00F34AC0">
          <w:rPr>
            <w:rFonts w:hint="eastAsia"/>
          </w:rPr>
          <w:delText>Open</w:delText>
        </w:r>
        <w:r w:rsidDel="00F34AC0">
          <w:delText xml:space="preserve"> Source</w:delText>
        </w:r>
      </w:del>
      <w:ins w:id="49" w:author="Sato Mieko" w:date="2018-11-15T14:29:00Z">
        <w:r w:rsidR="00F34AC0">
          <w:rPr>
            <w:rFonts w:hint="eastAsia"/>
          </w:rPr>
          <w:t>オープンソース担当</w:t>
        </w:r>
      </w:ins>
      <w:r>
        <w:rPr>
          <w:rFonts w:hint="eastAsia"/>
        </w:rPr>
        <w:t>シニアディレクター、</w:t>
      </w:r>
      <w:r>
        <w:rPr>
          <w:rFonts w:hint="eastAsia"/>
        </w:rPr>
        <w:t>Oath (</w:t>
      </w:r>
      <w:proofErr w:type="spellStart"/>
      <w:r>
        <w:rPr>
          <w:rFonts w:hint="eastAsia"/>
        </w:rPr>
        <w:t>Yahoo+AOL</w:t>
      </w:r>
      <w:proofErr w:type="spellEnd"/>
      <w:r>
        <w:rPr>
          <w:rFonts w:hint="eastAsia"/>
        </w:rPr>
        <w:t>)</w:t>
      </w:r>
    </w:p>
    <w:p w:rsidR="00EA2AEE" w:rsidRDefault="00EA2AEE" w:rsidP="00EA2AEE"/>
    <w:p w:rsidR="00EA2AEE" w:rsidRDefault="00EA2AEE" w:rsidP="00EA2AEE">
      <w:r>
        <w:t>Section 1</w:t>
      </w:r>
    </w:p>
    <w:p w:rsidR="00EA2AEE" w:rsidRDefault="00EA2AEE" w:rsidP="00EA2AEE">
      <w:r>
        <w:t xml:space="preserve">What is </w:t>
      </w:r>
      <w:r w:rsidRPr="00960A37">
        <w:rPr>
          <w:highlight w:val="yellow"/>
        </w:rPr>
        <w:t>impact</w:t>
      </w:r>
      <w:r>
        <w:t>ful open source development?</w:t>
      </w:r>
    </w:p>
    <w:p w:rsidR="00431036" w:rsidRDefault="00D274C7" w:rsidP="00EA2AEE">
      <w:r>
        <w:rPr>
          <w:rFonts w:hint="eastAsia"/>
        </w:rPr>
        <w:t xml:space="preserve">セクション　</w:t>
      </w:r>
      <w:r>
        <w:rPr>
          <w:rFonts w:hint="eastAsia"/>
        </w:rPr>
        <w:t>1</w:t>
      </w:r>
    </w:p>
    <w:p w:rsidR="00385084" w:rsidRDefault="00385084" w:rsidP="00EA2AEE">
      <w:bookmarkStart w:id="50" w:name="影響力のあるオープンソース開発とはどんなもの？"/>
      <w:r>
        <w:rPr>
          <w:rFonts w:hint="eastAsia"/>
        </w:rPr>
        <w:t>効果のあるオープンソース開発とは？</w:t>
      </w:r>
    </w:p>
    <w:bookmarkEnd w:id="50"/>
    <w:p w:rsidR="00EA2AEE" w:rsidRDefault="00EA2AEE" w:rsidP="00EA2AEE"/>
    <w:p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rsidR="00C53A69" w:rsidRDefault="007F4417" w:rsidP="00EA2AEE">
      <w:r>
        <w:rPr>
          <w:rFonts w:hint="eastAsia"/>
        </w:rPr>
        <w:lastRenderedPageBreak/>
        <w:t>開発者の貢献は、</w:t>
      </w:r>
      <w:r w:rsidR="00AF6223">
        <w:rPr>
          <w:rFonts w:hint="eastAsia"/>
        </w:rPr>
        <w:t>企業</w:t>
      </w:r>
      <w:r w:rsidR="00356018">
        <w:rPr>
          <w:rFonts w:hint="eastAsia"/>
        </w:rPr>
        <w:t>が実行する</w:t>
      </w:r>
      <w:r w:rsidR="00AF6223">
        <w:rPr>
          <w:rFonts w:hint="eastAsia"/>
        </w:rPr>
        <w:t>オープンソース</w:t>
      </w:r>
      <w:ins w:id="51" w:author="Sato Mieko" w:date="2018-11-11T15:25:00Z">
        <w:r w:rsidR="00173693">
          <w:rPr>
            <w:rFonts w:hint="eastAsia"/>
          </w:rPr>
          <w:t xml:space="preserve"> </w:t>
        </w:r>
      </w:ins>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オープンソース</w:t>
      </w:r>
      <w:ins w:id="52" w:author="Sato Mieko" w:date="2018-11-11T15:25:00Z">
        <w:r w:rsidR="00173693">
          <w:rPr>
            <w:rFonts w:hint="eastAsia"/>
          </w:rPr>
          <w:t xml:space="preserve"> </w:t>
        </w:r>
      </w:ins>
      <w:r w:rsidR="00C53A69">
        <w:rPr>
          <w:rFonts w:hint="eastAsia"/>
        </w:rPr>
        <w:t>プロジェクトの方向性に影響を与える方法</w:t>
      </w:r>
      <w:del w:id="53" w:author="Sato Mieko" w:date="2018-11-11T15:48:00Z">
        <w:r w:rsidR="00356018" w:rsidDel="00655446">
          <w:rPr>
            <w:rFonts w:hint="eastAsia"/>
          </w:rPr>
          <w:delText>に</w:delText>
        </w:r>
      </w:del>
      <w:r w:rsidR="00C53A69">
        <w:rPr>
          <w:rFonts w:hint="eastAsia"/>
        </w:rPr>
        <w:t>は</w:t>
      </w:r>
      <w:ins w:id="54" w:author="Sato Mieko" w:date="2018-11-11T15:49:00Z">
        <w:r w:rsidR="00655446">
          <w:rPr>
            <w:rFonts w:hint="eastAsia"/>
          </w:rPr>
          <w:t>たくさんあります。</w:t>
        </w:r>
      </w:ins>
      <w:del w:id="55" w:author="Sato Mieko" w:date="2018-11-11T15:49:00Z">
        <w:r w:rsidR="00C53A69" w:rsidDel="00655446">
          <w:rPr>
            <w:rFonts w:hint="eastAsia"/>
          </w:rPr>
          <w:delText>、</w:delText>
        </w:r>
      </w:del>
      <w:ins w:id="56" w:author="Sato Mieko" w:date="2018-11-11T15:49:00Z">
        <w:r w:rsidR="00C36A2B">
          <w:rPr>
            <w:rFonts w:hint="eastAsia"/>
          </w:rPr>
          <w:t>たとえば、</w:t>
        </w:r>
      </w:ins>
      <w:r w:rsidR="00C53A69">
        <w:rPr>
          <w:rFonts w:hint="eastAsia"/>
        </w:rPr>
        <w:t>多くの異なった環境でのテスト</w:t>
      </w:r>
      <w:ins w:id="57" w:author="Sato Mieko" w:date="2018-11-11T15:45:00Z">
        <w:r w:rsidR="00B1673A">
          <w:rPr>
            <w:rFonts w:hint="eastAsia"/>
          </w:rPr>
          <w:t>、</w:t>
        </w:r>
      </w:ins>
      <w:del w:id="58" w:author="Sato Mieko" w:date="2018-11-11T15:45:00Z">
        <w:r w:rsidR="00C53A69" w:rsidDel="00B1673A">
          <w:rPr>
            <w:rFonts w:hint="eastAsia"/>
          </w:rPr>
          <w:delText>や</w:delText>
        </w:r>
      </w:del>
      <w:r w:rsidR="00C53A69">
        <w:rPr>
          <w:rFonts w:hint="eastAsia"/>
        </w:rPr>
        <w:t>コードに関連したドキュメントの追加</w:t>
      </w:r>
      <w:del w:id="59" w:author="Sato Mieko" w:date="2018-11-11T15:45:00Z">
        <w:r w:rsidR="00C53A69" w:rsidDel="00B1673A">
          <w:rPr>
            <w:rFonts w:hint="eastAsia"/>
          </w:rPr>
          <w:delText>から始ま</w:delText>
        </w:r>
      </w:del>
      <w:del w:id="60" w:author="Sato Mieko" w:date="2018-11-11T15:26:00Z">
        <w:r w:rsidR="00C53A69" w:rsidDel="00173693">
          <w:rPr>
            <w:rFonts w:hint="eastAsia"/>
          </w:rPr>
          <w:delText>って</w:delText>
        </w:r>
      </w:del>
      <w:r w:rsidR="00C53A69">
        <w:rPr>
          <w:rFonts w:hint="eastAsia"/>
        </w:rPr>
        <w:t>、プロジェクトやそれに関連した</w:t>
      </w:r>
      <w:ins w:id="61" w:author="Sato Mieko" w:date="2018-11-11T15:26:00Z">
        <w:r w:rsidR="00173693">
          <w:rPr>
            <w:rFonts w:hint="eastAsia"/>
          </w:rPr>
          <w:t>財団</w:t>
        </w:r>
      </w:ins>
      <w:del w:id="62" w:author="Sato Mieko" w:date="2018-11-11T15:26:00Z">
        <w:r w:rsidR="0063109F" w:rsidDel="00173693">
          <w:rPr>
            <w:rFonts w:hint="eastAsia"/>
          </w:rPr>
          <w:delText>ファウンデーション</w:delText>
        </w:r>
      </w:del>
      <w:r w:rsidR="00C53A69">
        <w:rPr>
          <w:rFonts w:hint="eastAsia"/>
        </w:rPr>
        <w:t>への財政的援助</w:t>
      </w:r>
      <w:del w:id="63" w:author="Sato Mieko" w:date="2018-11-11T15:26:00Z">
        <w:r w:rsidR="00C53A69" w:rsidDel="00173693">
          <w:rPr>
            <w:rFonts w:hint="eastAsia"/>
          </w:rPr>
          <w:delText>や</w:delText>
        </w:r>
      </w:del>
      <w:r w:rsidR="0063109F">
        <w:rPr>
          <w:rFonts w:hint="eastAsia"/>
        </w:rPr>
        <w:t>、</w:t>
      </w:r>
      <w:r w:rsidR="00C53A69">
        <w:rPr>
          <w:rFonts w:hint="eastAsia"/>
        </w:rPr>
        <w:t>プロジェクトの運営会議への</w:t>
      </w:r>
      <w:del w:id="64" w:author="Sato Mieko" w:date="2018-11-11T15:50:00Z">
        <w:r w:rsidR="00C53A69" w:rsidDel="00C36A2B">
          <w:rPr>
            <w:rFonts w:hint="eastAsia"/>
          </w:rPr>
          <w:delText>理事としての</w:delText>
        </w:r>
      </w:del>
      <w:r w:rsidR="00C53A69">
        <w:rPr>
          <w:rFonts w:hint="eastAsia"/>
        </w:rPr>
        <w:t>参加</w:t>
      </w:r>
      <w:del w:id="65" w:author="Sato Mieko" w:date="2018-11-11T15:45:00Z">
        <w:r w:rsidR="00C53A69" w:rsidDel="00B1673A">
          <w:rPr>
            <w:rFonts w:hint="eastAsia"/>
          </w:rPr>
          <w:delText>に至るま</w:delText>
        </w:r>
      </w:del>
      <w:del w:id="66" w:author="Sato Mieko" w:date="2018-11-11T15:46:00Z">
        <w:r w:rsidR="00C53A69" w:rsidDel="00B1673A">
          <w:rPr>
            <w:rFonts w:hint="eastAsia"/>
          </w:rPr>
          <w:delText>で</w:delText>
        </w:r>
      </w:del>
      <w:r w:rsidR="00C53A69">
        <w:rPr>
          <w:rFonts w:hint="eastAsia"/>
        </w:rPr>
        <w:t>、</w:t>
      </w:r>
      <w:del w:id="67" w:author="Sato Mieko" w:date="2018-11-11T15:51:00Z">
        <w:r w:rsidR="00C53A69" w:rsidDel="00C36A2B">
          <w:rPr>
            <w:rFonts w:hint="eastAsia"/>
          </w:rPr>
          <w:delText>あるいは</w:delText>
        </w:r>
      </w:del>
      <w:del w:id="68" w:author="Sato Mieko" w:date="2018-11-11T15:48:00Z">
        <w:r w:rsidR="00C53A69" w:rsidDel="00B1673A">
          <w:rPr>
            <w:rFonts w:hint="eastAsia"/>
          </w:rPr>
          <w:delText>、当該コードを</w:delText>
        </w:r>
      </w:del>
      <w:r w:rsidR="00C53A69">
        <w:rPr>
          <w:rFonts w:hint="eastAsia"/>
        </w:rPr>
        <w:t>他のオープンソース</w:t>
      </w:r>
      <w:ins w:id="69" w:author="Sato Mieko" w:date="2018-11-11T15:30:00Z">
        <w:r w:rsidR="00105FD7">
          <w:rPr>
            <w:rFonts w:hint="eastAsia"/>
          </w:rPr>
          <w:t xml:space="preserve"> </w:t>
        </w:r>
      </w:ins>
      <w:r w:rsidR="00C53A69">
        <w:rPr>
          <w:rFonts w:hint="eastAsia"/>
        </w:rPr>
        <w:t>プロジェクト</w:t>
      </w:r>
      <w:ins w:id="70" w:author="Sato Mieko" w:date="2018-11-11T15:47:00Z">
        <w:r w:rsidR="00B1673A">
          <w:rPr>
            <w:rFonts w:hint="eastAsia"/>
          </w:rPr>
          <w:t>における</w:t>
        </w:r>
      </w:ins>
      <w:ins w:id="71" w:author="Sato Mieko" w:date="2018-11-11T15:48:00Z">
        <w:r w:rsidR="00B1673A">
          <w:rPr>
            <w:rFonts w:hint="eastAsia"/>
          </w:rPr>
          <w:t>当該コードの</w:t>
        </w:r>
      </w:ins>
      <w:del w:id="72" w:author="Sato Mieko" w:date="2018-11-11T15:48:00Z">
        <w:r w:rsidR="00C53A69" w:rsidDel="00B1673A">
          <w:rPr>
            <w:rFonts w:hint="eastAsia"/>
          </w:rPr>
          <w:delText>で</w:delText>
        </w:r>
      </w:del>
      <w:r w:rsidR="00C53A69">
        <w:rPr>
          <w:rFonts w:hint="eastAsia"/>
        </w:rPr>
        <w:t>利用</w:t>
      </w:r>
      <w:del w:id="73" w:author="Sato Mieko" w:date="2018-11-11T15:48:00Z">
        <w:r w:rsidR="00C53A69" w:rsidDel="00B1673A">
          <w:rPr>
            <w:rFonts w:hint="eastAsia"/>
          </w:rPr>
          <w:delText>する</w:delText>
        </w:r>
      </w:del>
      <w:r w:rsidR="00C53A69">
        <w:rPr>
          <w:rFonts w:hint="eastAsia"/>
        </w:rPr>
        <w:t>など</w:t>
      </w:r>
      <w:del w:id="74" w:author="Sato Mieko" w:date="2018-11-11T15:51:00Z">
        <w:r w:rsidR="00C53A69" w:rsidDel="00C36A2B">
          <w:rPr>
            <w:rFonts w:hint="eastAsia"/>
          </w:rPr>
          <w:delText>、たくさんのやり方があります</w:delText>
        </w:r>
      </w:del>
      <w:ins w:id="75" w:author="Sato Mieko" w:date="2018-11-11T15:51:00Z">
        <w:r w:rsidR="00C36A2B">
          <w:rPr>
            <w:rFonts w:hint="eastAsia"/>
          </w:rPr>
          <w:t>です</w:t>
        </w:r>
      </w:ins>
      <w:r w:rsidR="00C53A69">
        <w:rPr>
          <w:rFonts w:hint="eastAsia"/>
        </w:rPr>
        <w:t>。</w:t>
      </w:r>
      <w:r w:rsidR="00AE206D">
        <w:rPr>
          <w:rFonts w:hint="eastAsia"/>
        </w:rPr>
        <w:t>しかし、企業がオープンソース</w:t>
      </w:r>
      <w:ins w:id="76" w:author="Sato Mieko" w:date="2018-11-11T15:30:00Z">
        <w:r w:rsidR="00105FD7">
          <w:rPr>
            <w:rFonts w:hint="eastAsia"/>
          </w:rPr>
          <w:t xml:space="preserve"> </w:t>
        </w:r>
      </w:ins>
      <w:r w:rsidR="00AE206D">
        <w:rPr>
          <w:rFonts w:hint="eastAsia"/>
        </w:rPr>
        <w:t>プロジェクトに一番大きな影響力を発揮できるのは、コード貢献の質、量、および</w:t>
      </w:r>
      <w:del w:id="77" w:author="Sato Mieko" w:date="2018-11-11T15:53:00Z">
        <w:r w:rsidR="00AE206D" w:rsidDel="00C36A2B">
          <w:rPr>
            <w:rFonts w:hint="eastAsia"/>
          </w:rPr>
          <w:delText>、</w:delText>
        </w:r>
      </w:del>
      <w:ins w:id="78" w:author="工内 隆" w:date="2018-09-07T09:04:00Z">
        <w:r w:rsidR="004F68D9">
          <w:rPr>
            <w:rFonts w:hint="eastAsia"/>
          </w:rPr>
          <w:t>一貫性</w:t>
        </w:r>
      </w:ins>
      <w:del w:id="79" w:author="工内 隆" w:date="2018-09-07T09:04:00Z">
        <w:r w:rsidR="00AE206D" w:rsidDel="004F68D9">
          <w:rPr>
            <w:rFonts w:hint="eastAsia"/>
          </w:rPr>
          <w:delText>密度</w:delText>
        </w:r>
      </w:del>
      <w:r w:rsidR="00AE206D">
        <w:rPr>
          <w:rFonts w:hint="eastAsia"/>
        </w:rPr>
        <w:t>を通じたものです。したがって、企業</w:t>
      </w:r>
      <w:r w:rsidR="00055935">
        <w:rPr>
          <w:rFonts w:hint="eastAsia"/>
        </w:rPr>
        <w:t>の開発チームが</w:t>
      </w:r>
      <w:r w:rsidR="00AE206D">
        <w:rPr>
          <w:rFonts w:hint="eastAsia"/>
        </w:rPr>
        <w:t>高</w:t>
      </w:r>
      <w:del w:id="80" w:author="Sato Mieko" w:date="2018-11-11T15:53:00Z">
        <w:r w:rsidR="00AE206D" w:rsidDel="00C36A2B">
          <w:rPr>
            <w:rFonts w:hint="eastAsia"/>
          </w:rPr>
          <w:delText>い</w:delText>
        </w:r>
      </w:del>
      <w:r w:rsidR="00AE206D">
        <w:rPr>
          <w:rFonts w:hint="eastAsia"/>
        </w:rPr>
        <w:t>品質の効果的なオープンソース</w:t>
      </w:r>
      <w:ins w:id="81" w:author="Sato Mieko" w:date="2018-11-11T15:31:00Z">
        <w:r w:rsidR="00105FD7">
          <w:rPr>
            <w:rFonts w:hint="eastAsia"/>
          </w:rPr>
          <w:t xml:space="preserve"> </w:t>
        </w:r>
      </w:ins>
      <w:r w:rsidR="00AE206D">
        <w:rPr>
          <w:rFonts w:hint="eastAsia"/>
        </w:rPr>
        <w:t>コード</w:t>
      </w:r>
      <w:r w:rsidR="00055935">
        <w:rPr>
          <w:rFonts w:hint="eastAsia"/>
        </w:rPr>
        <w:t>を開発</w:t>
      </w:r>
      <w:ins w:id="82" w:author="Sato Mieko" w:date="2018-11-11T15:54:00Z">
        <w:r w:rsidR="00C36A2B">
          <w:rPr>
            <w:rFonts w:hint="eastAsia"/>
          </w:rPr>
          <w:t>できる</w:t>
        </w:r>
      </w:ins>
      <w:del w:id="83" w:author="Sato Mieko" w:date="2018-11-11T15:54:00Z">
        <w:r w:rsidR="00055935" w:rsidDel="00C36A2B">
          <w:rPr>
            <w:rFonts w:hint="eastAsia"/>
          </w:rPr>
          <w:delText>することを助ける</w:delText>
        </w:r>
      </w:del>
      <w:r w:rsidR="00055935">
        <w:rPr>
          <w:rFonts w:hint="eastAsia"/>
        </w:rPr>
        <w:t>ような手段とプロセスを提供すること</w:t>
      </w:r>
      <w:del w:id="84" w:author="Sato Mieko" w:date="2018-11-11T15:55:00Z">
        <w:r w:rsidR="00055935" w:rsidDel="00C36A2B">
          <w:rPr>
            <w:rFonts w:hint="eastAsia"/>
          </w:rPr>
          <w:delText>は</w:delText>
        </w:r>
      </w:del>
      <w:ins w:id="85" w:author="Sato Mieko" w:date="2018-11-11T15:55:00Z">
        <w:r w:rsidR="00C36A2B">
          <w:rPr>
            <w:rFonts w:hint="eastAsia"/>
          </w:rPr>
          <w:t>が</w:t>
        </w:r>
      </w:ins>
      <w:r w:rsidR="00055935">
        <w:rPr>
          <w:rFonts w:hint="eastAsia"/>
        </w:rPr>
        <w:t>、企業の最善の利益</w:t>
      </w:r>
      <w:r w:rsidR="00356018">
        <w:rPr>
          <w:rFonts w:hint="eastAsia"/>
        </w:rPr>
        <w:t>となり</w:t>
      </w:r>
      <w:r w:rsidR="00055935">
        <w:rPr>
          <w:rFonts w:hint="eastAsia"/>
        </w:rPr>
        <w:t>ます。</w:t>
      </w:r>
    </w:p>
    <w:p w:rsidR="00EA2AEE" w:rsidRDefault="00EA2AEE" w:rsidP="00EA2AEE"/>
    <w:p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rsidR="00055935" w:rsidRDefault="00160820" w:rsidP="00EA2AEE">
      <w:del w:id="86" w:author="Date Masahiro" w:date="2018-09-03T09:40:00Z">
        <w:r w:rsidDel="001D735F">
          <w:rPr>
            <w:rFonts w:hint="eastAsia"/>
          </w:rPr>
          <w:delText>衝撃を与えるほど</w:delText>
        </w:r>
        <w:r w:rsidR="00EF4480" w:rsidDel="001D735F">
          <w:rPr>
            <w:rFonts w:hint="eastAsia"/>
          </w:rPr>
          <w:delText>の</w:delText>
        </w:r>
      </w:del>
      <w:ins w:id="87" w:author="Date Masahiro" w:date="2018-09-03T09:40:00Z">
        <w:r w:rsidR="001D735F">
          <w:rPr>
            <w:rFonts w:hint="eastAsia"/>
          </w:rPr>
          <w:t>影響力の大きな</w:t>
        </w:r>
      </w:ins>
      <w:r>
        <w:rPr>
          <w:rFonts w:hint="eastAsia"/>
        </w:rPr>
        <w:t>オープンソース</w:t>
      </w:r>
      <w:ins w:id="88" w:author="Sato Mieko" w:date="2018-11-11T15:56:00Z">
        <w:r w:rsidR="00C36A2B">
          <w:rPr>
            <w:rFonts w:hint="eastAsia"/>
          </w:rPr>
          <w:t xml:space="preserve"> </w:t>
        </w:r>
      </w:ins>
      <w:r>
        <w:rPr>
          <w:rFonts w:hint="eastAsia"/>
        </w:rPr>
        <w:t>コードは、企業が貢献しているオープンソース</w:t>
      </w:r>
      <w:ins w:id="89" w:author="Sato Mieko" w:date="2018-11-11T15:31:00Z">
        <w:r w:rsidR="00105FD7">
          <w:rPr>
            <w:rFonts w:hint="eastAsia"/>
          </w:rPr>
          <w:t xml:space="preserve"> </w:t>
        </w:r>
      </w:ins>
      <w:r>
        <w:rPr>
          <w:rFonts w:hint="eastAsia"/>
        </w:rPr>
        <w:t>プロジェクトの技術的方向</w:t>
      </w:r>
      <w:del w:id="90" w:author="Date Masahiro" w:date="2018-09-03T09:40:00Z">
        <w:r w:rsidDel="001D735F">
          <w:rPr>
            <w:rFonts w:hint="eastAsia"/>
          </w:rPr>
          <w:delText>性</w:delText>
        </w:r>
      </w:del>
      <w:r>
        <w:rPr>
          <w:rFonts w:hint="eastAsia"/>
        </w:rPr>
        <w:t>に影響を与え</w:t>
      </w:r>
      <w:ins w:id="91" w:author="Date Masahiro" w:date="2018-09-03T09:40:00Z">
        <w:r w:rsidR="001D735F">
          <w:rPr>
            <w:rFonts w:hint="eastAsia"/>
          </w:rPr>
          <w:t>ま</w:t>
        </w:r>
      </w:ins>
      <w:ins w:id="92" w:author="Date Masahiro" w:date="2018-09-03T09:41:00Z">
        <w:r w:rsidR="001D735F">
          <w:rPr>
            <w:rFonts w:hint="eastAsia"/>
          </w:rPr>
          <w:t>す。また、</w:t>
        </w:r>
      </w:ins>
      <w:del w:id="93" w:author="Date Masahiro" w:date="2018-09-03T09:41:00Z">
        <w:r w:rsidR="00356018" w:rsidDel="001D735F">
          <w:rPr>
            <w:rFonts w:hint="eastAsia"/>
          </w:rPr>
          <w:delText>、</w:delText>
        </w:r>
        <w:r w:rsidDel="001D735F">
          <w:rPr>
            <w:rFonts w:hint="eastAsia"/>
          </w:rPr>
          <w:delText>その</w:delText>
        </w:r>
        <w:r w:rsidR="00356018" w:rsidDel="001D735F">
          <w:rPr>
            <w:rFonts w:hint="eastAsia"/>
          </w:rPr>
          <w:delText>後</w:delText>
        </w:r>
        <w:r w:rsidDel="001D735F">
          <w:rPr>
            <w:rFonts w:hint="eastAsia"/>
          </w:rPr>
          <w:delText>、</w:delText>
        </w:r>
      </w:del>
      <w:r>
        <w:rPr>
          <w:rFonts w:hint="eastAsia"/>
        </w:rPr>
        <w:t>企業</w:t>
      </w:r>
      <w:ins w:id="94" w:author="Date Masahiro" w:date="2018-09-03T09:41:00Z">
        <w:r w:rsidR="001D735F">
          <w:rPr>
            <w:rFonts w:hint="eastAsia"/>
          </w:rPr>
          <w:t>の</w:t>
        </w:r>
      </w:ins>
      <w:del w:id="95" w:author="Date Masahiro" w:date="2018-09-03T09:41:00Z">
        <w:r w:rsidDel="001D735F">
          <w:rPr>
            <w:rFonts w:hint="eastAsia"/>
          </w:rPr>
          <w:delText>内で</w:delText>
        </w:r>
      </w:del>
      <w:r>
        <w:rPr>
          <w:rFonts w:hint="eastAsia"/>
        </w:rPr>
        <w:t>保守</w:t>
      </w:r>
      <w:del w:id="96" w:author="Date Masahiro" w:date="2018-09-03T09:41:00Z">
        <w:r w:rsidDel="001D735F">
          <w:rPr>
            <w:rFonts w:hint="eastAsia"/>
          </w:rPr>
          <w:delText>する</w:delText>
        </w:r>
      </w:del>
      <w:r>
        <w:rPr>
          <w:rFonts w:hint="eastAsia"/>
        </w:rPr>
        <w:t>費用を</w:t>
      </w:r>
      <w:ins w:id="97" w:author="Date Masahiro" w:date="2018-09-03T09:41:00Z">
        <w:r w:rsidR="001D735F">
          <w:rPr>
            <w:rFonts w:hint="eastAsia"/>
          </w:rPr>
          <w:t>抑えながら、</w:t>
        </w:r>
      </w:ins>
      <w:del w:id="98" w:author="Date Masahiro" w:date="2018-09-03T09:41:00Z">
        <w:r w:rsidDel="001D735F">
          <w:rPr>
            <w:rFonts w:hint="eastAsia"/>
          </w:rPr>
          <w:delText>要することなく</w:delText>
        </w:r>
      </w:del>
      <w:r>
        <w:rPr>
          <w:rFonts w:hint="eastAsia"/>
        </w:rPr>
        <w:t>当該企業の製品を強化します。</w:t>
      </w:r>
    </w:p>
    <w:p w:rsidR="00EA2AEE" w:rsidRDefault="00EA2AEE" w:rsidP="00EA2AEE"/>
    <w:p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rsidR="00160820" w:rsidRDefault="003306F2" w:rsidP="00EA2AEE">
      <w:r>
        <w:rPr>
          <w:rFonts w:hint="eastAsia"/>
        </w:rPr>
        <w:t>目指すところは</w:t>
      </w:r>
      <w:r w:rsidR="005E09A7">
        <w:rPr>
          <w:rFonts w:hint="eastAsia"/>
        </w:rPr>
        <w:t>、</w:t>
      </w:r>
      <w:r w:rsidR="008D4F33">
        <w:rPr>
          <w:rFonts w:hint="eastAsia"/>
        </w:rPr>
        <w:t>オープンソース貢献を通じ</w:t>
      </w:r>
      <w:del w:id="99" w:author="Sato Mieko" w:date="2018-11-11T15:39:00Z">
        <w:r w:rsidR="008D4F33" w:rsidDel="00B1673A">
          <w:rPr>
            <w:rFonts w:hint="eastAsia"/>
          </w:rPr>
          <w:delText>て</w:delText>
        </w:r>
      </w:del>
      <w:r w:rsidR="008D4F33">
        <w:rPr>
          <w:rFonts w:hint="eastAsia"/>
        </w:rPr>
        <w:t>、</w:t>
      </w:r>
      <w:del w:id="100" w:author="Sato Mieko" w:date="2018-11-11T15:38:00Z">
        <w:r w:rsidR="008D4F33" w:rsidDel="00105FD7">
          <w:rPr>
            <w:rFonts w:hint="eastAsia"/>
          </w:rPr>
          <w:delText>また、</w:delText>
        </w:r>
      </w:del>
      <w:ins w:id="101" w:author="Sato Mieko" w:date="2018-11-11T15:39:00Z">
        <w:r w:rsidR="00105FD7">
          <w:rPr>
            <w:rFonts w:hint="eastAsia"/>
          </w:rPr>
          <w:t>オープンソース</w:t>
        </w:r>
      </w:ins>
      <w:r w:rsidR="008D4F33">
        <w:rPr>
          <w:rFonts w:hint="eastAsia"/>
        </w:rPr>
        <w:t>貢献</w:t>
      </w:r>
      <w:del w:id="102" w:author="Sato Mieko" w:date="2018-11-11T15:33:00Z">
        <w:r w:rsidR="008D4F33" w:rsidDel="00105FD7">
          <w:rPr>
            <w:rFonts w:hint="eastAsia"/>
          </w:rPr>
          <w:delText>に</w:delText>
        </w:r>
        <w:r w:rsidDel="00105FD7">
          <w:rPr>
            <w:rFonts w:hint="eastAsia"/>
          </w:rPr>
          <w:delText>よって</w:delText>
        </w:r>
      </w:del>
      <w:ins w:id="103" w:author="Sato Mieko" w:date="2018-11-11T15:33:00Z">
        <w:r w:rsidR="00105FD7">
          <w:rPr>
            <w:rFonts w:hint="eastAsia"/>
          </w:rPr>
          <w:t>とともに</w:t>
        </w:r>
      </w:ins>
      <w:del w:id="104" w:author="Sato Mieko" w:date="2018-11-11T15:33:00Z">
        <w:r w:rsidR="008D4F33" w:rsidDel="00105FD7">
          <w:rPr>
            <w:rFonts w:hint="eastAsia"/>
          </w:rPr>
          <w:delText>、</w:delText>
        </w:r>
      </w:del>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del w:id="105" w:author="Sato Mieko" w:date="2018-10-10T17:34:00Z">
        <w:r w:rsidR="00530844" w:rsidDel="003F448E">
          <w:rPr>
            <w:rFonts w:hint="eastAsia"/>
          </w:rPr>
          <w:delText>もっとも</w:delText>
        </w:r>
      </w:del>
      <w:ins w:id="106" w:author="Sato Mieko" w:date="2018-10-10T17:34:00Z">
        <w:r w:rsidR="003F448E">
          <w:rPr>
            <w:rFonts w:hint="eastAsia"/>
          </w:rPr>
          <w:t>最も</w:t>
        </w:r>
      </w:ins>
      <w:r w:rsidR="00530844">
        <w:rPr>
          <w:rFonts w:hint="eastAsia"/>
        </w:rPr>
        <w:t>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rsidR="00EA2AEE" w:rsidRDefault="00EA2AEE" w:rsidP="00EA2AEE"/>
    <w:p w:rsidR="00EA2AEE" w:rsidRDefault="00EA2AEE" w:rsidP="00EA2AEE">
      <w:r>
        <w:t xml:space="preserve">    Reduce the amount of work needed from product teams</w:t>
      </w:r>
    </w:p>
    <w:p w:rsidR="00EA2AEE" w:rsidRDefault="00EA2AEE" w:rsidP="00EA2AEE">
      <w:r>
        <w:t xml:space="preserve">    Minimize the cost to maintain source code and internal software branches</w:t>
      </w:r>
    </w:p>
    <w:p w:rsidR="00EA2AEE" w:rsidRDefault="00EA2AEE" w:rsidP="00EA2AEE">
      <w:r>
        <w:t xml:space="preserve">    Improve code quality</w:t>
      </w:r>
    </w:p>
    <w:p w:rsidR="00EA2AEE" w:rsidRDefault="00EA2AEE" w:rsidP="00EA2AEE">
      <w:r>
        <w:t xml:space="preserve">    Produce faster development cycles</w:t>
      </w:r>
    </w:p>
    <w:p w:rsidR="00EA2AEE" w:rsidRDefault="00EA2AEE" w:rsidP="00EA2AEE">
      <w:r>
        <w:t xml:space="preserve">    Produce more stable code to serve as the base for products</w:t>
      </w:r>
    </w:p>
    <w:p w:rsidR="00EA2AEE" w:rsidRDefault="00EA2AEE" w:rsidP="00EA2AEE">
      <w:r>
        <w:t xml:space="preserve">    Improve company reputation in key open source communities.</w:t>
      </w:r>
    </w:p>
    <w:p w:rsidR="00AD0F3A" w:rsidRDefault="00AD0F3A" w:rsidP="00EA2AEE">
      <w:r>
        <w:rPr>
          <w:rFonts w:hint="eastAsia"/>
        </w:rPr>
        <w:t xml:space="preserve">　　製品</w:t>
      </w:r>
      <w:r w:rsidR="003306F2">
        <w:rPr>
          <w:rFonts w:hint="eastAsia"/>
        </w:rPr>
        <w:t>部門</w:t>
      </w:r>
      <w:r>
        <w:rPr>
          <w:rFonts w:hint="eastAsia"/>
        </w:rPr>
        <w:t>の作業量を削減</w:t>
      </w:r>
      <w:ins w:id="107" w:author="Sato Mieko" w:date="2018-11-11T15:40:00Z">
        <w:r w:rsidR="00B1673A">
          <w:rPr>
            <w:rFonts w:hint="eastAsia"/>
          </w:rPr>
          <w:t>する</w:t>
        </w:r>
      </w:ins>
    </w:p>
    <w:p w:rsidR="00AD0F3A" w:rsidRDefault="00AD0F3A" w:rsidP="00EA2AEE">
      <w:r>
        <w:rPr>
          <w:rFonts w:hint="eastAsia"/>
        </w:rPr>
        <w:t xml:space="preserve">　　企業内</w:t>
      </w:r>
      <w:r w:rsidR="003306F2">
        <w:rPr>
          <w:rFonts w:hint="eastAsia"/>
        </w:rPr>
        <w:t>のソース</w:t>
      </w:r>
      <w:ins w:id="108" w:author="Sato Mieko" w:date="2018-11-13T16:26:00Z">
        <w:r w:rsidR="006B49EB">
          <w:rPr>
            <w:rFonts w:hint="eastAsia"/>
          </w:rPr>
          <w:t xml:space="preserve"> </w:t>
        </w:r>
      </w:ins>
      <w:r>
        <w:rPr>
          <w:rFonts w:hint="eastAsia"/>
        </w:rPr>
        <w:t>コードや</w:t>
      </w:r>
      <w:r w:rsidR="00AC5CF2">
        <w:rPr>
          <w:rFonts w:hint="eastAsia"/>
        </w:rPr>
        <w:t>独自</w:t>
      </w:r>
      <w:r w:rsidR="003306F2">
        <w:rPr>
          <w:rFonts w:hint="eastAsia"/>
        </w:rPr>
        <w:t>ソース</w:t>
      </w:r>
      <w:ins w:id="109" w:author="Sato Mieko" w:date="2018-11-13T16:26:00Z">
        <w:r w:rsidR="006B49EB">
          <w:rPr>
            <w:rFonts w:hint="eastAsia"/>
          </w:rPr>
          <w:t xml:space="preserve"> </w:t>
        </w:r>
      </w:ins>
      <w:r w:rsidR="003306F2">
        <w:rPr>
          <w:rFonts w:hint="eastAsia"/>
        </w:rPr>
        <w:t>ツリーを保守する</w:t>
      </w:r>
      <w:r>
        <w:rPr>
          <w:rFonts w:hint="eastAsia"/>
        </w:rPr>
        <w:t>ための費用を</w:t>
      </w:r>
      <w:r w:rsidR="00AC5CF2">
        <w:rPr>
          <w:rFonts w:hint="eastAsia"/>
        </w:rPr>
        <w:t>最小限にする</w:t>
      </w:r>
      <w:r>
        <w:rPr>
          <w:rFonts w:hint="eastAsia"/>
        </w:rPr>
        <w:t xml:space="preserve">　</w:t>
      </w:r>
    </w:p>
    <w:p w:rsidR="00AD0F3A" w:rsidRDefault="00AD0F3A" w:rsidP="00EA2AEE">
      <w:r>
        <w:rPr>
          <w:rFonts w:hint="eastAsia"/>
        </w:rPr>
        <w:t xml:space="preserve">　　コードの質を</w:t>
      </w:r>
      <w:del w:id="110" w:author="Sato Mieko" w:date="2018-11-13T16:27:00Z">
        <w:r w:rsidDel="004E2B29">
          <w:rPr>
            <w:rFonts w:hint="eastAsia"/>
          </w:rPr>
          <w:delText>向上</w:delText>
        </w:r>
      </w:del>
      <w:ins w:id="111" w:author="Sato Mieko" w:date="2018-11-13T16:27:00Z">
        <w:r w:rsidR="004E2B29">
          <w:rPr>
            <w:rFonts w:hint="eastAsia"/>
          </w:rPr>
          <w:t>高め</w:t>
        </w:r>
      </w:ins>
      <w:ins w:id="112" w:author="Sato Mieko" w:date="2018-11-11T15:40:00Z">
        <w:r w:rsidR="00B1673A">
          <w:rPr>
            <w:rFonts w:hint="eastAsia"/>
          </w:rPr>
          <w:t>る</w:t>
        </w:r>
      </w:ins>
    </w:p>
    <w:p w:rsidR="00AD0F3A" w:rsidRDefault="00AD0F3A" w:rsidP="00EA2AEE">
      <w:r>
        <w:rPr>
          <w:rFonts w:hint="eastAsia"/>
        </w:rPr>
        <w:t xml:space="preserve">　　開発サイクル</w:t>
      </w:r>
      <w:ins w:id="113" w:author="Sato Mieko" w:date="2018-11-11T15:40:00Z">
        <w:r w:rsidR="00B1673A">
          <w:rPr>
            <w:rFonts w:hint="eastAsia"/>
          </w:rPr>
          <w:t>を</w:t>
        </w:r>
      </w:ins>
      <w:del w:id="114" w:author="Sato Mieko" w:date="2018-11-11T15:40:00Z">
        <w:r w:rsidDel="00B1673A">
          <w:rPr>
            <w:rFonts w:hint="eastAsia"/>
          </w:rPr>
          <w:delText>の</w:delText>
        </w:r>
      </w:del>
      <w:r>
        <w:rPr>
          <w:rFonts w:hint="eastAsia"/>
        </w:rPr>
        <w:t>短縮</w:t>
      </w:r>
      <w:ins w:id="115" w:author="Sato Mieko" w:date="2018-11-11T15:40:00Z">
        <w:r w:rsidR="00B1673A">
          <w:rPr>
            <w:rFonts w:hint="eastAsia"/>
          </w:rPr>
          <w:t>する</w:t>
        </w:r>
      </w:ins>
    </w:p>
    <w:p w:rsidR="00AD0F3A" w:rsidRDefault="00AD0F3A" w:rsidP="00EA2AEE">
      <w:r>
        <w:rPr>
          <w:rFonts w:hint="eastAsia"/>
        </w:rPr>
        <w:t xml:space="preserve">　　製品の基盤となるコード</w:t>
      </w:r>
      <w:ins w:id="116" w:author="Sato Mieko" w:date="2018-11-11T15:41:00Z">
        <w:r w:rsidR="00B1673A">
          <w:rPr>
            <w:rFonts w:hint="eastAsia"/>
          </w:rPr>
          <w:t>を</w:t>
        </w:r>
      </w:ins>
      <w:del w:id="117" w:author="Sato Mieko" w:date="2018-11-11T15:41:00Z">
        <w:r w:rsidDel="00B1673A">
          <w:rPr>
            <w:rFonts w:hint="eastAsia"/>
          </w:rPr>
          <w:delText>の</w:delText>
        </w:r>
      </w:del>
      <w:r>
        <w:rPr>
          <w:rFonts w:hint="eastAsia"/>
        </w:rPr>
        <w:t>安定化</w:t>
      </w:r>
      <w:ins w:id="118" w:author="Sato Mieko" w:date="2018-11-11T15:41:00Z">
        <w:r w:rsidR="00B1673A">
          <w:rPr>
            <w:rFonts w:hint="eastAsia"/>
          </w:rPr>
          <w:t>させる</w:t>
        </w:r>
      </w:ins>
    </w:p>
    <w:p w:rsidR="00AD0F3A" w:rsidRDefault="00AD0F3A" w:rsidP="00EA2AEE">
      <w:r>
        <w:rPr>
          <w:rFonts w:hint="eastAsia"/>
        </w:rPr>
        <w:lastRenderedPageBreak/>
        <w:t xml:space="preserve">　　重要なオープンソース</w:t>
      </w:r>
      <w:ins w:id="119" w:author="Sato Mieko" w:date="2018-11-11T15:41:00Z">
        <w:r w:rsidR="00B1673A">
          <w:rPr>
            <w:rFonts w:hint="eastAsia"/>
          </w:rPr>
          <w:t xml:space="preserve"> </w:t>
        </w:r>
      </w:ins>
      <w:r>
        <w:rPr>
          <w:rFonts w:hint="eastAsia"/>
        </w:rPr>
        <w:t>コミュニティにおける企業</w:t>
      </w:r>
      <w:del w:id="120" w:author="Sato Mieko" w:date="2018-11-11T15:41:00Z">
        <w:r w:rsidDel="00B1673A">
          <w:rPr>
            <w:rFonts w:hint="eastAsia"/>
          </w:rPr>
          <w:delText>の</w:delText>
        </w:r>
      </w:del>
      <w:r>
        <w:rPr>
          <w:rFonts w:hint="eastAsia"/>
        </w:rPr>
        <w:t>評価</w:t>
      </w:r>
      <w:ins w:id="121" w:author="Sato Mieko" w:date="2018-11-11T15:41:00Z">
        <w:r w:rsidR="00B1673A">
          <w:rPr>
            <w:rFonts w:hint="eastAsia"/>
          </w:rPr>
          <w:t>を</w:t>
        </w:r>
      </w:ins>
      <w:ins w:id="122" w:author="Sato Mieko" w:date="2018-11-13T16:30:00Z">
        <w:r w:rsidR="004E2B29">
          <w:rPr>
            <w:rFonts w:hint="eastAsia"/>
          </w:rPr>
          <w:t>高める</w:t>
        </w:r>
      </w:ins>
      <w:del w:id="123" w:author="Sato Mieko" w:date="2018-11-13T16:30:00Z">
        <w:r w:rsidDel="004E2B29">
          <w:rPr>
            <w:rFonts w:hint="eastAsia"/>
          </w:rPr>
          <w:delText>向上</w:delText>
        </w:r>
      </w:del>
    </w:p>
    <w:p w:rsidR="00EA2AEE" w:rsidRDefault="00EA2AEE" w:rsidP="00EA2AEE"/>
    <w:p w:rsidR="00EA2AEE" w:rsidRDefault="00EA2AEE" w:rsidP="00EA2AEE">
      <w:r>
        <w:t>Section 2</w:t>
      </w:r>
    </w:p>
    <w:p w:rsidR="00EA2AEE" w:rsidRDefault="00EA2AEE" w:rsidP="00EA2AEE">
      <w:r>
        <w:t>The role of an open source program in improving development</w:t>
      </w:r>
    </w:p>
    <w:p w:rsidR="00AD0F3A" w:rsidRDefault="00D274C7" w:rsidP="00EA2AEE">
      <w:r>
        <w:rPr>
          <w:rFonts w:hint="eastAsia"/>
        </w:rPr>
        <w:t xml:space="preserve">セクション　</w:t>
      </w:r>
      <w:r>
        <w:rPr>
          <w:rFonts w:hint="eastAsia"/>
        </w:rPr>
        <w:t>2</w:t>
      </w:r>
    </w:p>
    <w:p w:rsidR="00AD0F3A" w:rsidRDefault="00AD0F3A" w:rsidP="00AD0F3A">
      <w:bookmarkStart w:id="124" w:name="オープンソースプログラムが果たす開発方法の改善"/>
      <w:r>
        <w:rPr>
          <w:rFonts w:hint="eastAsia"/>
        </w:rPr>
        <w:t>開発の改善</w:t>
      </w:r>
      <w:bookmarkEnd w:id="124"/>
      <w:r w:rsidR="00385084">
        <w:rPr>
          <w:rFonts w:hint="eastAsia"/>
        </w:rPr>
        <w:t>に果たすオープンソース</w:t>
      </w:r>
      <w:ins w:id="125" w:author="Sato Mieko" w:date="2018-11-13T16:28:00Z">
        <w:r w:rsidR="004E2B29">
          <w:rPr>
            <w:rFonts w:hint="eastAsia"/>
          </w:rPr>
          <w:t xml:space="preserve"> </w:t>
        </w:r>
      </w:ins>
      <w:r w:rsidR="00385084">
        <w:rPr>
          <w:rFonts w:hint="eastAsia"/>
        </w:rPr>
        <w:t>プログラムの役割</w:t>
      </w:r>
    </w:p>
    <w:p w:rsidR="00EA2AEE" w:rsidRDefault="00EA2AEE" w:rsidP="00EA2AEE"/>
    <w:p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rsidR="00B90562" w:rsidRDefault="00D274C7" w:rsidP="00EA2AEE">
      <w:r>
        <w:rPr>
          <w:rFonts w:hint="eastAsia"/>
        </w:rPr>
        <w:t>企業の</w:t>
      </w:r>
      <w:r w:rsidR="00A126AB">
        <w:rPr>
          <w:rFonts w:hint="eastAsia"/>
        </w:rPr>
        <w:t>オープンソース</w:t>
      </w:r>
      <w:ins w:id="126" w:author="Sato Mieko" w:date="2018-11-11T15:41:00Z">
        <w:r w:rsidR="00B1673A">
          <w:rPr>
            <w:rFonts w:hint="eastAsia"/>
          </w:rPr>
          <w:t xml:space="preserve"> </w:t>
        </w:r>
      </w:ins>
      <w:r w:rsidR="00A126AB">
        <w:rPr>
          <w:rFonts w:hint="eastAsia"/>
        </w:rPr>
        <w:t>プログラム</w:t>
      </w:r>
      <w:r w:rsidR="003306F2">
        <w:rPr>
          <w:rFonts w:hint="eastAsia"/>
        </w:rPr>
        <w:t>の成果物</w:t>
      </w:r>
      <w:r w:rsidR="00A126AB">
        <w:rPr>
          <w:rFonts w:hint="eastAsia"/>
        </w:rPr>
        <w:t>は、社内のインフラやサービスとして使われているか、</w:t>
      </w:r>
      <w:del w:id="127" w:author="Sato Mieko" w:date="2018-11-11T15:41:00Z">
        <w:r w:rsidR="00A126AB" w:rsidDel="00B1673A">
          <w:rPr>
            <w:rFonts w:hint="eastAsia"/>
          </w:rPr>
          <w:delText>あるいは、</w:delText>
        </w:r>
      </w:del>
      <w:r w:rsidR="00A126AB">
        <w:rPr>
          <w:rFonts w:hint="eastAsia"/>
        </w:rPr>
        <w:t>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r w:rsidR="00EF4480">
        <w:rPr>
          <w:rFonts w:hint="eastAsia"/>
        </w:rPr>
        <w:t>効果</w:t>
      </w:r>
      <w:r w:rsidR="00A126AB">
        <w:rPr>
          <w:rFonts w:hint="eastAsia"/>
        </w:rPr>
        <w:t>と間接的</w:t>
      </w:r>
      <w:r w:rsidR="00EF4480">
        <w:rPr>
          <w:rFonts w:hint="eastAsia"/>
        </w:rPr>
        <w:t>効果</w:t>
      </w:r>
      <w:r w:rsidR="00A126AB">
        <w:rPr>
          <w:rFonts w:hint="eastAsia"/>
        </w:rPr>
        <w:t>の両方をもたらします。</w:t>
      </w:r>
      <w:r w:rsidR="00EF4480">
        <w:rPr>
          <w:rFonts w:hint="eastAsia"/>
        </w:rPr>
        <w:t>これらの効果は、その大きさを測定もできれば、さらに大きくすることもできま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w:t>
      </w:r>
      <w:ins w:id="128" w:author="Sato Mieko" w:date="2018-11-13T16:30:00Z">
        <w:r w:rsidR="004E2B29">
          <w:rPr>
            <w:rFonts w:hint="eastAsia"/>
          </w:rPr>
          <w:t xml:space="preserve"> </w:t>
        </w:r>
      </w:ins>
      <w:r w:rsidR="00EF4480">
        <w:rPr>
          <w:rFonts w:hint="eastAsia"/>
        </w:rPr>
        <w:t>プログラムの価値</w:t>
      </w:r>
      <w:r w:rsidR="00352EFD">
        <w:rPr>
          <w:rFonts w:hint="eastAsia"/>
        </w:rPr>
        <w:t>を示し</w:t>
      </w:r>
      <w:r w:rsidR="00EF4480">
        <w:rPr>
          <w:rFonts w:hint="eastAsia"/>
        </w:rPr>
        <w:t>、また、</w:t>
      </w:r>
      <w:r w:rsidR="00EF4480">
        <w:rPr>
          <w:rFonts w:hint="eastAsia"/>
        </w:rPr>
        <w:t>ROI</w:t>
      </w:r>
      <w:del w:id="129" w:author="Sato Mieko" w:date="2018-11-13T16:30:00Z">
        <w:r w:rsidR="00EF4480" w:rsidDel="004E2B29">
          <w:rPr>
            <w:rFonts w:hint="eastAsia"/>
          </w:rPr>
          <w:delText>(</w:delText>
        </w:r>
      </w:del>
      <w:ins w:id="130" w:author="Sato Mieko" w:date="2018-11-13T16:30:00Z">
        <w:r w:rsidR="004E2B29">
          <w:rPr>
            <w:rFonts w:hint="eastAsia"/>
          </w:rPr>
          <w:t>（</w:t>
        </w:r>
      </w:ins>
      <w:r w:rsidR="00352EFD">
        <w:rPr>
          <w:rFonts w:hint="eastAsia"/>
        </w:rPr>
        <w:t>投資に対応した利益</w:t>
      </w:r>
      <w:ins w:id="131" w:author="Sato Mieko" w:date="2018-11-13T16:35:00Z">
        <w:r w:rsidR="004E2B29">
          <w:rPr>
            <w:rFonts w:hint="eastAsia"/>
          </w:rPr>
          <w:t>）</w:t>
        </w:r>
      </w:ins>
      <w:del w:id="132" w:author="Sato Mieko" w:date="2018-11-13T16:35:00Z">
        <w:r w:rsidR="00352EFD" w:rsidDel="004E2B29">
          <w:rPr>
            <w:rFonts w:hint="eastAsia"/>
          </w:rPr>
          <w:delText>)</w:delText>
        </w:r>
      </w:del>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rsidR="00EA2AEE" w:rsidRDefault="00EA2AEE" w:rsidP="00EA2AEE"/>
    <w:p w:rsidR="00EA2AEE" w:rsidRDefault="00EA2AEE" w:rsidP="00EA2AEE">
      <w:r>
        <w:t>Direct enablement</w:t>
      </w:r>
    </w:p>
    <w:p w:rsidR="00781766" w:rsidRDefault="00781766" w:rsidP="00EA2AEE">
      <w:r>
        <w:rPr>
          <w:rFonts w:hint="eastAsia"/>
        </w:rPr>
        <w:t>直接的な効果</w:t>
      </w:r>
    </w:p>
    <w:p w:rsidR="00EA2AEE" w:rsidRDefault="00EA2AEE" w:rsidP="00EA2AEE"/>
    <w:p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rsidR="00781766" w:rsidRDefault="00D274C7" w:rsidP="00EA2AEE">
      <w:r>
        <w:rPr>
          <w:rFonts w:hint="eastAsia"/>
        </w:rPr>
        <w:t>企業の</w:t>
      </w:r>
      <w:r w:rsidR="00781766">
        <w:rPr>
          <w:rFonts w:hint="eastAsia"/>
        </w:rPr>
        <w:t>オープンソース</w:t>
      </w:r>
      <w:ins w:id="133" w:author="Sato Mieko" w:date="2018-11-13T16:31:00Z">
        <w:r w:rsidR="004E2B29">
          <w:rPr>
            <w:rFonts w:hint="eastAsia"/>
          </w:rPr>
          <w:t xml:space="preserve"> </w:t>
        </w:r>
      </w:ins>
      <w:r w:rsidR="00781766">
        <w:rPr>
          <w:rFonts w:hint="eastAsia"/>
        </w:rPr>
        <w:t>プログラムは、</w:t>
      </w:r>
      <w:r w:rsidR="009A6F19">
        <w:rPr>
          <w:rFonts w:hint="eastAsia"/>
        </w:rPr>
        <w:t>コードを貢献すること</w:t>
      </w:r>
      <w:ins w:id="134" w:author="Date Masahiro" w:date="2018-09-03T10:10:00Z">
        <w:r w:rsidR="00C06FFD">
          <w:rPr>
            <w:rFonts w:hint="eastAsia"/>
          </w:rPr>
          <w:t>が</w:t>
        </w:r>
      </w:ins>
      <w:del w:id="135" w:author="Date Masahiro" w:date="2018-09-03T10:10:00Z">
        <w:r w:rsidR="009A6F19" w:rsidDel="00C06FFD">
          <w:rPr>
            <w:rFonts w:hint="eastAsia"/>
          </w:rPr>
          <w:delText>で</w:delText>
        </w:r>
      </w:del>
      <w:r w:rsidR="009A6F19">
        <w:rPr>
          <w:rFonts w:hint="eastAsia"/>
        </w:rPr>
        <w:t>、</w:t>
      </w:r>
      <w:del w:id="136" w:author="Date Masahiro" w:date="2018-09-03T10:11:00Z">
        <w:r w:rsidR="00781766" w:rsidDel="00C06FFD">
          <w:rPr>
            <w:rFonts w:hint="eastAsia"/>
          </w:rPr>
          <w:delText>直接的に</w:delText>
        </w:r>
      </w:del>
      <w:r w:rsidR="009A6F19">
        <w:rPr>
          <w:rFonts w:hint="eastAsia"/>
        </w:rPr>
        <w:t>企業のオープンソース</w:t>
      </w:r>
      <w:r w:rsidR="003306F2">
        <w:rPr>
          <w:rFonts w:hint="eastAsia"/>
        </w:rPr>
        <w:t>コード</w:t>
      </w:r>
      <w:r w:rsidR="009A6F19">
        <w:rPr>
          <w:rFonts w:hint="eastAsia"/>
        </w:rPr>
        <w:t>開発に</w:t>
      </w:r>
      <w:ins w:id="137" w:author="Date Masahiro" w:date="2018-09-03T10:11:00Z">
        <w:r w:rsidR="00C06FFD">
          <w:rPr>
            <w:rFonts w:hint="eastAsia"/>
          </w:rPr>
          <w:t>直接的な</w:t>
        </w:r>
      </w:ins>
      <w:ins w:id="138" w:author="工内 隆" w:date="2018-09-06T17:19:00Z">
        <w:r w:rsidR="00CA6069">
          <w:rPr>
            <w:rFonts w:hint="eastAsia"/>
          </w:rPr>
          <w:t>効果</w:t>
        </w:r>
      </w:ins>
      <w:ins w:id="139" w:author="Date Masahiro" w:date="2018-09-03T10:10:00Z">
        <w:del w:id="140" w:author="工内 隆" w:date="2018-09-06T17:19:00Z">
          <w:r w:rsidR="00C06FFD" w:rsidDel="00CA6069">
            <w:rPr>
              <w:rFonts w:hint="eastAsia"/>
            </w:rPr>
            <w:delText>影響</w:delText>
          </w:r>
        </w:del>
        <w:r w:rsidR="00C06FFD">
          <w:rPr>
            <w:rFonts w:hint="eastAsia"/>
          </w:rPr>
          <w:t>を与えます。</w:t>
        </w:r>
      </w:ins>
      <w:del w:id="141" w:author="Date Masahiro" w:date="2018-09-03T10:10:00Z">
        <w:r w:rsidR="009A6F19" w:rsidDel="00C06FFD">
          <w:rPr>
            <w:rFonts w:hint="eastAsia"/>
          </w:rPr>
          <w:delText>効果があります。</w:delText>
        </w:r>
      </w:del>
      <w:del w:id="142" w:author="Date Masahiro" w:date="2018-09-03T10:12:00Z">
        <w:r w:rsidR="00C06FFD" w:rsidDel="00C06FFD">
          <w:rPr>
            <w:rFonts w:hint="eastAsia"/>
          </w:rPr>
          <w:delText>あらゆる</w:delText>
        </w:r>
      </w:del>
      <w:ins w:id="143" w:author="Date Masahiro" w:date="2018-09-03T10:12:00Z">
        <w:r w:rsidR="00C06FFD">
          <w:rPr>
            <w:rFonts w:hint="eastAsia"/>
          </w:rPr>
          <w:t>すべての</w:t>
        </w:r>
      </w:ins>
      <w:r w:rsidR="009A6F19">
        <w:rPr>
          <w:rFonts w:hint="eastAsia"/>
        </w:rPr>
        <w:t>企業</w:t>
      </w:r>
      <w:ins w:id="144" w:author="Date Masahiro" w:date="2018-09-03T10:12:00Z">
        <w:r w:rsidR="00C06FFD">
          <w:rPr>
            <w:rFonts w:hint="eastAsia"/>
          </w:rPr>
          <w:t>は</w:t>
        </w:r>
      </w:ins>
      <w:del w:id="145" w:author="Date Masahiro" w:date="2018-09-03T10:12:00Z">
        <w:r w:rsidR="009A6F19" w:rsidDel="00C06FFD">
          <w:rPr>
            <w:rFonts w:hint="eastAsia"/>
          </w:rPr>
          <w:delText>が</w:delText>
        </w:r>
      </w:del>
      <w:r w:rsidR="009A6F19">
        <w:rPr>
          <w:rFonts w:hint="eastAsia"/>
        </w:rPr>
        <w:t>、ビジネス目標と企業</w:t>
      </w:r>
      <w:del w:id="146" w:author="Date Masahiro" w:date="2018-09-03T10:11:00Z">
        <w:r w:rsidR="009A6F19" w:rsidDel="00C06FFD">
          <w:rPr>
            <w:rFonts w:hint="eastAsia"/>
          </w:rPr>
          <w:delText>の</w:delText>
        </w:r>
      </w:del>
      <w:r w:rsidR="009A6F19">
        <w:rPr>
          <w:rFonts w:hint="eastAsia"/>
        </w:rPr>
        <w:t>構造に</w:t>
      </w:r>
      <w:ins w:id="147" w:author="Date Masahiro" w:date="2018-09-03T10:11:00Z">
        <w:r w:rsidR="00C06FFD">
          <w:rPr>
            <w:rFonts w:hint="eastAsia"/>
          </w:rPr>
          <w:t>最も適した方法で</w:t>
        </w:r>
      </w:ins>
      <w:del w:id="148" w:author="Date Masahiro" w:date="2018-09-03T10:11:00Z">
        <w:r w:rsidR="009A6F19" w:rsidDel="00C06FFD">
          <w:rPr>
            <w:rFonts w:hint="eastAsia"/>
          </w:rPr>
          <w:delText>何がいちばんフィットするかによって</w:delText>
        </w:r>
      </w:del>
      <w:r w:rsidR="009A6F19">
        <w:rPr>
          <w:rFonts w:hint="eastAsia"/>
        </w:rPr>
        <w:t>、そのオープンソース</w:t>
      </w:r>
      <w:ins w:id="149" w:author="Sato Mieko" w:date="2018-11-13T16:32:00Z">
        <w:r w:rsidR="004E2B29">
          <w:rPr>
            <w:rFonts w:hint="eastAsia"/>
          </w:rPr>
          <w:t xml:space="preserve"> </w:t>
        </w:r>
      </w:ins>
      <w:r w:rsidR="009A6F19">
        <w:rPr>
          <w:rFonts w:hint="eastAsia"/>
        </w:rPr>
        <w:t>プログラム</w:t>
      </w:r>
      <w:ins w:id="150" w:author="Date Masahiro" w:date="2018-09-03T10:13:00Z">
        <w:r w:rsidR="00C06FFD">
          <w:rPr>
            <w:rFonts w:hint="eastAsia"/>
          </w:rPr>
          <w:t>を</w:t>
        </w:r>
      </w:ins>
      <w:ins w:id="151" w:author="Date Masahiro" w:date="2018-09-03T10:14:00Z">
        <w:r w:rsidR="00C06FFD">
          <w:rPr>
            <w:rFonts w:hint="eastAsia"/>
          </w:rPr>
          <w:t>構成</w:t>
        </w:r>
      </w:ins>
      <w:ins w:id="152" w:author="Date Masahiro" w:date="2018-09-03T10:15:00Z">
        <w:r w:rsidR="00C06FFD">
          <w:rPr>
            <w:rFonts w:hint="eastAsia"/>
          </w:rPr>
          <w:t>し</w:t>
        </w:r>
      </w:ins>
      <w:ins w:id="153" w:author="Date Masahiro" w:date="2018-09-03T10:13:00Z">
        <w:r w:rsidR="00C06FFD">
          <w:rPr>
            <w:rFonts w:hint="eastAsia"/>
          </w:rPr>
          <w:t>、</w:t>
        </w:r>
      </w:ins>
      <w:del w:id="154" w:author="Date Masahiro" w:date="2018-09-03T10:13:00Z">
        <w:r w:rsidR="009A6F19" w:rsidDel="00C06FFD">
          <w:rPr>
            <w:rFonts w:hint="eastAsia"/>
          </w:rPr>
          <w:delText>と</w:delText>
        </w:r>
      </w:del>
      <w:r w:rsidR="009A6F19">
        <w:rPr>
          <w:rFonts w:hint="eastAsia"/>
        </w:rPr>
        <w:t>技術的貢献を</w:t>
      </w:r>
      <w:ins w:id="155" w:author="Date Masahiro" w:date="2018-09-03T10:13:00Z">
        <w:r w:rsidR="00C06FFD">
          <w:rPr>
            <w:rFonts w:hint="eastAsia"/>
          </w:rPr>
          <w:t>行います</w:t>
        </w:r>
      </w:ins>
      <w:del w:id="156" w:author="Date Masahiro" w:date="2018-09-03T10:13:00Z">
        <w:r w:rsidR="003306F2" w:rsidDel="00C06FFD">
          <w:rPr>
            <w:rFonts w:hint="eastAsia"/>
          </w:rPr>
          <w:delText>構成</w:delText>
        </w:r>
        <w:r w:rsidR="009A6F19" w:rsidDel="00C06FFD">
          <w:rPr>
            <w:rFonts w:hint="eastAsia"/>
          </w:rPr>
          <w:delText>します</w:delText>
        </w:r>
      </w:del>
      <w:del w:id="157" w:author="Sato Mieko" w:date="2018-11-13T16:36:00Z">
        <w:r w:rsidR="009A6F19" w:rsidDel="004E2B29">
          <w:rPr>
            <w:rFonts w:hint="eastAsia"/>
          </w:rPr>
          <w:delText>。</w:delText>
        </w:r>
      </w:del>
      <w:r w:rsidR="009A6F19">
        <w:rPr>
          <w:rFonts w:hint="eastAsia"/>
        </w:rPr>
        <w:t>（本ガイド集の</w:t>
      </w:r>
      <w:del w:id="158" w:author="Sato Mieko" w:date="2018-11-15T14:49:00Z">
        <w:r w:rsidR="009A6F19" w:rsidDel="00C046F3">
          <w:rPr>
            <w:rFonts w:hint="eastAsia"/>
          </w:rPr>
          <w:delText>ひとつ</w:delText>
        </w:r>
      </w:del>
      <w:r w:rsidR="009A6F19">
        <w:rPr>
          <w:rFonts w:hint="eastAsia"/>
        </w:rPr>
        <w:t>「オープンソース</w:t>
      </w:r>
      <w:ins w:id="159" w:author="Sato Mieko" w:date="2018-11-13T16:32:00Z">
        <w:r w:rsidR="004E2B29">
          <w:rPr>
            <w:rFonts w:hint="eastAsia"/>
          </w:rPr>
          <w:t xml:space="preserve"> </w:t>
        </w:r>
      </w:ins>
      <w:r w:rsidR="009A6F19">
        <w:rPr>
          <w:rFonts w:hint="eastAsia"/>
        </w:rPr>
        <w:t>プログラムの</w:t>
      </w:r>
      <w:del w:id="160" w:author="Sato Mieko" w:date="2018-11-13T16:32:00Z">
        <w:r w:rsidR="009A6F19" w:rsidDel="004E2B29">
          <w:rPr>
            <w:rFonts w:hint="eastAsia"/>
          </w:rPr>
          <w:delText>創生</w:delText>
        </w:r>
      </w:del>
      <w:ins w:id="161" w:author="Sato Mieko" w:date="2018-11-13T16:32:00Z">
        <w:r w:rsidR="004E2B29">
          <w:rPr>
            <w:rFonts w:hint="eastAsia"/>
          </w:rPr>
          <w:t>作成</w:t>
        </w:r>
      </w:ins>
      <w:r w:rsidR="009A6F19">
        <w:rPr>
          <w:rFonts w:hint="eastAsia"/>
        </w:rPr>
        <w:t>」</w:t>
      </w:r>
      <w:r w:rsidR="00D75CB9">
        <w:rPr>
          <w:rFonts w:hint="eastAsia"/>
        </w:rPr>
        <w:t>の中の</w:t>
      </w:r>
      <w:r w:rsidR="009A6F19">
        <w:rPr>
          <w:rFonts w:hint="eastAsia"/>
        </w:rPr>
        <w:t>「</w:t>
      </w:r>
      <w:r w:rsidR="009A6F19" w:rsidRPr="00C046F3">
        <w:rPr>
          <w:rFonts w:hint="eastAsia"/>
          <w:rPrChange w:id="162" w:author="Sato Mieko" w:date="2018-11-15T14:46:00Z">
            <w:rPr>
              <w:rFonts w:hint="eastAsia"/>
              <w:highlight w:val="cyan"/>
            </w:rPr>
          </w:rPrChange>
        </w:rPr>
        <w:t>プログラム構造</w:t>
      </w:r>
      <w:r w:rsidR="009A6F19">
        <w:rPr>
          <w:rFonts w:hint="eastAsia"/>
        </w:rPr>
        <w:t>」</w:t>
      </w:r>
      <w:r w:rsidR="00D75CB9">
        <w:rPr>
          <w:rFonts w:hint="eastAsia"/>
        </w:rPr>
        <w:t>のセクション</w:t>
      </w:r>
      <w:r w:rsidR="009A6F19">
        <w:rPr>
          <w:rFonts w:hint="eastAsia"/>
        </w:rPr>
        <w:t>を</w:t>
      </w:r>
      <w:del w:id="163" w:author="Sato Mieko" w:date="2018-11-15T14:49:00Z">
        <w:r w:rsidR="009A6F19" w:rsidDel="00C046F3">
          <w:rPr>
            <w:rFonts w:hint="eastAsia"/>
          </w:rPr>
          <w:delText>ご</w:delText>
        </w:r>
      </w:del>
      <w:r w:rsidR="009A6F19">
        <w:rPr>
          <w:rFonts w:hint="eastAsia"/>
        </w:rPr>
        <w:t>参照</w:t>
      </w:r>
      <w:del w:id="164" w:author="Sato Mieko" w:date="2018-11-15T14:49:00Z">
        <w:r w:rsidR="009A6F19" w:rsidDel="00C046F3">
          <w:rPr>
            <w:rFonts w:hint="eastAsia"/>
          </w:rPr>
          <w:delText>くださ</w:delText>
        </w:r>
      </w:del>
      <w:del w:id="165" w:author="Sato Mieko" w:date="2018-11-15T14:50:00Z">
        <w:r w:rsidR="009A6F19" w:rsidDel="00C046F3">
          <w:rPr>
            <w:rFonts w:hint="eastAsia"/>
          </w:rPr>
          <w:delText>い</w:delText>
        </w:r>
      </w:del>
      <w:del w:id="166" w:author="Sato Mieko" w:date="2018-11-13T16:36:00Z">
        <w:r w:rsidR="009A6F19" w:rsidDel="004E2B29">
          <w:rPr>
            <w:rFonts w:hint="eastAsia"/>
          </w:rPr>
          <w:delText>。</w:delText>
        </w:r>
      </w:del>
      <w:r w:rsidR="009A6F19">
        <w:rPr>
          <w:rFonts w:hint="eastAsia"/>
        </w:rPr>
        <w:t>）</w:t>
      </w:r>
      <w:ins w:id="167" w:author="Sato Mieko" w:date="2018-11-13T16:36:00Z">
        <w:r w:rsidR="004E2B29">
          <w:rPr>
            <w:rFonts w:hint="eastAsia"/>
          </w:rPr>
          <w:t>。</w:t>
        </w:r>
      </w:ins>
      <w:r w:rsidR="009A6F19">
        <w:rPr>
          <w:rFonts w:hint="eastAsia"/>
        </w:rPr>
        <w:t>しかし、コードを貢献することは、オープンソース</w:t>
      </w:r>
      <w:ins w:id="168" w:author="Sato Mieko" w:date="2018-11-13T16:32:00Z">
        <w:r w:rsidR="004E2B29">
          <w:rPr>
            <w:rFonts w:hint="eastAsia"/>
          </w:rPr>
          <w:t xml:space="preserve"> </w:t>
        </w:r>
      </w:ins>
      <w:r w:rsidR="009A6F19">
        <w:rPr>
          <w:rFonts w:hint="eastAsia"/>
        </w:rPr>
        <w:t>プロジェクトに影響を与え、オープンソース</w:t>
      </w:r>
      <w:ins w:id="169" w:author="Sato Mieko" w:date="2018-11-13T16:32:00Z">
        <w:r w:rsidR="004E2B29">
          <w:rPr>
            <w:rFonts w:hint="eastAsia"/>
          </w:rPr>
          <w:t xml:space="preserve"> </w:t>
        </w:r>
      </w:ins>
      <w:r w:rsidR="009A6F19">
        <w:rPr>
          <w:rFonts w:hint="eastAsia"/>
        </w:rPr>
        <w:t>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rsidR="00EA2AEE" w:rsidRDefault="00EA2AEE" w:rsidP="00EA2AEE"/>
    <w:p w:rsidR="00EA2AEE" w:rsidRDefault="00EA2AEE" w:rsidP="00EA2AEE">
      <w:r>
        <w:t xml:space="preserve">At Samsung, the open source program has its own dedicated engineering team which </w:t>
      </w:r>
      <w:r>
        <w:lastRenderedPageBreak/>
        <w:t>fulfills open source development requests from the company’s R&amp;D and product teams. 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rsidR="0040218B" w:rsidRDefault="0040218B" w:rsidP="00EA2AEE">
      <w:r>
        <w:rPr>
          <w:rFonts w:hint="eastAsia"/>
        </w:rPr>
        <w:t>Samsung</w:t>
      </w:r>
      <w:r>
        <w:rPr>
          <w:rFonts w:hint="eastAsia"/>
        </w:rPr>
        <w:t>において、オープンソース</w:t>
      </w:r>
      <w:ins w:id="170" w:author="Sato Mieko" w:date="2018-11-13T16:33:00Z">
        <w:r w:rsidR="004E2B29">
          <w:rPr>
            <w:rFonts w:hint="eastAsia"/>
          </w:rPr>
          <w:t xml:space="preserve"> </w:t>
        </w:r>
      </w:ins>
      <w:r>
        <w:rPr>
          <w:rFonts w:hint="eastAsia"/>
        </w:rPr>
        <w:t>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w:t>
      </w:r>
      <w:ins w:id="171" w:author="Sato Mieko" w:date="2018-11-13T16:36:00Z">
        <w:r w:rsidR="004E2B29">
          <w:rPr>
            <w:rFonts w:hint="eastAsia"/>
          </w:rPr>
          <w:t xml:space="preserve"> </w:t>
        </w:r>
      </w:ins>
      <w:r>
        <w:rPr>
          <w:rFonts w:hint="eastAsia"/>
        </w:rPr>
        <w:t>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w:t>
      </w:r>
      <w:ins w:id="172" w:author="Sato Mieko" w:date="2018-11-13T16:37:00Z">
        <w:r w:rsidR="004E2B29">
          <w:rPr>
            <w:rFonts w:hint="eastAsia"/>
          </w:rPr>
          <w:t xml:space="preserve"> </w:t>
        </w:r>
      </w:ins>
      <w:r w:rsidR="00880CDC">
        <w:rPr>
          <w:rFonts w:hint="eastAsia"/>
        </w:rPr>
        <w:t>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w:t>
      </w:r>
      <w:ins w:id="173" w:author="Sato Mieko" w:date="2018-11-13T16:37:00Z">
        <w:r w:rsidR="004E2B29">
          <w:rPr>
            <w:rFonts w:hint="eastAsia"/>
          </w:rPr>
          <w:t xml:space="preserve"> </w:t>
        </w:r>
      </w:ins>
      <w:r w:rsidR="00880CDC">
        <w:rPr>
          <w:rFonts w:hint="eastAsia"/>
        </w:rPr>
        <w:t>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rsidR="00EA2AEE" w:rsidRDefault="00EA2AEE" w:rsidP="00EA2AEE"/>
    <w:p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w:t>
      </w:r>
      <w:ins w:id="174" w:author="Sato Mieko" w:date="2018-11-13T16:37:00Z">
        <w:r w:rsidR="004E2B29">
          <w:rPr>
            <w:rFonts w:hint="eastAsia"/>
          </w:rPr>
          <w:t xml:space="preserve"> </w:t>
        </w:r>
      </w:ins>
      <w:r>
        <w:rPr>
          <w:rFonts w:hint="eastAsia"/>
        </w:rPr>
        <w:t>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w:t>
      </w:r>
      <w:ins w:id="175" w:author="Sato Mieko" w:date="2018-11-13T16:37:00Z">
        <w:r w:rsidR="0046049A">
          <w:rPr>
            <w:rFonts w:hint="eastAsia"/>
          </w:rPr>
          <w:t xml:space="preserve"> </w:t>
        </w:r>
      </w:ins>
      <w:r>
        <w:rPr>
          <w:rFonts w:hint="eastAsia"/>
        </w:rPr>
        <w:t>コードを保守するための</w:t>
      </w:r>
      <w:r w:rsidR="00846C6A">
        <w:rPr>
          <w:rFonts w:hint="eastAsia"/>
        </w:rPr>
        <w:t>総作業量</w:t>
      </w:r>
      <w:del w:id="176" w:author="Sato Mieko" w:date="2018-11-13T16:37:00Z">
        <w:r w:rsidR="00846C6A" w:rsidDel="0046049A">
          <w:rPr>
            <w:rFonts w:hint="eastAsia"/>
          </w:rPr>
          <w:delText>が</w:delText>
        </w:r>
      </w:del>
      <w:ins w:id="177" w:author="Sato Mieko" w:date="2018-11-13T16:37:00Z">
        <w:r w:rsidR="0046049A">
          <w:rPr>
            <w:rFonts w:hint="eastAsia"/>
          </w:rPr>
          <w:t>を</w:t>
        </w:r>
      </w:ins>
      <w:r w:rsidR="00846C6A">
        <w:rPr>
          <w:rFonts w:hint="eastAsia"/>
        </w:rPr>
        <w:t>削減できています。」</w:t>
      </w:r>
    </w:p>
    <w:p w:rsidR="00EA2AEE" w:rsidRDefault="00EA2AEE" w:rsidP="00EA2AEE"/>
    <w:p w:rsidR="00EA2AEE" w:rsidRDefault="00EA2AEE" w:rsidP="00EA2AEE">
      <w:r>
        <w:t>Ibrahim Haddad – Vice President of R&amp;D and Head of the Open Source Group at Samsung Research America</w:t>
      </w:r>
    </w:p>
    <w:p w:rsidR="00846C6A" w:rsidRDefault="002C40C1"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w:t>
      </w:r>
      <w:ins w:id="178" w:author="Sato Mieko" w:date="2018-11-13T16:38:00Z">
        <w:r w:rsidR="0046049A">
          <w:rPr>
            <w:rFonts w:hint="eastAsia"/>
          </w:rPr>
          <w:t xml:space="preserve"> </w:t>
        </w:r>
      </w:ins>
      <w:r w:rsidR="00846C6A">
        <w:rPr>
          <w:rFonts w:hint="eastAsia"/>
        </w:rPr>
        <w:t>グループ長、</w:t>
      </w:r>
      <w:r w:rsidR="00846C6A">
        <w:rPr>
          <w:rFonts w:hint="eastAsia"/>
        </w:rPr>
        <w:t>Samsung Research Americ</w:t>
      </w:r>
      <w:r w:rsidR="00846C6A">
        <w:t>a</w:t>
      </w:r>
    </w:p>
    <w:p w:rsidR="00EA2AEE" w:rsidRDefault="00EA2AEE" w:rsidP="00EA2AEE"/>
    <w:p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w:t>
      </w:r>
      <w:ins w:id="179" w:author="Sato Mieko" w:date="2018-11-13T16:38:00Z">
        <w:r w:rsidR="0046049A">
          <w:rPr>
            <w:rFonts w:hint="eastAsia"/>
          </w:rPr>
          <w:t xml:space="preserve"> </w:t>
        </w:r>
      </w:ins>
      <w:r w:rsidR="00846C6A">
        <w:rPr>
          <w:rFonts w:hint="eastAsia"/>
        </w:rPr>
        <w:t>プログラム</w:t>
      </w:r>
      <w:ins w:id="180" w:author="Sato Mieko" w:date="2018-11-13T16:38:00Z">
        <w:r w:rsidR="0046049A">
          <w:rPr>
            <w:rFonts w:hint="eastAsia"/>
          </w:rPr>
          <w:t xml:space="preserve"> </w:t>
        </w:r>
      </w:ins>
      <w:r w:rsidR="00846C6A">
        <w:rPr>
          <w:rFonts w:hint="eastAsia"/>
        </w:rPr>
        <w:t>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lastRenderedPageBreak/>
        <w:t>の時間を</w:t>
      </w:r>
      <w:r w:rsidR="00AC5CF2">
        <w:rPr>
          <w:rFonts w:hint="eastAsia"/>
        </w:rPr>
        <w:t>捻出し</w:t>
      </w:r>
      <w:r w:rsidR="00BA3FD2">
        <w:rPr>
          <w:rFonts w:hint="eastAsia"/>
        </w:rPr>
        <w:t>て、オープンソース</w:t>
      </w:r>
      <w:ins w:id="181" w:author="Sato Mieko" w:date="2018-11-13T16:38:00Z">
        <w:r w:rsidR="0046049A">
          <w:rPr>
            <w:rFonts w:hint="eastAsia"/>
          </w:rPr>
          <w:t xml:space="preserve"> </w:t>
        </w:r>
      </w:ins>
      <w:r w:rsidR="00BA3FD2">
        <w:rPr>
          <w:rFonts w:hint="eastAsia"/>
        </w:rPr>
        <w:t>コンポーネントに対して行った変更をアップストリームに提出します。</w:t>
      </w:r>
    </w:p>
    <w:p w:rsidR="00EA2AEE" w:rsidRDefault="00EA2AEE" w:rsidP="00EA2AEE"/>
    <w:p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rsidR="00BA3FD2" w:rsidRDefault="000E03D4" w:rsidP="00EA2AEE">
      <w:r>
        <w:rPr>
          <w:rFonts w:hint="eastAsia"/>
        </w:rPr>
        <w:t>技術チームがどのような組織に属していようと、目指すところはそれらのコンポーネントに関する技術的な</w:t>
      </w:r>
      <w:ins w:id="182" w:author="工内 隆" w:date="2018-09-07T09:17:00Z">
        <w:r w:rsidR="000034D6">
          <w:rPr>
            <w:rFonts w:hint="eastAsia"/>
          </w:rPr>
          <w:t>借金</w:t>
        </w:r>
      </w:ins>
      <w:del w:id="183" w:author="工内 隆" w:date="2018-09-07T09:17:00Z">
        <w:r w:rsidDel="000034D6">
          <w:rPr>
            <w:rFonts w:hint="eastAsia"/>
          </w:rPr>
          <w:delText>負債</w:delText>
        </w:r>
      </w:del>
      <w:r>
        <w:rPr>
          <w:rFonts w:hint="eastAsia"/>
        </w:rPr>
        <w:t>を最小限にすることです。</w:t>
      </w:r>
      <w:r w:rsidR="000F5D80">
        <w:rPr>
          <w:rFonts w:hint="eastAsia"/>
        </w:rPr>
        <w:t>もしもアップストリーム</w:t>
      </w:r>
      <w:ins w:id="184" w:author="工内 隆" w:date="2018-09-07T09:17:00Z">
        <w:r w:rsidR="000034D6">
          <w:rPr>
            <w:rFonts w:hint="eastAsia"/>
          </w:rPr>
          <w:t>への貢献</w:t>
        </w:r>
      </w:ins>
      <w:del w:id="185" w:author="工内 隆" w:date="2018-09-07T09:17:00Z">
        <w:r w:rsidR="000F5D80" w:rsidDel="000034D6">
          <w:rPr>
            <w:rFonts w:hint="eastAsia"/>
          </w:rPr>
          <w:delText>での採用</w:delText>
        </w:r>
      </w:del>
      <w:r w:rsidR="000F5D80">
        <w:rPr>
          <w:rFonts w:hint="eastAsia"/>
        </w:rPr>
        <w:t>がなければ、製品部門はアップストリームと同期していないコードベース</w:t>
      </w:r>
      <w:ins w:id="186" w:author="工内 隆" w:date="2018-09-07T09:18:00Z">
        <w:r w:rsidR="000034D6">
          <w:rPr>
            <w:rFonts w:hint="eastAsia"/>
          </w:rPr>
          <w:t>を保守し続ける</w:t>
        </w:r>
      </w:ins>
      <w:del w:id="187" w:author="工内 隆" w:date="2018-09-07T09:18:00Z">
        <w:r w:rsidR="000F5D80" w:rsidDel="000034D6">
          <w:rPr>
            <w:rFonts w:hint="eastAsia"/>
          </w:rPr>
          <w:delText>のために行き詰る</w:delText>
        </w:r>
      </w:del>
      <w:r w:rsidR="000F5D80">
        <w:rPr>
          <w:rFonts w:hint="eastAsia"/>
        </w:rPr>
        <w:t>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rsidR="00EA2AEE" w:rsidRDefault="00EA2AEE" w:rsidP="00EA2AEE"/>
    <w:p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rsidR="00EA2AEE" w:rsidRDefault="00EA2AEE" w:rsidP="00EA2AEE"/>
    <w:p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rsidR="00416CAE" w:rsidRDefault="00416CAE" w:rsidP="00EA2AEE">
      <w:r>
        <w:rPr>
          <w:rFonts w:hint="eastAsia"/>
        </w:rPr>
        <w:t>各社のオープンソース</w:t>
      </w:r>
      <w:ins w:id="188" w:author="Sato Mieko" w:date="2018-11-13T16:39:00Z">
        <w:r w:rsidR="0046049A">
          <w:rPr>
            <w:rFonts w:hint="eastAsia"/>
          </w:rPr>
          <w:t xml:space="preserve"> </w:t>
        </w:r>
      </w:ins>
      <w:r>
        <w:rPr>
          <w:rFonts w:hint="eastAsia"/>
        </w:rPr>
        <w:t>プログラム</w:t>
      </w:r>
      <w:ins w:id="189" w:author="Sato Mieko" w:date="2018-11-13T16:39:00Z">
        <w:r w:rsidR="0046049A">
          <w:rPr>
            <w:rFonts w:hint="eastAsia"/>
          </w:rPr>
          <w:t xml:space="preserve"> </w:t>
        </w:r>
      </w:ins>
      <w:r>
        <w:rPr>
          <w:rFonts w:hint="eastAsia"/>
        </w:rPr>
        <w:t>オフィスは、ビジネスのニーズに</w:t>
      </w:r>
      <w:del w:id="190" w:author="Date Masahiro" w:date="2018-09-03T11:44:00Z">
        <w:r w:rsidDel="00876AB9">
          <w:rPr>
            <w:rFonts w:hint="eastAsia"/>
          </w:rPr>
          <w:delText>依存して、独特の</w:delText>
        </w:r>
      </w:del>
      <w:ins w:id="191" w:author="Date Masahiro" w:date="2018-09-03T11:44:00Z">
        <w:r w:rsidR="00876AB9">
          <w:rPr>
            <w:rFonts w:hint="eastAsia"/>
          </w:rPr>
          <w:t>合わせた</w:t>
        </w:r>
      </w:ins>
      <w:r>
        <w:rPr>
          <w:rFonts w:hint="eastAsia"/>
        </w:rPr>
        <w:t>組織構造を採用しています。たとえば、</w:t>
      </w:r>
      <w:r>
        <w:rPr>
          <w:rFonts w:hint="eastAsia"/>
        </w:rPr>
        <w:t>Facebook</w:t>
      </w:r>
      <w:r>
        <w:rPr>
          <w:rFonts w:hint="eastAsia"/>
        </w:rPr>
        <w:t>では、オープンソース</w:t>
      </w:r>
      <w:ins w:id="192" w:author="Sato Mieko" w:date="2018-11-13T16:39:00Z">
        <w:r w:rsidR="0046049A">
          <w:rPr>
            <w:rFonts w:hint="eastAsia"/>
          </w:rPr>
          <w:t xml:space="preserve"> </w:t>
        </w:r>
      </w:ins>
      <w:r>
        <w:rPr>
          <w:rFonts w:hint="eastAsia"/>
        </w:rPr>
        <w:t>プログラム</w:t>
      </w:r>
      <w:ins w:id="193" w:author="Sato Mieko" w:date="2018-11-13T16:39:00Z">
        <w:r w:rsidR="0046049A">
          <w:rPr>
            <w:rFonts w:hint="eastAsia"/>
          </w:rPr>
          <w:t xml:space="preserve"> </w:t>
        </w:r>
      </w:ins>
      <w:r>
        <w:rPr>
          <w:rFonts w:hint="eastAsia"/>
        </w:rPr>
        <w:t>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del w:id="194" w:author="Sato Mieko" w:date="2018-11-13T16:40:00Z">
        <w:r w:rsidR="0088721F" w:rsidDel="0046049A">
          <w:rPr>
            <w:rFonts w:hint="eastAsia"/>
          </w:rPr>
          <w:delText>。</w:delText>
        </w:r>
      </w:del>
      <w:r w:rsidR="0088721F">
        <w:rPr>
          <w:rFonts w:hint="eastAsia"/>
        </w:rPr>
        <w:t>（</w:t>
      </w:r>
      <w:r w:rsidR="00105FD7">
        <w:rPr>
          <w:rStyle w:val="a8"/>
        </w:rPr>
        <w:fldChar w:fldCharType="begin"/>
      </w:r>
      <w:r w:rsidR="00105FD7">
        <w:rPr>
          <w:rStyle w:val="a8"/>
        </w:rPr>
        <w:instrText xml:space="preserve"> HYPERLINK "https://github.com/todogroup/guides/blob/master/casestudies/facebook.md" </w:instrText>
      </w:r>
      <w:r w:rsidR="00105FD7">
        <w:rPr>
          <w:rStyle w:val="a8"/>
        </w:rPr>
        <w:fldChar w:fldCharType="separate"/>
      </w:r>
      <w:r w:rsidR="0088721F" w:rsidRPr="00FD6FF4">
        <w:rPr>
          <w:rStyle w:val="a8"/>
          <w:rFonts w:hint="eastAsia"/>
        </w:rPr>
        <w:t>Facebook</w:t>
      </w:r>
      <w:r w:rsidR="0088721F" w:rsidRPr="00FD6FF4">
        <w:rPr>
          <w:rStyle w:val="a8"/>
          <w:rFonts w:hint="eastAsia"/>
        </w:rPr>
        <w:t>のオープンソース</w:t>
      </w:r>
      <w:ins w:id="195" w:author="Sato Mieko" w:date="2018-11-13T16:39:00Z">
        <w:r w:rsidR="0046049A">
          <w:rPr>
            <w:rStyle w:val="a8"/>
            <w:rFonts w:hint="eastAsia"/>
          </w:rPr>
          <w:t xml:space="preserve"> </w:t>
        </w:r>
      </w:ins>
      <w:r w:rsidR="0088721F" w:rsidRPr="00FD6FF4">
        <w:rPr>
          <w:rStyle w:val="a8"/>
          <w:rFonts w:hint="eastAsia"/>
        </w:rPr>
        <w:t>プログラム</w:t>
      </w:r>
      <w:r w:rsidR="00105FD7">
        <w:rPr>
          <w:rStyle w:val="a8"/>
        </w:rPr>
        <w:fldChar w:fldCharType="end"/>
      </w:r>
      <w:r w:rsidR="0088721F">
        <w:rPr>
          <w:rFonts w:hint="eastAsia"/>
        </w:rPr>
        <w:t>に関するケーススタディを</w:t>
      </w:r>
      <w:del w:id="196" w:author="Sato Mieko" w:date="2018-11-13T16:40:00Z">
        <w:r w:rsidR="0088721F" w:rsidDel="0046049A">
          <w:rPr>
            <w:rFonts w:hint="eastAsia"/>
          </w:rPr>
          <w:delText>ご</w:delText>
        </w:r>
      </w:del>
      <w:r w:rsidR="0088721F">
        <w:rPr>
          <w:rFonts w:hint="eastAsia"/>
        </w:rPr>
        <w:t>参照</w:t>
      </w:r>
      <w:del w:id="197" w:author="Sato Mieko" w:date="2018-11-13T16:40:00Z">
        <w:r w:rsidR="0088721F" w:rsidDel="0046049A">
          <w:rPr>
            <w:rFonts w:hint="eastAsia"/>
          </w:rPr>
          <w:delText>下さい。</w:delText>
        </w:r>
      </w:del>
      <w:r w:rsidR="0088721F">
        <w:rPr>
          <w:rFonts w:hint="eastAsia"/>
        </w:rPr>
        <w:t>）</w:t>
      </w:r>
      <w:ins w:id="198" w:author="Sato Mieko" w:date="2018-11-13T16:40:00Z">
        <w:r w:rsidR="0046049A">
          <w:rPr>
            <w:rFonts w:hint="eastAsia"/>
          </w:rPr>
          <w:t>。</w:t>
        </w:r>
      </w:ins>
    </w:p>
    <w:p w:rsidR="00EA2AEE" w:rsidRDefault="00EA2AEE" w:rsidP="00EA2AEE"/>
    <w:p w:rsidR="00EA2AEE" w:rsidRDefault="00EA2AEE" w:rsidP="00EA2AEE">
      <w:r>
        <w:t>Indirect Enablement</w:t>
      </w:r>
    </w:p>
    <w:p w:rsidR="0088721F" w:rsidRDefault="0088721F" w:rsidP="00EA2AEE">
      <w:r>
        <w:rPr>
          <w:rFonts w:hint="eastAsia"/>
        </w:rPr>
        <w:t>間接的な効果</w:t>
      </w:r>
    </w:p>
    <w:p w:rsidR="00EA2AEE" w:rsidRDefault="00EA2AEE" w:rsidP="00EA2AEE"/>
    <w:p w:rsidR="00EA2AEE" w:rsidRDefault="00EA2AEE" w:rsidP="00EA2AEE">
      <w:r>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rsidR="0088721F" w:rsidRDefault="003E3DE0" w:rsidP="00EA2AEE">
      <w:r>
        <w:rPr>
          <w:rFonts w:hint="eastAsia"/>
        </w:rPr>
        <w:t>企業の</w:t>
      </w:r>
      <w:r w:rsidR="0088721F">
        <w:rPr>
          <w:rFonts w:hint="eastAsia"/>
        </w:rPr>
        <w:t>オープンソース</w:t>
      </w:r>
      <w:ins w:id="199" w:author="Sato Mieko" w:date="2018-11-13T16:40:00Z">
        <w:r w:rsidR="0046049A">
          <w:rPr>
            <w:rFonts w:hint="eastAsia"/>
          </w:rPr>
          <w:t xml:space="preserve"> </w:t>
        </w:r>
      </w:ins>
      <w:r w:rsidR="0088721F">
        <w:rPr>
          <w:rFonts w:hint="eastAsia"/>
        </w:rPr>
        <w:t>プログラムの</w:t>
      </w:r>
      <w:r w:rsidR="00BA3ED7">
        <w:rPr>
          <w:rFonts w:hint="eastAsia"/>
        </w:rPr>
        <w:t>効果</w:t>
      </w:r>
      <w:r w:rsidR="0088721F">
        <w:rPr>
          <w:rFonts w:hint="eastAsia"/>
        </w:rPr>
        <w:t>は、さまざまなオープンソース</w:t>
      </w:r>
      <w:ins w:id="200" w:author="Sato Mieko" w:date="2018-11-13T16:40:00Z">
        <w:r w:rsidR="0046049A">
          <w:rPr>
            <w:rFonts w:hint="eastAsia"/>
          </w:rPr>
          <w:t xml:space="preserve"> </w:t>
        </w:r>
      </w:ins>
      <w:r w:rsidR="0088721F">
        <w:rPr>
          <w:rFonts w:hint="eastAsia"/>
        </w:rPr>
        <w:t>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w:t>
      </w:r>
      <w:ins w:id="201" w:author="Sato Mieko" w:date="2018-11-13T16:40:00Z">
        <w:r w:rsidR="0046049A">
          <w:rPr>
            <w:rFonts w:hint="eastAsia"/>
          </w:rPr>
          <w:t xml:space="preserve"> </w:t>
        </w:r>
      </w:ins>
      <w:r w:rsidR="0088721F">
        <w:rPr>
          <w:rFonts w:hint="eastAsia"/>
        </w:rPr>
        <w:t>リレーション</w:t>
      </w:r>
      <w:r w:rsidR="00AC5CF2">
        <w:rPr>
          <w:rFonts w:hint="eastAsia"/>
        </w:rPr>
        <w:t>や</w:t>
      </w:r>
      <w:r w:rsidR="0088721F">
        <w:rPr>
          <w:rFonts w:hint="eastAsia"/>
        </w:rPr>
        <w:t>マーケ</w:t>
      </w:r>
      <w:del w:id="202" w:author="Sato Mieko" w:date="2018-11-13T16:40:00Z">
        <w:r w:rsidR="0088721F" w:rsidDel="0046049A">
          <w:rPr>
            <w:rFonts w:hint="eastAsia"/>
          </w:rPr>
          <w:delText>ッ</w:delText>
        </w:r>
      </w:del>
      <w:r w:rsidR="0088721F">
        <w:rPr>
          <w:rFonts w:hint="eastAsia"/>
        </w:rPr>
        <w:t>ティングから</w:t>
      </w:r>
      <w:r w:rsidR="00AC5CF2">
        <w:rPr>
          <w:rFonts w:hint="eastAsia"/>
        </w:rPr>
        <w:t>始まって</w:t>
      </w:r>
      <w:r w:rsidR="0088721F">
        <w:rPr>
          <w:rFonts w:hint="eastAsia"/>
        </w:rPr>
        <w:t>、法務サポート、開発者トレーニングなどに至るまで、オープンソース</w:t>
      </w:r>
      <w:ins w:id="203" w:author="Sato Mieko" w:date="2018-11-13T16:40:00Z">
        <w:r w:rsidR="0046049A">
          <w:rPr>
            <w:rFonts w:hint="eastAsia"/>
          </w:rPr>
          <w:t xml:space="preserve"> </w:t>
        </w:r>
      </w:ins>
      <w:r w:rsidR="0088721F">
        <w:rPr>
          <w:rFonts w:hint="eastAsia"/>
        </w:rPr>
        <w:t>プログラム</w:t>
      </w:r>
      <w:r w:rsidR="00326B05">
        <w:rPr>
          <w:rFonts w:hint="eastAsia"/>
        </w:rPr>
        <w:t>は、</w:t>
      </w:r>
      <w:r w:rsidR="006863E3">
        <w:rPr>
          <w:rFonts w:hint="eastAsia"/>
        </w:rPr>
        <w:t>さまざまな切り口で</w:t>
      </w:r>
      <w:r w:rsidR="00326B05">
        <w:rPr>
          <w:rFonts w:hint="eastAsia"/>
        </w:rPr>
        <w:t>開発に</w:t>
      </w:r>
      <w:del w:id="204" w:author="Date Masahiro" w:date="2018-09-03T12:03:00Z">
        <w:r w:rsidR="006863E3" w:rsidDel="007B0B61">
          <w:rPr>
            <w:rFonts w:hint="eastAsia"/>
          </w:rPr>
          <w:delText>改善</w:delText>
        </w:r>
      </w:del>
      <w:r w:rsidR="00326B05">
        <w:rPr>
          <w:rFonts w:hint="eastAsia"/>
        </w:rPr>
        <w:t>効果を</w:t>
      </w:r>
      <w:r w:rsidR="006863E3">
        <w:rPr>
          <w:rFonts w:hint="eastAsia"/>
        </w:rPr>
        <w:t>及ぼして</w:t>
      </w:r>
      <w:r w:rsidR="00326B05">
        <w:rPr>
          <w:rFonts w:hint="eastAsia"/>
        </w:rPr>
        <w:t>います。ここでは、オープンソース</w:t>
      </w:r>
      <w:ins w:id="205" w:author="Sato Mieko" w:date="2018-11-13T16:40:00Z">
        <w:r w:rsidR="0046049A">
          <w:rPr>
            <w:rFonts w:hint="eastAsia"/>
          </w:rPr>
          <w:t xml:space="preserve"> </w:t>
        </w:r>
      </w:ins>
      <w:r w:rsidR="00326B05">
        <w:rPr>
          <w:rFonts w:hint="eastAsia"/>
        </w:rPr>
        <w:t>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rsidR="00EA2AEE" w:rsidRDefault="00EA2AEE" w:rsidP="00EA2AEE"/>
    <w:p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rsidR="006E1BBA" w:rsidRDefault="006E1BBA" w:rsidP="00EA2AEE">
      <w:r>
        <w:rPr>
          <w:rFonts w:hint="eastAsia"/>
        </w:rPr>
        <w:t>外部で行われる技術討議。</w:t>
      </w:r>
      <w:ins w:id="206" w:author="Sato Mieko" w:date="2018-11-13T16:45:00Z">
        <w:r w:rsidR="001C5992">
          <w:br/>
        </w:r>
      </w:ins>
      <w:r w:rsidR="00B24E7C">
        <w:rPr>
          <w:rFonts w:hint="eastAsia"/>
        </w:rPr>
        <w:t>間接的な貢献を行うことができる領域の</w:t>
      </w:r>
      <w:ins w:id="207" w:author="Sato Mieko" w:date="2018-11-13T16:41:00Z">
        <w:r w:rsidR="001C5992">
          <w:rPr>
            <w:rFonts w:hint="eastAsia"/>
          </w:rPr>
          <w:t>1</w:t>
        </w:r>
      </w:ins>
      <w:del w:id="208" w:author="Sato Mieko" w:date="2018-11-13T16:41:00Z">
        <w:r w:rsidR="00B24E7C" w:rsidDel="001C5992">
          <w:rPr>
            <w:rFonts w:hint="eastAsia"/>
          </w:rPr>
          <w:delText>ひと</w:delText>
        </w:r>
      </w:del>
      <w:r w:rsidR="00B24E7C">
        <w:rPr>
          <w:rFonts w:hint="eastAsia"/>
        </w:rPr>
        <w:t>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w:t>
      </w:r>
      <w:ins w:id="209" w:author="Sato Mieko" w:date="2018-11-13T16:41:00Z">
        <w:r w:rsidR="001C5992">
          <w:rPr>
            <w:rFonts w:hint="eastAsia"/>
          </w:rPr>
          <w:t xml:space="preserve"> </w:t>
        </w:r>
      </w:ins>
      <w:r w:rsidR="00763F4D">
        <w:rPr>
          <w:rFonts w:hint="eastAsia"/>
        </w:rPr>
        <w:t>ステアリング</w:t>
      </w:r>
      <w:ins w:id="210" w:author="Sato Mieko" w:date="2018-11-13T16:41:00Z">
        <w:r w:rsidR="001C5992">
          <w:rPr>
            <w:rFonts w:hint="eastAsia"/>
          </w:rPr>
          <w:t xml:space="preserve"> </w:t>
        </w:r>
        <w:r w:rsidR="001C5992">
          <w:rPr>
            <w:rFonts w:hint="eastAsia"/>
          </w:rPr>
          <w:t>コミッティ（技術運営委</w:t>
        </w:r>
      </w:ins>
      <w:r w:rsidR="00763F4D">
        <w:rPr>
          <w:rFonts w:hint="eastAsia"/>
        </w:rPr>
        <w:t>委員会</w:t>
      </w:r>
      <w:ins w:id="211" w:author="Sato Mieko" w:date="2018-11-13T16:41:00Z">
        <w:r w:rsidR="001C5992">
          <w:rPr>
            <w:rFonts w:hint="eastAsia"/>
          </w:rPr>
          <w:t>）</w:t>
        </w:r>
      </w:ins>
      <w:ins w:id="212" w:author="工内 隆" w:date="2018-09-29T09:39:00Z">
        <w:r w:rsidR="002760C4">
          <w:rPr>
            <w:rFonts w:hint="eastAsia"/>
          </w:rPr>
          <w:t>に委員として参加する</w:t>
        </w:r>
      </w:ins>
      <w:del w:id="213" w:author="工内 隆" w:date="2018-09-29T09:39:00Z">
        <w:r w:rsidR="00763F4D" w:rsidDel="002760C4">
          <w:rPr>
            <w:rFonts w:hint="eastAsia"/>
          </w:rPr>
          <w:delText>の席を持つ</w:delText>
        </w:r>
      </w:del>
      <w:r w:rsidR="00763F4D">
        <w:rPr>
          <w:rFonts w:hint="eastAsia"/>
        </w:rPr>
        <w:t>ことも</w:t>
      </w:r>
      <w:r w:rsidR="006863E3">
        <w:rPr>
          <w:rFonts w:hint="eastAsia"/>
        </w:rPr>
        <w:t>可能</w:t>
      </w:r>
      <w:r w:rsidR="00763F4D">
        <w:rPr>
          <w:rFonts w:hint="eastAsia"/>
        </w:rPr>
        <w:t>です。</w:t>
      </w:r>
    </w:p>
    <w:p w:rsidR="00763F4D" w:rsidRDefault="00763F4D" w:rsidP="00EA2AEE"/>
    <w:p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rsidR="00763F4D" w:rsidRDefault="00763F4D" w:rsidP="00EA2AEE">
      <w:r>
        <w:rPr>
          <w:rFonts w:hint="eastAsia"/>
        </w:rPr>
        <w:t>社内で行われる技術討議。</w:t>
      </w:r>
      <w:ins w:id="214" w:author="Sato Mieko" w:date="2018-11-13T16:46:00Z">
        <w:r w:rsidR="001C5992">
          <w:br/>
        </w:r>
      </w:ins>
      <w:r w:rsidR="006863E3">
        <w:rPr>
          <w:rFonts w:hint="eastAsia"/>
        </w:rPr>
        <w:t>企業の決定が</w:t>
      </w:r>
      <w:ins w:id="215" w:author="Sato Mieko" w:date="2018-11-13T16:44:00Z">
        <w:r w:rsidR="001C5992">
          <w:rPr>
            <w:rFonts w:hint="eastAsia"/>
          </w:rPr>
          <w:t>、</w:t>
        </w:r>
      </w:ins>
      <w:r w:rsidR="006863E3">
        <w:rPr>
          <w:rFonts w:hint="eastAsia"/>
        </w:rPr>
        <w:t>関連するプロジェクト</w:t>
      </w:r>
      <w:ins w:id="216" w:author="Sato Mieko" w:date="2018-11-13T16:42:00Z">
        <w:r w:rsidR="001C5992">
          <w:rPr>
            <w:rFonts w:hint="eastAsia"/>
          </w:rPr>
          <w:t xml:space="preserve"> </w:t>
        </w:r>
      </w:ins>
      <w:r w:rsidR="006863E3">
        <w:rPr>
          <w:rFonts w:hint="eastAsia"/>
        </w:rPr>
        <w:t>コミュニティの方向性と</w:t>
      </w:r>
      <w:ins w:id="217" w:author="Sato Mieko" w:date="2018-11-13T16:44:00Z">
        <w:r w:rsidR="001C5992">
          <w:rPr>
            <w:rFonts w:hint="eastAsia"/>
          </w:rPr>
          <w:t>確実に</w:t>
        </w:r>
      </w:ins>
      <w:r w:rsidR="006863E3">
        <w:rPr>
          <w:rFonts w:hint="eastAsia"/>
        </w:rPr>
        <w:t>適合する</w:t>
      </w:r>
      <w:del w:id="218" w:author="Sato Mieko" w:date="2018-11-13T16:44:00Z">
        <w:r w:rsidR="006863E3" w:rsidDel="001C5992">
          <w:rPr>
            <w:rFonts w:hint="eastAsia"/>
          </w:rPr>
          <w:delText>ことを</w:delText>
        </w:r>
        <w:r w:rsidR="00DE3F1F" w:rsidDel="001C5992">
          <w:rPr>
            <w:rFonts w:hint="eastAsia"/>
          </w:rPr>
          <w:delText>確かなものとするため</w:delText>
        </w:r>
      </w:del>
      <w:ins w:id="219" w:author="Sato Mieko" w:date="2018-11-13T16:44:00Z">
        <w:r w:rsidR="001C5992">
          <w:rPr>
            <w:rFonts w:hint="eastAsia"/>
          </w:rPr>
          <w:t>よう</w:t>
        </w:r>
      </w:ins>
      <w:r w:rsidR="00DE3F1F">
        <w:rPr>
          <w:rFonts w:hint="eastAsia"/>
        </w:rPr>
        <w:t>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w:t>
      </w:r>
      <w:ins w:id="220" w:author="Sato Mieko" w:date="2018-11-13T16:46:00Z">
        <w:r w:rsidR="001C5992">
          <w:rPr>
            <w:rFonts w:hint="eastAsia"/>
          </w:rPr>
          <w:t xml:space="preserve"> </w:t>
        </w:r>
      </w:ins>
      <w:r w:rsidR="002A1996">
        <w:rPr>
          <w:rFonts w:hint="eastAsia"/>
        </w:rPr>
        <w:t>コードに依存する製品の長期計画に関連した戦略討議に立ち会うべきです。</w:t>
      </w:r>
    </w:p>
    <w:p w:rsidR="002A1996" w:rsidRDefault="002A1996" w:rsidP="00EA2AEE"/>
    <w:p w:rsidR="00EA2AEE" w:rsidRDefault="00EA2AEE" w:rsidP="00EA2AEE">
      <w:r>
        <w:t xml:space="preserve">    Compliance support. Program managers can also provide assistance to resolve </w:t>
      </w:r>
      <w:r>
        <w:lastRenderedPageBreak/>
        <w:t>compliance issues and support the compliance team with the open source compliance inquiries they receive.</w:t>
      </w:r>
    </w:p>
    <w:p w:rsidR="002A1996" w:rsidRDefault="002A1996" w:rsidP="00EA2AEE">
      <w:r>
        <w:rPr>
          <w:rFonts w:hint="eastAsia"/>
        </w:rPr>
        <w:t>コンプライアンスの支援。</w:t>
      </w:r>
      <w:ins w:id="221" w:author="Sato Mieko" w:date="2018-11-13T16:46:00Z">
        <w:r w:rsidR="001C5992">
          <w:br/>
        </w:r>
      </w:ins>
      <w:r>
        <w:rPr>
          <w:rFonts w:hint="eastAsia"/>
        </w:rPr>
        <w:t>プログラム</w:t>
      </w:r>
      <w:ins w:id="222" w:author="Sato Mieko" w:date="2018-11-13T16:46:00Z">
        <w:r w:rsidR="001C5992">
          <w:rPr>
            <w:rFonts w:hint="eastAsia"/>
          </w:rPr>
          <w:t xml:space="preserve"> </w:t>
        </w:r>
      </w:ins>
      <w:r>
        <w:rPr>
          <w:rFonts w:hint="eastAsia"/>
        </w:rPr>
        <w:t>マネージャーは、コンプライアンスの課題解決</w:t>
      </w:r>
      <w:r w:rsidR="00DE3F1F">
        <w:rPr>
          <w:rFonts w:hint="eastAsia"/>
        </w:rPr>
        <w:t>に援助を提供し、</w:t>
      </w:r>
      <w:del w:id="223" w:author="Sato Mieko" w:date="2018-11-13T16:46:00Z">
        <w:r w:rsidR="00DE3F1F" w:rsidDel="001C5992">
          <w:rPr>
            <w:rFonts w:hint="eastAsia"/>
          </w:rPr>
          <w:delText>また、</w:delText>
        </w:r>
      </w:del>
      <w:r>
        <w:rPr>
          <w:rFonts w:hint="eastAsia"/>
        </w:rPr>
        <w:t>会社が受け取った</w:t>
      </w:r>
      <w:r w:rsidR="008C2B26">
        <w:rPr>
          <w:rFonts w:hint="eastAsia"/>
        </w:rPr>
        <w:t>オープンソース</w:t>
      </w:r>
      <w:ins w:id="224" w:author="Sato Mieko" w:date="2018-11-13T16:46:00Z">
        <w:r w:rsidR="001C5992">
          <w:rPr>
            <w:rFonts w:hint="eastAsia"/>
          </w:rPr>
          <w:t xml:space="preserve"> </w:t>
        </w:r>
      </w:ins>
      <w:r>
        <w:rPr>
          <w:rFonts w:hint="eastAsia"/>
        </w:rPr>
        <w:t>コンプライアンス</w:t>
      </w:r>
      <w:r w:rsidR="008C2B26">
        <w:rPr>
          <w:rFonts w:hint="eastAsia"/>
        </w:rPr>
        <w:t>に関する問い合わせに対してコンプライアンス</w:t>
      </w:r>
      <w:ins w:id="225" w:author="Sato Mieko" w:date="2018-11-13T16:46:00Z">
        <w:r w:rsidR="001C5992">
          <w:rPr>
            <w:rFonts w:hint="eastAsia"/>
          </w:rPr>
          <w:t xml:space="preserve"> </w:t>
        </w:r>
      </w:ins>
      <w:r w:rsidR="008C2B26">
        <w:rPr>
          <w:rFonts w:hint="eastAsia"/>
        </w:rPr>
        <w:t>チームを支援する</w:t>
      </w:r>
      <w:r w:rsidR="00DE3F1F">
        <w:rPr>
          <w:rFonts w:hint="eastAsia"/>
        </w:rPr>
        <w:t>こともでき</w:t>
      </w:r>
      <w:r w:rsidR="008C2B26">
        <w:rPr>
          <w:rFonts w:hint="eastAsia"/>
        </w:rPr>
        <w:t>ます。</w:t>
      </w:r>
    </w:p>
    <w:p w:rsidR="008C2B26" w:rsidRDefault="008C2B26" w:rsidP="00EA2AEE"/>
    <w:p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rsidR="008C2B26" w:rsidRDefault="008C2B26" w:rsidP="00EA2AEE">
      <w:r>
        <w:rPr>
          <w:rFonts w:hint="eastAsia"/>
        </w:rPr>
        <w:t>バグ</w:t>
      </w:r>
      <w:ins w:id="226" w:author="Sato Mieko" w:date="2018-11-13T16:48:00Z">
        <w:r w:rsidR="00BC588E">
          <w:rPr>
            <w:rFonts w:hint="eastAsia"/>
          </w:rPr>
          <w:t>の修正</w:t>
        </w:r>
      </w:ins>
      <w:del w:id="227" w:author="Sato Mieko" w:date="2018-11-13T16:48:00Z">
        <w:r w:rsidDel="00BC588E">
          <w:rPr>
            <w:rFonts w:hint="eastAsia"/>
          </w:rPr>
          <w:delText>フィックス</w:delText>
        </w:r>
      </w:del>
      <w:r>
        <w:rPr>
          <w:rFonts w:hint="eastAsia"/>
        </w:rPr>
        <w:t>。</w:t>
      </w:r>
      <w:ins w:id="228" w:author="Sato Mieko" w:date="2018-11-13T16:47:00Z">
        <w:r w:rsidR="00BC588E">
          <w:br/>
        </w:r>
      </w:ins>
      <w:r w:rsidR="00136ABB">
        <w:rPr>
          <w:rFonts w:hint="eastAsia"/>
        </w:rPr>
        <w:t>最後に、当該企業が参加しているさまざまなオープンソース</w:t>
      </w:r>
      <w:ins w:id="229" w:author="Sato Mieko" w:date="2018-11-13T16:48:00Z">
        <w:r w:rsidR="00BC588E">
          <w:rPr>
            <w:rFonts w:hint="eastAsia"/>
          </w:rPr>
          <w:t xml:space="preserve"> </w:t>
        </w:r>
      </w:ins>
      <w:r w:rsidR="00136ABB">
        <w:rPr>
          <w:rFonts w:hint="eastAsia"/>
        </w:rPr>
        <w:t>プロジェクトのコードを安定化させるために協力できます。バグを発見して</w:t>
      </w:r>
      <w:ins w:id="230" w:author="Sato Mieko" w:date="2018-11-13T16:48:00Z">
        <w:r w:rsidR="00BC588E">
          <w:rPr>
            <w:rFonts w:hint="eastAsia"/>
          </w:rPr>
          <w:t>修正</w:t>
        </w:r>
      </w:ins>
      <w:del w:id="231" w:author="Sato Mieko" w:date="2018-11-13T16:48:00Z">
        <w:r w:rsidR="00136ABB" w:rsidDel="00BC588E">
          <w:rPr>
            <w:rFonts w:hint="eastAsia"/>
          </w:rPr>
          <w:delText>フィックス</w:delText>
        </w:r>
      </w:del>
      <w:del w:id="232" w:author="Sato Mieko" w:date="2018-11-13T16:49:00Z">
        <w:r w:rsidR="00BC588E" w:rsidDel="00BC588E">
          <w:rPr>
            <w:rFonts w:hint="eastAsia"/>
          </w:rPr>
          <w:delText>する</w:delText>
        </w:r>
      </w:del>
      <w:ins w:id="233" w:author="Sato Mieko" w:date="2018-11-13T16:49:00Z">
        <w:r w:rsidR="00BC588E">
          <w:rPr>
            <w:rFonts w:hint="eastAsia"/>
          </w:rPr>
          <w:t>し</w:t>
        </w:r>
      </w:ins>
      <w:r w:rsidR="00136ABB">
        <w:rPr>
          <w:rFonts w:hint="eastAsia"/>
        </w:rPr>
        <w:t>、バグ</w:t>
      </w:r>
      <w:ins w:id="234" w:author="Sato Mieko" w:date="2018-11-13T16:48:00Z">
        <w:r w:rsidR="00BC588E">
          <w:rPr>
            <w:rFonts w:hint="eastAsia"/>
          </w:rPr>
          <w:t>修正</w:t>
        </w:r>
      </w:ins>
      <w:del w:id="235" w:author="Sato Mieko" w:date="2018-11-13T16:48:00Z">
        <w:r w:rsidR="00136ABB" w:rsidDel="00BC588E">
          <w:rPr>
            <w:rFonts w:hint="eastAsia"/>
          </w:rPr>
          <w:delText>フィックス</w:delText>
        </w:r>
      </w:del>
      <w:r w:rsidR="00136ABB">
        <w:rPr>
          <w:rFonts w:hint="eastAsia"/>
        </w:rPr>
        <w:t>をテストし</w:t>
      </w:r>
      <w:ins w:id="236" w:author="Sato Mieko" w:date="2018-11-13T16:49:00Z">
        <w:r w:rsidR="00BC588E">
          <w:rPr>
            <w:rFonts w:hint="eastAsia"/>
          </w:rPr>
          <w:t>、</w:t>
        </w:r>
      </w:ins>
      <w:del w:id="237" w:author="Sato Mieko" w:date="2018-11-13T16:49:00Z">
        <w:r w:rsidR="00136ABB" w:rsidDel="00BC588E">
          <w:rPr>
            <w:rFonts w:hint="eastAsia"/>
          </w:rPr>
          <w:delText>て、</w:delText>
        </w:r>
        <w:r w:rsidR="00DE3F1F" w:rsidDel="00BC588E">
          <w:rPr>
            <w:rFonts w:hint="eastAsia"/>
          </w:rPr>
          <w:delText>さらに、</w:delText>
        </w:r>
      </w:del>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w:t>
      </w:r>
      <w:ins w:id="238" w:author="Sato Mieko" w:date="2018-11-13T16:53:00Z">
        <w:r w:rsidR="00BC588E">
          <w:rPr>
            <w:rFonts w:hint="eastAsia"/>
          </w:rPr>
          <w:t>を</w:t>
        </w:r>
      </w:ins>
      <w:ins w:id="239" w:author="Sato Mieko" w:date="2018-11-13T16:54:00Z">
        <w:r w:rsidR="00BC588E">
          <w:rPr>
            <w:rFonts w:hint="eastAsia"/>
          </w:rPr>
          <w:t>含む</w:t>
        </w:r>
      </w:ins>
      <w:del w:id="240" w:author="Sato Mieko" w:date="2018-11-13T16:53:00Z">
        <w:r w:rsidR="00136ABB" w:rsidDel="00BC588E">
          <w:rPr>
            <w:rFonts w:hint="eastAsia"/>
          </w:rPr>
          <w:delText>も含</w:delText>
        </w:r>
      </w:del>
      <w:del w:id="241" w:author="Sato Mieko" w:date="2018-11-13T16:51:00Z">
        <w:r w:rsidR="00136ABB" w:rsidDel="00BC588E">
          <w:rPr>
            <w:rFonts w:hint="eastAsia"/>
          </w:rPr>
          <w:delText>めて、</w:delText>
        </w:r>
      </w:del>
      <w:r w:rsidR="00136ABB">
        <w:rPr>
          <w:rFonts w:hint="eastAsia"/>
        </w:rPr>
        <w:t>すべてのプロジェクト</w:t>
      </w:r>
      <w:ins w:id="242" w:author="Sato Mieko" w:date="2018-11-13T16:50:00Z">
        <w:r w:rsidR="00BC588E">
          <w:rPr>
            <w:rFonts w:hint="eastAsia"/>
          </w:rPr>
          <w:t xml:space="preserve"> </w:t>
        </w:r>
      </w:ins>
      <w:r w:rsidR="00136ABB">
        <w:rPr>
          <w:rFonts w:hint="eastAsia"/>
        </w:rPr>
        <w:t>ユーザー</w:t>
      </w:r>
      <w:ins w:id="243" w:author="Sato Mieko" w:date="2018-11-13T16:53:00Z">
        <w:r w:rsidR="00BC588E">
          <w:rPr>
            <w:rFonts w:hint="eastAsia"/>
          </w:rPr>
          <w:t>が使用する</w:t>
        </w:r>
      </w:ins>
      <w:del w:id="244" w:author="Sato Mieko" w:date="2018-11-13T16:53:00Z">
        <w:r w:rsidR="00136ABB" w:rsidDel="00BC588E">
          <w:rPr>
            <w:rFonts w:hint="eastAsia"/>
          </w:rPr>
          <w:delText>のために</w:delText>
        </w:r>
      </w:del>
      <w:r w:rsidR="00136ABB">
        <w:rPr>
          <w:rFonts w:hint="eastAsia"/>
        </w:rPr>
        <w:t>コード全体の価値</w:t>
      </w:r>
      <w:del w:id="245" w:author="Sato Mieko" w:date="2018-11-13T16:51:00Z">
        <w:r w:rsidR="00136ABB" w:rsidDel="00BC588E">
          <w:rPr>
            <w:rFonts w:hint="eastAsia"/>
          </w:rPr>
          <w:delText>を</w:delText>
        </w:r>
      </w:del>
      <w:ins w:id="246" w:author="Sato Mieko" w:date="2018-11-13T16:51:00Z">
        <w:r w:rsidR="00BC588E">
          <w:rPr>
            <w:rFonts w:hint="eastAsia"/>
          </w:rPr>
          <w:t>が</w:t>
        </w:r>
      </w:ins>
      <w:ins w:id="247" w:author="Sato Mieko" w:date="2018-11-13T16:53:00Z">
        <w:r w:rsidR="00BC588E">
          <w:rPr>
            <w:rFonts w:hint="eastAsia"/>
          </w:rPr>
          <w:t>高まります。</w:t>
        </w:r>
      </w:ins>
      <w:del w:id="248" w:author="Sato Mieko" w:date="2018-11-13T16:53:00Z">
        <w:r w:rsidR="00136ABB" w:rsidDel="00BC588E">
          <w:rPr>
            <w:rFonts w:hint="eastAsia"/>
          </w:rPr>
          <w:delText>向上</w:delText>
        </w:r>
      </w:del>
      <w:del w:id="249" w:author="Sato Mieko" w:date="2018-11-13T16:51:00Z">
        <w:r w:rsidR="00136ABB" w:rsidDel="00BC588E">
          <w:rPr>
            <w:rFonts w:hint="eastAsia"/>
          </w:rPr>
          <w:delText>させ</w:delText>
        </w:r>
      </w:del>
      <w:del w:id="250" w:author="Sato Mieko" w:date="2018-11-13T16:53:00Z">
        <w:r w:rsidR="00136ABB" w:rsidDel="00BC588E">
          <w:rPr>
            <w:rFonts w:hint="eastAsia"/>
          </w:rPr>
          <w:delText>ます。</w:delText>
        </w:r>
      </w:del>
    </w:p>
    <w:p w:rsidR="00EA2AEE" w:rsidRDefault="00EA2AEE" w:rsidP="00EA2AEE"/>
    <w:p w:rsidR="00EA2AEE" w:rsidRDefault="00EA2AEE" w:rsidP="00EA2AEE">
      <w:r>
        <w:t>Section 3</w:t>
      </w:r>
    </w:p>
    <w:p w:rsidR="00EA2AEE" w:rsidRDefault="00EA2AEE" w:rsidP="00EA2AEE">
      <w:r>
        <w:t>Common areas for improvement</w:t>
      </w:r>
    </w:p>
    <w:p w:rsidR="00136ABB" w:rsidRDefault="00136ABB" w:rsidP="00EA2AEE">
      <w:r>
        <w:rPr>
          <w:rFonts w:hint="eastAsia"/>
        </w:rPr>
        <w:t xml:space="preserve">セクション　</w:t>
      </w:r>
      <w:r>
        <w:rPr>
          <w:rFonts w:hint="eastAsia"/>
        </w:rPr>
        <w:t>3</w:t>
      </w:r>
    </w:p>
    <w:p w:rsidR="00EA2AEE" w:rsidRDefault="00136ABB" w:rsidP="00EA2AEE">
      <w:bookmarkStart w:id="251" w:name="共通領域の改善"/>
      <w:r>
        <w:rPr>
          <w:rFonts w:hint="eastAsia"/>
        </w:rPr>
        <w:t>共通</w:t>
      </w:r>
      <w:r w:rsidR="00385084">
        <w:rPr>
          <w:rFonts w:hint="eastAsia"/>
        </w:rPr>
        <w:t>的</w:t>
      </w:r>
      <w:r>
        <w:rPr>
          <w:rFonts w:hint="eastAsia"/>
        </w:rPr>
        <w:t>領域の改善</w:t>
      </w:r>
      <w:bookmarkEnd w:id="251"/>
    </w:p>
    <w:p w:rsidR="00136ABB" w:rsidRDefault="00136ABB" w:rsidP="00EA2AEE"/>
    <w:p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rsidR="00967FE5" w:rsidRDefault="003E3DE0" w:rsidP="00EA2AEE">
      <w:r>
        <w:rPr>
          <w:rFonts w:hint="eastAsia"/>
        </w:rPr>
        <w:t>企業のオープンソース</w:t>
      </w:r>
      <w:ins w:id="252" w:author="Sato Mieko" w:date="2018-11-13T16:55:00Z">
        <w:r w:rsidR="00BC588E">
          <w:rPr>
            <w:rFonts w:hint="eastAsia"/>
          </w:rPr>
          <w:t xml:space="preserve"> </w:t>
        </w:r>
      </w:ins>
      <w:r>
        <w:rPr>
          <w:rFonts w:hint="eastAsia"/>
        </w:rPr>
        <w:t>プログラムが、オープンソース</w:t>
      </w:r>
      <w:ins w:id="253" w:author="Sato Mieko" w:date="2018-11-13T16:55:00Z">
        <w:r w:rsidR="00BC588E">
          <w:rPr>
            <w:rFonts w:hint="eastAsia"/>
          </w:rPr>
          <w:t xml:space="preserve"> </w:t>
        </w:r>
      </w:ins>
      <w:r>
        <w:rPr>
          <w:rFonts w:hint="eastAsia"/>
        </w:rPr>
        <w:t>プロジェクト</w:t>
      </w:r>
      <w:del w:id="254" w:author="Sato Mieko" w:date="2018-11-13T17:06:00Z">
        <w:r w:rsidDel="00D94BC0">
          <w:rPr>
            <w:rFonts w:hint="eastAsia"/>
          </w:rPr>
          <w:delText>における</w:delText>
        </w:r>
      </w:del>
      <w:ins w:id="255" w:author="Sato Mieko" w:date="2018-11-13T17:06:00Z">
        <w:r w:rsidR="00D94BC0">
          <w:rPr>
            <w:rFonts w:hint="eastAsia"/>
          </w:rPr>
          <w:t>で</w:t>
        </w:r>
      </w:ins>
      <w:r>
        <w:rPr>
          <w:rFonts w:hint="eastAsia"/>
        </w:rPr>
        <w:t>開発者の生産性と有効性を</w:t>
      </w:r>
      <w:ins w:id="256" w:author="Sato Mieko" w:date="2018-11-13T17:06:00Z">
        <w:r w:rsidR="00D94BC0">
          <w:rPr>
            <w:rFonts w:hint="eastAsia"/>
          </w:rPr>
          <w:t>高められる</w:t>
        </w:r>
      </w:ins>
      <w:del w:id="257" w:author="Sato Mieko" w:date="2018-11-13T17:06:00Z">
        <w:r w:rsidDel="00D94BC0">
          <w:rPr>
            <w:rFonts w:hint="eastAsia"/>
          </w:rPr>
          <w:delText>向上させる</w:delText>
        </w:r>
      </w:del>
      <w:r>
        <w:rPr>
          <w:rFonts w:hint="eastAsia"/>
        </w:rPr>
        <w:t>3</w:t>
      </w:r>
      <w:r>
        <w:rPr>
          <w:rFonts w:hint="eastAsia"/>
        </w:rPr>
        <w:t>つの領域があります</w:t>
      </w:r>
      <w:ins w:id="258" w:author="Sato Mieko" w:date="2018-11-13T16:56:00Z">
        <w:r w:rsidR="00BC588E">
          <w:rPr>
            <w:rFonts w:hint="eastAsia"/>
          </w:rPr>
          <w:t>。それは、</w:t>
        </w:r>
      </w:ins>
      <w:del w:id="259" w:author="Sato Mieko" w:date="2018-11-13T16:56:00Z">
        <w:r w:rsidDel="00BC588E">
          <w:rPr>
            <w:rFonts w:hint="eastAsia"/>
          </w:rPr>
          <w:delText>：</w:delText>
        </w:r>
      </w:del>
      <w:r>
        <w:rPr>
          <w:rFonts w:hint="eastAsia"/>
        </w:rPr>
        <w:t>文化、プロセス、そして</w:t>
      </w:r>
      <w:del w:id="260" w:author="Sato Mieko" w:date="2018-11-13T16:56:00Z">
        <w:r w:rsidDel="00BC588E">
          <w:rPr>
            <w:rFonts w:hint="eastAsia"/>
          </w:rPr>
          <w:delText>、</w:delText>
        </w:r>
      </w:del>
      <w:r>
        <w:rPr>
          <w:rFonts w:hint="eastAsia"/>
        </w:rPr>
        <w:t>ツールです。それぞれのカテゴリーに</w:t>
      </w:r>
      <w:ins w:id="261" w:author="Sato Mieko" w:date="2018-11-13T16:58:00Z">
        <w:r w:rsidR="00D94BC0">
          <w:rPr>
            <w:rFonts w:hint="eastAsia"/>
          </w:rPr>
          <w:t>は</w:t>
        </w:r>
      </w:ins>
      <w:r>
        <w:rPr>
          <w:rFonts w:hint="eastAsia"/>
        </w:rPr>
        <w:t>、</w:t>
      </w:r>
      <w:r w:rsidR="004B7C44">
        <w:rPr>
          <w:rFonts w:hint="eastAsia"/>
        </w:rPr>
        <w:t>オープンソース</w:t>
      </w:r>
      <w:ins w:id="262" w:author="Sato Mieko" w:date="2018-11-13T16:56:00Z">
        <w:r w:rsidR="00BC588E">
          <w:rPr>
            <w:rFonts w:hint="eastAsia"/>
          </w:rPr>
          <w:t xml:space="preserve"> </w:t>
        </w:r>
      </w:ins>
      <w:r w:rsidR="004B7C44">
        <w:rPr>
          <w:rFonts w:hint="eastAsia"/>
        </w:rPr>
        <w:t>モデル</w:t>
      </w:r>
      <w:ins w:id="263" w:author="Sato Mieko" w:date="2018-11-13T17:03:00Z">
        <w:r w:rsidR="00D94BC0">
          <w:rPr>
            <w:rFonts w:hint="eastAsia"/>
          </w:rPr>
          <w:t>に</w:t>
        </w:r>
      </w:ins>
      <w:ins w:id="264" w:author="Sato Mieko" w:date="2018-11-13T17:08:00Z">
        <w:r w:rsidR="00D72AB8">
          <w:rPr>
            <w:rFonts w:hint="eastAsia"/>
          </w:rPr>
          <w:t>適合させるべき</w:t>
        </w:r>
      </w:ins>
      <w:del w:id="265" w:author="Sato Mieko" w:date="2018-11-13T17:08:00Z">
        <w:r w:rsidR="004B7C44" w:rsidDel="00D72AB8">
          <w:rPr>
            <w:rFonts w:hint="eastAsia"/>
          </w:rPr>
          <w:delText>を当てはめる</w:delText>
        </w:r>
      </w:del>
      <w:del w:id="266" w:author="Sato Mieko" w:date="2018-11-13T16:58:00Z">
        <w:r w:rsidR="004B7C44" w:rsidDel="00D94BC0">
          <w:rPr>
            <w:rFonts w:hint="eastAsia"/>
          </w:rPr>
          <w:delText>には</w:delText>
        </w:r>
      </w:del>
      <w:del w:id="267" w:author="Sato Mieko" w:date="2018-11-13T17:08:00Z">
        <w:r w:rsidR="004B7C44" w:rsidDel="00D72AB8">
          <w:rPr>
            <w:rFonts w:hint="eastAsia"/>
          </w:rPr>
          <w:delText>注意を要する</w:delText>
        </w:r>
      </w:del>
      <w:r w:rsidR="004B7C44">
        <w:rPr>
          <w:rFonts w:hint="eastAsia"/>
        </w:rPr>
        <w:t>要素がいくつかあります。</w:t>
      </w:r>
    </w:p>
    <w:p w:rsidR="00EA2AEE" w:rsidRDefault="00EA2AEE" w:rsidP="00EA2AEE"/>
    <w:p w:rsidR="00EA2AEE" w:rsidRDefault="00EA2AEE" w:rsidP="00EA2AEE">
      <w:r>
        <w:t>Culture</w:t>
      </w:r>
    </w:p>
    <w:p w:rsidR="004B7C44" w:rsidRDefault="004B7C44" w:rsidP="00EA2AEE">
      <w:r>
        <w:rPr>
          <w:rFonts w:hint="eastAsia"/>
        </w:rPr>
        <w:t>文化</w:t>
      </w:r>
    </w:p>
    <w:p w:rsidR="00EA2AEE" w:rsidRDefault="00EA2AEE" w:rsidP="00EA2AEE"/>
    <w:p w:rsidR="00EA2AEE" w:rsidRDefault="00EA2AEE" w:rsidP="00EA2AEE">
      <w:r>
        <w:t>Development model</w:t>
      </w:r>
    </w:p>
    <w:p w:rsidR="00EA2AEE" w:rsidRDefault="00EA2AEE" w:rsidP="00EA2AEE">
      <w:r>
        <w:t>Collaboration</w:t>
      </w:r>
    </w:p>
    <w:p w:rsidR="00EA2AEE" w:rsidRDefault="00EA2AEE" w:rsidP="00EA2AEE">
      <w:r>
        <w:t>Transparency</w:t>
      </w:r>
    </w:p>
    <w:p w:rsidR="00EA2AEE" w:rsidRDefault="00EA2AEE" w:rsidP="00EA2AEE">
      <w:r>
        <w:lastRenderedPageBreak/>
        <w:t>Meritocracy</w:t>
      </w:r>
    </w:p>
    <w:p w:rsidR="00EA2AEE" w:rsidRDefault="00EA2AEE" w:rsidP="00EA2AEE">
      <w:r>
        <w:t>Team formation</w:t>
      </w:r>
    </w:p>
    <w:p w:rsidR="00EA2AEE" w:rsidRDefault="00EA2AEE" w:rsidP="00EA2AEE">
      <w:r>
        <w:t>Hiring practices</w:t>
      </w:r>
    </w:p>
    <w:p w:rsidR="00EA2AEE" w:rsidRDefault="00EA2AEE" w:rsidP="00EA2AEE">
      <w:r>
        <w:t>Right success metrics</w:t>
      </w:r>
    </w:p>
    <w:p w:rsidR="004B7C44" w:rsidRDefault="004B7C44" w:rsidP="00EA2AEE">
      <w:r>
        <w:rPr>
          <w:rFonts w:hint="eastAsia"/>
        </w:rPr>
        <w:t>開発モデル</w:t>
      </w:r>
    </w:p>
    <w:p w:rsidR="004B7C44" w:rsidRDefault="004B7C44" w:rsidP="00EA2AEE">
      <w:r>
        <w:rPr>
          <w:rFonts w:hint="eastAsia"/>
        </w:rPr>
        <w:t>協業</w:t>
      </w:r>
    </w:p>
    <w:p w:rsidR="004B7C44" w:rsidRDefault="004B7C44" w:rsidP="00EA2AEE">
      <w:r>
        <w:rPr>
          <w:rFonts w:hint="eastAsia"/>
        </w:rPr>
        <w:t>透明性</w:t>
      </w:r>
    </w:p>
    <w:p w:rsidR="004B7C44" w:rsidRDefault="004B7C44" w:rsidP="00EA2AEE">
      <w:r>
        <w:rPr>
          <w:rFonts w:hint="eastAsia"/>
        </w:rPr>
        <w:t>能力主義</w:t>
      </w:r>
    </w:p>
    <w:p w:rsidR="004B7C44" w:rsidRDefault="004B7C44" w:rsidP="00EA2AEE">
      <w:r>
        <w:rPr>
          <w:rFonts w:hint="eastAsia"/>
        </w:rPr>
        <w:t>チーム構成</w:t>
      </w:r>
    </w:p>
    <w:p w:rsidR="004B7C44" w:rsidRDefault="004B7C44" w:rsidP="00EA2AEE">
      <w:r>
        <w:rPr>
          <w:rFonts w:hint="eastAsia"/>
        </w:rPr>
        <w:t>採用活動</w:t>
      </w:r>
    </w:p>
    <w:p w:rsidR="004B7C44" w:rsidRDefault="004B7C44" w:rsidP="00EA2AEE">
      <w:r>
        <w:rPr>
          <w:rFonts w:hint="eastAsia"/>
        </w:rPr>
        <w:t>正しい成功尺度</w:t>
      </w:r>
    </w:p>
    <w:p w:rsidR="00EA2AEE" w:rsidRDefault="00EA2AEE" w:rsidP="00EA2AEE"/>
    <w:p w:rsidR="00EA2AEE" w:rsidRDefault="00EA2AEE" w:rsidP="00EA2AEE">
      <w:r>
        <w:t>Processes</w:t>
      </w:r>
    </w:p>
    <w:p w:rsidR="004B7C44" w:rsidRDefault="004B7C44" w:rsidP="00EA2AEE">
      <w:r>
        <w:rPr>
          <w:rFonts w:hint="eastAsia"/>
        </w:rPr>
        <w:t>プロセス</w:t>
      </w:r>
    </w:p>
    <w:p w:rsidR="00EA2AEE" w:rsidRDefault="00EA2AEE" w:rsidP="00EA2AEE"/>
    <w:p w:rsidR="00EA2AEE" w:rsidRDefault="00EA2AEE" w:rsidP="00EA2AEE">
      <w:r>
        <w:t>Governance</w:t>
      </w:r>
    </w:p>
    <w:p w:rsidR="00EA2AEE" w:rsidRDefault="00EA2AEE" w:rsidP="00EA2AEE">
      <w:r>
        <w:t>Usage</w:t>
      </w:r>
    </w:p>
    <w:p w:rsidR="00EA2AEE" w:rsidRDefault="00EA2AEE" w:rsidP="00EA2AEE">
      <w:r>
        <w:t>Compliance</w:t>
      </w:r>
    </w:p>
    <w:p w:rsidR="00EA2AEE" w:rsidRDefault="00EA2AEE" w:rsidP="00EA2AEE">
      <w:r>
        <w:t>Contribution</w:t>
      </w:r>
    </w:p>
    <w:p w:rsidR="00EA2AEE" w:rsidRDefault="00EA2AEE" w:rsidP="00EA2AEE">
      <w:r>
        <w:t>Approvals</w:t>
      </w:r>
    </w:p>
    <w:p w:rsidR="00EA2AEE" w:rsidRDefault="00EA2AEE" w:rsidP="00EA2AEE">
      <w:r>
        <w:t>Operational model</w:t>
      </w:r>
    </w:p>
    <w:p w:rsidR="004B7C44" w:rsidRDefault="004B7C44" w:rsidP="00EA2AEE">
      <w:r>
        <w:rPr>
          <w:rFonts w:hint="eastAsia"/>
        </w:rPr>
        <w:t>ガバナンス</w:t>
      </w:r>
    </w:p>
    <w:p w:rsidR="004B7C44" w:rsidRDefault="004B7C44" w:rsidP="00EA2AEE">
      <w:r>
        <w:rPr>
          <w:rFonts w:hint="eastAsia"/>
        </w:rPr>
        <w:t>使用</w:t>
      </w:r>
    </w:p>
    <w:p w:rsidR="004B7C44" w:rsidRDefault="004B7C44" w:rsidP="00EA2AEE">
      <w:r>
        <w:rPr>
          <w:rFonts w:hint="eastAsia"/>
        </w:rPr>
        <w:t>コンプライアンス</w:t>
      </w:r>
    </w:p>
    <w:p w:rsidR="004B7C44" w:rsidRDefault="004B7C44" w:rsidP="00EA2AEE">
      <w:r>
        <w:rPr>
          <w:rFonts w:hint="eastAsia"/>
        </w:rPr>
        <w:t>貢献</w:t>
      </w:r>
    </w:p>
    <w:p w:rsidR="004B7C44" w:rsidRDefault="004B7C44" w:rsidP="00EA2AEE">
      <w:r>
        <w:rPr>
          <w:rFonts w:hint="eastAsia"/>
        </w:rPr>
        <w:t>承認</w:t>
      </w:r>
    </w:p>
    <w:p w:rsidR="004B7C44" w:rsidRDefault="00764D67" w:rsidP="00EA2AEE">
      <w:r>
        <w:rPr>
          <w:rFonts w:hint="eastAsia"/>
        </w:rPr>
        <w:t>業務モデル</w:t>
      </w:r>
    </w:p>
    <w:p w:rsidR="00EA2AEE" w:rsidRDefault="00EA2AEE" w:rsidP="00EA2AEE"/>
    <w:p w:rsidR="00EA2AEE" w:rsidRDefault="00EA2AEE" w:rsidP="00EA2AEE">
      <w:r>
        <w:t>Tools</w:t>
      </w:r>
    </w:p>
    <w:p w:rsidR="00764D67" w:rsidRDefault="00764D67" w:rsidP="00EA2AEE">
      <w:r>
        <w:rPr>
          <w:rFonts w:hint="eastAsia"/>
        </w:rPr>
        <w:t>ツール</w:t>
      </w:r>
    </w:p>
    <w:p w:rsidR="00EA2AEE" w:rsidRDefault="00EA2AEE" w:rsidP="00EA2AEE"/>
    <w:p w:rsidR="00EA2AEE" w:rsidRDefault="00EA2AEE" w:rsidP="00EA2AEE">
      <w:r>
        <w:t>IT infrastructure</w:t>
      </w:r>
    </w:p>
    <w:p w:rsidR="00EA2AEE" w:rsidRDefault="00EA2AEE" w:rsidP="00EA2AEE">
      <w:r>
        <w:t>Development tools</w:t>
      </w:r>
    </w:p>
    <w:p w:rsidR="00EA2AEE" w:rsidRDefault="00EA2AEE" w:rsidP="00EA2AEE">
      <w:r>
        <w:t>Tracking metrics</w:t>
      </w:r>
    </w:p>
    <w:p w:rsidR="00EA2AEE" w:rsidRDefault="00EA2AEE" w:rsidP="00EA2AEE">
      <w:r>
        <w:t>Knowledge sharing</w:t>
      </w:r>
    </w:p>
    <w:p w:rsidR="00EA2AEE" w:rsidRDefault="00EA2AEE" w:rsidP="00EA2AEE">
      <w:r>
        <w:t>Code reuse</w:t>
      </w:r>
    </w:p>
    <w:p w:rsidR="00764D67" w:rsidRDefault="00764D67" w:rsidP="00EA2AEE">
      <w:r>
        <w:rPr>
          <w:rFonts w:hint="eastAsia"/>
        </w:rPr>
        <w:lastRenderedPageBreak/>
        <w:t>IT</w:t>
      </w:r>
      <w:r>
        <w:rPr>
          <w:rFonts w:hint="eastAsia"/>
        </w:rPr>
        <w:t>インフラ</w:t>
      </w:r>
    </w:p>
    <w:p w:rsidR="00764D67" w:rsidRDefault="00764D67" w:rsidP="00EA2AEE">
      <w:r>
        <w:rPr>
          <w:rFonts w:hint="eastAsia"/>
        </w:rPr>
        <w:t>開発ツール</w:t>
      </w:r>
    </w:p>
    <w:p w:rsidR="00764D67" w:rsidRDefault="005A3448" w:rsidP="00EA2AEE">
      <w:r>
        <w:rPr>
          <w:rFonts w:hint="eastAsia"/>
        </w:rPr>
        <w:t>追跡して調べるべき</w:t>
      </w:r>
      <w:r w:rsidR="00764D67">
        <w:rPr>
          <w:rFonts w:hint="eastAsia"/>
        </w:rPr>
        <w:t>評価尺度</w:t>
      </w:r>
    </w:p>
    <w:p w:rsidR="00764D67" w:rsidRDefault="00764D67" w:rsidP="00EA2AEE">
      <w:r>
        <w:rPr>
          <w:rFonts w:hint="eastAsia"/>
        </w:rPr>
        <w:t>知識の共有</w:t>
      </w:r>
    </w:p>
    <w:p w:rsidR="00764D67" w:rsidRDefault="00764D67" w:rsidP="00EA2AEE">
      <w:r>
        <w:rPr>
          <w:rFonts w:hint="eastAsia"/>
        </w:rPr>
        <w:t>コード再使用</w:t>
      </w:r>
    </w:p>
    <w:p w:rsidR="00EA2AEE" w:rsidRDefault="00EA2AEE" w:rsidP="00EA2AEE"/>
    <w:p w:rsidR="00EA2AEE" w:rsidRDefault="00EA2AEE" w:rsidP="00EA2AEE">
      <w:r>
        <w:t>Challenges dedicated open source teams face in an enterprise setting.</w:t>
      </w:r>
    </w:p>
    <w:p w:rsidR="00764D67" w:rsidRDefault="00764D67" w:rsidP="00EA2AEE">
      <w:r>
        <w:rPr>
          <w:rFonts w:hint="eastAsia"/>
        </w:rPr>
        <w:t>専任オープンソース</w:t>
      </w:r>
      <w:ins w:id="268" w:author="Sato Mieko" w:date="2018-11-13T17:09:00Z">
        <w:r w:rsidR="00D72AB8">
          <w:rPr>
            <w:rFonts w:hint="eastAsia"/>
          </w:rPr>
          <w:t xml:space="preserve"> </w:t>
        </w:r>
      </w:ins>
      <w:r>
        <w:rPr>
          <w:rFonts w:hint="eastAsia"/>
        </w:rPr>
        <w:t>チームが企業の</w:t>
      </w:r>
      <w:r w:rsidR="002A156A">
        <w:rPr>
          <w:rFonts w:hint="eastAsia"/>
        </w:rPr>
        <w:t>現場で取り組むべき課題</w:t>
      </w:r>
    </w:p>
    <w:p w:rsidR="00EA2AEE" w:rsidRDefault="00EA2AEE" w:rsidP="00EA2AEE"/>
    <w:p w:rsidR="00EA2AEE" w:rsidRDefault="00EA2AEE" w:rsidP="00EA2AEE">
      <w:r>
        <w:t>Culture</w:t>
      </w:r>
    </w:p>
    <w:p w:rsidR="002A156A" w:rsidRDefault="002A156A" w:rsidP="00EA2AEE">
      <w:r>
        <w:rPr>
          <w:rFonts w:hint="eastAsia"/>
        </w:rPr>
        <w:t>文化</w:t>
      </w:r>
    </w:p>
    <w:p w:rsidR="00EA2AEE" w:rsidRDefault="00EA2AEE" w:rsidP="00EA2AEE"/>
    <w:p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w:t>
      </w:r>
      <w:ins w:id="269" w:author="Date Masahiro" w:date="2018-09-03T12:09:00Z">
        <w:r w:rsidR="004A2865">
          <w:rPr>
            <w:rFonts w:hint="eastAsia"/>
          </w:rPr>
          <w:t>を</w:t>
        </w:r>
      </w:ins>
      <w:del w:id="270" w:author="Date Masahiro" w:date="2018-09-03T12:09:00Z">
        <w:r w:rsidR="008B1E4E" w:rsidDel="004A2865">
          <w:rPr>
            <w:rFonts w:hint="eastAsia"/>
          </w:rPr>
          <w:delText>に</w:delText>
        </w:r>
      </w:del>
      <w:r w:rsidR="008B1E4E">
        <w:rPr>
          <w:rFonts w:hint="eastAsia"/>
        </w:rPr>
        <w:t>教育してもらうことによって、このギャップに橋を渡すことができます。</w:t>
      </w:r>
    </w:p>
    <w:p w:rsidR="00EA2AEE" w:rsidRDefault="00EA2AEE" w:rsidP="00EA2AEE"/>
    <w:p w:rsidR="00EA2AEE" w:rsidRDefault="00EA2AEE" w:rsidP="00EA2AEE">
      <w:r>
        <w:rPr>
          <w:rFonts w:hint="eastAsia"/>
        </w:rPr>
        <w:t>“</w:t>
      </w:r>
      <w:r>
        <w:t>We aim to also provide open source engineers with adequate time to fulfill upstream responsibilities so they can provide adequate open source leadership for Samsung.”</w:t>
      </w:r>
    </w:p>
    <w:p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ins w:id="271" w:author="工内 隆" w:date="2018-09-07T09:19:00Z">
        <w:r w:rsidR="000034D6">
          <w:rPr>
            <w:rFonts w:hint="eastAsia"/>
          </w:rPr>
          <w:t>を</w:t>
        </w:r>
      </w:ins>
      <w:r w:rsidR="005F7847">
        <w:rPr>
          <w:rFonts w:hint="eastAsia"/>
        </w:rPr>
        <w:t>もたらすことを狙っています。</w:t>
      </w:r>
      <w:r>
        <w:rPr>
          <w:rFonts w:hint="eastAsia"/>
        </w:rPr>
        <w:t>」</w:t>
      </w:r>
    </w:p>
    <w:p w:rsidR="008B1E4E" w:rsidRDefault="008B1E4E" w:rsidP="00EA2AEE"/>
    <w:p w:rsidR="00EA2AEE" w:rsidRDefault="00EA2AEE" w:rsidP="00EA2AEE">
      <w:r>
        <w:t>Ibrahim Haddad – Vice President of R&amp;D and Head of the Open Source Group at Samsung Research America.</w:t>
      </w:r>
    </w:p>
    <w:p w:rsidR="005F7847" w:rsidRDefault="002C40C1" w:rsidP="005F7847">
      <w:hyperlink r:id="rId8" w:history="1">
        <w:r w:rsidR="005F7847" w:rsidRPr="00FD6FF4">
          <w:rPr>
            <w:rStyle w:val="a8"/>
          </w:rPr>
          <w:t>Ibrahim Haddad</w:t>
        </w:r>
      </w:hyperlink>
      <w:r w:rsidR="005F7847">
        <w:t xml:space="preserve"> – </w:t>
      </w:r>
      <w:ins w:id="272" w:author="Sato Mieko" w:date="2018-11-15T18:47:00Z">
        <w:r w:rsidR="00364013">
          <w:rPr>
            <w:rFonts w:hint="eastAsia"/>
          </w:rPr>
          <w:t>Samsung Research Americ</w:t>
        </w:r>
        <w:r w:rsidR="00364013">
          <w:t>a</w:t>
        </w:r>
        <w:r w:rsidR="00364013">
          <w:rPr>
            <w:rFonts w:hint="eastAsia"/>
          </w:rPr>
          <w:t xml:space="preserve"> </w:t>
        </w:r>
      </w:ins>
      <w:r w:rsidR="005F7847">
        <w:rPr>
          <w:rFonts w:hint="eastAsia"/>
        </w:rPr>
        <w:t>R&amp;D</w:t>
      </w:r>
      <w:r w:rsidR="005F7847">
        <w:rPr>
          <w:rFonts w:hint="eastAsia"/>
        </w:rPr>
        <w:t>部門</w:t>
      </w:r>
      <w:r w:rsidR="005F7847">
        <w:rPr>
          <w:rFonts w:hint="eastAsia"/>
        </w:rPr>
        <w:t>VP</w:t>
      </w:r>
      <w:ins w:id="273" w:author="Sato Mieko" w:date="2018-11-15T18:47:00Z">
        <w:r w:rsidR="00364013">
          <w:rPr>
            <w:rFonts w:hint="eastAsia"/>
          </w:rPr>
          <w:t xml:space="preserve"> </w:t>
        </w:r>
      </w:ins>
      <w:r w:rsidR="005F7847">
        <w:rPr>
          <w:rFonts w:hint="eastAsia"/>
        </w:rPr>
        <w:t>兼</w:t>
      </w:r>
      <w:ins w:id="274" w:author="Sato Mieko" w:date="2018-11-15T18:47:00Z">
        <w:r w:rsidR="00364013">
          <w:rPr>
            <w:rFonts w:hint="eastAsia"/>
          </w:rPr>
          <w:t xml:space="preserve"> </w:t>
        </w:r>
      </w:ins>
      <w:r w:rsidR="005F7847">
        <w:rPr>
          <w:rFonts w:hint="eastAsia"/>
        </w:rPr>
        <w:t>オープンソース</w:t>
      </w:r>
      <w:ins w:id="275" w:author="Sato Mieko" w:date="2018-11-13T17:12:00Z">
        <w:r w:rsidR="00D72AB8">
          <w:rPr>
            <w:rFonts w:hint="eastAsia"/>
          </w:rPr>
          <w:t xml:space="preserve"> </w:t>
        </w:r>
      </w:ins>
      <w:r w:rsidR="005F7847">
        <w:rPr>
          <w:rFonts w:hint="eastAsia"/>
        </w:rPr>
        <w:t>グループ長</w:t>
      </w:r>
      <w:del w:id="276" w:author="Sato Mieko" w:date="2018-11-15T18:47:00Z">
        <w:r w:rsidR="005F7847" w:rsidDel="00364013">
          <w:rPr>
            <w:rFonts w:hint="eastAsia"/>
          </w:rPr>
          <w:delText>、</w:delText>
        </w:r>
        <w:r w:rsidR="005F7847" w:rsidDel="00364013">
          <w:rPr>
            <w:rFonts w:hint="eastAsia"/>
          </w:rPr>
          <w:delText>Samsung Research Americ</w:delText>
        </w:r>
        <w:r w:rsidR="005F7847" w:rsidDel="00364013">
          <w:delText>a</w:delText>
        </w:r>
      </w:del>
    </w:p>
    <w:p w:rsidR="00EA2AEE" w:rsidRDefault="00EA2AEE" w:rsidP="00EA2AEE"/>
    <w:p w:rsidR="00EA2AEE" w:rsidRDefault="00EA2AEE" w:rsidP="00EA2AEE">
      <w:r>
        <w:t>Processes</w:t>
      </w:r>
    </w:p>
    <w:p w:rsidR="00EA2AEE" w:rsidRDefault="005F7847" w:rsidP="00EA2AEE">
      <w:r>
        <w:rPr>
          <w:rFonts w:hint="eastAsia"/>
        </w:rPr>
        <w:t>プロセス</w:t>
      </w:r>
    </w:p>
    <w:p w:rsidR="005F7847" w:rsidRDefault="005F7847" w:rsidP="00EA2AEE"/>
    <w:p w:rsidR="00EA2AEE" w:rsidRDefault="00EA2AEE" w:rsidP="00EA2AEE">
      <w:r>
        <w:t xml:space="preserve">Open source development is dynamic, moves very quickly, and has special requirements for compliance. Companies that don’t adapt their internal processes to meet this type of </w:t>
      </w:r>
      <w:r>
        <w:lastRenderedPageBreak/>
        <w:t>development can easily get left behind. Developers need to be enabled to contribute code upstream quickly and any internal code policies need to be modified to allow this.</w:t>
      </w:r>
    </w:p>
    <w:p w:rsidR="00EA2AEE" w:rsidRDefault="005F7847" w:rsidP="00EA2AEE">
      <w:r>
        <w:rPr>
          <w:rFonts w:hint="eastAsia"/>
        </w:rPr>
        <w:t>オープンソース開発は、ダイナミックで、とても早く動きますが、コンプライアンスについて特別な要件があります。このような開発スタイルに合うように内部プロセスを順応させ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w:t>
      </w:r>
      <w:ins w:id="277" w:author="Sato Mieko" w:date="2018-11-13T17:13:00Z">
        <w:r w:rsidR="00D72AB8">
          <w:rPr>
            <w:rFonts w:hint="eastAsia"/>
          </w:rPr>
          <w:t xml:space="preserve"> </w:t>
        </w:r>
      </w:ins>
      <w:r>
        <w:rPr>
          <w:rFonts w:hint="eastAsia"/>
        </w:rPr>
        <w:t>ポリシーはこのような活動を容認するように変更される必要があります。</w:t>
      </w:r>
    </w:p>
    <w:p w:rsidR="005F7847" w:rsidRDefault="005F7847" w:rsidP="00EA2AEE"/>
    <w:p w:rsidR="00EA2AEE" w:rsidRDefault="00EA2AEE" w:rsidP="00EA2AEE">
      <w:r>
        <w:t xml:space="preserve">First, it’s vital to have a team in charge of maintaining proper open source compliance to avoid legal problems. (See our </w:t>
      </w:r>
      <w:proofErr w:type="spellStart"/>
      <w:r>
        <w:t>ebook</w:t>
      </w:r>
      <w:proofErr w:type="spellEnd"/>
      <w:r>
        <w:t>,</w:t>
      </w:r>
      <w:bookmarkStart w:id="278" w:name="_Hlk521859027"/>
      <w:r>
        <w:t xml:space="preserve"> Open Source Compliance in the Enterprise.)</w:t>
      </w:r>
      <w:bookmarkEnd w:id="278"/>
    </w:p>
    <w:p w:rsidR="005F7847" w:rsidRDefault="005F7847" w:rsidP="00EA2AEE">
      <w:r>
        <w:rPr>
          <w:rFonts w:hint="eastAsia"/>
        </w:rPr>
        <w:t>最初に、</w:t>
      </w:r>
      <w:r w:rsidR="00A01F81">
        <w:rPr>
          <w:rFonts w:hint="eastAsia"/>
        </w:rPr>
        <w:t>法務的な問題を避けるために、適切なオープンソース</w:t>
      </w:r>
      <w:ins w:id="279" w:author="Sato Mieko" w:date="2018-11-13T17:13:00Z">
        <w:r w:rsidR="00D72AB8">
          <w:rPr>
            <w:rFonts w:hint="eastAsia"/>
          </w:rPr>
          <w:t xml:space="preserve"> </w:t>
        </w:r>
      </w:ins>
      <w:r w:rsidR="00A01F81">
        <w:rPr>
          <w:rFonts w:hint="eastAsia"/>
        </w:rPr>
        <w:t>コンプライアンスに責任を持つチームを作ることは必須です</w:t>
      </w:r>
      <w:del w:id="280" w:author="Sato Mieko" w:date="2018-11-13T17:13:00Z">
        <w:r w:rsidR="00A01F81" w:rsidDel="00D72AB8">
          <w:rPr>
            <w:rFonts w:hint="eastAsia"/>
          </w:rPr>
          <w:delText>。</w:delText>
        </w:r>
      </w:del>
      <w:ins w:id="281" w:author="Sato Mieko" w:date="2018-11-13T17:13:00Z">
        <w:r w:rsidR="00D72AB8">
          <w:rPr>
            <w:rFonts w:hint="eastAsia"/>
          </w:rPr>
          <w:t>（</w:t>
        </w:r>
      </w:ins>
      <w:del w:id="282" w:author="Sato Mieko" w:date="2018-11-13T17:13:00Z">
        <w:r w:rsidR="00A01F81" w:rsidDel="00D72AB8">
          <w:rPr>
            <w:rFonts w:hint="eastAsia"/>
          </w:rPr>
          <w:delText>(</w:delText>
        </w:r>
      </w:del>
      <w:r w:rsidR="00A01F81">
        <w:rPr>
          <w:rFonts w:hint="eastAsia"/>
        </w:rPr>
        <w:t>Linux Foundation</w:t>
      </w:r>
      <w:r w:rsidR="00A01F81">
        <w:rPr>
          <w:rFonts w:hint="eastAsia"/>
        </w:rPr>
        <w:t>の電子書籍、</w:t>
      </w:r>
      <w:r w:rsidR="007B685D">
        <w:rPr>
          <w:rStyle w:val="a8"/>
        </w:rPr>
        <w:fldChar w:fldCharType="begin"/>
      </w:r>
      <w:r w:rsidR="007B685D">
        <w:rPr>
          <w:rStyle w:val="a8"/>
        </w:rPr>
        <w:instrText xml:space="preserve"> HYPERLINK "https://www.linuxfoundation.org/publications/open-source-compliance-enterprise/" </w:instrText>
      </w:r>
      <w:r w:rsidR="007B685D">
        <w:rPr>
          <w:rStyle w:val="a8"/>
        </w:rPr>
        <w:fldChar w:fldCharType="separate"/>
      </w:r>
      <w:r w:rsidR="00A01F81" w:rsidRPr="00FD6FF4">
        <w:rPr>
          <w:rStyle w:val="a8"/>
        </w:rPr>
        <w:t>Open Source Compliance in the Enterprise</w:t>
      </w:r>
      <w:r w:rsidR="007B685D">
        <w:rPr>
          <w:rStyle w:val="a8"/>
        </w:rPr>
        <w:fldChar w:fldCharType="end"/>
      </w:r>
      <w:r w:rsidR="00A01F81">
        <w:rPr>
          <w:rFonts w:hint="eastAsia"/>
        </w:rPr>
        <w:t>を</w:t>
      </w:r>
      <w:del w:id="283" w:author="Sato Mieko" w:date="2018-11-13T17:13:00Z">
        <w:r w:rsidR="00A01F81" w:rsidDel="00D72AB8">
          <w:rPr>
            <w:rFonts w:hint="eastAsia"/>
          </w:rPr>
          <w:delText>ご</w:delText>
        </w:r>
      </w:del>
      <w:r w:rsidR="00A01F81">
        <w:rPr>
          <w:rFonts w:hint="eastAsia"/>
        </w:rPr>
        <w:t>参照</w:t>
      </w:r>
      <w:del w:id="284" w:author="Sato Mieko" w:date="2018-11-13T17:13:00Z">
        <w:r w:rsidR="00A01F81" w:rsidDel="00D72AB8">
          <w:rPr>
            <w:rFonts w:hint="eastAsia"/>
          </w:rPr>
          <w:delText>ください。</w:delText>
        </w:r>
      </w:del>
      <w:ins w:id="285" w:author="Sato Mieko" w:date="2018-11-13T17:13:00Z">
        <w:r w:rsidR="00D72AB8">
          <w:rPr>
            <w:rFonts w:hint="eastAsia"/>
          </w:rPr>
          <w:t>）。</w:t>
        </w:r>
      </w:ins>
      <w:del w:id="286" w:author="Sato Mieko" w:date="2018-11-13T17:14:00Z">
        <w:r w:rsidR="00A01F81" w:rsidDel="00D72AB8">
          <w:delText>)</w:delText>
        </w:r>
      </w:del>
    </w:p>
    <w:p w:rsidR="00EA2AEE" w:rsidRDefault="00EA2AEE" w:rsidP="00EA2AEE"/>
    <w:p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del w:id="287" w:author="Sato Mieko" w:date="2018-11-13T17:14:00Z">
        <w:r w:rsidR="009A7CE6" w:rsidDel="00D34BAA">
          <w:rPr>
            <w:rFonts w:hint="eastAsia"/>
          </w:rPr>
          <w:delText>、</w:delText>
        </w:r>
      </w:del>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w:t>
      </w:r>
      <w:ins w:id="288" w:author="Sato Mieko" w:date="2018-11-13T17:14:00Z">
        <w:r w:rsidR="00D34BAA">
          <w:rPr>
            <w:rFonts w:hint="eastAsia"/>
          </w:rPr>
          <w:t>を</w:t>
        </w:r>
      </w:ins>
      <w:del w:id="289" w:author="Sato Mieko" w:date="2018-11-13T17:14:00Z">
        <w:r w:rsidR="009A7CE6" w:rsidDel="00D34BAA">
          <w:rPr>
            <w:rFonts w:hint="eastAsia"/>
          </w:rPr>
          <w:delText>か</w:delText>
        </w:r>
      </w:del>
      <w:del w:id="290" w:author="Sato Mieko" w:date="2018-11-13T17:15:00Z">
        <w:r w:rsidR="009A7CE6" w:rsidDel="00D34BAA">
          <w:rPr>
            <w:rFonts w:hint="eastAsia"/>
          </w:rPr>
          <w:delText>らより</w:delText>
        </w:r>
      </w:del>
      <w:ins w:id="291" w:author="Sato Mieko" w:date="2018-11-13T17:15:00Z">
        <w:r w:rsidR="00D34BAA">
          <w:rPr>
            <w:rFonts w:hint="eastAsia"/>
          </w:rPr>
          <w:t>わ</w:t>
        </w:r>
      </w:ins>
      <w:del w:id="292" w:author="Sato Mieko" w:date="2018-11-13T17:15:00Z">
        <w:r w:rsidR="002F0904" w:rsidDel="00D34BAA">
          <w:rPr>
            <w:rFonts w:hint="eastAsia"/>
          </w:rPr>
          <w:delText>分</w:delText>
        </w:r>
      </w:del>
      <w:r w:rsidR="002F0904">
        <w:rPr>
          <w:rFonts w:hint="eastAsia"/>
        </w:rPr>
        <w:t>かり</w:t>
      </w:r>
      <w:r w:rsidR="009A7CE6">
        <w:rPr>
          <w:rFonts w:hint="eastAsia"/>
        </w:rPr>
        <w:t>やすい</w:t>
      </w:r>
      <w:ins w:id="293" w:author="Sato Mieko" w:date="2018-11-13T17:15:00Z">
        <w:r w:rsidR="00D34BAA">
          <w:rPr>
            <w:rFonts w:hint="eastAsia"/>
          </w:rPr>
          <w:t>ものに</w:t>
        </w:r>
      </w:ins>
      <w:ins w:id="294" w:author="Sato Mieko" w:date="2018-11-13T17:16:00Z">
        <w:r w:rsidR="00D34BAA">
          <w:rPr>
            <w:rFonts w:hint="eastAsia"/>
          </w:rPr>
          <w:t>変</w:t>
        </w:r>
      </w:ins>
      <w:ins w:id="295" w:author="Sato Mieko" w:date="2018-11-13T17:15:00Z">
        <w:r w:rsidR="00D34BAA">
          <w:rPr>
            <w:rFonts w:hint="eastAsia"/>
          </w:rPr>
          <w:t>えま</w:t>
        </w:r>
      </w:ins>
      <w:ins w:id="296" w:author="Sato Mieko" w:date="2018-11-13T17:16:00Z">
        <w:r w:rsidR="00D34BAA">
          <w:rPr>
            <w:rFonts w:hint="eastAsia"/>
          </w:rPr>
          <w:t>した</w:t>
        </w:r>
      </w:ins>
      <w:del w:id="297" w:author="Sato Mieko" w:date="2018-11-13T17:16:00Z">
        <w:r w:rsidR="009A7CE6" w:rsidDel="00D34BAA">
          <w:rPr>
            <w:rFonts w:hint="eastAsia"/>
          </w:rPr>
          <w:delText>やり</w:delText>
        </w:r>
        <w:r w:rsidR="002F0904" w:rsidDel="00D34BAA">
          <w:rPr>
            <w:rFonts w:hint="eastAsia"/>
          </w:rPr>
          <w:delText>方</w:delText>
        </w:r>
        <w:r w:rsidR="009A7CE6" w:rsidDel="00D34BAA">
          <w:rPr>
            <w:rFonts w:hint="eastAsia"/>
          </w:rPr>
          <w:delText>への移行を完了させました</w:delText>
        </w:r>
      </w:del>
      <w:r w:rsidR="009A7CE6">
        <w:rPr>
          <w:rFonts w:hint="eastAsia"/>
        </w:rPr>
        <w:t>。</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w:t>
      </w:r>
      <w:del w:id="298" w:author="Sato Mieko" w:date="2018-11-13T17:16:00Z">
        <w:r w:rsidR="00771DE5" w:rsidDel="00D34BAA">
          <w:rPr>
            <w:rFonts w:hint="eastAsia"/>
          </w:rPr>
          <w:delText>、</w:delText>
        </w:r>
      </w:del>
      <w:r w:rsidR="00771DE5">
        <w:rPr>
          <w:rFonts w:hint="eastAsia"/>
        </w:rPr>
        <w:t>オープンソース</w:t>
      </w:r>
      <w:ins w:id="299" w:author="Sato Mieko" w:date="2018-11-13T17:16:00Z">
        <w:r w:rsidR="00D34BAA">
          <w:rPr>
            <w:rFonts w:hint="eastAsia"/>
          </w:rPr>
          <w:t xml:space="preserve"> </w:t>
        </w:r>
      </w:ins>
      <w:r w:rsidR="00771DE5">
        <w:rPr>
          <w:rFonts w:hint="eastAsia"/>
        </w:rPr>
        <w:t>チーム</w:t>
      </w:r>
      <w:ins w:id="300" w:author="工内 隆" w:date="2018-09-07T09:19:00Z">
        <w:r w:rsidR="000034D6">
          <w:rPr>
            <w:rFonts w:hint="eastAsia"/>
          </w:rPr>
          <w:t>の間</w:t>
        </w:r>
      </w:ins>
      <w:ins w:id="301" w:author="Date Masahiro" w:date="2018-09-03T12:29:00Z">
        <w:r w:rsidR="001149A9">
          <w:rPr>
            <w:rFonts w:hint="eastAsia"/>
          </w:rPr>
          <w:t>で</w:t>
        </w:r>
      </w:ins>
      <w:del w:id="302" w:author="Date Masahiro" w:date="2018-09-03T12:29:00Z">
        <w:r w:rsidR="002F0904" w:rsidDel="001149A9">
          <w:rPr>
            <w:rFonts w:hint="eastAsia"/>
          </w:rPr>
          <w:delText>の</w:delText>
        </w:r>
      </w:del>
      <w:r w:rsidR="002F0904">
        <w:rPr>
          <w:rFonts w:hint="eastAsia"/>
        </w:rPr>
        <w:t>バランス</w:t>
      </w:r>
      <w:ins w:id="303" w:author="工内 隆" w:date="2018-09-06T17:21:00Z">
        <w:r w:rsidR="00CA6069">
          <w:rPr>
            <w:rFonts w:hint="eastAsia"/>
          </w:rPr>
          <w:t>を</w:t>
        </w:r>
      </w:ins>
      <w:ins w:id="304" w:author="Date Masahiro" w:date="2018-09-03T12:29:00Z">
        <w:del w:id="305" w:author="工内 隆" w:date="2018-09-06T17:21:00Z">
          <w:r w:rsidR="001149A9" w:rsidDel="00CA6069">
            <w:rPr>
              <w:rFonts w:hint="eastAsia"/>
            </w:rPr>
            <w:delText>の</w:delText>
          </w:r>
        </w:del>
      </w:ins>
      <w:ins w:id="306" w:author="Sato Mieko" w:date="2018-11-13T17:17:00Z">
        <w:r w:rsidR="00D34BAA">
          <w:rPr>
            <w:rFonts w:hint="eastAsia"/>
          </w:rPr>
          <w:t>と</w:t>
        </w:r>
      </w:ins>
      <w:ins w:id="307" w:author="Date Masahiro" w:date="2018-09-03T12:29:00Z">
        <w:del w:id="308" w:author="Sato Mieko" w:date="2018-11-13T17:17:00Z">
          <w:r w:rsidR="001149A9" w:rsidDel="00D34BAA">
            <w:rPr>
              <w:rFonts w:hint="eastAsia"/>
            </w:rPr>
            <w:delText>取</w:delText>
          </w:r>
        </w:del>
      </w:ins>
      <w:ins w:id="309" w:author="工内 隆" w:date="2018-09-06T17:21:00Z">
        <w:r w:rsidR="00CA6069">
          <w:rPr>
            <w:rFonts w:hint="eastAsia"/>
          </w:rPr>
          <w:t>った</w:t>
        </w:r>
      </w:ins>
      <w:ins w:id="310" w:author="Date Masahiro" w:date="2018-09-03T12:29:00Z">
        <w:del w:id="311" w:author="工内 隆" w:date="2018-09-06T17:21:00Z">
          <w:r w:rsidR="001149A9" w:rsidDel="00CA6069">
            <w:rPr>
              <w:rFonts w:hint="eastAsia"/>
            </w:rPr>
            <w:delText>れ</w:delText>
          </w:r>
        </w:del>
        <w:r w:rsidR="001149A9">
          <w:rPr>
            <w:rFonts w:hint="eastAsia"/>
          </w:rPr>
          <w:t>たものです</w:t>
        </w:r>
      </w:ins>
      <w:del w:id="312" w:author="Date Masahiro" w:date="2018-09-03T12:29:00Z">
        <w:r w:rsidR="00447AAE" w:rsidDel="001149A9">
          <w:rPr>
            <w:rFonts w:hint="eastAsia"/>
          </w:rPr>
          <w:delText>作用</w:delText>
        </w:r>
        <w:r w:rsidR="002F0904" w:rsidDel="001149A9">
          <w:rPr>
            <w:rFonts w:hint="eastAsia"/>
          </w:rPr>
          <w:delText>です</w:delText>
        </w:r>
      </w:del>
      <w:r w:rsidR="002F0904">
        <w:rPr>
          <w:rFonts w:hint="eastAsia"/>
        </w:rPr>
        <w:t>。</w:t>
      </w:r>
      <w:r w:rsidR="00771DE5">
        <w:rPr>
          <w:rFonts w:hint="eastAsia"/>
        </w:rPr>
        <w:t>現時点</w:t>
      </w:r>
      <w:r w:rsidR="00BF08BD">
        <w:rPr>
          <w:rFonts w:hint="eastAsia"/>
        </w:rPr>
        <w:t>の</w:t>
      </w:r>
      <w:r w:rsidR="00771DE5">
        <w:rPr>
          <w:rFonts w:hint="eastAsia"/>
        </w:rPr>
        <w:t>合意では、専任のオープンソース</w:t>
      </w:r>
      <w:ins w:id="313" w:author="Sato Mieko" w:date="2018-11-13T17:17:00Z">
        <w:r w:rsidR="00D34BAA">
          <w:rPr>
            <w:rFonts w:hint="eastAsia"/>
          </w:rPr>
          <w:t xml:space="preserve"> </w:t>
        </w:r>
      </w:ins>
      <w:r w:rsidR="00771DE5">
        <w:rPr>
          <w:rFonts w:hint="eastAsia"/>
        </w:rPr>
        <w:t>チーム</w:t>
      </w:r>
      <w:r w:rsidR="006763A0">
        <w:rPr>
          <w:rFonts w:hint="eastAsia"/>
        </w:rPr>
        <w:t>の活動</w:t>
      </w:r>
      <w:r w:rsidR="00771DE5">
        <w:rPr>
          <w:rFonts w:hint="eastAsia"/>
        </w:rPr>
        <w:t>を</w:t>
      </w:r>
      <w:r w:rsidR="00BF08BD">
        <w:rPr>
          <w:rFonts w:hint="eastAsia"/>
        </w:rPr>
        <w:t>後押し</w:t>
      </w:r>
      <w:ins w:id="314" w:author="Sato Mieko" w:date="2018-11-13T17:17:00Z">
        <w:r w:rsidR="00D34BAA">
          <w:rPr>
            <w:rFonts w:hint="eastAsia"/>
          </w:rPr>
          <w:t>し</w:t>
        </w:r>
      </w:ins>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w:t>
      </w:r>
      <w:ins w:id="315" w:author="Sato Mieko" w:date="2018-11-13T17:17:00Z">
        <w:r w:rsidR="00D34BAA">
          <w:rPr>
            <w:rFonts w:hint="eastAsia"/>
          </w:rPr>
          <w:t xml:space="preserve"> </w:t>
        </w:r>
      </w:ins>
      <w:r w:rsidR="00771DE5">
        <w:rPr>
          <w:rFonts w:hint="eastAsia"/>
        </w:rPr>
        <w:t>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w:t>
      </w:r>
      <w:ins w:id="316" w:author="Sato Mieko" w:date="2018-11-13T17:17:00Z">
        <w:r w:rsidR="00D34BAA">
          <w:rPr>
            <w:rFonts w:hint="eastAsia"/>
          </w:rPr>
          <w:t>修正</w:t>
        </w:r>
      </w:ins>
      <w:del w:id="317" w:author="Sato Mieko" w:date="2018-11-13T17:17:00Z">
        <w:r w:rsidR="006763A0" w:rsidDel="00D34BAA">
          <w:rPr>
            <w:rFonts w:hint="eastAsia"/>
          </w:rPr>
          <w:delText>フィックス</w:delText>
        </w:r>
      </w:del>
      <w:r w:rsidR="006763A0">
        <w:rPr>
          <w:rFonts w:hint="eastAsia"/>
        </w:rPr>
        <w:t>、既存機能の強化のためのコード、新機能を提供するコード、あるいは</w:t>
      </w:r>
      <w:del w:id="318" w:author="Sato Mieko" w:date="2018-11-13T17:17:00Z">
        <w:r w:rsidR="006763A0" w:rsidDel="00E164D3">
          <w:rPr>
            <w:rFonts w:hint="eastAsia"/>
          </w:rPr>
          <w:delText>、</w:delText>
        </w:r>
      </w:del>
      <w:del w:id="319" w:author="Date Masahiro" w:date="2018-09-03T12:30:00Z">
        <w:r w:rsidR="006763A0" w:rsidDel="001149A9">
          <w:rPr>
            <w:rFonts w:hint="eastAsia"/>
          </w:rPr>
          <w:delText>新奇</w:delText>
        </w:r>
      </w:del>
      <w:ins w:id="320" w:author="Date Masahiro" w:date="2018-09-03T12:30:00Z">
        <w:r w:rsidR="001149A9">
          <w:rPr>
            <w:rFonts w:hint="eastAsia"/>
          </w:rPr>
          <w:t>新規</w:t>
        </w:r>
      </w:ins>
      <w:r w:rsidR="006763A0">
        <w:rPr>
          <w:rFonts w:hint="eastAsia"/>
        </w:rPr>
        <w:t>プロジェクトの立ち上げなどです。</w:t>
      </w:r>
    </w:p>
    <w:p w:rsidR="00EA2AEE" w:rsidRDefault="00EA2AEE" w:rsidP="00EA2AEE"/>
    <w:p w:rsidR="00EA2AEE" w:rsidRDefault="00EA2AEE" w:rsidP="00EA2AEE">
      <w:r>
        <w:t>Tools</w:t>
      </w:r>
    </w:p>
    <w:p w:rsidR="00EA2AEE" w:rsidRDefault="006763A0" w:rsidP="00EA2AEE">
      <w:r>
        <w:rPr>
          <w:rFonts w:hint="eastAsia"/>
        </w:rPr>
        <w:lastRenderedPageBreak/>
        <w:t>ツール</w:t>
      </w:r>
    </w:p>
    <w:p w:rsidR="006763A0" w:rsidRDefault="006763A0" w:rsidP="00EA2AEE"/>
    <w:p w:rsidR="00EA2AEE" w:rsidRDefault="00EA2AEE" w:rsidP="00EA2AEE">
      <w:r>
        <w:t>You’ll also want to ensure your tools are compatible with the open source development model from the start. Create a setup that fulfills the needs of the open source program office and also meets corporate IT guidelines.</w:t>
      </w:r>
    </w:p>
    <w:p w:rsidR="006763A0" w:rsidRDefault="00D17401" w:rsidP="00EA2AEE">
      <w:del w:id="321" w:author="工内 隆" w:date="2018-09-29T09:42:00Z">
        <w:r w:rsidDel="002760C4">
          <w:rPr>
            <w:rFonts w:hint="eastAsia"/>
          </w:rPr>
          <w:delText>使用するツールが</w:delText>
        </w:r>
      </w:del>
      <w:r>
        <w:rPr>
          <w:rFonts w:hint="eastAsia"/>
        </w:rPr>
        <w:t>活動の当初から</w:t>
      </w:r>
      <w:ins w:id="322" w:author="工内 隆" w:date="2018-09-29T09:42:00Z">
        <w:r w:rsidR="002760C4">
          <w:rPr>
            <w:rFonts w:hint="eastAsia"/>
          </w:rPr>
          <w:t>、使用するツール</w:t>
        </w:r>
      </w:ins>
      <w:ins w:id="323" w:author="工内 隆" w:date="2018-09-29T09:43:00Z">
        <w:r w:rsidR="002760C4">
          <w:rPr>
            <w:rFonts w:hint="eastAsia"/>
          </w:rPr>
          <w:t>を</w:t>
        </w:r>
      </w:ins>
      <w:r w:rsidR="009D38F9">
        <w:rPr>
          <w:rFonts w:hint="eastAsia"/>
        </w:rPr>
        <w:t>オープンソース開発モデルと</w:t>
      </w:r>
      <w:del w:id="324" w:author="Date Masahiro" w:date="2018-09-03T12:32:00Z">
        <w:r w:rsidDel="001149A9">
          <w:rPr>
            <w:rFonts w:hint="eastAsia"/>
          </w:rPr>
          <w:delText>同じと</w:delText>
        </w:r>
      </w:del>
      <w:ins w:id="325" w:author="Date Masahiro" w:date="2018-09-03T12:32:00Z">
        <w:r w:rsidR="001149A9">
          <w:rPr>
            <w:rFonts w:hint="eastAsia"/>
          </w:rPr>
          <w:t>共存できるもの</w:t>
        </w:r>
      </w:ins>
      <w:del w:id="326" w:author="Date Masahiro" w:date="2018-09-03T12:32:00Z">
        <w:r w:rsidDel="001149A9">
          <w:rPr>
            <w:rFonts w:hint="eastAsia"/>
          </w:rPr>
          <w:delText>なるよう</w:delText>
        </w:r>
      </w:del>
      <w:r>
        <w:rPr>
          <w:rFonts w:hint="eastAsia"/>
        </w:rPr>
        <w:t>にした方がよいでしょう。</w:t>
      </w:r>
      <w:r w:rsidR="001039C7">
        <w:rPr>
          <w:rFonts w:hint="eastAsia"/>
        </w:rPr>
        <w:t>オープンソース</w:t>
      </w:r>
      <w:ins w:id="327" w:author="Sato Mieko" w:date="2018-11-13T17:18:00Z">
        <w:r w:rsidR="00E164D3">
          <w:rPr>
            <w:rFonts w:hint="eastAsia"/>
          </w:rPr>
          <w:t xml:space="preserve"> </w:t>
        </w:r>
      </w:ins>
      <w:r w:rsidR="001039C7">
        <w:rPr>
          <w:rFonts w:hint="eastAsia"/>
        </w:rPr>
        <w:t>プログラム</w:t>
      </w:r>
      <w:ins w:id="328" w:author="Sato Mieko" w:date="2018-11-13T17:18:00Z">
        <w:r w:rsidR="00E164D3">
          <w:rPr>
            <w:rFonts w:hint="eastAsia"/>
          </w:rPr>
          <w:t xml:space="preserve"> </w:t>
        </w:r>
      </w:ins>
      <w:r w:rsidR="001039C7">
        <w:rPr>
          <w:rFonts w:hint="eastAsia"/>
        </w:rPr>
        <w:t>オフィスの</w:t>
      </w:r>
      <w:r w:rsidR="00BF08BD">
        <w:rPr>
          <w:rFonts w:hint="eastAsia"/>
        </w:rPr>
        <w:t>ニーズ</w:t>
      </w:r>
      <w:r w:rsidR="001039C7">
        <w:rPr>
          <w:rFonts w:hint="eastAsia"/>
        </w:rPr>
        <w:t>を</w:t>
      </w:r>
      <w:ins w:id="329" w:author="Sato Mieko" w:date="2018-11-13T17:18:00Z">
        <w:r w:rsidR="00E164D3">
          <w:rPr>
            <w:rFonts w:hint="eastAsia"/>
          </w:rPr>
          <w:t>満</w:t>
        </w:r>
      </w:ins>
      <w:del w:id="330" w:author="Sato Mieko" w:date="2018-11-13T17:18:00Z">
        <w:r w:rsidR="001039C7" w:rsidDel="00E164D3">
          <w:rPr>
            <w:rFonts w:hint="eastAsia"/>
          </w:rPr>
          <w:delText>み</w:delText>
        </w:r>
      </w:del>
      <w:r w:rsidR="001039C7">
        <w:rPr>
          <w:rFonts w:hint="eastAsia"/>
        </w:rPr>
        <w:t>たし、</w:t>
      </w:r>
      <w:ins w:id="331" w:author="Sato Mieko" w:date="2018-11-13T17:18:00Z">
        <w:r w:rsidR="00E164D3">
          <w:rPr>
            <w:rFonts w:hint="eastAsia"/>
          </w:rPr>
          <w:t>しかも</w:t>
        </w:r>
      </w:ins>
      <w:del w:id="332" w:author="Sato Mieko" w:date="2018-11-13T17:18:00Z">
        <w:r w:rsidR="001039C7" w:rsidDel="00E164D3">
          <w:rPr>
            <w:rFonts w:hint="eastAsia"/>
          </w:rPr>
          <w:delText>かつ、</w:delText>
        </w:r>
      </w:del>
      <w:r w:rsidR="001039C7">
        <w:rPr>
          <w:rFonts w:hint="eastAsia"/>
        </w:rPr>
        <w:t>企業の</w:t>
      </w:r>
      <w:r w:rsidR="001039C7">
        <w:rPr>
          <w:rFonts w:hint="eastAsia"/>
        </w:rPr>
        <w:t>IT</w:t>
      </w:r>
      <w:r w:rsidR="001039C7">
        <w:rPr>
          <w:rFonts w:hint="eastAsia"/>
        </w:rPr>
        <w:t>ガイドラインに合った構成を作ってください。</w:t>
      </w:r>
    </w:p>
    <w:p w:rsidR="00EA2AEE" w:rsidRDefault="00EA2AEE" w:rsidP="00EA2AEE"/>
    <w:p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rsidR="001039C7" w:rsidRDefault="001039C7" w:rsidP="00EA2AEE">
      <w:r>
        <w:rPr>
          <w:rFonts w:hint="eastAsia"/>
        </w:rPr>
        <w:t>たとえば</w:t>
      </w:r>
      <w:del w:id="333" w:author="Sato Mieko" w:date="2018-11-13T17:18:00Z">
        <w:r w:rsidDel="00E164D3">
          <w:rPr>
            <w:rFonts w:hint="eastAsia"/>
          </w:rPr>
          <w:delText>、</w:delText>
        </w:r>
      </w:del>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ins w:id="334" w:author="Sato Mieko" w:date="2018-11-13T17:19:00Z">
        <w:r w:rsidR="00E164D3">
          <w:rPr>
            <w:rFonts w:hint="eastAsia"/>
          </w:rPr>
          <w:t>、</w:t>
        </w:r>
      </w:ins>
      <w:r w:rsidR="007405D2">
        <w:rPr>
          <w:rFonts w:hint="eastAsia"/>
        </w:rPr>
        <w:t>開発者は</w:t>
      </w:r>
      <w:del w:id="335" w:author="Sato Mieko" w:date="2018-11-13T17:19:00Z">
        <w:r w:rsidR="007405D2" w:rsidDel="00E164D3">
          <w:rPr>
            <w:rFonts w:hint="eastAsia"/>
          </w:rPr>
          <w:delText>、</w:delText>
        </w:r>
      </w:del>
      <w:r w:rsidR="007405D2">
        <w:rPr>
          <w:rFonts w:hint="eastAsia"/>
        </w:rPr>
        <w:t>通常の作業</w:t>
      </w:r>
      <w:ins w:id="336" w:author="Sato Mieko" w:date="2018-11-13T17:19:00Z">
        <w:r w:rsidR="00E164D3">
          <w:rPr>
            <w:rFonts w:hint="eastAsia"/>
          </w:rPr>
          <w:t>方</w:t>
        </w:r>
      </w:ins>
      <w:r w:rsidR="007405D2">
        <w:rPr>
          <w:rFonts w:hint="eastAsia"/>
        </w:rPr>
        <w:t>法</w:t>
      </w:r>
      <w:del w:id="337" w:author="Sato Mieko" w:date="2018-11-13T17:20:00Z">
        <w:r w:rsidR="007405D2" w:rsidDel="00E164D3">
          <w:rPr>
            <w:rFonts w:hint="eastAsia"/>
          </w:rPr>
          <w:delText>に何の</w:delText>
        </w:r>
      </w:del>
      <w:ins w:id="338" w:author="Sato Mieko" w:date="2018-11-13T17:20:00Z">
        <w:r w:rsidR="00E164D3">
          <w:rPr>
            <w:rFonts w:hint="eastAsia"/>
          </w:rPr>
          <w:t>を大きく</w:t>
        </w:r>
      </w:ins>
      <w:r w:rsidR="007405D2">
        <w:rPr>
          <w:rFonts w:hint="eastAsia"/>
        </w:rPr>
        <w:t>変更</w:t>
      </w:r>
      <w:ins w:id="339" w:author="Sato Mieko" w:date="2018-11-13T17:20:00Z">
        <w:r w:rsidR="00E164D3">
          <w:rPr>
            <w:rFonts w:hint="eastAsia"/>
          </w:rPr>
          <w:t>すること</w:t>
        </w:r>
      </w:ins>
      <w:del w:id="340" w:author="Sato Mieko" w:date="2018-11-13T17:20:00Z">
        <w:r w:rsidR="007405D2" w:rsidDel="00E164D3">
          <w:rPr>
            <w:rFonts w:hint="eastAsia"/>
          </w:rPr>
          <w:delText>の必要も</w:delText>
        </w:r>
      </w:del>
      <w:r w:rsidR="007405D2">
        <w:rPr>
          <w:rFonts w:hint="eastAsia"/>
        </w:rPr>
        <w:t>なくオープンソース</w:t>
      </w:r>
      <w:ins w:id="341" w:author="Sato Mieko" w:date="2018-11-13T17:21:00Z">
        <w:r w:rsidR="00E164D3">
          <w:rPr>
            <w:rFonts w:hint="eastAsia"/>
          </w:rPr>
          <w:t xml:space="preserve"> </w:t>
        </w:r>
      </w:ins>
      <w:r w:rsidR="007405D2">
        <w:rPr>
          <w:rFonts w:hint="eastAsia"/>
        </w:rPr>
        <w:t>プロジェクトのチームに参加できます。</w:t>
      </w:r>
      <w:r w:rsidR="00BF08BD">
        <w:rPr>
          <w:rFonts w:hint="eastAsia"/>
        </w:rPr>
        <w:t>また、</w:t>
      </w:r>
      <w:r w:rsidR="005D538E">
        <w:rPr>
          <w:rFonts w:hint="eastAsia"/>
        </w:rPr>
        <w:t>同社は在宅作業を後押ししており、実際にごく少数のオープンソース開発者だけがシリコンバレーのオフィスで働いています。他のスタッフは全世界の遠隔地に拠点を持っています。</w:t>
      </w:r>
    </w:p>
    <w:p w:rsidR="00EA2AEE" w:rsidRDefault="00EA2AEE" w:rsidP="00EA2AEE"/>
    <w:p w:rsidR="00EA2AEE" w:rsidRDefault="00EA2AEE" w:rsidP="00EA2AEE">
      <w:r>
        <w:t>Section 4</w:t>
      </w:r>
    </w:p>
    <w:p w:rsidR="00EA2AEE" w:rsidRDefault="00EA2AEE" w:rsidP="00EA2AEE">
      <w:r>
        <w:t>Top Recommended Practices</w:t>
      </w:r>
    </w:p>
    <w:p w:rsidR="007405D2" w:rsidRDefault="007405D2" w:rsidP="00EA2AEE">
      <w:r>
        <w:rPr>
          <w:rFonts w:hint="eastAsia"/>
        </w:rPr>
        <w:t xml:space="preserve">セクション　</w:t>
      </w:r>
      <w:r>
        <w:rPr>
          <w:rFonts w:hint="eastAsia"/>
        </w:rPr>
        <w:t>4</w:t>
      </w:r>
    </w:p>
    <w:p w:rsidR="00EA2AEE" w:rsidRDefault="007405D2" w:rsidP="00EA2AEE">
      <w:r>
        <w:rPr>
          <w:rFonts w:hint="eastAsia"/>
        </w:rPr>
        <w:t>推奨される</w:t>
      </w:r>
      <w:r w:rsidR="00853506">
        <w:rPr>
          <w:rFonts w:hint="eastAsia"/>
        </w:rPr>
        <w:t>取り組み</w:t>
      </w:r>
      <w:ins w:id="342" w:author="Sato Mieko" w:date="2018-11-15T16:24:00Z">
        <w:r w:rsidR="00EC5F82">
          <w:rPr>
            <w:rFonts w:hint="eastAsia"/>
          </w:rPr>
          <w:t xml:space="preserve"> </w:t>
        </w:r>
      </w:ins>
      <w:del w:id="343" w:author="Sato Mieko" w:date="2018-11-15T16:25:00Z">
        <w:r w:rsidR="00853506" w:rsidDel="00EC5F82">
          <w:rPr>
            <w:rFonts w:hint="eastAsia"/>
          </w:rPr>
          <w:delText>、</w:delText>
        </w:r>
      </w:del>
      <w:r w:rsidR="00853506">
        <w:rPr>
          <w:rFonts w:hint="eastAsia"/>
        </w:rPr>
        <w:t>トップ</w:t>
      </w:r>
      <w:r w:rsidR="00853506">
        <w:rPr>
          <w:rFonts w:hint="eastAsia"/>
        </w:rPr>
        <w:t>10</w:t>
      </w:r>
    </w:p>
    <w:p w:rsidR="007405D2" w:rsidRDefault="007405D2" w:rsidP="00EA2AEE"/>
    <w:p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w:t>
      </w:r>
      <w:del w:id="344" w:author="Sato Mieko" w:date="2018-11-13T17:28:00Z">
        <w:r w:rsidR="0013635F" w:rsidDel="001A6CE0">
          <w:rPr>
            <w:rFonts w:hint="eastAsia"/>
          </w:rPr>
          <w:delText>世</w:delText>
        </w:r>
      </w:del>
      <w:r w:rsidR="0013635F">
        <w:rPr>
          <w:rFonts w:hint="eastAsia"/>
        </w:rPr>
        <w:t>界の真のパイオニアでした。</w:t>
      </w:r>
      <w:r w:rsidR="008037DC">
        <w:rPr>
          <w:rFonts w:hint="eastAsia"/>
        </w:rPr>
        <w:t>当時、そのような企業はほとんど</w:t>
      </w:r>
      <w:ins w:id="345" w:author="Sato Mieko" w:date="2018-11-13T17:29:00Z">
        <w:r w:rsidR="003A00B4">
          <w:rPr>
            <w:rFonts w:hint="eastAsia"/>
          </w:rPr>
          <w:t>なく、</w:t>
        </w:r>
      </w:ins>
      <w:del w:id="346" w:author="Sato Mieko" w:date="2018-11-13T17:29:00Z">
        <w:r w:rsidR="008037DC" w:rsidDel="003A00B4">
          <w:rPr>
            <w:rFonts w:hint="eastAsia"/>
          </w:rPr>
          <w:delText>ありませんでしたし、まして、</w:delText>
        </w:r>
      </w:del>
      <w:r w:rsidR="008037DC">
        <w:rPr>
          <w:rFonts w:hint="eastAsia"/>
        </w:rPr>
        <w:t>そのような</w:t>
      </w:r>
      <w:r w:rsidR="0095653E">
        <w:rPr>
          <w:rFonts w:hint="eastAsia"/>
        </w:rPr>
        <w:t>規模の投資</w:t>
      </w:r>
      <w:r w:rsidR="008037DC">
        <w:rPr>
          <w:rFonts w:hint="eastAsia"/>
        </w:rPr>
        <w:t>はありえない状況でした。オープンソース</w:t>
      </w:r>
      <w:ins w:id="347" w:author="Sato Mieko" w:date="2018-11-13T17:29:00Z">
        <w:r w:rsidR="003A00B4">
          <w:rPr>
            <w:rFonts w:hint="eastAsia"/>
          </w:rPr>
          <w:t xml:space="preserve"> </w:t>
        </w:r>
      </w:ins>
      <w:r w:rsidR="008037DC">
        <w:rPr>
          <w:rFonts w:hint="eastAsia"/>
        </w:rPr>
        <w:t>ソフトウェアや、同社が参加し</w:t>
      </w:r>
      <w:ins w:id="348" w:author="Sato Mieko" w:date="2018-11-13T17:32:00Z">
        <w:r w:rsidR="003A00B4">
          <w:rPr>
            <w:rFonts w:hint="eastAsia"/>
          </w:rPr>
          <w:t>てい</w:t>
        </w:r>
      </w:ins>
      <w:r w:rsidR="008037DC">
        <w:rPr>
          <w:rFonts w:hint="eastAsia"/>
        </w:rPr>
        <w:t>たさまざまなプロジェクト</w:t>
      </w:r>
      <w:ins w:id="349" w:author="Sato Mieko" w:date="2018-11-13T17:29:00Z">
        <w:r w:rsidR="003A00B4">
          <w:rPr>
            <w:rFonts w:hint="eastAsia"/>
          </w:rPr>
          <w:t xml:space="preserve"> </w:t>
        </w:r>
      </w:ins>
      <w:r w:rsidR="008037DC">
        <w:rPr>
          <w:rFonts w:hint="eastAsia"/>
        </w:rPr>
        <w:t>コミュニテ</w:t>
      </w:r>
      <w:r w:rsidR="008037DC">
        <w:rPr>
          <w:rFonts w:hint="eastAsia"/>
        </w:rPr>
        <w:lastRenderedPageBreak/>
        <w:t>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rsidR="00EA2AEE" w:rsidRDefault="00EA2AEE" w:rsidP="00EA2AEE"/>
    <w:p w:rsidR="00EA2AEE" w:rsidRDefault="00EA2AEE" w:rsidP="00EA2AEE">
      <w:r>
        <w:t>That was the starting point for enterprise open source and companies have since followed IBM by the dozens and then hundreds. Yet, thousands of companies are still entering open source as it is becoming the new normal of software development. The question is: How can we minimize the enterprise learning curve and speed up the process of “getting it right?”</w:t>
      </w:r>
    </w:p>
    <w:p w:rsidR="008037DC" w:rsidRDefault="0095653E" w:rsidP="00EA2AEE">
      <w:r>
        <w:rPr>
          <w:rFonts w:hint="eastAsia"/>
        </w:rPr>
        <w:t>それは、大企業のオープンソース参入のスタート点でした。それ以後、数十の、さらに後には数百の企業が</w:t>
      </w:r>
      <w:r>
        <w:rPr>
          <w:rFonts w:hint="eastAsia"/>
        </w:rPr>
        <w:t>IBM</w:t>
      </w:r>
      <w:del w:id="350" w:author="Sato Mieko" w:date="2018-11-13T17:33:00Z">
        <w:r w:rsidDel="003A00B4">
          <w:rPr>
            <w:rFonts w:hint="eastAsia"/>
          </w:rPr>
          <w:delText>を</w:delText>
        </w:r>
      </w:del>
      <w:ins w:id="351" w:author="Sato Mieko" w:date="2018-11-13T17:33:00Z">
        <w:r w:rsidR="003A00B4">
          <w:rPr>
            <w:rFonts w:hint="eastAsia"/>
          </w:rPr>
          <w:t>に</w:t>
        </w:r>
      </w:ins>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w:t>
      </w:r>
      <w:del w:id="352" w:author="Date Masahiro" w:date="2018-09-04T09:35:00Z">
        <w:r w:rsidR="001F2ED8" w:rsidDel="00E52CD6">
          <w:rPr>
            <w:rFonts w:hint="eastAsia"/>
          </w:rPr>
          <w:delText>ちゃんとやる</w:delText>
        </w:r>
      </w:del>
      <w:ins w:id="353" w:author="Date Masahiro" w:date="2018-09-04T09:35:00Z">
        <w:r w:rsidR="00E52CD6">
          <w:rPr>
            <w:rFonts w:hint="eastAsia"/>
          </w:rPr>
          <w:t>正しく理解する</w:t>
        </w:r>
      </w:ins>
      <w:r w:rsidR="001F2ED8">
        <w:rPr>
          <w:rFonts w:hint="eastAsia"/>
        </w:rPr>
        <w:t>」プロセスをスピードアップできるかというところなのです。</w:t>
      </w:r>
    </w:p>
    <w:p w:rsidR="00EA2AEE" w:rsidRDefault="00EA2AEE" w:rsidP="00EA2AEE"/>
    <w:p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w:t>
      </w:r>
      <w:ins w:id="354" w:author="Date Masahiro" w:date="2018-09-04T09:53:00Z">
        <w:r w:rsidR="00E52CD6">
          <w:rPr>
            <w:rFonts w:hint="eastAsia"/>
          </w:rPr>
          <w:t>させる場合は難しい側面も存在します。</w:t>
        </w:r>
      </w:ins>
      <w:del w:id="355" w:author="Date Masahiro" w:date="2018-09-04T09:53:00Z">
        <w:r w:rsidR="006C1AED" w:rsidDel="00E52CD6">
          <w:rPr>
            <w:rFonts w:hint="eastAsia"/>
          </w:rPr>
          <w:delText>するのは</w:delText>
        </w:r>
        <w:r w:rsidR="005D538E" w:rsidDel="00E52CD6">
          <w:rPr>
            <w:rFonts w:hint="eastAsia"/>
          </w:rPr>
          <w:delText>「</w:delText>
        </w:r>
        <w:r w:rsidR="009F71AC" w:rsidDel="00E52CD6">
          <w:rPr>
            <w:rFonts w:hint="eastAsia"/>
          </w:rPr>
          <w:delText>難しい</w:delText>
        </w:r>
        <w:r w:rsidR="005D538E" w:rsidDel="00E52CD6">
          <w:rPr>
            <w:rFonts w:hint="eastAsia"/>
          </w:rPr>
          <w:delText>切り</w:delText>
        </w:r>
        <w:r w:rsidR="0011355A" w:rsidDel="00E52CD6">
          <w:rPr>
            <w:rFonts w:hint="eastAsia"/>
          </w:rPr>
          <w:delText>口</w:delText>
        </w:r>
        <w:r w:rsidR="005D538E" w:rsidDel="00E52CD6">
          <w:rPr>
            <w:rFonts w:hint="eastAsia"/>
          </w:rPr>
          <w:delText>」</w:delText>
        </w:r>
        <w:r w:rsidR="00656923" w:rsidDel="00E52CD6">
          <w:rPr>
            <w:rFonts w:hint="eastAsia"/>
          </w:rPr>
          <w:delText>です。</w:delText>
        </w:r>
      </w:del>
      <w:r w:rsidR="00656923">
        <w:rPr>
          <w:rFonts w:hint="eastAsia"/>
        </w:rPr>
        <w:t>オープンソース</w:t>
      </w:r>
      <w:ins w:id="356" w:author="Sato Mieko" w:date="2018-11-13T17:34:00Z">
        <w:r w:rsidR="003A00B4">
          <w:rPr>
            <w:rFonts w:hint="eastAsia"/>
          </w:rPr>
          <w:t xml:space="preserve"> </w:t>
        </w:r>
      </w:ins>
      <w:r w:rsidR="00656923">
        <w:rPr>
          <w:rFonts w:hint="eastAsia"/>
        </w:rPr>
        <w:t>ソフトウェアにおける</w:t>
      </w:r>
      <w:r w:rsidR="00656923">
        <w:rPr>
          <w:rFonts w:hint="eastAsia"/>
        </w:rPr>
        <w:t>17</w:t>
      </w:r>
      <w:r w:rsidR="00656923">
        <w:rPr>
          <w:rFonts w:hint="eastAsia"/>
        </w:rPr>
        <w:t>年以上にわたる企業の経験</w:t>
      </w:r>
      <w:r w:rsidR="00F80326">
        <w:rPr>
          <w:rFonts w:hint="eastAsia"/>
        </w:rPr>
        <w:t>を学</w:t>
      </w:r>
      <w:ins w:id="357" w:author="工内 隆" w:date="2018-09-06T17:27:00Z">
        <w:r w:rsidR="00CA6069">
          <w:rPr>
            <w:rFonts w:hint="eastAsia"/>
          </w:rPr>
          <w:t>び</w:t>
        </w:r>
      </w:ins>
      <w:del w:id="358" w:author="工内 隆" w:date="2018-09-06T17:27:00Z">
        <w:r w:rsidR="00F80326" w:rsidDel="00CA6069">
          <w:rPr>
            <w:rFonts w:hint="eastAsia"/>
          </w:rPr>
          <w:delText>習し</w:delText>
        </w:r>
      </w:del>
      <w:r w:rsidR="00F80326">
        <w:rPr>
          <w:rFonts w:hint="eastAsia"/>
        </w:rPr>
        <w:t>、</w:t>
      </w:r>
      <w:ins w:id="359" w:author="Date Masahiro" w:date="2018-09-04T09:53:00Z">
        <w:r w:rsidR="00E52CD6">
          <w:rPr>
            <w:rFonts w:hint="eastAsia"/>
          </w:rPr>
          <w:t>容易に</w:t>
        </w:r>
      </w:ins>
      <w:ins w:id="360" w:author="Date Masahiro" w:date="2018-09-04T09:54:00Z">
        <w:r w:rsidR="00E52CD6">
          <w:rPr>
            <w:rFonts w:hint="eastAsia"/>
          </w:rPr>
          <w:t>適用できる側面から探っていきましょう</w:t>
        </w:r>
      </w:ins>
      <w:del w:id="361" w:author="Date Masahiro" w:date="2018-09-04T09:54:00Z">
        <w:r w:rsidR="00656923" w:rsidDel="00E52CD6">
          <w:rPr>
            <w:rFonts w:hint="eastAsia"/>
          </w:rPr>
          <w:delText>「</w:delText>
        </w:r>
        <w:r w:rsidR="009F71AC" w:rsidDel="00E52CD6">
          <w:rPr>
            <w:rFonts w:hint="eastAsia"/>
          </w:rPr>
          <w:delText>難しく</w:delText>
        </w:r>
        <w:r w:rsidR="00656923" w:rsidDel="00E52CD6">
          <w:rPr>
            <w:rFonts w:hint="eastAsia"/>
          </w:rPr>
          <w:delText>ない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をいくつか探ってみましょう</w:delText>
        </w:r>
      </w:del>
      <w:r w:rsidR="00F80326">
        <w:rPr>
          <w:rFonts w:hint="eastAsia"/>
        </w:rPr>
        <w:t>。</w:t>
      </w:r>
      <w:ins w:id="362" w:author="Date Masahiro" w:date="2018-09-04T09:55:00Z">
        <w:del w:id="363" w:author="工内 隆" w:date="2018-09-06T17:27:00Z">
          <w:r w:rsidR="00E52CD6" w:rsidDel="00CA6069">
            <w:rPr>
              <w:rFonts w:hint="eastAsia"/>
            </w:rPr>
            <w:delText>そして、</w:delText>
          </w:r>
        </w:del>
      </w:ins>
      <w:ins w:id="364" w:author="工内 隆" w:date="2018-09-06T17:28:00Z">
        <w:r w:rsidR="007B685D">
          <w:rPr>
            <w:rFonts w:hint="eastAsia"/>
          </w:rPr>
          <w:t>ここで学んだことを</w:t>
        </w:r>
      </w:ins>
      <w:del w:id="365" w:author="Date Masahiro" w:date="2018-09-04T09:55:00Z">
        <w:r w:rsidR="00F80326" w:rsidDel="00E52CD6">
          <w:rPr>
            <w:rFonts w:hint="eastAsia"/>
          </w:rPr>
          <w:delText>これらの教訓を</w:delText>
        </w:r>
      </w:del>
      <w:r w:rsidR="00F80326">
        <w:rPr>
          <w:rFonts w:hint="eastAsia"/>
        </w:rPr>
        <w:t>特定の企業環境に適用するという</w:t>
      </w:r>
      <w:ins w:id="366" w:author="Date Masahiro" w:date="2018-09-04T09:55:00Z">
        <w:r w:rsidR="00E52CD6">
          <w:rPr>
            <w:rFonts w:hint="eastAsia"/>
          </w:rPr>
          <w:t>難しい側面にも対応できるよう</w:t>
        </w:r>
      </w:ins>
      <w:ins w:id="367" w:author="Date Masahiro" w:date="2018-09-04T09:56:00Z">
        <w:r w:rsidR="00E52CD6">
          <w:rPr>
            <w:rFonts w:hint="eastAsia"/>
          </w:rPr>
          <w:t>になるでしょう</w:t>
        </w:r>
      </w:ins>
      <w:del w:id="368" w:author="Date Masahiro" w:date="2018-09-04T09:56:00Z">
        <w:r w:rsidR="005D538E" w:rsidDel="00E52CD6">
          <w:rPr>
            <w:rFonts w:hint="eastAsia"/>
          </w:rPr>
          <w:delText>「</w:delText>
        </w:r>
        <w:r w:rsidR="00F80326" w:rsidDel="00E52CD6">
          <w:rPr>
            <w:rFonts w:hint="eastAsia"/>
          </w:rPr>
          <w:delText>難しい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にも対応できるでしょう</w:delText>
        </w:r>
      </w:del>
      <w:r w:rsidR="00F80326">
        <w:rPr>
          <w:rFonts w:hint="eastAsia"/>
        </w:rPr>
        <w:t>。</w:t>
      </w:r>
    </w:p>
    <w:p w:rsidR="00EA2AEE" w:rsidRDefault="00EA2AEE" w:rsidP="00EA2AEE"/>
    <w:p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w:t>
      </w:r>
      <w:ins w:id="369" w:author="Date Masahiro" w:date="2018-09-04T10:00:00Z">
        <w:r w:rsidR="00E52CD6">
          <w:rPr>
            <w:rFonts w:hint="eastAsia"/>
          </w:rPr>
          <w:t>推進</w:t>
        </w:r>
      </w:ins>
      <w:del w:id="370" w:author="Date Masahiro" w:date="2018-09-04T10:00:00Z">
        <w:r w:rsidR="0094376C" w:rsidDel="00E52CD6">
          <w:rPr>
            <w:rFonts w:hint="eastAsia"/>
          </w:rPr>
          <w:delText>主導</w:delText>
        </w:r>
      </w:del>
      <w:r w:rsidR="0094376C">
        <w:rPr>
          <w:rFonts w:hint="eastAsia"/>
        </w:rPr>
        <w:t>する必要</w:t>
      </w:r>
      <w:r w:rsidR="00594341">
        <w:rPr>
          <w:rFonts w:hint="eastAsia"/>
        </w:rPr>
        <w:t>があります</w:t>
      </w:r>
      <w:r w:rsidR="0094376C">
        <w:rPr>
          <w:rFonts w:hint="eastAsia"/>
        </w:rPr>
        <w:t>。企業内</w:t>
      </w:r>
      <w:del w:id="371" w:author="Date Masahiro" w:date="2018-09-04T10:00:00Z">
        <w:r w:rsidR="0094376C" w:rsidDel="00E52CD6">
          <w:rPr>
            <w:rFonts w:hint="eastAsia"/>
          </w:rPr>
          <w:delText>の力学は</w:delText>
        </w:r>
      </w:del>
      <w:ins w:id="372" w:author="Date Masahiro" w:date="2018-09-04T10:00:00Z">
        <w:r w:rsidR="00E52CD6">
          <w:rPr>
            <w:rFonts w:hint="eastAsia"/>
          </w:rPr>
          <w:t>が</w:t>
        </w:r>
      </w:ins>
      <w:r w:rsidR="0094376C">
        <w:rPr>
          <w:rFonts w:hint="eastAsia"/>
        </w:rPr>
        <w:t>、オープンソースに関連した活動に好意的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rsidR="00EA2AEE" w:rsidRDefault="00EA2AEE" w:rsidP="00EA2AEE"/>
    <w:p w:rsidR="00EA2AEE" w:rsidRDefault="00EA2AEE" w:rsidP="0024577F">
      <w:pPr>
        <w:pStyle w:val="a7"/>
        <w:numPr>
          <w:ilvl w:val="0"/>
          <w:numId w:val="1"/>
        </w:numPr>
        <w:ind w:leftChars="0"/>
      </w:pPr>
      <w:r>
        <w:t>Hire key developers and maintainers from the project’s community</w:t>
      </w:r>
    </w:p>
    <w:p w:rsidR="0024577F" w:rsidRDefault="0024577F" w:rsidP="0024577F">
      <w:pPr>
        <w:pStyle w:val="a7"/>
        <w:numPr>
          <w:ilvl w:val="0"/>
          <w:numId w:val="2"/>
        </w:numPr>
        <w:ind w:leftChars="0"/>
      </w:pPr>
      <w:r>
        <w:rPr>
          <w:rFonts w:hint="eastAsia"/>
        </w:rPr>
        <w:lastRenderedPageBreak/>
        <w:t>プロジェクトのコミュニティから</w:t>
      </w:r>
      <w:r w:rsidR="005D538E">
        <w:rPr>
          <w:rFonts w:hint="eastAsia"/>
        </w:rPr>
        <w:t>鍵となる</w:t>
      </w:r>
      <w:r>
        <w:rPr>
          <w:rFonts w:hint="eastAsia"/>
        </w:rPr>
        <w:t>開発者やメンテナーを雇い入れる</w:t>
      </w:r>
    </w:p>
    <w:p w:rsidR="00EA2AEE" w:rsidRDefault="00EA2AEE" w:rsidP="00EA2AEE"/>
    <w:p w:rsidR="00EA2AEE" w:rsidRDefault="00EA2AEE" w:rsidP="00EA2AEE">
      <w:r>
        <w:t>It takes considerable time to grow internal open source expertise. Hiring key developers is a critical step that allows your organization to quickly gain skills and recognition.</w:t>
      </w:r>
    </w:p>
    <w:p w:rsidR="00EA2AEE" w:rsidRDefault="00792E55" w:rsidP="00EA2AEE">
      <w:r>
        <w:rPr>
          <w:rFonts w:hint="eastAsia"/>
        </w:rPr>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rsidR="00792E55" w:rsidRDefault="00792E55" w:rsidP="00EA2AEE"/>
    <w:p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del w:id="373" w:author="Sato Mieko" w:date="2018-11-13T17:36:00Z">
        <w:r w:rsidR="006B2BA1" w:rsidDel="003A00B4">
          <w:rPr>
            <w:rFonts w:hint="eastAsia"/>
          </w:rPr>
          <w:delText>。</w:delText>
        </w:r>
      </w:del>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w:t>
      </w:r>
      <w:del w:id="374" w:author="Sato Mieko" w:date="2018-11-13T17:37:00Z">
        <w:r w:rsidR="00FD6FF4" w:rsidDel="003A00B4">
          <w:rPr>
            <w:rFonts w:hint="eastAsia"/>
          </w:rPr>
          <w:delText>ご</w:delText>
        </w:r>
      </w:del>
      <w:r w:rsidR="00FD6FF4">
        <w:rPr>
          <w:rFonts w:hint="eastAsia"/>
        </w:rPr>
        <w:t>参照</w:t>
      </w:r>
      <w:del w:id="375" w:author="Sato Mieko" w:date="2018-11-13T17:37:00Z">
        <w:r w:rsidR="00FD6FF4" w:rsidDel="003A00B4">
          <w:rPr>
            <w:rFonts w:hint="eastAsia"/>
          </w:rPr>
          <w:delText>ください。</w:delText>
        </w:r>
      </w:del>
      <w:r w:rsidR="00FD6FF4">
        <w:rPr>
          <w:rFonts w:hint="eastAsia"/>
        </w:rPr>
        <w:t>）</w:t>
      </w:r>
      <w:ins w:id="376" w:author="Sato Mieko" w:date="2018-11-13T17:37:00Z">
        <w:r w:rsidR="003A00B4">
          <w:rPr>
            <w:rFonts w:hint="eastAsia"/>
          </w:rPr>
          <w:t>。</w:t>
        </w:r>
      </w:ins>
    </w:p>
    <w:p w:rsidR="006B2BA1" w:rsidRDefault="006B2BA1" w:rsidP="00EA2AEE"/>
    <w:p w:rsidR="00EA2AEE" w:rsidRDefault="00EA2AEE" w:rsidP="00EA2AEE">
      <w:r>
        <w:t>The goal is to find people who have enough peer recognition to be influential in the community. There are typically three pillars to this: domain expertise, open source methodology, and working practices.</w:t>
      </w:r>
    </w:p>
    <w:p w:rsidR="00EA2AEE" w:rsidRDefault="00844105" w:rsidP="00EA2AEE">
      <w:r>
        <w:rPr>
          <w:rFonts w:hint="eastAsia"/>
        </w:rPr>
        <w:t>目標は</w:t>
      </w:r>
      <w:r w:rsidR="00997463">
        <w:rPr>
          <w:rFonts w:hint="eastAsia"/>
        </w:rPr>
        <w:t>、</w:t>
      </w:r>
      <w:r>
        <w:rPr>
          <w:rFonts w:hint="eastAsia"/>
        </w:rPr>
        <w:t>コミュニティ</w:t>
      </w:r>
      <w:ins w:id="377" w:author="Sato Mieko" w:date="2018-11-13T17:39:00Z">
        <w:r w:rsidR="00A0051D">
          <w:rPr>
            <w:rFonts w:hint="eastAsia"/>
          </w:rPr>
          <w:t>の仲間</w:t>
        </w:r>
      </w:ins>
      <w:ins w:id="378" w:author="Sato Mieko" w:date="2018-11-13T17:40:00Z">
        <w:r w:rsidR="00A0051D">
          <w:rPr>
            <w:rFonts w:hint="eastAsia"/>
          </w:rPr>
          <w:t>から</w:t>
        </w:r>
      </w:ins>
      <w:del w:id="379" w:author="Sato Mieko" w:date="2018-11-13T17:39:00Z">
        <w:r w:rsidDel="00A0051D">
          <w:rPr>
            <w:rFonts w:hint="eastAsia"/>
          </w:rPr>
          <w:delText>で</w:delText>
        </w:r>
      </w:del>
      <w:r>
        <w:rPr>
          <w:rFonts w:hint="eastAsia"/>
        </w:rPr>
        <w:t>影響力</w:t>
      </w:r>
      <w:ins w:id="380" w:author="Sato Mieko" w:date="2018-11-13T17:39:00Z">
        <w:r w:rsidR="00A0051D">
          <w:rPr>
            <w:rFonts w:hint="eastAsia"/>
          </w:rPr>
          <w:t>を</w:t>
        </w:r>
      </w:ins>
      <w:ins w:id="381" w:author="Sato Mieko" w:date="2018-11-13T17:40:00Z">
        <w:r w:rsidR="00A0051D">
          <w:rPr>
            <w:rFonts w:hint="eastAsia"/>
          </w:rPr>
          <w:t>十分認められている</w:t>
        </w:r>
      </w:ins>
      <w:del w:id="382" w:author="Sato Mieko" w:date="2018-11-13T17:40:00Z">
        <w:r w:rsidDel="00A0051D">
          <w:rPr>
            <w:rFonts w:hint="eastAsia"/>
          </w:rPr>
          <w:delText>があるという</w:delText>
        </w:r>
        <w:r w:rsidR="003928CD" w:rsidDel="00A0051D">
          <w:rPr>
            <w:rFonts w:hint="eastAsia"/>
          </w:rPr>
          <w:delText>仲間うちの</w:delText>
        </w:r>
      </w:del>
      <w:ins w:id="383" w:author="工内 隆" w:date="2018-09-07T09:21:00Z">
        <w:del w:id="384" w:author="Sato Mieko" w:date="2018-11-13T17:40:00Z">
          <w:r w:rsidR="000034D6" w:rsidDel="00A0051D">
            <w:rPr>
              <w:rFonts w:hint="eastAsia"/>
            </w:rPr>
            <w:delText>評価</w:delText>
          </w:r>
        </w:del>
      </w:ins>
      <w:del w:id="385" w:author="Sato Mieko" w:date="2018-11-13T17:40:00Z">
        <w:r w:rsidDel="00A0051D">
          <w:rPr>
            <w:rFonts w:hint="eastAsia"/>
          </w:rPr>
          <w:delText>認識のある</w:delText>
        </w:r>
      </w:del>
      <w:r>
        <w:rPr>
          <w:rFonts w:hint="eastAsia"/>
        </w:rPr>
        <w:t>開発者を見つけることです。</w:t>
      </w:r>
      <w:r w:rsidR="003928CD">
        <w:rPr>
          <w:rFonts w:hint="eastAsia"/>
        </w:rPr>
        <w:t>そのような影響力には一般に</w:t>
      </w:r>
      <w:r w:rsidR="003928CD">
        <w:rPr>
          <w:rFonts w:hint="eastAsia"/>
        </w:rPr>
        <w:t>3</w:t>
      </w:r>
      <w:r w:rsidR="003928CD">
        <w:rPr>
          <w:rFonts w:hint="eastAsia"/>
        </w:rPr>
        <w:t>つの柱があります</w:t>
      </w:r>
      <w:ins w:id="386" w:author="Sato Mieko" w:date="2018-11-13T17:40:00Z">
        <w:r w:rsidR="00A0051D">
          <w:rPr>
            <w:rFonts w:hint="eastAsia"/>
          </w:rPr>
          <w:t>。それは、</w:t>
        </w:r>
      </w:ins>
      <w:del w:id="387" w:author="Sato Mieko" w:date="2018-11-13T17:40:00Z">
        <w:r w:rsidR="003928CD" w:rsidDel="00A0051D">
          <w:rPr>
            <w:rFonts w:hint="eastAsia"/>
          </w:rPr>
          <w:delText>；</w:delText>
        </w:r>
      </w:del>
      <w:r w:rsidR="003928CD">
        <w:rPr>
          <w:rFonts w:hint="eastAsia"/>
        </w:rPr>
        <w:t>当該領域の専門性、オープンソースの方法論、そして</w:t>
      </w:r>
      <w:del w:id="388" w:author="Sato Mieko" w:date="2018-11-13T17:41:00Z">
        <w:r w:rsidR="003928CD" w:rsidDel="00A0051D">
          <w:rPr>
            <w:rFonts w:hint="eastAsia"/>
          </w:rPr>
          <w:delText>、</w:delText>
        </w:r>
      </w:del>
      <w:r w:rsidR="003928CD">
        <w:rPr>
          <w:rFonts w:hint="eastAsia"/>
        </w:rPr>
        <w:t>開発への取り組み</w:t>
      </w:r>
      <w:r w:rsidR="00997463">
        <w:rPr>
          <w:rFonts w:hint="eastAsia"/>
        </w:rPr>
        <w:t>です</w:t>
      </w:r>
      <w:r w:rsidR="003928CD">
        <w:rPr>
          <w:rFonts w:hint="eastAsia"/>
        </w:rPr>
        <w:t>。</w:t>
      </w:r>
    </w:p>
    <w:p w:rsidR="003928CD" w:rsidRDefault="003928CD" w:rsidP="00EA2AEE"/>
    <w:p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rsidR="00EA2AEE" w:rsidRDefault="003928CD" w:rsidP="00EA2AEE">
      <w:r>
        <w:rPr>
          <w:rFonts w:hint="eastAsia"/>
        </w:rPr>
        <w:t>また、企業としての関心と個人の関心を一致させることが必要です。</w:t>
      </w:r>
      <w:del w:id="389" w:author="Date Masahiro" w:date="2018-09-04T10:07:00Z">
        <w:r w:rsidR="00997463" w:rsidDel="0041427C">
          <w:rPr>
            <w:rFonts w:hint="eastAsia"/>
          </w:rPr>
          <w:delText>古参</w:delText>
        </w:r>
        <w:r w:rsidR="00956B5B" w:rsidDel="0041427C">
          <w:rPr>
            <w:rFonts w:hint="eastAsia"/>
          </w:rPr>
          <w:delText>の</w:delText>
        </w:r>
      </w:del>
      <w:ins w:id="390" w:author="工内 隆" w:date="2018-09-07T09:22:00Z">
        <w:r w:rsidR="000034D6">
          <w:rPr>
            <w:rFonts w:hint="eastAsia"/>
          </w:rPr>
          <w:t>上級の</w:t>
        </w:r>
      </w:ins>
      <w:ins w:id="391" w:author="Date Masahiro" w:date="2018-09-04T10:07:00Z">
        <w:del w:id="392" w:author="工内 隆" w:date="2018-09-07T09:22:00Z">
          <w:r w:rsidR="0041427C" w:rsidDel="000034D6">
            <w:rPr>
              <w:rFonts w:hint="eastAsia"/>
            </w:rPr>
            <w:delText>シニア</w:delText>
          </w:r>
        </w:del>
      </w:ins>
      <w:ins w:id="393" w:author="Date Masahiro" w:date="2018-09-04T10:08:00Z">
        <w:del w:id="394" w:author="工内 隆" w:date="2018-09-07T09:22:00Z">
          <w:r w:rsidR="0041427C" w:rsidDel="000034D6">
            <w:rPr>
              <w:rFonts w:hint="eastAsia"/>
            </w:rPr>
            <w:delText>な</w:delText>
          </w:r>
        </w:del>
      </w:ins>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rsidR="009624E9" w:rsidRDefault="009624E9" w:rsidP="00EA2AEE"/>
    <w:p w:rsidR="00EA2AEE" w:rsidRDefault="00EA2AEE" w:rsidP="00EA2AEE">
      <w:r>
        <w:t>2) Allocate Time for Upstream Contributions</w:t>
      </w:r>
    </w:p>
    <w:p w:rsidR="00EA2AEE" w:rsidRDefault="009624E9" w:rsidP="00EA2AEE">
      <w:r>
        <w:rPr>
          <w:rFonts w:hint="eastAsia"/>
        </w:rPr>
        <w:lastRenderedPageBreak/>
        <w:t xml:space="preserve">2) </w:t>
      </w:r>
      <w:r>
        <w:rPr>
          <w:rFonts w:hint="eastAsia"/>
        </w:rPr>
        <w:t>アップストリーム貢献に時間を割く</w:t>
      </w:r>
    </w:p>
    <w:p w:rsidR="009624E9" w:rsidRDefault="009624E9" w:rsidP="00EA2AEE"/>
    <w:p w:rsidR="00EA2AEE" w:rsidRDefault="00EA2AEE" w:rsidP="00EA2AEE">
      <w:r>
        <w:t>The core principle for hiring open source developers is to support your open source development and upstream activities. There is also the expectation that they should 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w:t>
      </w:r>
      <w:ins w:id="395" w:author="Sato Mieko" w:date="2018-11-13T17:46:00Z">
        <w:r w:rsidR="00A0051D">
          <w:rPr>
            <w:rFonts w:hint="eastAsia"/>
          </w:rPr>
          <w:t xml:space="preserve"> </w:t>
        </w:r>
      </w:ins>
      <w:r w:rsidR="00B30757">
        <w:rPr>
          <w:rFonts w:hint="eastAsia"/>
        </w:rPr>
        <w:t>プロジェクトで活動することを許す新しい仕事を探してドア</w:t>
      </w:r>
      <w:del w:id="396" w:author="Sato Mieko" w:date="2018-11-13T17:47:00Z">
        <w:r w:rsidR="00B30757" w:rsidDel="00A0051D">
          <w:rPr>
            <w:rFonts w:hint="eastAsia"/>
          </w:rPr>
          <w:delText>ー</w:delText>
        </w:r>
      </w:del>
      <w:r w:rsidR="00B30757">
        <w:rPr>
          <w:rFonts w:hint="eastAsia"/>
        </w:rPr>
        <w:t>の外に向かうでしょう。</w:t>
      </w:r>
    </w:p>
    <w:p w:rsidR="009624E9" w:rsidRDefault="009624E9" w:rsidP="00EA2AEE"/>
    <w:p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w:t>
      </w:r>
      <w:ins w:id="397" w:author="Date Masahiro" w:date="2018-09-04T10:22:00Z">
        <w:r w:rsidR="00C45732">
          <w:rPr>
            <w:rFonts w:hint="eastAsia"/>
          </w:rPr>
          <w:t>に対する願望</w:t>
        </w:r>
      </w:ins>
      <w:ins w:id="398" w:author="Date Masahiro" w:date="2018-09-04T10:23:00Z">
        <w:r w:rsidR="00C45732">
          <w:rPr>
            <w:rFonts w:hint="eastAsia"/>
          </w:rPr>
          <w:t>を満たし</w:t>
        </w:r>
      </w:ins>
      <w:ins w:id="399" w:author="Date Masahiro" w:date="2018-09-04T10:22:00Z">
        <w:r w:rsidR="00C45732">
          <w:rPr>
            <w:rFonts w:hint="eastAsia"/>
          </w:rPr>
          <w:t>、</w:t>
        </w:r>
      </w:ins>
      <w:ins w:id="400" w:author="Date Masahiro" w:date="2018-09-04T10:23:00Z">
        <w:r w:rsidR="00C45732">
          <w:rPr>
            <w:rFonts w:hint="eastAsia"/>
          </w:rPr>
          <w:t>そこで</w:t>
        </w:r>
      </w:ins>
      <w:del w:id="401" w:author="Date Masahiro" w:date="2018-09-04T10:23:00Z">
        <w:r w:rsidDel="00C45732">
          <w:rPr>
            <w:rFonts w:hint="eastAsia"/>
          </w:rPr>
          <w:delText>の希望と</w:delText>
        </w:r>
      </w:del>
      <w:r>
        <w:rPr>
          <w:rFonts w:hint="eastAsia"/>
        </w:rPr>
        <w:t>責任を</w:t>
      </w:r>
      <w:ins w:id="402" w:author="Date Masahiro" w:date="2018-09-04T10:23:00Z">
        <w:del w:id="403" w:author="工内 隆" w:date="2018-09-06T17:29:00Z">
          <w:r w:rsidR="00C45732" w:rsidDel="007B685D">
            <w:rPr>
              <w:rFonts w:hint="eastAsia"/>
            </w:rPr>
            <w:delText>は</w:delText>
          </w:r>
        </w:del>
      </w:ins>
      <w:ins w:id="404" w:author="工内 隆" w:date="2018-09-06T17:29:00Z">
        <w:r w:rsidR="007B685D">
          <w:rPr>
            <w:rFonts w:hint="eastAsia"/>
          </w:rPr>
          <w:t>果</w:t>
        </w:r>
      </w:ins>
      <w:ins w:id="405" w:author="Date Masahiro" w:date="2018-09-04T10:23:00Z">
        <w:r w:rsidR="00C45732">
          <w:rPr>
            <w:rFonts w:hint="eastAsia"/>
          </w:rPr>
          <w:t>たすための</w:t>
        </w:r>
      </w:ins>
      <w:del w:id="406" w:author="Date Masahiro" w:date="2018-09-04T10:23:00Z">
        <w:r w:rsidDel="00C45732">
          <w:rPr>
            <w:rFonts w:hint="eastAsia"/>
          </w:rPr>
          <w:delText>満</w:delText>
        </w:r>
      </w:del>
      <w:r>
        <w:rPr>
          <w:rFonts w:hint="eastAsia"/>
        </w:rPr>
        <w:t>たす時間を保証</w:t>
      </w:r>
      <w:ins w:id="407" w:author="Date Masahiro" w:date="2018-09-04T10:24:00Z">
        <w:r w:rsidR="00C45732">
          <w:rPr>
            <w:rFonts w:hint="eastAsia"/>
          </w:rPr>
          <w:t>しなければなりません</w:t>
        </w:r>
      </w:ins>
      <w:del w:id="408" w:author="Date Masahiro" w:date="2018-09-04T10:24:00Z">
        <w:r w:rsidDel="00C45732">
          <w:rPr>
            <w:rFonts w:hint="eastAsia"/>
          </w:rPr>
          <w:delText>することが推奨されます</w:delText>
        </w:r>
      </w:del>
      <w:r>
        <w:rPr>
          <w:rFonts w:hint="eastAsia"/>
        </w:rPr>
        <w:t>。</w:t>
      </w:r>
      <w:r w:rsidR="00576DC7">
        <w:rPr>
          <w:rFonts w:hint="eastAsia"/>
        </w:rPr>
        <w:t>若手の開発者やオープンソースを製品のコンポーネントとして利用する社内の開発者の場合でも、アップストリーム</w:t>
      </w:r>
      <w:ins w:id="409" w:author="Sato Mieko" w:date="2018-11-13T17:47:00Z">
        <w:r w:rsidR="00A0051D">
          <w:rPr>
            <w:rFonts w:hint="eastAsia"/>
          </w:rPr>
          <w:t xml:space="preserve"> </w:t>
        </w:r>
      </w:ins>
      <w:r w:rsidR="00576DC7">
        <w:rPr>
          <w:rFonts w:hint="eastAsia"/>
        </w:rPr>
        <w:t>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w:t>
      </w:r>
      <w:del w:id="410" w:author="Date Masahiro" w:date="2018-09-04T10:25:00Z">
        <w:r w:rsidR="00576DC7" w:rsidDel="00C45732">
          <w:rPr>
            <w:rFonts w:hint="eastAsia"/>
          </w:rPr>
          <w:delText>の延長</w:delText>
        </w:r>
      </w:del>
      <w:r w:rsidR="00576DC7">
        <w:rPr>
          <w:rFonts w:hint="eastAsia"/>
        </w:rPr>
        <w:t>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rsidR="00EA2AEE" w:rsidRDefault="00EA2AEE" w:rsidP="00EA2AEE"/>
    <w:p w:rsidR="00EA2AEE" w:rsidRDefault="00EA2AEE" w:rsidP="00EA2AEE">
      <w:r>
        <w:lastRenderedPageBreak/>
        <w:t>You should also be the upstream partner for product teams; they often feel like they’re living inside a pressure cooker, especially in a consumer electronics environment. They often seem understaffed, lack critical resources to support parallel upstream development, and are under constant pressure for feature delivery within tight schedules. 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rsidR="0099673C" w:rsidRDefault="000D13DE" w:rsidP="00EA2AEE">
      <w:r>
        <w:rPr>
          <w:rFonts w:hint="eastAsia"/>
        </w:rPr>
        <w:t>オープンソース開発チームは、また、製品部門のためのアップストリーム</w:t>
      </w:r>
      <w:ins w:id="411" w:author="Sato Mieko" w:date="2018-11-13T17:47:00Z">
        <w:r w:rsidR="00A0051D">
          <w:rPr>
            <w:rFonts w:hint="eastAsia"/>
          </w:rPr>
          <w:t xml:space="preserve"> </w:t>
        </w:r>
      </w:ins>
      <w:r>
        <w:rPr>
          <w:rFonts w:hint="eastAsia"/>
        </w:rPr>
        <w:t>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w:t>
      </w:r>
      <w:ins w:id="412" w:author="Sato Mieko" w:date="2018-11-13T17:48:00Z">
        <w:r w:rsidR="0051750B">
          <w:rPr>
            <w:rFonts w:hint="eastAsia"/>
          </w:rPr>
          <w:t xml:space="preserve"> </w:t>
        </w:r>
      </w:ins>
      <w:r w:rsidR="00224C04">
        <w:rPr>
          <w:rFonts w:hint="eastAsia"/>
        </w:rPr>
        <w:t>チームは、重要なコードをアップストリームに提供し、</w:t>
      </w:r>
      <w:ins w:id="413" w:author="Sato Mieko" w:date="2018-11-13T17:52:00Z">
        <w:r w:rsidR="0051750B">
          <w:rPr>
            <w:rFonts w:hint="eastAsia"/>
          </w:rPr>
          <w:t>この</w:t>
        </w:r>
      </w:ins>
      <w:r w:rsidR="00224C04">
        <w:rPr>
          <w:rFonts w:hint="eastAsia"/>
        </w:rPr>
        <w:t>技術的負債を減らすことに</w:t>
      </w:r>
      <w:r w:rsidR="00D01258">
        <w:rPr>
          <w:rFonts w:hint="eastAsia"/>
        </w:rPr>
        <w:t>フォーカス</w:t>
      </w:r>
      <w:r w:rsidR="00224C04">
        <w:rPr>
          <w:rFonts w:hint="eastAsia"/>
        </w:rPr>
        <w:t>したパートナーであることによって手助けとなります。</w:t>
      </w:r>
    </w:p>
    <w:p w:rsidR="00F169C2" w:rsidRDefault="00F169C2" w:rsidP="00EA2AEE"/>
    <w:p w:rsidR="00EA2AEE" w:rsidRDefault="00EA2AEE" w:rsidP="00EA2AEE">
      <w:r>
        <w:t xml:space="preserve">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w:t>
      </w:r>
      <w:proofErr w:type="spellStart"/>
      <w:r>
        <w:t>upstreamed</w:t>
      </w:r>
      <w:proofErr w:type="spellEnd"/>
      <w:r>
        <w:t>. Better involvement in the open source community from teams outside our own allows us to get more important code upstream, and improves our ability to interact with the community.</w:t>
      </w:r>
    </w:p>
    <w:p w:rsidR="00EA2AEE" w:rsidRDefault="00E93B21" w:rsidP="00EA2AEE">
      <w:r>
        <w:rPr>
          <w:rFonts w:hint="eastAsia"/>
        </w:rPr>
        <w:t>オープンソース</w:t>
      </w:r>
      <w:ins w:id="414" w:author="Sato Mieko" w:date="2018-11-13T17:59:00Z">
        <w:r w:rsidR="006433FF">
          <w:rPr>
            <w:rFonts w:hint="eastAsia"/>
          </w:rPr>
          <w:t xml:space="preserve"> </w:t>
        </w:r>
      </w:ins>
      <w:r>
        <w:rPr>
          <w:rFonts w:hint="eastAsia"/>
        </w:rPr>
        <w:t>チームの外にいる開発者</w:t>
      </w:r>
      <w:ins w:id="415" w:author="Sato Mieko" w:date="2018-11-13T17:59:00Z">
        <w:r w:rsidR="006433FF">
          <w:rPr>
            <w:rFonts w:hint="eastAsia"/>
          </w:rPr>
          <w:t>は</w:t>
        </w:r>
      </w:ins>
      <w:del w:id="416" w:author="Sato Mieko" w:date="2018-11-13T17:59:00Z">
        <w:r w:rsidDel="006433FF">
          <w:rPr>
            <w:rFonts w:hint="eastAsia"/>
          </w:rPr>
          <w:delText>が</w:delText>
        </w:r>
      </w:del>
      <w:r>
        <w:rPr>
          <w:rFonts w:hint="eastAsia"/>
        </w:rPr>
        <w:t>、オープンソース</w:t>
      </w:r>
      <w:ins w:id="417" w:author="Sato Mieko" w:date="2018-11-13T17:59:00Z">
        <w:r w:rsidR="006433FF">
          <w:rPr>
            <w:rFonts w:hint="eastAsia"/>
          </w:rPr>
          <w:t xml:space="preserve"> </w:t>
        </w:r>
      </w:ins>
      <w:r>
        <w:rPr>
          <w:rFonts w:hint="eastAsia"/>
        </w:rPr>
        <w:t>コミュニティから学び、そこに貢献するよう奨励してください。オープンソース</w:t>
      </w:r>
      <w:ins w:id="418" w:author="Sato Mieko" w:date="2018-11-13T17:59:00Z">
        <w:r w:rsidR="006433FF">
          <w:rPr>
            <w:rFonts w:hint="eastAsia"/>
          </w:rPr>
          <w:t xml:space="preserve"> </w:t>
        </w:r>
      </w:ins>
      <w:r>
        <w:rPr>
          <w:rFonts w:hint="eastAsia"/>
        </w:rPr>
        <w:t>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w:t>
      </w:r>
      <w:ins w:id="419" w:author="Sato Mieko" w:date="2018-11-13T18:00:00Z">
        <w:r w:rsidR="006433FF">
          <w:rPr>
            <w:rFonts w:hint="eastAsia"/>
          </w:rPr>
          <w:t xml:space="preserve"> </w:t>
        </w:r>
      </w:ins>
      <w:r w:rsidR="00A351C1">
        <w:rPr>
          <w:rFonts w:hint="eastAsia"/>
        </w:rPr>
        <w:t>チーム以外の</w:t>
      </w:r>
      <w:r w:rsidR="00D01258">
        <w:rPr>
          <w:rFonts w:hint="eastAsia"/>
        </w:rPr>
        <w:t>部門</w:t>
      </w:r>
      <w:r w:rsidR="00A351C1">
        <w:rPr>
          <w:rFonts w:hint="eastAsia"/>
        </w:rPr>
        <w:t>からのオープンソース</w:t>
      </w:r>
      <w:ins w:id="420" w:author="Sato Mieko" w:date="2018-11-13T18:00:00Z">
        <w:r w:rsidR="006433FF">
          <w:rPr>
            <w:rFonts w:hint="eastAsia"/>
          </w:rPr>
          <w:t xml:space="preserve"> </w:t>
        </w:r>
      </w:ins>
      <w:r w:rsidR="00A351C1">
        <w:rPr>
          <w:rFonts w:hint="eastAsia"/>
        </w:rPr>
        <w:t>コミュニティへの好適な関与は、より多くの重要なコードのアップストリーム化を可能とし、コミュニティと</w:t>
      </w:r>
      <w:ins w:id="421" w:author="Sato Mieko" w:date="2018-11-13T18:02:00Z">
        <w:r w:rsidR="006433FF">
          <w:rPr>
            <w:rFonts w:hint="eastAsia"/>
          </w:rPr>
          <w:t>のやりとりを円滑に</w:t>
        </w:r>
      </w:ins>
      <w:del w:id="422" w:author="Sato Mieko" w:date="2018-11-13T18:02:00Z">
        <w:r w:rsidR="00A351C1" w:rsidDel="006433FF">
          <w:rPr>
            <w:rFonts w:hint="eastAsia"/>
          </w:rPr>
          <w:delText>交流する</w:delText>
        </w:r>
        <w:r w:rsidR="005A0EED" w:rsidDel="006433FF">
          <w:rPr>
            <w:rFonts w:hint="eastAsia"/>
          </w:rPr>
          <w:delText>力の向上に寄与</w:delText>
        </w:r>
      </w:del>
      <w:r w:rsidR="005A0EED">
        <w:rPr>
          <w:rFonts w:hint="eastAsia"/>
        </w:rPr>
        <w:t>します。</w:t>
      </w:r>
    </w:p>
    <w:p w:rsidR="005A0EED" w:rsidRDefault="005A0EED" w:rsidP="00EA2AEE"/>
    <w:p w:rsidR="00EA2AEE" w:rsidRDefault="00EA2AEE" w:rsidP="00EA2AEE">
      <w:r>
        <w:t>3) Create a Mentorship Program</w:t>
      </w:r>
    </w:p>
    <w:p w:rsidR="005A0EED" w:rsidRDefault="005A0EED" w:rsidP="00EA2AEE">
      <w:r>
        <w:rPr>
          <w:rFonts w:hint="eastAsia"/>
        </w:rPr>
        <w:t>3)</w:t>
      </w:r>
      <w:r>
        <w:t xml:space="preserve"> </w:t>
      </w:r>
      <w:r>
        <w:rPr>
          <w:rFonts w:hint="eastAsia"/>
        </w:rPr>
        <w:t>指導プログラムを作る</w:t>
      </w:r>
    </w:p>
    <w:p w:rsidR="00EA2AEE" w:rsidRDefault="00EA2AEE" w:rsidP="00EA2AEE"/>
    <w:p w:rsidR="00EA2AEE" w:rsidRDefault="00EA2AEE" w:rsidP="00EA2AEE">
      <w:r>
        <w:lastRenderedPageBreak/>
        <w:t>Grow open source talent in specific technology areas relevant to your products. It’s easy to hire a few resources from outside the company, but there are several limitations to this approach.</w:t>
      </w:r>
    </w:p>
    <w:p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領域でオープンソース人材を育成してください。企業の外から何人かを雇い入れるのは</w:t>
      </w:r>
      <w:ins w:id="423" w:author="Sato Mieko" w:date="2018-11-13T18:03:00Z">
        <w:r w:rsidR="006433FF">
          <w:rPr>
            <w:rFonts w:hint="eastAsia"/>
          </w:rPr>
          <w:t>簡単</w:t>
        </w:r>
      </w:ins>
      <w:del w:id="424" w:author="Sato Mieko" w:date="2018-11-13T18:03:00Z">
        <w:r w:rsidDel="006433FF">
          <w:rPr>
            <w:rFonts w:hint="eastAsia"/>
          </w:rPr>
          <w:delText>容易</w:delText>
        </w:r>
      </w:del>
      <w:r>
        <w:rPr>
          <w:rFonts w:hint="eastAsia"/>
        </w:rPr>
        <w:t>かもしれませんが、</w:t>
      </w:r>
      <w:r w:rsidR="00D87BBC">
        <w:rPr>
          <w:rFonts w:hint="eastAsia"/>
        </w:rPr>
        <w:t>そ</w:t>
      </w:r>
      <w:r>
        <w:rPr>
          <w:rFonts w:hint="eastAsia"/>
        </w:rPr>
        <w:t>のアプローチには制約もあるでしょう。</w:t>
      </w:r>
    </w:p>
    <w:p w:rsidR="00EA2AEE" w:rsidRDefault="00EA2AEE" w:rsidP="00EA2AEE"/>
    <w:p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rsidR="00E13232" w:rsidRDefault="00E13232" w:rsidP="00EA2AEE">
      <w:r>
        <w:rPr>
          <w:rFonts w:hint="eastAsia"/>
        </w:rPr>
        <w:t>代わりとなるアプローチは、既存の開発者</w:t>
      </w:r>
      <w:del w:id="425" w:author="Sato Mieko" w:date="2018-11-13T18:03:00Z">
        <w:r w:rsidDel="006433FF">
          <w:rPr>
            <w:rFonts w:hint="eastAsia"/>
          </w:rPr>
          <w:delText>を</w:delText>
        </w:r>
      </w:del>
      <w:ins w:id="426" w:author="Sato Mieko" w:date="2018-11-13T18:03:00Z">
        <w:r w:rsidR="006433FF">
          <w:rPr>
            <w:rFonts w:hint="eastAsia"/>
          </w:rPr>
          <w:t>に</w:t>
        </w:r>
      </w:ins>
      <w:del w:id="427" w:author="Sato Mieko" w:date="2018-11-13T18:03:00Z">
        <w:r w:rsidDel="006433FF">
          <w:rPr>
            <w:rFonts w:hint="eastAsia"/>
          </w:rPr>
          <w:delText>、</w:delText>
        </w:r>
      </w:del>
      <w:r w:rsidR="00335B47">
        <w:rPr>
          <w:rFonts w:hint="eastAsia"/>
        </w:rPr>
        <w:t>特定技術領域とオープンソース方法論</w:t>
      </w:r>
      <w:ins w:id="428" w:author="Sato Mieko" w:date="2018-11-13T18:04:00Z">
        <w:r w:rsidR="006433FF">
          <w:rPr>
            <w:rFonts w:hint="eastAsia"/>
          </w:rPr>
          <w:t>を学んでもらい</w:t>
        </w:r>
      </w:ins>
      <w:del w:id="429" w:author="Sato Mieko" w:date="2018-11-13T18:04:00Z">
        <w:r w:rsidR="00335B47" w:rsidDel="006433FF">
          <w:rPr>
            <w:rFonts w:hint="eastAsia"/>
          </w:rPr>
          <w:delText>に関する教育を経て</w:delText>
        </w:r>
      </w:del>
      <w:r w:rsidR="00335B47">
        <w:rPr>
          <w:rFonts w:hint="eastAsia"/>
        </w:rPr>
        <w:t>、</w:t>
      </w:r>
      <w:r>
        <w:rPr>
          <w:rFonts w:hint="eastAsia"/>
        </w:rPr>
        <w:t>オープンソース貢献者</w:t>
      </w:r>
      <w:ins w:id="430" w:author="Sato Mieko" w:date="2018-11-13T18:04:00Z">
        <w:r w:rsidR="006433FF">
          <w:rPr>
            <w:rFonts w:hint="eastAsia"/>
          </w:rPr>
          <w:t>になってもらう</w:t>
        </w:r>
      </w:ins>
      <w:del w:id="431" w:author="Sato Mieko" w:date="2018-11-13T18:04:00Z">
        <w:r w:rsidDel="006433FF">
          <w:rPr>
            <w:rFonts w:hint="eastAsia"/>
          </w:rPr>
          <w:delText>への転換させる</w:delText>
        </w:r>
      </w:del>
      <w:r>
        <w:rPr>
          <w:rFonts w:hint="eastAsia"/>
        </w:rPr>
        <w:t>ことです。</w:t>
      </w:r>
      <w:del w:id="432" w:author="Sato Mieko" w:date="2018-11-13T18:05:00Z">
        <w:r w:rsidR="00335B47" w:rsidDel="006433FF">
          <w:rPr>
            <w:rFonts w:hint="eastAsia"/>
          </w:rPr>
          <w:delText>そして、</w:delText>
        </w:r>
      </w:del>
      <w:r w:rsidR="00335B47">
        <w:rPr>
          <w:rFonts w:hint="eastAsia"/>
        </w:rPr>
        <w:t>このような開発者は</w:t>
      </w:r>
      <w:ins w:id="433" w:author="Sato Mieko" w:date="2018-11-13T18:05:00Z">
        <w:r w:rsidR="006433FF">
          <w:rPr>
            <w:rFonts w:hint="eastAsia"/>
          </w:rPr>
          <w:t>、</w:t>
        </w:r>
      </w:ins>
      <w:r w:rsidR="00335B47">
        <w:rPr>
          <w:rFonts w:hint="eastAsia"/>
        </w:rPr>
        <w:t>指導者とペアを組むこと</w:t>
      </w:r>
      <w:ins w:id="434" w:author="Sato Mieko" w:date="2018-11-13T18:05:00Z">
        <w:r w:rsidR="006433FF">
          <w:rPr>
            <w:rFonts w:hint="eastAsia"/>
          </w:rPr>
          <w:t>で</w:t>
        </w:r>
      </w:ins>
      <w:del w:id="435" w:author="Sato Mieko" w:date="2018-11-13T18:05:00Z">
        <w:r w:rsidR="00335B47" w:rsidDel="006433FF">
          <w:rPr>
            <w:rFonts w:hint="eastAsia"/>
          </w:rPr>
          <w:delText>によって、</w:delText>
        </w:r>
      </w:del>
      <w:r w:rsidR="00335B47">
        <w:rPr>
          <w:rFonts w:hint="eastAsia"/>
        </w:rPr>
        <w:t>さらにスキルを</w:t>
      </w:r>
      <w:ins w:id="436" w:author="Sato Mieko" w:date="2018-11-13T18:06:00Z">
        <w:r w:rsidR="006433FF">
          <w:rPr>
            <w:rFonts w:hint="eastAsia"/>
          </w:rPr>
          <w:t>高め</w:t>
        </w:r>
      </w:ins>
      <w:del w:id="437" w:author="Sato Mieko" w:date="2018-11-13T18:06:00Z">
        <w:r w:rsidR="00335B47" w:rsidDel="006433FF">
          <w:rPr>
            <w:rFonts w:hint="eastAsia"/>
          </w:rPr>
          <w:delText>広げ</w:delText>
        </w:r>
      </w:del>
      <w:r w:rsidR="00335B47">
        <w:rPr>
          <w:rFonts w:hint="eastAsia"/>
        </w:rPr>
        <w:t>ることができます。</w:t>
      </w:r>
    </w:p>
    <w:p w:rsidR="00EA2AEE" w:rsidRDefault="00EA2AEE" w:rsidP="00EA2AEE"/>
    <w:p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rsidR="00335B47" w:rsidRDefault="00D87BBC" w:rsidP="00EA2AEE">
      <w:r>
        <w:rPr>
          <w:rFonts w:hint="eastAsia"/>
        </w:rPr>
        <w:t>指導</w:t>
      </w:r>
      <w:r w:rsidR="00335B47">
        <w:rPr>
          <w:rFonts w:hint="eastAsia"/>
        </w:rPr>
        <w:t>プログラムを作り、それにより、</w:t>
      </w:r>
      <w:del w:id="438" w:author="Date Masahiro" w:date="2018-09-04T10:43:00Z">
        <w:r w:rsidDel="00A761D2">
          <w:rPr>
            <w:rFonts w:hint="eastAsia"/>
          </w:rPr>
          <w:delText>古参</w:delText>
        </w:r>
        <w:r w:rsidR="006B26F7" w:rsidDel="00A761D2">
          <w:rPr>
            <w:rFonts w:hint="eastAsia"/>
          </w:rPr>
          <w:delText>の</w:delText>
        </w:r>
      </w:del>
      <w:ins w:id="439" w:author="Date Masahiro" w:date="2018-09-04T10:43:00Z">
        <w:del w:id="440" w:author="工内 隆" w:date="2018-09-07T09:23:00Z">
          <w:r w:rsidR="00A761D2" w:rsidDel="000034D6">
            <w:rPr>
              <w:rFonts w:hint="eastAsia"/>
            </w:rPr>
            <w:delText>シニアで</w:delText>
          </w:r>
        </w:del>
      </w:ins>
      <w:ins w:id="441" w:author="Date Masahiro" w:date="2018-09-04T10:44:00Z">
        <w:del w:id="442" w:author="工内 隆" w:date="2018-09-07T09:23:00Z">
          <w:r w:rsidR="00A761D2" w:rsidDel="000034D6">
            <w:rPr>
              <w:rFonts w:hint="eastAsia"/>
            </w:rPr>
            <w:delText>、</w:delText>
          </w:r>
        </w:del>
      </w:ins>
      <w:r w:rsidR="00335B47">
        <w:rPr>
          <w:rFonts w:hint="eastAsia"/>
        </w:rPr>
        <w:t>経験を積んだ</w:t>
      </w:r>
      <w:ins w:id="443" w:author="工内 隆" w:date="2018-09-07T09:23:00Z">
        <w:r w:rsidR="000034D6">
          <w:rPr>
            <w:rFonts w:hint="eastAsia"/>
          </w:rPr>
          <w:t>上級の</w:t>
        </w:r>
      </w:ins>
      <w:r w:rsidR="00335B47">
        <w:rPr>
          <w:rFonts w:hint="eastAsia"/>
        </w:rPr>
        <w:t>オープンソース開発者が</w:t>
      </w:r>
      <w:ins w:id="444" w:author="Sato Mieko" w:date="2018-11-13T18:07:00Z">
        <w:r w:rsidR="006433FF">
          <w:rPr>
            <w:rFonts w:hint="eastAsia"/>
          </w:rPr>
          <w:t>、</w:t>
        </w:r>
      </w:ins>
      <w:r w:rsidR="00335B47">
        <w:rPr>
          <w:rFonts w:hint="eastAsia"/>
        </w:rPr>
        <w:t>若手</w:t>
      </w:r>
      <w:ins w:id="445" w:author="Sato Mieko" w:date="2018-11-13T18:07:00Z">
        <w:r w:rsidR="006433FF">
          <w:rPr>
            <w:rFonts w:hint="eastAsia"/>
          </w:rPr>
          <w:t>で</w:t>
        </w:r>
      </w:ins>
      <w:del w:id="446" w:author="Sato Mieko" w:date="2018-11-13T18:07:00Z">
        <w:r w:rsidR="00335B47" w:rsidDel="006433FF">
          <w:rPr>
            <w:rFonts w:hint="eastAsia"/>
          </w:rPr>
          <w:delText>の、</w:delText>
        </w:r>
      </w:del>
      <w:r w:rsidR="00335B47">
        <w:rPr>
          <w:rFonts w:hint="eastAsia"/>
        </w:rPr>
        <w:t>経験の</w:t>
      </w:r>
      <w:ins w:id="447" w:author="Sato Mieko" w:date="2018-11-13T18:07:00Z">
        <w:r w:rsidR="006433FF">
          <w:rPr>
            <w:rFonts w:hint="eastAsia"/>
          </w:rPr>
          <w:t>少ない</w:t>
        </w:r>
      </w:ins>
      <w:del w:id="448" w:author="Sato Mieko" w:date="2018-11-13T18:07:00Z">
        <w:r w:rsidR="00335B47" w:rsidDel="006433FF">
          <w:rPr>
            <w:rFonts w:hint="eastAsia"/>
          </w:rPr>
          <w:delText>足りない</w:delText>
        </w:r>
      </w:del>
      <w:r w:rsidR="00335B47">
        <w:rPr>
          <w:rFonts w:hint="eastAsia"/>
        </w:rPr>
        <w:t>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w:t>
      </w:r>
      <w:ins w:id="449" w:author="Sato Mieko" w:date="2018-11-13T18:08:00Z">
        <w:r w:rsidR="006433FF">
          <w:rPr>
            <w:rFonts w:hint="eastAsia"/>
          </w:rPr>
          <w:t xml:space="preserve"> </w:t>
        </w:r>
      </w:ins>
      <w:r w:rsidR="00B46FED">
        <w:rPr>
          <w:rFonts w:hint="eastAsia"/>
        </w:rPr>
        <w:t>プロジェクトにコードを提出する前にフィードバックを提示します。</w:t>
      </w:r>
    </w:p>
    <w:p w:rsidR="00EA2AEE" w:rsidRDefault="00EA2AEE" w:rsidP="00EA2AEE"/>
    <w:p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rsidR="00B46FED" w:rsidRDefault="00A54D81" w:rsidP="00EA2AEE">
      <w:r>
        <w:rPr>
          <w:rFonts w:hint="eastAsia"/>
        </w:rPr>
        <w:t>目指す</w:t>
      </w:r>
      <w:r w:rsidR="00CC2DB1">
        <w:rPr>
          <w:rFonts w:hint="eastAsia"/>
        </w:rPr>
        <w:t>もの</w:t>
      </w:r>
      <w:r w:rsidR="00B46FED">
        <w:rPr>
          <w:rFonts w:hint="eastAsia"/>
        </w:rPr>
        <w:t>は、アップストリーム</w:t>
      </w:r>
      <w:ins w:id="450" w:author="Sato Mieko" w:date="2018-11-13T18:08:00Z">
        <w:r w:rsidR="007B75B8">
          <w:rPr>
            <w:rFonts w:hint="eastAsia"/>
          </w:rPr>
          <w:t xml:space="preserve"> </w:t>
        </w:r>
      </w:ins>
      <w:r w:rsidR="00B46FED">
        <w:rPr>
          <w:rFonts w:hint="eastAsia"/>
        </w:rPr>
        <w:t>プロジェクトにコードを貢献する開発者の数を増や</w:t>
      </w:r>
      <w:ins w:id="451" w:author="Sato Mieko" w:date="2018-11-13T23:50:00Z">
        <w:r w:rsidR="00E742F5">
          <w:rPr>
            <w:rFonts w:hint="eastAsia"/>
          </w:rPr>
          <w:t>すこと</w:t>
        </w:r>
      </w:ins>
      <w:del w:id="452" w:author="Sato Mieko" w:date="2018-11-13T23:50:00Z">
        <w:r w:rsidR="00B46FED" w:rsidDel="00E742F5">
          <w:rPr>
            <w:rFonts w:hint="eastAsia"/>
          </w:rPr>
          <w:delText>し</w:delText>
        </w:r>
      </w:del>
      <w:r w:rsidR="00B46FED">
        <w:rPr>
          <w:rFonts w:hint="eastAsia"/>
        </w:rPr>
        <w:t>、</w:t>
      </w:r>
      <w:ins w:id="453" w:author="Sato Mieko" w:date="2018-11-13T23:52:00Z">
        <w:r w:rsidR="00E742F5">
          <w:rPr>
            <w:rFonts w:hint="eastAsia"/>
          </w:rPr>
          <w:t>および、</w:t>
        </w:r>
      </w:ins>
      <w:del w:id="454" w:author="Sato Mieko" w:date="2018-11-13T23:49:00Z">
        <w:r w:rsidR="00D87BBC" w:rsidDel="00E742F5">
          <w:rPr>
            <w:rFonts w:hint="eastAsia"/>
          </w:rPr>
          <w:delText>また、</w:delText>
        </w:r>
      </w:del>
      <w:r w:rsidR="00B46FED">
        <w:rPr>
          <w:rFonts w:hint="eastAsia"/>
        </w:rPr>
        <w:t>コードの品質を</w:t>
      </w:r>
      <w:ins w:id="455" w:author="Sato Mieko" w:date="2018-11-13T23:42:00Z">
        <w:r w:rsidR="00C03289">
          <w:rPr>
            <w:rFonts w:hint="eastAsia"/>
          </w:rPr>
          <w:t>高め</w:t>
        </w:r>
      </w:ins>
      <w:del w:id="456" w:author="Sato Mieko" w:date="2018-11-13T23:43:00Z">
        <w:r w:rsidR="00B46FED" w:rsidDel="00C03289">
          <w:rPr>
            <w:rFonts w:hint="eastAsia"/>
          </w:rPr>
          <w:delText>上げ</w:delText>
        </w:r>
      </w:del>
      <w:r w:rsidR="00B46FED">
        <w:rPr>
          <w:rFonts w:hint="eastAsia"/>
        </w:rPr>
        <w:t>、アップストリーム</w:t>
      </w:r>
      <w:ins w:id="457" w:author="Sato Mieko" w:date="2018-11-13T18:08:00Z">
        <w:r w:rsidR="007B75B8">
          <w:rPr>
            <w:rFonts w:hint="eastAsia"/>
          </w:rPr>
          <w:t xml:space="preserve"> </w:t>
        </w:r>
      </w:ins>
      <w:r w:rsidR="00B46FED">
        <w:rPr>
          <w:rFonts w:hint="eastAsia"/>
        </w:rPr>
        <w:t>プロジェクト</w:t>
      </w:r>
      <w:ins w:id="458" w:author="Sato Mieko" w:date="2018-11-13T23:43:00Z">
        <w:r w:rsidR="00C03289">
          <w:rPr>
            <w:rFonts w:hint="eastAsia"/>
          </w:rPr>
          <w:t>に</w:t>
        </w:r>
      </w:ins>
      <w:del w:id="459" w:author="Sato Mieko" w:date="2018-11-13T23:43:00Z">
        <w:r w:rsidR="00B46FED" w:rsidDel="00C03289">
          <w:rPr>
            <w:rFonts w:hint="eastAsia"/>
          </w:rPr>
          <w:delText>で</w:delText>
        </w:r>
      </w:del>
      <w:r w:rsidR="00B46FED">
        <w:rPr>
          <w:rFonts w:hint="eastAsia"/>
        </w:rPr>
        <w:t>受け容れられるコードの率を上げることによ</w:t>
      </w:r>
      <w:ins w:id="460" w:author="Sato Mieko" w:date="2018-11-13T23:54:00Z">
        <w:r w:rsidR="00E742F5">
          <w:rPr>
            <w:rFonts w:hint="eastAsia"/>
          </w:rPr>
          <w:t>り</w:t>
        </w:r>
      </w:ins>
      <w:del w:id="461" w:author="Sato Mieko" w:date="2018-11-13T23:54:00Z">
        <w:r w:rsidR="00B46FED" w:rsidDel="00E742F5">
          <w:rPr>
            <w:rFonts w:hint="eastAsia"/>
          </w:rPr>
          <w:delText>って</w:delText>
        </w:r>
      </w:del>
      <w:ins w:id="462" w:author="Sato Mieko" w:date="2018-11-13T18:08:00Z">
        <w:r w:rsidR="007B75B8">
          <w:rPr>
            <w:rFonts w:hint="eastAsia"/>
          </w:rPr>
          <w:t>、</w:t>
        </w:r>
      </w:ins>
      <w:r w:rsidR="00B46FED">
        <w:rPr>
          <w:rFonts w:hint="eastAsia"/>
        </w:rPr>
        <w:t>個人としての</w:t>
      </w:r>
      <w:r w:rsidR="006F05FD">
        <w:rPr>
          <w:rFonts w:hint="eastAsia"/>
        </w:rPr>
        <w:t>実力を向上させることです。一般的に</w:t>
      </w:r>
      <w:del w:id="463" w:author="Sato Mieko" w:date="2018-11-13T18:14:00Z">
        <w:r w:rsidR="006F05FD" w:rsidDel="00913EDB">
          <w:rPr>
            <w:rFonts w:hint="eastAsia"/>
          </w:rPr>
          <w:delText>言っ</w:delText>
        </w:r>
      </w:del>
      <w:ins w:id="464" w:author="Sato Mieko" w:date="2018-11-13T18:14:00Z">
        <w:r w:rsidR="00913EDB">
          <w:rPr>
            <w:rFonts w:hint="eastAsia"/>
          </w:rPr>
          <w:t>は</w:t>
        </w:r>
      </w:ins>
      <w:del w:id="465" w:author="Sato Mieko" w:date="2018-11-13T18:14:00Z">
        <w:r w:rsidR="006F05FD" w:rsidDel="00913EDB">
          <w:rPr>
            <w:rFonts w:hint="eastAsia"/>
          </w:rPr>
          <w:delText>て</w:delText>
        </w:r>
      </w:del>
      <w:r w:rsidR="006F05FD">
        <w:rPr>
          <w:rFonts w:hint="eastAsia"/>
        </w:rPr>
        <w:t>、</w:t>
      </w:r>
      <w:del w:id="466" w:author="Sato Mieko" w:date="2018-11-13T18:09:00Z">
        <w:r w:rsidR="006F05FD" w:rsidDel="007B75B8">
          <w:rPr>
            <w:rFonts w:hint="eastAsia"/>
          </w:rPr>
          <w:delText>ひとり</w:delText>
        </w:r>
      </w:del>
      <w:del w:id="467" w:author="Sato Mieko" w:date="2018-11-13T18:13:00Z">
        <w:r w:rsidR="006F05FD" w:rsidDel="00913EDB">
          <w:rPr>
            <w:rFonts w:hint="eastAsia"/>
          </w:rPr>
          <w:delText>の指導者には</w:delText>
        </w:r>
      </w:del>
      <w:del w:id="468" w:author="Sato Mieko" w:date="2018-11-13T18:10:00Z">
        <w:r w:rsidR="006F05FD" w:rsidDel="007B75B8">
          <w:rPr>
            <w:rFonts w:hint="eastAsia"/>
          </w:rPr>
          <w:delText>多くて</w:delText>
        </w:r>
      </w:del>
      <w:r w:rsidR="006F05FD">
        <w:rPr>
          <w:rFonts w:hint="eastAsia"/>
        </w:rPr>
        <w:t>4~5</w:t>
      </w:r>
      <w:r w:rsidR="006F05FD">
        <w:rPr>
          <w:rFonts w:hint="eastAsia"/>
        </w:rPr>
        <w:t>人</w:t>
      </w:r>
      <w:ins w:id="469" w:author="Sato Mieko" w:date="2018-11-13T23:40:00Z">
        <w:r w:rsidR="00C03289">
          <w:rPr>
            <w:rFonts w:hint="eastAsia"/>
          </w:rPr>
          <w:t>以下</w:t>
        </w:r>
      </w:ins>
      <w:r w:rsidR="006F05FD">
        <w:rPr>
          <w:rFonts w:hint="eastAsia"/>
        </w:rPr>
        <w:t>の被指導者</w:t>
      </w:r>
      <w:ins w:id="470" w:author="Sato Mieko" w:date="2018-11-13T18:13:00Z">
        <w:r w:rsidR="00913EDB">
          <w:rPr>
            <w:rFonts w:hint="eastAsia"/>
          </w:rPr>
          <w:t>に</w:t>
        </w:r>
      </w:ins>
      <w:ins w:id="471" w:author="Sato Mieko" w:date="2018-11-13T23:45:00Z">
        <w:r w:rsidR="002F4D7C">
          <w:rPr>
            <w:rFonts w:hint="eastAsia"/>
          </w:rPr>
          <w:t>対して</w:t>
        </w:r>
      </w:ins>
      <w:ins w:id="472" w:author="Sato Mieko" w:date="2018-11-13T18:14:00Z">
        <w:r w:rsidR="00913EDB">
          <w:rPr>
            <w:rFonts w:hint="eastAsia"/>
          </w:rPr>
          <w:t>指導者</w:t>
        </w:r>
      </w:ins>
      <w:ins w:id="473" w:author="Sato Mieko" w:date="2018-11-13T23:56:00Z">
        <w:r w:rsidR="00012956">
          <w:rPr>
            <w:rFonts w:hint="eastAsia"/>
          </w:rPr>
          <w:t>を</w:t>
        </w:r>
        <w:r w:rsidR="00012956">
          <w:t>1</w:t>
        </w:r>
        <w:r w:rsidR="00012956">
          <w:rPr>
            <w:rFonts w:hint="eastAsia"/>
          </w:rPr>
          <w:t>人</w:t>
        </w:r>
      </w:ins>
      <w:del w:id="474" w:author="Sato Mieko" w:date="2018-11-13T23:56:00Z">
        <w:r w:rsidR="006F05FD" w:rsidDel="00012956">
          <w:rPr>
            <w:rFonts w:hint="eastAsia"/>
          </w:rPr>
          <w:delText>が</w:delText>
        </w:r>
      </w:del>
      <w:r w:rsidR="006F05FD">
        <w:rPr>
          <w:rFonts w:hint="eastAsia"/>
        </w:rPr>
        <w:t>割り当て</w:t>
      </w:r>
      <w:del w:id="475" w:author="Sato Mieko" w:date="2018-11-13T23:56:00Z">
        <w:r w:rsidR="006F05FD" w:rsidDel="00012956">
          <w:rPr>
            <w:rFonts w:hint="eastAsia"/>
          </w:rPr>
          <w:delText>られ</w:delText>
        </w:r>
      </w:del>
      <w:r w:rsidR="006F05FD">
        <w:rPr>
          <w:rFonts w:hint="eastAsia"/>
        </w:rPr>
        <w:t>、</w:t>
      </w:r>
      <w:ins w:id="476" w:author="Sato Mieko" w:date="2018-11-13T23:56:00Z">
        <w:r w:rsidR="00012956">
          <w:rPr>
            <w:rFonts w:hint="eastAsia"/>
          </w:rPr>
          <w:t>指導者と</w:t>
        </w:r>
      </w:ins>
      <w:ins w:id="477" w:author="Sato Mieko" w:date="2018-11-14T00:03:00Z">
        <w:r w:rsidR="00012956">
          <w:rPr>
            <w:rFonts w:hint="eastAsia"/>
          </w:rPr>
          <w:t>彼らが</w:t>
        </w:r>
      </w:ins>
      <w:ins w:id="478" w:author="Sato Mieko" w:date="2018-11-13T23:57:00Z">
        <w:r w:rsidR="00012956">
          <w:rPr>
            <w:rFonts w:hint="eastAsia"/>
          </w:rPr>
          <w:t>同じ領域で作業</w:t>
        </w:r>
      </w:ins>
      <w:ins w:id="479" w:author="Sato Mieko" w:date="2018-11-14T00:03:00Z">
        <w:r w:rsidR="00012956">
          <w:rPr>
            <w:rFonts w:hint="eastAsia"/>
          </w:rPr>
          <w:t>できるよ</w:t>
        </w:r>
      </w:ins>
      <w:ins w:id="480" w:author="Sato Mieko" w:date="2018-11-14T00:04:00Z">
        <w:r w:rsidR="00012956">
          <w:rPr>
            <w:rFonts w:hint="eastAsia"/>
          </w:rPr>
          <w:t>うにすれば、</w:t>
        </w:r>
      </w:ins>
      <w:del w:id="481" w:author="Sato Mieko" w:date="2018-11-13T18:15:00Z">
        <w:r w:rsidR="006F05FD" w:rsidDel="00913EDB">
          <w:rPr>
            <w:rFonts w:hint="eastAsia"/>
          </w:rPr>
          <w:delText>また、</w:delText>
        </w:r>
      </w:del>
      <w:r w:rsidR="006F05FD">
        <w:rPr>
          <w:rFonts w:hint="eastAsia"/>
        </w:rPr>
        <w:t>コード</w:t>
      </w:r>
      <w:ins w:id="482" w:author="Sato Mieko" w:date="2018-11-13T18:10:00Z">
        <w:r w:rsidR="007B75B8">
          <w:rPr>
            <w:rFonts w:hint="eastAsia"/>
          </w:rPr>
          <w:t xml:space="preserve"> </w:t>
        </w:r>
      </w:ins>
      <w:r w:rsidR="006F05FD">
        <w:rPr>
          <w:rFonts w:hint="eastAsia"/>
        </w:rPr>
        <w:t>レビューが効率的</w:t>
      </w:r>
      <w:ins w:id="483" w:author="Sato Mieko" w:date="2018-11-14T00:00:00Z">
        <w:r w:rsidR="00012956">
          <w:rPr>
            <w:rFonts w:hint="eastAsia"/>
          </w:rPr>
          <w:t>に</w:t>
        </w:r>
      </w:ins>
      <w:ins w:id="484" w:author="Sato Mieko" w:date="2018-11-14T00:01:00Z">
        <w:r w:rsidR="00012956">
          <w:rPr>
            <w:rFonts w:hint="eastAsia"/>
          </w:rPr>
          <w:t>行われます。</w:t>
        </w:r>
      </w:ins>
      <w:del w:id="485" w:author="Sato Mieko" w:date="2018-11-14T00:01:00Z">
        <w:r w:rsidR="006F05FD" w:rsidDel="00012956">
          <w:rPr>
            <w:rFonts w:hint="eastAsia"/>
          </w:rPr>
          <w:delText>となるよう、指導者と同じ専門領域で仕事をするべきでしょう。</w:delText>
        </w:r>
      </w:del>
    </w:p>
    <w:p w:rsidR="00EA2AEE" w:rsidRDefault="00EA2AEE" w:rsidP="00EA2AEE"/>
    <w:p w:rsidR="00EA2AEE" w:rsidRDefault="00EA2AEE" w:rsidP="00EA2AEE">
      <w:r>
        <w:lastRenderedPageBreak/>
        <w:t>4) Formalize an Open Source Career Path</w:t>
      </w:r>
    </w:p>
    <w:p w:rsidR="00EA2AEE" w:rsidRDefault="006F05FD" w:rsidP="00EA2AEE">
      <w:r>
        <w:rPr>
          <w:rFonts w:hint="eastAsia"/>
        </w:rPr>
        <w:t>4)</w:t>
      </w:r>
      <w:r>
        <w:t xml:space="preserve"> </w:t>
      </w:r>
      <w:r>
        <w:rPr>
          <w:rFonts w:hint="eastAsia"/>
        </w:rPr>
        <w:t>オープンソースのキャリア</w:t>
      </w:r>
      <w:ins w:id="486" w:author="Sato Mieko" w:date="2018-11-13T18:32:00Z">
        <w:r w:rsidR="00256724">
          <w:rPr>
            <w:rFonts w:hint="eastAsia"/>
          </w:rPr>
          <w:t xml:space="preserve"> </w:t>
        </w:r>
      </w:ins>
      <w:r>
        <w:rPr>
          <w:rFonts w:hint="eastAsia"/>
        </w:rPr>
        <w:t>パスを正式なものとする</w:t>
      </w:r>
    </w:p>
    <w:p w:rsidR="006F05FD" w:rsidRDefault="006F05FD" w:rsidP="00EA2AEE"/>
    <w:p w:rsidR="00EA2AEE" w:rsidRDefault="00EA2AEE" w:rsidP="00EA2AEE">
      <w:r>
        <w:t>Create an open source developer track in your human resources (HR) system so people 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ins w:id="487" w:author="工内 隆" w:date="2018-09-07T09:23:00Z">
        <w:r w:rsidR="000034D6">
          <w:rPr>
            <w:rFonts w:hint="eastAsia"/>
          </w:rPr>
          <w:t>見通し</w:t>
        </w:r>
      </w:ins>
      <w:del w:id="488" w:author="工内 隆" w:date="2018-09-07T09:23:00Z">
        <w:r w:rsidR="00CC2DB1" w:rsidDel="000034D6">
          <w:rPr>
            <w:rFonts w:hint="eastAsia"/>
          </w:rPr>
          <w:delText>見遠し</w:delText>
        </w:r>
      </w:del>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w:t>
      </w:r>
      <w:ins w:id="489" w:author="Sato Mieko" w:date="2018-11-14T00:05:00Z">
        <w:r w:rsidR="00012956">
          <w:rPr>
            <w:rFonts w:hint="eastAsia"/>
          </w:rPr>
          <w:t>イ</w:t>
        </w:r>
      </w:ins>
      <w:r w:rsidR="000905C0">
        <w:rPr>
          <w:rFonts w:hint="eastAsia"/>
        </w:rPr>
        <w:t>エタリ</w:t>
      </w:r>
      <w:del w:id="490" w:author="Sato Mieko" w:date="2018-11-14T00:05:00Z">
        <w:r w:rsidR="000905C0" w:rsidDel="00012956">
          <w:rPr>
            <w:rFonts w:hint="eastAsia"/>
          </w:rPr>
          <w:delText>ー</w:delText>
        </w:r>
      </w:del>
      <w:ins w:id="491" w:author="Sato Mieko" w:date="2018-11-14T00:05:00Z">
        <w:r w:rsidR="00012956">
          <w:rPr>
            <w:rFonts w:hint="eastAsia"/>
          </w:rPr>
          <w:t xml:space="preserve"> </w:t>
        </w:r>
      </w:ins>
      <w:r w:rsidR="000905C0">
        <w:rPr>
          <w:rFonts w:hint="eastAsia"/>
        </w:rPr>
        <w:t>ソフトウェアや非オープンソース</w:t>
      </w:r>
      <w:ins w:id="492" w:author="Sato Mieko" w:date="2018-11-14T00:05:00Z">
        <w:r w:rsidR="00012956">
          <w:rPr>
            <w:rFonts w:hint="eastAsia"/>
          </w:rPr>
          <w:t xml:space="preserve"> </w:t>
        </w:r>
      </w:ins>
      <w:r w:rsidR="000905C0">
        <w:rPr>
          <w:rFonts w:hint="eastAsia"/>
        </w:rPr>
        <w:t>ソフトウェアの開発者</w:t>
      </w:r>
      <w:r w:rsidR="00997D2A">
        <w:rPr>
          <w:rFonts w:hint="eastAsia"/>
        </w:rPr>
        <w:t>の評価尺度は、オープンソース開発者のものとは異なっていることが多いでしょう。</w:t>
      </w:r>
    </w:p>
    <w:p w:rsidR="00EA2AEE" w:rsidRDefault="00EA2AEE" w:rsidP="00EA2AEE"/>
    <w:p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rsidR="00997D2A" w:rsidRDefault="00997D2A" w:rsidP="00EA2AEE">
      <w:del w:id="493" w:author="Sato Mieko" w:date="2018-11-14T00:05:00Z">
        <w:r w:rsidDel="00EB5B3D">
          <w:rPr>
            <w:rFonts w:hint="eastAsia"/>
          </w:rPr>
          <w:delText>いくつか</w:delText>
        </w:r>
      </w:del>
      <w:ins w:id="494" w:author="Sato Mieko" w:date="2018-11-14T00:05:00Z">
        <w:r w:rsidR="00EB5B3D">
          <w:rPr>
            <w:rFonts w:hint="eastAsia"/>
          </w:rPr>
          <w:t>一部</w:t>
        </w:r>
      </w:ins>
      <w:r>
        <w:rPr>
          <w:rFonts w:hint="eastAsia"/>
        </w:rPr>
        <w:t>の企業では、オープンソース開発者と非オープンソース開発者の間には明確な区別があります。しかし</w:t>
      </w:r>
      <w:del w:id="495" w:author="Sato Mieko" w:date="2018-11-14T00:06:00Z">
        <w:r w:rsidDel="00EB5B3D">
          <w:rPr>
            <w:rFonts w:hint="eastAsia"/>
          </w:rPr>
          <w:delText>、</w:delText>
        </w:r>
      </w:del>
      <w:r>
        <w:rPr>
          <w:rFonts w:hint="eastAsia"/>
        </w:rPr>
        <w:t>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w:t>
      </w:r>
      <w:del w:id="496" w:author="Date Masahiro" w:date="2018-09-04T10:51:00Z">
        <w:r w:rsidDel="00A761D2">
          <w:rPr>
            <w:rFonts w:hint="eastAsia"/>
          </w:rPr>
          <w:delText>非オープン</w:delText>
        </w:r>
      </w:del>
      <w:ins w:id="497" w:author="Date Masahiro" w:date="2018-09-04T10:51:00Z">
        <w:r w:rsidR="00A761D2">
          <w:rPr>
            <w:rFonts w:hint="eastAsia"/>
          </w:rPr>
          <w:t>クローズド</w:t>
        </w:r>
      </w:ins>
      <w:r>
        <w:rPr>
          <w:rFonts w:hint="eastAsia"/>
        </w:rPr>
        <w:t>ソースの</w:t>
      </w:r>
      <w:ins w:id="498" w:author="Date Masahiro" w:date="2018-09-04T10:51:00Z">
        <w:r w:rsidR="00A761D2">
          <w:rPr>
            <w:rFonts w:hint="eastAsia"/>
          </w:rPr>
          <w:t>みを扱</w:t>
        </w:r>
      </w:ins>
      <w:ins w:id="499" w:author="工内 隆" w:date="2018-09-06T17:31:00Z">
        <w:r w:rsidR="007B685D">
          <w:rPr>
            <w:rFonts w:hint="eastAsia"/>
          </w:rPr>
          <w:t>う</w:t>
        </w:r>
      </w:ins>
      <w:ins w:id="500" w:author="Date Masahiro" w:date="2018-09-04T10:51:00Z">
        <w:del w:id="501" w:author="工内 隆" w:date="2018-09-06T17:31:00Z">
          <w:r w:rsidR="00A761D2" w:rsidDel="007B685D">
            <w:rPr>
              <w:rFonts w:hint="eastAsia"/>
            </w:rPr>
            <w:delText>っている</w:delText>
          </w:r>
        </w:del>
      </w:ins>
      <w:r>
        <w:rPr>
          <w:rFonts w:hint="eastAsia"/>
        </w:rPr>
        <w:t>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ins w:id="502" w:author="Sato Mieko" w:date="2018-11-14T00:12:00Z">
        <w:r w:rsidR="00EB5B3D">
          <w:rPr>
            <w:rFonts w:hint="eastAsia"/>
          </w:rPr>
          <w:t>（</w:t>
        </w:r>
      </w:ins>
      <w:del w:id="503" w:author="Sato Mieko" w:date="2018-11-14T00:12:00Z">
        <w:r w:rsidR="00D96827" w:rsidDel="00EB5B3D">
          <w:rPr>
            <w:rFonts w:hint="eastAsia"/>
          </w:rPr>
          <w:delText xml:space="preserve"> (</w:delText>
        </w:r>
      </w:del>
      <w:r w:rsidR="00D96827">
        <w:rPr>
          <w:rFonts w:hint="eastAsia"/>
        </w:rPr>
        <w:t>外部の企業・組織に提供、あるいは</w:t>
      </w:r>
      <w:del w:id="504" w:author="Sato Mieko" w:date="2018-11-14T00:12:00Z">
        <w:r w:rsidR="00D96827" w:rsidDel="00EB5B3D">
          <w:rPr>
            <w:rFonts w:hint="eastAsia"/>
          </w:rPr>
          <w:delText>、</w:delText>
        </w:r>
      </w:del>
      <w:r w:rsidR="00D96827">
        <w:rPr>
          <w:rFonts w:hint="eastAsia"/>
        </w:rPr>
        <w:t>新規プロジェクトとして公開</w:t>
      </w:r>
      <w:ins w:id="505" w:author="Sato Mieko" w:date="2018-11-14T00:19:00Z">
        <w:r w:rsidR="00885B71">
          <w:rPr>
            <w:rFonts w:hint="eastAsia"/>
          </w:rPr>
          <w:t>）</w:t>
        </w:r>
      </w:ins>
      <w:del w:id="506" w:author="Sato Mieko" w:date="2018-11-14T00:19:00Z">
        <w:r w:rsidR="00D96827" w:rsidDel="00885B71">
          <w:rPr>
            <w:rFonts w:hint="eastAsia"/>
          </w:rPr>
          <w:delText>)</w:delText>
        </w:r>
      </w:del>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w:t>
      </w:r>
      <w:ins w:id="507" w:author="Sato Mieko" w:date="2018-11-14T00:20:00Z">
        <w:r w:rsidR="00885B71">
          <w:rPr>
            <w:rFonts w:hint="eastAsia"/>
          </w:rPr>
          <w:t xml:space="preserve"> </w:t>
        </w:r>
      </w:ins>
      <w:r w:rsidR="00982EAE">
        <w:rPr>
          <w:rFonts w:hint="eastAsia"/>
        </w:rPr>
        <w:t>パスやインセンティブは、オープンソースに対応した企業独特の組織構造やアプローチを反映させるべきです。</w:t>
      </w:r>
    </w:p>
    <w:p w:rsidR="00EA2AEE" w:rsidRDefault="00EA2AEE" w:rsidP="00EA2AEE"/>
    <w:p w:rsidR="00EA2AEE" w:rsidRDefault="00EA2AEE" w:rsidP="00EA2AEE">
      <w:r>
        <w:t xml:space="preserve">Finally, allow a work from home policy for open source developers, regardless of the general corporate policy related to this. Lately, we have witnessed a reverse in work from home policies across companies where many have either banned or created strict limitations to working from home. In the open source world, a work from home policy is almost mandatory because open source experts are located all over the planet, and this </w:t>
      </w:r>
      <w:r>
        <w:lastRenderedPageBreak/>
        <w:t>policy is often the only way to hire them.</w:t>
      </w:r>
    </w:p>
    <w:p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、オープンソース開発者には、在宅勤務を許可してください。</w:t>
      </w:r>
      <w:r w:rsidR="00A70493">
        <w:rPr>
          <w:rFonts w:hint="eastAsia"/>
        </w:rPr>
        <w:t>近年、在宅勤務に関しては逆の傾向があり、多くの企業が禁止したり、厳しい制限をつけたりしています。オープンソースの世界では、在宅勤務のポリシーは、ほとんど必須の状況です。というのは、オープンソースの専門家は世界中のあらゆる場所を拠点としており、</w:t>
      </w:r>
      <w:r w:rsidR="00BA23CA">
        <w:rPr>
          <w:rFonts w:hint="eastAsia"/>
        </w:rPr>
        <w:t>このポリシーを適用するのが雇用の条件となるからです。</w:t>
      </w:r>
    </w:p>
    <w:p w:rsidR="00EA2AEE" w:rsidRDefault="00EA2AEE" w:rsidP="00EA2AEE"/>
    <w:p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rsidR="00BA23CA" w:rsidRDefault="003C748B" w:rsidP="00EA2AEE">
      <w:r>
        <w:rPr>
          <w:rFonts w:hint="eastAsia"/>
        </w:rPr>
        <w:t>フレキシブルな勤務ポリシーには、企業運用</w:t>
      </w:r>
      <w:r w:rsidR="00CE3676">
        <w:rPr>
          <w:rFonts w:hint="eastAsia"/>
        </w:rPr>
        <w:t>上の利点もあります。</w:t>
      </w:r>
      <w:hyperlink r:id="rId9"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によると、リモートワークを選択できる従業員は転職率が下がり、また、「</w:t>
      </w:r>
      <w:r w:rsidR="00D53FC2">
        <w:rPr>
          <w:rFonts w:hint="eastAsia"/>
        </w:rPr>
        <w:t>要員の減少率は</w:t>
      </w:r>
      <w:r w:rsidR="00CE3676">
        <w:rPr>
          <w:rFonts w:hint="eastAsia"/>
        </w:rPr>
        <w:t>50%</w:t>
      </w:r>
      <w:r w:rsidR="00CE3676">
        <w:rPr>
          <w:rFonts w:hint="eastAsia"/>
        </w:rPr>
        <w:t>も下がった」とのことです。また、ソフトウェア</w:t>
      </w:r>
      <w:ins w:id="508" w:author="Sato Mieko" w:date="2018-11-14T10:52:00Z">
        <w:r w:rsidR="002C5F22">
          <w:rPr>
            <w:rFonts w:hint="eastAsia"/>
          </w:rPr>
          <w:t xml:space="preserve"> </w:t>
        </w:r>
      </w:ins>
      <w:r w:rsidR="00CE3676">
        <w:rPr>
          <w:rFonts w:hint="eastAsia"/>
        </w:rPr>
        <w:t>サービスのトップ</w:t>
      </w:r>
      <w:ins w:id="509" w:author="Sato Mieko" w:date="2018-11-14T10:52:00Z">
        <w:r w:rsidR="003778CB">
          <w:rPr>
            <w:rFonts w:hint="eastAsia"/>
          </w:rPr>
          <w:t xml:space="preserve"> </w:t>
        </w:r>
      </w:ins>
      <w:r w:rsidR="00CE3676">
        <w:rPr>
          <w:rFonts w:hint="eastAsia"/>
        </w:rPr>
        <w:t>プロバイダーである</w:t>
      </w:r>
      <w:hyperlink r:id="rId10"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68%</w:t>
      </w:r>
      <w:r w:rsidR="00D53FC2">
        <w:rPr>
          <w:rFonts w:hint="eastAsia"/>
        </w:rPr>
        <w:t>下がったと</w:t>
      </w:r>
      <w:ins w:id="510" w:author="Date Masahiro" w:date="2018-09-04T10:53:00Z">
        <w:r w:rsidR="00A761D2">
          <w:rPr>
            <w:rFonts w:hint="eastAsia"/>
          </w:rPr>
          <w:t>あります</w:t>
        </w:r>
      </w:ins>
      <w:del w:id="511" w:author="Date Masahiro" w:date="2018-09-04T10:53:00Z">
        <w:r w:rsidR="00D53FC2" w:rsidDel="00A761D2">
          <w:rPr>
            <w:rFonts w:hint="eastAsia"/>
          </w:rPr>
          <w:delText>の報告です</w:delText>
        </w:r>
      </w:del>
      <w:r w:rsidR="00D53FC2">
        <w:rPr>
          <w:rFonts w:hint="eastAsia"/>
        </w:rPr>
        <w:t>。</w:t>
      </w:r>
    </w:p>
    <w:p w:rsidR="00EA2AEE" w:rsidRDefault="00EA2AEE" w:rsidP="00EA2AEE"/>
    <w:p w:rsidR="00EA2AEE" w:rsidRDefault="00EA2AEE" w:rsidP="00EA2AEE">
      <w:r>
        <w:t>5) Offer Training</w:t>
      </w:r>
    </w:p>
    <w:p w:rsidR="00EA2AEE" w:rsidRDefault="00D53FC2" w:rsidP="00EA2AEE">
      <w:r>
        <w:rPr>
          <w:rFonts w:hint="eastAsia"/>
        </w:rPr>
        <w:t>5)</w:t>
      </w:r>
      <w:r>
        <w:t xml:space="preserve"> </w:t>
      </w:r>
      <w:r>
        <w:rPr>
          <w:rFonts w:hint="eastAsia"/>
        </w:rPr>
        <w:t>トレーニングを</w:t>
      </w:r>
      <w:r w:rsidR="00F949CE">
        <w:rPr>
          <w:rFonts w:hint="eastAsia"/>
        </w:rPr>
        <w:t>提供する</w:t>
      </w:r>
    </w:p>
    <w:p w:rsidR="00F949CE" w:rsidRDefault="00F949CE" w:rsidP="00EA2AEE"/>
    <w:p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rsidR="00F949CE" w:rsidRDefault="00F949CE" w:rsidP="00EA2AEE">
      <w:r>
        <w:rPr>
          <w:rFonts w:hint="eastAsia"/>
        </w:rPr>
        <w:t>どんな企業であろうと、当該領域</w:t>
      </w:r>
      <w:r w:rsidR="009230E0">
        <w:rPr>
          <w:rFonts w:hint="eastAsia"/>
        </w:rPr>
        <w:t>で</w:t>
      </w:r>
      <w:del w:id="512" w:author="Date Masahiro" w:date="2018-09-04T10:54:00Z">
        <w:r w:rsidR="006B26F7" w:rsidDel="00844942">
          <w:rPr>
            <w:rFonts w:hint="eastAsia"/>
          </w:rPr>
          <w:delText>古</w:delText>
        </w:r>
        <w:r w:rsidR="009230E0" w:rsidDel="00844942">
          <w:rPr>
            <w:rFonts w:hint="eastAsia"/>
          </w:rPr>
          <w:delText>参</w:delText>
        </w:r>
        <w:r w:rsidR="006B26F7" w:rsidDel="00844942">
          <w:rPr>
            <w:rFonts w:hint="eastAsia"/>
          </w:rPr>
          <w:delText>の</w:delText>
        </w:r>
      </w:del>
      <w:ins w:id="513" w:author="Date Masahiro" w:date="2018-09-04T10:54:00Z">
        <w:del w:id="514" w:author="工内 隆" w:date="2018-09-07T09:27:00Z">
          <w:r w:rsidR="00844942" w:rsidDel="00BE5295">
            <w:rPr>
              <w:rFonts w:hint="eastAsia"/>
            </w:rPr>
            <w:delText>シニア</w:delText>
          </w:r>
        </w:del>
        <w:del w:id="515" w:author="工内 隆" w:date="2018-09-07T09:28:00Z">
          <w:r w:rsidR="00844942" w:rsidDel="00BE5295">
            <w:rPr>
              <w:rFonts w:hint="eastAsia"/>
            </w:rPr>
            <w:delText>で、</w:delText>
          </w:r>
        </w:del>
      </w:ins>
      <w:r w:rsidR="00266426">
        <w:rPr>
          <w:rFonts w:hint="eastAsia"/>
        </w:rPr>
        <w:t>専門性の高い</w:t>
      </w:r>
      <w:ins w:id="516" w:author="工内 隆" w:date="2018-09-07T09:28:00Z">
        <w:r w:rsidR="00BE5295">
          <w:rPr>
            <w:rFonts w:hint="eastAsia"/>
          </w:rPr>
          <w:t>上級</w:t>
        </w:r>
      </w:ins>
      <w:r w:rsidR="00266426">
        <w:rPr>
          <w:rFonts w:hint="eastAsia"/>
        </w:rPr>
        <w:t>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w:t>
      </w:r>
      <w:ins w:id="517" w:author="Sato Mieko" w:date="2018-11-14T10:53:00Z">
        <w:r w:rsidR="003778CB">
          <w:rPr>
            <w:rFonts w:hint="eastAsia"/>
          </w:rPr>
          <w:t xml:space="preserve"> </w:t>
        </w:r>
      </w:ins>
      <w:r w:rsidR="00266426">
        <w:rPr>
          <w:rFonts w:hint="eastAsia"/>
        </w:rPr>
        <w:t>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rsidR="00EA2AEE" w:rsidRDefault="00EA2AEE" w:rsidP="00EA2AEE"/>
    <w:p w:rsidR="00EA2AEE" w:rsidRDefault="00EA2AEE" w:rsidP="00EA2AEE">
      <w:r>
        <w:t>Sample training courses include:</w:t>
      </w:r>
    </w:p>
    <w:p w:rsidR="00EA2AEE" w:rsidRDefault="00662F2B" w:rsidP="00EA2AEE">
      <w:r>
        <w:rPr>
          <w:rFonts w:hint="eastAsia"/>
        </w:rPr>
        <w:t>トレーニング</w:t>
      </w:r>
      <w:ins w:id="518" w:author="Sato Mieko" w:date="2018-11-14T10:53:00Z">
        <w:r w:rsidR="003778CB">
          <w:rPr>
            <w:rFonts w:hint="eastAsia"/>
          </w:rPr>
          <w:t xml:space="preserve"> </w:t>
        </w:r>
      </w:ins>
      <w:r>
        <w:rPr>
          <w:rFonts w:hint="eastAsia"/>
        </w:rPr>
        <w:t>コースの事例：</w:t>
      </w:r>
    </w:p>
    <w:p w:rsidR="00662F2B" w:rsidRDefault="00662F2B" w:rsidP="00EA2AEE"/>
    <w:p w:rsidR="00EA2AEE" w:rsidRDefault="00EA2AEE" w:rsidP="00EA2AEE">
      <w:r>
        <w:t xml:space="preserve">    Technical training that covers the various areas in the Linux Kernel. Maintainers or senior developers usually present this to grow internal Kernel expertise; this expertise is vital to pass on given how challenging it is to hire expert Kernel developers.</w:t>
      </w:r>
    </w:p>
    <w:p w:rsidR="00956B5B" w:rsidRDefault="00956B5B" w:rsidP="00EA2AEE">
      <w:r>
        <w:rPr>
          <w:rFonts w:hint="eastAsia"/>
        </w:rPr>
        <w:t>Linux</w:t>
      </w:r>
      <w:r>
        <w:rPr>
          <w:rFonts w:hint="eastAsia"/>
        </w:rPr>
        <w:t>カーネルのさまざまな領域をカバーする技術トレーニング。メンテナー</w:t>
      </w:r>
      <w:del w:id="519" w:author="Sato Mieko" w:date="2018-11-14T10:53:00Z">
        <w:r w:rsidDel="003778CB">
          <w:rPr>
            <w:rFonts w:hint="eastAsia"/>
          </w:rPr>
          <w:delText>、あるいは、</w:delText>
        </w:r>
      </w:del>
      <w:ins w:id="520" w:author="Sato Mieko" w:date="2018-11-14T10:53:00Z">
        <w:r w:rsidR="003778CB">
          <w:rPr>
            <w:rFonts w:hint="eastAsia"/>
          </w:rPr>
          <w:t>や</w:t>
        </w:r>
      </w:ins>
      <w:del w:id="521" w:author="Date Masahiro" w:date="2018-09-04T12:16:00Z">
        <w:r w:rsidR="006B26F7" w:rsidDel="00C16BDF">
          <w:rPr>
            <w:rFonts w:hint="eastAsia"/>
          </w:rPr>
          <w:delText>古</w:delText>
        </w:r>
        <w:r w:rsidR="009230E0" w:rsidDel="00C16BDF">
          <w:rPr>
            <w:rFonts w:hint="eastAsia"/>
          </w:rPr>
          <w:delText>参</w:delText>
        </w:r>
      </w:del>
      <w:ins w:id="522" w:author="Date Masahiro" w:date="2018-09-04T12:16:00Z">
        <w:del w:id="523" w:author="工内 隆" w:date="2018-09-07T09:28:00Z">
          <w:r w:rsidR="00C16BDF" w:rsidDel="00BE5295">
            <w:rPr>
              <w:rFonts w:hint="eastAsia"/>
            </w:rPr>
            <w:delText>シニアな</w:delText>
          </w:r>
        </w:del>
      </w:ins>
      <w:ins w:id="524" w:author="工内 隆" w:date="2018-09-07T09:28:00Z">
        <w:r w:rsidR="00BE5295">
          <w:rPr>
            <w:rFonts w:hint="eastAsia"/>
          </w:rPr>
          <w:t>上級</w:t>
        </w:r>
      </w:ins>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rsidR="006B26F7" w:rsidRDefault="006B26F7" w:rsidP="00EA2AEE"/>
    <w:p w:rsidR="00EA2AEE" w:rsidRDefault="00EA2AEE" w:rsidP="00EA2AEE">
      <w:r>
        <w:t xml:space="preserve">    Open source development methodology course that teaches staff that’s new to open source how open source and Linux Kernel development works and how to best get engaged.</w:t>
      </w:r>
    </w:p>
    <w:p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w:t>
      </w:r>
      <w:del w:id="525" w:author="Sato Mieko" w:date="2018-11-14T10:54:00Z">
        <w:r w:rsidDel="003778CB">
          <w:rPr>
            <w:rFonts w:hint="eastAsia"/>
          </w:rPr>
          <w:delText>、</w:delText>
        </w:r>
      </w:del>
      <w:r>
        <w:rPr>
          <w:rFonts w:hint="eastAsia"/>
        </w:rPr>
        <w:t>どうすればうまく関わることができるかを教育。</w:t>
      </w:r>
    </w:p>
    <w:p w:rsidR="006B26F7" w:rsidRDefault="006B26F7" w:rsidP="00EA2AEE"/>
    <w:p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rsidR="006B26F7" w:rsidRDefault="006B26F7" w:rsidP="00EA2AEE">
      <w:r>
        <w:rPr>
          <w:rFonts w:hint="eastAsia"/>
        </w:rPr>
        <w:t>オープンソース</w:t>
      </w:r>
      <w:ins w:id="526" w:author="Sato Mieko" w:date="2018-11-14T10:54:00Z">
        <w:r w:rsidR="003778CB">
          <w:rPr>
            <w:rFonts w:hint="eastAsia"/>
          </w:rPr>
          <w:t xml:space="preserve"> </w:t>
        </w:r>
      </w:ins>
      <w:r>
        <w:rPr>
          <w:rFonts w:hint="eastAsia"/>
        </w:rPr>
        <w:t>コンプライアンスのコース。スタッフに対してコンプライアンス</w:t>
      </w:r>
      <w:r w:rsidR="00F2308B">
        <w:rPr>
          <w:rFonts w:hint="eastAsia"/>
        </w:rPr>
        <w:t>とオープンソース</w:t>
      </w:r>
      <w:ins w:id="527" w:author="Sato Mieko" w:date="2018-11-14T10:54:00Z">
        <w:r w:rsidR="003778CB">
          <w:rPr>
            <w:rFonts w:hint="eastAsia"/>
          </w:rPr>
          <w:t xml:space="preserve"> </w:t>
        </w:r>
      </w:ins>
      <w:del w:id="528" w:author="Sato Mieko" w:date="2018-11-14T10:54:00Z">
        <w:r w:rsidR="00F2308B" w:rsidDel="003778CB">
          <w:rPr>
            <w:rFonts w:hint="eastAsia"/>
          </w:rPr>
          <w:delText>の</w:delText>
        </w:r>
      </w:del>
      <w:r w:rsidR="00F2308B">
        <w:rPr>
          <w:rFonts w:hint="eastAsia"/>
        </w:rPr>
        <w:t>ライセンス</w:t>
      </w:r>
      <w:r w:rsidR="009230E0">
        <w:rPr>
          <w:rFonts w:hint="eastAsia"/>
        </w:rPr>
        <w:t>の基礎</w:t>
      </w:r>
      <w:r w:rsidR="00F2308B">
        <w:rPr>
          <w:rFonts w:hint="eastAsia"/>
        </w:rPr>
        <w:t>を教育。</w:t>
      </w:r>
      <w:del w:id="529" w:author="Sato Mieko" w:date="2018-11-14T10:56:00Z">
        <w:r w:rsidR="00F2308B" w:rsidDel="003778CB">
          <w:rPr>
            <w:rFonts w:hint="eastAsia"/>
          </w:rPr>
          <w:delText>同時に、</w:delText>
        </w:r>
      </w:del>
      <w:r w:rsidR="00F2308B">
        <w:rPr>
          <w:rFonts w:hint="eastAsia"/>
        </w:rPr>
        <w:t>企業のポリシーとプロセスを伝達するためにも使われるべき</w:t>
      </w:r>
      <w:del w:id="530" w:author="Sato Mieko" w:date="2018-11-14T10:56:00Z">
        <w:r w:rsidR="00F2308B" w:rsidDel="003778CB">
          <w:rPr>
            <w:rFonts w:hint="eastAsia"/>
          </w:rPr>
          <w:delText>です</w:delText>
        </w:r>
      </w:del>
      <w:r w:rsidR="00F2308B">
        <w:rPr>
          <w:rFonts w:hint="eastAsia"/>
        </w:rPr>
        <w:t>。</w:t>
      </w:r>
      <w:r w:rsidR="00F2308B">
        <w:rPr>
          <w:rFonts w:hint="eastAsia"/>
        </w:rPr>
        <w:t>Linux Foundation</w:t>
      </w:r>
      <w:r w:rsidR="00F2308B">
        <w:rPr>
          <w:rFonts w:hint="eastAsia"/>
        </w:rPr>
        <w:t>は開発者向けに自由に使用できるオンラインの</w:t>
      </w:r>
      <w:r w:rsidR="007B685D">
        <w:rPr>
          <w:rStyle w:val="a8"/>
        </w:rPr>
        <w:fldChar w:fldCharType="begin"/>
      </w:r>
      <w:r w:rsidR="007B685D">
        <w:rPr>
          <w:rStyle w:val="a8"/>
        </w:rPr>
        <w:instrText xml:space="preserve"> HYPERLINK "https://training.linuxfoundation.org/linux-courses/open-source-compliance-courses/compliance-basics-for-developers" </w:instrText>
      </w:r>
      <w:r w:rsidR="007B685D">
        <w:rPr>
          <w:rStyle w:val="a8"/>
        </w:rPr>
        <w:fldChar w:fldCharType="separate"/>
      </w:r>
      <w:r w:rsidR="00F2308B" w:rsidRPr="00CB6AD9">
        <w:rPr>
          <w:rStyle w:val="a8"/>
          <w:rFonts w:hint="eastAsia"/>
        </w:rPr>
        <w:t>オープンソース</w:t>
      </w:r>
      <w:ins w:id="531" w:author="Sato Mieko" w:date="2018-11-14T10:56:00Z">
        <w:r w:rsidR="003778CB">
          <w:rPr>
            <w:rStyle w:val="a8"/>
            <w:rFonts w:hint="eastAsia"/>
          </w:rPr>
          <w:t xml:space="preserve"> </w:t>
        </w:r>
      </w:ins>
      <w:r w:rsidR="00F2308B" w:rsidRPr="00CB6AD9">
        <w:rPr>
          <w:rStyle w:val="a8"/>
          <w:rFonts w:hint="eastAsia"/>
        </w:rPr>
        <w:t>コンプライアンスのトレーニング</w:t>
      </w:r>
      <w:ins w:id="532" w:author="Sato Mieko" w:date="2018-11-14T10:56:00Z">
        <w:r w:rsidR="003778CB">
          <w:rPr>
            <w:rStyle w:val="a8"/>
            <w:rFonts w:hint="eastAsia"/>
          </w:rPr>
          <w:t xml:space="preserve"> </w:t>
        </w:r>
      </w:ins>
      <w:r w:rsidR="00F2308B" w:rsidRPr="00CB6AD9">
        <w:rPr>
          <w:rStyle w:val="a8"/>
          <w:rFonts w:hint="eastAsia"/>
        </w:rPr>
        <w:t>コースを公開</w:t>
      </w:r>
      <w:r w:rsidR="007B685D">
        <w:rPr>
          <w:rStyle w:val="a8"/>
        </w:rPr>
        <w:fldChar w:fldCharType="end"/>
      </w:r>
      <w:del w:id="533" w:author="Sato Mieko" w:date="2018-11-14T10:56:00Z">
        <w:r w:rsidR="00F2308B" w:rsidDel="003778CB">
          <w:rPr>
            <w:rFonts w:hint="eastAsia"/>
          </w:rPr>
          <w:delText>しています</w:delText>
        </w:r>
      </w:del>
      <w:r w:rsidR="00F2308B">
        <w:rPr>
          <w:rFonts w:hint="eastAsia"/>
        </w:rPr>
        <w:t>。</w:t>
      </w:r>
    </w:p>
    <w:p w:rsidR="00EA2AEE" w:rsidRDefault="00EA2AEE" w:rsidP="00EA2AEE"/>
    <w:p w:rsidR="00EA2AEE" w:rsidRDefault="00EA2AEE" w:rsidP="00EA2AEE">
      <w:r>
        <w:t>6) Participate in Open Source Events</w:t>
      </w:r>
    </w:p>
    <w:p w:rsidR="00EA2AEE" w:rsidRDefault="00F2308B" w:rsidP="00EA2AEE">
      <w:r>
        <w:rPr>
          <w:rFonts w:hint="eastAsia"/>
        </w:rPr>
        <w:t>6</w:t>
      </w:r>
      <w:r>
        <w:t xml:space="preserve">) </w:t>
      </w:r>
      <w:r>
        <w:rPr>
          <w:rFonts w:hint="eastAsia"/>
        </w:rPr>
        <w:t>オープンソース</w:t>
      </w:r>
      <w:ins w:id="534" w:author="Sato Mieko" w:date="2018-11-14T10:57:00Z">
        <w:r w:rsidR="003778CB">
          <w:rPr>
            <w:rFonts w:hint="eastAsia"/>
          </w:rPr>
          <w:t xml:space="preserve"> </w:t>
        </w:r>
      </w:ins>
      <w:r>
        <w:rPr>
          <w:rFonts w:hint="eastAsia"/>
        </w:rPr>
        <w:t>イベントに参加する</w:t>
      </w:r>
    </w:p>
    <w:p w:rsidR="00F2308B" w:rsidRDefault="00F2308B" w:rsidP="00EA2AEE"/>
    <w:p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rsidR="00F2308B" w:rsidRDefault="00F2308B" w:rsidP="00EA2AEE">
      <w:r>
        <w:rPr>
          <w:rFonts w:hint="eastAsia"/>
        </w:rPr>
        <w:t>開発者が、ローカルなコミュニティ</w:t>
      </w:r>
      <w:r w:rsidR="00BC7E47">
        <w:rPr>
          <w:rFonts w:hint="eastAsia"/>
        </w:rPr>
        <w:t>の会合、ハッカソン、</w:t>
      </w:r>
      <w:del w:id="535" w:author="Sato Mieko" w:date="2018-11-14T10:57:00Z">
        <w:r w:rsidR="00BC7E47" w:rsidDel="003778CB">
          <w:rPr>
            <w:rFonts w:hint="eastAsia"/>
          </w:rPr>
          <w:delText>あるいは、</w:delText>
        </w:r>
      </w:del>
      <w:r w:rsidR="00BC7E47">
        <w:rPr>
          <w:rFonts w:hint="eastAsia"/>
        </w:rPr>
        <w:t>サミットなども含めて、</w:t>
      </w:r>
      <w:r>
        <w:rPr>
          <w:rFonts w:hint="eastAsia"/>
        </w:rPr>
        <w:t>オープンソースの</w:t>
      </w:r>
      <w:del w:id="536" w:author="Sato Mieko" w:date="2018-11-14T10:57:00Z">
        <w:r w:rsidDel="003778CB">
          <w:rPr>
            <w:rFonts w:hint="eastAsia"/>
          </w:rPr>
          <w:delText>コ</w:delText>
        </w:r>
      </w:del>
      <w:ins w:id="537" w:author="Sato Mieko" w:date="2018-11-14T10:57:00Z">
        <w:r w:rsidR="003778CB">
          <w:rPr>
            <w:rFonts w:hint="eastAsia"/>
          </w:rPr>
          <w:t>カ</w:t>
        </w:r>
      </w:ins>
      <w:r>
        <w:rPr>
          <w:rFonts w:hint="eastAsia"/>
        </w:rPr>
        <w:t>ンファレンスやイベントに出席し、参加するのを後押ししてください。</w:t>
      </w:r>
      <w:r w:rsidR="00BC7E47">
        <w:rPr>
          <w:rFonts w:hint="eastAsia"/>
        </w:rPr>
        <w:t>そのような参加を通して、仲間との個人レベルの繋がりが生まれ、付き合い関係</w:t>
      </w:r>
      <w:r w:rsidR="009230E0">
        <w:rPr>
          <w:rFonts w:hint="eastAsia"/>
        </w:rPr>
        <w:t>を築くことが</w:t>
      </w:r>
      <w:r w:rsidR="00BC7E47">
        <w:rPr>
          <w:rFonts w:hint="eastAsia"/>
        </w:rPr>
        <w:t>でき、</w:t>
      </w:r>
      <w:r w:rsidR="00B34EA7">
        <w:rPr>
          <w:rFonts w:hint="eastAsia"/>
        </w:rPr>
        <w:t>顔を合わせた交流を行い、さらに、プロジェクトの方向を決める技術討議への参加ができる</w:t>
      </w:r>
      <w:r w:rsidR="00B34EA7">
        <w:rPr>
          <w:rFonts w:hint="eastAsia"/>
        </w:rPr>
        <w:lastRenderedPageBreak/>
        <w:t>ようになります。</w:t>
      </w:r>
    </w:p>
    <w:p w:rsidR="00EA2AEE" w:rsidRDefault="00EA2AEE" w:rsidP="00EA2AEE"/>
    <w:p w:rsidR="00EA2AEE" w:rsidRDefault="00EA2AEE" w:rsidP="00EA2AEE">
      <w:r>
        <w:t>If your developers have work that others might be interested in, help these developers prepare content to present. Finally, you can also sponsor events, both big and small, to increase external visibility within the project’s community. These events are also a great venue to look for talent!</w:t>
      </w:r>
    </w:p>
    <w:p w:rsidR="00B34EA7" w:rsidRDefault="00B34EA7" w:rsidP="00EA2AEE">
      <w:r>
        <w:rPr>
          <w:rFonts w:hint="eastAsia"/>
        </w:rPr>
        <w:t>開発者が</w:t>
      </w:r>
      <w:del w:id="538" w:author="Sato Mieko" w:date="2018-11-14T11:42:00Z">
        <w:r w:rsidDel="003C5969">
          <w:rPr>
            <w:rFonts w:hint="eastAsia"/>
          </w:rPr>
          <w:delText>、</w:delText>
        </w:r>
      </w:del>
      <w:r>
        <w:rPr>
          <w:rFonts w:hint="eastAsia"/>
        </w:rPr>
        <w:t>他の人々から関心を持たれるような成果を上げたなら、その内容を発表する準備に手を貸してください。</w:t>
      </w:r>
      <w:r w:rsidR="00125EB9">
        <w:rPr>
          <w:rFonts w:hint="eastAsia"/>
        </w:rPr>
        <w:t>最後に、プロジェクト</w:t>
      </w:r>
      <w:ins w:id="539" w:author="Sato Mieko" w:date="2018-11-14T11:42:00Z">
        <w:r w:rsidR="000E0B11">
          <w:rPr>
            <w:rFonts w:hint="eastAsia"/>
          </w:rPr>
          <w:t xml:space="preserve"> </w:t>
        </w:r>
      </w:ins>
      <w:r w:rsidR="00125EB9">
        <w:rPr>
          <w:rFonts w:hint="eastAsia"/>
        </w:rPr>
        <w:t>コミュニティ内での企業の知名度を上げるために、大小のイベントのスポンサーとなることができます。これらのイベントは、人材を見つけるための機会ともなります。</w:t>
      </w:r>
    </w:p>
    <w:p w:rsidR="00EA2AEE" w:rsidRDefault="00EA2AEE" w:rsidP="00EA2AEE"/>
    <w:p w:rsidR="00EA2AEE" w:rsidRDefault="00EA2AEE" w:rsidP="00EA2AEE">
      <w:r>
        <w:t>7) Provide a Flexible IT Infrastructure</w:t>
      </w:r>
    </w:p>
    <w:p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rsidR="00125EB9" w:rsidRDefault="00125EB9" w:rsidP="00EA2AEE"/>
    <w:p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w:t>
      </w:r>
      <w:ins w:id="540" w:author="Sato Mieko" w:date="2018-11-14T11:43:00Z">
        <w:r w:rsidR="000E0B11">
          <w:rPr>
            <w:rFonts w:hint="eastAsia"/>
          </w:rPr>
          <w:t>をとり</w:t>
        </w:r>
      </w:ins>
      <w:del w:id="541" w:author="Sato Mieko" w:date="2018-11-14T11:43:00Z">
        <w:r w:rsidDel="000E0B11">
          <w:rPr>
            <w:rFonts w:hint="eastAsia"/>
          </w:rPr>
          <w:delText>し</w:delText>
        </w:r>
      </w:del>
      <w:r>
        <w:rPr>
          <w:rFonts w:hint="eastAsia"/>
        </w:rPr>
        <w:t>、一緒に活動する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w:t>
      </w:r>
      <w:ins w:id="542" w:author="Sato Mieko" w:date="2018-11-14T11:43:00Z">
        <w:r w:rsidR="000E0B11">
          <w:rPr>
            <w:rFonts w:hint="eastAsia"/>
          </w:rPr>
          <w:t xml:space="preserve"> </w:t>
        </w:r>
      </w:ins>
      <w:r w:rsidR="00F74F20">
        <w:rPr>
          <w:rFonts w:hint="eastAsia"/>
        </w:rPr>
        <w:t>コミュニティ</w:t>
      </w:r>
      <w:del w:id="543" w:author="Sato Mieko" w:date="2018-11-14T11:45:00Z">
        <w:r w:rsidR="00F74F20" w:rsidDel="000E0B11">
          <w:rPr>
            <w:rFonts w:hint="eastAsia"/>
          </w:rPr>
          <w:delText>、あるいは、</w:delText>
        </w:r>
      </w:del>
      <w:ins w:id="544" w:author="Sato Mieko" w:date="2018-11-14T11:45:00Z">
        <w:r w:rsidR="000E0B11">
          <w:rPr>
            <w:rFonts w:hint="eastAsia"/>
          </w:rPr>
          <w:t>や</w:t>
        </w:r>
      </w:ins>
      <w:r w:rsidR="00F74F20">
        <w:rPr>
          <w:rFonts w:hint="eastAsia"/>
        </w:rPr>
        <w:t>他のオープンソース</w:t>
      </w:r>
      <w:ins w:id="545" w:author="Sato Mieko" w:date="2018-11-14T11:43:00Z">
        <w:r w:rsidR="000E0B11">
          <w:rPr>
            <w:rFonts w:hint="eastAsia"/>
          </w:rPr>
          <w:t xml:space="preserve"> </w:t>
        </w:r>
      </w:ins>
      <w:r w:rsidR="00F74F20">
        <w:rPr>
          <w:rFonts w:hint="eastAsia"/>
        </w:rPr>
        <w:t>プロジェクト</w:t>
      </w:r>
      <w:ins w:id="546" w:author="Sato Mieko" w:date="2018-11-14T11:43:00Z">
        <w:r w:rsidR="000E0B11">
          <w:rPr>
            <w:rFonts w:hint="eastAsia"/>
          </w:rPr>
          <w:t xml:space="preserve"> </w:t>
        </w:r>
      </w:ins>
      <w:r w:rsidR="00F74F20">
        <w:rPr>
          <w:rFonts w:hint="eastAsia"/>
        </w:rPr>
        <w:t>コミュニティとの間のギャップ</w:t>
      </w:r>
      <w:ins w:id="547" w:author="Sato Mieko" w:date="2018-11-14T11:44:00Z">
        <w:r w:rsidR="000E0B11">
          <w:rPr>
            <w:rFonts w:hint="eastAsia"/>
          </w:rPr>
          <w:t>の</w:t>
        </w:r>
      </w:ins>
      <w:del w:id="548" w:author="Sato Mieko" w:date="2018-11-14T11:44:00Z">
        <w:r w:rsidR="00F74F20" w:rsidDel="000E0B11">
          <w:rPr>
            <w:rFonts w:hint="eastAsia"/>
          </w:rPr>
          <w:delText>を</w:delText>
        </w:r>
      </w:del>
      <w:r w:rsidR="00F74F20">
        <w:rPr>
          <w:rFonts w:hint="eastAsia"/>
        </w:rPr>
        <w:t>橋渡し</w:t>
      </w:r>
      <w:ins w:id="549" w:author="Sato Mieko" w:date="2018-11-14T11:44:00Z">
        <w:r w:rsidR="000E0B11">
          <w:rPr>
            <w:rFonts w:hint="eastAsia"/>
          </w:rPr>
          <w:t>を</w:t>
        </w:r>
      </w:ins>
      <w:del w:id="550" w:author="Sato Mieko" w:date="2018-11-14T11:44:00Z">
        <w:r w:rsidR="00F74F20" w:rsidDel="000E0B11">
          <w:rPr>
            <w:rFonts w:hint="eastAsia"/>
          </w:rPr>
          <w:delText>することが</w:delText>
        </w:r>
      </w:del>
      <w:r w:rsidR="00F74F20">
        <w:rPr>
          <w:rFonts w:hint="eastAsia"/>
        </w:rPr>
        <w:t>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w:t>
      </w:r>
      <w:ins w:id="551" w:author="Sato Mieko" w:date="2018-11-14T11:46:00Z">
        <w:r w:rsidR="000E0B11">
          <w:rPr>
            <w:rFonts w:hint="eastAsia"/>
          </w:rPr>
          <w:t>整えて</w:t>
        </w:r>
      </w:ins>
      <w:del w:id="552" w:author="Sato Mieko" w:date="2018-11-14T11:46:00Z">
        <w:r w:rsidR="00F74F20" w:rsidDel="000E0B11">
          <w:rPr>
            <w:rFonts w:hint="eastAsia"/>
          </w:rPr>
          <w:delText>セットアップして</w:delText>
        </w:r>
      </w:del>
      <w:r w:rsidR="00F74F20">
        <w:rPr>
          <w:rFonts w:hint="eastAsia"/>
        </w:rPr>
        <w:t>ください。</w:t>
      </w:r>
    </w:p>
    <w:p w:rsidR="00EA2AEE" w:rsidRDefault="00EA2AEE" w:rsidP="00EA2AEE"/>
    <w:p w:rsidR="00EA2AEE" w:rsidRDefault="00EA2AEE" w:rsidP="00EA2AEE">
      <w:r>
        <w:t>Much of your infrastructure will naturally evolve along with your organization’s open source culture, but it’s important to be aware of the necessity and plan for its implementation.</w:t>
      </w:r>
    </w:p>
    <w:p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w:t>
      </w:r>
      <w:del w:id="553" w:author="Date Masahiro" w:date="2018-09-04T12:28:00Z">
        <w:r w:rsidDel="005D53A2">
          <w:rPr>
            <w:rFonts w:hint="eastAsia"/>
          </w:rPr>
          <w:delText>オープンソースソフトウェアを実装</w:delText>
        </w:r>
      </w:del>
      <w:ins w:id="554" w:author="工内 隆" w:date="2018-09-06T17:34:00Z">
        <w:r w:rsidR="007B685D">
          <w:rPr>
            <w:rFonts w:hint="eastAsia"/>
          </w:rPr>
          <w:t>オープンソースソフトウェアを実装した</w:t>
        </w:r>
      </w:ins>
      <w:ins w:id="555" w:author="Date Masahiro" w:date="2018-09-04T12:28:00Z">
        <w:r w:rsidR="005D53A2">
          <w:rPr>
            <w:rFonts w:hint="eastAsia"/>
          </w:rPr>
          <w:t>インフラ</w:t>
        </w:r>
        <w:del w:id="556" w:author="工内 隆" w:date="2018-09-06T17:34:00Z">
          <w:r w:rsidR="005D53A2" w:rsidDel="007B685D">
            <w:rPr>
              <w:rFonts w:hint="eastAsia"/>
            </w:rPr>
            <w:delText>ストラクチャ</w:delText>
          </w:r>
        </w:del>
        <w:r w:rsidR="005D53A2">
          <w:rPr>
            <w:rFonts w:hint="eastAsia"/>
          </w:rPr>
          <w:t>を整備</w:t>
        </w:r>
      </w:ins>
      <w:r>
        <w:rPr>
          <w:rFonts w:hint="eastAsia"/>
        </w:rPr>
        <w:t>する必要性に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rsidR="00EA2AEE" w:rsidRDefault="00EA2AEE" w:rsidP="00EA2AEE"/>
    <w:p w:rsidR="00EA2AEE" w:rsidRDefault="00EA2AEE" w:rsidP="00EA2AEE">
      <w:r>
        <w:t xml:space="preserve">There are three primary domains of IT services that are used in open source development: knowledge sharing (wikis, collaborative editing platforms, and public websites), communication and problem solving (mailing lists, forums, and real-time chat), and code development and distribution (code repositories and bug tracking). Some or all </w:t>
      </w:r>
      <w:r>
        <w:lastRenderedPageBreak/>
        <w:t>of these tools will need to be made available internally to properly support open source development. There is a chance this might conflict with existing company-wide IT policies. If so, it’s vital to resolve these conflicts and allow open source developers to use the tools they are familiar with.</w:t>
      </w:r>
    </w:p>
    <w:p w:rsidR="00F153FE" w:rsidRDefault="00F153FE" w:rsidP="00EA2AEE">
      <w:r>
        <w:rPr>
          <w:rFonts w:hint="eastAsia"/>
        </w:rPr>
        <w:t>オープンソース開発で利用される</w:t>
      </w:r>
      <w:r>
        <w:rPr>
          <w:rFonts w:hint="eastAsia"/>
        </w:rPr>
        <w:t>IT</w:t>
      </w:r>
      <w:r>
        <w:rPr>
          <w:rFonts w:hint="eastAsia"/>
        </w:rPr>
        <w:t>サービスには、</w:t>
      </w:r>
      <w:ins w:id="557" w:author="Sato Mieko" w:date="2018-11-14T11:51:00Z">
        <w:r w:rsidR="00FC1098">
          <w:rPr>
            <w:rFonts w:hint="eastAsia"/>
          </w:rPr>
          <w:t>おも</w:t>
        </w:r>
      </w:ins>
      <w:del w:id="558" w:author="Sato Mieko" w:date="2018-11-14T11:51:00Z">
        <w:r w:rsidDel="00FC1098">
          <w:rPr>
            <w:rFonts w:hint="eastAsia"/>
          </w:rPr>
          <w:delText>主</w:delText>
        </w:r>
      </w:del>
      <w:r>
        <w:rPr>
          <w:rFonts w:hint="eastAsia"/>
        </w:rPr>
        <w:t>に</w:t>
      </w:r>
      <w:r>
        <w:rPr>
          <w:rFonts w:hint="eastAsia"/>
        </w:rPr>
        <w:t>3</w:t>
      </w:r>
      <w:r>
        <w:rPr>
          <w:rFonts w:hint="eastAsia"/>
        </w:rPr>
        <w:t>つの分野があります。すなわち、情報の共用</w:t>
      </w:r>
      <w:ins w:id="559" w:author="Sato Mieko" w:date="2018-11-14T11:51:00Z">
        <w:r w:rsidR="00FC1098">
          <w:rPr>
            <w:rFonts w:hint="eastAsia"/>
          </w:rPr>
          <w:t>（</w:t>
        </w:r>
      </w:ins>
      <w:del w:id="560" w:author="Sato Mieko" w:date="2018-11-14T11:51:00Z">
        <w:r w:rsidDel="00FC1098">
          <w:rPr>
            <w:rFonts w:hint="eastAsia"/>
          </w:rPr>
          <w:delText>(</w:delText>
        </w:r>
      </w:del>
      <w:r>
        <w:rPr>
          <w:rFonts w:hint="eastAsia"/>
        </w:rPr>
        <w:t>Wiki</w:t>
      </w:r>
      <w:r>
        <w:rPr>
          <w:rFonts w:hint="eastAsia"/>
        </w:rPr>
        <w:t>、共同編集プラットフォーム、パブリック</w:t>
      </w:r>
      <w:r>
        <w:rPr>
          <w:rFonts w:hint="eastAsia"/>
        </w:rPr>
        <w:t>Web</w:t>
      </w:r>
      <w:ins w:id="561" w:author="Sato Mieko" w:date="2018-11-14T11:51:00Z">
        <w:r w:rsidR="00FC1098">
          <w:rPr>
            <w:rFonts w:hint="eastAsia"/>
          </w:rPr>
          <w:t>）</w:t>
        </w:r>
      </w:ins>
      <w:del w:id="562" w:author="Sato Mieko" w:date="2018-11-14T11:51:00Z">
        <w:r w:rsidDel="00FC1098">
          <w:rPr>
            <w:rFonts w:hint="eastAsia"/>
          </w:rPr>
          <w:delText>)</w:delText>
        </w:r>
      </w:del>
      <w:r>
        <w:rPr>
          <w:rFonts w:hint="eastAsia"/>
        </w:rPr>
        <w:t>、コミュニケーションと問題解決</w:t>
      </w:r>
      <w:del w:id="563" w:author="Sato Mieko" w:date="2018-11-14T11:51:00Z">
        <w:r w:rsidDel="00FC1098">
          <w:rPr>
            <w:rFonts w:hint="eastAsia"/>
          </w:rPr>
          <w:delText>(</w:delText>
        </w:r>
      </w:del>
      <w:ins w:id="564" w:author="Sato Mieko" w:date="2018-11-14T11:51:00Z">
        <w:r w:rsidR="00FC1098">
          <w:rPr>
            <w:rFonts w:hint="eastAsia"/>
          </w:rPr>
          <w:t>（</w:t>
        </w:r>
      </w:ins>
      <w:r>
        <w:rPr>
          <w:rFonts w:hint="eastAsia"/>
        </w:rPr>
        <w:t>メーリングリスト、フォーラム、リアルタイム</w:t>
      </w:r>
      <w:ins w:id="565" w:author="Sato Mieko" w:date="2018-11-14T11:52:00Z">
        <w:r w:rsidR="00FC1098">
          <w:rPr>
            <w:rFonts w:hint="eastAsia"/>
          </w:rPr>
          <w:t xml:space="preserve"> </w:t>
        </w:r>
      </w:ins>
      <w:r>
        <w:rPr>
          <w:rFonts w:hint="eastAsia"/>
        </w:rPr>
        <w:t>チャット</w:t>
      </w:r>
      <w:del w:id="566" w:author="Sato Mieko" w:date="2018-11-14T11:51:00Z">
        <w:r w:rsidDel="00FC1098">
          <w:rPr>
            <w:rFonts w:hint="eastAsia"/>
          </w:rPr>
          <w:delText>)</w:delText>
        </w:r>
      </w:del>
      <w:ins w:id="567" w:author="Sato Mieko" w:date="2018-11-14T11:51:00Z">
        <w:r w:rsidR="00FC1098">
          <w:rPr>
            <w:rFonts w:hint="eastAsia"/>
          </w:rPr>
          <w:t>）</w:t>
        </w:r>
      </w:ins>
      <w:r>
        <w:rPr>
          <w:rFonts w:hint="eastAsia"/>
        </w:rPr>
        <w:t>、および、コード開発と頒布</w:t>
      </w:r>
      <w:ins w:id="568" w:author="Sato Mieko" w:date="2018-11-14T11:52:00Z">
        <w:r w:rsidR="00FC1098">
          <w:rPr>
            <w:rFonts w:hint="eastAsia"/>
          </w:rPr>
          <w:t>（</w:t>
        </w:r>
      </w:ins>
      <w:del w:id="569" w:author="Sato Mieko" w:date="2018-11-14T11:52:00Z">
        <w:r w:rsidDel="00FC1098">
          <w:rPr>
            <w:rFonts w:hint="eastAsia"/>
          </w:rPr>
          <w:delText>(</w:delText>
        </w:r>
      </w:del>
      <w:r>
        <w:rPr>
          <w:rFonts w:hint="eastAsia"/>
        </w:rPr>
        <w:t>コード</w:t>
      </w:r>
      <w:ins w:id="570" w:author="Sato Mieko" w:date="2018-11-14T11:52:00Z">
        <w:r w:rsidR="00FC1098">
          <w:rPr>
            <w:rFonts w:hint="eastAsia"/>
          </w:rPr>
          <w:t xml:space="preserve"> </w:t>
        </w:r>
      </w:ins>
      <w:r>
        <w:rPr>
          <w:rFonts w:hint="eastAsia"/>
        </w:rPr>
        <w:t>リポジトリ</w:t>
      </w:r>
      <w:del w:id="571" w:author="Sato Mieko" w:date="2018-11-14T11:53:00Z">
        <w:r w:rsidDel="00F94554">
          <w:rPr>
            <w:rFonts w:hint="eastAsia"/>
          </w:rPr>
          <w:delText>ー</w:delText>
        </w:r>
      </w:del>
      <w:r>
        <w:rPr>
          <w:rFonts w:hint="eastAsia"/>
        </w:rPr>
        <w:t>、バグ</w:t>
      </w:r>
      <w:del w:id="572" w:author="Date Masahiro" w:date="2018-09-04T12:34:00Z">
        <w:r w:rsidDel="005D53A2">
          <w:rPr>
            <w:rFonts w:hint="eastAsia"/>
          </w:rPr>
          <w:delText>追跡</w:delText>
        </w:r>
      </w:del>
      <w:ins w:id="573" w:author="Date Masahiro" w:date="2018-09-04T12:34:00Z">
        <w:r w:rsidR="005D53A2">
          <w:rPr>
            <w:rFonts w:hint="eastAsia"/>
          </w:rPr>
          <w:t>トラッキング</w:t>
        </w:r>
      </w:ins>
      <w:ins w:id="574" w:author="Sato Mieko" w:date="2018-11-14T11:52:00Z">
        <w:r w:rsidR="00F94554">
          <w:rPr>
            <w:rFonts w:hint="eastAsia"/>
          </w:rPr>
          <w:t>）</w:t>
        </w:r>
      </w:ins>
      <w:del w:id="575" w:author="Sato Mieko" w:date="2018-11-14T11:52:00Z">
        <w:r w:rsidDel="00F94554">
          <w:rPr>
            <w:rFonts w:hint="eastAsia"/>
          </w:rPr>
          <w:delText>)</w:delText>
        </w:r>
      </w:del>
      <w:r>
        <w:rPr>
          <w:rFonts w:hint="eastAsia"/>
        </w:rPr>
        <w:t>です。オープンソース開発を支援するのに、これらの</w:t>
      </w:r>
      <w:r w:rsidR="008C3110">
        <w:rPr>
          <w:rFonts w:hint="eastAsia"/>
        </w:rPr>
        <w:t>ツールの</w:t>
      </w:r>
      <w:ins w:id="576" w:author="Sato Mieko" w:date="2018-11-14T11:55:00Z">
        <w:r w:rsidR="00F94554">
          <w:rPr>
            <w:rFonts w:hint="eastAsia"/>
          </w:rPr>
          <w:t>一部また</w:t>
        </w:r>
      </w:ins>
      <w:ins w:id="577" w:author="Sato Mieko" w:date="2018-11-14T11:56:00Z">
        <w:r w:rsidR="00F94554">
          <w:rPr>
            <w:rFonts w:hint="eastAsia"/>
          </w:rPr>
          <w:t>は</w:t>
        </w:r>
      </w:ins>
      <w:r w:rsidR="008C3110">
        <w:rPr>
          <w:rFonts w:hint="eastAsia"/>
        </w:rPr>
        <w:t>すべて</w:t>
      </w:r>
      <w:del w:id="578" w:author="Sato Mieko" w:date="2018-11-14T11:56:00Z">
        <w:r w:rsidR="008C3110" w:rsidDel="00F94554">
          <w:rPr>
            <w:rFonts w:hint="eastAsia"/>
          </w:rPr>
          <w:delText>、ないしは、多く</w:delText>
        </w:r>
      </w:del>
      <w:r w:rsidR="008C3110">
        <w:rPr>
          <w:rFonts w:hint="eastAsia"/>
        </w:rPr>
        <w:t>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rsidR="00EA2AEE" w:rsidRDefault="00EA2AEE" w:rsidP="00EA2AEE"/>
    <w:p w:rsidR="00EA2AEE" w:rsidRDefault="00EA2AEE" w:rsidP="00EA2AEE">
      <w:r>
        <w:t>These open source practices typically require an IT infrastructure that is free from many standard, limiting IT policies.</w:t>
      </w:r>
    </w:p>
    <w:p w:rsidR="008C3110" w:rsidRDefault="00DA6888" w:rsidP="00EA2AEE">
      <w:r>
        <w:rPr>
          <w:rFonts w:hint="eastAsia"/>
        </w:rPr>
        <w:t>こ</w:t>
      </w:r>
      <w:del w:id="579" w:author="Date Masahiro" w:date="2018-09-04T12:39:00Z">
        <w:r w:rsidDel="00FE2656">
          <w:rPr>
            <w:rFonts w:hint="eastAsia"/>
          </w:rPr>
          <w:delText>のような</w:delText>
        </w:r>
      </w:del>
      <w:ins w:id="580" w:author="Date Masahiro" w:date="2018-09-04T12:39:00Z">
        <w:r w:rsidR="00FE2656">
          <w:rPr>
            <w:rFonts w:hint="eastAsia"/>
          </w:rPr>
          <w:t>れらの</w:t>
        </w:r>
      </w:ins>
      <w:r>
        <w:rPr>
          <w:rFonts w:hint="eastAsia"/>
        </w:rPr>
        <w:t>オープンソース</w:t>
      </w:r>
      <w:ins w:id="581" w:author="Sato Mieko" w:date="2018-11-14T11:57:00Z">
        <w:r w:rsidR="00F94554">
          <w:rPr>
            <w:rFonts w:hint="eastAsia"/>
          </w:rPr>
          <w:t xml:space="preserve"> </w:t>
        </w:r>
      </w:ins>
      <w:ins w:id="582" w:author="Date Masahiro" w:date="2018-09-04T12:39:00Z">
        <w:del w:id="583" w:author="Sato Mieko" w:date="2018-11-14T11:57:00Z">
          <w:r w:rsidR="00FE2656" w:rsidDel="00F94554">
            <w:rPr>
              <w:rFonts w:hint="eastAsia"/>
            </w:rPr>
            <w:delText xml:space="preserve">　</w:delText>
          </w:r>
        </w:del>
      </w:ins>
      <w:del w:id="584" w:author="Date Masahiro" w:date="2018-09-04T12:36:00Z">
        <w:r w:rsidR="009379F0" w:rsidDel="005D53A2">
          <w:rPr>
            <w:rFonts w:hint="eastAsia"/>
          </w:rPr>
          <w:delText>の手法</w:delText>
        </w:r>
      </w:del>
      <w:ins w:id="585" w:author="Date Masahiro" w:date="2018-09-04T12:36:00Z">
        <w:r w:rsidR="005D53A2">
          <w:rPr>
            <w:rFonts w:hint="eastAsia"/>
          </w:rPr>
          <w:t>プラクティス</w:t>
        </w:r>
      </w:ins>
      <w:r w:rsidR="009379F0">
        <w:rPr>
          <w:rFonts w:hint="eastAsia"/>
        </w:rPr>
        <w:t>は、</w:t>
      </w:r>
      <w:ins w:id="586" w:author="Date Masahiro" w:date="2018-09-04T12:37:00Z">
        <w:r w:rsidR="00FE2656">
          <w:rPr>
            <w:rFonts w:hint="eastAsia"/>
          </w:rPr>
          <w:t>IT</w:t>
        </w:r>
        <w:r w:rsidR="00FE2656">
          <w:rPr>
            <w:rFonts w:hint="eastAsia"/>
          </w:rPr>
          <w:t>ポリシーを</w:t>
        </w:r>
      </w:ins>
      <w:ins w:id="587" w:author="Date Masahiro" w:date="2018-09-04T12:38:00Z">
        <w:r w:rsidR="00FE2656">
          <w:rPr>
            <w:rFonts w:hint="eastAsia"/>
          </w:rPr>
          <w:t>制約</w:t>
        </w:r>
      </w:ins>
      <w:ins w:id="588" w:author="Date Masahiro" w:date="2018-09-04T12:39:00Z">
        <w:r w:rsidR="00FE2656">
          <w:rPr>
            <w:rFonts w:hint="eastAsia"/>
          </w:rPr>
          <w:t>する</w:t>
        </w:r>
      </w:ins>
      <w:ins w:id="589" w:author="工内 隆" w:date="2018-09-06T17:36:00Z">
        <w:r w:rsidR="007B685D">
          <w:rPr>
            <w:rFonts w:hint="eastAsia"/>
          </w:rPr>
          <w:t>ような</w:t>
        </w:r>
      </w:ins>
      <w:ins w:id="590" w:author="Date Masahiro" w:date="2018-09-04T12:40:00Z">
        <w:del w:id="591" w:author="工内 隆" w:date="2018-09-06T17:36:00Z">
          <w:r w:rsidR="00FE2656" w:rsidDel="007B685D">
            <w:rPr>
              <w:rFonts w:hint="eastAsia"/>
            </w:rPr>
            <w:delText>、</w:delText>
          </w:r>
        </w:del>
      </w:ins>
      <w:ins w:id="592" w:author="Date Masahiro" w:date="2018-09-04T12:38:00Z">
        <w:r w:rsidR="00FE2656">
          <w:rPr>
            <w:rFonts w:hint="eastAsia"/>
          </w:rPr>
          <w:t>多数の標準</w:t>
        </w:r>
      </w:ins>
      <w:ins w:id="593" w:author="Date Masahiro" w:date="2018-09-04T12:40:00Z">
        <w:r w:rsidR="00FE2656">
          <w:rPr>
            <w:rFonts w:hint="eastAsia"/>
          </w:rPr>
          <w:t>に束縛されないこと</w:t>
        </w:r>
      </w:ins>
      <w:ins w:id="594" w:author="Date Masahiro" w:date="2018-09-04T12:39:00Z">
        <w:r w:rsidR="00FE2656">
          <w:rPr>
            <w:rFonts w:hint="eastAsia"/>
          </w:rPr>
          <w:t>を</w:t>
        </w:r>
      </w:ins>
      <w:ins w:id="595" w:author="工内 隆" w:date="2018-09-06T17:37:00Z">
        <w:r w:rsidR="007B685D">
          <w:rPr>
            <w:rFonts w:hint="eastAsia"/>
          </w:rPr>
          <w:t>要求し</w:t>
        </w:r>
      </w:ins>
      <w:ins w:id="596" w:author="Date Masahiro" w:date="2018-09-04T12:39:00Z">
        <w:del w:id="597" w:author="工内 隆" w:date="2018-09-06T17:37:00Z">
          <w:r w:rsidR="00FE2656" w:rsidDel="007B685D">
            <w:rPr>
              <w:rFonts w:hint="eastAsia"/>
            </w:rPr>
            <w:delText>求め</w:delText>
          </w:r>
        </w:del>
      </w:ins>
      <w:ins w:id="598" w:author="Date Masahiro" w:date="2018-09-04T12:40:00Z">
        <w:r w:rsidR="00FE2656">
          <w:rPr>
            <w:rFonts w:hint="eastAsia"/>
          </w:rPr>
          <w:t>ます</w:t>
        </w:r>
      </w:ins>
      <w:del w:id="599" w:author="Date Masahiro" w:date="2018-09-04T12:39:00Z">
        <w:r w:rsidR="009379F0" w:rsidDel="00FE2656">
          <w:rPr>
            <w:rFonts w:hint="eastAsia"/>
          </w:rPr>
          <w:delText>通常の、制約</w:delText>
        </w:r>
        <w:r w:rsidR="00E866FA" w:rsidDel="00FE2656">
          <w:rPr>
            <w:rFonts w:hint="eastAsia"/>
          </w:rPr>
          <w:delText>のある</w:delText>
        </w:r>
        <w:r w:rsidR="009379F0" w:rsidDel="00FE2656">
          <w:rPr>
            <w:rFonts w:hint="eastAsia"/>
          </w:rPr>
          <w:delText>IT</w:delText>
        </w:r>
        <w:r w:rsidR="009379F0" w:rsidDel="00FE2656">
          <w:rPr>
            <w:rFonts w:hint="eastAsia"/>
          </w:rPr>
          <w:delText>ポリシー</w:delText>
        </w:r>
        <w:r w:rsidR="00E866FA" w:rsidDel="00FE2656">
          <w:rPr>
            <w:rFonts w:hint="eastAsia"/>
          </w:rPr>
          <w:delText>で縛られることのない</w:delText>
        </w:r>
        <w:r w:rsidR="00E866FA" w:rsidDel="00FE2656">
          <w:rPr>
            <w:rFonts w:hint="eastAsia"/>
          </w:rPr>
          <w:delText>IT</w:delText>
        </w:r>
        <w:r w:rsidR="00E866FA" w:rsidDel="00FE2656">
          <w:rPr>
            <w:rFonts w:hint="eastAsia"/>
          </w:rPr>
          <w:delText>インフラを要します</w:delText>
        </w:r>
      </w:del>
      <w:r w:rsidR="00E866FA">
        <w:rPr>
          <w:rFonts w:hint="eastAsia"/>
        </w:rPr>
        <w:t>。</w:t>
      </w:r>
    </w:p>
    <w:p w:rsidR="00EA2AEE" w:rsidRDefault="00EA2AEE" w:rsidP="00EA2AEE"/>
    <w:p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rsidR="00EA2AEE" w:rsidRDefault="00EA2AEE" w:rsidP="00EA2AEE"/>
    <w:p w:rsidR="00EA2AEE" w:rsidRDefault="00EA2AEE" w:rsidP="00EA2AEE">
      <w:r>
        <w:t>Ibrahim Haddad – Vice President of R&amp;D and Head of the Open Source Group at Samsung Research America.</w:t>
      </w:r>
    </w:p>
    <w:p w:rsidR="00F52C8D" w:rsidRDefault="002C40C1" w:rsidP="00F52C8D">
      <w:hyperlink r:id="rId11" w:history="1">
        <w:r w:rsidR="00F52C8D" w:rsidRPr="00FD6FF4">
          <w:rPr>
            <w:rStyle w:val="a8"/>
          </w:rPr>
          <w:t>Ibrahim Haddad</w:t>
        </w:r>
      </w:hyperlink>
      <w:r w:rsidR="00F52C8D">
        <w:t xml:space="preserve"> – </w:t>
      </w:r>
      <w:ins w:id="600" w:author="Sato Mieko" w:date="2018-11-15T18:45:00Z">
        <w:r w:rsidR="00160ECB">
          <w:rPr>
            <w:rFonts w:hint="eastAsia"/>
          </w:rPr>
          <w:t>Samsung Research Americ</w:t>
        </w:r>
        <w:r w:rsidR="00160ECB">
          <w:t>a</w:t>
        </w:r>
        <w:r w:rsidR="00160ECB">
          <w:rPr>
            <w:rFonts w:hint="eastAsia"/>
          </w:rPr>
          <w:t xml:space="preserve"> </w:t>
        </w:r>
      </w:ins>
      <w:r w:rsidR="00F52C8D">
        <w:rPr>
          <w:rFonts w:hint="eastAsia"/>
        </w:rPr>
        <w:t>R&amp;D</w:t>
      </w:r>
      <w:r w:rsidR="00F52C8D">
        <w:rPr>
          <w:rFonts w:hint="eastAsia"/>
        </w:rPr>
        <w:t>部門</w:t>
      </w:r>
      <w:r w:rsidR="00F52C8D">
        <w:rPr>
          <w:rFonts w:hint="eastAsia"/>
        </w:rPr>
        <w:t>VP</w:t>
      </w:r>
      <w:ins w:id="601" w:author="Sato Mieko" w:date="2018-11-15T18:46:00Z">
        <w:r w:rsidR="00160ECB">
          <w:rPr>
            <w:rFonts w:hint="eastAsia"/>
          </w:rPr>
          <w:t xml:space="preserve"> </w:t>
        </w:r>
      </w:ins>
      <w:r w:rsidR="00F52C8D">
        <w:rPr>
          <w:rFonts w:hint="eastAsia"/>
        </w:rPr>
        <w:t>兼</w:t>
      </w:r>
      <w:ins w:id="602" w:author="Sato Mieko" w:date="2018-11-15T18:46:00Z">
        <w:r w:rsidR="00160ECB">
          <w:rPr>
            <w:rFonts w:hint="eastAsia"/>
          </w:rPr>
          <w:t xml:space="preserve"> </w:t>
        </w:r>
      </w:ins>
      <w:r w:rsidR="00F52C8D">
        <w:rPr>
          <w:rFonts w:hint="eastAsia"/>
        </w:rPr>
        <w:t>オープンソースグループ長</w:t>
      </w:r>
      <w:del w:id="603" w:author="Sato Mieko" w:date="2018-11-15T18:46:00Z">
        <w:r w:rsidR="00F52C8D" w:rsidDel="00160ECB">
          <w:rPr>
            <w:rFonts w:hint="eastAsia"/>
          </w:rPr>
          <w:delText>、</w:delText>
        </w:r>
        <w:r w:rsidR="00F52C8D" w:rsidDel="00160ECB">
          <w:rPr>
            <w:rFonts w:hint="eastAsia"/>
          </w:rPr>
          <w:delText>Samsung Research Americ</w:delText>
        </w:r>
        <w:r w:rsidR="00F52C8D" w:rsidDel="00160ECB">
          <w:delText>a</w:delText>
        </w:r>
      </w:del>
    </w:p>
    <w:p w:rsidR="00EA2AEE" w:rsidRDefault="00EA2AEE" w:rsidP="00EA2AEE"/>
    <w:p w:rsidR="00EA2AEE" w:rsidRDefault="00EA2AEE" w:rsidP="00EA2AEE">
      <w:r>
        <w:t>8) Track Developer Code Contributions</w:t>
      </w:r>
    </w:p>
    <w:p w:rsidR="00EA2AEE" w:rsidRDefault="00F52C8D" w:rsidP="00EA2AEE">
      <w:r>
        <w:rPr>
          <w:rFonts w:hint="eastAsia"/>
        </w:rPr>
        <w:t>8</w:t>
      </w:r>
      <w:r>
        <w:t xml:space="preserve">) </w:t>
      </w:r>
      <w:r>
        <w:rPr>
          <w:rFonts w:hint="eastAsia"/>
        </w:rPr>
        <w:t>開発者のコード貢献</w:t>
      </w:r>
      <w:r w:rsidR="005A3448">
        <w:rPr>
          <w:rFonts w:hint="eastAsia"/>
        </w:rPr>
        <w:t>を追跡して</w:t>
      </w:r>
      <w:r w:rsidR="005701E5">
        <w:rPr>
          <w:rFonts w:hint="eastAsia"/>
        </w:rPr>
        <w:t>調べる</w:t>
      </w:r>
    </w:p>
    <w:p w:rsidR="00F52C8D" w:rsidRDefault="00F52C8D" w:rsidP="00EA2AEE"/>
    <w:p w:rsidR="00EA2AEE" w:rsidRDefault="00EA2AEE" w:rsidP="00EA2AEE">
      <w:r>
        <w:t xml:space="preserve">Create an internal system to keep track of developer contributions and </w:t>
      </w:r>
      <w:r w:rsidRPr="00960A37">
        <w:rPr>
          <w:highlight w:val="green"/>
        </w:rPr>
        <w:t>impact</w:t>
      </w:r>
      <w:r>
        <w:t xml:space="preserve">. </w:t>
      </w:r>
      <w:r>
        <w:lastRenderedPageBreak/>
        <w:t>Contributions can include upstream development, supporting product teams, knowledge transfer (mentoring, training), visibility (publications, talks), launching new open source projects, and establishing internal collaboration projects with other teams or groups.</w:t>
      </w:r>
    </w:p>
    <w:p w:rsidR="00EA2AEE" w:rsidRDefault="00EC29B8" w:rsidP="00EA2AEE">
      <w:r>
        <w:rPr>
          <w:rFonts w:hint="eastAsia"/>
        </w:rPr>
        <w:t>開発者の貢献と効果を追跡して調べるために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rsidR="00F52C8D" w:rsidRDefault="00F52C8D" w:rsidP="00EA2AEE"/>
    <w:p w:rsidR="00EA2AEE" w:rsidRDefault="00EA2AEE" w:rsidP="00EA2AEE">
      <w:r>
        <w:t xml:space="preserve">There are several toolkits that help track source code contributions; for instance, The Linux Foundation uses a tool called </w:t>
      </w:r>
      <w:proofErr w:type="spellStart"/>
      <w:r>
        <w:t>gitdm</w:t>
      </w:r>
      <w:proofErr w:type="spellEnd"/>
      <w:r>
        <w:t>,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proofErr w:type="spellStart"/>
      <w:r w:rsidR="00EB5662">
        <w:rPr>
          <w:rFonts w:hint="eastAsia"/>
        </w:rPr>
        <w:t>g</w:t>
      </w:r>
      <w:r w:rsidR="00EB5662">
        <w:t>itdm</w:t>
      </w:r>
      <w:proofErr w:type="spellEnd"/>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w:t>
      </w:r>
      <w:ins w:id="604" w:author="Sato Mieko" w:date="2018-11-15T10:29:00Z">
        <w:r w:rsidR="00C3422D">
          <w:rPr>
            <w:rFonts w:hint="eastAsia"/>
          </w:rPr>
          <w:t xml:space="preserve"> </w:t>
        </w:r>
      </w:ins>
      <w:r w:rsidR="00EB5662">
        <w:rPr>
          <w:rFonts w:hint="eastAsia"/>
        </w:rPr>
        <w:t>レポート」で紹介するデータを生成しています。</w:t>
      </w:r>
      <w:del w:id="605" w:author="Sato Mieko" w:date="2018-11-15T10:29:00Z">
        <w:r w:rsidR="00EB5662" w:rsidDel="00C3422D">
          <w:rPr>
            <w:rFonts w:hint="eastAsia"/>
          </w:rPr>
          <w:delText>本</w:delText>
        </w:r>
      </w:del>
      <w:ins w:id="606" w:author="Sato Mieko" w:date="2018-11-15T10:29:00Z">
        <w:r w:rsidR="00C3422D">
          <w:rPr>
            <w:rFonts w:hint="eastAsia"/>
          </w:rPr>
          <w:t>この</w:t>
        </w:r>
      </w:ins>
      <w:r w:rsidR="00EB5662">
        <w:rPr>
          <w:rFonts w:hint="eastAsia"/>
        </w:rPr>
        <w:t>ツールは、</w:t>
      </w:r>
      <w:ins w:id="607" w:author="Sato Mieko" w:date="2018-11-15T10:33:00Z">
        <w:r w:rsidR="00C3422D">
          <w:rPr>
            <w:rFonts w:hint="eastAsia"/>
          </w:rPr>
          <w:t>個々の</w:t>
        </w:r>
      </w:ins>
      <w:r w:rsidR="00EB5662">
        <w:rPr>
          <w:rFonts w:hint="eastAsia"/>
        </w:rPr>
        <w:t>開発者</w:t>
      </w:r>
      <w:del w:id="608" w:author="Sato Mieko" w:date="2018-11-15T10:33:00Z">
        <w:r w:rsidR="00EB5662" w:rsidDel="00C3422D">
          <w:rPr>
            <w:rFonts w:hint="eastAsia"/>
          </w:rPr>
          <w:delText>個人、および、</w:delText>
        </w:r>
      </w:del>
      <w:ins w:id="609" w:author="Sato Mieko" w:date="2018-11-15T10:33:00Z">
        <w:r w:rsidR="00C3422D">
          <w:rPr>
            <w:rFonts w:hint="eastAsia"/>
          </w:rPr>
          <w:t>と</w:t>
        </w:r>
      </w:ins>
      <w:r w:rsidR="00EB5662">
        <w:rPr>
          <w:rFonts w:hint="eastAsia"/>
        </w:rPr>
        <w:t>チーム全体の両方の成果を</w:t>
      </w:r>
      <w:r w:rsidR="005A3448">
        <w:rPr>
          <w:rFonts w:hint="eastAsia"/>
        </w:rPr>
        <w:t>追跡して</w:t>
      </w:r>
      <w:r w:rsidR="00321373">
        <w:rPr>
          <w:rFonts w:hint="eastAsia"/>
        </w:rPr>
        <w:t>調べる</w:t>
      </w:r>
      <w:r w:rsidR="00EB5662">
        <w:rPr>
          <w:rFonts w:hint="eastAsia"/>
        </w:rPr>
        <w:t>のに使えます。</w:t>
      </w:r>
      <w:ins w:id="610" w:author="Sato Mieko" w:date="2018-11-15T10:34:00Z">
        <w:r w:rsidR="00C3422D">
          <w:rPr>
            <w:rFonts w:hint="eastAsia"/>
          </w:rPr>
          <w:t>各</w:t>
        </w:r>
      </w:ins>
      <w:r w:rsidR="00EB5662">
        <w:rPr>
          <w:rFonts w:hint="eastAsia"/>
        </w:rPr>
        <w:t>開発者</w:t>
      </w:r>
      <w:ins w:id="611" w:author="Sato Mieko" w:date="2018-11-15T10:34:00Z">
        <w:r w:rsidR="00C3422D">
          <w:rPr>
            <w:rFonts w:hint="eastAsia"/>
          </w:rPr>
          <w:t>について</w:t>
        </w:r>
      </w:ins>
      <w:del w:id="612" w:author="Sato Mieko" w:date="2018-11-15T10:34:00Z">
        <w:r w:rsidR="00EB5662" w:rsidDel="00C3422D">
          <w:rPr>
            <w:rFonts w:hint="eastAsia"/>
          </w:rPr>
          <w:delText>個人</w:delText>
        </w:r>
        <w:r w:rsidR="004C44C7" w:rsidDel="00C3422D">
          <w:rPr>
            <w:rFonts w:hint="eastAsia"/>
          </w:rPr>
          <w:delText>として</w:delText>
        </w:r>
        <w:r w:rsidR="00EB5662" w:rsidDel="00C3422D">
          <w:rPr>
            <w:rFonts w:hint="eastAsia"/>
          </w:rPr>
          <w:delText>は</w:delText>
        </w:r>
      </w:del>
      <w:r w:rsidR="00EB5662">
        <w:rPr>
          <w:rFonts w:hint="eastAsia"/>
        </w:rPr>
        <w:t>、</w:t>
      </w:r>
      <w:r w:rsidR="004C44C7">
        <w:rPr>
          <w:rFonts w:hint="eastAsia"/>
        </w:rPr>
        <w:t>提出したパッチの数、パッチの受け容れ率</w:t>
      </w:r>
      <w:ins w:id="613" w:author="Sato Mieko" w:date="2018-11-15T10:30:00Z">
        <w:r w:rsidR="00C3422D">
          <w:rPr>
            <w:rFonts w:hint="eastAsia"/>
          </w:rPr>
          <w:t>（</w:t>
        </w:r>
      </w:ins>
      <w:del w:id="614" w:author="Sato Mieko" w:date="2018-11-15T10:30:00Z">
        <w:r w:rsidR="004C44C7" w:rsidDel="00C3422D">
          <w:rPr>
            <w:rFonts w:hint="eastAsia"/>
          </w:rPr>
          <w:delText>(</w:delText>
        </w:r>
      </w:del>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ins w:id="615" w:author="Sato Mieko" w:date="2018-11-15T10:30:00Z">
        <w:r w:rsidR="00C3422D">
          <w:rPr>
            <w:rFonts w:hint="eastAsia"/>
          </w:rPr>
          <w:t>）</w:t>
        </w:r>
      </w:ins>
      <w:del w:id="616" w:author="Sato Mieko" w:date="2018-11-15T10:30:00Z">
        <w:r w:rsidR="004C44C7" w:rsidDel="00C3422D">
          <w:rPr>
            <w:rFonts w:hint="eastAsia"/>
          </w:rPr>
          <w:delText>)</w:delText>
        </w:r>
      </w:del>
      <w:r w:rsidR="004C44C7">
        <w:rPr>
          <w:rFonts w:hint="eastAsia"/>
        </w:rPr>
        <w:t>、</w:t>
      </w:r>
      <w:ins w:id="617" w:author="Sato Mieko" w:date="2018-11-15T10:34:00Z">
        <w:r w:rsidR="00C3422D">
          <w:rPr>
            <w:rFonts w:hint="eastAsia"/>
          </w:rPr>
          <w:t>および</w:t>
        </w:r>
      </w:ins>
      <w:del w:id="618" w:author="Sato Mieko" w:date="2018-11-15T10:34:00Z">
        <w:r w:rsidR="004C44C7" w:rsidDel="00C3422D">
          <w:rPr>
            <w:rFonts w:hint="eastAsia"/>
          </w:rPr>
          <w:delText>さらに</w:delText>
        </w:r>
      </w:del>
      <w:del w:id="619" w:author="Sato Mieko" w:date="2018-11-15T10:30:00Z">
        <w:r w:rsidR="004C44C7" w:rsidDel="00C3422D">
          <w:rPr>
            <w:rFonts w:hint="eastAsia"/>
          </w:rPr>
          <w:delText>、</w:delText>
        </w:r>
      </w:del>
      <w:r w:rsidR="004C44C7">
        <w:rPr>
          <w:rFonts w:hint="eastAsia"/>
        </w:rPr>
        <w:t>パッチのタイプ</w:t>
      </w:r>
      <w:ins w:id="620" w:author="Sato Mieko" w:date="2018-11-15T10:30:00Z">
        <w:r w:rsidR="00C3422D">
          <w:rPr>
            <w:rFonts w:hint="eastAsia"/>
          </w:rPr>
          <w:t>（</w:t>
        </w:r>
      </w:ins>
      <w:del w:id="621" w:author="Sato Mieko" w:date="2018-11-15T10:30:00Z">
        <w:r w:rsidR="004C44C7" w:rsidDel="00C3422D">
          <w:rPr>
            <w:rFonts w:hint="eastAsia"/>
          </w:rPr>
          <w:delText>(</w:delText>
        </w:r>
      </w:del>
      <w:del w:id="622" w:author="Sato Mieko" w:date="2018-11-15T10:35:00Z">
        <w:r w:rsidR="004C44C7" w:rsidDel="00C3422D">
          <w:rPr>
            <w:rFonts w:hint="eastAsia"/>
          </w:rPr>
          <w:delText>すなわち、</w:delText>
        </w:r>
      </w:del>
      <w:r w:rsidR="004C44C7">
        <w:rPr>
          <w:rFonts w:hint="eastAsia"/>
        </w:rPr>
        <w:t>新規機能、既存機能の拡張、バグフィックス、ドキュメントなど</w:t>
      </w:r>
      <w:ins w:id="623" w:author="Sato Mieko" w:date="2018-11-15T10:31:00Z">
        <w:r w:rsidR="00C3422D">
          <w:rPr>
            <w:rFonts w:hint="eastAsia"/>
          </w:rPr>
          <w:t>）</w:t>
        </w:r>
      </w:ins>
      <w:del w:id="624" w:author="Sato Mieko" w:date="2018-11-15T10:31:00Z">
        <w:r w:rsidR="004C44C7" w:rsidDel="00C3422D">
          <w:rPr>
            <w:rFonts w:hint="eastAsia"/>
          </w:rPr>
          <w:delText>)</w:delText>
        </w:r>
      </w:del>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rsidR="00EA2AEE" w:rsidRDefault="00EA2AEE" w:rsidP="00EA2AEE"/>
    <w:p w:rsidR="00EA2AEE" w:rsidRDefault="00EA2AEE" w:rsidP="00EA2AEE">
      <w:r>
        <w:t xml:space="preserve">Other tools like </w:t>
      </w:r>
      <w:proofErr w:type="spellStart"/>
      <w:r>
        <w:t>GrimoireLab</w:t>
      </w:r>
      <w:proofErr w:type="spellEnd"/>
      <w:r>
        <w:t xml:space="preserve"> can also be used to chart and visualize the metrics you want to track. See the next section on metrics for specific examples of what you should track.</w:t>
      </w:r>
    </w:p>
    <w:p w:rsidR="00EA2AEE" w:rsidRDefault="004C44C7" w:rsidP="00EA2AEE">
      <w:proofErr w:type="spellStart"/>
      <w:r>
        <w:rPr>
          <w:rFonts w:hint="eastAsia"/>
        </w:rPr>
        <w:t>GrimoireLab</w:t>
      </w:r>
      <w:proofErr w:type="spellEnd"/>
      <w:r w:rsidR="005701E5">
        <w:rPr>
          <w:rFonts w:hint="eastAsia"/>
        </w:rPr>
        <w:t>のようなツール</w:t>
      </w:r>
      <w:ins w:id="625" w:author="Sato Mieko" w:date="2018-11-15T10:40:00Z">
        <w:r w:rsidR="00D229C6">
          <w:rPr>
            <w:rFonts w:hint="eastAsia"/>
          </w:rPr>
          <w:t>も</w:t>
        </w:r>
      </w:ins>
      <w:del w:id="626" w:author="Sato Mieko" w:date="2018-11-15T10:40:00Z">
        <w:r w:rsidR="00223622" w:rsidDel="00D229C6">
          <w:rPr>
            <w:rFonts w:hint="eastAsia"/>
          </w:rPr>
          <w:delText>で</w:delText>
        </w:r>
        <w:r w:rsidR="005701E5" w:rsidDel="00D229C6">
          <w:rPr>
            <w:rFonts w:hint="eastAsia"/>
          </w:rPr>
          <w:delText>は</w:delText>
        </w:r>
      </w:del>
      <w:r w:rsidR="005701E5">
        <w:rPr>
          <w:rFonts w:hint="eastAsia"/>
        </w:rPr>
        <w:t>、</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rsidR="004C44C7" w:rsidRDefault="004C44C7" w:rsidP="00EA2AEE"/>
    <w:p w:rsidR="00EA2AEE" w:rsidRDefault="00EA2AEE" w:rsidP="00EA2AEE">
      <w:r>
        <w:t xml:space="preserve">9) Identify Focus Areas with Broad </w:t>
      </w:r>
      <w:r w:rsidRPr="00960A37">
        <w:rPr>
          <w:highlight w:val="green"/>
        </w:rPr>
        <w:t>Impact</w:t>
      </w:r>
    </w:p>
    <w:p w:rsidR="00EA2AEE" w:rsidRDefault="00C41A92" w:rsidP="00EA2AEE">
      <w:r>
        <w:rPr>
          <w:rFonts w:hint="eastAsia"/>
        </w:rPr>
        <w:t>9</w:t>
      </w:r>
      <w:r>
        <w:t xml:space="preserve">) </w:t>
      </w:r>
      <w:r w:rsidR="00140DB7">
        <w:rPr>
          <w:rFonts w:hint="eastAsia"/>
        </w:rPr>
        <w:t>大きな効果のある</w:t>
      </w:r>
      <w:r w:rsidR="00C34418">
        <w:rPr>
          <w:rFonts w:hint="eastAsia"/>
        </w:rPr>
        <w:t>フォーカス域を特定する</w:t>
      </w:r>
    </w:p>
    <w:p w:rsidR="00C34418" w:rsidRDefault="00C34418" w:rsidP="00EA2AEE"/>
    <w:p w:rsidR="00EA2AEE" w:rsidRDefault="00EA2AEE" w:rsidP="00EA2AEE">
      <w:r>
        <w:t>Contribute to and focus on areas that benefit more than one business unit or more than one product. This allows you to provide value and show ROI across multiple business units and increases your chances for more funding and support.</w:t>
      </w:r>
    </w:p>
    <w:p w:rsidR="00C34418" w:rsidRDefault="00D229C6" w:rsidP="00EA2AEE">
      <w:ins w:id="627" w:author="Sato Mieko" w:date="2018-11-15T10:43:00Z">
        <w:r>
          <w:rPr>
            <w:rFonts w:hint="eastAsia"/>
          </w:rPr>
          <w:lastRenderedPageBreak/>
          <w:t>1</w:t>
        </w:r>
        <w:r>
          <w:rPr>
            <w:rFonts w:hint="eastAsia"/>
          </w:rPr>
          <w:t>つ以上</w:t>
        </w:r>
      </w:ins>
      <w:del w:id="628" w:author="Sato Mieko" w:date="2018-11-15T10:41:00Z">
        <w:r w:rsidR="00C34418" w:rsidDel="00D229C6">
          <w:rPr>
            <w:rFonts w:hint="eastAsia"/>
          </w:rPr>
          <w:delText>ひと</w:delText>
        </w:r>
      </w:del>
      <w:del w:id="629" w:author="Sato Mieko" w:date="2018-11-15T10:42:00Z">
        <w:r w:rsidR="00C34418" w:rsidDel="00D229C6">
          <w:rPr>
            <w:rFonts w:hint="eastAsia"/>
          </w:rPr>
          <w:delText>つ</w:delText>
        </w:r>
      </w:del>
      <w:r w:rsidR="00C34418">
        <w:rPr>
          <w:rFonts w:hint="eastAsia"/>
        </w:rPr>
        <w:t>のビジネス部門</w:t>
      </w:r>
      <w:ins w:id="630" w:author="Sato Mieko" w:date="2018-11-15T10:41:00Z">
        <w:r>
          <w:rPr>
            <w:rFonts w:hint="eastAsia"/>
          </w:rPr>
          <w:t>や</w:t>
        </w:r>
      </w:ins>
      <w:del w:id="631" w:author="Sato Mieko" w:date="2018-11-15T10:41:00Z">
        <w:r w:rsidR="00C34418" w:rsidDel="00D229C6">
          <w:rPr>
            <w:rFonts w:hint="eastAsia"/>
          </w:rPr>
          <w:delText>とか、</w:delText>
        </w:r>
      </w:del>
      <w:ins w:id="632" w:author="Sato Mieko" w:date="2018-11-15T10:41:00Z">
        <w:r>
          <w:rPr>
            <w:rFonts w:hint="eastAsia"/>
          </w:rPr>
          <w:t>1</w:t>
        </w:r>
      </w:ins>
      <w:del w:id="633" w:author="Sato Mieko" w:date="2018-11-15T10:43:00Z">
        <w:r w:rsidR="00C34418" w:rsidDel="00D229C6">
          <w:rPr>
            <w:rFonts w:hint="eastAsia"/>
          </w:rPr>
          <w:delText>ひと</w:delText>
        </w:r>
      </w:del>
      <w:r w:rsidR="00C34418">
        <w:rPr>
          <w:rFonts w:hint="eastAsia"/>
        </w:rPr>
        <w:t>つ</w:t>
      </w:r>
      <w:ins w:id="634" w:author="Sato Mieko" w:date="2018-11-15T10:43:00Z">
        <w:r>
          <w:rPr>
            <w:rFonts w:hint="eastAsia"/>
          </w:rPr>
          <w:t>以上</w:t>
        </w:r>
      </w:ins>
      <w:r w:rsidR="00C34418">
        <w:rPr>
          <w:rFonts w:hint="eastAsia"/>
        </w:rPr>
        <w:t>の製品</w:t>
      </w:r>
      <w:del w:id="635" w:author="Sato Mieko" w:date="2018-11-15T10:44:00Z">
        <w:r w:rsidR="00C34418" w:rsidDel="00D229C6">
          <w:rPr>
            <w:rFonts w:hint="eastAsia"/>
          </w:rPr>
          <w:delText>を越えて</w:delText>
        </w:r>
      </w:del>
      <w:ins w:id="636" w:author="Sato Mieko" w:date="2018-11-15T10:44:00Z">
        <w:r>
          <w:rPr>
            <w:rFonts w:hint="eastAsia"/>
          </w:rPr>
          <w:t>に</w:t>
        </w:r>
      </w:ins>
      <w:r w:rsidR="00C34418">
        <w:rPr>
          <w:rFonts w:hint="eastAsia"/>
        </w:rPr>
        <w:t>利益</w:t>
      </w:r>
      <w:ins w:id="637" w:author="Sato Mieko" w:date="2018-11-15T10:44:00Z">
        <w:r>
          <w:rPr>
            <w:rFonts w:hint="eastAsia"/>
          </w:rPr>
          <w:t>を与える</w:t>
        </w:r>
      </w:ins>
      <w:del w:id="638" w:author="Sato Mieko" w:date="2018-11-15T10:44:00Z">
        <w:r w:rsidR="00C34418" w:rsidDel="00D229C6">
          <w:rPr>
            <w:rFonts w:hint="eastAsia"/>
          </w:rPr>
          <w:delText>が期待できる</w:delText>
        </w:r>
      </w:del>
      <w:r w:rsidR="00C34418">
        <w:rPr>
          <w:rFonts w:hint="eastAsia"/>
        </w:rPr>
        <w:t>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rsidR="00EA2AEE" w:rsidRDefault="00EA2AEE" w:rsidP="00EA2AEE"/>
    <w:p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rsidR="000002BD" w:rsidRDefault="000002BD" w:rsidP="00EA2AEE">
      <w:r>
        <w:rPr>
          <w:rFonts w:hint="eastAsia"/>
        </w:rPr>
        <w:t>企業の</w:t>
      </w:r>
      <w:r w:rsidR="00EC29B8">
        <w:rPr>
          <w:rFonts w:hint="eastAsia"/>
        </w:rPr>
        <w:t>戦略</w:t>
      </w:r>
      <w:r>
        <w:rPr>
          <w:rFonts w:hint="eastAsia"/>
        </w:rPr>
        <w:t>や製品に直接的に利益をもたらすアップストリーム</w:t>
      </w:r>
      <w:ins w:id="639" w:author="Sato Mieko" w:date="2018-11-15T10:45:00Z">
        <w:r w:rsidR="00D229C6">
          <w:rPr>
            <w:rFonts w:hint="eastAsia"/>
          </w:rPr>
          <w:t xml:space="preserve"> </w:t>
        </w:r>
      </w:ins>
      <w:r>
        <w:rPr>
          <w:rFonts w:hint="eastAsia"/>
        </w:rPr>
        <w:t>プロジェクトに貢献をフォーカスしてください。オープンソース開発に</w:t>
      </w:r>
      <w:del w:id="640" w:author="Sato Mieko" w:date="2018-11-15T10:57:00Z">
        <w:r w:rsidDel="00AB2C69">
          <w:rPr>
            <w:rFonts w:hint="eastAsia"/>
          </w:rPr>
          <w:delText>おいて</w:delText>
        </w:r>
      </w:del>
      <w:r w:rsidR="00352217">
        <w:rPr>
          <w:rFonts w:hint="eastAsia"/>
        </w:rPr>
        <w:t>は</w:t>
      </w:r>
      <w:del w:id="641" w:author="Sato Mieko" w:date="2018-11-15T10:57:00Z">
        <w:r w:rsidDel="00AB2C69">
          <w:rPr>
            <w:rFonts w:hint="eastAsia"/>
          </w:rPr>
          <w:delText>、</w:delText>
        </w:r>
      </w:del>
      <w:ins w:id="642" w:author="Sato Mieko" w:date="2018-11-15T10:58:00Z">
        <w:r w:rsidR="00AB2C69">
          <w:rPr>
            <w:rFonts w:hint="eastAsia"/>
          </w:rPr>
          <w:t>おもわず夢中になるような</w:t>
        </w:r>
      </w:ins>
      <w:r>
        <w:rPr>
          <w:rFonts w:hint="eastAsia"/>
        </w:rPr>
        <w:t>興味深いプロジェクト</w:t>
      </w:r>
      <w:del w:id="643" w:author="Sato Mieko" w:date="2018-11-15T10:59:00Z">
        <w:r w:rsidDel="00AB2C69">
          <w:rPr>
            <w:rFonts w:hint="eastAsia"/>
          </w:rPr>
          <w:delText>の間を</w:delText>
        </w:r>
        <w:r w:rsidR="00352217" w:rsidDel="00AB2C69">
          <w:rPr>
            <w:rFonts w:hint="eastAsia"/>
          </w:rPr>
          <w:delText>飛び跳ねながら、いろいろなプロジェクトに夢中になること</w:delText>
        </w:r>
      </w:del>
      <w:r w:rsidR="00352217">
        <w:rPr>
          <w:rFonts w:hint="eastAsia"/>
        </w:rPr>
        <w:t>が</w:t>
      </w:r>
      <w:ins w:id="644" w:author="Sato Mieko" w:date="2018-11-15T10:59:00Z">
        <w:r w:rsidR="00AB2C69">
          <w:rPr>
            <w:rFonts w:hint="eastAsia"/>
          </w:rPr>
          <w:t>たくさん</w:t>
        </w:r>
      </w:ins>
      <w:r w:rsidR="00352217">
        <w:rPr>
          <w:rFonts w:hint="eastAsia"/>
        </w:rPr>
        <w:t>あります。オープンソース</w:t>
      </w:r>
      <w:ins w:id="645" w:author="Sato Mieko" w:date="2018-11-15T10:59:00Z">
        <w:r w:rsidR="00452A29">
          <w:rPr>
            <w:rFonts w:hint="eastAsia"/>
          </w:rPr>
          <w:t xml:space="preserve"> </w:t>
        </w:r>
      </w:ins>
      <w:r w:rsidR="00352217">
        <w:rPr>
          <w:rFonts w:hint="eastAsia"/>
        </w:rPr>
        <w:t>グループがコスト</w:t>
      </w:r>
      <w:ins w:id="646" w:author="Sato Mieko" w:date="2018-11-15T10:59:00Z">
        <w:r w:rsidR="00452A29">
          <w:rPr>
            <w:rFonts w:hint="eastAsia"/>
          </w:rPr>
          <w:t xml:space="preserve"> </w:t>
        </w:r>
      </w:ins>
      <w:r w:rsidR="00352217">
        <w:rPr>
          <w:rFonts w:hint="eastAsia"/>
        </w:rPr>
        <w:t>センターとして認識される大企業の現場においては、製品開発を後押しするオープンソース</w:t>
      </w:r>
      <w:ins w:id="647" w:author="Sato Mieko" w:date="2018-11-15T11:01:00Z">
        <w:r w:rsidR="00452A29">
          <w:rPr>
            <w:rFonts w:hint="eastAsia"/>
          </w:rPr>
          <w:t xml:space="preserve"> </w:t>
        </w:r>
      </w:ins>
      <w:r w:rsidR="00352217">
        <w:rPr>
          <w:rFonts w:hint="eastAsia"/>
        </w:rPr>
        <w:t>プロジェクトに同グループの力をフォーカスすべきです。</w:t>
      </w:r>
    </w:p>
    <w:p w:rsidR="00EA2AEE" w:rsidRDefault="00EA2AEE" w:rsidP="00EA2AEE"/>
    <w:p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rsidR="00791743" w:rsidRDefault="00352217" w:rsidP="00EA2AEE">
      <w:r>
        <w:rPr>
          <w:rFonts w:hint="eastAsia"/>
        </w:rPr>
        <w:t>Samsung</w:t>
      </w:r>
      <w:r>
        <w:rPr>
          <w:rFonts w:hint="eastAsia"/>
        </w:rPr>
        <w:t>においては、</w:t>
      </w:r>
      <w:r w:rsidR="00F9226B">
        <w:rPr>
          <w:rFonts w:hint="eastAsia"/>
        </w:rPr>
        <w:t>できるだけたくさんの製品で共通</w:t>
      </w:r>
      <w:del w:id="648" w:author="Sato Mieko" w:date="2018-11-15T11:03:00Z">
        <w:r w:rsidR="00F9226B" w:rsidDel="00452A29">
          <w:rPr>
            <w:rFonts w:hint="eastAsia"/>
          </w:rPr>
          <w:delText>的に</w:delText>
        </w:r>
      </w:del>
      <w:ins w:id="649" w:author="Sato Mieko" w:date="2018-11-15T11:03:00Z">
        <w:r w:rsidR="00452A29">
          <w:rPr>
            <w:rFonts w:hint="eastAsia"/>
          </w:rPr>
          <w:t>して</w:t>
        </w:r>
      </w:ins>
      <w:r w:rsidR="00F9226B">
        <w:rPr>
          <w:rFonts w:hint="eastAsia"/>
        </w:rPr>
        <w:t>活用されたオープンソース</w:t>
      </w:r>
      <w:ins w:id="650" w:author="Sato Mieko" w:date="2018-11-15T11:02:00Z">
        <w:r w:rsidR="00452A29">
          <w:rPr>
            <w:rFonts w:hint="eastAsia"/>
          </w:rPr>
          <w:t xml:space="preserve"> </w:t>
        </w:r>
      </w:ins>
      <w:r w:rsidR="00F9226B">
        <w:rPr>
          <w:rFonts w:hint="eastAsia"/>
        </w:rPr>
        <w:t>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w:t>
      </w:r>
      <w:ins w:id="651" w:author="Sato Mieko" w:date="2018-11-15T11:04:00Z">
        <w:r w:rsidR="00452A29">
          <w:rPr>
            <w:rFonts w:hint="eastAsia"/>
          </w:rPr>
          <w:t>および</w:t>
        </w:r>
      </w:ins>
      <w:del w:id="652" w:author="Sato Mieko" w:date="2018-11-15T11:04:00Z">
        <w:r w:rsidR="007F6185" w:rsidDel="00452A29">
          <w:rPr>
            <w:rFonts w:hint="eastAsia"/>
          </w:rPr>
          <w:delText>そして、</w:delText>
        </w:r>
      </w:del>
      <w:r w:rsidR="007F6185">
        <w:rPr>
          <w:rFonts w:hint="eastAsia"/>
        </w:rPr>
        <w:t>資金投入できるものからの逸脱を避ける良い方法です。</w:t>
      </w:r>
    </w:p>
    <w:p w:rsidR="00EA2AEE" w:rsidRDefault="00EA2AEE" w:rsidP="00EA2AEE"/>
    <w:p w:rsidR="00EA2AEE" w:rsidRDefault="00EA2AEE" w:rsidP="00EA2AEE">
      <w:r>
        <w:t>10) Foster Internal Collaboration</w:t>
      </w:r>
    </w:p>
    <w:p w:rsidR="00EA2AEE" w:rsidRDefault="007F6185" w:rsidP="00EA2AEE">
      <w:r>
        <w:rPr>
          <w:rFonts w:hint="eastAsia"/>
        </w:rPr>
        <w:t>1</w:t>
      </w:r>
      <w:r>
        <w:t xml:space="preserve">0) </w:t>
      </w:r>
      <w:r>
        <w:rPr>
          <w:rFonts w:hint="eastAsia"/>
        </w:rPr>
        <w:t>企業内の協業を</w:t>
      </w:r>
      <w:r w:rsidR="00CB1C32">
        <w:rPr>
          <w:rFonts w:hint="eastAsia"/>
        </w:rPr>
        <w:t>育てる</w:t>
      </w:r>
    </w:p>
    <w:p w:rsidR="00CB1C32" w:rsidRDefault="00CB1C32" w:rsidP="00EA2AEE"/>
    <w:p w:rsidR="00EA2AEE" w:rsidRDefault="00EA2AEE" w:rsidP="00EA2AEE">
      <w:r>
        <w:t>Collaborate with other business units that use the same open source projects in their products. These collaborations can take one or more of many forms:</w:t>
      </w:r>
    </w:p>
    <w:p w:rsidR="00CB1C32" w:rsidRDefault="00CB1C32" w:rsidP="00EA2AEE">
      <w:r>
        <w:rPr>
          <w:rFonts w:hint="eastAsia"/>
        </w:rPr>
        <w:t>製品</w:t>
      </w:r>
      <w:r w:rsidR="0065265B">
        <w:rPr>
          <w:rFonts w:hint="eastAsia"/>
        </w:rPr>
        <w:t>の中</w:t>
      </w:r>
      <w:r>
        <w:rPr>
          <w:rFonts w:hint="eastAsia"/>
        </w:rPr>
        <w:t>で同一のオープンソース</w:t>
      </w:r>
      <w:ins w:id="653" w:author="Sato Mieko" w:date="2018-11-15T11:04:00Z">
        <w:r w:rsidR="00452A29">
          <w:rPr>
            <w:rFonts w:hint="eastAsia"/>
          </w:rPr>
          <w:t xml:space="preserve"> </w:t>
        </w:r>
      </w:ins>
      <w:r>
        <w:rPr>
          <w:rFonts w:hint="eastAsia"/>
        </w:rPr>
        <w:t>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rsidR="00EA2AEE" w:rsidRDefault="00EA2AEE" w:rsidP="00EA2AEE"/>
    <w:p w:rsidR="00EA2AEE" w:rsidRDefault="00EA2AEE" w:rsidP="00EA2AEE">
      <w:r>
        <w:t xml:space="preserve">    Deliver training to their developers</w:t>
      </w:r>
    </w:p>
    <w:p w:rsidR="00EA2AEE" w:rsidRDefault="00EA2AEE" w:rsidP="00EA2AEE">
      <w:r>
        <w:lastRenderedPageBreak/>
        <w:t xml:space="preserve">    Run a workshop on a specific topic or problem</w:t>
      </w:r>
    </w:p>
    <w:p w:rsidR="00EA2AEE" w:rsidRDefault="00EA2AEE" w:rsidP="00EA2AEE">
      <w:r>
        <w:t xml:space="preserve">    Develop new functionality</w:t>
      </w:r>
    </w:p>
    <w:p w:rsidR="00EA2AEE" w:rsidRDefault="00EA2AEE" w:rsidP="00EA2AEE">
      <w:r>
        <w:t xml:space="preserve">    Troubleshoot and resolve issues and bugs</w:t>
      </w:r>
    </w:p>
    <w:p w:rsidR="00EA2AEE" w:rsidRDefault="00EA2AEE" w:rsidP="00EA2AEE">
      <w:r>
        <w:t xml:space="preserve">    Upstream existing code for which they have no resources to do</w:t>
      </w:r>
    </w:p>
    <w:p w:rsidR="00EA2AEE" w:rsidRDefault="00EA2AEE" w:rsidP="00EA2AEE">
      <w:r>
        <w:t xml:space="preserve">    Help get them off an old fork and onto a mainline version</w:t>
      </w:r>
    </w:p>
    <w:p w:rsidR="00EA2AEE" w:rsidRDefault="00EA2AEE" w:rsidP="00EA2AEE">
      <w:r>
        <w:t xml:space="preserve">    And more</w:t>
      </w:r>
    </w:p>
    <w:p w:rsidR="00CB1C32" w:rsidRDefault="00CB1C32" w:rsidP="00EA2AEE">
      <w:r>
        <w:rPr>
          <w:rFonts w:hint="eastAsia"/>
        </w:rPr>
        <w:t xml:space="preserve">　　開発者</w:t>
      </w:r>
      <w:r w:rsidR="00D31995">
        <w:rPr>
          <w:rFonts w:hint="eastAsia"/>
        </w:rPr>
        <w:t>に</w:t>
      </w:r>
      <w:r>
        <w:rPr>
          <w:rFonts w:hint="eastAsia"/>
        </w:rPr>
        <w:t>トレーニングを提供</w:t>
      </w:r>
    </w:p>
    <w:p w:rsidR="00CB1C32" w:rsidRDefault="00CB1C32" w:rsidP="00EA2AEE">
      <w:r>
        <w:rPr>
          <w:rFonts w:hint="eastAsia"/>
        </w:rPr>
        <w:t xml:space="preserve">　　特定の話題、あるいは、問題についてワークショップを開催</w:t>
      </w:r>
    </w:p>
    <w:p w:rsidR="00CB1C32" w:rsidRDefault="00CB1C32" w:rsidP="00EA2AEE">
      <w:r>
        <w:rPr>
          <w:rFonts w:hint="eastAsia"/>
        </w:rPr>
        <w:t xml:space="preserve">　　新しい機能を開発</w:t>
      </w:r>
    </w:p>
    <w:p w:rsidR="00CB1C32" w:rsidRDefault="00CB1C32" w:rsidP="00EA2AEE">
      <w:r>
        <w:rPr>
          <w:rFonts w:hint="eastAsia"/>
        </w:rPr>
        <w:t xml:space="preserve">　　問題やバグの分析と解決を実施</w:t>
      </w:r>
    </w:p>
    <w:p w:rsidR="00CB1C32" w:rsidRDefault="00CB1C32" w:rsidP="00EA2AEE">
      <w:r>
        <w:rPr>
          <w:rFonts w:hint="eastAsia"/>
        </w:rPr>
        <w:t xml:space="preserve">　　資源のないグループに代わって、出来上がったコードをアップストリームに提出</w:t>
      </w:r>
    </w:p>
    <w:p w:rsidR="00CB1C32" w:rsidRDefault="00CB1C32" w:rsidP="00EA2AEE">
      <w:r>
        <w:rPr>
          <w:rFonts w:hint="eastAsia"/>
        </w:rPr>
        <w:t xml:space="preserve">　　</w:t>
      </w:r>
      <w:r w:rsidR="000B56B5">
        <w:rPr>
          <w:rFonts w:hint="eastAsia"/>
        </w:rPr>
        <w:t>以前にフォークしたツリーから、メインラインの版に移行するのを支援</w:t>
      </w:r>
    </w:p>
    <w:p w:rsidR="000B56B5" w:rsidRPr="00CB1C32" w:rsidRDefault="000B56B5" w:rsidP="00EA2AEE">
      <w:r>
        <w:rPr>
          <w:rFonts w:hint="eastAsia"/>
        </w:rPr>
        <w:t xml:space="preserve">　　その他</w:t>
      </w:r>
    </w:p>
    <w:p w:rsidR="00EA2AEE" w:rsidRDefault="00EA2AEE" w:rsidP="00EA2AEE"/>
    <w:p w:rsidR="00EA2AEE" w:rsidRDefault="00EA2AEE" w:rsidP="00EA2AEE">
      <w:r>
        <w:t>The goal of these collaborations is to help the product teams understand their needs and fulfill their product goals via open source enablement.</w:t>
      </w:r>
    </w:p>
    <w:p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rsidR="00EA2AEE" w:rsidRDefault="00EA2AEE" w:rsidP="00EA2AEE"/>
    <w:p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w:t>
      </w:r>
      <w:ins w:id="654" w:author="Sato Mieko" w:date="2018-11-15T11:20:00Z">
        <w:r w:rsidR="0004220D">
          <w:rPr>
            <w:rFonts w:hint="eastAsia"/>
          </w:rPr>
          <w:t xml:space="preserve"> </w:t>
        </w:r>
      </w:ins>
      <w:r w:rsidR="005D136A">
        <w:rPr>
          <w:rFonts w:hint="eastAsia"/>
        </w:rPr>
        <w:t>チームと他のあらゆる人々との間の</w:t>
      </w:r>
      <w:r w:rsidR="00D82CE7">
        <w:rPr>
          <w:rFonts w:hint="eastAsia"/>
        </w:rPr>
        <w:t>社内協業の成功のためには、情報共有が必須な要素です。</w:t>
      </w:r>
    </w:p>
    <w:p w:rsidR="00D31995" w:rsidRDefault="00D31995" w:rsidP="00EA2AEE"/>
    <w:p w:rsidR="00EA2AEE" w:rsidRDefault="00EA2AEE" w:rsidP="00EA2AEE">
      <w:r>
        <w:t>Open Source at Samsung</w:t>
      </w:r>
    </w:p>
    <w:p w:rsidR="00D82CE7" w:rsidRDefault="00D82CE7" w:rsidP="00EA2AEE">
      <w:r>
        <w:rPr>
          <w:rFonts w:hint="eastAsia"/>
        </w:rPr>
        <w:t>Samsung</w:t>
      </w:r>
      <w:r>
        <w:rPr>
          <w:rFonts w:hint="eastAsia"/>
        </w:rPr>
        <w:t>のオープンソース</w:t>
      </w:r>
    </w:p>
    <w:p w:rsidR="00EA2AEE" w:rsidRDefault="00EA2AEE" w:rsidP="00EA2AEE"/>
    <w:p w:rsidR="00EA2AEE" w:rsidRDefault="00EA2AEE" w:rsidP="00EA2AEE">
      <w:r>
        <w:t xml:space="preserve">Samsung’s Open Source Group (OSG) was established in February 2013 to support two </w:t>
      </w:r>
      <w:r>
        <w:lastRenderedPageBreak/>
        <w:t>primary functions: the first is to provide open source leadership within Samsung by helping other divisions in the company understand how to participate in and benefit from open source development. The second is to serve as Samsung’s representatives in the wider open source community. The mandate of the team is to focus on enhancing key open source projects and technologies via active contributions to them, and to be actively involved and engaged with various open source organizations and foundations.</w:t>
      </w:r>
    </w:p>
    <w:p w:rsidR="00D82CE7" w:rsidRDefault="00153A8B" w:rsidP="00EA2AEE">
      <w:r>
        <w:rPr>
          <w:rFonts w:hint="eastAsia"/>
        </w:rPr>
        <w:t>Samsung</w:t>
      </w:r>
      <w:r>
        <w:rPr>
          <w:rFonts w:hint="eastAsia"/>
        </w:rPr>
        <w:t>のオープンソースグループ</w:t>
      </w:r>
      <w:ins w:id="655" w:author="Sato Mieko" w:date="2018-11-15T11:20:00Z">
        <w:r w:rsidR="00FA65C4">
          <w:rPr>
            <w:rFonts w:hint="eastAsia"/>
          </w:rPr>
          <w:t xml:space="preserve"> </w:t>
        </w:r>
      </w:ins>
      <w:r>
        <w:rPr>
          <w:rFonts w:hint="eastAsia"/>
        </w:rPr>
        <w:t>(OSG)</w:t>
      </w:r>
      <w:ins w:id="656" w:author="Sato Mieko" w:date="2018-11-15T11:20:00Z">
        <w:r w:rsidR="00FA65C4">
          <w:rPr>
            <w:rFonts w:hint="eastAsia"/>
          </w:rPr>
          <w:t xml:space="preserve"> </w:t>
        </w:r>
      </w:ins>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社内における</w:t>
      </w:r>
      <w:r>
        <w:rPr>
          <w:rFonts w:hint="eastAsia"/>
        </w:rPr>
        <w:t>オープンソースのリーダーシップを提供することです。</w:t>
      </w:r>
      <w:r w:rsidR="00E85D25">
        <w:rPr>
          <w:rFonts w:hint="eastAsia"/>
        </w:rPr>
        <w:t>二番目</w:t>
      </w:r>
      <w:r>
        <w:rPr>
          <w:rFonts w:hint="eastAsia"/>
        </w:rPr>
        <w:t>は、より広範なオープンソース</w:t>
      </w:r>
      <w:ins w:id="657" w:author="Sato Mieko" w:date="2018-11-15T11:21:00Z">
        <w:r w:rsidR="00FA65C4">
          <w:rPr>
            <w:rFonts w:hint="eastAsia"/>
          </w:rPr>
          <w:t xml:space="preserve"> </w:t>
        </w:r>
      </w:ins>
      <w:r>
        <w:rPr>
          <w:rFonts w:hint="eastAsia"/>
        </w:rPr>
        <w:t>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w:t>
      </w:r>
      <w:ins w:id="658" w:author="Sato Mieko" w:date="2018-11-15T11:21:00Z">
        <w:r w:rsidR="00FA65C4">
          <w:rPr>
            <w:rFonts w:hint="eastAsia"/>
          </w:rPr>
          <w:t xml:space="preserve"> </w:t>
        </w:r>
      </w:ins>
      <w:r w:rsidR="00DE130F">
        <w:rPr>
          <w:rFonts w:hint="eastAsia"/>
        </w:rPr>
        <w:t>プロジェクトやテクノロジーの強化にフォーカスすること、および、さまざまなオープンソース組織やファウンデーションに活発に参加することです。</w:t>
      </w:r>
    </w:p>
    <w:p w:rsidR="00EA2AEE" w:rsidRDefault="00EA2AEE" w:rsidP="00EA2AEE"/>
    <w:p w:rsidR="00EA2AEE" w:rsidRDefault="00EA2AEE" w:rsidP="00EA2AEE">
      <w:r>
        <w:t>Section 5</w:t>
      </w:r>
    </w:p>
    <w:p w:rsidR="00EA2AEE" w:rsidRDefault="00EA2AEE" w:rsidP="00EA2AEE">
      <w:r>
        <w:t>Metrics for tracking progress</w:t>
      </w:r>
    </w:p>
    <w:p w:rsidR="00DE130F" w:rsidRDefault="00DE130F" w:rsidP="00EA2AEE">
      <w:r>
        <w:rPr>
          <w:rFonts w:hint="eastAsia"/>
        </w:rPr>
        <w:t xml:space="preserve">セクション　</w:t>
      </w:r>
      <w:r>
        <w:rPr>
          <w:rFonts w:hint="eastAsia"/>
        </w:rPr>
        <w:t>5</w:t>
      </w:r>
    </w:p>
    <w:p w:rsidR="00DE130F" w:rsidRDefault="00385084" w:rsidP="00EA2AEE">
      <w:bookmarkStart w:id="659" w:name="推奨される取り組み、トップ10"/>
      <w:bookmarkStart w:id="660" w:name="進捗状況を調べる評価尺度"/>
      <w:r>
        <w:rPr>
          <w:rFonts w:hint="eastAsia"/>
        </w:rPr>
        <w:t>強化の</w:t>
      </w:r>
      <w:r w:rsidR="00E85D25">
        <w:rPr>
          <w:rFonts w:hint="eastAsia"/>
        </w:rPr>
        <w:t>進捗</w:t>
      </w:r>
      <w:r>
        <w:rPr>
          <w:rFonts w:hint="eastAsia"/>
        </w:rPr>
        <w:t>状況を追跡して調べる評価尺度</w:t>
      </w:r>
      <w:bookmarkEnd w:id="659"/>
      <w:bookmarkEnd w:id="660"/>
    </w:p>
    <w:p w:rsidR="00EA2AEE" w:rsidRDefault="00EA2AEE" w:rsidP="00EA2AEE"/>
    <w:p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rsidR="0063109F" w:rsidRDefault="005E539A" w:rsidP="00EA2AEE">
      <w:r>
        <w:rPr>
          <w:rFonts w:hint="eastAsia"/>
        </w:rPr>
        <w:t>これらのオープンソース</w:t>
      </w:r>
      <w:ins w:id="661" w:author="Sato Mieko" w:date="2018-11-15T11:21:00Z">
        <w:r w:rsidR="00FA65C4">
          <w:rPr>
            <w:rFonts w:hint="eastAsia"/>
          </w:rPr>
          <w:t xml:space="preserve"> </w:t>
        </w:r>
      </w:ins>
      <w:r>
        <w:rPr>
          <w:rFonts w:hint="eastAsia"/>
        </w:rPr>
        <w:t>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rsidR="00EA2AEE" w:rsidRDefault="00EA2AEE" w:rsidP="00EA2AEE"/>
    <w:p w:rsidR="00EA2AEE" w:rsidRDefault="00EA2AEE" w:rsidP="00EA2AEE">
      <w:r>
        <w:t xml:space="preserve">For example, tracking the number of changesets or lines of code can be a good metric for open source development </w:t>
      </w:r>
      <w:r w:rsidRPr="00960A37">
        <w:rPr>
          <w:highlight w:val="green"/>
        </w:rPr>
        <w:t>impact</w:t>
      </w:r>
      <w:r>
        <w:t>.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metrics you track should account for both activities.</w:t>
      </w:r>
    </w:p>
    <w:p w:rsidR="00040190" w:rsidRDefault="00F91936" w:rsidP="00EA2AEE">
      <w:r>
        <w:rPr>
          <w:rFonts w:hint="eastAsia"/>
        </w:rPr>
        <w:t>たとえば、修正件数とコード行数を追跡して調べるのは、オープンソース開発の効果のよい評価尺度になりえます。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機能を実装</w:t>
      </w:r>
      <w:ins w:id="662" w:author="Date Masahiro" w:date="2018-09-04T13:23:00Z">
        <w:r w:rsidR="00AB5BC2">
          <w:rPr>
            <w:rFonts w:hint="eastAsia"/>
          </w:rPr>
          <w:t>す</w:t>
        </w:r>
        <w:r w:rsidR="00AB5BC2">
          <w:rPr>
            <w:rFonts w:hint="eastAsia"/>
          </w:rPr>
          <w:lastRenderedPageBreak/>
          <w:t>るため</w:t>
        </w:r>
      </w:ins>
      <w:ins w:id="663" w:author="Date Masahiro" w:date="2018-09-04T13:30:00Z">
        <w:r w:rsidR="00AB5BC2">
          <w:rPr>
            <w:rFonts w:hint="eastAsia"/>
          </w:rPr>
          <w:t>に</w:t>
        </w:r>
      </w:ins>
      <w:del w:id="664" w:author="Date Masahiro" w:date="2018-09-04T13:23:00Z">
        <w:r w:rsidR="002F2309" w:rsidDel="00AB5BC2">
          <w:rPr>
            <w:rFonts w:hint="eastAsia"/>
          </w:rPr>
          <w:delText>に当たり</w:delText>
        </w:r>
      </w:del>
      <w:r w:rsidR="002F2309">
        <w:rPr>
          <w:rFonts w:hint="eastAsia"/>
        </w:rPr>
        <w:t>、</w:t>
      </w:r>
      <w:del w:id="665" w:author="Date Masahiro" w:date="2018-09-04T13:24:00Z">
        <w:r w:rsidR="002F2309" w:rsidDel="00AB5BC2">
          <w:rPr>
            <w:rFonts w:hint="eastAsia"/>
          </w:rPr>
          <w:delText>企業は</w:delText>
        </w:r>
      </w:del>
      <w:r w:rsidR="002F2309">
        <w:rPr>
          <w:rFonts w:hint="eastAsia"/>
        </w:rPr>
        <w:t>複数の活動を行っていることがあります。</w:t>
      </w:r>
      <w:del w:id="666" w:author="Date Masahiro" w:date="2018-09-04T13:32:00Z">
        <w:r w:rsidR="002F2309" w:rsidDel="00AB5BC2">
          <w:rPr>
            <w:rFonts w:hint="eastAsia"/>
          </w:rPr>
          <w:delText>というのは、</w:delText>
        </w:r>
      </w:del>
      <w:r w:rsidR="002F2309">
        <w:rPr>
          <w:rFonts w:hint="eastAsia"/>
        </w:rPr>
        <w:t>企業の</w:t>
      </w:r>
      <w:del w:id="667" w:author="Date Masahiro" w:date="2018-09-04T13:32:00Z">
        <w:r w:rsidR="002F2309" w:rsidDel="00AB5BC2">
          <w:rPr>
            <w:rFonts w:hint="eastAsia"/>
          </w:rPr>
          <w:delText>多くの</w:delText>
        </w:r>
      </w:del>
      <w:r w:rsidR="002F2309">
        <w:rPr>
          <w:rFonts w:hint="eastAsia"/>
        </w:rPr>
        <w:t>開発者がコミュニティの支持を取り付けるため</w:t>
      </w:r>
      <w:ins w:id="668" w:author="Date Masahiro" w:date="2018-09-04T13:31:00Z">
        <w:r w:rsidR="00AB5BC2">
          <w:rPr>
            <w:rFonts w:hint="eastAsia"/>
          </w:rPr>
          <w:t>のロビー</w:t>
        </w:r>
      </w:ins>
      <w:del w:id="669" w:author="Date Masahiro" w:date="2018-09-04T13:31:00Z">
        <w:r w:rsidR="002F2309" w:rsidDel="00AB5BC2">
          <w:rPr>
            <w:rFonts w:hint="eastAsia"/>
          </w:rPr>
          <w:delText>に</w:delText>
        </w:r>
      </w:del>
      <w:r w:rsidR="002F2309">
        <w:rPr>
          <w:rFonts w:hint="eastAsia"/>
        </w:rPr>
        <w:t>活動</w:t>
      </w:r>
      <w:ins w:id="670" w:author="Date Masahiro" w:date="2018-09-04T13:31:00Z">
        <w:r w:rsidR="00AB5BC2">
          <w:rPr>
            <w:rFonts w:hint="eastAsia"/>
          </w:rPr>
          <w:t>を行うなど</w:t>
        </w:r>
      </w:ins>
      <w:r w:rsidR="002F2309">
        <w:rPr>
          <w:rFonts w:hint="eastAsia"/>
        </w:rPr>
        <w:t>するからです。このケースでは、</w:t>
      </w:r>
      <w:del w:id="671" w:author="Date Masahiro" w:date="2018-09-04T13:34:00Z">
        <w:r w:rsidR="00760739" w:rsidDel="00E72B7E">
          <w:rPr>
            <w:rFonts w:hint="eastAsia"/>
          </w:rPr>
          <w:delText>修正件数やコード行数は、</w:delText>
        </w:r>
      </w:del>
      <w:r w:rsidR="00760739">
        <w:rPr>
          <w:rFonts w:hint="eastAsia"/>
        </w:rPr>
        <w:t>オープンソース</w:t>
      </w:r>
      <w:ins w:id="672" w:author="Sato Mieko" w:date="2018-11-15T11:21:00Z">
        <w:r w:rsidR="00FA65C4">
          <w:rPr>
            <w:rFonts w:hint="eastAsia"/>
          </w:rPr>
          <w:t xml:space="preserve"> </w:t>
        </w:r>
      </w:ins>
      <w:r w:rsidR="00760739">
        <w:rPr>
          <w:rFonts w:hint="eastAsia"/>
        </w:rPr>
        <w:t>チームのメンバーがコードをアップストリームに提供し、企業のダウンストリームにおける保守費用を削減</w:t>
      </w:r>
      <w:del w:id="673" w:author="Date Masahiro" w:date="2018-09-04T13:33:00Z">
        <w:r w:rsidR="00760739" w:rsidDel="00AB5BC2">
          <w:rPr>
            <w:rFonts w:hint="eastAsia"/>
          </w:rPr>
          <w:delText>し</w:delText>
        </w:r>
      </w:del>
      <w:ins w:id="674" w:author="Date Masahiro" w:date="2018-09-04T13:33:00Z">
        <w:r w:rsidR="00AB5BC2">
          <w:rPr>
            <w:rFonts w:hint="eastAsia"/>
          </w:rPr>
          <w:t>するために</w:t>
        </w:r>
      </w:ins>
      <w:ins w:id="675" w:author="工内 隆" w:date="2018-09-06T17:39:00Z">
        <w:r w:rsidR="00600761">
          <w:rPr>
            <w:rFonts w:hint="eastAsia"/>
          </w:rPr>
          <w:t>果たした</w:t>
        </w:r>
      </w:ins>
      <w:del w:id="676" w:author="Date Masahiro" w:date="2018-09-04T13:33:00Z">
        <w:r w:rsidR="00760739" w:rsidDel="00AB5BC2">
          <w:rPr>
            <w:rFonts w:hint="eastAsia"/>
          </w:rPr>
          <w:delText>た</w:delText>
        </w:r>
      </w:del>
      <w:r w:rsidR="00760739">
        <w:rPr>
          <w:rFonts w:hint="eastAsia"/>
        </w:rPr>
        <w:t>技術的リーダーシップと</w:t>
      </w:r>
      <w:ins w:id="677" w:author="Date Masahiro" w:date="2018-09-04T13:34:00Z">
        <w:r w:rsidR="00E72B7E">
          <w:rPr>
            <w:rFonts w:hint="eastAsia"/>
          </w:rPr>
          <w:t>比較</w:t>
        </w:r>
      </w:ins>
      <w:ins w:id="678" w:author="Date Masahiro" w:date="2018-09-04T13:33:00Z">
        <w:r w:rsidR="00E72B7E">
          <w:rPr>
            <w:rFonts w:hint="eastAsia"/>
          </w:rPr>
          <w:t>す</w:t>
        </w:r>
      </w:ins>
      <w:ins w:id="679" w:author="Date Masahiro" w:date="2018-09-04T13:34:00Z">
        <w:r w:rsidR="00E72B7E">
          <w:rPr>
            <w:rFonts w:hint="eastAsia"/>
          </w:rPr>
          <w:t>る</w:t>
        </w:r>
      </w:ins>
      <w:ins w:id="680" w:author="工内 隆" w:date="2018-09-06T17:39:00Z">
        <w:r w:rsidR="00600761">
          <w:rPr>
            <w:rFonts w:hint="eastAsia"/>
          </w:rPr>
          <w:t>と</w:t>
        </w:r>
      </w:ins>
      <w:ins w:id="681" w:author="Date Masahiro" w:date="2018-09-04T13:34:00Z">
        <w:r w:rsidR="00E72B7E">
          <w:rPr>
            <w:rFonts w:hint="eastAsia"/>
          </w:rPr>
          <w:t>、</w:t>
        </w:r>
        <w:r w:rsidR="00E72B7E" w:rsidRPr="00E72B7E">
          <w:rPr>
            <w:rFonts w:hint="eastAsia"/>
          </w:rPr>
          <w:t>修正件数やコード行数は</w:t>
        </w:r>
      </w:ins>
      <w:ins w:id="682" w:author="工内 隆" w:date="2018-09-07T09:41:00Z">
        <w:r w:rsidR="006B3E3B">
          <w:rPr>
            <w:rFonts w:hint="eastAsia"/>
          </w:rPr>
          <w:t>到底</w:t>
        </w:r>
      </w:ins>
      <w:ins w:id="683" w:author="Date Masahiro" w:date="2018-09-04T13:34:00Z">
        <w:del w:id="684" w:author="工内 隆" w:date="2018-09-07T09:52:00Z">
          <w:r w:rsidR="00E72B7E" w:rsidDel="009F56E0">
            <w:rPr>
              <w:rFonts w:hint="eastAsia"/>
            </w:rPr>
            <w:delText>それ</w:delText>
          </w:r>
        </w:del>
        <w:del w:id="685" w:author="工内 隆" w:date="2018-09-07T09:45:00Z">
          <w:r w:rsidR="00E72B7E" w:rsidDel="009F56E0">
            <w:rPr>
              <w:rFonts w:hint="eastAsia"/>
            </w:rPr>
            <w:delText>と</w:delText>
          </w:r>
        </w:del>
      </w:ins>
      <w:del w:id="686" w:author="工内 隆" w:date="2018-09-07T09:45:00Z">
        <w:r w:rsidR="0023249D" w:rsidDel="009F56E0">
          <w:rPr>
            <w:rFonts w:hint="eastAsia"/>
          </w:rPr>
          <w:delText>同等</w:delText>
        </w:r>
      </w:del>
      <w:ins w:id="687" w:author="Date Masahiro" w:date="2018-09-04T13:34:00Z">
        <w:del w:id="688" w:author="工内 隆" w:date="2018-09-07T09:45:00Z">
          <w:r w:rsidR="00E72B7E" w:rsidDel="009F56E0">
            <w:rPr>
              <w:rFonts w:hint="eastAsia"/>
            </w:rPr>
            <w:delText>の</w:delText>
          </w:r>
        </w:del>
      </w:ins>
      <w:del w:id="689" w:author="工内 隆" w:date="2018-09-07T09:42:00Z">
        <w:r w:rsidR="0023249D" w:rsidDel="006B3E3B">
          <w:rPr>
            <w:rFonts w:hint="eastAsia"/>
          </w:rPr>
          <w:delText>とまでは言えない</w:delText>
        </w:r>
      </w:del>
      <w:r w:rsidR="0023249D">
        <w:rPr>
          <w:rFonts w:hint="eastAsia"/>
        </w:rPr>
        <w:t>重要</w:t>
      </w:r>
      <w:ins w:id="690" w:author="工内 隆" w:date="2018-09-07T09:45:00Z">
        <w:r w:rsidR="009F56E0">
          <w:rPr>
            <w:rFonts w:hint="eastAsia"/>
          </w:rPr>
          <w:t>とは言えません</w:t>
        </w:r>
      </w:ins>
      <w:del w:id="691" w:author="工内 隆" w:date="2018-09-07T09:31:00Z">
        <w:r w:rsidR="0023249D" w:rsidDel="00BE5295">
          <w:rPr>
            <w:rFonts w:hint="eastAsia"/>
          </w:rPr>
          <w:delText>さ</w:delText>
        </w:r>
      </w:del>
      <w:ins w:id="692" w:author="Date Masahiro" w:date="2018-09-04T13:34:00Z">
        <w:del w:id="693" w:author="工内 隆" w:date="2018-09-07T09:45:00Z">
          <w:r w:rsidR="00E72B7E" w:rsidDel="009F56E0">
            <w:rPr>
              <w:rFonts w:hint="eastAsia"/>
            </w:rPr>
            <w:delText>はありま</w:delText>
          </w:r>
        </w:del>
      </w:ins>
      <w:ins w:id="694" w:author="Date Masahiro" w:date="2018-09-04T13:35:00Z">
        <w:del w:id="695" w:author="工内 隆" w:date="2018-09-07T09:45:00Z">
          <w:r w:rsidR="00E72B7E" w:rsidDel="009F56E0">
            <w:rPr>
              <w:rFonts w:hint="eastAsia"/>
            </w:rPr>
            <w:delText>せん</w:delText>
          </w:r>
        </w:del>
      </w:ins>
      <w:del w:id="696" w:author="工内 隆" w:date="2018-09-07T09:45:00Z">
        <w:r w:rsidR="0023249D" w:rsidDel="009F56E0">
          <w:rPr>
            <w:rFonts w:hint="eastAsia"/>
          </w:rPr>
          <w:delText>なのです</w:delText>
        </w:r>
      </w:del>
      <w:r w:rsidR="0023249D">
        <w:rPr>
          <w:rFonts w:hint="eastAsia"/>
        </w:rPr>
        <w:t>。</w:t>
      </w:r>
      <w:r w:rsidR="00CB42A8">
        <w:rPr>
          <w:rFonts w:hint="eastAsia"/>
        </w:rPr>
        <w:t>追跡して調べる評価尺度は両方の活動を評価するものであるべきです。</w:t>
      </w:r>
    </w:p>
    <w:p w:rsidR="00EA2AEE" w:rsidRDefault="00EA2AEE" w:rsidP="00EA2AEE"/>
    <w:p w:rsidR="00EA2AEE" w:rsidRDefault="00EA2AEE" w:rsidP="00EA2AEE">
      <w:r>
        <w:t>Commits and lines of code over time</w:t>
      </w:r>
    </w:p>
    <w:p w:rsidR="0023249D" w:rsidRDefault="0023249D" w:rsidP="00EA2AEE">
      <w:r>
        <w:rPr>
          <w:rFonts w:hint="eastAsia"/>
        </w:rPr>
        <w:t>一定期間内のコミット数とコード行数</w:t>
      </w:r>
    </w:p>
    <w:p w:rsidR="00EA2AEE" w:rsidRDefault="00EA2AEE" w:rsidP="00EA2AEE"/>
    <w:p w:rsidR="00EA2AEE" w:rsidRDefault="00EA2AEE" w:rsidP="00EA2AEE">
      <w:r>
        <w:t>One of the most basic things to track is the number of commits and lines of code changed over a specific period of time, such as every week, month, or year.</w:t>
      </w:r>
    </w:p>
    <w:p w:rsidR="0023249D" w:rsidRDefault="0023249D" w:rsidP="00EA2AEE">
      <w:r>
        <w:rPr>
          <w:rFonts w:hint="eastAsia"/>
        </w:rPr>
        <w:t>追跡して調べるべき</w:t>
      </w:r>
      <w:del w:id="697" w:author="Sato Mieko" w:date="2018-10-10T17:34:00Z">
        <w:r w:rsidDel="003F448E">
          <w:rPr>
            <w:rFonts w:hint="eastAsia"/>
          </w:rPr>
          <w:delText>もっとも</w:delText>
        </w:r>
      </w:del>
      <w:ins w:id="698" w:author="Sato Mieko" w:date="2018-10-10T17:34:00Z">
        <w:r w:rsidR="003F448E">
          <w:rPr>
            <w:rFonts w:hint="eastAsia"/>
          </w:rPr>
          <w:t>最も</w:t>
        </w:r>
      </w:ins>
      <w:r>
        <w:rPr>
          <w:rFonts w:hint="eastAsia"/>
        </w:rPr>
        <w:t>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rsidR="00697A54" w:rsidRDefault="00697A54" w:rsidP="00EA2AEE"/>
    <w:p w:rsidR="00EA2AEE" w:rsidRDefault="00EA2AEE" w:rsidP="00EA2AEE">
      <w:r>
        <w:t>bar graph of open source metrics</w:t>
      </w:r>
    </w:p>
    <w:p w:rsidR="00697A54" w:rsidRDefault="00697A54" w:rsidP="00EA2AEE">
      <w:r>
        <w:rPr>
          <w:rFonts w:hint="eastAsia"/>
        </w:rPr>
        <w:t>オープンソース評価尺度の棒グラフ</w:t>
      </w:r>
    </w:p>
    <w:p w:rsidR="00EA2AEE" w:rsidRDefault="00EA2AEE" w:rsidP="00EA2AEE"/>
    <w:p w:rsidR="00EA2AEE" w:rsidRDefault="00EA2AEE" w:rsidP="00EA2AEE">
      <w:r>
        <w:t>The total commits and lines changed per project per week is a good place to start tracking metrics.</w:t>
      </w:r>
    </w:p>
    <w:p w:rsidR="00697A54" w:rsidRDefault="00697A54" w:rsidP="00EA2AEE">
      <w:r>
        <w:rPr>
          <w:rFonts w:hint="eastAsia"/>
        </w:rPr>
        <w:t>プロジェクトごとに集計された週ごとの総コミット数と修正コード行数は追跡して調べる評価尺度として</w:t>
      </w:r>
      <w:del w:id="699" w:author="Date Masahiro" w:date="2018-09-04T13:36:00Z">
        <w:r w:rsidDel="00E72B7E">
          <w:rPr>
            <w:rFonts w:hint="eastAsia"/>
          </w:rPr>
          <w:delText>取り掛かるのに好適です</w:delText>
        </w:r>
      </w:del>
      <w:ins w:id="700" w:author="Date Masahiro" w:date="2018-09-04T13:36:00Z">
        <w:r w:rsidR="00E72B7E">
          <w:rPr>
            <w:rFonts w:hint="eastAsia"/>
          </w:rPr>
          <w:t>価値があります</w:t>
        </w:r>
      </w:ins>
      <w:r>
        <w:rPr>
          <w:rFonts w:hint="eastAsia"/>
        </w:rPr>
        <w:t>。</w:t>
      </w:r>
    </w:p>
    <w:p w:rsidR="00EA2AEE" w:rsidRDefault="00EA2AEE" w:rsidP="00EA2AEE"/>
    <w:p w:rsidR="00EA2AEE" w:rsidRDefault="00EA2AEE" w:rsidP="00EA2AEE">
      <w:r>
        <w:t>With this data, you can compare contributions from various internal development teams to identify where source code contributions are coming from and help ensure that resources are allocated appropriately.</w:t>
      </w:r>
    </w:p>
    <w:p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rsidR="00EA2AEE" w:rsidRDefault="00EA2AEE" w:rsidP="00EA2AEE"/>
    <w:p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rsidR="00BC6190" w:rsidRDefault="00BC6190" w:rsidP="00EA2AEE">
      <w:r>
        <w:rPr>
          <w:rFonts w:hint="eastAsia"/>
        </w:rPr>
        <w:t>これを用いて、さまざまな社内チームの累積貢献量、貢献全体に対する割合、アップストリームにコードをコミットするのに要した総時間数を比較するチャートを作ることができます</w:t>
      </w:r>
      <w:ins w:id="701" w:author="Sato Mieko" w:date="2018-11-15T17:35:00Z">
        <w:r w:rsidR="00EE2CFE">
          <w:rPr>
            <w:rFonts w:hint="eastAsia"/>
          </w:rPr>
          <w:t>（</w:t>
        </w:r>
      </w:ins>
      <w:del w:id="702" w:author="Sato Mieko" w:date="2018-11-15T17:35:00Z">
        <w:r w:rsidDel="00EE2CFE">
          <w:rPr>
            <w:rFonts w:hint="eastAsia"/>
          </w:rPr>
          <w:delText>。</w:delText>
        </w:r>
      </w:del>
      <w:r>
        <w:rPr>
          <w:rFonts w:hint="eastAsia"/>
        </w:rPr>
        <w:t>次のチャートを</w:t>
      </w:r>
      <w:del w:id="703" w:author="Sato Mieko" w:date="2018-11-15T17:36:00Z">
        <w:r w:rsidDel="00EE2CFE">
          <w:rPr>
            <w:rFonts w:hint="eastAsia"/>
          </w:rPr>
          <w:delText>ご</w:delText>
        </w:r>
      </w:del>
      <w:r>
        <w:rPr>
          <w:rFonts w:hint="eastAsia"/>
        </w:rPr>
        <w:t>参照</w:t>
      </w:r>
      <w:ins w:id="704" w:author="Sato Mieko" w:date="2018-11-15T17:36:00Z">
        <w:r w:rsidR="00EE2CFE">
          <w:rPr>
            <w:rFonts w:hint="eastAsia"/>
          </w:rPr>
          <w:t>）</w:t>
        </w:r>
      </w:ins>
      <w:del w:id="705" w:author="Sato Mieko" w:date="2018-11-15T17:36:00Z">
        <w:r w:rsidDel="00EE2CFE">
          <w:rPr>
            <w:rFonts w:hint="eastAsia"/>
          </w:rPr>
          <w:delText>ください</w:delText>
        </w:r>
      </w:del>
      <w:r>
        <w:rPr>
          <w:rFonts w:hint="eastAsia"/>
        </w:rPr>
        <w:t>。</w:t>
      </w:r>
    </w:p>
    <w:p w:rsidR="00BC6190" w:rsidRDefault="00BC6190" w:rsidP="00EA2AEE"/>
    <w:p w:rsidR="00EA2AEE" w:rsidRDefault="00EA2AEE" w:rsidP="00EA2AEE">
      <w:r>
        <w:lastRenderedPageBreak/>
        <w:t>chart of cumulative contributions over time</w:t>
      </w:r>
    </w:p>
    <w:p w:rsidR="00842D00" w:rsidRDefault="00842D00" w:rsidP="00EA2AEE">
      <w:r>
        <w:rPr>
          <w:rFonts w:hint="eastAsia"/>
        </w:rPr>
        <w:t>一定期間内の累積貢献のチャート</w:t>
      </w:r>
    </w:p>
    <w:p w:rsidR="00EA2AEE" w:rsidRDefault="00EA2AEE" w:rsidP="00EA2AEE"/>
    <w:p w:rsidR="00EA2AEE" w:rsidRDefault="00EA2AEE" w:rsidP="00EA2AEE">
      <w:r>
        <w:t>Cumulative contributions over time can be tracked to compare internal teams and identify teams that are increasing their involvement in a particular open source community (in this chart, it’s the Linux kernel).</w:t>
      </w:r>
    </w:p>
    <w:p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rsidR="00842D00" w:rsidRDefault="00842D00" w:rsidP="00EA2AEE"/>
    <w:p w:rsidR="00EA2AEE" w:rsidRDefault="00EA2AEE" w:rsidP="00EA2AEE">
      <w:r>
        <w:t>chart of percent contribution</w:t>
      </w:r>
    </w:p>
    <w:p w:rsidR="00EF4CEB" w:rsidRDefault="00EF4CEB" w:rsidP="00EA2AEE">
      <w:r>
        <w:rPr>
          <w:rFonts w:hint="eastAsia"/>
        </w:rPr>
        <w:t>貢献量の割合を示すチャート</w:t>
      </w:r>
    </w:p>
    <w:p w:rsidR="00EA2AEE" w:rsidRDefault="00EA2AEE" w:rsidP="00EA2AEE"/>
    <w:p w:rsidR="00EA2AEE" w:rsidRDefault="00EA2AEE" w:rsidP="00EA2AEE">
      <w:r>
        <w:t>Displaying your company’s contributions as a percent of total over time allows you to identify the teams that contribute the most code.</w:t>
      </w:r>
    </w:p>
    <w:p w:rsidR="00EF4CEB" w:rsidRDefault="00EF4CEB" w:rsidP="00EA2AEE">
      <w:r>
        <w:rPr>
          <w:rFonts w:hint="eastAsia"/>
        </w:rPr>
        <w:t>一定期間内の企業の貢献量を全体に対する割合として示すことによって、</w:t>
      </w:r>
      <w:del w:id="706" w:author="Sato Mieko" w:date="2018-10-10T17:34:00Z">
        <w:r w:rsidDel="003F448E">
          <w:rPr>
            <w:rFonts w:hint="eastAsia"/>
          </w:rPr>
          <w:delText>もっとも</w:delText>
        </w:r>
      </w:del>
      <w:ins w:id="707" w:author="Sato Mieko" w:date="2018-10-10T17:34:00Z">
        <w:r w:rsidR="003F448E">
          <w:rPr>
            <w:rFonts w:hint="eastAsia"/>
          </w:rPr>
          <w:t>最も</w:t>
        </w:r>
      </w:ins>
      <w:r>
        <w:rPr>
          <w:rFonts w:hint="eastAsia"/>
        </w:rPr>
        <w:t>たくさんのコードを貢献したチームを特定することができます。</w:t>
      </w:r>
    </w:p>
    <w:p w:rsidR="00EF4CEB" w:rsidRDefault="00EF4CEB" w:rsidP="00EA2AEE"/>
    <w:p w:rsidR="00EA2AEE" w:rsidRDefault="00EA2AEE" w:rsidP="00EA2AEE">
      <w:r>
        <w:t>chart to commit code upstream</w:t>
      </w:r>
    </w:p>
    <w:p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rsidR="00EA2AEE" w:rsidRDefault="00EA2AEE" w:rsidP="00EA2AEE"/>
    <w:p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rsidR="00576A55" w:rsidRDefault="00576A55" w:rsidP="00EA2AEE"/>
    <w:p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rsidR="00576A55" w:rsidRDefault="00576A55" w:rsidP="00EA2AEE">
      <w:r>
        <w:rPr>
          <w:rFonts w:hint="eastAsia"/>
        </w:rPr>
        <w:t>これらの評価尺度は、企業の実績を、たとえばカーネル</w:t>
      </w:r>
      <w:ins w:id="708" w:author="Sato Mieko" w:date="2018-11-15T11:22:00Z">
        <w:r w:rsidR="00FA65C4">
          <w:rPr>
            <w:rFonts w:hint="eastAsia"/>
          </w:rPr>
          <w:t xml:space="preserve"> </w:t>
        </w:r>
      </w:ins>
      <w:r>
        <w:rPr>
          <w:rFonts w:hint="eastAsia"/>
        </w:rPr>
        <w:t>コミュニティに関わっている他社と比較するのに使うことができます（下図を</w:t>
      </w:r>
      <w:del w:id="709" w:author="Sato Mieko" w:date="2018-11-15T11:22:00Z">
        <w:r w:rsidDel="00FA65C4">
          <w:rPr>
            <w:rFonts w:hint="eastAsia"/>
          </w:rPr>
          <w:delText>ご</w:delText>
        </w:r>
      </w:del>
      <w:r>
        <w:rPr>
          <w:rFonts w:hint="eastAsia"/>
        </w:rPr>
        <w:t>参照</w:t>
      </w:r>
      <w:del w:id="710" w:author="Sato Mieko" w:date="2018-11-15T11:22:00Z">
        <w:r w:rsidDel="00FA65C4">
          <w:rPr>
            <w:rFonts w:hint="eastAsia"/>
          </w:rPr>
          <w:delText>ください</w:delText>
        </w:r>
      </w:del>
      <w:r>
        <w:rPr>
          <w:rFonts w:hint="eastAsia"/>
        </w:rPr>
        <w:t>）。</w:t>
      </w:r>
      <w:r w:rsidR="00882A80">
        <w:rPr>
          <w:rFonts w:hint="eastAsia"/>
        </w:rPr>
        <w:t>このような競合分析は、当該プロジェクトに取り組む開発コミュニティ全体について、よりよい情報を得るのを助けます。</w:t>
      </w:r>
    </w:p>
    <w:p w:rsidR="00882A80" w:rsidRDefault="00882A80" w:rsidP="00EA2AEE"/>
    <w:p w:rsidR="00EA2AEE" w:rsidRDefault="00EA2AEE" w:rsidP="00EA2AEE">
      <w:r>
        <w:lastRenderedPageBreak/>
        <w:t>chart of cumulative open source contributions</w:t>
      </w:r>
    </w:p>
    <w:p w:rsidR="00882A80" w:rsidRDefault="00882A80" w:rsidP="00EA2AEE">
      <w:r>
        <w:rPr>
          <w:rFonts w:hint="eastAsia"/>
        </w:rPr>
        <w:t>累積オープンソース貢献量のチャート</w:t>
      </w:r>
    </w:p>
    <w:p w:rsidR="00EA2AEE" w:rsidRDefault="00EA2AEE" w:rsidP="00EA2AEE"/>
    <w:p w:rsidR="00EA2AEE" w:rsidRDefault="00EA2AEE" w:rsidP="00EA2AEE">
      <w:r>
        <w:t>Cumulative contributions can be sorted by company to see how your company stacks up against others.</w:t>
      </w:r>
    </w:p>
    <w:p w:rsidR="00882A80" w:rsidRDefault="00882A80" w:rsidP="00EA2AEE">
      <w:r>
        <w:rPr>
          <w:rFonts w:hint="eastAsia"/>
        </w:rPr>
        <w:t>累積貢献量は、企業ごとにソートして、</w:t>
      </w:r>
      <w:del w:id="711" w:author="Date Masahiro" w:date="2018-09-05T09:27:00Z">
        <w:r w:rsidR="00DF2E64" w:rsidDel="00677E2C">
          <w:rPr>
            <w:rFonts w:hint="eastAsia"/>
          </w:rPr>
          <w:delText>当該企業</w:delText>
        </w:r>
      </w:del>
      <w:ins w:id="712" w:author="工内 隆" w:date="2018-09-06T17:42:00Z">
        <w:r w:rsidR="00600761">
          <w:rPr>
            <w:rFonts w:hint="eastAsia"/>
          </w:rPr>
          <w:t>あなたの会社</w:t>
        </w:r>
      </w:ins>
      <w:ins w:id="713" w:author="Date Masahiro" w:date="2018-09-05T09:27:00Z">
        <w:del w:id="714" w:author="工内 隆" w:date="2018-09-06T17:42:00Z">
          <w:r w:rsidR="00677E2C" w:rsidDel="00600761">
            <w:rPr>
              <w:rFonts w:hint="eastAsia"/>
            </w:rPr>
            <w:delText>貴社</w:delText>
          </w:r>
        </w:del>
      </w:ins>
      <w:r w:rsidR="00DF2E64">
        <w:rPr>
          <w:rFonts w:hint="eastAsia"/>
        </w:rPr>
        <w:t>が他社</w:t>
      </w:r>
      <w:ins w:id="715" w:author="Date Masahiro" w:date="2018-09-05T09:27:00Z">
        <w:r w:rsidR="00677E2C">
          <w:rPr>
            <w:rFonts w:hint="eastAsia"/>
          </w:rPr>
          <w:t>と</w:t>
        </w:r>
      </w:ins>
      <w:ins w:id="716" w:author="Date Masahiro" w:date="2018-09-05T09:28:00Z">
        <w:r w:rsidR="00677E2C">
          <w:rPr>
            <w:rFonts w:hint="eastAsia"/>
          </w:rPr>
          <w:t>比較して、継続的に</w:t>
        </w:r>
      </w:ins>
      <w:ins w:id="717" w:author="Date Masahiro" w:date="2018-09-05T09:29:00Z">
        <w:r w:rsidR="00677E2C">
          <w:rPr>
            <w:rFonts w:hint="eastAsia"/>
          </w:rPr>
          <w:t>蓄積してきた貢献度を示してくれます</w:t>
        </w:r>
      </w:ins>
      <w:del w:id="718" w:author="Date Masahiro" w:date="2018-09-05T09:29:00Z">
        <w:r w:rsidR="00DF2E64" w:rsidDel="00677E2C">
          <w:rPr>
            <w:rFonts w:hint="eastAsia"/>
          </w:rPr>
          <w:delText>に対抗して負けずに活動している</w:delText>
        </w:r>
        <w:r w:rsidR="00CB42A8" w:rsidDel="00677E2C">
          <w:rPr>
            <w:rFonts w:hint="eastAsia"/>
          </w:rPr>
          <w:delText>様子</w:delText>
        </w:r>
        <w:r w:rsidR="00DF2E64" w:rsidDel="00677E2C">
          <w:rPr>
            <w:rFonts w:hint="eastAsia"/>
          </w:rPr>
          <w:delText>を見ることができます</w:delText>
        </w:r>
      </w:del>
      <w:r w:rsidR="00DF2E64">
        <w:rPr>
          <w:rFonts w:hint="eastAsia"/>
        </w:rPr>
        <w:t>。</w:t>
      </w:r>
    </w:p>
    <w:p w:rsidR="00EA2AEE" w:rsidRDefault="00EA2AEE" w:rsidP="00EA2AEE"/>
    <w:p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rsidR="00BA159F" w:rsidRPr="00BA159F" w:rsidRDefault="00BA159F" w:rsidP="00EA2AEE"/>
    <w:p w:rsidR="00EA2AEE" w:rsidRDefault="00EA2AEE" w:rsidP="00EA2AEE">
      <w:r>
        <w:t>charts from the kernel development report</w:t>
      </w:r>
    </w:p>
    <w:p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rsidR="00EA2AEE" w:rsidRDefault="00EA2AEE" w:rsidP="00EA2AEE"/>
    <w:p w:rsidR="00EA2AEE" w:rsidRDefault="00EA2AEE" w:rsidP="00EA2AEE">
      <w:r>
        <w:t>Projects may publish contribution data independently as well. For example, you can also track contributors to the Linux kernel via The Linux Foundation’s Linux Kernel Development Report and LWN.</w:t>
      </w:r>
    </w:p>
    <w:p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rsidR="00C22899" w:rsidRDefault="00C22899" w:rsidP="00EA2AEE"/>
    <w:p w:rsidR="00EA2AEE" w:rsidRDefault="00EA2AEE" w:rsidP="00EA2AEE">
      <w:r>
        <w:t>The Linux kernel is of strategic importance to Samsung so the company chose to focus its development efforts there, among many other projects. They are now regularly among the top 5 contributors to the Linux Kernel by changesets. And the company is achieving the same progress with several other open source projects it deemed critical to the development of its products.</w:t>
      </w:r>
    </w:p>
    <w:p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w:t>
      </w:r>
      <w:ins w:id="719" w:author="Sato Mieko" w:date="2018-11-15T11:23:00Z">
        <w:r w:rsidR="00FA65C4">
          <w:rPr>
            <w:rFonts w:hint="eastAsia"/>
          </w:rPr>
          <w:t xml:space="preserve"> </w:t>
        </w:r>
      </w:ins>
      <w:r w:rsidR="00526A81">
        <w:rPr>
          <w:rFonts w:hint="eastAsia"/>
        </w:rPr>
        <w:t>プロジェクトについても、</w:t>
      </w:r>
      <w:r w:rsidR="00526A81">
        <w:rPr>
          <w:rFonts w:hint="eastAsia"/>
        </w:rPr>
        <w:lastRenderedPageBreak/>
        <w:t>同様</w:t>
      </w:r>
      <w:r w:rsidR="007C2689">
        <w:rPr>
          <w:rFonts w:hint="eastAsia"/>
        </w:rPr>
        <w:t>にレベルが上がっています。</w:t>
      </w:r>
    </w:p>
    <w:p w:rsidR="00EA2AEE" w:rsidRPr="00526A81" w:rsidRDefault="00EA2AEE" w:rsidP="00EA2AEE"/>
    <w:p w:rsidR="00EA2AEE" w:rsidRDefault="00EA2AEE" w:rsidP="00EA2AEE">
      <w:r>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rsidR="007C2689" w:rsidRDefault="007C2689" w:rsidP="00EA2AEE">
      <w:r>
        <w:rPr>
          <w:rFonts w:hint="eastAsia"/>
        </w:rPr>
        <w:t>トップ貢献企業になること自体が目標</w:t>
      </w:r>
      <w:del w:id="720" w:author="Sato Mieko" w:date="2018-11-15T12:36:00Z">
        <w:r w:rsidDel="00234002">
          <w:rPr>
            <w:rFonts w:hint="eastAsia"/>
          </w:rPr>
          <w:delText>なの</w:delText>
        </w:r>
      </w:del>
      <w:r>
        <w:rPr>
          <w:rFonts w:hint="eastAsia"/>
        </w:rPr>
        <w:t>ではありません</w:t>
      </w:r>
      <w:ins w:id="721" w:author="Sato Mieko" w:date="2018-11-15T12:36:00Z">
        <w:r w:rsidR="00234002">
          <w:rPr>
            <w:rFonts w:hint="eastAsia"/>
          </w:rPr>
          <w:t>が、</w:t>
        </w:r>
      </w:ins>
      <w:del w:id="722" w:author="Sato Mieko" w:date="2018-11-15T12:36:00Z">
        <w:r w:rsidDel="00234002">
          <w:rPr>
            <w:rFonts w:hint="eastAsia"/>
          </w:rPr>
          <w:delText>。しかし、</w:delText>
        </w:r>
      </w:del>
      <w:r>
        <w:rPr>
          <w:rFonts w:hint="eastAsia"/>
        </w:rPr>
        <w:t>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w:t>
      </w:r>
      <w:ins w:id="723" w:author="工内 隆" w:date="2018-09-07T09:47:00Z">
        <w:r w:rsidR="009F56E0">
          <w:rPr>
            <w:rFonts w:hint="eastAsia"/>
          </w:rPr>
          <w:t>か</w:t>
        </w:r>
      </w:ins>
      <w:del w:id="724" w:author="工内 隆" w:date="2018-09-07T09:47:00Z">
        <w:r w:rsidR="005F56CD" w:rsidDel="009F56E0">
          <w:rPr>
            <w:rFonts w:hint="eastAsia"/>
          </w:rPr>
          <w:delText>こともできるが</w:delText>
        </w:r>
      </w:del>
      <w:r w:rsidR="005F56CD">
        <w:rPr>
          <w:rFonts w:hint="eastAsia"/>
        </w:rPr>
        <w:t>、</w:t>
      </w:r>
      <w:ins w:id="725" w:author="工内 隆" w:date="2018-09-07T09:47:00Z">
        <w:r w:rsidR="009F56E0">
          <w:rPr>
            <w:rFonts w:hint="eastAsia"/>
          </w:rPr>
          <w:t>さも</w:t>
        </w:r>
      </w:ins>
      <w:del w:id="726" w:author="工内 隆" w:date="2018-09-07T09:47:00Z">
        <w:r w:rsidR="005F56CD" w:rsidDel="009F56E0">
          <w:rPr>
            <w:rFonts w:hint="eastAsia"/>
          </w:rPr>
          <w:delText>そ</w:delText>
        </w:r>
        <w:r w:rsidR="0029496D" w:rsidDel="009F56E0">
          <w:rPr>
            <w:rFonts w:hint="eastAsia"/>
          </w:rPr>
          <w:delText>う</w:delText>
        </w:r>
        <w:r w:rsidR="005F56CD" w:rsidDel="009F56E0">
          <w:rPr>
            <w:rFonts w:hint="eastAsia"/>
          </w:rPr>
          <w:delText>で</w:delText>
        </w:r>
      </w:del>
      <w:r w:rsidR="005F56CD">
        <w:rPr>
          <w:rFonts w:hint="eastAsia"/>
        </w:rPr>
        <w:t>なければ、メニューに載</w:t>
      </w:r>
      <w:ins w:id="727" w:author="工内 隆" w:date="2018-09-07T09:47:00Z">
        <w:r w:rsidR="009F56E0">
          <w:rPr>
            <w:rFonts w:hint="eastAsia"/>
          </w:rPr>
          <w:t>るかです</w:t>
        </w:r>
      </w:ins>
      <w:del w:id="728" w:author="工内 隆" w:date="2018-09-07T09:47:00Z">
        <w:r w:rsidR="005F56CD" w:rsidDel="009F56E0">
          <w:rPr>
            <w:rFonts w:hint="eastAsia"/>
          </w:rPr>
          <w:delText>ってしまうかもしれません</w:delText>
        </w:r>
      </w:del>
      <w:r w:rsidR="005F56CD">
        <w:rPr>
          <w:rFonts w:hint="eastAsia"/>
        </w:rPr>
        <w:t>。</w:t>
      </w:r>
    </w:p>
    <w:p w:rsidR="00EA2AEE" w:rsidRDefault="00EA2AEE" w:rsidP="00EA2AEE"/>
    <w:p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rsidR="005F56CD" w:rsidRDefault="005F56CD" w:rsidP="00EA2AEE">
      <w:pPr>
        <w:rPr>
          <w:ins w:id="729" w:author="工内 隆" w:date="2018-09-07T09:51:00Z"/>
        </w:rPr>
      </w:pPr>
      <w:r>
        <w:rPr>
          <w:rFonts w:hint="eastAsia"/>
        </w:rPr>
        <w:t>「『メニューに載る』</w:t>
      </w:r>
      <w:del w:id="730" w:author="工内 隆" w:date="2018-09-07T09:48:00Z">
        <w:r w:rsidDel="009F56E0">
          <w:rPr>
            <w:rFonts w:hint="eastAsia"/>
          </w:rPr>
          <w:delText>の意味</w:delText>
        </w:r>
      </w:del>
      <w:ins w:id="731" w:author="工内 隆" w:date="2018-09-07T09:48:00Z">
        <w:r w:rsidR="009F56E0">
          <w:rPr>
            <w:rFonts w:hint="eastAsia"/>
          </w:rPr>
          <w:t>と</w:t>
        </w:r>
      </w:ins>
      <w:r>
        <w:rPr>
          <w:rFonts w:hint="eastAsia"/>
        </w:rPr>
        <w:t>は、アップストリームにマージできないために</w:t>
      </w:r>
      <w:r w:rsidR="00284172">
        <w:rPr>
          <w:rFonts w:hint="eastAsia"/>
        </w:rPr>
        <w:t>、ツリーから外れた大量のコードをどのように保守する</w:t>
      </w:r>
      <w:del w:id="732" w:author="工内 隆" w:date="2018-09-07T09:49:00Z">
        <w:r w:rsidR="00BA5D0C" w:rsidDel="009F56E0">
          <w:rPr>
            <w:rFonts w:hint="eastAsia"/>
          </w:rPr>
          <w:delText>必要がある</w:delText>
        </w:r>
      </w:del>
      <w:r w:rsidR="00284172">
        <w:rPr>
          <w:rFonts w:hint="eastAsia"/>
        </w:rPr>
        <w:t>かを</w:t>
      </w:r>
      <w:del w:id="733" w:author="工内 隆" w:date="2018-09-07T09:49:00Z">
        <w:r w:rsidR="00284172" w:rsidDel="009F56E0">
          <w:rPr>
            <w:rFonts w:hint="eastAsia"/>
          </w:rPr>
          <w:delText>巡</w:delText>
        </w:r>
        <w:r w:rsidR="00BA5D0C" w:rsidDel="009F56E0">
          <w:rPr>
            <w:rFonts w:hint="eastAsia"/>
          </w:rPr>
          <w:delText>り</w:delText>
        </w:r>
      </w:del>
      <w:r w:rsidR="00BA5D0C">
        <w:rPr>
          <w:rFonts w:hint="eastAsia"/>
        </w:rPr>
        <w:t>、</w:t>
      </w:r>
      <w:r w:rsidR="00284172">
        <w:rPr>
          <w:rFonts w:hint="eastAsia"/>
        </w:rPr>
        <w:t>オフィスに</w:t>
      </w:r>
      <w:r w:rsidR="00F875A5">
        <w:rPr>
          <w:rFonts w:hint="eastAsia"/>
        </w:rPr>
        <w:t>座って</w:t>
      </w:r>
      <w:del w:id="734" w:author="工内 隆" w:date="2018-09-07T09:49:00Z">
        <w:r w:rsidR="00BA5D0C" w:rsidDel="009F56E0">
          <w:rPr>
            <w:rFonts w:hint="eastAsia"/>
          </w:rPr>
          <w:delText>、</w:delText>
        </w:r>
      </w:del>
      <w:r w:rsidR="00BA5D0C">
        <w:rPr>
          <w:rFonts w:hint="eastAsia"/>
        </w:rPr>
        <w:t>大声で議論することを意味しています。それより</w:t>
      </w:r>
      <w:ins w:id="735" w:author="Sato Mieko" w:date="2018-11-15T12:59:00Z">
        <w:r w:rsidR="00433001">
          <w:rPr>
            <w:rFonts w:hint="eastAsia"/>
          </w:rPr>
          <w:t>も</w:t>
        </w:r>
      </w:ins>
      <w:del w:id="736" w:author="Sato Mieko" w:date="2018-11-15T12:59:00Z">
        <w:r w:rsidR="00BA5D0C" w:rsidDel="00433001">
          <w:rPr>
            <w:rFonts w:hint="eastAsia"/>
          </w:rPr>
          <w:delText>は</w:delText>
        </w:r>
      </w:del>
      <w:r w:rsidR="00BA5D0C">
        <w:rPr>
          <w:rFonts w:hint="eastAsia"/>
        </w:rPr>
        <w:t>、食卓に</w:t>
      </w:r>
      <w:r w:rsidR="00F875A5">
        <w:rPr>
          <w:rFonts w:hint="eastAsia"/>
        </w:rPr>
        <w:t>座</w:t>
      </w:r>
      <w:ins w:id="737" w:author="工内 隆" w:date="2018-09-07T09:50:00Z">
        <w:r w:rsidR="009F56E0">
          <w:rPr>
            <w:rFonts w:hint="eastAsia"/>
          </w:rPr>
          <w:t>る（しっかりと発言する）</w:t>
        </w:r>
      </w:ins>
      <w:del w:id="738" w:author="工内 隆" w:date="2018-09-07T09:50:00Z">
        <w:r w:rsidR="00F875A5" w:rsidDel="009F56E0">
          <w:rPr>
            <w:rFonts w:hint="eastAsia"/>
          </w:rPr>
          <w:delText>った</w:delText>
        </w:r>
      </w:del>
      <w:ins w:id="739" w:author="Sato Mieko" w:date="2018-11-15T12:42:00Z">
        <w:r w:rsidR="00D91F08">
          <w:rPr>
            <w:rFonts w:hint="eastAsia"/>
          </w:rPr>
          <w:t>ほう</w:t>
        </w:r>
      </w:ins>
      <w:del w:id="740" w:author="Sato Mieko" w:date="2018-11-15T12:42:00Z">
        <w:r w:rsidR="00BA5D0C" w:rsidDel="00D91F08">
          <w:rPr>
            <w:rFonts w:hint="eastAsia"/>
          </w:rPr>
          <w:delText>方</w:delText>
        </w:r>
      </w:del>
      <w:r w:rsidR="000F5B5E">
        <w:rPr>
          <w:rFonts w:hint="eastAsia"/>
        </w:rPr>
        <w:t>が</w:t>
      </w:r>
      <w:ins w:id="741" w:author="Sato Mieko" w:date="2018-11-15T12:42:00Z">
        <w:r w:rsidR="00D91F08">
          <w:rPr>
            <w:rFonts w:hint="eastAsia"/>
          </w:rPr>
          <w:t>よ</w:t>
        </w:r>
      </w:ins>
      <w:del w:id="742" w:author="Sato Mieko" w:date="2018-11-15T12:42:00Z">
        <w:r w:rsidR="00BA5D0C" w:rsidDel="00D91F08">
          <w:rPr>
            <w:rFonts w:hint="eastAsia"/>
          </w:rPr>
          <w:delText>い</w:delText>
        </w:r>
      </w:del>
      <w:r w:rsidR="00BA5D0C">
        <w:rPr>
          <w:rFonts w:hint="eastAsia"/>
        </w:rPr>
        <w:t>いでしょう。」</w:t>
      </w:r>
    </w:p>
    <w:p w:rsidR="009F56E0" w:rsidRDefault="009F56E0" w:rsidP="00EA2AEE"/>
    <w:p w:rsidR="00F875A5" w:rsidRDefault="00600761" w:rsidP="00EA2AEE">
      <w:ins w:id="743" w:author="工内 隆" w:date="2018-09-06T17:42:00Z">
        <w:r>
          <w:rPr>
            <w:rFonts w:hint="eastAsia"/>
          </w:rPr>
          <w:t>〔</w:t>
        </w:r>
      </w:ins>
      <w:ins w:id="744" w:author="工内 隆" w:date="2018-09-06T17:43:00Z">
        <w:r>
          <w:rPr>
            <w:rFonts w:hint="eastAsia"/>
          </w:rPr>
          <w:t>訳者注〕</w:t>
        </w:r>
      </w:ins>
      <w:del w:id="745" w:author="Date Masahiro" w:date="2018-09-05T09:46:00Z">
        <w:r w:rsidR="00F875A5" w:rsidDel="000436AA">
          <w:rPr>
            <w:rFonts w:hint="eastAsia"/>
          </w:rPr>
          <w:delText>＊＊</w:delText>
        </w:r>
      </w:del>
      <w:r w:rsidR="00F875A5">
        <w:rPr>
          <w:rFonts w:hint="eastAsia"/>
        </w:rPr>
        <w:t>『メニューに載る』の意味は</w:t>
      </w:r>
      <w:ins w:id="746" w:author="Date Masahiro" w:date="2018-09-05T09:46:00Z">
        <w:r w:rsidR="000436AA">
          <w:rPr>
            <w:rFonts w:hint="eastAsia"/>
          </w:rPr>
          <w:t>、意思決定の場に参加できなけれ</w:t>
        </w:r>
      </w:ins>
      <w:ins w:id="747" w:author="Date Masahiro" w:date="2018-09-05T09:47:00Z">
        <w:r w:rsidR="000436AA">
          <w:rPr>
            <w:rFonts w:hint="eastAsia"/>
          </w:rPr>
          <w:t>ば、他の人の意思であなたの運命が決まるという比喩です。</w:t>
        </w:r>
      </w:ins>
      <w:del w:id="748" w:author="Date Masahiro" w:date="2018-09-05T09:47:00Z">
        <w:r w:rsidR="00F875A5" w:rsidDel="000436AA">
          <w:rPr>
            <w:rFonts w:hint="eastAsia"/>
          </w:rPr>
          <w:delText>？『食べられてしまう』？＊＊</w:delText>
        </w:r>
      </w:del>
    </w:p>
    <w:p w:rsidR="00EA2AEE" w:rsidRDefault="00EA2AEE" w:rsidP="00EA2AEE"/>
    <w:p w:rsidR="00EA2AEE" w:rsidRDefault="00EA2AEE" w:rsidP="00EA2AEE">
      <w:r>
        <w:t>Ibrahim Haddad – Vice President of R&amp;D and Head of the Open Source Group at Samsung Research America.</w:t>
      </w:r>
    </w:p>
    <w:p w:rsidR="0057658E" w:rsidRDefault="002C40C1" w:rsidP="0057658E">
      <w:hyperlink r:id="rId12" w:history="1">
        <w:r w:rsidR="0057658E" w:rsidRPr="00FD6FF4">
          <w:rPr>
            <w:rStyle w:val="a8"/>
          </w:rPr>
          <w:t>Ibrahim Haddad</w:t>
        </w:r>
      </w:hyperlink>
      <w:r w:rsidR="0057658E">
        <w:t xml:space="preserve"> – </w:t>
      </w:r>
      <w:ins w:id="749" w:author="Sato Mieko" w:date="2018-11-15T18:45:00Z">
        <w:r w:rsidR="00E80E92">
          <w:rPr>
            <w:rFonts w:hint="eastAsia"/>
          </w:rPr>
          <w:t>Samsung Research Americ</w:t>
        </w:r>
        <w:r w:rsidR="00E80E92">
          <w:t>a</w:t>
        </w:r>
        <w:r w:rsidR="00E80E92">
          <w:rPr>
            <w:rFonts w:hint="eastAsia"/>
          </w:rPr>
          <w:t xml:space="preserve"> </w:t>
        </w:r>
      </w:ins>
      <w:r w:rsidR="0057658E">
        <w:rPr>
          <w:rFonts w:hint="eastAsia"/>
        </w:rPr>
        <w:t>R&amp;D</w:t>
      </w:r>
      <w:r w:rsidR="0057658E">
        <w:rPr>
          <w:rFonts w:hint="eastAsia"/>
        </w:rPr>
        <w:t>部門</w:t>
      </w:r>
      <w:r w:rsidR="0057658E">
        <w:rPr>
          <w:rFonts w:hint="eastAsia"/>
        </w:rPr>
        <w:t>VP</w:t>
      </w:r>
      <w:ins w:id="750" w:author="Sato Mieko" w:date="2018-11-15T18:45:00Z">
        <w:r w:rsidR="00E80E92">
          <w:rPr>
            <w:rFonts w:hint="eastAsia"/>
          </w:rPr>
          <w:t xml:space="preserve"> </w:t>
        </w:r>
      </w:ins>
      <w:r w:rsidR="0057658E">
        <w:rPr>
          <w:rFonts w:hint="eastAsia"/>
        </w:rPr>
        <w:t>兼</w:t>
      </w:r>
      <w:ins w:id="751" w:author="Sato Mieko" w:date="2018-11-15T18:45:00Z">
        <w:r w:rsidR="00E80E92">
          <w:rPr>
            <w:rFonts w:hint="eastAsia"/>
          </w:rPr>
          <w:t xml:space="preserve"> </w:t>
        </w:r>
      </w:ins>
      <w:r w:rsidR="0057658E">
        <w:rPr>
          <w:rFonts w:hint="eastAsia"/>
        </w:rPr>
        <w:t>オープンソースグループ長</w:t>
      </w:r>
      <w:del w:id="752" w:author="Sato Mieko" w:date="2018-11-15T18:45:00Z">
        <w:r w:rsidR="0057658E" w:rsidDel="00E80E92">
          <w:rPr>
            <w:rFonts w:hint="eastAsia"/>
          </w:rPr>
          <w:delText>、</w:delText>
        </w:r>
        <w:r w:rsidR="0057658E" w:rsidDel="00E80E92">
          <w:rPr>
            <w:rFonts w:hint="eastAsia"/>
          </w:rPr>
          <w:delText>Samsung Research Americ</w:delText>
        </w:r>
        <w:r w:rsidR="0057658E" w:rsidDel="00E80E92">
          <w:delText>a</w:delText>
        </w:r>
      </w:del>
    </w:p>
    <w:p w:rsidR="0057658E" w:rsidRDefault="0057658E" w:rsidP="0057658E"/>
    <w:p w:rsidR="00EA2AEE" w:rsidRDefault="00EA2AEE" w:rsidP="00EA2AEE">
      <w:r>
        <w:t>Section 6</w:t>
      </w:r>
    </w:p>
    <w:p w:rsidR="00EA2AEE" w:rsidRDefault="00EA2AEE" w:rsidP="00EA2AEE">
      <w:r>
        <w:t>Final words</w:t>
      </w:r>
    </w:p>
    <w:p w:rsidR="00EA2AEE" w:rsidRDefault="005D6B1D" w:rsidP="00EA2AEE">
      <w:r>
        <w:rPr>
          <w:rFonts w:hint="eastAsia"/>
        </w:rPr>
        <w:t xml:space="preserve">セクション　</w:t>
      </w:r>
      <w:r>
        <w:rPr>
          <w:rFonts w:hint="eastAsia"/>
        </w:rPr>
        <w:t>6</w:t>
      </w:r>
    </w:p>
    <w:p w:rsidR="005D6B1D" w:rsidRDefault="005D6B1D" w:rsidP="00EA2AEE">
      <w:bookmarkStart w:id="753" w:name="結論"/>
      <w:r>
        <w:rPr>
          <w:rFonts w:hint="eastAsia"/>
        </w:rPr>
        <w:t>結論</w:t>
      </w:r>
      <w:bookmarkEnd w:id="753"/>
    </w:p>
    <w:p w:rsidR="005D6B1D" w:rsidRDefault="005D6B1D" w:rsidP="00EA2AEE"/>
    <w:p w:rsidR="00EA2AEE" w:rsidRDefault="00EA2AEE" w:rsidP="00EA2AEE">
      <w:r>
        <w:t>Effective open source development can’t be given, it must be earned. This leadership is earned through regular, ongoing participation and contribution.</w:t>
      </w:r>
    </w:p>
    <w:p w:rsidR="005D6B1D" w:rsidRDefault="005D6B1D" w:rsidP="00EA2AEE">
      <w:r>
        <w:rPr>
          <w:rFonts w:hint="eastAsia"/>
        </w:rPr>
        <w:t>効果的なオープンソース開発は与えられるものではありません。働いて</w:t>
      </w:r>
      <w:del w:id="754" w:author="Sato Mieko" w:date="2018-11-15T17:46:00Z">
        <w:r w:rsidDel="002B4965">
          <w:rPr>
            <w:rFonts w:hint="eastAsia"/>
          </w:rPr>
          <w:delText>かち</w:delText>
        </w:r>
      </w:del>
      <w:ins w:id="755" w:author="Sato Mieko" w:date="2018-11-15T17:46:00Z">
        <w:r w:rsidR="002B4965">
          <w:rPr>
            <w:rFonts w:hint="eastAsia"/>
          </w:rPr>
          <w:t>勝ち</w:t>
        </w:r>
      </w:ins>
      <w:r>
        <w:rPr>
          <w:rFonts w:hint="eastAsia"/>
        </w:rPr>
        <w:t>取らなければなりません。</w:t>
      </w:r>
      <w:r w:rsidR="007C071B">
        <w:rPr>
          <w:rFonts w:hint="eastAsia"/>
        </w:rPr>
        <w:t>このリーダーシップは、</w:t>
      </w:r>
      <w:r w:rsidR="00DA3A6B">
        <w:rPr>
          <w:rFonts w:hint="eastAsia"/>
        </w:rPr>
        <w:t>定常的で継続的な参加と貢献を通じて</w:t>
      </w:r>
      <w:del w:id="756" w:author="Sato Mieko" w:date="2018-11-15T17:46:00Z">
        <w:r w:rsidR="00DA3A6B" w:rsidDel="002B4965">
          <w:rPr>
            <w:rFonts w:hint="eastAsia"/>
          </w:rPr>
          <w:delText>かち</w:delText>
        </w:r>
      </w:del>
      <w:ins w:id="757" w:author="Sato Mieko" w:date="2018-11-15T17:46:00Z">
        <w:r w:rsidR="002B4965">
          <w:rPr>
            <w:rFonts w:hint="eastAsia"/>
          </w:rPr>
          <w:t>勝ち</w:t>
        </w:r>
      </w:ins>
      <w:r w:rsidR="00DA3A6B">
        <w:rPr>
          <w:rFonts w:hint="eastAsia"/>
        </w:rPr>
        <w:t>取られます。</w:t>
      </w:r>
    </w:p>
    <w:p w:rsidR="00EA2AEE" w:rsidRDefault="00EA2AEE" w:rsidP="00EA2AEE"/>
    <w:p w:rsidR="00EA2AEE" w:rsidRDefault="00EA2AEE" w:rsidP="00EA2AEE">
      <w:r>
        <w:lastRenderedPageBreak/>
        <w:t>By following some of the open source best practices set out by the pioneering companies in open source, you can make fast progress toward developing the internal open source expertise you require. You can then leverage that expertise to improve your products and services while reducing code maintenance costs.</w:t>
      </w:r>
    </w:p>
    <w:p w:rsidR="00DA3A6B" w:rsidRDefault="00DA3A6B" w:rsidP="00EA2AEE">
      <w:r>
        <w:rPr>
          <w:rFonts w:hint="eastAsia"/>
        </w:rPr>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rsidR="00EA2AEE" w:rsidRDefault="00EA2AEE" w:rsidP="00EA2AEE"/>
    <w:p w:rsidR="00EA2AEE" w:rsidRDefault="00EA2AEE" w:rsidP="00EA2AEE">
      <w:r>
        <w:t>Happy hacking!</w:t>
      </w:r>
    </w:p>
    <w:p w:rsidR="00CE5FD2" w:rsidRDefault="00CE5FD2" w:rsidP="00EA2AEE">
      <w:pPr>
        <w:rPr>
          <w:ins w:id="758" w:author="Sato Mieko" w:date="2018-11-15T18:48:00Z"/>
        </w:rPr>
      </w:pPr>
      <w:r>
        <w:rPr>
          <w:rFonts w:hint="eastAsia"/>
        </w:rPr>
        <w:t>楽しくハッキングしましょう。</w:t>
      </w:r>
    </w:p>
    <w:p w:rsidR="00364013" w:rsidRDefault="00364013" w:rsidP="00EA2AEE">
      <w:pPr>
        <w:rPr>
          <w:ins w:id="759" w:author="Sato Mieko" w:date="2018-11-15T18:48:00Z"/>
        </w:rPr>
      </w:pPr>
    </w:p>
    <w:p w:rsidR="00364013" w:rsidRDefault="00364013" w:rsidP="00EA2AEE">
      <w:pPr>
        <w:rPr>
          <w:rFonts w:hint="eastAsia"/>
        </w:rPr>
      </w:pPr>
      <w:bookmarkStart w:id="760" w:name="_GoBack"/>
      <w:ins w:id="761" w:author="Sato Mieko" w:date="2018-11-15T18:48:00Z">
        <w:r>
          <w:rPr>
            <w:rFonts w:hint="eastAsia"/>
          </w:rPr>
          <w:t>※</w:t>
        </w:r>
      </w:ins>
      <w:ins w:id="762" w:author="Sato Mieko" w:date="2018-11-15T18:49:00Z">
        <w:r>
          <w:rPr>
            <w:rFonts w:hint="eastAsia"/>
          </w:rPr>
          <w:t xml:space="preserve"> </w:t>
        </w:r>
      </w:ins>
      <w:ins w:id="763" w:author="Sato Mieko" w:date="2018-11-15T18:48:00Z">
        <w:r>
          <w:rPr>
            <w:rFonts w:hint="eastAsia"/>
          </w:rPr>
          <w:t>Ibrahim Haddad</w:t>
        </w:r>
        <w:r>
          <w:rPr>
            <w:rFonts w:hint="eastAsia"/>
          </w:rPr>
          <w:t>は</w:t>
        </w:r>
      </w:ins>
      <w:ins w:id="764" w:author="Sato Mieko" w:date="2018-11-15T18:49:00Z">
        <w:r>
          <w:rPr>
            <w:rFonts w:hint="eastAsia"/>
          </w:rPr>
          <w:t>、</w:t>
        </w:r>
        <w:r>
          <w:rPr>
            <w:rFonts w:hint="eastAsia"/>
          </w:rPr>
          <w:t>2018</w:t>
        </w:r>
        <w:r>
          <w:rPr>
            <w:rFonts w:hint="eastAsia"/>
          </w:rPr>
          <w:t>年</w:t>
        </w:r>
        <w:r>
          <w:rPr>
            <w:rFonts w:hint="eastAsia"/>
          </w:rPr>
          <w:t>11</w:t>
        </w:r>
        <w:r>
          <w:rPr>
            <w:rFonts w:hint="eastAsia"/>
          </w:rPr>
          <w:t>月に</w:t>
        </w:r>
      </w:ins>
      <w:ins w:id="765" w:author="Sato Mieko" w:date="2018-11-15T18:48:00Z">
        <w:r>
          <w:rPr>
            <w:rFonts w:hint="eastAsia"/>
          </w:rPr>
          <w:t>The Linux Foundation</w:t>
        </w:r>
      </w:ins>
      <w:ins w:id="766" w:author="Sato Mieko" w:date="2018-11-15T18:49:00Z">
        <w:r>
          <w:rPr>
            <w:rFonts w:hint="eastAsia"/>
          </w:rPr>
          <w:t>に戻り、</w:t>
        </w:r>
      </w:ins>
      <w:ins w:id="767" w:author="Sato Mieko" w:date="2018-11-15T18:48:00Z">
        <w:r>
          <w:rPr>
            <w:rFonts w:hint="eastAsia"/>
          </w:rPr>
          <w:t>戦略プログラム担当バイスプレジデント</w:t>
        </w:r>
      </w:ins>
      <w:ins w:id="768" w:author="Sato Mieko" w:date="2018-11-15T18:49:00Z">
        <w:r>
          <w:rPr>
            <w:rFonts w:hint="eastAsia"/>
          </w:rPr>
          <w:t>に就任。</w:t>
        </w:r>
      </w:ins>
    </w:p>
    <w:bookmarkEnd w:id="760"/>
    <w:p w:rsidR="00EA2AEE" w:rsidRDefault="00EA2AEE" w:rsidP="00EA2AEE"/>
    <w:p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w:t>
      </w:r>
      <w:ins w:id="769" w:author="Sato Mieko" w:date="2018-11-15T13:00:00Z">
        <w:r w:rsidR="00433001">
          <w:rPr>
            <w:rFonts w:ascii="Verdana" w:eastAsia="ＭＳ Ｐゴシック" w:hAnsi="Verdana" w:hint="eastAsia"/>
          </w:rPr>
          <w:t xml:space="preserve"> </w:t>
        </w:r>
      </w:ins>
      <w:r>
        <w:rPr>
          <w:rFonts w:ascii="Verdana" w:eastAsia="ＭＳ Ｐゴシック" w:hAnsi="Verdana" w:hint="eastAsia"/>
        </w:rPr>
        <w:t>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r w:rsidR="007B685D">
        <w:rPr>
          <w:rStyle w:val="a8"/>
          <w:rFonts w:ascii="Verdana" w:eastAsia="ＭＳ Ｐゴシック" w:hAnsi="Verdana"/>
        </w:rPr>
        <w:fldChar w:fldCharType="begin"/>
      </w:r>
      <w:r w:rsidR="007B685D">
        <w:rPr>
          <w:rStyle w:val="a8"/>
          <w:rFonts w:ascii="Verdana" w:eastAsia="ＭＳ Ｐゴシック" w:hAnsi="Verdana"/>
        </w:rPr>
        <w:instrText xml:space="preserve"> HYPERLINK "http://todogroup.org/" </w:instrText>
      </w:r>
      <w:r w:rsidR="007B685D">
        <w:rPr>
          <w:rStyle w:val="a8"/>
          <w:rFonts w:ascii="Verdana" w:eastAsia="ＭＳ Ｐゴシック" w:hAnsi="Verdana"/>
        </w:rPr>
        <w:fldChar w:fldCharType="separate"/>
      </w:r>
      <w:r w:rsidRPr="00B4767A">
        <w:rPr>
          <w:rStyle w:val="a8"/>
          <w:rFonts w:ascii="Verdana" w:eastAsia="ＭＳ Ｐゴシック" w:hAnsi="Verdana" w:hint="eastAsia"/>
        </w:rPr>
        <w:t>t</w:t>
      </w:r>
      <w:r w:rsidRPr="00B4767A">
        <w:rPr>
          <w:rStyle w:val="a8"/>
          <w:rFonts w:ascii="Verdana" w:eastAsia="ＭＳ Ｐゴシック" w:hAnsi="Verdana"/>
        </w:rPr>
        <w:t>odogroup.org</w:t>
      </w:r>
      <w:r w:rsidR="007B685D">
        <w:rPr>
          <w:rStyle w:val="a8"/>
          <w:rFonts w:ascii="Verdana" w:eastAsia="ＭＳ Ｐゴシック" w:hAnsi="Verdana"/>
        </w:rPr>
        <w:fldChar w:fldCharType="end"/>
      </w:r>
      <w:r w:rsidRPr="00B4767A">
        <w:rPr>
          <w:rFonts w:ascii="Verdana" w:eastAsia="ＭＳ Ｐゴシック" w:hAnsi="Verdana" w:hint="eastAsia"/>
        </w:rPr>
        <w:t>をご参照ください。</w:t>
      </w:r>
    </w:p>
    <w:p w:rsidR="00EA2AEE" w:rsidRPr="00BC638F" w:rsidRDefault="00EA2AEE" w:rsidP="00EA2AEE"/>
    <w:p w:rsidR="00EA2AEE" w:rsidRDefault="00EA2AEE" w:rsidP="00EA2AEE">
      <w:r>
        <w:t xml:space="preserve">This work is licensed under a Creative Commons Attribution </w:t>
      </w:r>
      <w:proofErr w:type="spellStart"/>
      <w:r>
        <w:t>ShareAlike</w:t>
      </w:r>
      <w:proofErr w:type="spellEnd"/>
      <w:r>
        <w:t xml:space="preserve"> 4.0 International License.</w:t>
      </w:r>
    </w:p>
    <w:p w:rsidR="00B10D41" w:rsidRDefault="00EA2AEE" w:rsidP="00EA2AEE">
      <w:r>
        <w:t>TODO Group</w:t>
      </w:r>
    </w:p>
    <w:p w:rsidR="00BC638F" w:rsidRPr="00B4767A" w:rsidRDefault="00BC638F" w:rsidP="00BC638F">
      <w:pPr>
        <w:rPr>
          <w:rFonts w:ascii="Verdana" w:eastAsia="ＭＳ Ｐゴシック" w:hAnsi="Verdana"/>
          <w:i/>
        </w:rPr>
      </w:pPr>
      <w:r>
        <w:rPr>
          <w:rFonts w:ascii="Verdana" w:eastAsia="ＭＳ Ｐゴシック" w:hAnsi="Verdana" w:hint="eastAsia"/>
          <w:i/>
        </w:rPr>
        <w:t>この</w:t>
      </w:r>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rsidR="00BC638F" w:rsidRPr="00BC638F" w:rsidRDefault="00BC638F" w:rsidP="00EA2AEE"/>
    <w:sectPr w:rsidR="00BC638F" w:rsidRPr="00BC63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FD3" w:rsidRDefault="00A14FD3" w:rsidP="00F81711">
      <w:r>
        <w:separator/>
      </w:r>
    </w:p>
  </w:endnote>
  <w:endnote w:type="continuationSeparator" w:id="0">
    <w:p w:rsidR="00A14FD3" w:rsidRDefault="00A14FD3"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FD3" w:rsidRDefault="00A14FD3" w:rsidP="00F81711">
      <w:r>
        <w:separator/>
      </w:r>
    </w:p>
  </w:footnote>
  <w:footnote w:type="continuationSeparator" w:id="0">
    <w:p w:rsidR="00A14FD3" w:rsidRDefault="00A14FD3" w:rsidP="00F8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EE"/>
    <w:rsid w:val="000002BD"/>
    <w:rsid w:val="000034D6"/>
    <w:rsid w:val="00012956"/>
    <w:rsid w:val="00040190"/>
    <w:rsid w:val="0004220D"/>
    <w:rsid w:val="000436AA"/>
    <w:rsid w:val="00055935"/>
    <w:rsid w:val="00062D66"/>
    <w:rsid w:val="000640AE"/>
    <w:rsid w:val="00085746"/>
    <w:rsid w:val="000905C0"/>
    <w:rsid w:val="000A12C2"/>
    <w:rsid w:val="000B56B5"/>
    <w:rsid w:val="000D13DE"/>
    <w:rsid w:val="000E03D4"/>
    <w:rsid w:val="000E0B11"/>
    <w:rsid w:val="000E2E76"/>
    <w:rsid w:val="000F5B5E"/>
    <w:rsid w:val="000F5D80"/>
    <w:rsid w:val="001039C7"/>
    <w:rsid w:val="00105FD7"/>
    <w:rsid w:val="00112A69"/>
    <w:rsid w:val="0011355A"/>
    <w:rsid w:val="001149A9"/>
    <w:rsid w:val="0012207B"/>
    <w:rsid w:val="00125EB9"/>
    <w:rsid w:val="0013635F"/>
    <w:rsid w:val="0013669F"/>
    <w:rsid w:val="00136ABB"/>
    <w:rsid w:val="00140DB7"/>
    <w:rsid w:val="00141954"/>
    <w:rsid w:val="001456D6"/>
    <w:rsid w:val="00153A8B"/>
    <w:rsid w:val="00160820"/>
    <w:rsid w:val="00160ECB"/>
    <w:rsid w:val="0016334A"/>
    <w:rsid w:val="00173693"/>
    <w:rsid w:val="001A6CE0"/>
    <w:rsid w:val="001B0DA6"/>
    <w:rsid w:val="001C03C7"/>
    <w:rsid w:val="001C2926"/>
    <w:rsid w:val="001C5992"/>
    <w:rsid w:val="001D735F"/>
    <w:rsid w:val="001D7447"/>
    <w:rsid w:val="001E191F"/>
    <w:rsid w:val="001E6B50"/>
    <w:rsid w:val="001F0BEC"/>
    <w:rsid w:val="001F2ED8"/>
    <w:rsid w:val="001F3EFE"/>
    <w:rsid w:val="001F4BC0"/>
    <w:rsid w:val="002068F7"/>
    <w:rsid w:val="00206F3E"/>
    <w:rsid w:val="0020758D"/>
    <w:rsid w:val="0021079A"/>
    <w:rsid w:val="00223364"/>
    <w:rsid w:val="00223622"/>
    <w:rsid w:val="00224C04"/>
    <w:rsid w:val="0023249D"/>
    <w:rsid w:val="00234002"/>
    <w:rsid w:val="00236C36"/>
    <w:rsid w:val="0024577F"/>
    <w:rsid w:val="00251C7D"/>
    <w:rsid w:val="00256724"/>
    <w:rsid w:val="00264102"/>
    <w:rsid w:val="00266426"/>
    <w:rsid w:val="002748A4"/>
    <w:rsid w:val="002760C4"/>
    <w:rsid w:val="00284172"/>
    <w:rsid w:val="0029496D"/>
    <w:rsid w:val="002A156A"/>
    <w:rsid w:val="002A1996"/>
    <w:rsid w:val="002B4965"/>
    <w:rsid w:val="002C40C1"/>
    <w:rsid w:val="002C5F22"/>
    <w:rsid w:val="002D023A"/>
    <w:rsid w:val="002D25F7"/>
    <w:rsid w:val="002F0904"/>
    <w:rsid w:val="002F2309"/>
    <w:rsid w:val="002F4D7C"/>
    <w:rsid w:val="00301C43"/>
    <w:rsid w:val="00312638"/>
    <w:rsid w:val="00321373"/>
    <w:rsid w:val="00326B05"/>
    <w:rsid w:val="003306F2"/>
    <w:rsid w:val="00335B47"/>
    <w:rsid w:val="00337113"/>
    <w:rsid w:val="00341529"/>
    <w:rsid w:val="00345583"/>
    <w:rsid w:val="00352217"/>
    <w:rsid w:val="00352EFD"/>
    <w:rsid w:val="00356018"/>
    <w:rsid w:val="00362657"/>
    <w:rsid w:val="00364013"/>
    <w:rsid w:val="00376A78"/>
    <w:rsid w:val="003778CB"/>
    <w:rsid w:val="00383C55"/>
    <w:rsid w:val="00385084"/>
    <w:rsid w:val="003928CD"/>
    <w:rsid w:val="003A00B4"/>
    <w:rsid w:val="003C5969"/>
    <w:rsid w:val="003C748B"/>
    <w:rsid w:val="003D00EC"/>
    <w:rsid w:val="003D274A"/>
    <w:rsid w:val="003E3AFA"/>
    <w:rsid w:val="003E3DE0"/>
    <w:rsid w:val="003F448E"/>
    <w:rsid w:val="0040218B"/>
    <w:rsid w:val="00406417"/>
    <w:rsid w:val="00410746"/>
    <w:rsid w:val="0041427C"/>
    <w:rsid w:val="00416CAE"/>
    <w:rsid w:val="00431036"/>
    <w:rsid w:val="00433001"/>
    <w:rsid w:val="004361E9"/>
    <w:rsid w:val="004411F8"/>
    <w:rsid w:val="00447AAE"/>
    <w:rsid w:val="00452A29"/>
    <w:rsid w:val="0046049A"/>
    <w:rsid w:val="004674FD"/>
    <w:rsid w:val="00482C07"/>
    <w:rsid w:val="004A2865"/>
    <w:rsid w:val="004B369A"/>
    <w:rsid w:val="004B4578"/>
    <w:rsid w:val="004B7C44"/>
    <w:rsid w:val="004C44C7"/>
    <w:rsid w:val="004E2B29"/>
    <w:rsid w:val="004F6753"/>
    <w:rsid w:val="004F68D9"/>
    <w:rsid w:val="0051750B"/>
    <w:rsid w:val="0051792B"/>
    <w:rsid w:val="00526A81"/>
    <w:rsid w:val="00530844"/>
    <w:rsid w:val="00537BFF"/>
    <w:rsid w:val="00555E64"/>
    <w:rsid w:val="005635A8"/>
    <w:rsid w:val="005701E5"/>
    <w:rsid w:val="0057658E"/>
    <w:rsid w:val="00576A55"/>
    <w:rsid w:val="00576DC7"/>
    <w:rsid w:val="00580D00"/>
    <w:rsid w:val="00594341"/>
    <w:rsid w:val="005A0EED"/>
    <w:rsid w:val="005A2D99"/>
    <w:rsid w:val="005A3448"/>
    <w:rsid w:val="005B2D59"/>
    <w:rsid w:val="005D136A"/>
    <w:rsid w:val="005D538E"/>
    <w:rsid w:val="005D53A2"/>
    <w:rsid w:val="005D6B1D"/>
    <w:rsid w:val="005E09A7"/>
    <w:rsid w:val="005E539A"/>
    <w:rsid w:val="005F56CD"/>
    <w:rsid w:val="005F7847"/>
    <w:rsid w:val="00600761"/>
    <w:rsid w:val="0061497D"/>
    <w:rsid w:val="0063109F"/>
    <w:rsid w:val="00635DD1"/>
    <w:rsid w:val="006433FF"/>
    <w:rsid w:val="0065265B"/>
    <w:rsid w:val="00655446"/>
    <w:rsid w:val="00656923"/>
    <w:rsid w:val="00662F2B"/>
    <w:rsid w:val="006630A5"/>
    <w:rsid w:val="00664200"/>
    <w:rsid w:val="006763A0"/>
    <w:rsid w:val="00677E2C"/>
    <w:rsid w:val="00684171"/>
    <w:rsid w:val="006863E3"/>
    <w:rsid w:val="00697A54"/>
    <w:rsid w:val="006B26F7"/>
    <w:rsid w:val="006B2BA1"/>
    <w:rsid w:val="006B3E3B"/>
    <w:rsid w:val="006B49EB"/>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0B61"/>
    <w:rsid w:val="007B2540"/>
    <w:rsid w:val="007B685D"/>
    <w:rsid w:val="007B75B8"/>
    <w:rsid w:val="007C071B"/>
    <w:rsid w:val="007C2689"/>
    <w:rsid w:val="007C6101"/>
    <w:rsid w:val="007F4417"/>
    <w:rsid w:val="007F4709"/>
    <w:rsid w:val="007F6185"/>
    <w:rsid w:val="008037DC"/>
    <w:rsid w:val="00821B0E"/>
    <w:rsid w:val="00831E5C"/>
    <w:rsid w:val="00842D00"/>
    <w:rsid w:val="00844105"/>
    <w:rsid w:val="00844942"/>
    <w:rsid w:val="00846C6A"/>
    <w:rsid w:val="00853506"/>
    <w:rsid w:val="00872CBA"/>
    <w:rsid w:val="00876AB9"/>
    <w:rsid w:val="00880CDC"/>
    <w:rsid w:val="00882A80"/>
    <w:rsid w:val="00885B71"/>
    <w:rsid w:val="0088721F"/>
    <w:rsid w:val="008B1E4E"/>
    <w:rsid w:val="008B7270"/>
    <w:rsid w:val="008C2B26"/>
    <w:rsid w:val="008C3110"/>
    <w:rsid w:val="008C7A55"/>
    <w:rsid w:val="008D0C11"/>
    <w:rsid w:val="008D4F33"/>
    <w:rsid w:val="008F1FD3"/>
    <w:rsid w:val="00905541"/>
    <w:rsid w:val="00913EDB"/>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E527D"/>
    <w:rsid w:val="009F56E0"/>
    <w:rsid w:val="009F71AC"/>
    <w:rsid w:val="00A0051D"/>
    <w:rsid w:val="00A01F81"/>
    <w:rsid w:val="00A126AB"/>
    <w:rsid w:val="00A14FD3"/>
    <w:rsid w:val="00A276FF"/>
    <w:rsid w:val="00A351C1"/>
    <w:rsid w:val="00A54D81"/>
    <w:rsid w:val="00A70493"/>
    <w:rsid w:val="00A761D2"/>
    <w:rsid w:val="00AB2C69"/>
    <w:rsid w:val="00AB5BC2"/>
    <w:rsid w:val="00AC5CF2"/>
    <w:rsid w:val="00AD0F3A"/>
    <w:rsid w:val="00AD2CBA"/>
    <w:rsid w:val="00AE206D"/>
    <w:rsid w:val="00AE776F"/>
    <w:rsid w:val="00AF6223"/>
    <w:rsid w:val="00B0214B"/>
    <w:rsid w:val="00B10D41"/>
    <w:rsid w:val="00B1673A"/>
    <w:rsid w:val="00B17BED"/>
    <w:rsid w:val="00B24E7C"/>
    <w:rsid w:val="00B27090"/>
    <w:rsid w:val="00B30757"/>
    <w:rsid w:val="00B32B5B"/>
    <w:rsid w:val="00B34EA7"/>
    <w:rsid w:val="00B46FED"/>
    <w:rsid w:val="00B66F91"/>
    <w:rsid w:val="00B7481A"/>
    <w:rsid w:val="00B87850"/>
    <w:rsid w:val="00B90562"/>
    <w:rsid w:val="00B92733"/>
    <w:rsid w:val="00BA159F"/>
    <w:rsid w:val="00BA23CA"/>
    <w:rsid w:val="00BA3ED7"/>
    <w:rsid w:val="00BA3FD2"/>
    <w:rsid w:val="00BA5D0C"/>
    <w:rsid w:val="00BB351D"/>
    <w:rsid w:val="00BB7032"/>
    <w:rsid w:val="00BC588E"/>
    <w:rsid w:val="00BC6190"/>
    <w:rsid w:val="00BC638F"/>
    <w:rsid w:val="00BC7E47"/>
    <w:rsid w:val="00BD56B8"/>
    <w:rsid w:val="00BD7D95"/>
    <w:rsid w:val="00BE5295"/>
    <w:rsid w:val="00BF08BD"/>
    <w:rsid w:val="00BF0AFE"/>
    <w:rsid w:val="00BF2F54"/>
    <w:rsid w:val="00C0022A"/>
    <w:rsid w:val="00C03289"/>
    <w:rsid w:val="00C046F3"/>
    <w:rsid w:val="00C06FFD"/>
    <w:rsid w:val="00C13449"/>
    <w:rsid w:val="00C14324"/>
    <w:rsid w:val="00C16BDF"/>
    <w:rsid w:val="00C22899"/>
    <w:rsid w:val="00C3422D"/>
    <w:rsid w:val="00C34418"/>
    <w:rsid w:val="00C36A2B"/>
    <w:rsid w:val="00C41A92"/>
    <w:rsid w:val="00C45732"/>
    <w:rsid w:val="00C53A69"/>
    <w:rsid w:val="00CA6069"/>
    <w:rsid w:val="00CB1C32"/>
    <w:rsid w:val="00CB42A8"/>
    <w:rsid w:val="00CB6AD9"/>
    <w:rsid w:val="00CC2DB1"/>
    <w:rsid w:val="00CD0311"/>
    <w:rsid w:val="00CD0674"/>
    <w:rsid w:val="00CE3676"/>
    <w:rsid w:val="00CE5FD2"/>
    <w:rsid w:val="00CF4DC2"/>
    <w:rsid w:val="00D01258"/>
    <w:rsid w:val="00D17401"/>
    <w:rsid w:val="00D229C6"/>
    <w:rsid w:val="00D274C7"/>
    <w:rsid w:val="00D311DE"/>
    <w:rsid w:val="00D31995"/>
    <w:rsid w:val="00D34BAA"/>
    <w:rsid w:val="00D53A2B"/>
    <w:rsid w:val="00D53FC2"/>
    <w:rsid w:val="00D72AB8"/>
    <w:rsid w:val="00D75CB9"/>
    <w:rsid w:val="00D82CE7"/>
    <w:rsid w:val="00D83A2A"/>
    <w:rsid w:val="00D87BBC"/>
    <w:rsid w:val="00D90D3E"/>
    <w:rsid w:val="00D91F08"/>
    <w:rsid w:val="00D94BC0"/>
    <w:rsid w:val="00D96827"/>
    <w:rsid w:val="00DA0B92"/>
    <w:rsid w:val="00DA3A6B"/>
    <w:rsid w:val="00DA6888"/>
    <w:rsid w:val="00DC2BE8"/>
    <w:rsid w:val="00DC782C"/>
    <w:rsid w:val="00DD5A33"/>
    <w:rsid w:val="00DE130F"/>
    <w:rsid w:val="00DE3F1F"/>
    <w:rsid w:val="00DF2E64"/>
    <w:rsid w:val="00DF3472"/>
    <w:rsid w:val="00E0315B"/>
    <w:rsid w:val="00E06083"/>
    <w:rsid w:val="00E13232"/>
    <w:rsid w:val="00E15E0F"/>
    <w:rsid w:val="00E164D3"/>
    <w:rsid w:val="00E52CD6"/>
    <w:rsid w:val="00E531CD"/>
    <w:rsid w:val="00E65056"/>
    <w:rsid w:val="00E72B7E"/>
    <w:rsid w:val="00E742F5"/>
    <w:rsid w:val="00E80E92"/>
    <w:rsid w:val="00E81091"/>
    <w:rsid w:val="00E85D25"/>
    <w:rsid w:val="00E866FA"/>
    <w:rsid w:val="00E93B21"/>
    <w:rsid w:val="00EA0AF5"/>
    <w:rsid w:val="00EA0D88"/>
    <w:rsid w:val="00EA16E1"/>
    <w:rsid w:val="00EA2AEE"/>
    <w:rsid w:val="00EB5662"/>
    <w:rsid w:val="00EB5B3D"/>
    <w:rsid w:val="00EB6879"/>
    <w:rsid w:val="00EC29B8"/>
    <w:rsid w:val="00EC5F82"/>
    <w:rsid w:val="00ED5E2E"/>
    <w:rsid w:val="00EE2CFE"/>
    <w:rsid w:val="00EF4480"/>
    <w:rsid w:val="00EF4CEB"/>
    <w:rsid w:val="00F153FE"/>
    <w:rsid w:val="00F169C2"/>
    <w:rsid w:val="00F2308B"/>
    <w:rsid w:val="00F3429D"/>
    <w:rsid w:val="00F34AC0"/>
    <w:rsid w:val="00F528B6"/>
    <w:rsid w:val="00F52C8D"/>
    <w:rsid w:val="00F55FDB"/>
    <w:rsid w:val="00F6542D"/>
    <w:rsid w:val="00F74F20"/>
    <w:rsid w:val="00F80326"/>
    <w:rsid w:val="00F81711"/>
    <w:rsid w:val="00F84747"/>
    <w:rsid w:val="00F875A5"/>
    <w:rsid w:val="00F91936"/>
    <w:rsid w:val="00F9226B"/>
    <w:rsid w:val="00F94554"/>
    <w:rsid w:val="00F949CE"/>
    <w:rsid w:val="00FA65C4"/>
    <w:rsid w:val="00FB1656"/>
    <w:rsid w:val="00FB1ABC"/>
    <w:rsid w:val="00FC1098"/>
    <w:rsid w:val="00FD6FF4"/>
    <w:rsid w:val="00FE2656"/>
    <w:rsid w:val="00FE50E8"/>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6F408CC"/>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customStyle="1" w:styleId="1">
    <w:name w:val="未解決のメンション1"/>
    <w:basedOn w:val="a0"/>
    <w:uiPriority w:val="99"/>
    <w:semiHidden/>
    <w:unhideWhenUsed/>
    <w:rsid w:val="00FD6FF4"/>
    <w:rPr>
      <w:color w:val="605E5C"/>
      <w:shd w:val="clear" w:color="auto" w:fill="E1DFDD"/>
    </w:rPr>
  </w:style>
  <w:style w:type="character" w:styleId="a9">
    <w:name w:val="FollowedHyperlink"/>
    <w:basedOn w:val="a0"/>
    <w:uiPriority w:val="99"/>
    <w:semiHidden/>
    <w:unhideWhenUsed/>
    <w:rsid w:val="009C0B68"/>
    <w:rPr>
      <w:color w:val="954F72" w:themeColor="followedHyperlink"/>
      <w:u w:val="single"/>
    </w:rPr>
  </w:style>
  <w:style w:type="paragraph" w:styleId="aa">
    <w:name w:val="Balloon Text"/>
    <w:basedOn w:val="a"/>
    <w:link w:val="ab"/>
    <w:uiPriority w:val="99"/>
    <w:semiHidden/>
    <w:unhideWhenUsed/>
    <w:rsid w:val="001D735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D735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brahimatlin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ibrahimatlinux" TargetMode="External"/><Relationship Id="rId12" Type="http://schemas.openxmlformats.org/officeDocument/2006/relationships/hyperlink" Target="https://twitter.com/ibrahimat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ibrahimatlinu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mote.co/10-stats-about-remote-work/" TargetMode="External"/><Relationship Id="rId4" Type="http://schemas.openxmlformats.org/officeDocument/2006/relationships/webSettings" Target="webSettings.xml"/><Relationship Id="rId9" Type="http://schemas.openxmlformats.org/officeDocument/2006/relationships/hyperlink" Target="https://people.stanford.edu/nbloom/sites/default/files/wfh.pdf" TargetMode="Externa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7105</TotalTime>
  <Pages>31</Pages>
  <Words>7694</Words>
  <Characters>43857</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Sato Mieko</cp:lastModifiedBy>
  <cp:revision>21</cp:revision>
  <cp:lastPrinted>2018-09-02T23:25:00Z</cp:lastPrinted>
  <dcterms:created xsi:type="dcterms:W3CDTF">2018-10-10T07:24:00Z</dcterms:created>
  <dcterms:modified xsi:type="dcterms:W3CDTF">2018-11-15T09:50:00Z</dcterms:modified>
</cp:coreProperties>
</file>