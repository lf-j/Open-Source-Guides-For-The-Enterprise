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AD14E" w14:textId="77777777" w:rsidR="00544125" w:rsidRPr="00B4767A" w:rsidRDefault="00544125" w:rsidP="00544125">
      <w:pPr>
        <w:rPr>
          <w:rFonts w:ascii="Verdana" w:eastAsia="ＭＳ Ｐゴシック" w:hAnsi="Verdana"/>
        </w:rPr>
      </w:pPr>
    </w:p>
    <w:p w14:paraId="06BC8F28" w14:textId="77777777" w:rsidR="00544125" w:rsidRPr="00B4767A" w:rsidRDefault="00544125" w:rsidP="00544125">
      <w:pPr>
        <w:rPr>
          <w:rFonts w:ascii="Verdana" w:eastAsia="ＭＳ Ｐゴシック" w:hAnsi="Verdana"/>
        </w:rPr>
      </w:pPr>
      <w:r w:rsidRPr="00B4767A">
        <w:rPr>
          <w:rFonts w:ascii="Verdana" w:eastAsia="ＭＳ Ｐゴシック" w:hAnsi="Verdana"/>
        </w:rPr>
        <w:t>Starting an Open Source Project</w:t>
      </w:r>
    </w:p>
    <w:p w14:paraId="0ACCA1A4" w14:textId="77777777" w:rsidR="00D36CA7" w:rsidRPr="00B4767A" w:rsidRDefault="00D36CA7" w:rsidP="00544125">
      <w:pPr>
        <w:rPr>
          <w:rFonts w:ascii="Verdana" w:eastAsia="ＭＳ Ｐゴシック" w:hAnsi="Verdana"/>
        </w:rPr>
      </w:pPr>
      <w:r w:rsidRPr="00B4767A">
        <w:rPr>
          <w:rFonts w:ascii="Verdana" w:eastAsia="ＭＳ Ｐゴシック" w:hAnsi="Verdana" w:hint="eastAsia"/>
        </w:rPr>
        <w:t>オープンソースプロジェクトを立ち上げる</w:t>
      </w:r>
    </w:p>
    <w:p w14:paraId="6761B537" w14:textId="77777777" w:rsidR="00D36CA7" w:rsidRPr="00B4767A" w:rsidRDefault="00D36CA7" w:rsidP="00544125">
      <w:pPr>
        <w:rPr>
          <w:rFonts w:ascii="Verdana" w:eastAsia="ＭＳ Ｐゴシック" w:hAnsi="Verdana"/>
        </w:rPr>
      </w:pPr>
    </w:p>
    <w:p w14:paraId="2A71F85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a company has participated in open source communities long enough to build a reputation, it’s in a position to launch its own open source projects. It’s at this stage of open source participation that companies can realize the greatest benefits from open collaboration. You can open source proprietary projects that could be of use to the community. Another common avenue is to create new open source projects from scratch and benefit from collaboration among external developers at the outset.</w:t>
      </w:r>
    </w:p>
    <w:p w14:paraId="7151EB83" w14:textId="215E5500" w:rsidR="00D36CA7" w:rsidRPr="00B4767A" w:rsidRDefault="00D36CA7" w:rsidP="00544125">
      <w:pPr>
        <w:rPr>
          <w:rFonts w:ascii="Verdana" w:eastAsia="ＭＳ Ｐゴシック" w:hAnsi="Verdana"/>
        </w:rPr>
      </w:pPr>
      <w:r w:rsidRPr="00B4767A">
        <w:rPr>
          <w:rFonts w:ascii="Verdana" w:eastAsia="ＭＳ Ｐゴシック" w:hAnsi="Verdana" w:hint="eastAsia"/>
        </w:rPr>
        <w:t>企業</w:t>
      </w:r>
      <w:r w:rsidR="00BD5F43" w:rsidRPr="00B4767A">
        <w:rPr>
          <w:rFonts w:ascii="Verdana" w:eastAsia="ＭＳ Ｐゴシック" w:hAnsi="Verdana" w:hint="eastAsia"/>
        </w:rPr>
        <w:t>は</w:t>
      </w:r>
      <w:r w:rsidR="00DB0334" w:rsidRPr="00B4767A">
        <w:rPr>
          <w:rFonts w:ascii="Verdana" w:eastAsia="ＭＳ Ｐゴシック" w:hAnsi="Verdana" w:hint="eastAsia"/>
        </w:rPr>
        <w:t>、</w:t>
      </w:r>
      <w:r w:rsidR="005140CE" w:rsidRPr="00B4767A">
        <w:rPr>
          <w:rFonts w:ascii="Verdana" w:eastAsia="ＭＳ Ｐゴシック" w:hAnsi="Verdana" w:hint="eastAsia"/>
        </w:rPr>
        <w:t>長期に渡って</w:t>
      </w:r>
      <w:r w:rsidR="00DB0334" w:rsidRPr="00B4767A">
        <w:rPr>
          <w:rFonts w:ascii="Verdana" w:eastAsia="ＭＳ Ｐゴシック" w:hAnsi="Verdana" w:hint="eastAsia"/>
        </w:rPr>
        <w:t>オープンソースコミュニティ</w:t>
      </w:r>
      <w:r w:rsidR="00654762" w:rsidRPr="00B4767A">
        <w:rPr>
          <w:rFonts w:ascii="Verdana" w:eastAsia="ＭＳ Ｐゴシック" w:hAnsi="Verdana" w:hint="eastAsia"/>
        </w:rPr>
        <w:t>に</w:t>
      </w:r>
      <w:r w:rsidR="005140CE" w:rsidRPr="00B4767A">
        <w:rPr>
          <w:rFonts w:ascii="Verdana" w:eastAsia="ＭＳ Ｐゴシック" w:hAnsi="Verdana" w:hint="eastAsia"/>
        </w:rPr>
        <w:t>参加</w:t>
      </w:r>
      <w:r w:rsidR="00962C77" w:rsidRPr="00B4767A">
        <w:rPr>
          <w:rFonts w:ascii="Verdana" w:eastAsia="ＭＳ Ｐゴシック" w:hAnsi="Verdana" w:hint="eastAsia"/>
        </w:rPr>
        <w:t>し、良い評価を確立する</w:t>
      </w:r>
      <w:r w:rsidR="005140CE" w:rsidRPr="00B4767A">
        <w:rPr>
          <w:rFonts w:ascii="Verdana" w:eastAsia="ＭＳ Ｐゴシック" w:hAnsi="Verdana" w:hint="eastAsia"/>
        </w:rPr>
        <w:t>と、</w:t>
      </w:r>
      <w:r w:rsidR="00654762" w:rsidRPr="00B4767A">
        <w:rPr>
          <w:rFonts w:ascii="Verdana" w:eastAsia="ＭＳ Ｐゴシック" w:hAnsi="Verdana" w:hint="eastAsia"/>
        </w:rPr>
        <w:t>やがて</w:t>
      </w:r>
      <w:r w:rsidR="005140CE" w:rsidRPr="00B4767A">
        <w:rPr>
          <w:rFonts w:ascii="Verdana" w:eastAsia="ＭＳ Ｐゴシック" w:hAnsi="Verdana" w:hint="eastAsia"/>
        </w:rPr>
        <w:t>その企業</w:t>
      </w:r>
      <w:r w:rsidR="00DB0334" w:rsidRPr="00B4767A">
        <w:rPr>
          <w:rFonts w:ascii="Verdana" w:eastAsia="ＭＳ Ｐゴシック" w:hAnsi="Verdana" w:hint="eastAsia"/>
        </w:rPr>
        <w:t>独自</w:t>
      </w:r>
      <w:r w:rsidR="005140CE" w:rsidRPr="00B4767A">
        <w:rPr>
          <w:rFonts w:ascii="Verdana" w:eastAsia="ＭＳ Ｐゴシック" w:hAnsi="Verdana" w:hint="eastAsia"/>
        </w:rPr>
        <w:t>のオープンソースプロジェクトを</w:t>
      </w:r>
      <w:r w:rsidR="00BB6CB0" w:rsidRPr="00B4767A">
        <w:rPr>
          <w:rFonts w:ascii="Verdana" w:eastAsia="ＭＳ Ｐゴシック" w:hAnsi="Verdana" w:hint="eastAsia"/>
        </w:rPr>
        <w:t>立ち上げる</w:t>
      </w:r>
      <w:r w:rsidR="000F0097" w:rsidRPr="00B4767A">
        <w:rPr>
          <w:rFonts w:ascii="Verdana" w:eastAsia="ＭＳ Ｐゴシック" w:hAnsi="Verdana" w:hint="eastAsia"/>
        </w:rPr>
        <w:t>ことが可能な</w:t>
      </w:r>
      <w:r w:rsidR="00BB6CB0" w:rsidRPr="00B4767A">
        <w:rPr>
          <w:rFonts w:ascii="Verdana" w:eastAsia="ＭＳ Ｐゴシック" w:hAnsi="Verdana" w:hint="eastAsia"/>
        </w:rPr>
        <w:t>立場</w:t>
      </w:r>
      <w:r w:rsidR="00DB0334" w:rsidRPr="00B4767A">
        <w:rPr>
          <w:rFonts w:ascii="Verdana" w:eastAsia="ＭＳ Ｐゴシック" w:hAnsi="Verdana" w:hint="eastAsia"/>
        </w:rPr>
        <w:t>に</w:t>
      </w:r>
      <w:r w:rsidR="00BB6CB0" w:rsidRPr="00B4767A">
        <w:rPr>
          <w:rFonts w:ascii="Verdana" w:eastAsia="ＭＳ Ｐゴシック" w:hAnsi="Verdana" w:hint="eastAsia"/>
        </w:rPr>
        <w:t>なり</w:t>
      </w:r>
      <w:r w:rsidR="00DB0334" w:rsidRPr="00B4767A">
        <w:rPr>
          <w:rFonts w:ascii="Verdana" w:eastAsia="ＭＳ Ｐゴシック" w:hAnsi="Verdana" w:hint="eastAsia"/>
        </w:rPr>
        <w:t>ます。オープンな協業から得られる大きなメリットを企業が実感できるのはオープンソース</w:t>
      </w:r>
      <w:r w:rsidR="00BB6CB0" w:rsidRPr="00B4767A">
        <w:rPr>
          <w:rFonts w:ascii="Verdana" w:eastAsia="ＭＳ Ｐゴシック" w:hAnsi="Verdana" w:hint="eastAsia"/>
        </w:rPr>
        <w:t>への</w:t>
      </w:r>
      <w:r w:rsidR="00DB0334" w:rsidRPr="00B4767A">
        <w:rPr>
          <w:rFonts w:ascii="Verdana" w:eastAsia="ＭＳ Ｐゴシック" w:hAnsi="Verdana" w:hint="eastAsia"/>
        </w:rPr>
        <w:t>参加がこの</w:t>
      </w:r>
      <w:r w:rsidR="00BB6CB0" w:rsidRPr="00B4767A">
        <w:rPr>
          <w:rFonts w:ascii="Verdana" w:eastAsia="ＭＳ Ｐゴシック" w:hAnsi="Verdana" w:hint="eastAsia"/>
        </w:rPr>
        <w:t>段階</w:t>
      </w:r>
      <w:r w:rsidR="00DB0334" w:rsidRPr="00B4767A">
        <w:rPr>
          <w:rFonts w:ascii="Verdana" w:eastAsia="ＭＳ Ｐゴシック" w:hAnsi="Verdana" w:hint="eastAsia"/>
        </w:rPr>
        <w:t>に</w:t>
      </w:r>
      <w:r w:rsidR="00EA14A3" w:rsidRPr="00B4767A">
        <w:rPr>
          <w:rFonts w:ascii="Verdana" w:eastAsia="ＭＳ Ｐゴシック" w:hAnsi="Verdana" w:hint="eastAsia"/>
        </w:rPr>
        <w:t>達した時</w:t>
      </w:r>
      <w:r w:rsidR="00BB6CB0" w:rsidRPr="00B4767A">
        <w:rPr>
          <w:rFonts w:ascii="Verdana" w:eastAsia="ＭＳ Ｐゴシック" w:hAnsi="Verdana" w:hint="eastAsia"/>
        </w:rPr>
        <w:t>です。</w:t>
      </w:r>
      <w:r w:rsidR="00EA14A3" w:rsidRPr="00B4767A">
        <w:rPr>
          <w:rFonts w:ascii="Verdana" w:eastAsia="ＭＳ Ｐゴシック" w:hAnsi="Verdana" w:hint="eastAsia"/>
        </w:rPr>
        <w:t>企業は、</w:t>
      </w:r>
      <w:r w:rsidR="00BD5F43" w:rsidRPr="00B4767A">
        <w:rPr>
          <w:rFonts w:ascii="Verdana" w:eastAsia="ＭＳ Ｐゴシック" w:hAnsi="Verdana" w:hint="eastAsia"/>
        </w:rPr>
        <w:t>コミュニティで活用される可能性のある</w:t>
      </w:r>
      <w:r w:rsidR="00EA14A3" w:rsidRPr="00B4767A">
        <w:rPr>
          <w:rFonts w:ascii="Verdana" w:eastAsia="ＭＳ Ｐゴシック" w:hAnsi="Verdana" w:hint="eastAsia"/>
        </w:rPr>
        <w:t>プロプラ</w:t>
      </w:r>
      <w:r w:rsidR="00654762" w:rsidRPr="00B4767A">
        <w:rPr>
          <w:rFonts w:ascii="Verdana" w:eastAsia="ＭＳ Ｐゴシック" w:hAnsi="Verdana" w:hint="eastAsia"/>
        </w:rPr>
        <w:t>イ</w:t>
      </w:r>
      <w:r w:rsidR="00EA14A3" w:rsidRPr="00B4767A">
        <w:rPr>
          <w:rFonts w:ascii="Verdana" w:eastAsia="ＭＳ Ｐゴシック" w:hAnsi="Verdana" w:hint="eastAsia"/>
        </w:rPr>
        <w:t>エタリなプロジェクトをオープンソース化</w:t>
      </w:r>
      <w:r w:rsidR="00BD5F43" w:rsidRPr="00B4767A">
        <w:rPr>
          <w:rFonts w:ascii="Verdana" w:eastAsia="ＭＳ Ｐゴシック" w:hAnsi="Verdana" w:hint="eastAsia"/>
        </w:rPr>
        <w:t>することができます。もうひとつの</w:t>
      </w:r>
      <w:r w:rsidR="000F0097" w:rsidRPr="00B4767A">
        <w:rPr>
          <w:rFonts w:ascii="Verdana" w:eastAsia="ＭＳ Ｐゴシック" w:hAnsi="Verdana" w:hint="eastAsia"/>
        </w:rPr>
        <w:t>やり方</w:t>
      </w:r>
      <w:r w:rsidR="00BD5F43" w:rsidRPr="00B4767A">
        <w:rPr>
          <w:rFonts w:ascii="Verdana" w:eastAsia="ＭＳ Ｐゴシック" w:hAnsi="Verdana" w:hint="eastAsia"/>
        </w:rPr>
        <w:t>は、</w:t>
      </w:r>
      <w:r w:rsidR="001C4E47" w:rsidRPr="00B4767A">
        <w:rPr>
          <w:rFonts w:ascii="Verdana" w:eastAsia="ＭＳ Ｐゴシック" w:hAnsi="Verdana" w:hint="eastAsia"/>
        </w:rPr>
        <w:t>新規のオープンソースプロジェクトをスクラッチから</w:t>
      </w:r>
      <w:r w:rsidR="00DD363E" w:rsidRPr="00B4767A">
        <w:rPr>
          <w:rFonts w:ascii="Verdana" w:eastAsia="ＭＳ Ｐゴシック" w:hAnsi="Verdana" w:hint="eastAsia"/>
        </w:rPr>
        <w:t>作り上げ</w:t>
      </w:r>
      <w:r w:rsidR="001C4E47" w:rsidRPr="00B4767A">
        <w:rPr>
          <w:rFonts w:ascii="Verdana" w:eastAsia="ＭＳ Ｐゴシック" w:hAnsi="Verdana" w:hint="eastAsia"/>
        </w:rPr>
        <w:t>、最初から外部開発者の協業のメリットを</w:t>
      </w:r>
      <w:r w:rsidR="00DD363E" w:rsidRPr="00B4767A">
        <w:rPr>
          <w:rFonts w:ascii="Verdana" w:eastAsia="ＭＳ Ｐゴシック" w:hAnsi="Verdana" w:hint="eastAsia"/>
        </w:rPr>
        <w:t>得る</w:t>
      </w:r>
      <w:r w:rsidR="001C4E47" w:rsidRPr="00B4767A">
        <w:rPr>
          <w:rFonts w:ascii="Verdana" w:eastAsia="ＭＳ Ｐゴシック" w:hAnsi="Verdana" w:hint="eastAsia"/>
        </w:rPr>
        <w:t>やり方です。</w:t>
      </w:r>
    </w:p>
    <w:p w14:paraId="6EC4F7B9" w14:textId="77777777" w:rsidR="001C4E47" w:rsidRPr="00B4767A" w:rsidRDefault="001C4E47" w:rsidP="00544125">
      <w:pPr>
        <w:rPr>
          <w:rFonts w:ascii="Verdana" w:eastAsia="ＭＳ Ｐゴシック" w:hAnsi="Verdana"/>
        </w:rPr>
      </w:pPr>
    </w:p>
    <w:p w14:paraId="15606D3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guide was created to help enterprises already well versed in open source learn what they need to know to start their own open source projects. We’ll take you through the process, from deciding on what to open source, to budget and legal considerations, and more. The road to creating an open source project may be foreign, but major enterprises including </w:t>
      </w:r>
      <w:bookmarkStart w:id="0" w:name="_Hlk519414786"/>
      <w:r w:rsidRPr="00B4767A">
        <w:rPr>
          <w:rFonts w:ascii="Verdana" w:eastAsia="ＭＳ Ｐゴシック" w:hAnsi="Verdana"/>
        </w:rPr>
        <w:t>Google, IBM, Facebook, Twitter, and Microsoft</w:t>
      </w:r>
      <w:bookmarkEnd w:id="0"/>
      <w:r w:rsidRPr="00B4767A">
        <w:rPr>
          <w:rFonts w:ascii="Verdana" w:eastAsia="ＭＳ Ｐゴシック" w:hAnsi="Verdana"/>
        </w:rPr>
        <w:t xml:space="preserve"> have blazed the trail for you. Follow this guide for topical and helpful advice and you will be on your way.</w:t>
      </w:r>
    </w:p>
    <w:p w14:paraId="2F4ABE4F" w14:textId="140449A1" w:rsidR="001C4E47" w:rsidRPr="00B4767A" w:rsidRDefault="001C4E47" w:rsidP="00544125">
      <w:pPr>
        <w:rPr>
          <w:rFonts w:ascii="Verdana" w:eastAsia="ＭＳ Ｐゴシック" w:hAnsi="Verdana"/>
        </w:rPr>
      </w:pPr>
      <w:r w:rsidRPr="00B4767A">
        <w:rPr>
          <w:rFonts w:ascii="Verdana" w:eastAsia="ＭＳ Ｐゴシック" w:hAnsi="Verdana" w:hint="eastAsia"/>
        </w:rPr>
        <w:t>本ガイドの目的は、すでにオープンソース</w:t>
      </w:r>
      <w:r w:rsidR="000C5E42" w:rsidRPr="00B4767A">
        <w:rPr>
          <w:rFonts w:ascii="Verdana" w:eastAsia="ＭＳ Ｐゴシック" w:hAnsi="Verdana" w:hint="eastAsia"/>
        </w:rPr>
        <w:t>に関して十分に</w:t>
      </w:r>
      <w:r w:rsidR="00E8397E" w:rsidRPr="00B4767A">
        <w:rPr>
          <w:rFonts w:ascii="Verdana" w:eastAsia="ＭＳ Ｐゴシック" w:hAnsi="Verdana" w:hint="eastAsia"/>
        </w:rPr>
        <w:t>経験を積んだ</w:t>
      </w:r>
      <w:r w:rsidR="000C5E42" w:rsidRPr="00B4767A">
        <w:rPr>
          <w:rFonts w:ascii="Verdana" w:eastAsia="ＭＳ Ｐゴシック" w:hAnsi="Verdana" w:hint="eastAsia"/>
        </w:rPr>
        <w:t>企業の方々を対象に、企業独自のオープンソースプロジェクトを立ち上げるために何を知る必要があるのかを</w:t>
      </w:r>
      <w:r w:rsidR="00E8397E" w:rsidRPr="00B4767A">
        <w:rPr>
          <w:rFonts w:ascii="Verdana" w:eastAsia="ＭＳ Ｐゴシック" w:hAnsi="Verdana" w:hint="eastAsia"/>
        </w:rPr>
        <w:t>学ぶ手助けとなることです。本ガイドでは、何をオープンソース化するかを決定することから</w:t>
      </w:r>
      <w:r w:rsidR="00DD363E" w:rsidRPr="00B4767A">
        <w:rPr>
          <w:rFonts w:ascii="Verdana" w:eastAsia="ＭＳ Ｐゴシック" w:hAnsi="Verdana" w:hint="eastAsia"/>
        </w:rPr>
        <w:t>始め</w:t>
      </w:r>
      <w:r w:rsidR="00E8397E" w:rsidRPr="00B4767A">
        <w:rPr>
          <w:rFonts w:ascii="Verdana" w:eastAsia="ＭＳ Ｐゴシック" w:hAnsi="Verdana" w:hint="eastAsia"/>
        </w:rPr>
        <w:t>て、予算や法的な考慮事項に至るまで、すべてのプロセスを案内します。オープンソースプロジェクトを</w:t>
      </w:r>
      <w:r w:rsidR="00DD363E" w:rsidRPr="00B4767A">
        <w:rPr>
          <w:rFonts w:ascii="Verdana" w:eastAsia="ＭＳ Ｐゴシック" w:hAnsi="Verdana" w:hint="eastAsia"/>
        </w:rPr>
        <w:t>作り上げ</w:t>
      </w:r>
      <w:r w:rsidR="00E8397E" w:rsidRPr="00B4767A">
        <w:rPr>
          <w:rFonts w:ascii="Verdana" w:eastAsia="ＭＳ Ｐゴシック" w:hAnsi="Verdana" w:hint="eastAsia"/>
        </w:rPr>
        <w:t>る</w:t>
      </w:r>
      <w:r w:rsidR="00DD363E" w:rsidRPr="00B4767A">
        <w:rPr>
          <w:rFonts w:ascii="Verdana" w:eastAsia="ＭＳ Ｐゴシック" w:hAnsi="Verdana" w:hint="eastAsia"/>
        </w:rPr>
        <w:t>こと</w:t>
      </w:r>
      <w:r w:rsidR="00E8397E" w:rsidRPr="00B4767A">
        <w:rPr>
          <w:rFonts w:ascii="Verdana" w:eastAsia="ＭＳ Ｐゴシック" w:hAnsi="Verdana" w:hint="eastAsia"/>
        </w:rPr>
        <w:t>は、</w:t>
      </w:r>
      <w:r w:rsidR="00870181" w:rsidRPr="00B4767A">
        <w:rPr>
          <w:rFonts w:ascii="Verdana" w:eastAsia="ＭＳ Ｐゴシック" w:hAnsi="Verdana" w:hint="eastAsia"/>
        </w:rPr>
        <w:t>かつて経験したことのないことかもしれませんが、</w:t>
      </w:r>
      <w:r w:rsidR="00870181" w:rsidRPr="00B4767A">
        <w:rPr>
          <w:rFonts w:ascii="Verdana" w:eastAsia="ＭＳ Ｐゴシック" w:hAnsi="Verdana"/>
        </w:rPr>
        <w:t>Google</w:t>
      </w:r>
      <w:r w:rsidR="00870181" w:rsidRPr="00B4767A">
        <w:rPr>
          <w:rFonts w:ascii="Verdana" w:eastAsia="ＭＳ Ｐゴシック" w:hAnsi="Verdana" w:hint="eastAsia"/>
        </w:rPr>
        <w:t>、</w:t>
      </w:r>
      <w:r w:rsidR="00870181" w:rsidRPr="00B4767A">
        <w:rPr>
          <w:rFonts w:ascii="Verdana" w:eastAsia="ＭＳ Ｐゴシック" w:hAnsi="Verdana"/>
        </w:rPr>
        <w:t>IBM</w:t>
      </w:r>
      <w:r w:rsidR="00870181" w:rsidRPr="00B4767A">
        <w:rPr>
          <w:rFonts w:ascii="Verdana" w:eastAsia="ＭＳ Ｐゴシック" w:hAnsi="Verdana" w:hint="eastAsia"/>
        </w:rPr>
        <w:t>、</w:t>
      </w:r>
      <w:r w:rsidR="00870181" w:rsidRPr="00B4767A">
        <w:rPr>
          <w:rFonts w:ascii="Verdana" w:eastAsia="ＭＳ Ｐゴシック" w:hAnsi="Verdana"/>
        </w:rPr>
        <w:t>Facebook</w:t>
      </w:r>
      <w:r w:rsidR="00870181" w:rsidRPr="00B4767A">
        <w:rPr>
          <w:rFonts w:ascii="Verdana" w:eastAsia="ＭＳ Ｐゴシック" w:hAnsi="Verdana" w:hint="eastAsia"/>
        </w:rPr>
        <w:t>、</w:t>
      </w:r>
      <w:r w:rsidR="00870181" w:rsidRPr="00B4767A">
        <w:rPr>
          <w:rFonts w:ascii="Verdana" w:eastAsia="ＭＳ Ｐゴシック" w:hAnsi="Verdana"/>
        </w:rPr>
        <w:t>Twitter</w:t>
      </w:r>
      <w:r w:rsidR="00870181" w:rsidRPr="00B4767A">
        <w:rPr>
          <w:rFonts w:ascii="Verdana" w:eastAsia="ＭＳ Ｐゴシック" w:hAnsi="Verdana" w:hint="eastAsia"/>
        </w:rPr>
        <w:t>、</w:t>
      </w:r>
      <w:r w:rsidR="00870181" w:rsidRPr="00B4767A">
        <w:rPr>
          <w:rFonts w:ascii="Verdana" w:eastAsia="ＭＳ Ｐゴシック" w:hAnsi="Verdana"/>
        </w:rPr>
        <w:t>Microsoft</w:t>
      </w:r>
      <w:r w:rsidR="00870181" w:rsidRPr="00B4767A">
        <w:rPr>
          <w:rFonts w:ascii="Verdana" w:eastAsia="ＭＳ Ｐゴシック" w:hAnsi="Verdana" w:hint="eastAsia"/>
        </w:rPr>
        <w:t>のような大企業</w:t>
      </w:r>
      <w:r w:rsidR="00B15672" w:rsidRPr="00B4767A">
        <w:rPr>
          <w:rFonts w:ascii="Verdana" w:eastAsia="ＭＳ Ｐゴシック" w:hAnsi="Verdana" w:hint="eastAsia"/>
        </w:rPr>
        <w:t>は、</w:t>
      </w:r>
      <w:r w:rsidR="000F0097" w:rsidRPr="00B4767A">
        <w:rPr>
          <w:rFonts w:ascii="Verdana" w:eastAsia="ＭＳ Ｐゴシック" w:hAnsi="Verdana" w:hint="eastAsia"/>
        </w:rPr>
        <w:t>後</w:t>
      </w:r>
      <w:r w:rsidR="00870181" w:rsidRPr="00B4767A">
        <w:rPr>
          <w:rFonts w:ascii="Verdana" w:eastAsia="ＭＳ Ｐゴシック" w:hAnsi="Verdana" w:hint="eastAsia"/>
        </w:rPr>
        <w:t>に続く人々のために道を開いてくれています。本ガイドの</w:t>
      </w:r>
      <w:r w:rsidR="00B1593B" w:rsidRPr="00B4767A">
        <w:rPr>
          <w:rFonts w:ascii="Verdana" w:eastAsia="ＭＳ Ｐゴシック" w:hAnsi="Verdana" w:hint="eastAsia"/>
        </w:rPr>
        <w:t>的確で有益なアドバイスを参考とし、あなたの会社の道を進んで下さい。</w:t>
      </w:r>
    </w:p>
    <w:p w14:paraId="6173A2AE" w14:textId="77777777" w:rsidR="00544125" w:rsidRPr="00B4767A" w:rsidRDefault="00544125" w:rsidP="00544125">
      <w:pPr>
        <w:rPr>
          <w:rFonts w:ascii="Verdana" w:eastAsia="ＭＳ Ｐゴシック" w:hAnsi="Verdana"/>
        </w:rPr>
      </w:pPr>
    </w:p>
    <w:p w14:paraId="2C34E01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Contents</w:t>
      </w:r>
    </w:p>
    <w:p w14:paraId="4CD6F00A" w14:textId="77777777" w:rsidR="00D14632" w:rsidRPr="00B4767A" w:rsidRDefault="00B1593B" w:rsidP="00544125">
      <w:pPr>
        <w:rPr>
          <w:rFonts w:ascii="Verdana" w:eastAsia="ＭＳ Ｐゴシック" w:hAnsi="Verdana"/>
        </w:rPr>
      </w:pPr>
      <w:r w:rsidRPr="00B4767A">
        <w:rPr>
          <w:rFonts w:ascii="Verdana" w:eastAsia="ＭＳ Ｐゴシック" w:hAnsi="Verdana" w:hint="eastAsia"/>
        </w:rPr>
        <w:t>目次</w:t>
      </w:r>
    </w:p>
    <w:p w14:paraId="67FEEA93" w14:textId="164E170C" w:rsidR="00544125" w:rsidRPr="00B4767A" w:rsidRDefault="00544125" w:rsidP="00544125">
      <w:pPr>
        <w:rPr>
          <w:rFonts w:ascii="Verdana" w:eastAsia="ＭＳ Ｐゴシック" w:hAnsi="Verdana"/>
        </w:rPr>
      </w:pPr>
      <w:r w:rsidRPr="00B4767A">
        <w:rPr>
          <w:rFonts w:ascii="Verdana" w:eastAsia="ＭＳ Ｐゴシック" w:hAnsi="Verdana"/>
        </w:rPr>
        <w:t xml:space="preserve">    Why create an open source project?</w:t>
      </w:r>
    </w:p>
    <w:p w14:paraId="397A088E" w14:textId="77777777" w:rsidR="00B1593B" w:rsidRPr="00B4767A" w:rsidRDefault="00B1593B" w:rsidP="00544125">
      <w:pPr>
        <w:rPr>
          <w:rFonts w:ascii="Verdana" w:eastAsia="ＭＳ Ｐゴシック" w:hAnsi="Verdana"/>
        </w:rPr>
      </w:pPr>
      <w:r w:rsidRPr="00B4767A">
        <w:rPr>
          <w:rFonts w:ascii="Verdana" w:eastAsia="ＭＳ Ｐゴシック" w:hAnsi="Verdana" w:hint="eastAsia"/>
        </w:rPr>
        <w:lastRenderedPageBreak/>
        <w:t xml:space="preserve"> </w:t>
      </w:r>
      <w:r w:rsidRPr="00B4767A">
        <w:rPr>
          <w:rFonts w:ascii="Verdana" w:eastAsia="ＭＳ Ｐゴシック" w:hAnsi="Verdana"/>
        </w:rPr>
        <w:t xml:space="preserve">   </w:t>
      </w:r>
      <w:bookmarkStart w:id="1" w:name="_Hlk519417574"/>
      <w:r w:rsidRPr="00B4767A">
        <w:rPr>
          <w:rFonts w:ascii="Verdana" w:eastAsia="ＭＳ Ｐゴシック" w:hAnsi="Verdana" w:hint="eastAsia"/>
        </w:rPr>
        <w:t>なぜオープンソースプロジェクトを</w:t>
      </w:r>
      <w:r w:rsidR="00DD363E" w:rsidRPr="00B4767A">
        <w:rPr>
          <w:rFonts w:ascii="Verdana" w:eastAsia="ＭＳ Ｐゴシック" w:hAnsi="Verdana" w:hint="eastAsia"/>
        </w:rPr>
        <w:t>作るのか</w:t>
      </w:r>
    </w:p>
    <w:bookmarkEnd w:id="1"/>
    <w:p w14:paraId="19A712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When to create an open source project</w:t>
      </w:r>
    </w:p>
    <w:p w14:paraId="3988BC1B" w14:textId="77777777" w:rsidR="00B1593B" w:rsidRPr="00B4767A" w:rsidRDefault="00B1593B" w:rsidP="00544125">
      <w:pPr>
        <w:rPr>
          <w:rFonts w:ascii="Verdana" w:eastAsia="ＭＳ Ｐゴシック" w:hAnsi="Verdana"/>
        </w:rPr>
      </w:pPr>
      <w:r w:rsidRPr="00B4767A">
        <w:rPr>
          <w:rFonts w:ascii="Verdana" w:eastAsia="ＭＳ Ｐゴシック" w:hAnsi="Verdana" w:hint="eastAsia"/>
        </w:rPr>
        <w:t xml:space="preserve"> </w:t>
      </w:r>
      <w:r w:rsidRPr="00B4767A">
        <w:rPr>
          <w:rFonts w:ascii="Verdana" w:eastAsia="ＭＳ Ｐゴシック" w:hAnsi="Verdana"/>
        </w:rPr>
        <w:t xml:space="preserve">   </w:t>
      </w:r>
      <w:bookmarkStart w:id="2" w:name="_Hlk519587021"/>
      <w:r w:rsidRPr="00B4767A">
        <w:rPr>
          <w:rFonts w:ascii="Verdana" w:eastAsia="ＭＳ Ｐゴシック" w:hAnsi="Verdana" w:hint="eastAsia"/>
        </w:rPr>
        <w:t>いつオープンソースプロジェクトを</w:t>
      </w:r>
      <w:r w:rsidR="00DD363E" w:rsidRPr="00B4767A">
        <w:rPr>
          <w:rFonts w:ascii="Verdana" w:eastAsia="ＭＳ Ｐゴシック" w:hAnsi="Verdana" w:hint="eastAsia"/>
        </w:rPr>
        <w:t>作る</w:t>
      </w:r>
      <w:r w:rsidR="0029300B" w:rsidRPr="00B4767A">
        <w:rPr>
          <w:rFonts w:ascii="Verdana" w:eastAsia="ＭＳ Ｐゴシック" w:hAnsi="Verdana" w:hint="eastAsia"/>
        </w:rPr>
        <w:t>か</w:t>
      </w:r>
    </w:p>
    <w:bookmarkEnd w:id="2"/>
    <w:p w14:paraId="4DA520CA"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Where to start</w:t>
      </w:r>
    </w:p>
    <w:p w14:paraId="52E7BC13" w14:textId="77777777" w:rsidR="00B1593B" w:rsidRPr="00B4767A" w:rsidRDefault="00B1593B" w:rsidP="00750AE2">
      <w:pPr>
        <w:ind w:firstLineChars="200" w:firstLine="420"/>
        <w:rPr>
          <w:rFonts w:ascii="Verdana" w:eastAsia="ＭＳ Ｐゴシック" w:hAnsi="Verdana"/>
        </w:rPr>
      </w:pPr>
      <w:bookmarkStart w:id="3" w:name="_Hlk519599129"/>
      <w:r w:rsidRPr="00B4767A">
        <w:rPr>
          <w:rFonts w:ascii="Verdana" w:eastAsia="ＭＳ Ｐゴシック" w:hAnsi="Verdana" w:hint="eastAsia"/>
        </w:rPr>
        <w:t>どこから始める</w:t>
      </w:r>
      <w:r w:rsidR="0029300B" w:rsidRPr="00B4767A">
        <w:rPr>
          <w:rFonts w:ascii="Verdana" w:eastAsia="ＭＳ Ｐゴシック" w:hAnsi="Verdana" w:hint="eastAsia"/>
        </w:rPr>
        <w:t>か</w:t>
      </w:r>
    </w:p>
    <w:bookmarkEnd w:id="3"/>
    <w:p w14:paraId="1F2704D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Planning</w:t>
      </w:r>
    </w:p>
    <w:p w14:paraId="36F06639" w14:textId="77777777" w:rsidR="00B1593B" w:rsidRPr="00B4767A" w:rsidRDefault="00CE2A77" w:rsidP="00750AE2">
      <w:pPr>
        <w:ind w:firstLineChars="200" w:firstLine="420"/>
        <w:rPr>
          <w:rFonts w:ascii="Verdana" w:eastAsia="ＭＳ Ｐゴシック" w:hAnsi="Verdana"/>
        </w:rPr>
      </w:pPr>
      <w:r w:rsidRPr="00B4767A">
        <w:rPr>
          <w:rFonts w:ascii="Verdana" w:eastAsia="ＭＳ Ｐゴシック" w:hAnsi="Verdana" w:hint="eastAsia"/>
        </w:rPr>
        <w:t>プロジェクトの</w:t>
      </w:r>
      <w:r w:rsidR="00B1593B" w:rsidRPr="00B4767A">
        <w:rPr>
          <w:rFonts w:ascii="Verdana" w:eastAsia="ＭＳ Ｐゴシック" w:hAnsi="Verdana" w:hint="eastAsia"/>
        </w:rPr>
        <w:t>計画作り</w:t>
      </w:r>
    </w:p>
    <w:p w14:paraId="3F8E573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w:t>
      </w:r>
    </w:p>
    <w:p w14:paraId="52B405BC" w14:textId="3483FA9F" w:rsidR="00B1593B"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オープンソースプロジェクトの始動</w:t>
      </w:r>
    </w:p>
    <w:p w14:paraId="5F4CDEB4"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Final words</w:t>
      </w:r>
    </w:p>
    <w:p w14:paraId="23087E54" w14:textId="77777777" w:rsidR="00B1593B" w:rsidRPr="00B4767A" w:rsidRDefault="00B1593B" w:rsidP="00750AE2">
      <w:pPr>
        <w:ind w:firstLineChars="200" w:firstLine="420"/>
        <w:rPr>
          <w:rFonts w:ascii="Verdana" w:eastAsia="ＭＳ Ｐゴシック" w:hAnsi="Verdana"/>
        </w:rPr>
      </w:pPr>
      <w:r w:rsidRPr="00B4767A">
        <w:rPr>
          <w:rFonts w:ascii="Verdana" w:eastAsia="ＭＳ Ｐゴシック" w:hAnsi="Verdana" w:hint="eastAsia"/>
        </w:rPr>
        <w:t>結語</w:t>
      </w:r>
    </w:p>
    <w:p w14:paraId="17E3155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 checklist</w:t>
      </w:r>
    </w:p>
    <w:p w14:paraId="7DB56BC2" w14:textId="43E5A277" w:rsidR="00750AE2"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オープンソースプロジェクト始動の</w:t>
      </w:r>
      <w:r w:rsidR="00750AE2" w:rsidRPr="00B4767A">
        <w:rPr>
          <w:rFonts w:ascii="Verdana" w:eastAsia="ＭＳ Ｐゴシック" w:hAnsi="Verdana" w:hint="eastAsia"/>
        </w:rPr>
        <w:t>チェックリスト</w:t>
      </w:r>
    </w:p>
    <w:p w14:paraId="33F3FF8B" w14:textId="77777777" w:rsidR="00544125" w:rsidRPr="00B4767A" w:rsidRDefault="00544125" w:rsidP="00544125">
      <w:pPr>
        <w:rPr>
          <w:rFonts w:ascii="Verdana" w:eastAsia="ＭＳ Ｐゴシック" w:hAnsi="Verdana"/>
        </w:rPr>
      </w:pPr>
    </w:p>
    <w:p w14:paraId="329F39F5" w14:textId="77777777" w:rsidR="00544125" w:rsidRPr="00B4767A" w:rsidRDefault="00544125" w:rsidP="00544125">
      <w:pPr>
        <w:rPr>
          <w:rFonts w:ascii="Verdana" w:eastAsia="ＭＳ Ｐゴシック" w:hAnsi="Verdana"/>
        </w:rPr>
      </w:pPr>
      <w:r w:rsidRPr="00B4767A">
        <w:rPr>
          <w:rFonts w:ascii="Verdana" w:eastAsia="ＭＳ Ｐゴシック" w:hAnsi="Verdana"/>
        </w:rPr>
        <w:t>View All Guides »</w:t>
      </w:r>
    </w:p>
    <w:p w14:paraId="217F4A4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ガイド一覧</w:t>
      </w:r>
    </w:p>
    <w:p w14:paraId="2B50D983"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Contribute on GitHub »</w:t>
      </w:r>
    </w:p>
    <w:p w14:paraId="57B5430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G</w:t>
      </w:r>
      <w:r w:rsidRPr="00B4767A">
        <w:rPr>
          <w:rFonts w:ascii="Verdana" w:eastAsia="ＭＳ Ｐゴシック" w:hAnsi="Verdana"/>
        </w:rPr>
        <w:t>itHub</w:t>
      </w:r>
      <w:r w:rsidRPr="00B4767A">
        <w:rPr>
          <w:rFonts w:ascii="Verdana" w:eastAsia="ＭＳ Ｐゴシック" w:hAnsi="Verdana" w:hint="eastAsia"/>
        </w:rPr>
        <w:t>上で貢献</w:t>
      </w:r>
    </w:p>
    <w:p w14:paraId="5FD8D4C8" w14:textId="77777777" w:rsidR="00750AE2" w:rsidRPr="00B4767A" w:rsidRDefault="00750AE2" w:rsidP="00544125">
      <w:pPr>
        <w:rPr>
          <w:rFonts w:ascii="Verdana" w:eastAsia="ＭＳ Ｐゴシック" w:hAnsi="Verdana"/>
        </w:rPr>
      </w:pPr>
    </w:p>
    <w:p w14:paraId="1C67DED1" w14:textId="77777777" w:rsidR="00750AE2" w:rsidRPr="00B4767A" w:rsidRDefault="00750AE2" w:rsidP="00544125">
      <w:pPr>
        <w:rPr>
          <w:rFonts w:ascii="Verdana" w:eastAsia="ＭＳ Ｐゴシック" w:hAnsi="Verdana"/>
        </w:rPr>
      </w:pPr>
    </w:p>
    <w:p w14:paraId="57DBA97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Contributors to this Guide</w:t>
      </w:r>
    </w:p>
    <w:p w14:paraId="2100A374"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本ガイドの貢献者</w:t>
      </w:r>
    </w:p>
    <w:p w14:paraId="308B6A97" w14:textId="77777777" w:rsidR="00544125" w:rsidRPr="00B4767A" w:rsidRDefault="00544125" w:rsidP="00544125">
      <w:pPr>
        <w:rPr>
          <w:rFonts w:ascii="Verdana" w:eastAsia="ＭＳ Ｐゴシック" w:hAnsi="Verdana"/>
        </w:rPr>
      </w:pPr>
    </w:p>
    <w:p w14:paraId="6F84E756"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w:t>
      </w:r>
    </w:p>
    <w:p w14:paraId="58ABCF31"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Developer Advocate at Facebook</w:t>
      </w:r>
    </w:p>
    <w:p w14:paraId="52387BDE"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オープンソース</w:t>
      </w:r>
      <w:r w:rsidR="00FD59AF" w:rsidRPr="00B4767A">
        <w:rPr>
          <w:rFonts w:ascii="Verdana" w:eastAsia="ＭＳ Ｐゴシック" w:hAnsi="Verdana" w:hint="eastAsia"/>
        </w:rPr>
        <w:t>チーム</w:t>
      </w:r>
      <w:r w:rsidRPr="00B4767A">
        <w:rPr>
          <w:rFonts w:ascii="Verdana" w:eastAsia="ＭＳ Ｐゴシック" w:hAnsi="Verdana" w:hint="eastAsia"/>
        </w:rPr>
        <w:t>開発</w:t>
      </w:r>
      <w:r w:rsidR="00194151" w:rsidRPr="00B4767A">
        <w:rPr>
          <w:rFonts w:ascii="Verdana" w:eastAsia="ＭＳ Ｐゴシック" w:hAnsi="Verdana" w:hint="eastAsia"/>
        </w:rPr>
        <w:t>者</w:t>
      </w:r>
      <w:r w:rsidRPr="00B4767A">
        <w:rPr>
          <w:rFonts w:ascii="Verdana" w:eastAsia="ＭＳ Ｐゴシック" w:hAnsi="Verdana" w:hint="eastAsia"/>
        </w:rPr>
        <w:t>アドボケート、</w:t>
      </w:r>
      <w:r w:rsidRPr="00B4767A">
        <w:rPr>
          <w:rFonts w:ascii="Verdana" w:eastAsia="ＭＳ Ｐゴシック" w:hAnsi="Verdana"/>
        </w:rPr>
        <w:t>Facebook</w:t>
      </w:r>
    </w:p>
    <w:p w14:paraId="5BF4D128" w14:textId="77777777" w:rsidR="00544125" w:rsidRPr="00B4767A" w:rsidRDefault="00544125" w:rsidP="00544125">
      <w:pPr>
        <w:rPr>
          <w:rFonts w:ascii="Verdana" w:eastAsia="ＭＳ Ｐゴシック" w:hAnsi="Verdana"/>
        </w:rPr>
      </w:pPr>
    </w:p>
    <w:p w14:paraId="5A08DFBE" w14:textId="77777777" w:rsidR="00544125" w:rsidRPr="00B4767A" w:rsidRDefault="00544125" w:rsidP="00544125">
      <w:pPr>
        <w:rPr>
          <w:rFonts w:ascii="Verdana" w:eastAsia="ＭＳ Ｐゴシック" w:hAnsi="Verdana"/>
        </w:rPr>
      </w:pPr>
      <w:r w:rsidRPr="00B4767A">
        <w:rPr>
          <w:rFonts w:ascii="Verdana" w:eastAsia="ＭＳ Ｐゴシック" w:hAnsi="Verdana"/>
        </w:rPr>
        <w:t>Ibrahim Haddad</w:t>
      </w:r>
    </w:p>
    <w:p w14:paraId="217C71AA" w14:textId="77777777" w:rsidR="00544125" w:rsidRPr="00B4767A" w:rsidRDefault="00544125" w:rsidP="00544125">
      <w:pPr>
        <w:rPr>
          <w:rFonts w:ascii="Verdana" w:eastAsia="ＭＳ Ｐゴシック" w:hAnsi="Verdana"/>
        </w:rPr>
      </w:pPr>
      <w:r w:rsidRPr="00B4767A">
        <w:rPr>
          <w:rFonts w:ascii="Verdana" w:eastAsia="ＭＳ Ｐゴシック" w:hAnsi="Verdana"/>
        </w:rPr>
        <w:t>VP of R&amp;D and Head of the Open Source Group</w:t>
      </w:r>
    </w:p>
    <w:p w14:paraId="3E2140FA" w14:textId="77777777" w:rsidR="00544125" w:rsidRPr="00B4767A" w:rsidRDefault="00544125" w:rsidP="00544125">
      <w:pPr>
        <w:rPr>
          <w:rFonts w:ascii="Verdana" w:eastAsia="ＭＳ Ｐゴシック" w:hAnsi="Verdana"/>
        </w:rPr>
      </w:pPr>
      <w:r w:rsidRPr="00B4767A">
        <w:rPr>
          <w:rFonts w:ascii="Verdana" w:eastAsia="ＭＳ Ｐゴシック" w:hAnsi="Verdana"/>
        </w:rPr>
        <w:t>Samsung Research America</w:t>
      </w:r>
    </w:p>
    <w:p w14:paraId="1CC695D5"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R</w:t>
      </w:r>
      <w:r w:rsidRPr="00B4767A">
        <w:rPr>
          <w:rFonts w:ascii="Verdana" w:eastAsia="ＭＳ Ｐゴシック" w:hAnsi="Verdana"/>
        </w:rPr>
        <w:t>&amp;D</w:t>
      </w:r>
      <w:r w:rsidRPr="00B4767A">
        <w:rPr>
          <w:rFonts w:ascii="Verdana" w:eastAsia="ＭＳ Ｐゴシック" w:hAnsi="Verdana" w:hint="eastAsia"/>
        </w:rPr>
        <w:t>部門</w:t>
      </w:r>
      <w:r w:rsidRPr="00B4767A">
        <w:rPr>
          <w:rFonts w:ascii="Verdana" w:eastAsia="ＭＳ Ｐゴシック" w:hAnsi="Verdana" w:hint="eastAsia"/>
        </w:rPr>
        <w:t>V</w:t>
      </w:r>
      <w:r w:rsidRPr="00B4767A">
        <w:rPr>
          <w:rFonts w:ascii="Verdana" w:eastAsia="ＭＳ Ｐゴシック" w:hAnsi="Verdana"/>
        </w:rPr>
        <w:t>P</w:t>
      </w:r>
      <w:r w:rsidRPr="00B4767A">
        <w:rPr>
          <w:rFonts w:ascii="Verdana" w:eastAsia="ＭＳ Ｐゴシック" w:hAnsi="Verdana" w:hint="eastAsia"/>
        </w:rPr>
        <w:t>兼オープンソースグループ</w:t>
      </w:r>
      <w:r w:rsidR="0062272C" w:rsidRPr="00B4767A">
        <w:rPr>
          <w:rFonts w:ascii="Verdana" w:eastAsia="ＭＳ Ｐゴシック" w:hAnsi="Verdana" w:hint="eastAsia"/>
        </w:rPr>
        <w:t>首</w:t>
      </w:r>
      <w:r w:rsidRPr="00B4767A">
        <w:rPr>
          <w:rFonts w:ascii="Verdana" w:eastAsia="ＭＳ Ｐゴシック" w:hAnsi="Verdana" w:hint="eastAsia"/>
        </w:rPr>
        <w:t>席</w:t>
      </w:r>
      <w:r w:rsidR="0062272C" w:rsidRPr="00B4767A">
        <w:rPr>
          <w:rFonts w:ascii="Verdana" w:eastAsia="ＭＳ Ｐゴシック" w:hAnsi="Verdana" w:hint="eastAsia"/>
        </w:rPr>
        <w:t>、</w:t>
      </w:r>
      <w:r w:rsidR="0062272C" w:rsidRPr="00B4767A">
        <w:rPr>
          <w:rFonts w:ascii="Verdana" w:eastAsia="ＭＳ Ｐゴシック" w:hAnsi="Verdana"/>
        </w:rPr>
        <w:t>Samsung Research America</w:t>
      </w:r>
    </w:p>
    <w:p w14:paraId="096ECC26" w14:textId="77777777" w:rsidR="00544125" w:rsidRPr="00B4767A" w:rsidRDefault="00544125" w:rsidP="00544125">
      <w:pPr>
        <w:rPr>
          <w:rFonts w:ascii="Verdana" w:eastAsia="ＭＳ Ｐゴシック" w:hAnsi="Verdana"/>
        </w:rPr>
      </w:pPr>
    </w:p>
    <w:p w14:paraId="7A9A7105"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w:t>
      </w:r>
    </w:p>
    <w:p w14:paraId="11EEB4E5"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Open at Autodesk</w:t>
      </w:r>
    </w:p>
    <w:p w14:paraId="0D9E7436" w14:textId="77777777" w:rsidR="00544125" w:rsidRPr="00B4767A" w:rsidRDefault="00544125" w:rsidP="00544125">
      <w:pPr>
        <w:rPr>
          <w:rFonts w:ascii="Verdana" w:eastAsia="ＭＳ Ｐゴシック" w:hAnsi="Verdana"/>
        </w:rPr>
      </w:pPr>
      <w:r w:rsidRPr="00B4767A">
        <w:rPr>
          <w:rFonts w:ascii="Verdana" w:eastAsia="ＭＳ Ｐゴシック" w:hAnsi="Verdana"/>
        </w:rPr>
        <w:t>Autodesk</w:t>
      </w:r>
    </w:p>
    <w:p w14:paraId="12DCE5E1" w14:textId="57FA7578" w:rsidR="0062272C" w:rsidRPr="00B4767A" w:rsidRDefault="0062272C" w:rsidP="00544125">
      <w:pPr>
        <w:rPr>
          <w:rFonts w:ascii="Verdana" w:eastAsia="ＭＳ Ｐゴシック" w:hAnsi="Verdana"/>
        </w:rPr>
      </w:pPr>
      <w:bookmarkStart w:id="4" w:name="_Hlk519842027"/>
      <w:r w:rsidRPr="00B4767A">
        <w:rPr>
          <w:rFonts w:ascii="Verdana" w:eastAsia="ＭＳ Ｐゴシック" w:hAnsi="Verdana"/>
        </w:rPr>
        <w:t>Open</w:t>
      </w:r>
      <w:r w:rsidR="007701BE" w:rsidRPr="00B4767A">
        <w:rPr>
          <w:rFonts w:ascii="Verdana" w:eastAsia="ＭＳ Ｐゴシック" w:hAnsi="Verdana" w:hint="eastAsia"/>
        </w:rPr>
        <w:t>部門</w:t>
      </w:r>
      <w:r w:rsidRPr="00B4767A">
        <w:rPr>
          <w:rFonts w:ascii="Verdana" w:eastAsia="ＭＳ Ｐゴシック" w:hAnsi="Verdana" w:hint="eastAsia"/>
        </w:rPr>
        <w:t>ディレクター、</w:t>
      </w:r>
      <w:r w:rsidRPr="00B4767A">
        <w:rPr>
          <w:rFonts w:ascii="Verdana" w:eastAsia="ＭＳ Ｐゴシック" w:hAnsi="Verdana" w:hint="eastAsia"/>
        </w:rPr>
        <w:t>A</w:t>
      </w:r>
      <w:r w:rsidRPr="00B4767A">
        <w:rPr>
          <w:rFonts w:ascii="Verdana" w:eastAsia="ＭＳ Ｐゴシック" w:hAnsi="Verdana"/>
        </w:rPr>
        <w:t>utodesk</w:t>
      </w:r>
    </w:p>
    <w:bookmarkEnd w:id="4"/>
    <w:p w14:paraId="3F6BAD4C" w14:textId="77777777" w:rsidR="00544125" w:rsidRPr="00B4767A" w:rsidRDefault="00544125" w:rsidP="00544125">
      <w:pPr>
        <w:rPr>
          <w:rFonts w:ascii="Verdana" w:eastAsia="ＭＳ Ｐゴシック" w:hAnsi="Verdana"/>
        </w:rPr>
      </w:pPr>
    </w:p>
    <w:p w14:paraId="20E41E2B"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w:t>
      </w:r>
    </w:p>
    <w:p w14:paraId="6A66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of Program Management at The Linux Foundation</w:t>
      </w:r>
    </w:p>
    <w:p w14:paraId="6A9EAEE7" w14:textId="6D851DC4" w:rsidR="00544125" w:rsidRPr="00B4767A" w:rsidRDefault="0062272C" w:rsidP="00544125">
      <w:pPr>
        <w:rPr>
          <w:rFonts w:ascii="Verdana" w:eastAsia="ＭＳ Ｐゴシック" w:hAnsi="Verdana"/>
        </w:rPr>
      </w:pPr>
      <w:r w:rsidRPr="00B4767A">
        <w:rPr>
          <w:rFonts w:ascii="Verdana" w:eastAsia="ＭＳ Ｐゴシック" w:hAnsi="Verdana" w:hint="eastAsia"/>
        </w:rPr>
        <w:t>プログラム管理ディレクター、</w:t>
      </w:r>
      <w:r w:rsidRPr="00B4767A">
        <w:rPr>
          <w:rFonts w:ascii="Verdana" w:eastAsia="ＭＳ Ｐゴシック" w:hAnsi="Verdana"/>
        </w:rPr>
        <w:t>Linux Foundation</w:t>
      </w:r>
    </w:p>
    <w:p w14:paraId="64A8C8BB" w14:textId="77777777" w:rsidR="0062272C" w:rsidRPr="00B4767A" w:rsidRDefault="0062272C" w:rsidP="00544125">
      <w:pPr>
        <w:rPr>
          <w:rFonts w:ascii="Verdana" w:eastAsia="ＭＳ Ｐゴシック" w:hAnsi="Verdana"/>
        </w:rPr>
      </w:pPr>
    </w:p>
    <w:p w14:paraId="3A298E97" w14:textId="77777777" w:rsidR="00544125" w:rsidRPr="00B4767A" w:rsidRDefault="00544125" w:rsidP="00544125">
      <w:pPr>
        <w:rPr>
          <w:rFonts w:ascii="Verdana" w:eastAsia="ＭＳ Ｐゴシック" w:hAnsi="Verdana"/>
        </w:rPr>
      </w:pPr>
      <w:r w:rsidRPr="00B4767A">
        <w:rPr>
          <w:rFonts w:ascii="Verdana" w:eastAsia="ＭＳ Ｐゴシック" w:hAnsi="Verdana"/>
        </w:rPr>
        <w:t>Jared Smith</w:t>
      </w:r>
    </w:p>
    <w:p w14:paraId="67501CD5"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Community Manager, Capital One</w:t>
      </w:r>
    </w:p>
    <w:p w14:paraId="076EF964" w14:textId="77777777" w:rsidR="00544125" w:rsidRPr="00B4767A" w:rsidRDefault="0062272C" w:rsidP="00544125">
      <w:pPr>
        <w:rPr>
          <w:rFonts w:ascii="Verdana" w:eastAsia="ＭＳ Ｐゴシック" w:hAnsi="Verdana"/>
        </w:rPr>
      </w:pPr>
      <w:r w:rsidRPr="00B4767A">
        <w:rPr>
          <w:rFonts w:ascii="Verdana" w:eastAsia="ＭＳ Ｐゴシック" w:hAnsi="Verdana" w:hint="eastAsia"/>
        </w:rPr>
        <w:t>オープンソースコミュニティマネジャー、</w:t>
      </w:r>
      <w:r w:rsidRPr="00B4767A">
        <w:rPr>
          <w:rFonts w:ascii="Verdana" w:eastAsia="ＭＳ Ｐゴシック" w:hAnsi="Verdana" w:hint="eastAsia"/>
        </w:rPr>
        <w:t>C</w:t>
      </w:r>
      <w:r w:rsidRPr="00B4767A">
        <w:rPr>
          <w:rFonts w:ascii="Verdana" w:eastAsia="ＭＳ Ｐゴシック" w:hAnsi="Verdana"/>
        </w:rPr>
        <w:t>apital One</w:t>
      </w:r>
    </w:p>
    <w:p w14:paraId="476214EB" w14:textId="77777777" w:rsidR="0062272C" w:rsidRPr="00B4767A" w:rsidRDefault="0062272C" w:rsidP="00544125">
      <w:pPr>
        <w:rPr>
          <w:rFonts w:ascii="Verdana" w:eastAsia="ＭＳ Ｐゴシック" w:hAnsi="Verdana"/>
        </w:rPr>
      </w:pPr>
    </w:p>
    <w:p w14:paraId="18C95FED" w14:textId="77777777" w:rsidR="0062272C" w:rsidRPr="00B4767A" w:rsidRDefault="0062272C" w:rsidP="00544125">
      <w:pPr>
        <w:rPr>
          <w:rFonts w:ascii="Verdana" w:eastAsia="ＭＳ Ｐゴシック" w:hAnsi="Verdana"/>
        </w:rPr>
      </w:pPr>
    </w:p>
    <w:p w14:paraId="0071D7CD"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1</w:t>
      </w:r>
    </w:p>
    <w:p w14:paraId="2A7078A4" w14:textId="77777777" w:rsidR="0062272C" w:rsidRPr="00B4767A" w:rsidRDefault="0062272C" w:rsidP="00544125">
      <w:pPr>
        <w:rPr>
          <w:rFonts w:ascii="Verdana" w:eastAsia="ＭＳ Ｐゴシック" w:hAnsi="Verdana"/>
        </w:rPr>
      </w:pPr>
      <w:r w:rsidRPr="00B4767A">
        <w:rPr>
          <w:rFonts w:ascii="Verdana" w:eastAsia="ＭＳ Ｐゴシック" w:hAnsi="Verdana" w:hint="eastAsia"/>
        </w:rPr>
        <w:t>第一章</w:t>
      </w:r>
    </w:p>
    <w:p w14:paraId="37D0E2A7" w14:textId="77777777" w:rsidR="0062272C" w:rsidRPr="00B4767A" w:rsidRDefault="0062272C" w:rsidP="00544125">
      <w:pPr>
        <w:rPr>
          <w:rFonts w:ascii="Verdana" w:eastAsia="ＭＳ Ｐゴシック" w:hAnsi="Verdana"/>
        </w:rPr>
      </w:pPr>
    </w:p>
    <w:p w14:paraId="6393F30D" w14:textId="77777777" w:rsidR="00544125" w:rsidRPr="00B4767A" w:rsidRDefault="00544125" w:rsidP="00544125">
      <w:pPr>
        <w:rPr>
          <w:rFonts w:ascii="Verdana" w:eastAsia="ＭＳ Ｐゴシック" w:hAnsi="Verdana"/>
        </w:rPr>
      </w:pPr>
      <w:r w:rsidRPr="00B4767A">
        <w:rPr>
          <w:rFonts w:ascii="Verdana" w:eastAsia="ＭＳ Ｐゴシック" w:hAnsi="Verdana"/>
        </w:rPr>
        <w:t>Why create an open source project?</w:t>
      </w:r>
    </w:p>
    <w:p w14:paraId="3DE01BBB" w14:textId="77777777" w:rsidR="0062272C" w:rsidRPr="00B4767A" w:rsidRDefault="0062272C" w:rsidP="0062272C">
      <w:pPr>
        <w:rPr>
          <w:rFonts w:ascii="Verdana" w:eastAsia="ＭＳ Ｐゴシック" w:hAnsi="Verdana"/>
        </w:rPr>
      </w:pPr>
      <w:r w:rsidRPr="00B4767A">
        <w:rPr>
          <w:rFonts w:ascii="Verdana" w:eastAsia="ＭＳ Ｐゴシック" w:hAnsi="Verdana" w:hint="eastAsia"/>
        </w:rPr>
        <w:t>なぜオープンソースプロジェクトを</w:t>
      </w:r>
      <w:r w:rsidR="00DD363E" w:rsidRPr="00B4767A">
        <w:rPr>
          <w:rFonts w:ascii="Verdana" w:eastAsia="ＭＳ Ｐゴシック" w:hAnsi="Verdana" w:hint="eastAsia"/>
        </w:rPr>
        <w:t>作るのか</w:t>
      </w:r>
    </w:p>
    <w:p w14:paraId="59949EE3" w14:textId="77777777" w:rsidR="00544125" w:rsidRPr="00B4767A" w:rsidRDefault="00544125" w:rsidP="00544125">
      <w:pPr>
        <w:rPr>
          <w:rFonts w:ascii="Verdana" w:eastAsia="ＭＳ Ｐゴシック" w:hAnsi="Verdana"/>
        </w:rPr>
      </w:pPr>
    </w:p>
    <w:p w14:paraId="35A04F0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There are plenty of reasons for your company to start an open source project. You might aim to innovate faster, achieve quicker time to market, collect new ideas, enable interoperability or de facto standards, recruit talented developers, and gather diverse viewpoints and contributions to produce better code and better products.</w:t>
      </w:r>
    </w:p>
    <w:p w14:paraId="62044383" w14:textId="6064FF9D" w:rsidR="00544125" w:rsidRPr="00B4767A" w:rsidRDefault="00F161B4" w:rsidP="00544125">
      <w:pPr>
        <w:rPr>
          <w:rFonts w:ascii="Verdana" w:eastAsia="ＭＳ Ｐゴシック" w:hAnsi="Verdana"/>
        </w:rPr>
      </w:pPr>
      <w:r w:rsidRPr="00B4767A">
        <w:rPr>
          <w:rFonts w:ascii="Verdana" w:eastAsia="ＭＳ Ｐゴシック" w:hAnsi="Verdana" w:hint="eastAsia"/>
        </w:rPr>
        <w:t>企業にはオープンソースプロジェクトを立ち上げるたくさんの理由があります。</w:t>
      </w:r>
      <w:r w:rsidR="0095152E" w:rsidRPr="00B4767A">
        <w:rPr>
          <w:rFonts w:ascii="Verdana" w:eastAsia="ＭＳ Ｐゴシック" w:hAnsi="Verdana" w:hint="eastAsia"/>
        </w:rPr>
        <w:t>すなわち、</w:t>
      </w:r>
      <w:r w:rsidRPr="00B4767A">
        <w:rPr>
          <w:rFonts w:ascii="Verdana" w:eastAsia="ＭＳ Ｐゴシック" w:hAnsi="Verdana" w:hint="eastAsia"/>
        </w:rPr>
        <w:t>敏速な技術革新を狙ったり、早期市場参入を成し遂げたり、</w:t>
      </w:r>
      <w:ins w:id="5" w:author="Date Masahiro" w:date="2018-08-03T09:12:00Z">
        <w:r w:rsidR="00BA75CE">
          <w:rPr>
            <w:rFonts w:ascii="Verdana" w:eastAsia="ＭＳ Ｐゴシック" w:hAnsi="Verdana" w:hint="eastAsia"/>
          </w:rPr>
          <w:t>新た</w:t>
        </w:r>
      </w:ins>
      <w:del w:id="6" w:author="Date Masahiro" w:date="2018-08-03T09:12:00Z">
        <w:r w:rsidRPr="00B4767A" w:rsidDel="00BA75CE">
          <w:rPr>
            <w:rFonts w:ascii="Verdana" w:eastAsia="ＭＳ Ｐゴシック" w:hAnsi="Verdana" w:hint="eastAsia"/>
          </w:rPr>
          <w:delText>新奇</w:delText>
        </w:r>
      </w:del>
      <w:r w:rsidRPr="00B4767A">
        <w:rPr>
          <w:rFonts w:ascii="Verdana" w:eastAsia="ＭＳ Ｐゴシック" w:hAnsi="Verdana" w:hint="eastAsia"/>
        </w:rPr>
        <w:t>なアイデアを</w:t>
      </w:r>
      <w:ins w:id="7" w:author="Date Masahiro" w:date="2018-08-03T09:12:00Z">
        <w:r w:rsidR="00BA75CE">
          <w:rPr>
            <w:rFonts w:ascii="Verdana" w:eastAsia="ＭＳ Ｐゴシック" w:hAnsi="Verdana" w:hint="eastAsia"/>
          </w:rPr>
          <w:t>収集</w:t>
        </w:r>
      </w:ins>
      <w:del w:id="8" w:author="Date Masahiro" w:date="2018-08-03T09:12:00Z">
        <w:r w:rsidRPr="00B4767A" w:rsidDel="00BA75CE">
          <w:rPr>
            <w:rFonts w:ascii="Verdana" w:eastAsia="ＭＳ Ｐゴシック" w:hAnsi="Verdana" w:hint="eastAsia"/>
          </w:rPr>
          <w:delText>集約</w:delText>
        </w:r>
      </w:del>
      <w:r w:rsidRPr="00B4767A">
        <w:rPr>
          <w:rFonts w:ascii="Verdana" w:eastAsia="ＭＳ Ｐゴシック" w:hAnsi="Verdana" w:hint="eastAsia"/>
        </w:rPr>
        <w:t>したり、相互運用性や業界標準を実装したり、才能ある開発者を採用したり、より優れたソフトウェアや製品を開発するために</w:t>
      </w:r>
      <w:r w:rsidR="00E31068" w:rsidRPr="00B4767A">
        <w:rPr>
          <w:rFonts w:ascii="Verdana" w:eastAsia="ＭＳ Ｐゴシック" w:hAnsi="Verdana" w:hint="eastAsia"/>
        </w:rPr>
        <w:t>広汎な知見と貢献を集めたりでき</w:t>
      </w:r>
      <w:r w:rsidR="000F0097" w:rsidRPr="00B4767A">
        <w:rPr>
          <w:rFonts w:ascii="Verdana" w:eastAsia="ＭＳ Ｐゴシック" w:hAnsi="Verdana" w:hint="eastAsia"/>
        </w:rPr>
        <w:t>ます</w:t>
      </w:r>
      <w:r w:rsidR="00E31068" w:rsidRPr="00B4767A">
        <w:rPr>
          <w:rFonts w:ascii="Verdana" w:eastAsia="ＭＳ Ｐゴシック" w:hAnsi="Verdana" w:hint="eastAsia"/>
        </w:rPr>
        <w:t>。</w:t>
      </w:r>
    </w:p>
    <w:p w14:paraId="589EEA7B" w14:textId="77777777" w:rsidR="00E31068" w:rsidRPr="00B4767A" w:rsidRDefault="00E31068" w:rsidP="00544125">
      <w:pPr>
        <w:rPr>
          <w:rFonts w:ascii="Verdana" w:eastAsia="ＭＳ Ｐゴシック" w:hAnsi="Verdana"/>
        </w:rPr>
      </w:pPr>
    </w:p>
    <w:p w14:paraId="63964E1E" w14:textId="77777777" w:rsidR="00544125" w:rsidRPr="00B4767A" w:rsidRDefault="00544125" w:rsidP="00544125">
      <w:pPr>
        <w:rPr>
          <w:rFonts w:ascii="Verdana" w:eastAsia="ＭＳ Ｐゴシック" w:hAnsi="Verdana"/>
        </w:rPr>
      </w:pPr>
      <w:r w:rsidRPr="00B4767A">
        <w:rPr>
          <w:rFonts w:ascii="Verdana" w:eastAsia="ＭＳ Ｐゴシック" w:hAnsi="Verdana"/>
        </w:rPr>
        <w:t>These benefits can all be realized by using and contributing to open source projects created and managed outside your company. But a comprehensive open source strategy often includes creating and launching your own open source projects as well.</w:t>
      </w:r>
    </w:p>
    <w:p w14:paraId="183FC226" w14:textId="18ABA73B" w:rsidR="00544125" w:rsidRPr="00B4767A" w:rsidRDefault="00DA2676" w:rsidP="00544125">
      <w:pPr>
        <w:rPr>
          <w:rFonts w:ascii="Verdana" w:eastAsia="ＭＳ Ｐゴシック" w:hAnsi="Verdana"/>
        </w:rPr>
      </w:pPr>
      <w:r w:rsidRPr="00B4767A">
        <w:rPr>
          <w:rFonts w:ascii="Verdana" w:eastAsia="ＭＳ Ｐゴシック" w:hAnsi="Verdana" w:hint="eastAsia"/>
        </w:rPr>
        <w:t>このようなメリットはすべて、企業の外で</w:t>
      </w:r>
      <w:r w:rsidR="0095152E" w:rsidRPr="00B4767A">
        <w:rPr>
          <w:rFonts w:ascii="Verdana" w:eastAsia="ＭＳ Ｐゴシック" w:hAnsi="Verdana" w:hint="eastAsia"/>
        </w:rPr>
        <w:t>作られ</w:t>
      </w:r>
      <w:r w:rsidRPr="00B4767A">
        <w:rPr>
          <w:rFonts w:ascii="Verdana" w:eastAsia="ＭＳ Ｐゴシック" w:hAnsi="Verdana" w:hint="eastAsia"/>
        </w:rPr>
        <w:t>、運営されるオープンソースプロジェクトを活用したり、貢献したりすることによって実現されます。しかし、</w:t>
      </w:r>
      <w:del w:id="9" w:author="Date Masahiro" w:date="2018-08-03T09:19:00Z">
        <w:r w:rsidR="000F0097" w:rsidRPr="00B4767A" w:rsidDel="00BA75CE">
          <w:rPr>
            <w:rFonts w:ascii="Verdana" w:eastAsia="ＭＳ Ｐゴシック" w:hAnsi="Verdana" w:hint="eastAsia"/>
          </w:rPr>
          <w:delText>オープンソース先行企業の</w:delText>
        </w:r>
        <w:r w:rsidRPr="00B4767A" w:rsidDel="00BA75CE">
          <w:rPr>
            <w:rFonts w:ascii="Verdana" w:eastAsia="ＭＳ Ｐゴシック" w:hAnsi="Verdana" w:hint="eastAsia"/>
          </w:rPr>
          <w:delText>包括的な</w:delText>
        </w:r>
      </w:del>
      <w:ins w:id="10" w:author="Date Masahiro" w:date="2018-08-03T09:19:00Z">
        <w:r w:rsidR="00BA75CE">
          <w:rPr>
            <w:rFonts w:ascii="Verdana" w:eastAsia="ＭＳ Ｐゴシック" w:hAnsi="Verdana" w:hint="eastAsia"/>
          </w:rPr>
          <w:t>広い意味での</w:t>
        </w:r>
      </w:ins>
      <w:r w:rsidRPr="00B4767A">
        <w:rPr>
          <w:rFonts w:ascii="Verdana" w:eastAsia="ＭＳ Ｐゴシック" w:hAnsi="Verdana" w:hint="eastAsia"/>
        </w:rPr>
        <w:t>オープンソース</w:t>
      </w:r>
      <w:r w:rsidR="0058696A" w:rsidRPr="00B4767A">
        <w:rPr>
          <w:rFonts w:ascii="Verdana" w:eastAsia="ＭＳ Ｐゴシック" w:hAnsi="Verdana" w:hint="eastAsia"/>
        </w:rPr>
        <w:t>戦略</w:t>
      </w:r>
      <w:del w:id="11" w:author="Date Masahiro" w:date="2018-08-03T09:20:00Z">
        <w:r w:rsidR="0095152E" w:rsidRPr="00B4767A" w:rsidDel="00BA75CE">
          <w:rPr>
            <w:rFonts w:ascii="Verdana" w:eastAsia="ＭＳ Ｐゴシック" w:hAnsi="Verdana" w:hint="eastAsia"/>
          </w:rPr>
          <w:delText>で</w:delText>
        </w:r>
      </w:del>
      <w:r w:rsidR="0058696A" w:rsidRPr="00B4767A">
        <w:rPr>
          <w:rFonts w:ascii="Verdana" w:eastAsia="ＭＳ Ｐゴシック" w:hAnsi="Verdana" w:hint="eastAsia"/>
        </w:rPr>
        <w:t>は、</w:t>
      </w:r>
      <w:del w:id="12" w:author="Date Masahiro" w:date="2018-08-03T09:20:00Z">
        <w:r w:rsidR="0058696A" w:rsidRPr="00B4767A" w:rsidDel="00BA75CE">
          <w:rPr>
            <w:rFonts w:ascii="Verdana" w:eastAsia="ＭＳ Ｐゴシック" w:hAnsi="Verdana" w:hint="eastAsia"/>
          </w:rPr>
          <w:delText>多くの場合、</w:delText>
        </w:r>
      </w:del>
      <w:r w:rsidR="0058696A" w:rsidRPr="00B4767A">
        <w:rPr>
          <w:rFonts w:ascii="Verdana" w:eastAsia="ＭＳ Ｐゴシック" w:hAnsi="Verdana" w:hint="eastAsia"/>
        </w:rPr>
        <w:t>企業</w:t>
      </w:r>
      <w:ins w:id="13" w:author="Date Masahiro" w:date="2018-08-03T09:20:00Z">
        <w:r w:rsidR="00BA75CE">
          <w:rPr>
            <w:rFonts w:ascii="Verdana" w:eastAsia="ＭＳ Ｐゴシック" w:hAnsi="Verdana" w:hint="eastAsia"/>
          </w:rPr>
          <w:t>が自身で</w:t>
        </w:r>
      </w:ins>
      <w:del w:id="14" w:author="Date Masahiro" w:date="2018-08-03T09:20:00Z">
        <w:r w:rsidR="0058696A" w:rsidRPr="00B4767A" w:rsidDel="00BA75CE">
          <w:rPr>
            <w:rFonts w:ascii="Verdana" w:eastAsia="ＭＳ Ｐゴシック" w:hAnsi="Verdana" w:hint="eastAsia"/>
          </w:rPr>
          <w:delText>独自の</w:delText>
        </w:r>
      </w:del>
      <w:r w:rsidR="0058696A" w:rsidRPr="00B4767A">
        <w:rPr>
          <w:rFonts w:ascii="Verdana" w:eastAsia="ＭＳ Ｐゴシック" w:hAnsi="Verdana" w:hint="eastAsia"/>
        </w:rPr>
        <w:t>オープンソースプロジェクトを</w:t>
      </w:r>
      <w:r w:rsidR="0095152E" w:rsidRPr="00B4767A">
        <w:rPr>
          <w:rFonts w:ascii="Verdana" w:eastAsia="ＭＳ Ｐゴシック" w:hAnsi="Verdana" w:hint="eastAsia"/>
        </w:rPr>
        <w:t>作り</w:t>
      </w:r>
      <w:r w:rsidR="0058696A" w:rsidRPr="00B4767A">
        <w:rPr>
          <w:rFonts w:ascii="Verdana" w:eastAsia="ＭＳ Ｐゴシック" w:hAnsi="Verdana" w:hint="eastAsia"/>
        </w:rPr>
        <w:t>、立ち上げる</w:t>
      </w:r>
      <w:ins w:id="15" w:author="Date Masahiro" w:date="2018-08-03T09:21:00Z">
        <w:r w:rsidR="00BA75CE">
          <w:rPr>
            <w:rFonts w:ascii="Verdana" w:eastAsia="ＭＳ Ｐゴシック" w:hAnsi="Verdana" w:hint="eastAsia"/>
          </w:rPr>
          <w:t>ことも含む</w:t>
        </w:r>
      </w:ins>
      <w:del w:id="16" w:author="Date Masahiro" w:date="2018-08-03T09:20:00Z">
        <w:r w:rsidR="0058696A" w:rsidRPr="00B4767A" w:rsidDel="00BA75CE">
          <w:rPr>
            <w:rFonts w:ascii="Verdana" w:eastAsia="ＭＳ Ｐゴシック" w:hAnsi="Verdana" w:hint="eastAsia"/>
          </w:rPr>
          <w:delText>こと</w:delText>
        </w:r>
        <w:r w:rsidR="0095152E" w:rsidRPr="00B4767A" w:rsidDel="00BA75CE">
          <w:rPr>
            <w:rFonts w:ascii="Verdana" w:eastAsia="ＭＳ Ｐゴシック" w:hAnsi="Verdana" w:hint="eastAsia"/>
          </w:rPr>
          <w:delText>が</w:delText>
        </w:r>
        <w:r w:rsidR="0058696A" w:rsidRPr="00B4767A" w:rsidDel="00BA75CE">
          <w:rPr>
            <w:rFonts w:ascii="Verdana" w:eastAsia="ＭＳ Ｐゴシック" w:hAnsi="Verdana" w:hint="eastAsia"/>
          </w:rPr>
          <w:delText>取り入れられています</w:delText>
        </w:r>
      </w:del>
      <w:ins w:id="17" w:author="Date Masahiro" w:date="2018-08-03T09:20:00Z">
        <w:r w:rsidR="00BA75CE">
          <w:rPr>
            <w:rFonts w:ascii="Verdana" w:eastAsia="ＭＳ Ｐゴシック" w:hAnsi="Verdana" w:hint="eastAsia"/>
          </w:rPr>
          <w:t>場合</w:t>
        </w:r>
      </w:ins>
      <w:ins w:id="18" w:author="Date Masahiro" w:date="2018-08-03T09:21:00Z">
        <w:r w:rsidR="00BA75CE">
          <w:rPr>
            <w:rFonts w:ascii="Verdana" w:eastAsia="ＭＳ Ｐゴシック" w:hAnsi="Verdana" w:hint="eastAsia"/>
          </w:rPr>
          <w:t>が多くあります</w:t>
        </w:r>
      </w:ins>
      <w:r w:rsidR="0058696A" w:rsidRPr="00B4767A">
        <w:rPr>
          <w:rFonts w:ascii="Verdana" w:eastAsia="ＭＳ Ｐゴシック" w:hAnsi="Verdana" w:hint="eastAsia"/>
        </w:rPr>
        <w:t>。</w:t>
      </w:r>
    </w:p>
    <w:p w14:paraId="6107D8D6" w14:textId="77777777" w:rsidR="0058696A" w:rsidRPr="00B4767A" w:rsidRDefault="0058696A" w:rsidP="00544125">
      <w:pPr>
        <w:rPr>
          <w:rFonts w:ascii="Verdana" w:eastAsia="ＭＳ Ｐゴシック" w:hAnsi="Verdana"/>
        </w:rPr>
      </w:pPr>
    </w:p>
    <w:p w14:paraId="051669F4"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Initiating projects or releasing existing projects as open source to the community strengthens the sense of give and take, which can further build a company’s </w:t>
      </w:r>
      <w:r w:rsidRPr="00B4767A">
        <w:rPr>
          <w:rFonts w:ascii="Verdana" w:eastAsia="ＭＳ Ｐゴシック" w:hAnsi="Verdana"/>
        </w:rPr>
        <w:lastRenderedPageBreak/>
        <w:t>reputation in open source, and make the company even more attractive to open source developers and more influential in the open source projects where it contributes. Having your codebase as a starting point for discussion can bring other advantages as you look to engage an external ecosystem of partners, vendors, and users.</w:t>
      </w:r>
    </w:p>
    <w:p w14:paraId="47EB71CF" w14:textId="474F39A4" w:rsidR="0058696A" w:rsidRPr="00B4767A" w:rsidRDefault="0058696A" w:rsidP="00544125">
      <w:pPr>
        <w:rPr>
          <w:rFonts w:ascii="Verdana" w:eastAsia="ＭＳ Ｐゴシック" w:hAnsi="Verdana"/>
        </w:rPr>
      </w:pPr>
      <w:r w:rsidRPr="00B4767A">
        <w:rPr>
          <w:rFonts w:ascii="Verdana" w:eastAsia="ＭＳ Ｐゴシック" w:hAnsi="Verdana" w:hint="eastAsia"/>
        </w:rPr>
        <w:t>プロジェクトを始め</w:t>
      </w:r>
      <w:r w:rsidR="00921446" w:rsidRPr="00B4767A">
        <w:rPr>
          <w:rFonts w:ascii="Verdana" w:eastAsia="ＭＳ Ｐゴシック" w:hAnsi="Verdana" w:hint="eastAsia"/>
        </w:rPr>
        <w:t>ること</w:t>
      </w:r>
      <w:r w:rsidRPr="00B4767A">
        <w:rPr>
          <w:rFonts w:ascii="Verdana" w:eastAsia="ＭＳ Ｐゴシック" w:hAnsi="Verdana" w:hint="eastAsia"/>
        </w:rPr>
        <w:t>、あるいは、既存プロジェクトをオープンソースとしてコミュニティに公開することは、「ギブ・アンド・テーク」</w:t>
      </w:r>
      <w:r w:rsidR="007C4385" w:rsidRPr="00B4767A">
        <w:rPr>
          <w:rFonts w:ascii="Verdana" w:eastAsia="ＭＳ Ｐゴシック" w:hAnsi="Verdana" w:hint="eastAsia"/>
        </w:rPr>
        <w:t>へ</w:t>
      </w:r>
      <w:r w:rsidR="003A054E" w:rsidRPr="00B4767A">
        <w:rPr>
          <w:rFonts w:ascii="Verdana" w:eastAsia="ＭＳ Ｐゴシック" w:hAnsi="Verdana" w:hint="eastAsia"/>
        </w:rPr>
        <w:t>の</w:t>
      </w:r>
      <w:r w:rsidR="007C4385" w:rsidRPr="00B4767A">
        <w:rPr>
          <w:rFonts w:ascii="Verdana" w:eastAsia="ＭＳ Ｐゴシック" w:hAnsi="Verdana" w:hint="eastAsia"/>
        </w:rPr>
        <w:t>意識</w:t>
      </w:r>
      <w:r w:rsidR="003A054E" w:rsidRPr="00B4767A">
        <w:rPr>
          <w:rFonts w:ascii="Verdana" w:eastAsia="ＭＳ Ｐゴシック" w:hAnsi="Verdana" w:hint="eastAsia"/>
        </w:rPr>
        <w:t>を</w:t>
      </w:r>
      <w:r w:rsidR="007C4385" w:rsidRPr="00B4767A">
        <w:rPr>
          <w:rFonts w:ascii="Verdana" w:eastAsia="ＭＳ Ｐゴシック" w:hAnsi="Verdana" w:hint="eastAsia"/>
        </w:rPr>
        <w:t>高め、そのことがオープンソースコミュニティにおける企業の良好な評価を</w:t>
      </w:r>
      <w:r w:rsidR="000F0097" w:rsidRPr="00B4767A">
        <w:rPr>
          <w:rFonts w:ascii="Verdana" w:eastAsia="ＭＳ Ｐゴシック" w:hAnsi="Verdana" w:hint="eastAsia"/>
        </w:rPr>
        <w:t>もたらし</w:t>
      </w:r>
      <w:r w:rsidR="007C4385" w:rsidRPr="00B4767A">
        <w:rPr>
          <w:rFonts w:ascii="Verdana" w:eastAsia="ＭＳ Ｐゴシック" w:hAnsi="Verdana" w:hint="eastAsia"/>
        </w:rPr>
        <w:t>、企業がオープンソース開発者に魅力的</w:t>
      </w:r>
      <w:r w:rsidR="00552FC6" w:rsidRPr="00B4767A">
        <w:rPr>
          <w:rFonts w:ascii="Verdana" w:eastAsia="ＭＳ Ｐゴシック" w:hAnsi="Verdana" w:hint="eastAsia"/>
        </w:rPr>
        <w:t>に映り</w:t>
      </w:r>
      <w:r w:rsidR="007C4385" w:rsidRPr="00B4767A">
        <w:rPr>
          <w:rFonts w:ascii="Verdana" w:eastAsia="ＭＳ Ｐゴシック" w:hAnsi="Verdana" w:hint="eastAsia"/>
        </w:rPr>
        <w:t>、また、企業</w:t>
      </w:r>
      <w:r w:rsidR="00921446" w:rsidRPr="00B4767A">
        <w:rPr>
          <w:rFonts w:ascii="Verdana" w:eastAsia="ＭＳ Ｐゴシック" w:hAnsi="Verdana" w:hint="eastAsia"/>
        </w:rPr>
        <w:t>の</w:t>
      </w:r>
      <w:r w:rsidR="007C4385" w:rsidRPr="00B4767A">
        <w:rPr>
          <w:rFonts w:ascii="Verdana" w:eastAsia="ＭＳ Ｐゴシック" w:hAnsi="Verdana" w:hint="eastAsia"/>
        </w:rPr>
        <w:t>貢献するオープンソースプロジェクトに大きな影響力を持つことに繋がります。</w:t>
      </w:r>
      <w:r w:rsidR="00921446" w:rsidRPr="00B4767A">
        <w:rPr>
          <w:rFonts w:ascii="Verdana" w:eastAsia="ＭＳ Ｐゴシック" w:hAnsi="Verdana" w:hint="eastAsia"/>
        </w:rPr>
        <w:t>また、</w:t>
      </w:r>
      <w:r w:rsidR="007C4385" w:rsidRPr="00B4767A">
        <w:rPr>
          <w:rFonts w:ascii="Verdana" w:eastAsia="ＭＳ Ｐゴシック" w:hAnsi="Verdana" w:hint="eastAsia"/>
        </w:rPr>
        <w:t>企業の持つコードベースを議論の開始点として公開すること</w:t>
      </w:r>
      <w:del w:id="19" w:author="Date Masahiro" w:date="2018-08-03T09:27:00Z">
        <w:r w:rsidR="00402587" w:rsidRPr="00B4767A" w:rsidDel="00747A9D">
          <w:rPr>
            <w:rFonts w:ascii="Verdana" w:eastAsia="ＭＳ Ｐゴシック" w:hAnsi="Verdana" w:hint="eastAsia"/>
          </w:rPr>
          <w:delText>に</w:delText>
        </w:r>
      </w:del>
      <w:ins w:id="20" w:author="Date Masahiro" w:date="2018-08-03T09:28:00Z">
        <w:r w:rsidR="00747A9D">
          <w:rPr>
            <w:rFonts w:ascii="Verdana" w:eastAsia="ＭＳ Ｐゴシック" w:hAnsi="Verdana" w:hint="eastAsia"/>
          </w:rPr>
          <w:t>で</w:t>
        </w:r>
      </w:ins>
      <w:del w:id="21" w:author="Date Masahiro" w:date="2018-08-03T09:28:00Z">
        <w:r w:rsidR="007C4385" w:rsidRPr="00B4767A" w:rsidDel="00747A9D">
          <w:rPr>
            <w:rFonts w:ascii="Verdana" w:eastAsia="ＭＳ Ｐゴシック" w:hAnsi="Verdana" w:hint="eastAsia"/>
          </w:rPr>
          <w:delText>は</w:delText>
        </w:r>
      </w:del>
      <w:r w:rsidR="007C4385" w:rsidRPr="00B4767A">
        <w:rPr>
          <w:rFonts w:ascii="Verdana" w:eastAsia="ＭＳ Ｐゴシック" w:hAnsi="Verdana" w:hint="eastAsia"/>
        </w:rPr>
        <w:t>、</w:t>
      </w:r>
      <w:r w:rsidR="00921446" w:rsidRPr="00B4767A">
        <w:rPr>
          <w:rFonts w:ascii="Verdana" w:eastAsia="ＭＳ Ｐゴシック" w:hAnsi="Verdana" w:hint="eastAsia"/>
        </w:rPr>
        <w:t>外部のパートナー、ベンダー、あるいは、ユーザーのエコシステム</w:t>
      </w:r>
      <w:del w:id="22" w:author="Date Masahiro" w:date="2018-08-03T09:29:00Z">
        <w:r w:rsidR="00921446" w:rsidRPr="00B4767A" w:rsidDel="00747A9D">
          <w:rPr>
            <w:rFonts w:ascii="Verdana" w:eastAsia="ＭＳ Ｐゴシック" w:hAnsi="Verdana" w:hint="eastAsia"/>
          </w:rPr>
          <w:delText>に</w:delText>
        </w:r>
        <w:r w:rsidR="00402587" w:rsidRPr="00B4767A" w:rsidDel="00747A9D">
          <w:rPr>
            <w:rFonts w:ascii="Verdana" w:eastAsia="ＭＳ Ｐゴシック" w:hAnsi="Verdana" w:hint="eastAsia"/>
          </w:rPr>
          <w:delText>関わる</w:delText>
        </w:r>
        <w:r w:rsidR="00921446" w:rsidRPr="00B4767A" w:rsidDel="00747A9D">
          <w:rPr>
            <w:rFonts w:ascii="Verdana" w:eastAsia="ＭＳ Ｐゴシック" w:hAnsi="Verdana" w:hint="eastAsia"/>
          </w:rPr>
          <w:delText>ことで</w:delText>
        </w:r>
      </w:del>
      <w:ins w:id="23" w:author="Date Masahiro" w:date="2018-08-03T09:29:00Z">
        <w:r w:rsidR="00747A9D">
          <w:rPr>
            <w:rFonts w:ascii="Verdana" w:eastAsia="ＭＳ Ｐゴシック" w:hAnsi="Verdana" w:hint="eastAsia"/>
          </w:rPr>
          <w:t>との関係が</w:t>
        </w:r>
      </w:ins>
      <w:ins w:id="24" w:author="Date Masahiro" w:date="2018-08-03T09:30:00Z">
        <w:r w:rsidR="00747A9D">
          <w:rPr>
            <w:rFonts w:ascii="Verdana" w:eastAsia="ＭＳ Ｐゴシック" w:hAnsi="Verdana" w:hint="eastAsia"/>
          </w:rPr>
          <w:t>強化</w:t>
        </w:r>
      </w:ins>
      <w:del w:id="25" w:author="Date Masahiro" w:date="2018-08-03T09:30:00Z">
        <w:r w:rsidR="00921446" w:rsidRPr="00B4767A" w:rsidDel="00747A9D">
          <w:rPr>
            <w:rFonts w:ascii="Verdana" w:eastAsia="ＭＳ Ｐゴシック" w:hAnsi="Verdana" w:hint="eastAsia"/>
          </w:rPr>
          <w:delText>、</w:delText>
        </w:r>
      </w:del>
      <w:ins w:id="26" w:author="Date Masahiro" w:date="2018-08-03T09:30:00Z">
        <w:r w:rsidR="00747A9D">
          <w:rPr>
            <w:rFonts w:ascii="Verdana" w:eastAsia="ＭＳ Ｐゴシック" w:hAnsi="Verdana" w:hint="eastAsia"/>
          </w:rPr>
          <w:t>され、</w:t>
        </w:r>
      </w:ins>
      <w:r w:rsidR="00921446" w:rsidRPr="00B4767A">
        <w:rPr>
          <w:rFonts w:ascii="Verdana" w:eastAsia="ＭＳ Ｐゴシック" w:hAnsi="Verdana" w:hint="eastAsia"/>
        </w:rPr>
        <w:t>さらなる</w:t>
      </w:r>
      <w:r w:rsidR="0095152E" w:rsidRPr="00B4767A">
        <w:rPr>
          <w:rFonts w:ascii="Verdana" w:eastAsia="ＭＳ Ｐゴシック" w:hAnsi="Verdana" w:hint="eastAsia"/>
        </w:rPr>
        <w:t>利益</w:t>
      </w:r>
      <w:ins w:id="27" w:author="Date Masahiro" w:date="2018-08-03T09:30:00Z">
        <w:r w:rsidR="00747A9D">
          <w:rPr>
            <w:rFonts w:ascii="Verdana" w:eastAsia="ＭＳ Ｐゴシック" w:hAnsi="Verdana" w:hint="eastAsia"/>
          </w:rPr>
          <w:t>を生み出すことになります</w:t>
        </w:r>
      </w:ins>
      <w:del w:id="28" w:author="Date Masahiro" w:date="2018-08-03T09:30:00Z">
        <w:r w:rsidR="000F0097" w:rsidRPr="00B4767A" w:rsidDel="00747A9D">
          <w:rPr>
            <w:rFonts w:ascii="Verdana" w:eastAsia="ＭＳ Ｐゴシック" w:hAnsi="Verdana" w:hint="eastAsia"/>
          </w:rPr>
          <w:delText>があります</w:delText>
        </w:r>
      </w:del>
      <w:r w:rsidR="00402587" w:rsidRPr="00B4767A">
        <w:rPr>
          <w:rFonts w:ascii="Verdana" w:eastAsia="ＭＳ Ｐゴシック" w:hAnsi="Verdana" w:hint="eastAsia"/>
        </w:rPr>
        <w:t>。</w:t>
      </w:r>
    </w:p>
    <w:p w14:paraId="2E79E692" w14:textId="77777777" w:rsidR="00544125" w:rsidRPr="00B4767A" w:rsidRDefault="00544125" w:rsidP="00544125">
      <w:pPr>
        <w:rPr>
          <w:rFonts w:ascii="Verdana" w:eastAsia="ＭＳ Ｐゴシック" w:hAnsi="Verdana"/>
        </w:rPr>
      </w:pPr>
    </w:p>
    <w:p w14:paraId="158F36C0" w14:textId="77777777" w:rsidR="00544125" w:rsidRPr="00B4767A" w:rsidRDefault="00544125" w:rsidP="00544125">
      <w:pPr>
        <w:rPr>
          <w:rFonts w:ascii="Verdana" w:eastAsia="ＭＳ Ｐゴシック" w:hAnsi="Verdana"/>
        </w:rPr>
      </w:pPr>
      <w:r w:rsidRPr="00B4767A">
        <w:rPr>
          <w:rFonts w:ascii="Verdana" w:eastAsia="ＭＳ Ｐゴシック" w:hAnsi="Verdana"/>
        </w:rPr>
        <w:t>By opening up your own code and development practices to outside use and contribution, you are truly embracing open innovation and using open source to its best effect for your business. Code released under an open source license allows anyone to contribute, inspect, modify, and improve it. This collaborative approach to development is now the de facto way of building software and a proven engine of technological innovation.</w:t>
      </w:r>
    </w:p>
    <w:p w14:paraId="323410B5" w14:textId="78CD98AA" w:rsidR="009A4242" w:rsidRPr="00B4767A" w:rsidRDefault="009A4242" w:rsidP="00544125">
      <w:pPr>
        <w:rPr>
          <w:rFonts w:ascii="Verdana" w:eastAsia="ＭＳ Ｐゴシック" w:hAnsi="Verdana"/>
        </w:rPr>
      </w:pPr>
      <w:r w:rsidRPr="00B4767A">
        <w:rPr>
          <w:rFonts w:ascii="Verdana" w:eastAsia="ＭＳ Ｐゴシック" w:hAnsi="Verdana" w:hint="eastAsia"/>
        </w:rPr>
        <w:t>企業のコードと開発</w:t>
      </w:r>
      <w:r w:rsidR="008C1BE2" w:rsidRPr="00B4767A">
        <w:rPr>
          <w:rFonts w:ascii="Verdana" w:eastAsia="ＭＳ Ｐゴシック" w:hAnsi="Verdana" w:hint="eastAsia"/>
        </w:rPr>
        <w:t>手法</w:t>
      </w:r>
      <w:r w:rsidRPr="00B4767A">
        <w:rPr>
          <w:rFonts w:ascii="Verdana" w:eastAsia="ＭＳ Ｐゴシック" w:hAnsi="Verdana" w:hint="eastAsia"/>
        </w:rPr>
        <w:t>を</w:t>
      </w:r>
      <w:r w:rsidR="008C1BE2" w:rsidRPr="00B4767A">
        <w:rPr>
          <w:rFonts w:ascii="Verdana" w:eastAsia="ＭＳ Ｐゴシック" w:hAnsi="Verdana" w:hint="eastAsia"/>
        </w:rPr>
        <w:t>外部の利用と貢献</w:t>
      </w:r>
      <w:r w:rsidR="000F0097" w:rsidRPr="00B4767A">
        <w:rPr>
          <w:rFonts w:ascii="Verdana" w:eastAsia="ＭＳ Ｐゴシック" w:hAnsi="Verdana" w:hint="eastAsia"/>
        </w:rPr>
        <w:t>に向けて</w:t>
      </w:r>
      <w:r w:rsidRPr="00B4767A">
        <w:rPr>
          <w:rFonts w:ascii="Verdana" w:eastAsia="ＭＳ Ｐゴシック" w:hAnsi="Verdana" w:hint="eastAsia"/>
        </w:rPr>
        <w:t>公開</w:t>
      </w:r>
      <w:r w:rsidR="008C1BE2" w:rsidRPr="00B4767A">
        <w:rPr>
          <w:rFonts w:ascii="Verdana" w:eastAsia="ＭＳ Ｐゴシック" w:hAnsi="Verdana" w:hint="eastAsia"/>
        </w:rPr>
        <w:t>することにより、企業は本当にオープンイノベーションを取り入れ、</w:t>
      </w:r>
      <w:r w:rsidR="007228EF" w:rsidRPr="00B4767A">
        <w:rPr>
          <w:rFonts w:ascii="Verdana" w:eastAsia="ＭＳ Ｐゴシック" w:hAnsi="Verdana" w:hint="eastAsia"/>
        </w:rPr>
        <w:t>企業のビジネスに対する最大限の効果</w:t>
      </w:r>
      <w:r w:rsidR="00C46EF9" w:rsidRPr="00B4767A">
        <w:rPr>
          <w:rFonts w:ascii="Verdana" w:eastAsia="ＭＳ Ｐゴシック" w:hAnsi="Verdana" w:hint="eastAsia"/>
        </w:rPr>
        <w:t>とみなされる</w:t>
      </w:r>
      <w:r w:rsidR="007228EF" w:rsidRPr="00B4767A">
        <w:rPr>
          <w:rFonts w:ascii="Verdana" w:eastAsia="ＭＳ Ｐゴシック" w:hAnsi="Verdana" w:hint="eastAsia"/>
        </w:rPr>
        <w:t>まで</w:t>
      </w:r>
      <w:r w:rsidR="0095152E" w:rsidRPr="00B4767A">
        <w:rPr>
          <w:rFonts w:ascii="Verdana" w:eastAsia="ＭＳ Ｐゴシック" w:hAnsi="Verdana" w:hint="eastAsia"/>
        </w:rPr>
        <w:t>オープンソースを活用</w:t>
      </w:r>
      <w:r w:rsidR="007228EF" w:rsidRPr="00B4767A">
        <w:rPr>
          <w:rFonts w:ascii="Verdana" w:eastAsia="ＭＳ Ｐゴシック" w:hAnsi="Verdana" w:hint="eastAsia"/>
        </w:rPr>
        <w:t>した</w:t>
      </w:r>
      <w:r w:rsidR="0095152E" w:rsidRPr="00B4767A">
        <w:rPr>
          <w:rFonts w:ascii="Verdana" w:eastAsia="ＭＳ Ｐゴシック" w:hAnsi="Verdana" w:hint="eastAsia"/>
        </w:rPr>
        <w:t>ことになります。</w:t>
      </w:r>
      <w:r w:rsidR="00C46EF9" w:rsidRPr="00B4767A">
        <w:rPr>
          <w:rFonts w:ascii="Verdana" w:eastAsia="ＭＳ Ｐゴシック" w:hAnsi="Verdana" w:hint="eastAsia"/>
        </w:rPr>
        <w:t>オープンソースライセンスの下で公開されたコードは、誰でもそのコードに貢献したり、調査したり、変更したり、改善したりすることを許容します。このような開発</w:t>
      </w:r>
      <w:r w:rsidR="00FD4E3F" w:rsidRPr="00B4767A">
        <w:rPr>
          <w:rFonts w:ascii="Verdana" w:eastAsia="ＭＳ Ｐゴシック" w:hAnsi="Verdana" w:hint="eastAsia"/>
        </w:rPr>
        <w:t>の</w:t>
      </w:r>
      <w:r w:rsidR="00C46EF9" w:rsidRPr="00B4767A">
        <w:rPr>
          <w:rFonts w:ascii="Verdana" w:eastAsia="ＭＳ Ｐゴシック" w:hAnsi="Verdana" w:hint="eastAsia"/>
        </w:rPr>
        <w:t>協業アプローチは、今やソフトウェア</w:t>
      </w:r>
      <w:ins w:id="29" w:author="Date Masahiro" w:date="2018-08-03T09:33:00Z">
        <w:r w:rsidR="00747A9D">
          <w:rPr>
            <w:rFonts w:ascii="Verdana" w:eastAsia="ＭＳ Ｐゴシック" w:hAnsi="Verdana" w:hint="eastAsia"/>
          </w:rPr>
          <w:t>開発</w:t>
        </w:r>
      </w:ins>
      <w:del w:id="30" w:author="Date Masahiro" w:date="2018-08-03T09:33:00Z">
        <w:r w:rsidR="00C46EF9" w:rsidRPr="00B4767A" w:rsidDel="00747A9D">
          <w:rPr>
            <w:rFonts w:ascii="Verdana" w:eastAsia="ＭＳ Ｐゴシック" w:hAnsi="Verdana" w:hint="eastAsia"/>
          </w:rPr>
          <w:delText>構築</w:delText>
        </w:r>
      </w:del>
      <w:r w:rsidR="00C46EF9" w:rsidRPr="00B4767A">
        <w:rPr>
          <w:rFonts w:ascii="Verdana" w:eastAsia="ＭＳ Ｐゴシック" w:hAnsi="Verdana" w:hint="eastAsia"/>
        </w:rPr>
        <w:t>の</w:t>
      </w:r>
      <w:r w:rsidR="00FD4E3F" w:rsidRPr="00B4767A">
        <w:rPr>
          <w:rFonts w:ascii="Verdana" w:eastAsia="ＭＳ Ｐゴシック" w:hAnsi="Verdana" w:hint="eastAsia"/>
        </w:rPr>
        <w:t>実質</w:t>
      </w:r>
      <w:ins w:id="31" w:author="Date Masahiro" w:date="2018-08-03T09:33:00Z">
        <w:r w:rsidR="00747A9D">
          <w:rPr>
            <w:rFonts w:ascii="Verdana" w:eastAsia="ＭＳ Ｐゴシック" w:hAnsi="Verdana" w:hint="eastAsia"/>
          </w:rPr>
          <w:t>的な</w:t>
        </w:r>
      </w:ins>
      <w:r w:rsidR="00FD4E3F" w:rsidRPr="00B4767A">
        <w:rPr>
          <w:rFonts w:ascii="Verdana" w:eastAsia="ＭＳ Ｐゴシック" w:hAnsi="Verdana" w:hint="eastAsia"/>
        </w:rPr>
        <w:t>標準と</w:t>
      </w:r>
      <w:del w:id="32" w:author="Date Masahiro" w:date="2018-08-03T09:33:00Z">
        <w:r w:rsidR="00FD4E3F" w:rsidRPr="00B4767A" w:rsidDel="00747A9D">
          <w:rPr>
            <w:rFonts w:ascii="Verdana" w:eastAsia="ＭＳ Ｐゴシック" w:hAnsi="Verdana" w:hint="eastAsia"/>
          </w:rPr>
          <w:delText>言いうる手法と</w:delText>
        </w:r>
      </w:del>
      <w:r w:rsidR="00FD4E3F" w:rsidRPr="00B4767A">
        <w:rPr>
          <w:rFonts w:ascii="Verdana" w:eastAsia="ＭＳ Ｐゴシック" w:hAnsi="Verdana" w:hint="eastAsia"/>
        </w:rPr>
        <w:t>なり、技術革新の</w:t>
      </w:r>
      <w:del w:id="33" w:author="Date Masahiro" w:date="2018-08-03T09:34:00Z">
        <w:r w:rsidR="00FD4E3F" w:rsidRPr="00B4767A" w:rsidDel="00747A9D">
          <w:rPr>
            <w:rFonts w:ascii="Verdana" w:eastAsia="ＭＳ Ｐゴシック" w:hAnsi="Verdana" w:hint="eastAsia"/>
          </w:rPr>
          <w:delText>実証済みの</w:delText>
        </w:r>
      </w:del>
      <w:r w:rsidR="00FD4E3F" w:rsidRPr="00B4767A">
        <w:rPr>
          <w:rFonts w:ascii="Verdana" w:eastAsia="ＭＳ Ｐゴシック" w:hAnsi="Verdana" w:hint="eastAsia"/>
        </w:rPr>
        <w:t>推進力となってい</w:t>
      </w:r>
      <w:ins w:id="34" w:author="Date Masahiro" w:date="2018-08-03T09:34:00Z">
        <w:r w:rsidR="00747A9D">
          <w:rPr>
            <w:rFonts w:ascii="Verdana" w:eastAsia="ＭＳ Ｐゴシック" w:hAnsi="Verdana" w:hint="eastAsia"/>
          </w:rPr>
          <w:t>ると広く認識されています</w:t>
        </w:r>
      </w:ins>
      <w:del w:id="35" w:author="Date Masahiro" w:date="2018-08-03T09:34:00Z">
        <w:r w:rsidR="00FD4E3F" w:rsidRPr="00B4767A" w:rsidDel="00747A9D">
          <w:rPr>
            <w:rFonts w:ascii="Verdana" w:eastAsia="ＭＳ Ｐゴシック" w:hAnsi="Verdana" w:hint="eastAsia"/>
          </w:rPr>
          <w:delText>ます</w:delText>
        </w:r>
      </w:del>
      <w:r w:rsidR="00FD4E3F" w:rsidRPr="00B4767A">
        <w:rPr>
          <w:rFonts w:ascii="Verdana" w:eastAsia="ＭＳ Ｐゴシック" w:hAnsi="Verdana" w:hint="eastAsia"/>
        </w:rPr>
        <w:t>。</w:t>
      </w:r>
    </w:p>
    <w:p w14:paraId="1271C8FF" w14:textId="77777777" w:rsidR="00544125" w:rsidRPr="00B4767A" w:rsidRDefault="00544125" w:rsidP="00544125">
      <w:pPr>
        <w:rPr>
          <w:rFonts w:ascii="Verdana" w:eastAsia="ＭＳ Ｐゴシック" w:hAnsi="Verdana"/>
        </w:rPr>
      </w:pPr>
    </w:p>
    <w:p w14:paraId="32389EED" w14:textId="77777777" w:rsidR="00544125" w:rsidRPr="00B4767A" w:rsidRDefault="00544125" w:rsidP="00544125">
      <w:pPr>
        <w:rPr>
          <w:rFonts w:ascii="Verdana" w:eastAsia="ＭＳ Ｐゴシック" w:hAnsi="Verdana"/>
        </w:rPr>
      </w:pPr>
      <w:r w:rsidRPr="00B4767A">
        <w:rPr>
          <w:rFonts w:ascii="Verdana" w:eastAsia="ＭＳ Ｐゴシック" w:hAnsi="Verdana"/>
        </w:rPr>
        <w:t>This is true whether your primary mission is financial services, providing health care, operating fleets of trucks, selling retail goods in stores or online, providing transportation to commuters and airline passengers, building roads and bridges, or thousands of other specialties. While these enterprises certainly want to keep the applications and technologies that are core to the value they provide to their customers, there exists a myriad of code and software that are dependencies and which are not a high-value differentiator to the organization. Opening these technologies up as a project to outside contributions can create new possibilities and opportunities for growing and strengthening this code.</w:t>
      </w:r>
    </w:p>
    <w:p w14:paraId="45CA69F2" w14:textId="173998E4" w:rsidR="006C0B35" w:rsidRPr="00B4767A" w:rsidRDefault="00FD4E3F" w:rsidP="00544125">
      <w:pPr>
        <w:rPr>
          <w:rFonts w:ascii="Verdana" w:eastAsia="ＭＳ Ｐゴシック" w:hAnsi="Verdana"/>
        </w:rPr>
      </w:pPr>
      <w:r w:rsidRPr="00B4767A">
        <w:rPr>
          <w:rFonts w:ascii="Verdana" w:eastAsia="ＭＳ Ｐゴシック" w:hAnsi="Verdana" w:hint="eastAsia"/>
        </w:rPr>
        <w:t>この状況は、</w:t>
      </w:r>
      <w:r w:rsidR="009C116C" w:rsidRPr="00B4767A">
        <w:rPr>
          <w:rFonts w:ascii="Verdana" w:eastAsia="ＭＳ Ｐゴシック" w:hAnsi="Verdana" w:hint="eastAsia"/>
        </w:rPr>
        <w:t>企業の活動分野が、金融サービスであろうと、ヘルスケアの提供であろうと、トラック輸送の運用であろうと、店舗やオンラインでの小売りであろうと、通勤者や航空機搭乗者むけの</w:t>
      </w:r>
      <w:r w:rsidR="009C116C" w:rsidRPr="00B4767A">
        <w:rPr>
          <w:rFonts w:ascii="Verdana" w:eastAsia="ＭＳ Ｐゴシック" w:hAnsi="Verdana" w:hint="eastAsia"/>
        </w:rPr>
        <w:lastRenderedPageBreak/>
        <w:t>移動手段の提供であろうと、道路や橋梁の建設であろうと、あるいは、その他何千にも及ぶ専門分野であろうと</w:t>
      </w:r>
      <w:r w:rsidR="006C0B35" w:rsidRPr="00B4767A">
        <w:rPr>
          <w:rFonts w:ascii="Verdana" w:eastAsia="ＭＳ Ｐゴシック" w:hAnsi="Verdana" w:hint="eastAsia"/>
        </w:rPr>
        <w:t>当てはまります。このような企業でも顧客に提供する価値の中核となるアプリケーション</w:t>
      </w:r>
      <w:r w:rsidR="0017403A" w:rsidRPr="00B4767A">
        <w:rPr>
          <w:rFonts w:ascii="Verdana" w:eastAsia="ＭＳ Ｐゴシック" w:hAnsi="Verdana" w:hint="eastAsia"/>
        </w:rPr>
        <w:t>やテクノロジーは社内に保持</w:t>
      </w:r>
      <w:r w:rsidR="0022303F" w:rsidRPr="00B4767A">
        <w:rPr>
          <w:rFonts w:ascii="Verdana" w:eastAsia="ＭＳ Ｐゴシック" w:hAnsi="Verdana" w:hint="eastAsia"/>
        </w:rPr>
        <w:t>することを望む</w:t>
      </w:r>
      <w:r w:rsidR="0017403A" w:rsidRPr="00B4767A">
        <w:rPr>
          <w:rFonts w:ascii="Verdana" w:eastAsia="ＭＳ Ｐゴシック" w:hAnsi="Verdana" w:hint="eastAsia"/>
        </w:rPr>
        <w:t>でしょう</w:t>
      </w:r>
      <w:r w:rsidR="000F0097" w:rsidRPr="00B4767A">
        <w:rPr>
          <w:rFonts w:ascii="Verdana" w:eastAsia="ＭＳ Ｐゴシック" w:hAnsi="Verdana" w:hint="eastAsia"/>
        </w:rPr>
        <w:t>。しかし</w:t>
      </w:r>
      <w:r w:rsidR="0017403A" w:rsidRPr="00B4767A">
        <w:rPr>
          <w:rFonts w:ascii="Verdana" w:eastAsia="ＭＳ Ｐゴシック" w:hAnsi="Verdana" w:hint="eastAsia"/>
        </w:rPr>
        <w:t>、</w:t>
      </w:r>
      <w:r w:rsidR="0022303F" w:rsidRPr="00B4767A">
        <w:rPr>
          <w:rFonts w:ascii="Verdana" w:eastAsia="ＭＳ Ｐゴシック" w:hAnsi="Verdana" w:hint="eastAsia"/>
        </w:rPr>
        <w:t>一方で、必要性はあるものの、企業にとって差別化要因とするほどの</w:t>
      </w:r>
      <w:r w:rsidR="00B52EE0" w:rsidRPr="00B4767A">
        <w:rPr>
          <w:rFonts w:ascii="Verdana" w:eastAsia="ＭＳ Ｐゴシック" w:hAnsi="Verdana" w:hint="eastAsia"/>
        </w:rPr>
        <w:t>高い価値は認められないような</w:t>
      </w:r>
      <w:r w:rsidR="0022303F" w:rsidRPr="00B4767A">
        <w:rPr>
          <w:rFonts w:ascii="Verdana" w:eastAsia="ＭＳ Ｐゴシック" w:hAnsi="Verdana" w:hint="eastAsia"/>
        </w:rPr>
        <w:t>無数のコードやソフトウェア</w:t>
      </w:r>
      <w:r w:rsidR="000F0097" w:rsidRPr="00B4767A">
        <w:rPr>
          <w:rFonts w:ascii="Verdana" w:eastAsia="ＭＳ Ｐゴシック" w:hAnsi="Verdana" w:hint="eastAsia"/>
        </w:rPr>
        <w:t>も</w:t>
      </w:r>
      <w:r w:rsidR="0022303F" w:rsidRPr="00B4767A">
        <w:rPr>
          <w:rFonts w:ascii="Verdana" w:eastAsia="ＭＳ Ｐゴシック" w:hAnsi="Verdana" w:hint="eastAsia"/>
        </w:rPr>
        <w:t>存在します。</w:t>
      </w:r>
      <w:r w:rsidR="00B52EE0" w:rsidRPr="00B4767A">
        <w:rPr>
          <w:rFonts w:ascii="Verdana" w:eastAsia="ＭＳ Ｐゴシック" w:hAnsi="Verdana" w:hint="eastAsia"/>
        </w:rPr>
        <w:t>このようなテクノロジーを外部の貢献者に向けての公開すること</w:t>
      </w:r>
      <w:r w:rsidR="000F0097" w:rsidRPr="00B4767A">
        <w:rPr>
          <w:rFonts w:ascii="Verdana" w:eastAsia="ＭＳ Ｐゴシック" w:hAnsi="Verdana" w:hint="eastAsia"/>
        </w:rPr>
        <w:t>によって</w:t>
      </w:r>
      <w:r w:rsidR="00B52EE0" w:rsidRPr="00B4767A">
        <w:rPr>
          <w:rFonts w:ascii="Verdana" w:eastAsia="ＭＳ Ｐゴシック" w:hAnsi="Verdana" w:hint="eastAsia"/>
        </w:rPr>
        <w:t>、当該コードの成長と強化の</w:t>
      </w:r>
      <w:r w:rsidR="000F0097" w:rsidRPr="00B4767A">
        <w:rPr>
          <w:rFonts w:ascii="Verdana" w:eastAsia="ＭＳ Ｐゴシック" w:hAnsi="Verdana" w:hint="eastAsia"/>
        </w:rPr>
        <w:t>新たな</w:t>
      </w:r>
      <w:r w:rsidR="00B52EE0" w:rsidRPr="00B4767A">
        <w:rPr>
          <w:rFonts w:ascii="Verdana" w:eastAsia="ＭＳ Ｐゴシック" w:hAnsi="Verdana" w:hint="eastAsia"/>
        </w:rPr>
        <w:t>可能性</w:t>
      </w:r>
      <w:r w:rsidR="000F0097" w:rsidRPr="00B4767A">
        <w:rPr>
          <w:rFonts w:ascii="Verdana" w:eastAsia="ＭＳ Ｐゴシック" w:hAnsi="Verdana" w:hint="eastAsia"/>
        </w:rPr>
        <w:t>と</w:t>
      </w:r>
      <w:r w:rsidR="00B52EE0" w:rsidRPr="00B4767A">
        <w:rPr>
          <w:rFonts w:ascii="Verdana" w:eastAsia="ＭＳ Ｐゴシック" w:hAnsi="Verdana" w:hint="eastAsia"/>
        </w:rPr>
        <w:t>機会</w:t>
      </w:r>
      <w:r w:rsidR="000F0097" w:rsidRPr="00B4767A">
        <w:rPr>
          <w:rFonts w:ascii="Verdana" w:eastAsia="ＭＳ Ｐゴシック" w:hAnsi="Verdana" w:hint="eastAsia"/>
        </w:rPr>
        <w:t>が作りだされ</w:t>
      </w:r>
      <w:r w:rsidR="00B52EE0" w:rsidRPr="00B4767A">
        <w:rPr>
          <w:rFonts w:ascii="Verdana" w:eastAsia="ＭＳ Ｐゴシック" w:hAnsi="Verdana" w:hint="eastAsia"/>
        </w:rPr>
        <w:t>ます。</w:t>
      </w:r>
    </w:p>
    <w:p w14:paraId="014F50D8" w14:textId="77777777" w:rsidR="00544125" w:rsidRPr="00B4767A" w:rsidRDefault="00544125" w:rsidP="00544125">
      <w:pPr>
        <w:rPr>
          <w:rFonts w:ascii="Verdana" w:eastAsia="ＭＳ Ｐゴシック" w:hAnsi="Verdana"/>
        </w:rPr>
      </w:pPr>
    </w:p>
    <w:p w14:paraId="5ADD1F78"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No matter how many smart people we hire inside the company, there’s always smarter people on the outside. We find it is worth it to us to open source and share our code with the outside world in exchange for getting some great advice from people on the outside who have expertise and are willing to share back with us.”</w:t>
      </w:r>
    </w:p>
    <w:p w14:paraId="700D36DA" w14:textId="24CCE2D4" w:rsidR="00B52EE0" w:rsidRPr="00B4767A" w:rsidRDefault="00B52EE0" w:rsidP="00544125">
      <w:pPr>
        <w:rPr>
          <w:rFonts w:ascii="Verdana" w:eastAsia="ＭＳ Ｐゴシック" w:hAnsi="Verdana"/>
        </w:rPr>
      </w:pPr>
      <w:r w:rsidRPr="00B4767A">
        <w:rPr>
          <w:rFonts w:ascii="Verdana" w:eastAsia="ＭＳ Ｐゴシック" w:hAnsi="Verdana" w:hint="eastAsia"/>
        </w:rPr>
        <w:t>「どんなに</w:t>
      </w:r>
      <w:r w:rsidR="004B48F1" w:rsidRPr="00B4767A">
        <w:rPr>
          <w:rFonts w:ascii="Verdana" w:eastAsia="ＭＳ Ｐゴシック" w:hAnsi="Verdana" w:hint="eastAsia"/>
        </w:rPr>
        <w:t>たくさん</w:t>
      </w:r>
      <w:r w:rsidRPr="00B4767A">
        <w:rPr>
          <w:rFonts w:ascii="Verdana" w:eastAsia="ＭＳ Ｐゴシック" w:hAnsi="Verdana" w:hint="eastAsia"/>
        </w:rPr>
        <w:t>の優れた技術者を</w:t>
      </w:r>
      <w:r w:rsidR="004B48F1" w:rsidRPr="00B4767A">
        <w:rPr>
          <w:rFonts w:ascii="Verdana" w:eastAsia="ＭＳ Ｐゴシック" w:hAnsi="Verdana" w:hint="eastAsia"/>
        </w:rPr>
        <w:t>会社が</w:t>
      </w:r>
      <w:r w:rsidRPr="00B4767A">
        <w:rPr>
          <w:rFonts w:ascii="Verdana" w:eastAsia="ＭＳ Ｐゴシック" w:hAnsi="Verdana" w:hint="eastAsia"/>
        </w:rPr>
        <w:t>雇用しようと、会社外にはもっと優れた技術者が</w:t>
      </w:r>
      <w:r w:rsidR="004B48F1" w:rsidRPr="00B4767A">
        <w:rPr>
          <w:rFonts w:ascii="Verdana" w:eastAsia="ＭＳ Ｐゴシック" w:hAnsi="Verdana" w:hint="eastAsia"/>
        </w:rPr>
        <w:t>いつも</w:t>
      </w:r>
      <w:r w:rsidRPr="00B4767A">
        <w:rPr>
          <w:rFonts w:ascii="Verdana" w:eastAsia="ＭＳ Ｐゴシック" w:hAnsi="Verdana" w:hint="eastAsia"/>
        </w:rPr>
        <w:t>存在します。</w:t>
      </w:r>
      <w:r w:rsidR="00735EB5" w:rsidRPr="00B4767A">
        <w:rPr>
          <w:rFonts w:ascii="Verdana" w:eastAsia="ＭＳ Ｐゴシック" w:hAnsi="Verdana" w:hint="eastAsia"/>
        </w:rPr>
        <w:t>専門性があり、</w:t>
      </w:r>
      <w:r w:rsidR="008C18C0" w:rsidRPr="00B4767A">
        <w:rPr>
          <w:rFonts w:ascii="Verdana" w:eastAsia="ＭＳ Ｐゴシック" w:hAnsi="Verdana" w:hint="eastAsia"/>
        </w:rPr>
        <w:t>しかも</w:t>
      </w:r>
      <w:r w:rsidR="00735EB5" w:rsidRPr="00B4767A">
        <w:rPr>
          <w:rFonts w:ascii="Verdana" w:eastAsia="ＭＳ Ｐゴシック" w:hAnsi="Verdana" w:hint="eastAsia"/>
        </w:rPr>
        <w:t>喜んで私たちと</w:t>
      </w:r>
      <w:r w:rsidR="008C18C0" w:rsidRPr="00B4767A">
        <w:rPr>
          <w:rFonts w:ascii="Verdana" w:eastAsia="ＭＳ Ｐゴシック" w:hAnsi="Verdana" w:hint="eastAsia"/>
        </w:rPr>
        <w:t>一緒に</w:t>
      </w:r>
      <w:r w:rsidR="00735EB5" w:rsidRPr="00B4767A">
        <w:rPr>
          <w:rFonts w:ascii="Verdana" w:eastAsia="ＭＳ Ｐゴシック" w:hAnsi="Verdana" w:hint="eastAsia"/>
        </w:rPr>
        <w:t>コードの改善に取り組ん</w:t>
      </w:r>
      <w:r w:rsidR="008C18C0" w:rsidRPr="00B4767A">
        <w:rPr>
          <w:rFonts w:ascii="Verdana" w:eastAsia="ＭＳ Ｐゴシック" w:hAnsi="Verdana" w:hint="eastAsia"/>
        </w:rPr>
        <w:t>で</w:t>
      </w:r>
      <w:r w:rsidR="00735EB5" w:rsidRPr="00B4767A">
        <w:rPr>
          <w:rFonts w:ascii="Verdana" w:eastAsia="ＭＳ Ｐゴシック" w:hAnsi="Verdana" w:hint="eastAsia"/>
        </w:rPr>
        <w:t>くれる外部の開発者</w:t>
      </w:r>
      <w:r w:rsidR="00121D01" w:rsidRPr="00B4767A">
        <w:rPr>
          <w:rFonts w:ascii="Verdana" w:eastAsia="ＭＳ Ｐゴシック" w:hAnsi="Verdana" w:hint="eastAsia"/>
        </w:rPr>
        <w:t>の</w:t>
      </w:r>
      <w:r w:rsidR="00735EB5" w:rsidRPr="00B4767A">
        <w:rPr>
          <w:rFonts w:ascii="Verdana" w:eastAsia="ＭＳ Ｐゴシック" w:hAnsi="Verdana" w:hint="eastAsia"/>
        </w:rPr>
        <w:t>素晴らしいアドバイスと引き換えに、</w:t>
      </w:r>
      <w:r w:rsidR="004B48F1" w:rsidRPr="00B4767A">
        <w:rPr>
          <w:rFonts w:ascii="Verdana" w:eastAsia="ＭＳ Ｐゴシック" w:hAnsi="Verdana" w:hint="eastAsia"/>
        </w:rPr>
        <w:t>ソースを公開し、</w:t>
      </w:r>
      <w:r w:rsidR="00735EB5" w:rsidRPr="00B4767A">
        <w:rPr>
          <w:rFonts w:ascii="Verdana" w:eastAsia="ＭＳ Ｐゴシック" w:hAnsi="Verdana" w:hint="eastAsia"/>
        </w:rPr>
        <w:t>外部世界とコードを共有する</w:t>
      </w:r>
      <w:r w:rsidR="000F0097" w:rsidRPr="00B4767A">
        <w:rPr>
          <w:rFonts w:ascii="Verdana" w:eastAsia="ＭＳ Ｐゴシック" w:hAnsi="Verdana" w:hint="eastAsia"/>
        </w:rPr>
        <w:t>ことに</w:t>
      </w:r>
      <w:r w:rsidR="00735EB5" w:rsidRPr="00B4767A">
        <w:rPr>
          <w:rFonts w:ascii="Verdana" w:eastAsia="ＭＳ Ｐゴシック" w:hAnsi="Verdana" w:hint="eastAsia"/>
        </w:rPr>
        <w:t>は、私たちに</w:t>
      </w:r>
      <w:r w:rsidR="008C18C0" w:rsidRPr="00B4767A">
        <w:rPr>
          <w:rFonts w:ascii="Verdana" w:eastAsia="ＭＳ Ｐゴシック" w:hAnsi="Verdana" w:hint="eastAsia"/>
        </w:rPr>
        <w:t>大きな</w:t>
      </w:r>
      <w:r w:rsidR="000F0097" w:rsidRPr="00B4767A">
        <w:rPr>
          <w:rFonts w:ascii="Verdana" w:eastAsia="ＭＳ Ｐゴシック" w:hAnsi="Verdana" w:hint="eastAsia"/>
        </w:rPr>
        <w:t>価値</w:t>
      </w:r>
      <w:r w:rsidR="00735EB5" w:rsidRPr="00B4767A">
        <w:rPr>
          <w:rFonts w:ascii="Verdana" w:eastAsia="ＭＳ Ｐゴシック" w:hAnsi="Verdana" w:hint="eastAsia"/>
        </w:rPr>
        <w:t>があることが分かりました。」</w:t>
      </w:r>
    </w:p>
    <w:p w14:paraId="45FE42F4" w14:textId="77777777" w:rsidR="00F5576D" w:rsidRPr="00B4767A" w:rsidRDefault="00F5576D" w:rsidP="00544125">
      <w:pPr>
        <w:rPr>
          <w:rFonts w:ascii="Verdana" w:eastAsia="ＭＳ Ｐゴシック" w:hAnsi="Verdana"/>
        </w:rPr>
      </w:pPr>
    </w:p>
    <w:p w14:paraId="465B6AE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3C21C93C" w14:textId="77777777" w:rsidR="00D85299" w:rsidRPr="00B4767A" w:rsidRDefault="00146FDA" w:rsidP="00D85299">
      <w:pPr>
        <w:rPr>
          <w:rFonts w:ascii="Verdana" w:eastAsia="ＭＳ Ｐゴシック" w:hAnsi="Verdana"/>
        </w:rPr>
      </w:pPr>
      <w:hyperlink r:id="rId7" w:history="1">
        <w:r w:rsidR="00D85299" w:rsidRPr="00B4767A">
          <w:rPr>
            <w:rStyle w:val="a7"/>
            <w:rFonts w:ascii="Verdana" w:eastAsia="ＭＳ Ｐゴシック" w:hAnsi="Verdana"/>
          </w:rPr>
          <w:t>Jared Smith</w:t>
        </w:r>
      </w:hyperlink>
      <w:r w:rsidR="00D85299" w:rsidRPr="00B4767A">
        <w:rPr>
          <w:rFonts w:ascii="Verdana" w:eastAsia="ＭＳ Ｐゴシック" w:hAnsi="Verdana"/>
        </w:rPr>
        <w:t xml:space="preserve"> – </w:t>
      </w:r>
      <w:r w:rsidR="00D85299" w:rsidRPr="00B4767A">
        <w:rPr>
          <w:rFonts w:ascii="Verdana" w:eastAsia="ＭＳ Ｐゴシック" w:hAnsi="Verdana" w:hint="eastAsia"/>
        </w:rPr>
        <w:t>オープンソースコミュニティマネジャー、</w:t>
      </w:r>
      <w:r w:rsidR="00D85299" w:rsidRPr="00B4767A">
        <w:rPr>
          <w:rFonts w:ascii="Verdana" w:eastAsia="ＭＳ Ｐゴシック" w:hAnsi="Verdana" w:hint="eastAsia"/>
        </w:rPr>
        <w:t>C</w:t>
      </w:r>
      <w:r w:rsidR="00D85299" w:rsidRPr="00B4767A">
        <w:rPr>
          <w:rFonts w:ascii="Verdana" w:eastAsia="ＭＳ Ｐゴシック" w:hAnsi="Verdana"/>
        </w:rPr>
        <w:t>apital One</w:t>
      </w:r>
    </w:p>
    <w:p w14:paraId="7731D30B" w14:textId="77777777" w:rsidR="00544125" w:rsidRPr="00B4767A" w:rsidRDefault="00544125" w:rsidP="00544125">
      <w:pPr>
        <w:rPr>
          <w:rFonts w:ascii="Verdana" w:eastAsia="ＭＳ Ｐゴシック" w:hAnsi="Verdana"/>
        </w:rPr>
      </w:pPr>
    </w:p>
    <w:p w14:paraId="4D7A3B71" w14:textId="77777777" w:rsidR="00544125" w:rsidRPr="00B4767A" w:rsidRDefault="00544125" w:rsidP="00544125">
      <w:pPr>
        <w:rPr>
          <w:rFonts w:ascii="Verdana" w:eastAsia="ＭＳ Ｐゴシック" w:hAnsi="Verdana"/>
        </w:rPr>
      </w:pPr>
      <w:r w:rsidRPr="00B4767A">
        <w:rPr>
          <w:rFonts w:ascii="Verdana" w:eastAsia="ＭＳ Ｐゴシック" w:hAnsi="Verdana"/>
        </w:rPr>
        <w:t>Companies look to open source when they want to move their agendas forward in areas where they might not have the needed talent on staff. By moving to open source, they can often speed up their efforts and work with others who are working toward the same software goals, while also cutting costs and improving their end products.</w:t>
      </w:r>
    </w:p>
    <w:p w14:paraId="65472DFF" w14:textId="37672F7F" w:rsidR="00544125" w:rsidRPr="00B4767A" w:rsidRDefault="004E312F" w:rsidP="00544125">
      <w:pPr>
        <w:rPr>
          <w:rFonts w:ascii="Verdana" w:eastAsia="ＭＳ Ｐゴシック" w:hAnsi="Verdana"/>
        </w:rPr>
      </w:pPr>
      <w:r w:rsidRPr="00B4767A">
        <w:rPr>
          <w:rFonts w:ascii="Verdana" w:eastAsia="ＭＳ Ｐゴシック" w:hAnsi="Verdana" w:hint="eastAsia"/>
        </w:rPr>
        <w:t>企業は</w:t>
      </w:r>
      <w:r w:rsidR="00871E14" w:rsidRPr="00B4767A">
        <w:rPr>
          <w:rFonts w:ascii="Verdana" w:eastAsia="ＭＳ Ｐゴシック" w:hAnsi="Verdana" w:hint="eastAsia"/>
        </w:rPr>
        <w:t>、社内で必要な人材を供給できないような領域で何らかの計画を前に進めようとするときに、</w:t>
      </w:r>
      <w:r w:rsidRPr="00B4767A">
        <w:rPr>
          <w:rFonts w:ascii="Verdana" w:eastAsia="ＭＳ Ｐゴシック" w:hAnsi="Verdana" w:hint="eastAsia"/>
        </w:rPr>
        <w:t>オープンソース</w:t>
      </w:r>
      <w:r w:rsidR="00871E14" w:rsidRPr="00B4767A">
        <w:rPr>
          <w:rFonts w:ascii="Verdana" w:eastAsia="ＭＳ Ｐゴシック" w:hAnsi="Verdana" w:hint="eastAsia"/>
        </w:rPr>
        <w:t>に期待します。オープンソース</w:t>
      </w:r>
      <w:r w:rsidR="00121D01" w:rsidRPr="00B4767A">
        <w:rPr>
          <w:rFonts w:ascii="Verdana" w:eastAsia="ＭＳ Ｐゴシック" w:hAnsi="Verdana" w:hint="eastAsia"/>
        </w:rPr>
        <w:t>に移行する</w:t>
      </w:r>
      <w:r w:rsidR="00871E14" w:rsidRPr="00B4767A">
        <w:rPr>
          <w:rFonts w:ascii="Verdana" w:eastAsia="ＭＳ Ｐゴシック" w:hAnsi="Verdana" w:hint="eastAsia"/>
        </w:rPr>
        <w:t>ことにより、</w:t>
      </w:r>
      <w:r w:rsidR="00C121A8" w:rsidRPr="00B4767A">
        <w:rPr>
          <w:rFonts w:ascii="Verdana" w:eastAsia="ＭＳ Ｐゴシック" w:hAnsi="Verdana" w:hint="eastAsia"/>
        </w:rPr>
        <w:t>開発スピードを上げ、同じ目標を目指すソフトウェア</w:t>
      </w:r>
      <w:r w:rsidR="000F0097" w:rsidRPr="00B4767A">
        <w:rPr>
          <w:rFonts w:ascii="Verdana" w:eastAsia="ＭＳ Ｐゴシック" w:hAnsi="Verdana" w:hint="eastAsia"/>
        </w:rPr>
        <w:t>の</w:t>
      </w:r>
      <w:r w:rsidR="00C121A8" w:rsidRPr="00B4767A">
        <w:rPr>
          <w:rFonts w:ascii="Verdana" w:eastAsia="ＭＳ Ｐゴシック" w:hAnsi="Verdana" w:hint="eastAsia"/>
        </w:rPr>
        <w:t>開発に向けて活動する人々と協調することができ、</w:t>
      </w:r>
      <w:r w:rsidR="00121D01" w:rsidRPr="00B4767A">
        <w:rPr>
          <w:rFonts w:ascii="Verdana" w:eastAsia="ＭＳ Ｐゴシック" w:hAnsi="Verdana" w:hint="eastAsia"/>
        </w:rPr>
        <w:t>同時にコストを削減し、出来上がり製品の価値を高める</w:t>
      </w:r>
      <w:r w:rsidR="00C121A8" w:rsidRPr="00B4767A">
        <w:rPr>
          <w:rFonts w:ascii="Verdana" w:eastAsia="ＭＳ Ｐゴシック" w:hAnsi="Verdana" w:hint="eastAsia"/>
        </w:rPr>
        <w:t>ことができます。</w:t>
      </w:r>
    </w:p>
    <w:p w14:paraId="76BC8891" w14:textId="77777777" w:rsidR="00871E14" w:rsidRPr="00B4767A" w:rsidRDefault="00871E14" w:rsidP="00544125">
      <w:pPr>
        <w:rPr>
          <w:rFonts w:ascii="Verdana" w:eastAsia="ＭＳ Ｐゴシック" w:hAnsi="Verdana"/>
        </w:rPr>
      </w:pPr>
    </w:p>
    <w:p w14:paraId="39D02953"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projects provide freedom to collaborate — even among competitors in the same industry — and can accelerate development by placing many eyes on the code in progress. By working together, developers can share openly, gain plenty of feedback, and together build code that is scalable, efficient, and high quality.</w:t>
      </w:r>
    </w:p>
    <w:p w14:paraId="01CE185E" w14:textId="7DD15418" w:rsidR="00C121A8" w:rsidRPr="00B4767A" w:rsidRDefault="00C121A8" w:rsidP="00544125">
      <w:pPr>
        <w:rPr>
          <w:rFonts w:ascii="Verdana" w:eastAsia="ＭＳ Ｐゴシック" w:hAnsi="Verdana"/>
        </w:rPr>
      </w:pPr>
      <w:r w:rsidRPr="00B4767A">
        <w:rPr>
          <w:rFonts w:ascii="Verdana" w:eastAsia="ＭＳ Ｐゴシック" w:hAnsi="Verdana" w:hint="eastAsia"/>
        </w:rPr>
        <w:t>オープンソースプロジェクトは、</w:t>
      </w:r>
      <w:r w:rsidR="00555578" w:rsidRPr="00B4767A">
        <w:rPr>
          <w:rFonts w:ascii="Verdana" w:eastAsia="ＭＳ Ｐゴシック" w:hAnsi="Verdana" w:hint="eastAsia"/>
        </w:rPr>
        <w:t>同じ業界の競合企業との間においてさえ、</w:t>
      </w:r>
      <w:r w:rsidRPr="00B4767A">
        <w:rPr>
          <w:rFonts w:ascii="Verdana" w:eastAsia="ＭＳ Ｐゴシック" w:hAnsi="Verdana" w:hint="eastAsia"/>
        </w:rPr>
        <w:t>協調の自由を</w:t>
      </w:r>
      <w:r w:rsidR="000F0097" w:rsidRPr="00B4767A">
        <w:rPr>
          <w:rFonts w:ascii="Verdana" w:eastAsia="ＭＳ Ｐゴシック" w:hAnsi="Verdana" w:hint="eastAsia"/>
        </w:rPr>
        <w:t>もたらしま</w:t>
      </w:r>
      <w:r w:rsidR="000F0097" w:rsidRPr="00B4767A">
        <w:rPr>
          <w:rFonts w:ascii="Verdana" w:eastAsia="ＭＳ Ｐゴシック" w:hAnsi="Verdana" w:hint="eastAsia"/>
        </w:rPr>
        <w:lastRenderedPageBreak/>
        <w:t>す。</w:t>
      </w:r>
      <w:r w:rsidR="00555578" w:rsidRPr="00B4767A">
        <w:rPr>
          <w:rFonts w:ascii="Verdana" w:eastAsia="ＭＳ Ｐゴシック" w:hAnsi="Verdana" w:hint="eastAsia"/>
        </w:rPr>
        <w:t>また、開発中のコードに多くの人々の着眼を得て開発を加速させることができます。一緒に働くことにより、開発者は</w:t>
      </w:r>
      <w:r w:rsidR="0035166F" w:rsidRPr="00B4767A">
        <w:rPr>
          <w:rFonts w:ascii="Verdana" w:eastAsia="ＭＳ Ｐゴシック" w:hAnsi="Verdana" w:hint="eastAsia"/>
        </w:rPr>
        <w:t>、オープンに情報を共有し、多くのフィードバックを受け、そして、拡張性、効率、品質において優れたコードを構築できます。</w:t>
      </w:r>
    </w:p>
    <w:p w14:paraId="5A897F00" w14:textId="77777777" w:rsidR="0035166F" w:rsidRPr="00B4767A" w:rsidRDefault="0035166F" w:rsidP="00544125">
      <w:pPr>
        <w:rPr>
          <w:rFonts w:ascii="Verdana" w:eastAsia="ＭＳ Ｐゴシック" w:hAnsi="Verdana"/>
        </w:rPr>
      </w:pPr>
    </w:p>
    <w:p w14:paraId="67DA0D5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5 Reasons to Start a New Open Source Project as an Enterprise</w:t>
      </w:r>
    </w:p>
    <w:p w14:paraId="333E1054" w14:textId="77777777" w:rsidR="0035166F" w:rsidRPr="00B4767A" w:rsidRDefault="0035166F" w:rsidP="00544125">
      <w:pPr>
        <w:rPr>
          <w:rFonts w:ascii="Verdana" w:eastAsia="ＭＳ Ｐゴシック" w:hAnsi="Verdana"/>
        </w:rPr>
      </w:pPr>
      <w:r w:rsidRPr="00B4767A">
        <w:rPr>
          <w:rFonts w:ascii="Verdana" w:eastAsia="ＭＳ Ｐゴシック" w:hAnsi="Verdana" w:hint="eastAsia"/>
        </w:rPr>
        <w:t xml:space="preserve">　企業が新規にオープンソースプロジェクトを立ち上げる</w:t>
      </w:r>
      <w:r w:rsidRPr="00B4767A">
        <w:rPr>
          <w:rFonts w:ascii="Verdana" w:eastAsia="ＭＳ Ｐゴシック" w:hAnsi="Verdana" w:hint="eastAsia"/>
        </w:rPr>
        <w:t>5</w:t>
      </w:r>
      <w:r w:rsidRPr="00B4767A">
        <w:rPr>
          <w:rFonts w:ascii="Verdana" w:eastAsia="ＭＳ Ｐゴシック" w:hAnsi="Verdana" w:hint="eastAsia"/>
        </w:rPr>
        <w:t>つの理由</w:t>
      </w:r>
    </w:p>
    <w:p w14:paraId="6F0544EC" w14:textId="77777777" w:rsidR="00544125" w:rsidRPr="00B4767A" w:rsidRDefault="00544125" w:rsidP="00544125">
      <w:pPr>
        <w:rPr>
          <w:rFonts w:ascii="Verdana" w:eastAsia="ＭＳ Ｐゴシック" w:hAnsi="Verdana"/>
        </w:rPr>
      </w:pPr>
    </w:p>
    <w:p w14:paraId="38320CD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Accelerate an open solution; provide a reference implementation to a standard; share development costs for strategic functions</w:t>
      </w:r>
    </w:p>
    <w:p w14:paraId="73237EBA" w14:textId="51C9C56C" w:rsidR="0035166F" w:rsidRPr="00B4767A" w:rsidRDefault="0035166F" w:rsidP="00544125">
      <w:pPr>
        <w:rPr>
          <w:rFonts w:ascii="Verdana" w:eastAsia="ＭＳ Ｐゴシック" w:hAnsi="Verdana"/>
        </w:rPr>
      </w:pPr>
      <w:r w:rsidRPr="00B4767A">
        <w:rPr>
          <w:rFonts w:ascii="Verdana" w:eastAsia="ＭＳ Ｐゴシック" w:hAnsi="Verdana" w:hint="eastAsia"/>
        </w:rPr>
        <w:t xml:space="preserve">　　オープンソリューションの加速</w:t>
      </w:r>
      <w:r w:rsidR="008B44C4" w:rsidRPr="00B4767A">
        <w:rPr>
          <w:rFonts w:ascii="Verdana" w:eastAsia="ＭＳ Ｐゴシック" w:hAnsi="Verdana" w:hint="eastAsia"/>
        </w:rPr>
        <w:t>；</w:t>
      </w:r>
      <w:r w:rsidRPr="00B4767A">
        <w:rPr>
          <w:rFonts w:ascii="Verdana" w:eastAsia="ＭＳ Ｐゴシック" w:hAnsi="Verdana" w:hint="eastAsia"/>
        </w:rPr>
        <w:t>標準</w:t>
      </w:r>
      <w:ins w:id="36" w:author="Date Masahiro" w:date="2018-08-03T09:41:00Z">
        <w:r w:rsidR="00227022">
          <w:rPr>
            <w:rFonts w:ascii="Verdana" w:eastAsia="ＭＳ Ｐゴシック" w:hAnsi="Verdana" w:hint="eastAsia"/>
          </w:rPr>
          <w:t>と</w:t>
        </w:r>
      </w:ins>
      <w:ins w:id="37" w:author="Date Masahiro" w:date="2018-08-03T09:40:00Z">
        <w:r w:rsidR="00227022">
          <w:rPr>
            <w:rFonts w:ascii="Verdana" w:eastAsia="ＭＳ Ｐゴシック" w:hAnsi="Verdana" w:hint="eastAsia"/>
          </w:rPr>
          <w:t>なるリファレンスを</w:t>
        </w:r>
      </w:ins>
      <w:ins w:id="38" w:author="Date Masahiro" w:date="2018-08-03T09:41:00Z">
        <w:r w:rsidR="00227022">
          <w:rPr>
            <w:rFonts w:ascii="Verdana" w:eastAsia="ＭＳ Ｐゴシック" w:hAnsi="Verdana" w:hint="eastAsia"/>
          </w:rPr>
          <w:t>インプリメントして</w:t>
        </w:r>
      </w:ins>
      <w:del w:id="39" w:author="Date Masahiro" w:date="2018-08-03T09:40:00Z">
        <w:r w:rsidRPr="00B4767A" w:rsidDel="00227022">
          <w:rPr>
            <w:rFonts w:ascii="Verdana" w:eastAsia="ＭＳ Ｐゴシック" w:hAnsi="Verdana" w:hint="eastAsia"/>
          </w:rPr>
          <w:delText>に準拠した参照実装の</w:delText>
        </w:r>
      </w:del>
      <w:r w:rsidRPr="00B4767A">
        <w:rPr>
          <w:rFonts w:ascii="Verdana" w:eastAsia="ＭＳ Ｐゴシック" w:hAnsi="Verdana" w:hint="eastAsia"/>
        </w:rPr>
        <w:t>提供。</w:t>
      </w:r>
      <w:r w:rsidR="008B44C4" w:rsidRPr="00B4767A">
        <w:rPr>
          <w:rFonts w:ascii="Verdana" w:eastAsia="ＭＳ Ｐゴシック" w:hAnsi="Verdana" w:hint="eastAsia"/>
        </w:rPr>
        <w:t>戦略的</w:t>
      </w:r>
      <w:r w:rsidR="007E408B" w:rsidRPr="00B4767A">
        <w:rPr>
          <w:rFonts w:ascii="Verdana" w:eastAsia="ＭＳ Ｐゴシック" w:hAnsi="Verdana" w:hint="eastAsia"/>
        </w:rPr>
        <w:t>機能に対する開発コストの共有。</w:t>
      </w:r>
    </w:p>
    <w:p w14:paraId="33C1919E" w14:textId="77777777" w:rsidR="007E408B" w:rsidRPr="00B4767A" w:rsidRDefault="007E408B" w:rsidP="00544125">
      <w:pPr>
        <w:rPr>
          <w:rFonts w:ascii="Verdana" w:eastAsia="ＭＳ Ｐゴシック" w:hAnsi="Verdana"/>
        </w:rPr>
      </w:pPr>
    </w:p>
    <w:p w14:paraId="23FC318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Commoditize a market; reduce prices of non-strategic software components.</w:t>
      </w:r>
    </w:p>
    <w:p w14:paraId="1D055E7D" w14:textId="5333488F" w:rsidR="007E408B" w:rsidRPr="00B4767A" w:rsidRDefault="007E408B" w:rsidP="00544125">
      <w:pPr>
        <w:rPr>
          <w:rFonts w:ascii="Verdana" w:eastAsia="ＭＳ Ｐゴシック" w:hAnsi="Verdana"/>
        </w:rPr>
      </w:pPr>
      <w:r w:rsidRPr="00B4767A">
        <w:rPr>
          <w:rFonts w:ascii="Verdana" w:eastAsia="ＭＳ Ｐゴシック" w:hAnsi="Verdana" w:hint="eastAsia"/>
        </w:rPr>
        <w:t xml:space="preserve">　　市場をコモディティ化</w:t>
      </w:r>
      <w:r w:rsidR="008B44C4" w:rsidRPr="00B4767A">
        <w:rPr>
          <w:rFonts w:ascii="Verdana" w:eastAsia="ＭＳ Ｐゴシック" w:hAnsi="Verdana" w:hint="eastAsia"/>
        </w:rPr>
        <w:t>；</w:t>
      </w:r>
      <w:r w:rsidRPr="00B4767A">
        <w:rPr>
          <w:rFonts w:ascii="Verdana" w:eastAsia="ＭＳ Ｐゴシック" w:hAnsi="Verdana" w:hint="eastAsia"/>
        </w:rPr>
        <w:t>非戦略的なソフトウェアコンポーネントの価格を低減。</w:t>
      </w:r>
    </w:p>
    <w:p w14:paraId="7206B5B4" w14:textId="77777777" w:rsidR="007E408B" w:rsidRPr="00B4767A" w:rsidRDefault="007E408B" w:rsidP="00544125">
      <w:pPr>
        <w:rPr>
          <w:rFonts w:ascii="Verdana" w:eastAsia="ＭＳ Ｐゴシック" w:hAnsi="Verdana"/>
        </w:rPr>
      </w:pPr>
    </w:p>
    <w:p w14:paraId="0675A17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Drive demand by building an ecosystem for your products.</w:t>
      </w:r>
    </w:p>
    <w:p w14:paraId="69C13636" w14:textId="77777777" w:rsidR="007E408B" w:rsidRPr="00B4767A" w:rsidRDefault="007E408B" w:rsidP="00544125">
      <w:pPr>
        <w:rPr>
          <w:rFonts w:ascii="Verdana" w:eastAsia="ＭＳ Ｐゴシック" w:hAnsi="Verdana"/>
        </w:rPr>
      </w:pPr>
      <w:r w:rsidRPr="00B4767A">
        <w:rPr>
          <w:rFonts w:ascii="Verdana" w:eastAsia="ＭＳ Ｐゴシック" w:hAnsi="Verdana" w:hint="eastAsia"/>
        </w:rPr>
        <w:t xml:space="preserve">　　製品のエコシステム</w:t>
      </w:r>
      <w:r w:rsidR="00FA0942" w:rsidRPr="00B4767A">
        <w:rPr>
          <w:rFonts w:ascii="Verdana" w:eastAsia="ＭＳ Ｐゴシック" w:hAnsi="Verdana" w:hint="eastAsia"/>
        </w:rPr>
        <w:t>を築き需要を喚起。</w:t>
      </w:r>
    </w:p>
    <w:p w14:paraId="3449B4D9" w14:textId="77777777" w:rsidR="00FA0942" w:rsidRPr="00B4767A" w:rsidRDefault="00FA0942" w:rsidP="00544125">
      <w:pPr>
        <w:rPr>
          <w:rFonts w:ascii="Verdana" w:eastAsia="ＭＳ Ｐゴシック" w:hAnsi="Verdana"/>
        </w:rPr>
      </w:pPr>
    </w:p>
    <w:p w14:paraId="0AABACA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Partner with others; engage customers; strengthen relationships with common goals.</w:t>
      </w:r>
    </w:p>
    <w:p w14:paraId="770AF82D" w14:textId="05D0A720" w:rsidR="00FA0942" w:rsidRPr="00B4767A" w:rsidRDefault="00FA0942" w:rsidP="00544125">
      <w:pPr>
        <w:rPr>
          <w:rFonts w:ascii="Verdana" w:eastAsia="ＭＳ Ｐゴシック" w:hAnsi="Verdana"/>
        </w:rPr>
      </w:pPr>
      <w:r w:rsidRPr="00B4767A">
        <w:rPr>
          <w:rFonts w:ascii="Verdana" w:eastAsia="ＭＳ Ｐゴシック" w:hAnsi="Verdana" w:hint="eastAsia"/>
        </w:rPr>
        <w:t xml:space="preserve">　　他社との間でパートナーの関係を形成</w:t>
      </w:r>
      <w:r w:rsidR="008B44C4" w:rsidRPr="00B4767A">
        <w:rPr>
          <w:rFonts w:ascii="Verdana" w:eastAsia="ＭＳ Ｐゴシック" w:hAnsi="Verdana" w:hint="eastAsia"/>
        </w:rPr>
        <w:t>；</w:t>
      </w:r>
      <w:r w:rsidRPr="00B4767A">
        <w:rPr>
          <w:rFonts w:ascii="Verdana" w:eastAsia="ＭＳ Ｐゴシック" w:hAnsi="Verdana" w:hint="eastAsia"/>
        </w:rPr>
        <w:t>顧客</w:t>
      </w:r>
      <w:r w:rsidR="008B44C4" w:rsidRPr="00B4767A">
        <w:rPr>
          <w:rFonts w:ascii="Verdana" w:eastAsia="ＭＳ Ｐゴシック" w:hAnsi="Verdana" w:hint="eastAsia"/>
        </w:rPr>
        <w:t>を取り込む</w:t>
      </w:r>
      <w:r w:rsidRPr="00B4767A">
        <w:rPr>
          <w:rFonts w:ascii="Verdana" w:eastAsia="ＭＳ Ｐゴシック" w:hAnsi="Verdana" w:hint="eastAsia"/>
        </w:rPr>
        <w:t>。共通のゴールに向けて関係性を強化。</w:t>
      </w:r>
    </w:p>
    <w:p w14:paraId="7ADFC610" w14:textId="77777777" w:rsidR="00FA0942" w:rsidRPr="00B4767A" w:rsidRDefault="00FA0942" w:rsidP="00544125">
      <w:pPr>
        <w:rPr>
          <w:rFonts w:ascii="Verdana" w:eastAsia="ＭＳ Ｐゴシック" w:hAnsi="Verdana"/>
        </w:rPr>
      </w:pPr>
    </w:p>
    <w:p w14:paraId="75BE4D6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Offer your customers the ability to self-support: the ability to adapt your code without waiting for you.</w:t>
      </w:r>
    </w:p>
    <w:p w14:paraId="20ACFA95" w14:textId="4DA4A3B8" w:rsidR="00FA0942" w:rsidRPr="00B4767A" w:rsidRDefault="00FA0942" w:rsidP="00544125">
      <w:pPr>
        <w:rPr>
          <w:rFonts w:ascii="Verdana" w:eastAsia="ＭＳ Ｐゴシック" w:hAnsi="Verdana"/>
        </w:rPr>
      </w:pPr>
      <w:r w:rsidRPr="00B4767A">
        <w:rPr>
          <w:rFonts w:ascii="Verdana" w:eastAsia="ＭＳ Ｐゴシック" w:hAnsi="Verdana" w:hint="eastAsia"/>
        </w:rPr>
        <w:t xml:space="preserve">　　顧客</w:t>
      </w:r>
      <w:r w:rsidR="008B44C4" w:rsidRPr="00B4767A">
        <w:rPr>
          <w:rFonts w:ascii="Verdana" w:eastAsia="ＭＳ Ｐゴシック" w:hAnsi="Verdana" w:hint="eastAsia"/>
        </w:rPr>
        <w:t>に</w:t>
      </w:r>
      <w:r w:rsidRPr="00B4767A">
        <w:rPr>
          <w:rFonts w:ascii="Verdana" w:eastAsia="ＭＳ Ｐゴシック" w:hAnsi="Verdana" w:hint="eastAsia"/>
        </w:rPr>
        <w:t>自己サポート</w:t>
      </w:r>
      <w:r w:rsidR="001023ED" w:rsidRPr="00B4767A">
        <w:rPr>
          <w:rFonts w:ascii="Verdana" w:eastAsia="ＭＳ Ｐゴシック" w:hAnsi="Verdana" w:hint="eastAsia"/>
        </w:rPr>
        <w:t>の</w:t>
      </w:r>
      <w:r w:rsidR="008B44C4" w:rsidRPr="00B4767A">
        <w:rPr>
          <w:rFonts w:ascii="Verdana" w:eastAsia="ＭＳ Ｐゴシック" w:hAnsi="Verdana" w:hint="eastAsia"/>
        </w:rPr>
        <w:t>能力を提供；</w:t>
      </w:r>
      <w:r w:rsidR="001023ED" w:rsidRPr="00B4767A">
        <w:rPr>
          <w:rFonts w:ascii="Verdana" w:eastAsia="ＭＳ Ｐゴシック" w:hAnsi="Verdana" w:hint="eastAsia"/>
        </w:rPr>
        <w:t>企業の提示するコードを企業のサポートなしで利用。</w:t>
      </w:r>
    </w:p>
    <w:p w14:paraId="2715F195" w14:textId="77777777" w:rsidR="00544125" w:rsidRPr="00B4767A" w:rsidRDefault="00544125" w:rsidP="00544125">
      <w:pPr>
        <w:rPr>
          <w:rFonts w:ascii="Verdana" w:eastAsia="ＭＳ Ｐゴシック" w:hAnsi="Verdana"/>
        </w:rPr>
      </w:pPr>
    </w:p>
    <w:p w14:paraId="0FE1B799"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614D3395" w14:textId="1E37A5C2" w:rsidR="001023ED" w:rsidRPr="00B4767A" w:rsidRDefault="001023ED" w:rsidP="00544125">
      <w:pPr>
        <w:rPr>
          <w:rFonts w:ascii="Verdana" w:eastAsia="ＭＳ Ｐゴシック" w:hAnsi="Verdana"/>
        </w:rPr>
      </w:pPr>
      <w:r w:rsidRPr="00B4767A">
        <w:rPr>
          <w:rFonts w:ascii="Verdana" w:eastAsia="ＭＳ Ｐゴシック" w:hAnsi="Verdana" w:hint="eastAsia"/>
        </w:rPr>
        <w:t>出展：</w:t>
      </w:r>
      <w:hyperlink r:id="rId8" w:history="1">
        <w:r w:rsidRPr="00B4767A">
          <w:rPr>
            <w:rStyle w:val="a7"/>
            <w:rFonts w:ascii="Verdana" w:eastAsia="ＭＳ Ｐゴシック" w:hAnsi="Verdana"/>
          </w:rPr>
          <w:t>Ibrahim Haddad</w:t>
        </w:r>
      </w:hyperlink>
    </w:p>
    <w:p w14:paraId="69C0D483" w14:textId="77777777" w:rsidR="00544125" w:rsidRPr="00B4767A" w:rsidRDefault="00544125" w:rsidP="00544125">
      <w:pPr>
        <w:rPr>
          <w:rFonts w:ascii="Verdana" w:eastAsia="ＭＳ Ｐゴシック" w:hAnsi="Verdana"/>
        </w:rPr>
      </w:pPr>
    </w:p>
    <w:p w14:paraId="25A58952"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2</w:t>
      </w:r>
    </w:p>
    <w:p w14:paraId="5A91DF8F" w14:textId="77777777" w:rsidR="001023ED" w:rsidRPr="00B4767A" w:rsidRDefault="001023ED" w:rsidP="00544125">
      <w:pPr>
        <w:rPr>
          <w:rFonts w:ascii="Verdana" w:eastAsia="ＭＳ Ｐゴシック" w:hAnsi="Verdana"/>
        </w:rPr>
      </w:pPr>
      <w:r w:rsidRPr="00B4767A">
        <w:rPr>
          <w:rFonts w:ascii="Verdana" w:eastAsia="ＭＳ Ｐゴシック" w:hAnsi="Verdana" w:hint="eastAsia"/>
        </w:rPr>
        <w:t>第二章</w:t>
      </w:r>
    </w:p>
    <w:p w14:paraId="293A69CF" w14:textId="77777777" w:rsidR="001023ED" w:rsidRPr="00B4767A" w:rsidRDefault="001023ED" w:rsidP="00544125">
      <w:pPr>
        <w:rPr>
          <w:rFonts w:ascii="Verdana" w:eastAsia="ＭＳ Ｐゴシック" w:hAnsi="Verdana"/>
        </w:rPr>
      </w:pPr>
    </w:p>
    <w:p w14:paraId="40FA0384" w14:textId="77777777" w:rsidR="00544125" w:rsidRPr="00B4767A" w:rsidRDefault="00544125" w:rsidP="00544125">
      <w:pPr>
        <w:rPr>
          <w:rFonts w:ascii="Verdana" w:eastAsia="ＭＳ Ｐゴシック" w:hAnsi="Verdana"/>
        </w:rPr>
      </w:pPr>
      <w:r w:rsidRPr="00B4767A">
        <w:rPr>
          <w:rFonts w:ascii="Verdana" w:eastAsia="ＭＳ Ｐゴシック" w:hAnsi="Verdana"/>
        </w:rPr>
        <w:t>When to create an open source project</w:t>
      </w:r>
    </w:p>
    <w:p w14:paraId="5265A636" w14:textId="77777777" w:rsidR="00544125" w:rsidRPr="00B4767A" w:rsidRDefault="001023ED" w:rsidP="00544125">
      <w:pPr>
        <w:rPr>
          <w:rFonts w:ascii="Verdana" w:eastAsia="ＭＳ Ｐゴシック" w:hAnsi="Verdana"/>
        </w:rPr>
      </w:pPr>
      <w:r w:rsidRPr="00B4767A">
        <w:rPr>
          <w:rFonts w:ascii="Verdana" w:eastAsia="ＭＳ Ｐゴシック" w:hAnsi="Verdana" w:hint="eastAsia"/>
        </w:rPr>
        <w:t>いつオープンソースプロジェクトを作る</w:t>
      </w:r>
      <w:r w:rsidR="00CE2A77" w:rsidRPr="00B4767A">
        <w:rPr>
          <w:rFonts w:ascii="Verdana" w:eastAsia="ＭＳ Ｐゴシック" w:hAnsi="Verdana" w:hint="eastAsia"/>
        </w:rPr>
        <w:t>か</w:t>
      </w:r>
    </w:p>
    <w:p w14:paraId="20A6357E" w14:textId="77777777" w:rsidR="001023ED" w:rsidRPr="00B4767A" w:rsidRDefault="001023ED" w:rsidP="00544125">
      <w:pPr>
        <w:rPr>
          <w:rFonts w:ascii="Verdana" w:eastAsia="ＭＳ Ｐゴシック" w:hAnsi="Verdana"/>
        </w:rPr>
      </w:pPr>
    </w:p>
    <w:p w14:paraId="235EEE61"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The decision to release or create a new open source project depends on your circumstances. Your company should first achieve a certain level of open source mastery by using open source software and contributing to existing projects. This is because consuming can teach you how to leverage external projects and developers to build your products. And participation can bring more fluency in the conventions and culture of open source communities. (See our guides on Using Open Source Code and Participating in Open Source Communities) But once you have achieved open source fluency, the best time to start launching your own open source projects is simply “early” and “often.”</w:t>
      </w:r>
    </w:p>
    <w:p w14:paraId="0BEBBD48" w14:textId="3206BFC3" w:rsidR="00A24FEF" w:rsidRPr="00B4767A" w:rsidRDefault="00A24FEF" w:rsidP="00544125">
      <w:pPr>
        <w:rPr>
          <w:rFonts w:ascii="Verdana" w:eastAsia="ＭＳ Ｐゴシック" w:hAnsi="Verdana"/>
        </w:rPr>
      </w:pPr>
      <w:r w:rsidRPr="00B4767A">
        <w:rPr>
          <w:rFonts w:ascii="Verdana" w:eastAsia="ＭＳ Ｐゴシック" w:hAnsi="Verdana" w:hint="eastAsia"/>
        </w:rPr>
        <w:t>コードを公開したり、新規オープンソースプロジェクトを作ったりする</w:t>
      </w:r>
      <w:r w:rsidR="00F9526E" w:rsidRPr="00B4767A">
        <w:rPr>
          <w:rFonts w:ascii="Verdana" w:eastAsia="ＭＳ Ｐゴシック" w:hAnsi="Verdana" w:hint="eastAsia"/>
        </w:rPr>
        <w:t>ことの</w:t>
      </w:r>
      <w:r w:rsidRPr="00B4767A">
        <w:rPr>
          <w:rFonts w:ascii="Verdana" w:eastAsia="ＭＳ Ｐゴシック" w:hAnsi="Verdana" w:hint="eastAsia"/>
        </w:rPr>
        <w:t>決定はその企業の</w:t>
      </w:r>
      <w:r w:rsidR="00B217F9" w:rsidRPr="00B4767A">
        <w:rPr>
          <w:rFonts w:ascii="Verdana" w:eastAsia="ＭＳ Ｐゴシック" w:hAnsi="Verdana" w:hint="eastAsia"/>
        </w:rPr>
        <w:t>置かれた</w:t>
      </w:r>
      <w:r w:rsidRPr="00B4767A">
        <w:rPr>
          <w:rFonts w:ascii="Verdana" w:eastAsia="ＭＳ Ｐゴシック" w:hAnsi="Verdana" w:hint="eastAsia"/>
        </w:rPr>
        <w:t>状況に依存します。企業としては、オープンソースソフトウェアの利用や既存プロジェクトへの貢献を通じ、オープンソースに対して一定</w:t>
      </w:r>
      <w:r w:rsidR="00B217F9" w:rsidRPr="00B4767A">
        <w:rPr>
          <w:rFonts w:ascii="Verdana" w:eastAsia="ＭＳ Ｐゴシック" w:hAnsi="Verdana" w:hint="eastAsia"/>
        </w:rPr>
        <w:t>程度</w:t>
      </w:r>
      <w:r w:rsidRPr="00B4767A">
        <w:rPr>
          <w:rFonts w:ascii="Verdana" w:eastAsia="ＭＳ Ｐゴシック" w:hAnsi="Verdana" w:hint="eastAsia"/>
        </w:rPr>
        <w:t>の習熟度に達しているべきです。</w:t>
      </w:r>
      <w:r w:rsidR="00C873C4" w:rsidRPr="00B4767A">
        <w:rPr>
          <w:rFonts w:ascii="Verdana" w:eastAsia="ＭＳ Ｐゴシック" w:hAnsi="Verdana" w:hint="eastAsia"/>
        </w:rPr>
        <w:t>こ</w:t>
      </w:r>
      <w:r w:rsidR="00B217F9" w:rsidRPr="00B4767A">
        <w:rPr>
          <w:rFonts w:ascii="Verdana" w:eastAsia="ＭＳ Ｐゴシック" w:hAnsi="Verdana" w:hint="eastAsia"/>
        </w:rPr>
        <w:t>のような活動によって</w:t>
      </w:r>
      <w:r w:rsidR="00C873C4" w:rsidRPr="00B4767A">
        <w:rPr>
          <w:rFonts w:ascii="Verdana" w:eastAsia="ＭＳ Ｐゴシック" w:hAnsi="Verdana" w:hint="eastAsia"/>
        </w:rPr>
        <w:t>、</w:t>
      </w:r>
      <w:r w:rsidR="00B217F9" w:rsidRPr="00B4767A">
        <w:rPr>
          <w:rFonts w:ascii="Verdana" w:eastAsia="ＭＳ Ｐゴシック" w:hAnsi="Verdana" w:hint="eastAsia"/>
        </w:rPr>
        <w:t>企業の製品を作り上げるのに、外部のプロジェクトや開発者を</w:t>
      </w:r>
      <w:del w:id="40" w:author="Date Masahiro" w:date="2018-08-03T09:51:00Z">
        <w:r w:rsidR="00B217F9" w:rsidRPr="00B4767A" w:rsidDel="00B34CA3">
          <w:rPr>
            <w:rFonts w:ascii="Verdana" w:eastAsia="ＭＳ Ｐゴシック" w:hAnsi="Verdana" w:hint="eastAsia"/>
          </w:rPr>
          <w:delText>どう生かせばいいのか</w:delText>
        </w:r>
      </w:del>
      <w:ins w:id="41" w:author="Date Masahiro" w:date="2018-08-03T09:51:00Z">
        <w:r w:rsidR="00B34CA3">
          <w:rPr>
            <w:rFonts w:ascii="Verdana" w:eastAsia="ＭＳ Ｐゴシック" w:hAnsi="Verdana" w:hint="eastAsia"/>
          </w:rPr>
          <w:t>どのように活用でき</w:t>
        </w:r>
      </w:ins>
      <w:ins w:id="42" w:author="Date Masahiro" w:date="2018-08-03T09:52:00Z">
        <w:r w:rsidR="00B34CA3">
          <w:rPr>
            <w:rFonts w:ascii="Verdana" w:eastAsia="ＭＳ Ｐゴシック" w:hAnsi="Verdana" w:hint="eastAsia"/>
          </w:rPr>
          <w:t>るのか</w:t>
        </w:r>
      </w:ins>
      <w:r w:rsidR="00B217F9" w:rsidRPr="00B4767A">
        <w:rPr>
          <w:rFonts w:ascii="Verdana" w:eastAsia="ＭＳ Ｐゴシック" w:hAnsi="Verdana" w:hint="eastAsia"/>
        </w:rPr>
        <w:t>を学ぶことができるからです。また、参加する</w:t>
      </w:r>
      <w:r w:rsidR="00701A6A" w:rsidRPr="00B4767A">
        <w:rPr>
          <w:rFonts w:ascii="Verdana" w:eastAsia="ＭＳ Ｐゴシック" w:hAnsi="Verdana" w:hint="eastAsia"/>
        </w:rPr>
        <w:t>こと</w:t>
      </w:r>
      <w:r w:rsidR="008B44C4" w:rsidRPr="00B4767A">
        <w:rPr>
          <w:rFonts w:ascii="Verdana" w:eastAsia="ＭＳ Ｐゴシック" w:hAnsi="Verdana" w:hint="eastAsia"/>
        </w:rPr>
        <w:t>によって</w:t>
      </w:r>
      <w:r w:rsidR="00B217F9" w:rsidRPr="00B4767A">
        <w:rPr>
          <w:rFonts w:ascii="Verdana" w:eastAsia="ＭＳ Ｐゴシック" w:hAnsi="Verdana" w:hint="eastAsia"/>
        </w:rPr>
        <w:t>、オープンソースコミュニティの習慣や文化に</w:t>
      </w:r>
      <w:r w:rsidR="00D623CD" w:rsidRPr="00B4767A">
        <w:rPr>
          <w:rFonts w:ascii="Verdana" w:eastAsia="ＭＳ Ｐゴシック" w:hAnsi="Verdana" w:hint="eastAsia"/>
        </w:rPr>
        <w:t>円滑</w:t>
      </w:r>
      <w:r w:rsidR="008B44C4" w:rsidRPr="00B4767A">
        <w:rPr>
          <w:rFonts w:ascii="Verdana" w:eastAsia="ＭＳ Ｐゴシック" w:hAnsi="Verdana" w:hint="eastAsia"/>
        </w:rPr>
        <w:t>に対応できるようになります</w:t>
      </w:r>
      <w:r w:rsidR="00DE2A8F" w:rsidRPr="00B4767A">
        <w:rPr>
          <w:rFonts w:ascii="Verdana" w:eastAsia="ＭＳ Ｐゴシック" w:hAnsi="Verdana" w:hint="eastAsia"/>
        </w:rPr>
        <w:t>。</w:t>
      </w:r>
      <w:r w:rsidR="00DE2A8F" w:rsidRPr="00B4767A">
        <w:rPr>
          <w:rFonts w:ascii="Verdana" w:eastAsia="ＭＳ Ｐゴシック" w:hAnsi="Verdana" w:hint="eastAsia"/>
        </w:rPr>
        <w:t>(</w:t>
      </w:r>
      <w:r w:rsidR="00DE2A8F" w:rsidRPr="00B4767A">
        <w:rPr>
          <w:rFonts w:ascii="Verdana" w:eastAsia="ＭＳ Ｐゴシック" w:hAnsi="Verdana" w:hint="eastAsia"/>
        </w:rPr>
        <w:t>本ガイド集の「</w:t>
      </w:r>
      <w:r w:rsidR="00DE2A8F" w:rsidRPr="00B4767A">
        <w:rPr>
          <w:rFonts w:ascii="Verdana" w:eastAsia="ＭＳ Ｐゴシック" w:hAnsi="Verdana" w:hint="eastAsia"/>
          <w:highlight w:val="cyan"/>
        </w:rPr>
        <w:t>オープンソースコードの</w:t>
      </w:r>
      <w:commentRangeStart w:id="43"/>
      <w:r w:rsidR="00DE2A8F" w:rsidRPr="00B4767A">
        <w:rPr>
          <w:rFonts w:ascii="Verdana" w:eastAsia="ＭＳ Ｐゴシック" w:hAnsi="Verdana" w:hint="eastAsia"/>
          <w:highlight w:val="cyan"/>
        </w:rPr>
        <w:t>利用</w:t>
      </w:r>
      <w:commentRangeEnd w:id="43"/>
      <w:r w:rsidR="0046364F" w:rsidRPr="00B4767A">
        <w:rPr>
          <w:rStyle w:val="a9"/>
          <w:rFonts w:ascii="Verdana" w:eastAsia="ＭＳ Ｐゴシック" w:hAnsi="Verdana"/>
        </w:rPr>
        <w:commentReference w:id="43"/>
      </w:r>
      <w:r w:rsidR="00DE2A8F" w:rsidRPr="00B4767A">
        <w:rPr>
          <w:rFonts w:ascii="Verdana" w:eastAsia="ＭＳ Ｐゴシック" w:hAnsi="Verdana" w:hint="eastAsia"/>
        </w:rPr>
        <w:t>」、および、「</w:t>
      </w:r>
      <w:r w:rsidR="00DE2A8F" w:rsidRPr="00B4767A">
        <w:rPr>
          <w:rFonts w:ascii="Verdana" w:eastAsia="ＭＳ Ｐゴシック" w:hAnsi="Verdana" w:hint="eastAsia"/>
          <w:highlight w:val="cyan"/>
        </w:rPr>
        <w:t>オープンソースコミュニティへの参加</w:t>
      </w:r>
      <w:r w:rsidR="00DE2A8F" w:rsidRPr="00B4767A">
        <w:rPr>
          <w:rFonts w:ascii="Verdana" w:eastAsia="ＭＳ Ｐゴシック" w:hAnsi="Verdana" w:hint="eastAsia"/>
        </w:rPr>
        <w:t>」を参照して下さい。</w:t>
      </w:r>
      <w:r w:rsidR="00DE2A8F" w:rsidRPr="00B4767A">
        <w:rPr>
          <w:rFonts w:ascii="Verdana" w:eastAsia="ＭＳ Ｐゴシック" w:hAnsi="Verdana" w:hint="eastAsia"/>
        </w:rPr>
        <w:t>)</w:t>
      </w:r>
      <w:r w:rsidR="00DE2A8F" w:rsidRPr="00B4767A">
        <w:rPr>
          <w:rFonts w:ascii="Verdana" w:eastAsia="ＭＳ Ｐゴシック" w:hAnsi="Verdana"/>
        </w:rPr>
        <w:t xml:space="preserve"> </w:t>
      </w:r>
      <w:r w:rsidR="00DE2A8F" w:rsidRPr="00B4767A">
        <w:rPr>
          <w:rFonts w:ascii="Verdana" w:eastAsia="ＭＳ Ｐゴシック" w:hAnsi="Verdana" w:hint="eastAsia"/>
        </w:rPr>
        <w:t>しかしながら、</w:t>
      </w:r>
      <w:r w:rsidR="00411B40" w:rsidRPr="00B4767A">
        <w:rPr>
          <w:rFonts w:ascii="Verdana" w:eastAsia="ＭＳ Ｐゴシック" w:hAnsi="Verdana" w:hint="eastAsia"/>
        </w:rPr>
        <w:t>ひとたび</w:t>
      </w:r>
      <w:r w:rsidR="00DE2A8F" w:rsidRPr="00B4767A">
        <w:rPr>
          <w:rFonts w:ascii="Verdana" w:eastAsia="ＭＳ Ｐゴシック" w:hAnsi="Verdana" w:hint="eastAsia"/>
        </w:rPr>
        <w:t>オープンソースに対する</w:t>
      </w:r>
      <w:r w:rsidR="00411B40" w:rsidRPr="00B4767A">
        <w:rPr>
          <w:rFonts w:ascii="Verdana" w:eastAsia="ＭＳ Ｐゴシック" w:hAnsi="Verdana" w:hint="eastAsia"/>
        </w:rPr>
        <w:t>円滑さ</w:t>
      </w:r>
      <w:r w:rsidR="00DE2A8F" w:rsidRPr="00B4767A">
        <w:rPr>
          <w:rFonts w:ascii="Verdana" w:eastAsia="ＭＳ Ｐゴシック" w:hAnsi="Verdana" w:hint="eastAsia"/>
        </w:rPr>
        <w:t>を</w:t>
      </w:r>
      <w:r w:rsidR="00411B40" w:rsidRPr="00B4767A">
        <w:rPr>
          <w:rFonts w:ascii="Verdana" w:eastAsia="ＭＳ Ｐゴシック" w:hAnsi="Verdana" w:hint="eastAsia"/>
        </w:rPr>
        <w:t>達成すれば</w:t>
      </w:r>
      <w:r w:rsidR="00DE2A8F" w:rsidRPr="00B4767A">
        <w:rPr>
          <w:rFonts w:ascii="Verdana" w:eastAsia="ＭＳ Ｐゴシック" w:hAnsi="Verdana" w:hint="eastAsia"/>
        </w:rPr>
        <w:t>、企業独自のオープンソースプロジェクトを立ち上げるべき</w:t>
      </w:r>
      <w:r w:rsidR="00F47C9C" w:rsidRPr="00B4767A">
        <w:rPr>
          <w:rFonts w:ascii="Verdana" w:eastAsia="ＭＳ Ｐゴシック" w:hAnsi="Verdana" w:hint="eastAsia"/>
        </w:rPr>
        <w:t>時は、単純明快</w:t>
      </w:r>
      <w:r w:rsidR="00411B40" w:rsidRPr="00B4767A">
        <w:rPr>
          <w:rFonts w:ascii="Verdana" w:eastAsia="ＭＳ Ｐゴシック" w:hAnsi="Verdana" w:hint="eastAsia"/>
        </w:rPr>
        <w:t>に</w:t>
      </w:r>
      <w:r w:rsidR="00F47C9C" w:rsidRPr="00B4767A">
        <w:rPr>
          <w:rFonts w:ascii="Verdana" w:eastAsia="ＭＳ Ｐゴシック" w:hAnsi="Verdana" w:hint="eastAsia"/>
        </w:rPr>
        <w:t>「早期」、「頻繁」の考え方にに従うのがよいでしょう。</w:t>
      </w:r>
    </w:p>
    <w:p w14:paraId="6DC935EA" w14:textId="77777777" w:rsidR="00C873C4" w:rsidRPr="00B4767A" w:rsidRDefault="00C873C4" w:rsidP="00544125">
      <w:pPr>
        <w:rPr>
          <w:rFonts w:ascii="Verdana" w:eastAsia="ＭＳ Ｐゴシック" w:hAnsi="Verdana"/>
        </w:rPr>
      </w:pPr>
    </w:p>
    <w:p w14:paraId="5B264C24"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Release Early, Release Often</w:t>
      </w:r>
    </w:p>
    <w:p w14:paraId="6743DDEA" w14:textId="77777777" w:rsidR="00C873C4" w:rsidRPr="00B4767A" w:rsidRDefault="00C873C4" w:rsidP="00544125">
      <w:pPr>
        <w:rPr>
          <w:rFonts w:ascii="Verdana" w:eastAsia="ＭＳ Ｐゴシック" w:hAnsi="Verdana"/>
        </w:rPr>
      </w:pPr>
      <w:r w:rsidRPr="00B4767A">
        <w:rPr>
          <w:rFonts w:ascii="Verdana" w:eastAsia="ＭＳ Ｐゴシック" w:hAnsi="Verdana" w:hint="eastAsia"/>
        </w:rPr>
        <w:t>早期に公開、頻繁に公開</w:t>
      </w:r>
    </w:p>
    <w:p w14:paraId="31A535DF" w14:textId="77777777" w:rsidR="00544125" w:rsidRPr="00B4767A" w:rsidRDefault="00544125" w:rsidP="00544125">
      <w:pPr>
        <w:rPr>
          <w:rFonts w:ascii="Verdana" w:eastAsia="ＭＳ Ｐゴシック" w:hAnsi="Verdana"/>
        </w:rPr>
      </w:pPr>
    </w:p>
    <w:p w14:paraId="2A107A04" w14:textId="77777777" w:rsidR="00544125" w:rsidRPr="00B4767A" w:rsidRDefault="00544125" w:rsidP="00544125">
      <w:pPr>
        <w:rPr>
          <w:rFonts w:ascii="Verdana" w:eastAsia="ＭＳ Ｐゴシック" w:hAnsi="Verdana"/>
        </w:rPr>
      </w:pPr>
      <w:r w:rsidRPr="00B4767A">
        <w:rPr>
          <w:rFonts w:ascii="Verdana" w:eastAsia="ＭＳ Ｐゴシック" w:hAnsi="Verdana"/>
        </w:rPr>
        <w:t>Development Methodology</w:t>
      </w:r>
    </w:p>
    <w:p w14:paraId="5525A24D"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開発の方法論</w:t>
      </w:r>
    </w:p>
    <w:p w14:paraId="1FD03C51" w14:textId="77777777" w:rsidR="00411B40" w:rsidRPr="00B4767A" w:rsidRDefault="00411B40" w:rsidP="00544125">
      <w:pPr>
        <w:rPr>
          <w:rFonts w:ascii="Verdana" w:eastAsia="ＭＳ Ｐゴシック" w:hAnsi="Verdana"/>
        </w:rPr>
      </w:pPr>
    </w:p>
    <w:p w14:paraId="12A6A8D3"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Early</w:t>
      </w:r>
    </w:p>
    <w:p w14:paraId="1EA75F60"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早期に公開</w:t>
      </w:r>
    </w:p>
    <w:p w14:paraId="1602AC9C" w14:textId="77777777" w:rsidR="00544125" w:rsidRPr="00B4767A" w:rsidRDefault="00544125" w:rsidP="00544125">
      <w:pPr>
        <w:rPr>
          <w:rFonts w:ascii="Verdana" w:eastAsia="ＭＳ Ｐゴシック" w:hAnsi="Verdana"/>
        </w:rPr>
      </w:pPr>
    </w:p>
    <w:p w14:paraId="7FA4A22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Other project participants can provide feedback and contribute to the development.</w:t>
      </w:r>
    </w:p>
    <w:p w14:paraId="69ECB470"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他のプロジェクト参加者は開発にフィードバックを提供し、貢献することが可能</w:t>
      </w:r>
    </w:p>
    <w:p w14:paraId="38D30E9F" w14:textId="77777777" w:rsidR="00411B40" w:rsidRPr="00B4767A" w:rsidRDefault="00411B40" w:rsidP="00544125">
      <w:pPr>
        <w:rPr>
          <w:rFonts w:ascii="Verdana" w:eastAsia="ＭＳ Ｐゴシック" w:hAnsi="Verdana"/>
        </w:rPr>
      </w:pPr>
    </w:p>
    <w:p w14:paraId="13E4ACC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New ideas can be incorporated while code is still flexible.</w:t>
      </w:r>
    </w:p>
    <w:p w14:paraId="46C40410"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コードにまだ柔軟性が残っている間に新しいアイデアを組み込むことが可能</w:t>
      </w:r>
    </w:p>
    <w:p w14:paraId="68DCAA22" w14:textId="77777777" w:rsidR="00411B40" w:rsidRPr="00B4767A" w:rsidRDefault="00411B40" w:rsidP="00544125">
      <w:pPr>
        <w:rPr>
          <w:rFonts w:ascii="Verdana" w:eastAsia="ＭＳ Ｐゴシック" w:hAnsi="Verdana"/>
        </w:rPr>
      </w:pPr>
    </w:p>
    <w:p w14:paraId="7477CFC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Problems can be flagged by other participants before getting too far.</w:t>
      </w:r>
    </w:p>
    <w:p w14:paraId="336A5DE2" w14:textId="157B0B20" w:rsidR="00411B40" w:rsidRPr="00B4767A" w:rsidRDefault="00411B40" w:rsidP="00544125">
      <w:pPr>
        <w:rPr>
          <w:rFonts w:ascii="Verdana" w:eastAsia="ＭＳ Ｐゴシック" w:hAnsi="Verdana"/>
        </w:rPr>
      </w:pPr>
      <w:r w:rsidRPr="00B4767A">
        <w:rPr>
          <w:rFonts w:ascii="Verdana" w:eastAsia="ＭＳ Ｐゴシック" w:hAnsi="Verdana" w:hint="eastAsia"/>
        </w:rPr>
        <w:lastRenderedPageBreak/>
        <w:t xml:space="preserve">　　</w:t>
      </w:r>
      <w:r w:rsidR="009C0648" w:rsidRPr="00B4767A">
        <w:rPr>
          <w:rFonts w:ascii="Verdana" w:eastAsia="ＭＳ Ｐゴシック" w:hAnsi="Verdana" w:hint="eastAsia"/>
        </w:rPr>
        <w:t>進行し過ぎない段階で、</w:t>
      </w:r>
      <w:r w:rsidR="008B44C4" w:rsidRPr="00B4767A">
        <w:rPr>
          <w:rFonts w:ascii="Verdana" w:eastAsia="ＭＳ Ｐゴシック" w:hAnsi="Verdana" w:hint="eastAsia"/>
        </w:rPr>
        <w:t>問題点が</w:t>
      </w:r>
      <w:r w:rsidRPr="00B4767A">
        <w:rPr>
          <w:rFonts w:ascii="Verdana" w:eastAsia="ＭＳ Ｐゴシック" w:hAnsi="Verdana" w:hint="eastAsia"/>
        </w:rPr>
        <w:t>他の参加者によ</w:t>
      </w:r>
      <w:r w:rsidR="009C0648" w:rsidRPr="00B4767A">
        <w:rPr>
          <w:rFonts w:ascii="Verdana" w:eastAsia="ＭＳ Ｐゴシック" w:hAnsi="Verdana" w:hint="eastAsia"/>
        </w:rPr>
        <w:t>って提起される</w:t>
      </w:r>
      <w:r w:rsidR="008B44C4" w:rsidRPr="00B4767A">
        <w:rPr>
          <w:rFonts w:ascii="Verdana" w:eastAsia="ＭＳ Ｐゴシック" w:hAnsi="Verdana" w:hint="eastAsia"/>
        </w:rPr>
        <w:t>うる</w:t>
      </w:r>
    </w:p>
    <w:p w14:paraId="12A06C43" w14:textId="77777777" w:rsidR="00544125" w:rsidRPr="00B4767A" w:rsidRDefault="00544125" w:rsidP="00544125">
      <w:pPr>
        <w:rPr>
          <w:rFonts w:ascii="Verdana" w:eastAsia="ＭＳ Ｐゴシック" w:hAnsi="Verdana"/>
        </w:rPr>
      </w:pPr>
    </w:p>
    <w:p w14:paraId="2F6612EB"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Often</w:t>
      </w:r>
    </w:p>
    <w:p w14:paraId="79F08D45"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頻繁に公開</w:t>
      </w:r>
    </w:p>
    <w:p w14:paraId="1C689059" w14:textId="77777777" w:rsidR="00544125" w:rsidRPr="00B4767A" w:rsidRDefault="00544125" w:rsidP="00544125">
      <w:pPr>
        <w:rPr>
          <w:rFonts w:ascii="Verdana" w:eastAsia="ＭＳ Ｐゴシック" w:hAnsi="Verdana"/>
        </w:rPr>
      </w:pPr>
    </w:p>
    <w:p w14:paraId="7276589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Smaller changes are easier to understand, debug, improve, and drive to maturity.</w:t>
      </w:r>
    </w:p>
    <w:p w14:paraId="41322DF1"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 xml:space="preserve">　　小さな修正の方が理解、デバッグ、改善、</w:t>
      </w:r>
      <w:r w:rsidR="0029300B" w:rsidRPr="00B4767A">
        <w:rPr>
          <w:rFonts w:ascii="Verdana" w:eastAsia="ＭＳ Ｐゴシック" w:hAnsi="Verdana" w:hint="eastAsia"/>
        </w:rPr>
        <w:t>熟成</w:t>
      </w:r>
      <w:r w:rsidRPr="00B4767A">
        <w:rPr>
          <w:rFonts w:ascii="Verdana" w:eastAsia="ＭＳ Ｐゴシック" w:hAnsi="Verdana" w:hint="eastAsia"/>
        </w:rPr>
        <w:t>への到達が容易</w:t>
      </w:r>
    </w:p>
    <w:p w14:paraId="3D19454D" w14:textId="77777777" w:rsidR="009C0648" w:rsidRPr="00B4767A" w:rsidRDefault="009C0648" w:rsidP="00544125">
      <w:pPr>
        <w:rPr>
          <w:rFonts w:ascii="Verdana" w:eastAsia="ＭＳ Ｐゴシック" w:hAnsi="Verdana"/>
        </w:rPr>
      </w:pPr>
    </w:p>
    <w:p w14:paraId="0D84712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rapid pace of development, QA, and innovation.</w:t>
      </w:r>
    </w:p>
    <w:p w14:paraId="2CF54793"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 xml:space="preserve">　　開発、品質保証、技術革新の</w:t>
      </w:r>
      <w:r w:rsidR="0029300B" w:rsidRPr="00B4767A">
        <w:rPr>
          <w:rFonts w:ascii="Verdana" w:eastAsia="ＭＳ Ｐゴシック" w:hAnsi="Verdana" w:hint="eastAsia"/>
        </w:rPr>
        <w:t>速い</w:t>
      </w:r>
      <w:r w:rsidRPr="00B4767A">
        <w:rPr>
          <w:rFonts w:ascii="Verdana" w:eastAsia="ＭＳ Ｐゴシック" w:hAnsi="Verdana" w:hint="eastAsia"/>
        </w:rPr>
        <w:t>ペースを維持</w:t>
      </w:r>
    </w:p>
    <w:p w14:paraId="58C78F8B" w14:textId="77777777" w:rsidR="0029300B" w:rsidRPr="00B4767A" w:rsidRDefault="0029300B" w:rsidP="00544125">
      <w:pPr>
        <w:rPr>
          <w:rFonts w:ascii="Verdana" w:eastAsia="ＭＳ Ｐゴシック" w:hAnsi="Verdana"/>
        </w:rPr>
      </w:pPr>
    </w:p>
    <w:p w14:paraId="7ADAA9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high level of visibility towards project members on the progress and current development status.</w:t>
      </w:r>
    </w:p>
    <w:p w14:paraId="31AE236E" w14:textId="77777777" w:rsidR="0029300B" w:rsidRPr="00B4767A" w:rsidRDefault="0029300B" w:rsidP="00544125">
      <w:pPr>
        <w:rPr>
          <w:rFonts w:ascii="Verdana" w:eastAsia="ＭＳ Ｐゴシック" w:hAnsi="Verdana"/>
        </w:rPr>
      </w:pPr>
      <w:r w:rsidRPr="00B4767A">
        <w:rPr>
          <w:rFonts w:ascii="Verdana" w:eastAsia="ＭＳ Ｐゴシック" w:hAnsi="Verdana" w:hint="eastAsia"/>
        </w:rPr>
        <w:t xml:space="preserve">　　進捗や開発の現況についてプロジェクトメンバーに対して高いレベルの可視性を維持</w:t>
      </w:r>
    </w:p>
    <w:p w14:paraId="00920B4E" w14:textId="77777777" w:rsidR="00544125" w:rsidRPr="00B4767A" w:rsidRDefault="00544125" w:rsidP="00544125">
      <w:pPr>
        <w:rPr>
          <w:rFonts w:ascii="Verdana" w:eastAsia="ＭＳ Ｐゴシック" w:hAnsi="Verdana"/>
        </w:rPr>
      </w:pPr>
    </w:p>
    <w:p w14:paraId="7DC868BA"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C66AD06" w14:textId="0EEFF840" w:rsidR="00544125" w:rsidRPr="00B4767A" w:rsidRDefault="00411B40" w:rsidP="00544125">
      <w:pPr>
        <w:rPr>
          <w:rFonts w:ascii="Verdana" w:eastAsia="ＭＳ Ｐゴシック" w:hAnsi="Verdana"/>
        </w:rPr>
      </w:pPr>
      <w:r w:rsidRPr="00B4767A">
        <w:rPr>
          <w:rFonts w:ascii="Verdana" w:eastAsia="ＭＳ Ｐゴシック" w:hAnsi="Verdana" w:hint="eastAsia"/>
        </w:rPr>
        <w:t>出展：</w:t>
      </w:r>
      <w:hyperlink r:id="rId11" w:history="1">
        <w:r w:rsidRPr="00B4767A">
          <w:rPr>
            <w:rStyle w:val="a7"/>
            <w:rFonts w:ascii="Verdana" w:eastAsia="ＭＳ Ｐゴシック" w:hAnsi="Verdana"/>
          </w:rPr>
          <w:t>Ibrahim Haddad</w:t>
        </w:r>
      </w:hyperlink>
    </w:p>
    <w:p w14:paraId="5A086B29" w14:textId="77777777" w:rsidR="00411B40" w:rsidRPr="00B4767A" w:rsidRDefault="00411B40" w:rsidP="00544125">
      <w:pPr>
        <w:rPr>
          <w:rFonts w:ascii="Verdana" w:eastAsia="ＭＳ Ｐゴシック" w:hAnsi="Verdana"/>
        </w:rPr>
      </w:pPr>
    </w:p>
    <w:p w14:paraId="1003F5A4"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3</w:t>
      </w:r>
    </w:p>
    <w:p w14:paraId="02F33DB8" w14:textId="77777777" w:rsidR="0029300B" w:rsidRPr="00B4767A" w:rsidRDefault="0029300B" w:rsidP="00544125">
      <w:pPr>
        <w:rPr>
          <w:rFonts w:ascii="Verdana" w:eastAsia="ＭＳ Ｐゴシック" w:hAnsi="Verdana"/>
        </w:rPr>
      </w:pPr>
      <w:r w:rsidRPr="00B4767A">
        <w:rPr>
          <w:rFonts w:ascii="Verdana" w:eastAsia="ＭＳ Ｐゴシック" w:hAnsi="Verdana" w:hint="eastAsia"/>
        </w:rPr>
        <w:t>第三章</w:t>
      </w:r>
    </w:p>
    <w:p w14:paraId="4893649B" w14:textId="77777777" w:rsidR="0029300B" w:rsidRPr="00B4767A" w:rsidRDefault="0029300B" w:rsidP="00544125">
      <w:pPr>
        <w:rPr>
          <w:rFonts w:ascii="Verdana" w:eastAsia="ＭＳ Ｐゴシック" w:hAnsi="Verdana"/>
        </w:rPr>
      </w:pPr>
    </w:p>
    <w:p w14:paraId="598760F5" w14:textId="77777777" w:rsidR="00544125" w:rsidRPr="00B4767A" w:rsidRDefault="00544125" w:rsidP="00544125">
      <w:pPr>
        <w:rPr>
          <w:rFonts w:ascii="Verdana" w:eastAsia="ＭＳ Ｐゴシック" w:hAnsi="Verdana"/>
        </w:rPr>
      </w:pPr>
      <w:r w:rsidRPr="00B4767A">
        <w:rPr>
          <w:rFonts w:ascii="Verdana" w:eastAsia="ＭＳ Ｐゴシック" w:hAnsi="Verdana"/>
        </w:rPr>
        <w:t>Where to start</w:t>
      </w:r>
    </w:p>
    <w:p w14:paraId="399F6EE5" w14:textId="77777777" w:rsidR="00CE2A77" w:rsidRPr="00B4767A" w:rsidRDefault="00CE2A77" w:rsidP="00CE2A77">
      <w:pPr>
        <w:rPr>
          <w:rFonts w:ascii="Verdana" w:eastAsia="ＭＳ Ｐゴシック" w:hAnsi="Verdana"/>
        </w:rPr>
      </w:pPr>
      <w:r w:rsidRPr="00B4767A">
        <w:rPr>
          <w:rFonts w:ascii="Verdana" w:eastAsia="ＭＳ Ｐゴシック" w:hAnsi="Verdana" w:hint="eastAsia"/>
        </w:rPr>
        <w:t>どこから始めるか</w:t>
      </w:r>
    </w:p>
    <w:p w14:paraId="346E2381" w14:textId="77777777" w:rsidR="00544125" w:rsidRPr="00B4767A" w:rsidRDefault="00544125" w:rsidP="00544125">
      <w:pPr>
        <w:rPr>
          <w:rFonts w:ascii="Verdana" w:eastAsia="ＭＳ Ｐゴシック" w:hAnsi="Verdana"/>
        </w:rPr>
      </w:pPr>
    </w:p>
    <w:p w14:paraId="0054DD51" w14:textId="77777777" w:rsidR="00544125" w:rsidRPr="00B4767A" w:rsidRDefault="00544125" w:rsidP="00544125">
      <w:pPr>
        <w:rPr>
          <w:rFonts w:ascii="Verdana" w:eastAsia="ＭＳ Ｐゴシック" w:hAnsi="Verdana"/>
        </w:rPr>
      </w:pPr>
      <w:r w:rsidRPr="00B4767A">
        <w:rPr>
          <w:rFonts w:ascii="Verdana" w:eastAsia="ＭＳ Ｐゴシック" w:hAnsi="Verdana"/>
        </w:rPr>
        <w:t>Perhaps the time to create a new project is when you realize that you have a tough technical problem which you can’t solve on your own. Another motivator is when you’re unable to find and join another project that does what you want it to do. Ultimately, there is no right answer to the question. You start one when you need one and can’t find an existing effort.</w:t>
      </w:r>
    </w:p>
    <w:p w14:paraId="52BB0A8C" w14:textId="77777777" w:rsidR="00CE2A77" w:rsidRPr="00B4767A" w:rsidRDefault="00CE2A77" w:rsidP="00544125">
      <w:pPr>
        <w:rPr>
          <w:rFonts w:ascii="Verdana" w:eastAsia="ＭＳ Ｐゴシック" w:hAnsi="Verdana"/>
        </w:rPr>
      </w:pPr>
      <w:r w:rsidRPr="00B4767A">
        <w:rPr>
          <w:rFonts w:ascii="Verdana" w:eastAsia="ＭＳ Ｐゴシック" w:hAnsi="Verdana" w:hint="eastAsia"/>
        </w:rPr>
        <w:t>新しいプロジェクトを作るのは、おそらく、企業が自社だけでは解決できない困難な技術課題を認識した時でしょう。他の動機としては、</w:t>
      </w:r>
      <w:r w:rsidR="00252B97" w:rsidRPr="00B4767A">
        <w:rPr>
          <w:rFonts w:ascii="Verdana" w:eastAsia="ＭＳ Ｐゴシック" w:hAnsi="Verdana" w:hint="eastAsia"/>
        </w:rPr>
        <w:t>企業の期待する活動を実施するプロジェクトを見つけ、参加することができないといった状況もあるでしょう。究極的には、設問に対する正しい答えはありません。企業が新しいプロジェクトを必要とし、既存の活動が見つからない時にプロジェクトを立ち上げるのがいいでしょう。</w:t>
      </w:r>
    </w:p>
    <w:p w14:paraId="6C907772" w14:textId="77777777" w:rsidR="00544125" w:rsidRPr="00B4767A" w:rsidRDefault="00544125" w:rsidP="00544125">
      <w:pPr>
        <w:rPr>
          <w:rFonts w:ascii="Verdana" w:eastAsia="ＭＳ Ｐゴシック" w:hAnsi="Verdana"/>
        </w:rPr>
      </w:pPr>
    </w:p>
    <w:p w14:paraId="7D434FCA"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For enterprises considering a new open source project, you want to start by finding your unique answer to “why?” Begin by asking a lot of questions about what is important to your organization. It’s important to start an open source project for the right reasons.</w:t>
      </w:r>
    </w:p>
    <w:p w14:paraId="1A58F07F" w14:textId="6A800784" w:rsidR="00544125" w:rsidRPr="00B4767A" w:rsidRDefault="00FF721B" w:rsidP="00544125">
      <w:pPr>
        <w:rPr>
          <w:rFonts w:ascii="Verdana" w:eastAsia="ＭＳ Ｐゴシック" w:hAnsi="Verdana"/>
        </w:rPr>
      </w:pPr>
      <w:r w:rsidRPr="00B4767A">
        <w:rPr>
          <w:rFonts w:ascii="Verdana" w:eastAsia="ＭＳ Ｐゴシック" w:hAnsi="Verdana" w:hint="eastAsia"/>
        </w:rPr>
        <w:t>新たなオープンソースプロジェクトを検討する企業</w:t>
      </w:r>
      <w:r w:rsidR="00DF7DFC" w:rsidRPr="00B4767A">
        <w:rPr>
          <w:rFonts w:ascii="Verdana" w:eastAsia="ＭＳ Ｐゴシック" w:hAnsi="Verdana" w:hint="eastAsia"/>
        </w:rPr>
        <w:t>として</w:t>
      </w:r>
      <w:r w:rsidRPr="00B4767A">
        <w:rPr>
          <w:rFonts w:ascii="Verdana" w:eastAsia="ＭＳ Ｐゴシック" w:hAnsi="Verdana" w:hint="eastAsia"/>
        </w:rPr>
        <w:t>は、</w:t>
      </w:r>
      <w:r w:rsidR="003F7421" w:rsidRPr="00B4767A">
        <w:rPr>
          <w:rFonts w:ascii="Verdana" w:eastAsia="ＭＳ Ｐゴシック" w:hAnsi="Verdana" w:hint="eastAsia"/>
        </w:rPr>
        <w:t>「なぜ？」への独自の答えを見出すことから始める</w:t>
      </w:r>
      <w:r w:rsidR="008B44C4" w:rsidRPr="00B4767A">
        <w:rPr>
          <w:rFonts w:ascii="Verdana" w:eastAsia="ＭＳ Ｐゴシック" w:hAnsi="Verdana" w:hint="eastAsia"/>
        </w:rPr>
        <w:t>のがよい</w:t>
      </w:r>
      <w:r w:rsidR="003F7421" w:rsidRPr="00B4767A">
        <w:rPr>
          <w:rFonts w:ascii="Verdana" w:eastAsia="ＭＳ Ｐゴシック" w:hAnsi="Verdana" w:hint="eastAsia"/>
        </w:rPr>
        <w:t>でしょう。企業にとって何が重要なのかについてたくさんの問いを発することから始めてください。正しい理由に基づいてオープンソースプロジェクトを立ち上げることが大切です。</w:t>
      </w:r>
    </w:p>
    <w:p w14:paraId="610EF234" w14:textId="77777777" w:rsidR="00252B97" w:rsidRPr="00B4767A" w:rsidRDefault="00252B97" w:rsidP="00544125">
      <w:pPr>
        <w:rPr>
          <w:rFonts w:ascii="Verdana" w:eastAsia="ＭＳ Ｐゴシック" w:hAnsi="Verdana"/>
        </w:rPr>
      </w:pPr>
    </w:p>
    <w:p w14:paraId="156EAC54"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I think it is a crucial thing for a company to be thinking about what they’re hoping to achieve with a new open source project. They must think about the value of it to the community and developers out there and what outcomes they’re hoping to get out of it. And then they must understand all the pieces they must have in place to do this the right way, including legal, governance, infrastructure and a starting community. Those are the things I always stress the most when you’re putting an open source project out there.”</w:t>
      </w:r>
    </w:p>
    <w:p w14:paraId="51D5DA85" w14:textId="346295D5" w:rsidR="00544125" w:rsidRPr="00B4767A" w:rsidRDefault="003F7421" w:rsidP="00544125">
      <w:pPr>
        <w:rPr>
          <w:rFonts w:ascii="Verdana" w:eastAsia="ＭＳ Ｐゴシック" w:hAnsi="Verdana"/>
        </w:rPr>
      </w:pPr>
      <w:r w:rsidRPr="00B4767A">
        <w:rPr>
          <w:rFonts w:ascii="Verdana" w:eastAsia="ＭＳ Ｐゴシック" w:hAnsi="Verdana" w:hint="eastAsia"/>
        </w:rPr>
        <w:t>「</w:t>
      </w:r>
      <w:r w:rsidR="00F16D8C" w:rsidRPr="00B4767A">
        <w:rPr>
          <w:rFonts w:ascii="Verdana" w:eastAsia="ＭＳ Ｐゴシック" w:hAnsi="Verdana" w:hint="eastAsia"/>
        </w:rPr>
        <w:t>企業にとって、</w:t>
      </w:r>
      <w:r w:rsidRPr="00B4767A">
        <w:rPr>
          <w:rFonts w:ascii="Verdana" w:eastAsia="ＭＳ Ｐゴシック" w:hAnsi="Verdana" w:hint="eastAsia"/>
        </w:rPr>
        <w:t>新しいオープンソースプロジェクトで何を</w:t>
      </w:r>
      <w:r w:rsidR="00FA2A54" w:rsidRPr="00B4767A">
        <w:rPr>
          <w:rFonts w:ascii="Verdana" w:eastAsia="ＭＳ Ｐゴシック" w:hAnsi="Verdana" w:hint="eastAsia"/>
        </w:rPr>
        <w:t>成し</w:t>
      </w:r>
      <w:r w:rsidRPr="00B4767A">
        <w:rPr>
          <w:rFonts w:ascii="Verdana" w:eastAsia="ＭＳ Ｐゴシック" w:hAnsi="Verdana" w:hint="eastAsia"/>
        </w:rPr>
        <w:t>遂げたいか</w:t>
      </w:r>
      <w:r w:rsidR="00F16D8C" w:rsidRPr="00B4767A">
        <w:rPr>
          <w:rFonts w:ascii="Verdana" w:eastAsia="ＭＳ Ｐゴシック" w:hAnsi="Verdana" w:hint="eastAsia"/>
        </w:rPr>
        <w:t>を</w:t>
      </w:r>
      <w:r w:rsidRPr="00B4767A">
        <w:rPr>
          <w:rFonts w:ascii="Verdana" w:eastAsia="ＭＳ Ｐゴシック" w:hAnsi="Verdana" w:hint="eastAsia"/>
        </w:rPr>
        <w:t>常に考えることが</w:t>
      </w:r>
      <w:r w:rsidR="00A72B8D" w:rsidRPr="00B4767A">
        <w:rPr>
          <w:rFonts w:ascii="Verdana" w:eastAsia="ＭＳ Ｐゴシック" w:hAnsi="Verdana" w:hint="eastAsia"/>
        </w:rPr>
        <w:t>非常に重要なことだと思います。コミュニティや開発者に</w:t>
      </w:r>
      <w:r w:rsidR="00FA2A54" w:rsidRPr="00B4767A">
        <w:rPr>
          <w:rFonts w:ascii="Verdana" w:eastAsia="ＭＳ Ｐゴシック" w:hAnsi="Verdana" w:hint="eastAsia"/>
        </w:rPr>
        <w:t>対する</w:t>
      </w:r>
      <w:r w:rsidR="00A72B8D" w:rsidRPr="00B4767A">
        <w:rPr>
          <w:rFonts w:ascii="Verdana" w:eastAsia="ＭＳ Ｐゴシック" w:hAnsi="Verdana" w:hint="eastAsia"/>
        </w:rPr>
        <w:t>プロジェクトの価値、および、プロジェクトから何が成果物として出てきて欲しいかについて考えなければなりません。その後で、これを正し</w:t>
      </w:r>
      <w:r w:rsidR="00FA2A54" w:rsidRPr="00B4767A">
        <w:rPr>
          <w:rFonts w:ascii="Verdana" w:eastAsia="ＭＳ Ｐゴシック" w:hAnsi="Verdana" w:hint="eastAsia"/>
        </w:rPr>
        <w:t>く行うために備えるべき</w:t>
      </w:r>
      <w:r w:rsidR="006D3FB7" w:rsidRPr="00B4767A">
        <w:rPr>
          <w:rFonts w:ascii="Verdana" w:eastAsia="ＭＳ Ｐゴシック" w:hAnsi="Verdana" w:hint="eastAsia"/>
        </w:rPr>
        <w:t>すべての</w:t>
      </w:r>
      <w:r w:rsidR="00274D42" w:rsidRPr="00B4767A">
        <w:rPr>
          <w:rFonts w:ascii="Verdana" w:eastAsia="ＭＳ Ｐゴシック" w:hAnsi="Verdana" w:hint="eastAsia"/>
        </w:rPr>
        <w:t>要素</w:t>
      </w:r>
      <w:r w:rsidR="006D3FB7" w:rsidRPr="00B4767A">
        <w:rPr>
          <w:rFonts w:ascii="Verdana" w:eastAsia="ＭＳ Ｐゴシック" w:hAnsi="Verdana" w:hint="eastAsia"/>
        </w:rPr>
        <w:t>、たとえば、法務、管理</w:t>
      </w:r>
      <w:r w:rsidR="00274D42" w:rsidRPr="00B4767A">
        <w:rPr>
          <w:rFonts w:ascii="Verdana" w:eastAsia="ＭＳ Ｐゴシック" w:hAnsi="Verdana" w:hint="eastAsia"/>
        </w:rPr>
        <w:t>・統制</w:t>
      </w:r>
      <w:r w:rsidR="006D3FB7" w:rsidRPr="00B4767A">
        <w:rPr>
          <w:rFonts w:ascii="Verdana" w:eastAsia="ＭＳ Ｐゴシック" w:hAnsi="Verdana" w:hint="eastAsia"/>
        </w:rPr>
        <w:t>、インフラ、起点となるコミュニティなどを理解しなければなりません。</w:t>
      </w:r>
      <w:r w:rsidR="00F16D8C" w:rsidRPr="00B4767A">
        <w:rPr>
          <w:rFonts w:ascii="Verdana" w:eastAsia="ＭＳ Ｐゴシック" w:hAnsi="Verdana" w:hint="eastAsia"/>
        </w:rPr>
        <w:t>そ</w:t>
      </w:r>
      <w:r w:rsidR="006D3FB7" w:rsidRPr="00B4767A">
        <w:rPr>
          <w:rFonts w:ascii="Verdana" w:eastAsia="ＭＳ Ｐゴシック" w:hAnsi="Verdana" w:hint="eastAsia"/>
        </w:rPr>
        <w:t>れらは、オープンソースプロジェクトを作ろうとするときに私が一番強調する点です。</w:t>
      </w:r>
      <w:r w:rsidRPr="00B4767A">
        <w:rPr>
          <w:rFonts w:ascii="Verdana" w:eastAsia="ＭＳ Ｐゴシック" w:hAnsi="Verdana" w:hint="eastAsia"/>
        </w:rPr>
        <w:t>」</w:t>
      </w:r>
    </w:p>
    <w:p w14:paraId="142D0F83" w14:textId="77777777" w:rsidR="003F7421" w:rsidRPr="00B4767A" w:rsidRDefault="003F7421" w:rsidP="00544125">
      <w:pPr>
        <w:rPr>
          <w:rFonts w:ascii="Verdana" w:eastAsia="ＭＳ Ｐゴシック" w:hAnsi="Verdana"/>
        </w:rPr>
      </w:pPr>
    </w:p>
    <w:p w14:paraId="1FB8DD59"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w:t>
      </w:r>
      <w:bookmarkStart w:id="44" w:name="_Hlk519605890"/>
      <w:r w:rsidRPr="00B4767A">
        <w:rPr>
          <w:rFonts w:ascii="Verdana" w:eastAsia="ＭＳ Ｐゴシック" w:hAnsi="Verdana"/>
        </w:rPr>
        <w:t xml:space="preserve"> – Director of Program Management at The Linux Foundation</w:t>
      </w:r>
    </w:p>
    <w:p w14:paraId="1210611F" w14:textId="095D8AD8" w:rsidR="00544125" w:rsidRPr="00B4767A" w:rsidRDefault="00146FDA" w:rsidP="00FA2A54">
      <w:pPr>
        <w:rPr>
          <w:rFonts w:ascii="Verdana" w:eastAsia="ＭＳ Ｐゴシック" w:hAnsi="Verdana"/>
        </w:rPr>
      </w:pPr>
      <w:hyperlink r:id="rId12" w:history="1">
        <w:r w:rsidR="00FA2A54" w:rsidRPr="00B4767A">
          <w:rPr>
            <w:rStyle w:val="a7"/>
            <w:rFonts w:ascii="Verdana" w:eastAsia="ＭＳ Ｐゴシック" w:hAnsi="Verdana"/>
          </w:rPr>
          <w:t>John Mertic</w:t>
        </w:r>
        <w:bookmarkEnd w:id="44"/>
      </w:hyperlink>
      <w:r w:rsidR="00FA2A54" w:rsidRPr="00B4767A">
        <w:rPr>
          <w:rFonts w:ascii="Verdana" w:eastAsia="ＭＳ Ｐゴシック" w:hAnsi="Verdana"/>
        </w:rPr>
        <w:t xml:space="preserve"> – </w:t>
      </w:r>
      <w:r w:rsidR="00FA2A54" w:rsidRPr="00B4767A">
        <w:rPr>
          <w:rFonts w:ascii="Verdana" w:eastAsia="ＭＳ Ｐゴシック" w:hAnsi="Verdana" w:hint="eastAsia"/>
        </w:rPr>
        <w:t>プログラム管理ディレクター、</w:t>
      </w:r>
      <w:r w:rsidR="00FA2A54" w:rsidRPr="00B4767A">
        <w:rPr>
          <w:rFonts w:ascii="Verdana" w:eastAsia="ＭＳ Ｐゴシック" w:hAnsi="Verdana"/>
        </w:rPr>
        <w:t>Linux Foundation</w:t>
      </w:r>
    </w:p>
    <w:p w14:paraId="196AA82C" w14:textId="77777777" w:rsidR="00FA2A54" w:rsidRPr="00B4767A" w:rsidRDefault="00FA2A54" w:rsidP="00FA2A54">
      <w:pPr>
        <w:rPr>
          <w:rFonts w:ascii="Verdana" w:eastAsia="ＭＳ Ｐゴシック" w:hAnsi="Verdana"/>
        </w:rPr>
      </w:pPr>
    </w:p>
    <w:p w14:paraId="2BC2658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place to start includes secondary coding projects where an enterprise does not need to be an authority, and where there may be a larger group of technologists around the world who can help you solve a problem. If it is not mission-critical code, then it is likely a good candidate to be open sourced. However, it should also be code that your company is still actively using and maintaining. Commercial dependencies on code enable a continuous feedback loop of bug fixes, patches and new features.</w:t>
      </w:r>
    </w:p>
    <w:p w14:paraId="5BBD685F" w14:textId="4ECFBCDE" w:rsidR="006D3FB7" w:rsidRPr="00B4767A" w:rsidRDefault="00274D42" w:rsidP="00544125">
      <w:pPr>
        <w:rPr>
          <w:rFonts w:ascii="Verdana" w:eastAsia="ＭＳ Ｐゴシック" w:hAnsi="Verdana"/>
        </w:rPr>
      </w:pPr>
      <w:r w:rsidRPr="00B4767A">
        <w:rPr>
          <w:rFonts w:ascii="Verdana" w:eastAsia="ＭＳ Ｐゴシック" w:hAnsi="Verdana" w:hint="eastAsia"/>
        </w:rPr>
        <w:t>時として、</w:t>
      </w:r>
      <w:r w:rsidR="00F16D8C" w:rsidRPr="00B4767A">
        <w:rPr>
          <w:rFonts w:ascii="Verdana" w:eastAsia="ＭＳ Ｐゴシック" w:hAnsi="Verdana" w:hint="eastAsia"/>
        </w:rPr>
        <w:t>起点となるのが</w:t>
      </w:r>
      <w:r w:rsidR="00624722" w:rsidRPr="00B4767A">
        <w:rPr>
          <w:rFonts w:ascii="Verdana" w:eastAsia="ＭＳ Ｐゴシック" w:hAnsi="Verdana" w:hint="eastAsia"/>
        </w:rPr>
        <w:t>企業として必ずしも権威者とは言えない副次的コーディングプロジェクトながら、世界には</w:t>
      </w:r>
      <w:r w:rsidR="00CE0292" w:rsidRPr="00B4767A">
        <w:rPr>
          <w:rFonts w:ascii="Verdana" w:eastAsia="ＭＳ Ｐゴシック" w:hAnsi="Verdana" w:hint="eastAsia"/>
        </w:rPr>
        <w:t>当該企業の</w:t>
      </w:r>
      <w:r w:rsidR="00624722" w:rsidRPr="00B4767A">
        <w:rPr>
          <w:rFonts w:ascii="Verdana" w:eastAsia="ＭＳ Ｐゴシック" w:hAnsi="Verdana" w:hint="eastAsia"/>
        </w:rPr>
        <w:t>問題解決を手助けする技術者の大きなグループ</w:t>
      </w:r>
      <w:r w:rsidR="00CD0CD6" w:rsidRPr="00B4767A">
        <w:rPr>
          <w:rFonts w:ascii="Verdana" w:eastAsia="ＭＳ Ｐゴシック" w:hAnsi="Verdana" w:hint="eastAsia"/>
        </w:rPr>
        <w:t>が</w:t>
      </w:r>
      <w:r w:rsidR="00624722" w:rsidRPr="00B4767A">
        <w:rPr>
          <w:rFonts w:ascii="Verdana" w:eastAsia="ＭＳ Ｐゴシック" w:hAnsi="Verdana" w:hint="eastAsia"/>
        </w:rPr>
        <w:t>存在するようなケースもあります。</w:t>
      </w:r>
      <w:r w:rsidR="00CE0292" w:rsidRPr="00B4767A">
        <w:rPr>
          <w:rFonts w:ascii="Verdana" w:eastAsia="ＭＳ Ｐゴシック" w:hAnsi="Verdana" w:hint="eastAsia"/>
        </w:rPr>
        <w:t>そのコードがミッションクリティカルな業務に供されるものでなければ、オープン</w:t>
      </w:r>
      <w:r w:rsidR="00CE0292" w:rsidRPr="00B4767A">
        <w:rPr>
          <w:rFonts w:ascii="Verdana" w:eastAsia="ＭＳ Ｐゴシック" w:hAnsi="Verdana" w:hint="eastAsia"/>
        </w:rPr>
        <w:lastRenderedPageBreak/>
        <w:t>ソース化の候補となる可能性があります。</w:t>
      </w:r>
      <w:r w:rsidR="00EE7127" w:rsidRPr="00B4767A">
        <w:rPr>
          <w:rFonts w:ascii="Verdana" w:eastAsia="ＭＳ Ｐゴシック" w:hAnsi="Verdana" w:hint="eastAsia"/>
        </w:rPr>
        <w:t>そのようなコードが企業内で活発に利用され保守されていることもありえるでしょう。コード</w:t>
      </w:r>
      <w:r w:rsidR="00CD0CD6" w:rsidRPr="00B4767A">
        <w:rPr>
          <w:rFonts w:ascii="Verdana" w:eastAsia="ＭＳ Ｐゴシック" w:hAnsi="Verdana" w:hint="eastAsia"/>
        </w:rPr>
        <w:t>がビジネスで利用されているという</w:t>
      </w:r>
      <w:r w:rsidR="00EE7127" w:rsidRPr="00B4767A">
        <w:rPr>
          <w:rFonts w:ascii="Verdana" w:eastAsia="ＭＳ Ｐゴシック" w:hAnsi="Verdana" w:hint="eastAsia"/>
        </w:rPr>
        <w:t>こと</w:t>
      </w:r>
      <w:r w:rsidR="00CD0CD6" w:rsidRPr="00B4767A">
        <w:rPr>
          <w:rFonts w:ascii="Verdana" w:eastAsia="ＭＳ Ｐゴシック" w:hAnsi="Verdana" w:hint="eastAsia"/>
        </w:rPr>
        <w:t>により</w:t>
      </w:r>
      <w:r w:rsidR="00EE7127" w:rsidRPr="00B4767A">
        <w:rPr>
          <w:rFonts w:ascii="Verdana" w:eastAsia="ＭＳ Ｐゴシック" w:hAnsi="Verdana" w:hint="eastAsia"/>
        </w:rPr>
        <w:t>、継続的なバグ修正、パッチ、さらには、新機能のフィードバック</w:t>
      </w:r>
      <w:r w:rsidR="00CD0CD6" w:rsidRPr="00B4767A">
        <w:rPr>
          <w:rFonts w:ascii="Verdana" w:eastAsia="ＭＳ Ｐゴシック" w:hAnsi="Verdana" w:hint="eastAsia"/>
        </w:rPr>
        <w:t>が</w:t>
      </w:r>
      <w:r w:rsidR="00EE7127" w:rsidRPr="00B4767A">
        <w:rPr>
          <w:rFonts w:ascii="Verdana" w:eastAsia="ＭＳ Ｐゴシック" w:hAnsi="Verdana" w:hint="eastAsia"/>
        </w:rPr>
        <w:t>可能と</w:t>
      </w:r>
      <w:r w:rsidR="00CD0CD6" w:rsidRPr="00B4767A">
        <w:rPr>
          <w:rFonts w:ascii="Verdana" w:eastAsia="ＭＳ Ｐゴシック" w:hAnsi="Verdana" w:hint="eastAsia"/>
        </w:rPr>
        <w:t>なります</w:t>
      </w:r>
      <w:r w:rsidR="00EE7127" w:rsidRPr="00B4767A">
        <w:rPr>
          <w:rFonts w:ascii="Verdana" w:eastAsia="ＭＳ Ｐゴシック" w:hAnsi="Verdana" w:hint="eastAsia"/>
        </w:rPr>
        <w:t>。</w:t>
      </w:r>
    </w:p>
    <w:p w14:paraId="0C59E22D" w14:textId="77777777" w:rsidR="00544125" w:rsidRPr="00B4767A" w:rsidRDefault="00544125" w:rsidP="00544125">
      <w:pPr>
        <w:rPr>
          <w:rFonts w:ascii="Verdana" w:eastAsia="ＭＳ Ｐゴシック" w:hAnsi="Verdana"/>
        </w:rPr>
      </w:pPr>
    </w:p>
    <w:p w14:paraId="6F468DC5"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Many of the projects we share are the projects we are using internally, so we try to share what we actually use in production. That means because of Facebook’s scale, it’s battle-tested at scale; it’s professional grade work we’re contributing to the community. The other key thing is that because we are using these tools, we’re not going to let them languish and be unsupported because our engineers need them to be robust as well.”</w:t>
      </w:r>
    </w:p>
    <w:p w14:paraId="00B9ABF7" w14:textId="4F9AC6C1" w:rsidR="00EE7127" w:rsidRPr="00B4767A" w:rsidRDefault="00EE7127" w:rsidP="00544125">
      <w:pPr>
        <w:rPr>
          <w:rFonts w:ascii="Verdana" w:eastAsia="ＭＳ Ｐゴシック" w:hAnsi="Verdana"/>
        </w:rPr>
      </w:pPr>
      <w:r w:rsidRPr="00B4767A">
        <w:rPr>
          <w:rFonts w:ascii="Verdana" w:eastAsia="ＭＳ Ｐゴシック" w:hAnsi="Verdana" w:hint="eastAsia"/>
        </w:rPr>
        <w:t>「</w:t>
      </w:r>
      <w:r w:rsidR="00FD6D35" w:rsidRPr="00B4767A">
        <w:rPr>
          <w:rFonts w:ascii="Verdana" w:eastAsia="ＭＳ Ｐゴシック" w:hAnsi="Verdana" w:hint="eastAsia"/>
        </w:rPr>
        <w:t>当社</w:t>
      </w:r>
      <w:r w:rsidRPr="00B4767A">
        <w:rPr>
          <w:rFonts w:ascii="Verdana" w:eastAsia="ＭＳ Ｐゴシック" w:hAnsi="Verdana" w:hint="eastAsia"/>
        </w:rPr>
        <w:t>が共有</w:t>
      </w:r>
      <w:r w:rsidR="00FD6D35" w:rsidRPr="00B4767A">
        <w:rPr>
          <w:rFonts w:ascii="Verdana" w:eastAsia="ＭＳ Ｐゴシック" w:hAnsi="Verdana" w:hint="eastAsia"/>
        </w:rPr>
        <w:t>に供する</w:t>
      </w:r>
      <w:r w:rsidRPr="00B4767A">
        <w:rPr>
          <w:rFonts w:ascii="Verdana" w:eastAsia="ＭＳ Ｐゴシック" w:hAnsi="Verdana" w:hint="eastAsia"/>
        </w:rPr>
        <w:t>多くのプロジェクトは、当社の社内で利用しているものです。私たちは、当社の日常業務で実際に利用しているものを共有することを目指しています。そ</w:t>
      </w:r>
      <w:r w:rsidR="00206C2B" w:rsidRPr="00B4767A">
        <w:rPr>
          <w:rFonts w:ascii="Verdana" w:eastAsia="ＭＳ Ｐゴシック" w:hAnsi="Verdana" w:hint="eastAsia"/>
        </w:rPr>
        <w:t>れは</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の</w:t>
      </w:r>
      <w:r w:rsidR="00206C2B" w:rsidRPr="00B4767A">
        <w:rPr>
          <w:rFonts w:ascii="Verdana" w:eastAsia="ＭＳ Ｐゴシック" w:hAnsi="Verdana" w:hint="eastAsia"/>
        </w:rPr>
        <w:t>システムの規模から考えて、実戦試験</w:t>
      </w:r>
      <w:r w:rsidR="003F425F" w:rsidRPr="00B4767A">
        <w:rPr>
          <w:rFonts w:ascii="Verdana" w:eastAsia="ＭＳ Ｐゴシック" w:hAnsi="Verdana" w:hint="eastAsia"/>
        </w:rPr>
        <w:t>ず</w:t>
      </w:r>
      <w:r w:rsidR="00206C2B" w:rsidRPr="00B4767A">
        <w:rPr>
          <w:rFonts w:ascii="Verdana" w:eastAsia="ＭＳ Ｐゴシック" w:hAnsi="Verdana" w:hint="eastAsia"/>
        </w:rPr>
        <w:t>みであることを意味します。当社がコミュニティに貢献しているものは、</w:t>
      </w:r>
      <w:r w:rsidR="00FD6D35" w:rsidRPr="00B4767A">
        <w:rPr>
          <w:rFonts w:ascii="Verdana" w:eastAsia="ＭＳ Ｐゴシック" w:hAnsi="Verdana" w:hint="eastAsia"/>
        </w:rPr>
        <w:t>プロ級のソフトウェアです。もう一つのポイントとして、これらのツールは日常業務で使用されているので、当社はこれらを</w:t>
      </w:r>
      <w:r w:rsidR="003F425F" w:rsidRPr="00B4767A">
        <w:rPr>
          <w:rFonts w:ascii="Verdana" w:eastAsia="ＭＳ Ｐゴシック" w:hAnsi="Verdana" w:hint="eastAsia"/>
        </w:rPr>
        <w:t>劣化</w:t>
      </w:r>
      <w:r w:rsidR="00FD59AF" w:rsidRPr="00B4767A">
        <w:rPr>
          <w:rFonts w:ascii="Verdana" w:eastAsia="ＭＳ Ｐゴシック" w:hAnsi="Verdana" w:hint="eastAsia"/>
        </w:rPr>
        <w:t>した状況や保守されない状況に置くことはあり得ません。当社の技術者もこれらが</w:t>
      </w:r>
      <w:r w:rsidR="00CD0CD6" w:rsidRPr="00B4767A">
        <w:rPr>
          <w:rFonts w:ascii="Verdana" w:eastAsia="ＭＳ Ｐゴシック" w:hAnsi="Verdana" w:hint="eastAsia"/>
        </w:rPr>
        <w:t>良い状態</w:t>
      </w:r>
      <w:r w:rsidR="00FD59AF" w:rsidRPr="00B4767A">
        <w:rPr>
          <w:rFonts w:ascii="Verdana" w:eastAsia="ＭＳ Ｐゴシック" w:hAnsi="Verdana" w:hint="eastAsia"/>
        </w:rPr>
        <w:t>であることを必要としているからです。</w:t>
      </w:r>
      <w:r w:rsidRPr="00B4767A">
        <w:rPr>
          <w:rFonts w:ascii="Verdana" w:eastAsia="ＭＳ Ｐゴシック" w:hAnsi="Verdana" w:hint="eastAsia"/>
        </w:rPr>
        <w:t>」</w:t>
      </w:r>
    </w:p>
    <w:p w14:paraId="6E06DDB2" w14:textId="77777777" w:rsidR="00544125" w:rsidRPr="00B4767A" w:rsidRDefault="00544125" w:rsidP="00544125">
      <w:pPr>
        <w:rPr>
          <w:rFonts w:ascii="Verdana" w:eastAsia="ＭＳ Ｐゴシック" w:hAnsi="Verdana"/>
        </w:rPr>
      </w:pPr>
    </w:p>
    <w:p w14:paraId="1873F3FF" w14:textId="77777777" w:rsidR="00544125" w:rsidRPr="00B4767A" w:rsidRDefault="00544125" w:rsidP="00544125">
      <w:pPr>
        <w:rPr>
          <w:rFonts w:ascii="Verdana" w:eastAsia="ＭＳ Ｐゴシック" w:hAnsi="Verdana"/>
        </w:rPr>
      </w:pPr>
      <w:bookmarkStart w:id="45" w:name="_Hlk519611789"/>
      <w:r w:rsidRPr="00B4767A">
        <w:rPr>
          <w:rFonts w:ascii="Verdana" w:eastAsia="ＭＳ Ｐゴシック" w:hAnsi="Verdana"/>
        </w:rPr>
        <w:t xml:space="preserve">Christine Abernathy – Open </w:t>
      </w:r>
      <w:bookmarkEnd w:id="45"/>
      <w:r w:rsidRPr="00B4767A">
        <w:rPr>
          <w:rFonts w:ascii="Verdana" w:eastAsia="ＭＳ Ｐゴシック" w:hAnsi="Verdana"/>
        </w:rPr>
        <w:t>Source Team Developer Advocate at Facebook</w:t>
      </w:r>
    </w:p>
    <w:bookmarkStart w:id="46" w:name="_Hlk519698285"/>
    <w:p w14:paraId="33644618" w14:textId="5A683B64" w:rsidR="00544125" w:rsidRPr="00B4767A" w:rsidRDefault="0046364F" w:rsidP="00544125">
      <w:pPr>
        <w:rPr>
          <w:rFonts w:ascii="Verdana" w:eastAsia="ＭＳ Ｐゴシック" w:hAnsi="Verdana"/>
        </w:rPr>
      </w:pPr>
      <w:r w:rsidRPr="00B4767A">
        <w:rPr>
          <w:rFonts w:ascii="Verdana" w:eastAsia="ＭＳ Ｐゴシック" w:hAnsi="Verdana"/>
        </w:rPr>
        <w:fldChar w:fldCharType="begin"/>
      </w:r>
      <w:r w:rsidRPr="00B4767A">
        <w:rPr>
          <w:rFonts w:ascii="Verdana" w:eastAsia="ＭＳ Ｐゴシック" w:hAnsi="Verdana"/>
        </w:rPr>
        <w:instrText xml:space="preserve"> HYPERLINK "https://twitter.com/abernathyca" </w:instrText>
      </w:r>
      <w:r w:rsidRPr="00B4767A">
        <w:rPr>
          <w:rFonts w:ascii="Verdana" w:eastAsia="ＭＳ Ｐゴシック" w:hAnsi="Verdana"/>
        </w:rPr>
        <w:fldChar w:fldCharType="separate"/>
      </w:r>
      <w:r w:rsidR="00FD59AF" w:rsidRPr="00B4767A">
        <w:rPr>
          <w:rStyle w:val="a7"/>
          <w:rFonts w:ascii="Verdana" w:eastAsia="ＭＳ Ｐゴシック" w:hAnsi="Verdana"/>
        </w:rPr>
        <w:t>Christine Abernathy</w:t>
      </w:r>
      <w:r w:rsidRPr="00B4767A">
        <w:rPr>
          <w:rFonts w:ascii="Verdana" w:eastAsia="ＭＳ Ｐゴシック" w:hAnsi="Verdana"/>
        </w:rPr>
        <w:fldChar w:fldCharType="end"/>
      </w:r>
      <w:r w:rsidR="00FD59AF" w:rsidRPr="00B4767A">
        <w:rPr>
          <w:rFonts w:ascii="Verdana" w:eastAsia="ＭＳ Ｐゴシック" w:hAnsi="Verdana"/>
        </w:rPr>
        <w:t xml:space="preserve"> – </w:t>
      </w:r>
      <w:r w:rsidR="00FD59AF" w:rsidRPr="00B4767A">
        <w:rPr>
          <w:rFonts w:ascii="Verdana" w:eastAsia="ＭＳ Ｐゴシック" w:hAnsi="Verdana" w:hint="eastAsia"/>
        </w:rPr>
        <w:t>オープンソースチーム開発者アドボケート、</w:t>
      </w:r>
      <w:r w:rsidR="00FD59AF" w:rsidRPr="00B4767A">
        <w:rPr>
          <w:rFonts w:ascii="Verdana" w:eastAsia="ＭＳ Ｐゴシック" w:hAnsi="Verdana"/>
        </w:rPr>
        <w:t>Facebook</w:t>
      </w:r>
    </w:p>
    <w:bookmarkEnd w:id="46"/>
    <w:p w14:paraId="28E1D2FF" w14:textId="77777777" w:rsidR="00FD59AF" w:rsidRPr="00B4767A" w:rsidRDefault="00FD59AF" w:rsidP="00544125">
      <w:pPr>
        <w:rPr>
          <w:rFonts w:ascii="Verdana" w:eastAsia="ＭＳ Ｐゴシック" w:hAnsi="Verdana"/>
        </w:rPr>
      </w:pPr>
    </w:p>
    <w:p w14:paraId="7A685707" w14:textId="77777777" w:rsidR="00544125" w:rsidRPr="00B4767A" w:rsidRDefault="00544125" w:rsidP="00544125">
      <w:pPr>
        <w:rPr>
          <w:rFonts w:ascii="Verdana" w:eastAsia="ＭＳ Ｐゴシック" w:hAnsi="Verdana"/>
        </w:rPr>
      </w:pPr>
      <w:r w:rsidRPr="00B4767A">
        <w:rPr>
          <w:rFonts w:ascii="Verdana" w:eastAsia="ＭＳ Ｐゴシック" w:hAnsi="Verdana"/>
        </w:rPr>
        <w:t>Another issue to consider is whether your project is unique or if others are already working on similar code because they have similar problems. Is the potential open source project something that’s important for your company to offer and manage as a project and will other users seek it as well? If so, then perhaps the idea makes a lot of sense.</w:t>
      </w:r>
    </w:p>
    <w:p w14:paraId="0FDF91F2" w14:textId="49C23255" w:rsidR="003F425F" w:rsidRPr="00B4767A" w:rsidRDefault="003F425F" w:rsidP="00544125">
      <w:pPr>
        <w:rPr>
          <w:rFonts w:ascii="Verdana" w:eastAsia="ＭＳ Ｐゴシック" w:hAnsi="Verdana"/>
        </w:rPr>
      </w:pPr>
      <w:r w:rsidRPr="00B4767A">
        <w:rPr>
          <w:rFonts w:ascii="Verdana" w:eastAsia="ＭＳ Ｐゴシック" w:hAnsi="Verdana" w:hint="eastAsia"/>
        </w:rPr>
        <w:t>もう一つの考慮点は、そのプロジェクトがユニークなもの</w:t>
      </w:r>
      <w:r w:rsidR="007933E2" w:rsidRPr="00B4767A">
        <w:rPr>
          <w:rFonts w:ascii="Verdana" w:eastAsia="ＭＳ Ｐゴシック" w:hAnsi="Verdana" w:hint="eastAsia"/>
        </w:rPr>
        <w:t>なのか、あるいは、同様の問題に対応するために同様のコードを作ろうと既に活動している人々がいるかどうかです。オープンソースプロジェクト</w:t>
      </w:r>
      <w:r w:rsidR="001950E0" w:rsidRPr="00B4767A">
        <w:rPr>
          <w:rFonts w:ascii="Verdana" w:eastAsia="ＭＳ Ｐゴシック" w:hAnsi="Verdana" w:hint="eastAsia"/>
        </w:rPr>
        <w:t>と</w:t>
      </w:r>
      <w:r w:rsidR="006E729A" w:rsidRPr="00B4767A">
        <w:rPr>
          <w:rFonts w:ascii="Verdana" w:eastAsia="ＭＳ Ｐゴシック" w:hAnsi="Verdana" w:hint="eastAsia"/>
        </w:rPr>
        <w:t>すべく</w:t>
      </w:r>
      <w:r w:rsidR="001950E0" w:rsidRPr="00B4767A">
        <w:rPr>
          <w:rFonts w:ascii="Verdana" w:eastAsia="ＭＳ Ｐゴシック" w:hAnsi="Verdana" w:hint="eastAsia"/>
        </w:rPr>
        <w:t>検討しているものは、プロジェクトとして</w:t>
      </w:r>
      <w:r w:rsidR="00CD0CD6" w:rsidRPr="00B4767A">
        <w:rPr>
          <w:rFonts w:ascii="Verdana" w:eastAsia="ＭＳ Ｐゴシック" w:hAnsi="Verdana" w:hint="eastAsia"/>
        </w:rPr>
        <w:t>提案</w:t>
      </w:r>
      <w:r w:rsidR="001950E0" w:rsidRPr="00B4767A">
        <w:rPr>
          <w:rFonts w:ascii="Verdana" w:eastAsia="ＭＳ Ｐゴシック" w:hAnsi="Verdana" w:hint="eastAsia"/>
        </w:rPr>
        <w:t>し、管理して行くに値するほど</w:t>
      </w:r>
      <w:r w:rsidR="006E729A" w:rsidRPr="00B4767A">
        <w:rPr>
          <w:rFonts w:ascii="Verdana" w:eastAsia="ＭＳ Ｐゴシック" w:hAnsi="Verdana" w:hint="eastAsia"/>
        </w:rPr>
        <w:t>当該企業にとって</w:t>
      </w:r>
      <w:r w:rsidR="001950E0" w:rsidRPr="00B4767A">
        <w:rPr>
          <w:rFonts w:ascii="Verdana" w:eastAsia="ＭＳ Ｐゴシック" w:hAnsi="Verdana" w:hint="eastAsia"/>
        </w:rPr>
        <w:t>重要なもので</w:t>
      </w:r>
      <w:r w:rsidR="00CD0CD6" w:rsidRPr="00B4767A">
        <w:rPr>
          <w:rFonts w:ascii="Verdana" w:eastAsia="ＭＳ Ｐゴシック" w:hAnsi="Verdana" w:hint="eastAsia"/>
        </w:rPr>
        <w:t>しょうか？</w:t>
      </w:r>
      <w:r w:rsidR="006E729A" w:rsidRPr="00B4767A">
        <w:rPr>
          <w:rFonts w:ascii="Verdana" w:eastAsia="ＭＳ Ｐゴシック" w:hAnsi="Verdana" w:hint="eastAsia"/>
        </w:rPr>
        <w:t>しかも、</w:t>
      </w:r>
      <w:r w:rsidR="001950E0" w:rsidRPr="00B4767A">
        <w:rPr>
          <w:rFonts w:ascii="Verdana" w:eastAsia="ＭＳ Ｐゴシック" w:hAnsi="Verdana" w:hint="eastAsia"/>
        </w:rPr>
        <w:t>他のユーザーもそれを必要としているでしょうか？もしもそうであれば、おそらくその</w:t>
      </w:r>
      <w:r w:rsidR="00CD0CD6" w:rsidRPr="00B4767A">
        <w:rPr>
          <w:rFonts w:ascii="Verdana" w:eastAsia="ＭＳ Ｐゴシック" w:hAnsi="Verdana" w:hint="eastAsia"/>
        </w:rPr>
        <w:t>アイデア</w:t>
      </w:r>
      <w:r w:rsidR="006E729A" w:rsidRPr="00B4767A">
        <w:rPr>
          <w:rFonts w:ascii="Verdana" w:eastAsia="ＭＳ Ｐゴシック" w:hAnsi="Verdana" w:hint="eastAsia"/>
        </w:rPr>
        <w:t>に</w:t>
      </w:r>
      <w:r w:rsidR="001950E0" w:rsidRPr="00B4767A">
        <w:rPr>
          <w:rFonts w:ascii="Verdana" w:eastAsia="ＭＳ Ｐゴシック" w:hAnsi="Verdana" w:hint="eastAsia"/>
        </w:rPr>
        <w:t>は十分に意味があります。</w:t>
      </w:r>
    </w:p>
    <w:p w14:paraId="0EEEA1B2" w14:textId="77777777" w:rsidR="00544125" w:rsidRPr="00B4767A" w:rsidRDefault="00544125" w:rsidP="00544125">
      <w:pPr>
        <w:rPr>
          <w:rFonts w:ascii="Verdana" w:eastAsia="ＭＳ Ｐゴシック" w:hAnsi="Verdana"/>
        </w:rPr>
      </w:pPr>
    </w:p>
    <w:p w14:paraId="73BDE6A7" w14:textId="77777777" w:rsidR="00544125" w:rsidRPr="00B4767A" w:rsidRDefault="00544125" w:rsidP="00544125">
      <w:pPr>
        <w:rPr>
          <w:rFonts w:ascii="Verdana" w:eastAsia="ＭＳ Ｐゴシック" w:hAnsi="Verdana"/>
        </w:rPr>
      </w:pPr>
      <w:r w:rsidRPr="00B4767A">
        <w:rPr>
          <w:rFonts w:ascii="Verdana" w:eastAsia="ＭＳ Ｐゴシック" w:hAnsi="Verdana"/>
        </w:rPr>
        <w:t>You will also need to decide whether you want to donate your code to a vendor-neutral, non-profit organization or retain some control by owning and running your own project. Again, the answer depends on what you are trying to achieve.</w:t>
      </w:r>
    </w:p>
    <w:p w14:paraId="57468F53" w14:textId="77777777" w:rsidR="006C5916" w:rsidRPr="00B4767A" w:rsidRDefault="006C5916" w:rsidP="00544125">
      <w:pPr>
        <w:rPr>
          <w:rFonts w:ascii="Verdana" w:eastAsia="ＭＳ Ｐゴシック" w:hAnsi="Verdana"/>
        </w:rPr>
      </w:pPr>
      <w:r w:rsidRPr="00B4767A">
        <w:rPr>
          <w:rFonts w:ascii="Verdana" w:eastAsia="ＭＳ Ｐゴシック" w:hAnsi="Verdana" w:hint="eastAsia"/>
        </w:rPr>
        <w:t>企業は、ベンダー中立な非営利組織にその企業のコードを寄贈するのか、あるいは、企業独自のプロジェクトを所有・運営して何らかの制御権を維持するかどうかを決定する必要が出て来ます。</w:t>
      </w:r>
      <w:r w:rsidRPr="00B4767A">
        <w:rPr>
          <w:rFonts w:ascii="Verdana" w:eastAsia="ＭＳ Ｐゴシック" w:hAnsi="Verdana" w:hint="eastAsia"/>
        </w:rPr>
        <w:lastRenderedPageBreak/>
        <w:t>ここでも、答えはその企業が何を達成しようとしているかに依存します。</w:t>
      </w:r>
    </w:p>
    <w:p w14:paraId="48F54A54" w14:textId="77777777" w:rsidR="00544125" w:rsidRPr="00B4767A" w:rsidRDefault="00544125" w:rsidP="00544125">
      <w:pPr>
        <w:rPr>
          <w:rFonts w:ascii="Verdana" w:eastAsia="ＭＳ Ｐゴシック" w:hAnsi="Verdana"/>
        </w:rPr>
      </w:pPr>
    </w:p>
    <w:p w14:paraId="053156EE"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Do an open source project because you recognize there are things within a potential project that are not strictly important to your company, but which you want to maintain some control. Do it when you know that by getting other developers involved with it as an open source project that it helps your ship rise as well. So, think of something to pursue and do it.”</w:t>
      </w:r>
    </w:p>
    <w:p w14:paraId="50E096D7" w14:textId="50073AC6" w:rsidR="006C5916" w:rsidRPr="00B4767A" w:rsidRDefault="006C5916" w:rsidP="00544125">
      <w:pPr>
        <w:rPr>
          <w:rFonts w:ascii="Verdana" w:eastAsia="ＭＳ Ｐゴシック" w:hAnsi="Verdana"/>
        </w:rPr>
      </w:pPr>
      <w:r w:rsidRPr="00B4767A">
        <w:rPr>
          <w:rFonts w:ascii="Verdana" w:eastAsia="ＭＳ Ｐゴシック" w:hAnsi="Verdana" w:hint="eastAsia"/>
        </w:rPr>
        <w:t>「</w:t>
      </w:r>
      <w:r w:rsidR="00CD0CD6" w:rsidRPr="00B4767A">
        <w:rPr>
          <w:rFonts w:ascii="Verdana" w:eastAsia="ＭＳ Ｐゴシック" w:hAnsi="Verdana" w:hint="eastAsia"/>
        </w:rPr>
        <w:t>オープンソースプロジェクトにするが適切なのは、</w:t>
      </w:r>
      <w:r w:rsidR="006E729A" w:rsidRPr="00B4767A">
        <w:rPr>
          <w:rFonts w:ascii="Verdana" w:eastAsia="ＭＳ Ｐゴシック" w:hAnsi="Verdana" w:hint="eastAsia"/>
        </w:rPr>
        <w:t>検討中プロジェクトに企業としてそんなに重要じゃないけれども、何らかの制御は維持したいと</w:t>
      </w:r>
      <w:r w:rsidR="000F7D22" w:rsidRPr="00B4767A">
        <w:rPr>
          <w:rFonts w:ascii="Verdana" w:eastAsia="ＭＳ Ｐゴシック" w:hAnsi="Verdana" w:hint="eastAsia"/>
        </w:rPr>
        <w:t>思うような要素が認められる</w:t>
      </w:r>
      <w:r w:rsidR="00CD0CD6" w:rsidRPr="00B4767A">
        <w:rPr>
          <w:rFonts w:ascii="Verdana" w:eastAsia="ＭＳ Ｐゴシック" w:hAnsi="Verdana" w:hint="eastAsia"/>
        </w:rPr>
        <w:t>時です</w:t>
      </w:r>
      <w:r w:rsidR="002321A5" w:rsidRPr="00B4767A">
        <w:rPr>
          <w:rFonts w:ascii="Verdana" w:eastAsia="ＭＳ Ｐゴシック" w:hAnsi="Verdana" w:hint="eastAsia"/>
        </w:rPr>
        <w:t>。また、オープンソースプロジェクト</w:t>
      </w:r>
      <w:r w:rsidR="00035288" w:rsidRPr="00B4767A">
        <w:rPr>
          <w:rFonts w:ascii="Verdana" w:eastAsia="ＭＳ Ｐゴシック" w:hAnsi="Verdana" w:hint="eastAsia"/>
        </w:rPr>
        <w:t>に</w:t>
      </w:r>
      <w:r w:rsidR="002321A5" w:rsidRPr="00B4767A">
        <w:rPr>
          <w:rFonts w:ascii="Verdana" w:eastAsia="ＭＳ Ｐゴシック" w:hAnsi="Verdana" w:hint="eastAsia"/>
        </w:rPr>
        <w:t>他の開発者を巻き込むことによって</w:t>
      </w:r>
      <w:r w:rsidR="00090A70" w:rsidRPr="00B4767A">
        <w:rPr>
          <w:rFonts w:ascii="Verdana" w:eastAsia="ＭＳ Ｐゴシック" w:hAnsi="Verdana" w:hint="eastAsia"/>
        </w:rPr>
        <w:t>、</w:t>
      </w:r>
      <w:r w:rsidR="00BE1EA3" w:rsidRPr="00B4767A">
        <w:rPr>
          <w:rFonts w:ascii="Verdana" w:eastAsia="ＭＳ Ｐゴシック" w:hAnsi="Verdana" w:hint="eastAsia"/>
        </w:rPr>
        <w:t>プロジェクトが浮上する可能性が広がると思ったときも、オープンソースプロジェクトを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下さい。つまり、何か追求したいものを考え</w:t>
      </w:r>
      <w:r w:rsidR="00035288" w:rsidRPr="00B4767A">
        <w:rPr>
          <w:rFonts w:ascii="Verdana" w:eastAsia="ＭＳ Ｐゴシック" w:hAnsi="Verdana" w:hint="eastAsia"/>
        </w:rPr>
        <w:t>てから</w:t>
      </w:r>
      <w:r w:rsidR="00BE1EA3" w:rsidRPr="00B4767A">
        <w:rPr>
          <w:rFonts w:ascii="Verdana" w:eastAsia="ＭＳ Ｐゴシック" w:hAnsi="Verdana" w:hint="eastAsia"/>
        </w:rPr>
        <w:t>、オープンソースプロジェクトを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ください。</w:t>
      </w:r>
      <w:r w:rsidRPr="00B4767A">
        <w:rPr>
          <w:rFonts w:ascii="Verdana" w:eastAsia="ＭＳ Ｐゴシック" w:hAnsi="Verdana" w:hint="eastAsia"/>
        </w:rPr>
        <w:t>」</w:t>
      </w:r>
    </w:p>
    <w:p w14:paraId="5307A0A7" w14:textId="77777777" w:rsidR="00544125" w:rsidRPr="00B4767A" w:rsidRDefault="00544125" w:rsidP="00544125">
      <w:pPr>
        <w:rPr>
          <w:rFonts w:ascii="Verdana" w:eastAsia="ＭＳ Ｐゴシック" w:hAnsi="Verdana"/>
        </w:rPr>
      </w:pPr>
    </w:p>
    <w:p w14:paraId="66AB0BBF"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 – Director of Program Management at The Linux Foundation</w:t>
      </w:r>
    </w:p>
    <w:p w14:paraId="4AEE7980" w14:textId="5DFA4F1C" w:rsidR="00BE1EA3" w:rsidRPr="00B4767A" w:rsidRDefault="00146FDA" w:rsidP="00BE1EA3">
      <w:pPr>
        <w:rPr>
          <w:rFonts w:ascii="Verdana" w:eastAsia="ＭＳ Ｐゴシック" w:hAnsi="Verdana"/>
        </w:rPr>
      </w:pPr>
      <w:hyperlink r:id="rId13" w:history="1">
        <w:r w:rsidR="00BE1EA3" w:rsidRPr="00B4767A">
          <w:rPr>
            <w:rStyle w:val="a7"/>
            <w:rFonts w:ascii="Verdana" w:eastAsia="ＭＳ Ｐゴシック" w:hAnsi="Verdana"/>
          </w:rPr>
          <w:t>John Mertic</w:t>
        </w:r>
      </w:hyperlink>
      <w:r w:rsidR="00BE1EA3" w:rsidRPr="00B4767A">
        <w:rPr>
          <w:rFonts w:ascii="Verdana" w:eastAsia="ＭＳ Ｐゴシック" w:hAnsi="Verdana"/>
        </w:rPr>
        <w:t xml:space="preserve"> – </w:t>
      </w:r>
      <w:r w:rsidR="00BE1EA3" w:rsidRPr="00B4767A">
        <w:rPr>
          <w:rFonts w:ascii="Verdana" w:eastAsia="ＭＳ Ｐゴシック" w:hAnsi="Verdana" w:hint="eastAsia"/>
        </w:rPr>
        <w:t>プログラム管理ディレクター、</w:t>
      </w:r>
      <w:r w:rsidR="00BE1EA3" w:rsidRPr="00B4767A">
        <w:rPr>
          <w:rFonts w:ascii="Verdana" w:eastAsia="ＭＳ Ｐゴシック" w:hAnsi="Verdana"/>
        </w:rPr>
        <w:t>Linux Foundation</w:t>
      </w:r>
    </w:p>
    <w:p w14:paraId="39B7F88B" w14:textId="77777777" w:rsidR="000F7D22" w:rsidRPr="00B4767A" w:rsidRDefault="000F7D22" w:rsidP="00544125">
      <w:pPr>
        <w:rPr>
          <w:rFonts w:ascii="Verdana" w:eastAsia="ＭＳ Ｐゴシック" w:hAnsi="Verdana"/>
        </w:rPr>
      </w:pPr>
    </w:p>
    <w:p w14:paraId="61C6CC8D" w14:textId="77777777" w:rsidR="00544125" w:rsidRPr="00B4767A" w:rsidRDefault="00544125" w:rsidP="00544125">
      <w:pPr>
        <w:rPr>
          <w:rFonts w:ascii="Verdana" w:eastAsia="ＭＳ Ｐゴシック" w:hAnsi="Verdana"/>
        </w:rPr>
      </w:pPr>
      <w:r w:rsidRPr="00B4767A">
        <w:rPr>
          <w:rFonts w:ascii="Verdana" w:eastAsia="ＭＳ Ｐゴシック" w:hAnsi="Verdana"/>
        </w:rPr>
        <w:t>Questions to Ask Before Starting an Open Source Project</w:t>
      </w:r>
    </w:p>
    <w:p w14:paraId="22A2382F" w14:textId="77777777" w:rsidR="009269F5" w:rsidRPr="00B4767A" w:rsidRDefault="009269F5" w:rsidP="00544125">
      <w:pPr>
        <w:rPr>
          <w:rFonts w:ascii="Verdana" w:eastAsia="ＭＳ Ｐゴシック" w:hAnsi="Verdana"/>
        </w:rPr>
      </w:pPr>
      <w:r w:rsidRPr="00B4767A">
        <w:rPr>
          <w:rFonts w:ascii="Verdana" w:eastAsia="ＭＳ Ｐゴシック" w:hAnsi="Verdana" w:hint="eastAsia"/>
        </w:rPr>
        <w:t>オープンソースプロジェクトを立ち上げる前に問うべき質問</w:t>
      </w:r>
    </w:p>
    <w:p w14:paraId="44521953" w14:textId="77777777" w:rsidR="00544125" w:rsidRPr="00B4767A" w:rsidRDefault="00544125" w:rsidP="00544125">
      <w:pPr>
        <w:rPr>
          <w:rFonts w:ascii="Verdana" w:eastAsia="ＭＳ Ｐゴシック" w:hAnsi="Verdana"/>
        </w:rPr>
      </w:pPr>
    </w:p>
    <w:p w14:paraId="1CA24C1D"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financially sponsor the project? Do we have an internal executive champion?</w:t>
      </w:r>
    </w:p>
    <w:p w14:paraId="194EA88A" w14:textId="376D8D9F" w:rsidR="00544125" w:rsidRPr="00B4767A" w:rsidRDefault="00AF713C" w:rsidP="00544125">
      <w:pPr>
        <w:rPr>
          <w:rFonts w:ascii="Verdana" w:eastAsia="ＭＳ Ｐゴシック" w:hAnsi="Verdana"/>
        </w:rPr>
      </w:pPr>
      <w:r w:rsidRPr="00B4767A">
        <w:rPr>
          <w:rFonts w:ascii="Verdana" w:eastAsia="ＭＳ Ｐゴシック" w:hAnsi="Verdana" w:hint="eastAsia"/>
        </w:rPr>
        <w:t>プロジェクトを財政的に</w:t>
      </w:r>
      <w:del w:id="47" w:author="Date Masahiro" w:date="2018-08-03T10:39:00Z">
        <w:r w:rsidRPr="00B4767A" w:rsidDel="00B313C2">
          <w:rPr>
            <w:rFonts w:ascii="Verdana" w:eastAsia="ＭＳ Ｐゴシック" w:hAnsi="Verdana" w:hint="eastAsia"/>
          </w:rPr>
          <w:delText>後援</w:delText>
        </w:r>
      </w:del>
      <w:ins w:id="48" w:author="Date Masahiro" w:date="2018-08-03T10:39:00Z">
        <w:r w:rsidR="00B313C2">
          <w:rPr>
            <w:rFonts w:ascii="Verdana" w:eastAsia="ＭＳ Ｐゴシック" w:hAnsi="Verdana" w:hint="eastAsia"/>
          </w:rPr>
          <w:t>サポート</w:t>
        </w:r>
      </w:ins>
      <w:r w:rsidRPr="00B4767A">
        <w:rPr>
          <w:rFonts w:ascii="Verdana" w:eastAsia="ＭＳ Ｐゴシック" w:hAnsi="Verdana" w:hint="eastAsia"/>
        </w:rPr>
        <w:t>できますか？社内に経営</w:t>
      </w:r>
      <w:r w:rsidR="003C01F6" w:rsidRPr="00B4767A">
        <w:rPr>
          <w:rFonts w:ascii="Verdana" w:eastAsia="ＭＳ Ｐゴシック" w:hAnsi="Verdana" w:hint="eastAsia"/>
        </w:rPr>
        <w:t>幹部</w:t>
      </w:r>
      <w:r w:rsidRPr="00B4767A">
        <w:rPr>
          <w:rFonts w:ascii="Verdana" w:eastAsia="ＭＳ Ｐゴシック" w:hAnsi="Verdana" w:hint="eastAsia"/>
        </w:rPr>
        <w:t>レベル</w:t>
      </w:r>
      <w:del w:id="49" w:author="Date Masahiro" w:date="2018-08-03T10:39:00Z">
        <w:r w:rsidRPr="00B4767A" w:rsidDel="00B313C2">
          <w:rPr>
            <w:rFonts w:ascii="Verdana" w:eastAsia="ＭＳ Ｐゴシック" w:hAnsi="Verdana" w:hint="eastAsia"/>
          </w:rPr>
          <w:delText>の</w:delText>
        </w:r>
        <w:r w:rsidR="00035288" w:rsidRPr="00B4767A" w:rsidDel="00B313C2">
          <w:rPr>
            <w:rFonts w:ascii="Verdana" w:eastAsia="ＭＳ Ｐゴシック" w:hAnsi="Verdana" w:hint="eastAsia"/>
          </w:rPr>
          <w:delText>主導者</w:delText>
        </w:r>
      </w:del>
      <w:ins w:id="50" w:author="Date Masahiro" w:date="2018-08-03T10:39:00Z">
        <w:r w:rsidR="00B313C2">
          <w:rPr>
            <w:rFonts w:ascii="Verdana" w:eastAsia="ＭＳ Ｐゴシック" w:hAnsi="Verdana" w:hint="eastAsia"/>
          </w:rPr>
          <w:t>を</w:t>
        </w:r>
      </w:ins>
      <w:ins w:id="51" w:author="Date Masahiro" w:date="2018-08-03T10:40:00Z">
        <w:r w:rsidR="00B313C2">
          <w:rPr>
            <w:rFonts w:ascii="Verdana" w:eastAsia="ＭＳ Ｐゴシック" w:hAnsi="Verdana" w:hint="eastAsia"/>
          </w:rPr>
          <w:t>サポート、</w:t>
        </w:r>
      </w:ins>
      <w:ins w:id="52" w:author="Date Masahiro" w:date="2018-08-03T10:39:00Z">
        <w:r w:rsidR="00B313C2">
          <w:rPr>
            <w:rFonts w:ascii="Verdana" w:eastAsia="ＭＳ Ｐゴシック" w:hAnsi="Verdana" w:hint="eastAsia"/>
          </w:rPr>
          <w:t>牽引してくれる人</w:t>
        </w:r>
      </w:ins>
      <w:r w:rsidRPr="00B4767A">
        <w:rPr>
          <w:rFonts w:ascii="Verdana" w:eastAsia="ＭＳ Ｐゴシック" w:hAnsi="Verdana" w:hint="eastAsia"/>
        </w:rPr>
        <w:t>がいますか？</w:t>
      </w:r>
    </w:p>
    <w:p w14:paraId="79A46BDA" w14:textId="77777777" w:rsidR="00AF713C" w:rsidRPr="00B4767A" w:rsidRDefault="00AF713C" w:rsidP="00544125">
      <w:pPr>
        <w:rPr>
          <w:rFonts w:ascii="Verdana" w:eastAsia="ＭＳ Ｐゴシック" w:hAnsi="Verdana"/>
        </w:rPr>
      </w:pPr>
    </w:p>
    <w:p w14:paraId="33CA9377" w14:textId="77777777" w:rsidR="00544125" w:rsidRPr="00B4767A" w:rsidRDefault="00544125" w:rsidP="00544125">
      <w:pPr>
        <w:rPr>
          <w:rFonts w:ascii="Verdana" w:eastAsia="ＭＳ Ｐゴシック" w:hAnsi="Verdana"/>
        </w:rPr>
      </w:pPr>
      <w:r w:rsidRPr="00B4767A">
        <w:rPr>
          <w:rFonts w:ascii="Verdana" w:eastAsia="ＭＳ Ｐゴシック" w:hAnsi="Verdana"/>
        </w:rPr>
        <w:t>Is it possible to join efforts with an existing open source project?</w:t>
      </w:r>
    </w:p>
    <w:p w14:paraId="7D880D13" w14:textId="77777777" w:rsidR="00544125" w:rsidRPr="00B4767A" w:rsidRDefault="00AF713C" w:rsidP="00544125">
      <w:pPr>
        <w:rPr>
          <w:rFonts w:ascii="Verdana" w:eastAsia="ＭＳ Ｐゴシック" w:hAnsi="Verdana"/>
        </w:rPr>
      </w:pPr>
      <w:r w:rsidRPr="00B4767A">
        <w:rPr>
          <w:rFonts w:ascii="Verdana" w:eastAsia="ＭＳ Ｐゴシック" w:hAnsi="Verdana" w:hint="eastAsia"/>
        </w:rPr>
        <w:t>既存のオープンソースプロジェクトと一緒に活動することは可能ですか？</w:t>
      </w:r>
    </w:p>
    <w:p w14:paraId="676A91BA" w14:textId="77777777" w:rsidR="00AF713C" w:rsidRPr="00B4767A" w:rsidRDefault="00AF713C" w:rsidP="00544125">
      <w:pPr>
        <w:rPr>
          <w:rFonts w:ascii="Verdana" w:eastAsia="ＭＳ Ｐゴシック" w:hAnsi="Verdana"/>
        </w:rPr>
      </w:pPr>
    </w:p>
    <w:p w14:paraId="7E658846"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launch and maintain the project using the OSS model?</w:t>
      </w:r>
    </w:p>
    <w:p w14:paraId="1829E15D" w14:textId="5787C7F4" w:rsidR="00AF713C" w:rsidRPr="00B4767A" w:rsidRDefault="00AF713C" w:rsidP="00544125">
      <w:pPr>
        <w:rPr>
          <w:rFonts w:ascii="Verdana" w:eastAsia="ＭＳ Ｐゴシック" w:hAnsi="Verdana"/>
        </w:rPr>
      </w:pPr>
      <w:r w:rsidRPr="00B4767A">
        <w:rPr>
          <w:rFonts w:ascii="Verdana" w:eastAsia="ＭＳ Ｐゴシック" w:hAnsi="Verdana" w:hint="eastAsia"/>
        </w:rPr>
        <w:t>OSS</w:t>
      </w:r>
      <w:r w:rsidR="00035288" w:rsidRPr="00B4767A">
        <w:rPr>
          <w:rFonts w:ascii="Verdana" w:eastAsia="ＭＳ Ｐゴシック" w:hAnsi="Verdana" w:hint="eastAsia"/>
        </w:rPr>
        <w:t>モデル</w:t>
      </w:r>
      <w:r w:rsidRPr="00B4767A">
        <w:rPr>
          <w:rFonts w:ascii="Verdana" w:eastAsia="ＭＳ Ｐゴシック" w:hAnsi="Verdana" w:hint="eastAsia"/>
        </w:rPr>
        <w:t>によってプロジェクトを立ち上げ、維持することはできますか？</w:t>
      </w:r>
    </w:p>
    <w:p w14:paraId="19B7710C" w14:textId="77777777" w:rsidR="00544125" w:rsidRPr="00B4767A" w:rsidRDefault="00544125" w:rsidP="00544125">
      <w:pPr>
        <w:rPr>
          <w:rFonts w:ascii="Verdana" w:eastAsia="ＭＳ Ｐゴシック" w:hAnsi="Verdana"/>
        </w:rPr>
      </w:pPr>
    </w:p>
    <w:p w14:paraId="2D789F0B" w14:textId="77777777" w:rsidR="00544125" w:rsidRPr="00B4767A" w:rsidRDefault="00544125" w:rsidP="00544125">
      <w:pPr>
        <w:rPr>
          <w:rFonts w:ascii="Verdana" w:eastAsia="ＭＳ Ｐゴシック" w:hAnsi="Verdana"/>
        </w:rPr>
      </w:pPr>
      <w:r w:rsidRPr="00B4767A">
        <w:rPr>
          <w:rFonts w:ascii="Verdana" w:eastAsia="ＭＳ Ｐゴシック" w:hAnsi="Verdana"/>
        </w:rPr>
        <w:t>What constitutes success?</w:t>
      </w:r>
    </w:p>
    <w:p w14:paraId="077A3FFE" w14:textId="77777777" w:rsidR="00544125" w:rsidRPr="00B4767A" w:rsidRDefault="00544125" w:rsidP="00544125">
      <w:pPr>
        <w:rPr>
          <w:rFonts w:ascii="Verdana" w:eastAsia="ＭＳ Ｐゴシック" w:hAnsi="Verdana"/>
        </w:rPr>
      </w:pPr>
      <w:r w:rsidRPr="00B4767A">
        <w:rPr>
          <w:rFonts w:ascii="Verdana" w:eastAsia="ＭＳ Ｐゴシック" w:hAnsi="Verdana"/>
        </w:rPr>
        <w:t>How do we measure it?</w:t>
      </w:r>
    </w:p>
    <w:p w14:paraId="77F5A253"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何をもって成功とみなしますか？</w:t>
      </w:r>
    </w:p>
    <w:p w14:paraId="25614D0E"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どんな方法で評価しますか？</w:t>
      </w:r>
    </w:p>
    <w:p w14:paraId="20D5D227" w14:textId="77777777" w:rsidR="00544125" w:rsidRPr="00B4767A" w:rsidRDefault="00544125" w:rsidP="00544125">
      <w:pPr>
        <w:rPr>
          <w:rFonts w:ascii="Verdana" w:eastAsia="ＭＳ Ｐゴシック" w:hAnsi="Verdana"/>
        </w:rPr>
      </w:pPr>
    </w:p>
    <w:p w14:paraId="45EBE142" w14:textId="77777777" w:rsidR="00544125" w:rsidRPr="00B4767A" w:rsidRDefault="00544125" w:rsidP="00544125">
      <w:pPr>
        <w:rPr>
          <w:rFonts w:ascii="Verdana" w:eastAsia="ＭＳ Ｐゴシック" w:hAnsi="Verdana"/>
        </w:rPr>
      </w:pPr>
      <w:r w:rsidRPr="00B4767A">
        <w:rPr>
          <w:rFonts w:ascii="Verdana" w:eastAsia="ＭＳ Ｐゴシック" w:hAnsi="Verdana"/>
        </w:rPr>
        <w:t>Will the project be able to attract outside enterprise participation (from the start)?</w:t>
      </w:r>
    </w:p>
    <w:p w14:paraId="052D7892" w14:textId="7AD8E871" w:rsidR="00BA29A7" w:rsidRPr="00B4767A" w:rsidRDefault="00BA29A7" w:rsidP="00544125">
      <w:pPr>
        <w:rPr>
          <w:rFonts w:ascii="Verdana" w:eastAsia="ＭＳ Ｐゴシック" w:hAnsi="Verdana"/>
        </w:rPr>
      </w:pPr>
      <w:r w:rsidRPr="00B4767A">
        <w:rPr>
          <w:rFonts w:ascii="Verdana" w:eastAsia="ＭＳ Ｐゴシック" w:hAnsi="Verdana" w:hint="eastAsia"/>
        </w:rPr>
        <w:lastRenderedPageBreak/>
        <w:t>プロジェクトは、外部の企業の参加を引き寄せることが可能ですか</w:t>
      </w:r>
      <w:r w:rsidRPr="00B4767A">
        <w:rPr>
          <w:rFonts w:ascii="Verdana" w:eastAsia="ＭＳ Ｐゴシック" w:hAnsi="Verdana" w:hint="eastAsia"/>
        </w:rPr>
        <w:t>(</w:t>
      </w:r>
      <w:r w:rsidRPr="00B4767A">
        <w:rPr>
          <w:rFonts w:ascii="Verdana" w:eastAsia="ＭＳ Ｐゴシック" w:hAnsi="Verdana" w:hint="eastAsia"/>
        </w:rPr>
        <w:t>立ち上げ</w:t>
      </w:r>
      <w:r w:rsidR="00035288" w:rsidRPr="00B4767A">
        <w:rPr>
          <w:rFonts w:ascii="Verdana" w:eastAsia="ＭＳ Ｐゴシック" w:hAnsi="Verdana" w:hint="eastAsia"/>
        </w:rPr>
        <w:t>の当初</w:t>
      </w:r>
      <w:r w:rsidRPr="00B4767A">
        <w:rPr>
          <w:rFonts w:ascii="Verdana" w:eastAsia="ＭＳ Ｐゴシック" w:hAnsi="Verdana" w:hint="eastAsia"/>
        </w:rPr>
        <w:t>から</w:t>
      </w:r>
      <w:r w:rsidRPr="00B4767A">
        <w:rPr>
          <w:rFonts w:ascii="Verdana" w:eastAsia="ＭＳ Ｐゴシック" w:hAnsi="Verdana" w:hint="eastAsia"/>
        </w:rPr>
        <w:t>)</w:t>
      </w:r>
      <w:r w:rsidRPr="00B4767A">
        <w:rPr>
          <w:rFonts w:ascii="Verdana" w:eastAsia="ＭＳ Ｐゴシック" w:hAnsi="Verdana" w:hint="eastAsia"/>
        </w:rPr>
        <w:t>？</w:t>
      </w:r>
    </w:p>
    <w:p w14:paraId="3C77397A" w14:textId="77777777" w:rsidR="00544125" w:rsidRPr="00B4767A" w:rsidRDefault="00544125" w:rsidP="00544125">
      <w:pPr>
        <w:rPr>
          <w:rFonts w:ascii="Verdana" w:eastAsia="ＭＳ Ｐゴシック" w:hAnsi="Verdana"/>
        </w:rPr>
      </w:pPr>
    </w:p>
    <w:p w14:paraId="44E4DF40" w14:textId="77777777" w:rsidR="00544125" w:rsidRPr="00B4767A" w:rsidRDefault="00544125" w:rsidP="00544125">
      <w:pPr>
        <w:rPr>
          <w:rFonts w:ascii="Verdana" w:eastAsia="ＭＳ Ｐゴシック" w:hAnsi="Verdana"/>
        </w:rPr>
      </w:pPr>
      <w:r w:rsidRPr="00B4767A">
        <w:rPr>
          <w:rFonts w:ascii="Verdana" w:eastAsia="ＭＳ Ｐゴシック" w:hAnsi="Verdana"/>
        </w:rPr>
        <w:t>Is there enough external interest to form and grow a developer community?</w:t>
      </w:r>
    </w:p>
    <w:p w14:paraId="1B55839A"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開発者のコミュニティを形成し、拡大してゆくに十分な外部の関心はありますか？</w:t>
      </w:r>
    </w:p>
    <w:p w14:paraId="3AA66D42" w14:textId="77777777" w:rsidR="00544125" w:rsidRPr="00B4767A" w:rsidRDefault="00544125" w:rsidP="00544125">
      <w:pPr>
        <w:rPr>
          <w:rFonts w:ascii="Verdana" w:eastAsia="ＭＳ Ｐゴシック" w:hAnsi="Verdana"/>
        </w:rPr>
      </w:pPr>
    </w:p>
    <w:p w14:paraId="1DBA4D4D"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F345206" w14:textId="27435231" w:rsidR="00BA29A7" w:rsidRPr="00B4767A" w:rsidRDefault="00BA29A7" w:rsidP="00BA29A7">
      <w:pPr>
        <w:rPr>
          <w:rFonts w:ascii="Verdana" w:eastAsia="ＭＳ Ｐゴシック" w:hAnsi="Verdana"/>
        </w:rPr>
      </w:pPr>
      <w:r w:rsidRPr="00B4767A">
        <w:rPr>
          <w:rFonts w:ascii="Verdana" w:eastAsia="ＭＳ Ｐゴシック" w:hAnsi="Verdana" w:hint="eastAsia"/>
        </w:rPr>
        <w:t>出典：</w:t>
      </w:r>
      <w:hyperlink r:id="rId14" w:history="1">
        <w:r w:rsidRPr="00B4767A">
          <w:rPr>
            <w:rStyle w:val="a7"/>
            <w:rFonts w:ascii="Verdana" w:eastAsia="ＭＳ Ｐゴシック" w:hAnsi="Verdana"/>
          </w:rPr>
          <w:t>Ibrahim Haddad</w:t>
        </w:r>
      </w:hyperlink>
    </w:p>
    <w:p w14:paraId="653B7BDB" w14:textId="77777777" w:rsidR="00544125" w:rsidRPr="00B4767A" w:rsidRDefault="00544125" w:rsidP="00544125">
      <w:pPr>
        <w:rPr>
          <w:rFonts w:ascii="Verdana" w:eastAsia="ＭＳ Ｐゴシック" w:hAnsi="Verdana"/>
        </w:rPr>
      </w:pPr>
    </w:p>
    <w:p w14:paraId="360B6BEF"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4</w:t>
      </w:r>
    </w:p>
    <w:p w14:paraId="6F386E76"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第四章</w:t>
      </w:r>
    </w:p>
    <w:p w14:paraId="62F29F60" w14:textId="77777777" w:rsidR="00BA29A7" w:rsidRPr="00B4767A" w:rsidRDefault="00BA29A7" w:rsidP="00544125">
      <w:pPr>
        <w:rPr>
          <w:rFonts w:ascii="Verdana" w:eastAsia="ＭＳ Ｐゴシック" w:hAnsi="Verdana"/>
        </w:rPr>
      </w:pPr>
    </w:p>
    <w:p w14:paraId="10D8FF1E" w14:textId="77777777" w:rsidR="00544125" w:rsidRPr="00B4767A" w:rsidRDefault="00544125" w:rsidP="00544125">
      <w:pPr>
        <w:rPr>
          <w:rFonts w:ascii="Verdana" w:eastAsia="ＭＳ Ｐゴシック" w:hAnsi="Verdana"/>
        </w:rPr>
      </w:pPr>
      <w:r w:rsidRPr="00B4767A">
        <w:rPr>
          <w:rFonts w:ascii="Verdana" w:eastAsia="ＭＳ Ｐゴシック" w:hAnsi="Verdana"/>
        </w:rPr>
        <w:t>Planning the project</w:t>
      </w:r>
    </w:p>
    <w:p w14:paraId="6FBFE22F"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プロジェクトの計画作り</w:t>
      </w:r>
    </w:p>
    <w:p w14:paraId="2F551F6F" w14:textId="77777777" w:rsidR="00544125" w:rsidRPr="00B4767A" w:rsidRDefault="00544125" w:rsidP="00544125">
      <w:pPr>
        <w:rPr>
          <w:rFonts w:ascii="Verdana" w:eastAsia="ＭＳ Ｐゴシック" w:hAnsi="Verdana"/>
        </w:rPr>
      </w:pPr>
    </w:p>
    <w:p w14:paraId="6FA3B0A0"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set your plans in motion, there are a myriad of details which must be considered and resolved to bring your open source project to fruition. Let’s take the considerations step by step, starting with how you decide whether to release or donate the project’s source code.</w:t>
      </w:r>
    </w:p>
    <w:p w14:paraId="75BBD904" w14:textId="308E62C8" w:rsidR="00544125" w:rsidRPr="00B4767A" w:rsidRDefault="008B01DA" w:rsidP="00544125">
      <w:pPr>
        <w:rPr>
          <w:rFonts w:ascii="Verdana" w:eastAsia="ＭＳ Ｐゴシック" w:hAnsi="Verdana"/>
        </w:rPr>
      </w:pPr>
      <w:r w:rsidRPr="00B4767A">
        <w:rPr>
          <w:rFonts w:ascii="Verdana" w:eastAsia="ＭＳ Ｐゴシック" w:hAnsi="Verdana" w:hint="eastAsia"/>
        </w:rPr>
        <w:t>計画を実行に移し始めると、オープンソースプロジェクトから成果を得るために、検討し、解決しな</w:t>
      </w:r>
      <w:r w:rsidR="00BC6C18" w:rsidRPr="00B4767A">
        <w:rPr>
          <w:rFonts w:ascii="Verdana" w:eastAsia="ＭＳ Ｐゴシック" w:hAnsi="Verdana" w:hint="eastAsia"/>
        </w:rPr>
        <w:t>け</w:t>
      </w:r>
      <w:r w:rsidRPr="00B4767A">
        <w:rPr>
          <w:rFonts w:ascii="Verdana" w:eastAsia="ＭＳ Ｐゴシック" w:hAnsi="Verdana" w:hint="eastAsia"/>
        </w:rPr>
        <w:t>ればならないことが無数に出てきます。</w:t>
      </w:r>
      <w:r w:rsidR="00BC6C18" w:rsidRPr="00B4767A">
        <w:rPr>
          <w:rFonts w:ascii="Verdana" w:eastAsia="ＭＳ Ｐゴシック" w:hAnsi="Verdana" w:hint="eastAsia"/>
        </w:rPr>
        <w:t>プロジェクトのソースコードを公開、ないしは、寄贈するかどうかをいかに決定するかという問題から始めて、</w:t>
      </w:r>
      <w:r w:rsidR="00035288" w:rsidRPr="00B4767A">
        <w:rPr>
          <w:rFonts w:ascii="Verdana" w:eastAsia="ＭＳ Ｐゴシック" w:hAnsi="Verdana" w:hint="eastAsia"/>
        </w:rPr>
        <w:t>ひと</w:t>
      </w:r>
      <w:r w:rsidR="00BC6C18" w:rsidRPr="00B4767A">
        <w:rPr>
          <w:rFonts w:ascii="Verdana" w:eastAsia="ＭＳ Ｐゴシック" w:hAnsi="Verdana" w:hint="eastAsia"/>
        </w:rPr>
        <w:t>つ</w:t>
      </w:r>
      <w:r w:rsidR="00035288" w:rsidRPr="00B4767A">
        <w:rPr>
          <w:rFonts w:ascii="Verdana" w:eastAsia="ＭＳ Ｐゴシック" w:hAnsi="Verdana" w:hint="eastAsia"/>
        </w:rPr>
        <w:t>ひと</w:t>
      </w:r>
      <w:r w:rsidR="00BC6C18" w:rsidRPr="00B4767A">
        <w:rPr>
          <w:rFonts w:ascii="Verdana" w:eastAsia="ＭＳ Ｐゴシック" w:hAnsi="Verdana" w:hint="eastAsia"/>
        </w:rPr>
        <w:t>つ考えてみましょう。</w:t>
      </w:r>
    </w:p>
    <w:p w14:paraId="42816810" w14:textId="77777777" w:rsidR="00BC6C18" w:rsidRPr="00B4767A" w:rsidRDefault="00BC6C18" w:rsidP="00544125">
      <w:pPr>
        <w:rPr>
          <w:rFonts w:ascii="Verdana" w:eastAsia="ＭＳ Ｐゴシック" w:hAnsi="Verdana"/>
        </w:rPr>
      </w:pPr>
    </w:p>
    <w:p w14:paraId="79820028"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what code to release or donate</w:t>
      </w:r>
    </w:p>
    <w:p w14:paraId="0B4CF047" w14:textId="77777777" w:rsidR="00BC6C18" w:rsidRPr="00B4767A" w:rsidRDefault="00BC6C18" w:rsidP="00544125">
      <w:pPr>
        <w:rPr>
          <w:rFonts w:ascii="Verdana" w:eastAsia="ＭＳ Ｐゴシック" w:hAnsi="Verdana"/>
        </w:rPr>
      </w:pPr>
      <w:r w:rsidRPr="00B4767A">
        <w:rPr>
          <w:rFonts w:ascii="Verdana" w:eastAsia="ＭＳ Ｐゴシック" w:hAnsi="Verdana" w:hint="eastAsia"/>
        </w:rPr>
        <w:t>どんなコードを公開、ないしは、寄贈するかの決定</w:t>
      </w:r>
    </w:p>
    <w:p w14:paraId="21AA7D15" w14:textId="77777777" w:rsidR="00544125" w:rsidRPr="00B4767A" w:rsidRDefault="00544125" w:rsidP="00544125">
      <w:pPr>
        <w:rPr>
          <w:rFonts w:ascii="Verdana" w:eastAsia="ＭＳ Ｐゴシック" w:hAnsi="Verdana"/>
        </w:rPr>
      </w:pPr>
    </w:p>
    <w:p w14:paraId="248D4554" w14:textId="77777777" w:rsidR="00544125" w:rsidRPr="00B4767A" w:rsidRDefault="00544125" w:rsidP="00544125">
      <w:pPr>
        <w:rPr>
          <w:rFonts w:ascii="Verdana" w:eastAsia="ＭＳ Ｐゴシック" w:hAnsi="Verdana"/>
        </w:rPr>
      </w:pPr>
      <w:r w:rsidRPr="00B4767A">
        <w:rPr>
          <w:rFonts w:ascii="Verdana" w:eastAsia="ＭＳ Ｐゴシック" w:hAnsi="Verdana"/>
        </w:rPr>
        <w:t>First, you must decide if your company wants to create or release the code while maintaining ownership of it and the project, or if you want to donate the code to others to maintain and administer the project. If the code already exists, then there is the related issue of whether you will release all the code in a project or just some of it as an open source project.</w:t>
      </w:r>
    </w:p>
    <w:p w14:paraId="5AA971EB" w14:textId="5A116356" w:rsidR="00D53103" w:rsidRPr="00B4767A" w:rsidRDefault="00D53103" w:rsidP="00544125">
      <w:pPr>
        <w:rPr>
          <w:rFonts w:ascii="Verdana" w:eastAsia="ＭＳ Ｐゴシック" w:hAnsi="Verdana"/>
        </w:rPr>
      </w:pPr>
      <w:r w:rsidRPr="00B4767A">
        <w:rPr>
          <w:rFonts w:ascii="Verdana" w:eastAsia="ＭＳ Ｐゴシック" w:hAnsi="Verdana" w:hint="eastAsia"/>
        </w:rPr>
        <w:t>最初に、</w:t>
      </w:r>
      <w:r w:rsidR="002426AF" w:rsidRPr="00B4767A">
        <w:rPr>
          <w:rFonts w:ascii="Verdana" w:eastAsia="ＭＳ Ｐゴシック" w:hAnsi="Verdana" w:hint="eastAsia"/>
        </w:rPr>
        <w:t>コードやプロジェクトに関する所有権を維持した状態で、コードの作成や公開を行おうと考えるのか、あるいは、</w:t>
      </w:r>
      <w:r w:rsidR="00035288" w:rsidRPr="00B4767A">
        <w:rPr>
          <w:rFonts w:ascii="Verdana" w:eastAsia="ＭＳ Ｐゴシック" w:hAnsi="Verdana" w:hint="eastAsia"/>
        </w:rPr>
        <w:t>他者に寄贈し、</w:t>
      </w:r>
      <w:r w:rsidR="002426AF" w:rsidRPr="00B4767A">
        <w:rPr>
          <w:rFonts w:ascii="Verdana" w:eastAsia="ＭＳ Ｐゴシック" w:hAnsi="Verdana" w:hint="eastAsia"/>
        </w:rPr>
        <w:t>プロジェクトの保守と管理を任せたいと考えるのかを決定しなければなりません。もしもコードが既に存在している時</w:t>
      </w:r>
      <w:r w:rsidR="007D0160" w:rsidRPr="00B4767A">
        <w:rPr>
          <w:rFonts w:ascii="Verdana" w:eastAsia="ＭＳ Ｐゴシック" w:hAnsi="Verdana" w:hint="eastAsia"/>
        </w:rPr>
        <w:t>には、</w:t>
      </w:r>
      <w:r w:rsidR="00035288" w:rsidRPr="00B4767A">
        <w:rPr>
          <w:rFonts w:ascii="Verdana" w:eastAsia="ＭＳ Ｐゴシック" w:hAnsi="Verdana" w:hint="eastAsia"/>
        </w:rPr>
        <w:t>関連した</w:t>
      </w:r>
      <w:r w:rsidR="007D0160" w:rsidRPr="00B4767A">
        <w:rPr>
          <w:rFonts w:ascii="Verdana" w:eastAsia="ＭＳ Ｐゴシック" w:hAnsi="Verdana" w:hint="eastAsia"/>
        </w:rPr>
        <w:t>課題として、オープンソースプロジェクトに供するのは、既存プロジェクトのすべてのコードなのか、その一部のみとするのかを決定しなければなりません。</w:t>
      </w:r>
    </w:p>
    <w:p w14:paraId="31842C5F" w14:textId="77777777" w:rsidR="00544125" w:rsidRPr="00B4767A" w:rsidRDefault="00544125" w:rsidP="00544125">
      <w:pPr>
        <w:rPr>
          <w:rFonts w:ascii="Verdana" w:eastAsia="ＭＳ Ｐゴシック" w:hAnsi="Verdana"/>
        </w:rPr>
      </w:pPr>
    </w:p>
    <w:p w14:paraId="36A716D9"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To make these decisions, consider stepping back to determine the objectives you have in mind for the code.</w:t>
      </w:r>
    </w:p>
    <w:p w14:paraId="4324509C" w14:textId="0821AD30" w:rsidR="007D0160" w:rsidRPr="00B4767A" w:rsidRDefault="007D0160" w:rsidP="00544125">
      <w:pPr>
        <w:rPr>
          <w:rFonts w:ascii="Verdana" w:eastAsia="ＭＳ Ｐゴシック" w:hAnsi="Verdana"/>
        </w:rPr>
      </w:pPr>
      <w:r w:rsidRPr="00B4767A">
        <w:rPr>
          <w:rFonts w:ascii="Verdana" w:eastAsia="ＭＳ Ｐゴシック" w:hAnsi="Verdana" w:hint="eastAsia"/>
        </w:rPr>
        <w:t>これらの決定を行う</w:t>
      </w:r>
      <w:r w:rsidR="00035288" w:rsidRPr="00B4767A">
        <w:rPr>
          <w:rFonts w:ascii="Verdana" w:eastAsia="ＭＳ Ｐゴシック" w:hAnsi="Verdana" w:hint="eastAsia"/>
        </w:rPr>
        <w:t>に当たり</w:t>
      </w:r>
      <w:r w:rsidRPr="00B4767A">
        <w:rPr>
          <w:rFonts w:ascii="Verdana" w:eastAsia="ＭＳ Ｐゴシック" w:hAnsi="Verdana" w:hint="eastAsia"/>
        </w:rPr>
        <w:t>、</w:t>
      </w:r>
      <w:r w:rsidR="00EE552C" w:rsidRPr="00B4767A">
        <w:rPr>
          <w:rFonts w:ascii="Verdana" w:eastAsia="ＭＳ Ｐゴシック" w:hAnsi="Verdana" w:hint="eastAsia"/>
        </w:rPr>
        <w:t>コードに</w:t>
      </w:r>
      <w:r w:rsidR="00133690" w:rsidRPr="00B4767A">
        <w:rPr>
          <w:rFonts w:ascii="Verdana" w:eastAsia="ＭＳ Ｐゴシック" w:hAnsi="Verdana" w:hint="eastAsia"/>
        </w:rPr>
        <w:t>託した目</w:t>
      </w:r>
      <w:r w:rsidR="00EE552C" w:rsidRPr="00B4767A">
        <w:rPr>
          <w:rFonts w:ascii="Verdana" w:eastAsia="ＭＳ Ｐゴシック" w:hAnsi="Verdana" w:hint="eastAsia"/>
        </w:rPr>
        <w:t>的を見定める</w:t>
      </w:r>
      <w:r w:rsidR="00757670" w:rsidRPr="00B4767A">
        <w:rPr>
          <w:rFonts w:ascii="Verdana" w:eastAsia="ＭＳ Ｐゴシック" w:hAnsi="Verdana" w:hint="eastAsia"/>
        </w:rPr>
        <w:t>べく立ち戻ることを検討してください。</w:t>
      </w:r>
    </w:p>
    <w:p w14:paraId="633538FA" w14:textId="77777777" w:rsidR="00544125" w:rsidRPr="00B4767A" w:rsidRDefault="00544125" w:rsidP="00544125">
      <w:pPr>
        <w:rPr>
          <w:rFonts w:ascii="Verdana" w:eastAsia="ＭＳ Ｐゴシック" w:hAnsi="Verdana"/>
        </w:rPr>
      </w:pPr>
    </w:p>
    <w:p w14:paraId="0BD7B387"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When our engineers decide they want to open source a project, we look at several things. First, we want to make sure, is the project going to be useful to developers outside the company? And is the project going to be something transformative? Is it something we can showcase? And is there going to be a community built around this that the person maintaining it will be able to support?”</w:t>
      </w:r>
    </w:p>
    <w:p w14:paraId="6D0EFA50" w14:textId="3F20DBB4" w:rsidR="00EE552C" w:rsidRPr="00B4767A" w:rsidRDefault="00EE552C" w:rsidP="00544125">
      <w:pPr>
        <w:rPr>
          <w:rFonts w:ascii="Verdana" w:eastAsia="ＭＳ Ｐゴシック" w:hAnsi="Verdana"/>
        </w:rPr>
      </w:pPr>
      <w:r w:rsidRPr="00B4767A">
        <w:rPr>
          <w:rFonts w:ascii="Verdana" w:eastAsia="ＭＳ Ｐゴシック" w:hAnsi="Verdana" w:hint="eastAsia"/>
        </w:rPr>
        <w:t>「私たちの</w:t>
      </w:r>
      <w:r w:rsidR="00655C1D" w:rsidRPr="00B4767A">
        <w:rPr>
          <w:rFonts w:ascii="Verdana" w:eastAsia="ＭＳ Ｐゴシック" w:hAnsi="Verdana" w:hint="eastAsia"/>
        </w:rPr>
        <w:t>技術者</w:t>
      </w:r>
      <w:r w:rsidRPr="00B4767A">
        <w:rPr>
          <w:rFonts w:ascii="Verdana" w:eastAsia="ＭＳ Ｐゴシック" w:hAnsi="Verdana" w:hint="eastAsia"/>
        </w:rPr>
        <w:t>がプロジェクトをオープンソース化</w:t>
      </w:r>
      <w:r w:rsidR="00655C1D" w:rsidRPr="00B4767A">
        <w:rPr>
          <w:rFonts w:ascii="Verdana" w:eastAsia="ＭＳ Ｐゴシック" w:hAnsi="Verdana" w:hint="eastAsia"/>
        </w:rPr>
        <w:t>したいということ</w:t>
      </w:r>
      <w:r w:rsidRPr="00B4767A">
        <w:rPr>
          <w:rFonts w:ascii="Verdana" w:eastAsia="ＭＳ Ｐゴシック" w:hAnsi="Verdana" w:hint="eastAsia"/>
        </w:rPr>
        <w:t>を決定したら、いくつかのことを考えます。まず、プロジェクトが社外の開発者にとって有用なものになるかどうかを確認します。そして、プロジェクト</w:t>
      </w:r>
      <w:r w:rsidR="005778BA" w:rsidRPr="00B4767A">
        <w:rPr>
          <w:rFonts w:ascii="Verdana" w:eastAsia="ＭＳ Ｐゴシック" w:hAnsi="Verdana" w:hint="eastAsia"/>
        </w:rPr>
        <w:t>は</w:t>
      </w:r>
      <w:del w:id="53" w:author="Date Masahiro" w:date="2018-08-03T12:11:00Z">
        <w:r w:rsidR="005778BA" w:rsidRPr="00B4767A" w:rsidDel="003D5A13">
          <w:rPr>
            <w:rFonts w:ascii="Verdana" w:eastAsia="ＭＳ Ｐゴシック" w:hAnsi="Verdana" w:hint="eastAsia"/>
          </w:rPr>
          <w:delText>変って行けるようなものなのか</w:delText>
        </w:r>
      </w:del>
      <w:ins w:id="54" w:author="Date Masahiro" w:date="2018-08-03T12:11:00Z">
        <w:r w:rsidR="003D5A13">
          <w:rPr>
            <w:rFonts w:ascii="Verdana" w:eastAsia="ＭＳ Ｐゴシック" w:hAnsi="Verdana" w:hint="eastAsia"/>
          </w:rPr>
          <w:t>斬新なものか</w:t>
        </w:r>
      </w:ins>
      <w:r w:rsidR="005778BA" w:rsidRPr="00B4767A">
        <w:rPr>
          <w:rFonts w:ascii="Verdana" w:eastAsia="ＭＳ Ｐゴシック" w:hAnsi="Verdana" w:hint="eastAsia"/>
        </w:rPr>
        <w:t>？</w:t>
      </w:r>
      <w:del w:id="55" w:author="Date Masahiro" w:date="2018-08-03T12:11:00Z">
        <w:r w:rsidR="005778BA" w:rsidRPr="00B4767A" w:rsidDel="003D5A13">
          <w:rPr>
            <w:rFonts w:ascii="Verdana" w:eastAsia="ＭＳ Ｐゴシック" w:hAnsi="Verdana" w:hint="eastAsia"/>
          </w:rPr>
          <w:delText>試作物として展示できるか</w:delText>
        </w:r>
      </w:del>
      <w:ins w:id="56" w:author="Date Masahiro" w:date="2018-08-03T12:11:00Z">
        <w:r w:rsidR="003D5A13">
          <w:rPr>
            <w:rFonts w:ascii="Verdana" w:eastAsia="ＭＳ Ｐゴシック" w:hAnsi="Verdana" w:hint="eastAsia"/>
          </w:rPr>
          <w:t>ショーケースにできるようなものか</w:t>
        </w:r>
      </w:ins>
      <w:r w:rsidR="005778BA" w:rsidRPr="00B4767A">
        <w:rPr>
          <w:rFonts w:ascii="Verdana" w:eastAsia="ＭＳ Ｐゴシック" w:hAnsi="Verdana" w:hint="eastAsia"/>
        </w:rPr>
        <w:t>？また、プロジェクトの周り</w:t>
      </w:r>
      <w:r w:rsidR="00655C1D" w:rsidRPr="00B4767A">
        <w:rPr>
          <w:rFonts w:ascii="Verdana" w:eastAsia="ＭＳ Ｐゴシック" w:hAnsi="Verdana" w:hint="eastAsia"/>
        </w:rPr>
        <w:t>に</w:t>
      </w:r>
      <w:r w:rsidR="005778BA" w:rsidRPr="00B4767A">
        <w:rPr>
          <w:rFonts w:ascii="Verdana" w:eastAsia="ＭＳ Ｐゴシック" w:hAnsi="Verdana" w:hint="eastAsia"/>
        </w:rPr>
        <w:t>コミュニティが形成され、</w:t>
      </w:r>
      <w:r w:rsidR="00655C1D" w:rsidRPr="00B4767A">
        <w:rPr>
          <w:rFonts w:ascii="Verdana" w:eastAsia="ＭＳ Ｐゴシック" w:hAnsi="Verdana" w:hint="eastAsia"/>
        </w:rPr>
        <w:t>それを</w:t>
      </w:r>
      <w:r w:rsidR="005778BA" w:rsidRPr="00B4767A">
        <w:rPr>
          <w:rFonts w:ascii="Verdana" w:eastAsia="ＭＳ Ｐゴシック" w:hAnsi="Verdana" w:hint="eastAsia"/>
        </w:rPr>
        <w:t>プロジェクトの面倒を見る人が</w:t>
      </w:r>
      <w:r w:rsidR="00655C1D" w:rsidRPr="00B4767A">
        <w:rPr>
          <w:rFonts w:ascii="Verdana" w:eastAsia="ＭＳ Ｐゴシック" w:hAnsi="Verdana" w:hint="eastAsia"/>
        </w:rPr>
        <w:t>きちんと</w:t>
      </w:r>
      <w:r w:rsidR="00E55A47" w:rsidRPr="00B4767A">
        <w:rPr>
          <w:rFonts w:ascii="Verdana" w:eastAsia="ＭＳ Ｐゴシック" w:hAnsi="Verdana" w:hint="eastAsia"/>
        </w:rPr>
        <w:t>サポートできるかどうか？</w:t>
      </w:r>
      <w:r w:rsidRPr="00B4767A">
        <w:rPr>
          <w:rFonts w:ascii="Verdana" w:eastAsia="ＭＳ Ｐゴシック" w:hAnsi="Verdana" w:hint="eastAsia"/>
        </w:rPr>
        <w:t>」</w:t>
      </w:r>
    </w:p>
    <w:p w14:paraId="72A5B8B5" w14:textId="77777777" w:rsidR="00544125" w:rsidRPr="00B4767A" w:rsidRDefault="00544125" w:rsidP="00544125">
      <w:pPr>
        <w:rPr>
          <w:rFonts w:ascii="Verdana" w:eastAsia="ＭＳ Ｐゴシック" w:hAnsi="Verdana"/>
        </w:rPr>
      </w:pPr>
    </w:p>
    <w:p w14:paraId="5AABFC73"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1300BBFF" w14:textId="750D15DB" w:rsidR="00E55A47" w:rsidRPr="00B4767A" w:rsidRDefault="00146FDA" w:rsidP="00E55A47">
      <w:pPr>
        <w:rPr>
          <w:rFonts w:ascii="Verdana" w:eastAsia="ＭＳ Ｐゴシック" w:hAnsi="Verdana"/>
        </w:rPr>
      </w:pPr>
      <w:hyperlink r:id="rId15" w:history="1">
        <w:r w:rsidR="00E55A47" w:rsidRPr="00B4767A">
          <w:rPr>
            <w:rStyle w:val="a7"/>
            <w:rFonts w:ascii="Verdana" w:eastAsia="ＭＳ Ｐゴシック" w:hAnsi="Verdana"/>
          </w:rPr>
          <w:t>Christine Abernathy</w:t>
        </w:r>
      </w:hyperlink>
      <w:r w:rsidR="00E55A47" w:rsidRPr="00B4767A">
        <w:rPr>
          <w:rFonts w:ascii="Verdana" w:eastAsia="ＭＳ Ｐゴシック" w:hAnsi="Verdana"/>
        </w:rPr>
        <w:t xml:space="preserve"> – </w:t>
      </w:r>
      <w:r w:rsidR="00E55A47" w:rsidRPr="00B4767A">
        <w:rPr>
          <w:rFonts w:ascii="Verdana" w:eastAsia="ＭＳ Ｐゴシック" w:hAnsi="Verdana" w:hint="eastAsia"/>
        </w:rPr>
        <w:t>オープンソースチーム開発者アドボケート、</w:t>
      </w:r>
      <w:r w:rsidR="00E55A47" w:rsidRPr="00B4767A">
        <w:rPr>
          <w:rFonts w:ascii="Verdana" w:eastAsia="ＭＳ Ｐゴシック" w:hAnsi="Verdana"/>
        </w:rPr>
        <w:t>Facebook</w:t>
      </w:r>
    </w:p>
    <w:p w14:paraId="1E38CE8D" w14:textId="77777777" w:rsidR="00544125" w:rsidRPr="00B4767A" w:rsidRDefault="00544125" w:rsidP="00544125">
      <w:pPr>
        <w:rPr>
          <w:rFonts w:ascii="Verdana" w:eastAsia="ＭＳ Ｐゴシック" w:hAnsi="Verdana"/>
        </w:rPr>
      </w:pPr>
    </w:p>
    <w:p w14:paraId="0458B172" w14:textId="77777777" w:rsidR="00544125" w:rsidRPr="00B4767A" w:rsidRDefault="00544125" w:rsidP="00544125">
      <w:pPr>
        <w:rPr>
          <w:rFonts w:ascii="Verdana" w:eastAsia="ＭＳ Ｐゴシック" w:hAnsi="Verdana"/>
        </w:rPr>
      </w:pPr>
      <w:r w:rsidRPr="00B4767A">
        <w:rPr>
          <w:rFonts w:ascii="Verdana" w:eastAsia="ＭＳ Ｐゴシック" w:hAnsi="Verdana"/>
        </w:rPr>
        <w:t>For example, you might want to attract fresh insights from other developers on a part of an application that isn’t core to your work. Or you might seek additional real-life algorithms to detect logs in a system monitoring application. Rather than releasing the whole product as open source, you could release only the code related to the algorithms. This allows you to gain the contributions of others and help others who are needing similar help, without compromising your core business.</w:t>
      </w:r>
    </w:p>
    <w:p w14:paraId="599C1B0F" w14:textId="2DFC91B0" w:rsidR="00E55A47" w:rsidRPr="00B4767A" w:rsidRDefault="00E55A47" w:rsidP="00544125">
      <w:pPr>
        <w:rPr>
          <w:rFonts w:ascii="Verdana" w:eastAsia="ＭＳ Ｐゴシック" w:hAnsi="Verdana"/>
        </w:rPr>
      </w:pPr>
      <w:r w:rsidRPr="00B4767A">
        <w:rPr>
          <w:rFonts w:ascii="Verdana" w:eastAsia="ＭＳ Ｐゴシック" w:hAnsi="Verdana" w:hint="eastAsia"/>
        </w:rPr>
        <w:t>たとえば、自分の</w:t>
      </w:r>
      <w:r w:rsidR="00655C1D" w:rsidRPr="00B4767A">
        <w:rPr>
          <w:rFonts w:ascii="Verdana" w:eastAsia="ＭＳ Ｐゴシック" w:hAnsi="Verdana" w:hint="eastAsia"/>
        </w:rPr>
        <w:t>仕事</w:t>
      </w:r>
      <w:r w:rsidRPr="00B4767A">
        <w:rPr>
          <w:rFonts w:ascii="Verdana" w:eastAsia="ＭＳ Ｐゴシック" w:hAnsi="Verdana" w:hint="eastAsia"/>
        </w:rPr>
        <w:t>の中核ではないアプリケーションの一部について、他の開発者から新鮮な見識を得たいと考えることがあるでしょう。あるいは、システム監視アプリケーションの中</w:t>
      </w:r>
      <w:r w:rsidR="007E7AB7" w:rsidRPr="00B4767A">
        <w:rPr>
          <w:rFonts w:ascii="Verdana" w:eastAsia="ＭＳ Ｐゴシック" w:hAnsi="Verdana" w:hint="eastAsia"/>
        </w:rPr>
        <w:t>で、</w:t>
      </w:r>
      <w:r w:rsidR="0085278B" w:rsidRPr="00B4767A">
        <w:rPr>
          <w:rFonts w:ascii="Verdana" w:eastAsia="ＭＳ Ｐゴシック" w:hAnsi="Verdana" w:hint="eastAsia"/>
        </w:rPr>
        <w:t>ログを検出する</w:t>
      </w:r>
      <w:del w:id="57" w:author="Date Masahiro" w:date="2018-08-03T12:16:00Z">
        <w:r w:rsidR="0085278B" w:rsidRPr="00B4767A" w:rsidDel="003D5A13">
          <w:rPr>
            <w:rFonts w:ascii="Verdana" w:eastAsia="ＭＳ Ｐゴシック" w:hAnsi="Verdana" w:hint="eastAsia"/>
          </w:rPr>
          <w:delText>実</w:delText>
        </w:r>
        <w:r w:rsidR="007E7AB7" w:rsidRPr="00B4767A" w:rsidDel="003D5A13">
          <w:rPr>
            <w:rFonts w:ascii="Verdana" w:eastAsia="ＭＳ Ｐゴシック" w:hAnsi="Verdana" w:hint="eastAsia"/>
          </w:rPr>
          <w:delText>生命</w:delText>
        </w:r>
      </w:del>
      <w:ins w:id="58" w:author="Date Masahiro" w:date="2018-08-03T12:16:00Z">
        <w:r w:rsidR="003D5A13">
          <w:rPr>
            <w:rFonts w:ascii="Verdana" w:eastAsia="ＭＳ Ｐゴシック" w:hAnsi="Verdana" w:hint="eastAsia"/>
          </w:rPr>
          <w:t>現実的な</w:t>
        </w:r>
      </w:ins>
      <w:r w:rsidR="0085278B" w:rsidRPr="00B4767A">
        <w:rPr>
          <w:rFonts w:ascii="Verdana" w:eastAsia="ＭＳ Ｐゴシック" w:hAnsi="Verdana" w:hint="eastAsia"/>
        </w:rPr>
        <w:t>アルゴリズムを追加したいと考えるかもしれません。</w:t>
      </w:r>
      <w:r w:rsidR="007E7AB7" w:rsidRPr="00B4767A">
        <w:rPr>
          <w:rFonts w:ascii="Verdana" w:eastAsia="ＭＳ Ｐゴシック" w:hAnsi="Verdana" w:hint="eastAsia"/>
        </w:rPr>
        <w:t>この際、全ソフトウェアをオープンソースとして公開するのでなく、アルゴリズムに関連したコードだけを公開するというやり方もあります。こうすれば、</w:t>
      </w:r>
      <w:r w:rsidR="00655C1D" w:rsidRPr="00B4767A">
        <w:rPr>
          <w:rFonts w:ascii="Verdana" w:eastAsia="ＭＳ Ｐゴシック" w:hAnsi="Verdana" w:hint="eastAsia"/>
        </w:rPr>
        <w:t>中核</w:t>
      </w:r>
      <w:r w:rsidR="007E7AB7" w:rsidRPr="00B4767A">
        <w:rPr>
          <w:rFonts w:ascii="Verdana" w:eastAsia="ＭＳ Ｐゴシック" w:hAnsi="Verdana" w:hint="eastAsia"/>
        </w:rPr>
        <w:t>ビジネスを</w:t>
      </w:r>
      <w:r w:rsidR="00FF1335" w:rsidRPr="00B4767A">
        <w:rPr>
          <w:rFonts w:ascii="Verdana" w:eastAsia="ＭＳ Ｐゴシック" w:hAnsi="Verdana" w:hint="eastAsia"/>
        </w:rPr>
        <w:t>危うくすることなく、他の人々の貢献を受け、なおかつ、同様の手助けを必要としている人々を助けることもできます。</w:t>
      </w:r>
    </w:p>
    <w:p w14:paraId="54C6F493" w14:textId="77777777" w:rsidR="00544125" w:rsidRPr="00B4767A" w:rsidRDefault="00544125" w:rsidP="00544125">
      <w:pPr>
        <w:rPr>
          <w:rFonts w:ascii="Verdana" w:eastAsia="ＭＳ Ｐゴシック" w:hAnsi="Verdana"/>
        </w:rPr>
      </w:pPr>
    </w:p>
    <w:p w14:paraId="6FA19B58" w14:textId="54EDE640" w:rsidR="00544125" w:rsidRPr="00B4767A" w:rsidRDefault="00544125" w:rsidP="00544125">
      <w:pPr>
        <w:rPr>
          <w:rFonts w:ascii="Verdana" w:eastAsia="ＭＳ Ｐゴシック" w:hAnsi="Verdana"/>
        </w:rPr>
      </w:pPr>
      <w:r w:rsidRPr="00B4767A">
        <w:rPr>
          <w:rFonts w:ascii="Verdana" w:eastAsia="ＭＳ Ｐゴシック" w:hAnsi="Verdana"/>
        </w:rPr>
        <w:t>Starting a project and maintaining overall control lets you have oversight and gives you the ability to help shape it into what you need, while still giving freedom and control to the contributing developers to do their work.</w:t>
      </w:r>
    </w:p>
    <w:p w14:paraId="45A700E3" w14:textId="11C401B3" w:rsidR="00FF1335" w:rsidRPr="00B4767A" w:rsidRDefault="00FF1335" w:rsidP="00544125">
      <w:pPr>
        <w:rPr>
          <w:rFonts w:ascii="Verdana" w:eastAsia="ＭＳ Ｐゴシック" w:hAnsi="Verdana"/>
        </w:rPr>
      </w:pPr>
      <w:r w:rsidRPr="00B4767A">
        <w:rPr>
          <w:rFonts w:ascii="Verdana" w:eastAsia="ＭＳ Ｐゴシック" w:hAnsi="Verdana" w:hint="eastAsia"/>
        </w:rPr>
        <w:lastRenderedPageBreak/>
        <w:t>プロジェクトを立ち上げ、全体の制御</w:t>
      </w:r>
      <w:r w:rsidR="00914B02" w:rsidRPr="00B4767A">
        <w:rPr>
          <w:rFonts w:ascii="Verdana" w:eastAsia="ＭＳ Ｐゴシック" w:hAnsi="Verdana" w:hint="eastAsia"/>
        </w:rPr>
        <w:t>権</w:t>
      </w:r>
      <w:r w:rsidRPr="00B4767A">
        <w:rPr>
          <w:rFonts w:ascii="Verdana" w:eastAsia="ＭＳ Ｐゴシック" w:hAnsi="Verdana" w:hint="eastAsia"/>
        </w:rPr>
        <w:t>を維持すれば、</w:t>
      </w:r>
      <w:r w:rsidR="00753A0F" w:rsidRPr="00B4767A">
        <w:rPr>
          <w:rFonts w:ascii="Verdana" w:eastAsia="ＭＳ Ｐゴシック" w:hAnsi="Verdana" w:hint="eastAsia"/>
        </w:rPr>
        <w:t>プロジェクトを高い場所から見守り、</w:t>
      </w:r>
      <w:r w:rsidR="0006731C" w:rsidRPr="00B4767A">
        <w:rPr>
          <w:rFonts w:ascii="Verdana" w:eastAsia="ＭＳ Ｐゴシック" w:hAnsi="Verdana" w:hint="eastAsia"/>
        </w:rPr>
        <w:t>必要な形に持って行</w:t>
      </w:r>
      <w:r w:rsidR="008A00F0" w:rsidRPr="00B4767A">
        <w:rPr>
          <w:rFonts w:ascii="Verdana" w:eastAsia="ＭＳ Ｐゴシック" w:hAnsi="Verdana" w:hint="eastAsia"/>
        </w:rPr>
        <w:t>くのに必要な影響力を</w:t>
      </w:r>
      <w:r w:rsidR="00914B02" w:rsidRPr="00B4767A">
        <w:rPr>
          <w:rFonts w:ascii="Verdana" w:eastAsia="ＭＳ Ｐゴシック" w:hAnsi="Verdana" w:hint="eastAsia"/>
        </w:rPr>
        <w:t>持つことができます</w:t>
      </w:r>
      <w:r w:rsidR="008A00F0" w:rsidRPr="00B4767A">
        <w:rPr>
          <w:rFonts w:ascii="Verdana" w:eastAsia="ＭＳ Ｐゴシック" w:hAnsi="Verdana" w:hint="eastAsia"/>
        </w:rPr>
        <w:t>。それでも、貢献する開発者には彼らの活動の自由と自己制御を保証します。</w:t>
      </w:r>
    </w:p>
    <w:p w14:paraId="25D1670C" w14:textId="77777777" w:rsidR="00544125" w:rsidRPr="00B4767A" w:rsidRDefault="00544125" w:rsidP="00544125">
      <w:pPr>
        <w:rPr>
          <w:rFonts w:ascii="Verdana" w:eastAsia="ＭＳ Ｐゴシック" w:hAnsi="Verdana"/>
        </w:rPr>
      </w:pPr>
    </w:p>
    <w:p w14:paraId="6D6AF65F" w14:textId="0038C0A2" w:rsidR="00544125" w:rsidRPr="00B4767A" w:rsidRDefault="00544125" w:rsidP="00544125">
      <w:pPr>
        <w:rPr>
          <w:rFonts w:ascii="Verdana" w:eastAsia="ＭＳ Ｐゴシック" w:hAnsi="Verdana"/>
        </w:rPr>
      </w:pPr>
      <w:r w:rsidRPr="00B4767A">
        <w:rPr>
          <w:rFonts w:ascii="Verdana" w:eastAsia="ＭＳ Ｐゴシック" w:hAnsi="Verdana"/>
        </w:rPr>
        <w:t>Contributing your code is different. It means giving it up and handing off some control to others to maintain and administer. It may be code that is no longer needed by your company, but it still has value to others because it fills important niches for users. Such code, which your company simply may not have time for anymore, can be welcomed and furthered by open source communities and can lead to thriving long-term projects. It may also be critical code for your company, but a project needs a neutral home in order to attract more participants and grow a broader ecosystem.</w:t>
      </w:r>
    </w:p>
    <w:p w14:paraId="1C42A952" w14:textId="738F6D0E" w:rsidR="00AB5974" w:rsidRPr="00B4767A" w:rsidRDefault="00AB5974" w:rsidP="00544125">
      <w:pPr>
        <w:rPr>
          <w:rFonts w:ascii="Verdana" w:eastAsia="ＭＳ Ｐゴシック" w:hAnsi="Verdana"/>
        </w:rPr>
      </w:pPr>
      <w:r w:rsidRPr="00B4767A">
        <w:rPr>
          <w:rFonts w:ascii="Verdana" w:eastAsia="ＭＳ Ｐゴシック" w:hAnsi="Verdana" w:hint="eastAsia"/>
        </w:rPr>
        <w:t>企業</w:t>
      </w:r>
      <w:r w:rsidR="00EE0B89" w:rsidRPr="00B4767A">
        <w:rPr>
          <w:rFonts w:ascii="Verdana" w:eastAsia="ＭＳ Ｐゴシック" w:hAnsi="Verdana" w:hint="eastAsia"/>
        </w:rPr>
        <w:t>が</w:t>
      </w:r>
      <w:r w:rsidRPr="00B4767A">
        <w:rPr>
          <w:rFonts w:ascii="Verdana" w:eastAsia="ＭＳ Ｐゴシック" w:hAnsi="Verdana" w:hint="eastAsia"/>
        </w:rPr>
        <w:t>持</w:t>
      </w:r>
      <w:r w:rsidR="00EE0B89" w:rsidRPr="00B4767A">
        <w:rPr>
          <w:rFonts w:ascii="Verdana" w:eastAsia="ＭＳ Ｐゴシック" w:hAnsi="Verdana" w:hint="eastAsia"/>
        </w:rPr>
        <w:t>っている</w:t>
      </w:r>
      <w:r w:rsidRPr="00B4767A">
        <w:rPr>
          <w:rFonts w:ascii="Verdana" w:eastAsia="ＭＳ Ｐゴシック" w:hAnsi="Verdana" w:hint="eastAsia"/>
        </w:rPr>
        <w:t>コードを貢献するのは少し様子が異なります。それは、コードを放棄し、保守や管理に関する制御権を他者に引き渡すことを意味しています。企業にとってはもはや必要でないコードかもしれませんが、ユーザーの</w:t>
      </w:r>
      <w:del w:id="59" w:author="Date Masahiro" w:date="2018-08-03T12:22:00Z">
        <w:r w:rsidRPr="00B4767A" w:rsidDel="00805697">
          <w:rPr>
            <w:rFonts w:ascii="Verdana" w:eastAsia="ＭＳ Ｐゴシック" w:hAnsi="Verdana" w:hint="eastAsia"/>
          </w:rPr>
          <w:delText>重要なニッチ</w:delText>
        </w:r>
      </w:del>
      <w:ins w:id="60" w:author="Date Masahiro" w:date="2018-08-03T12:22:00Z">
        <w:r w:rsidR="00805697">
          <w:rPr>
            <w:rFonts w:ascii="Verdana" w:eastAsia="ＭＳ Ｐゴシック" w:hAnsi="Verdana" w:hint="eastAsia"/>
          </w:rPr>
          <w:t>特定分野のニーズ</w:t>
        </w:r>
      </w:ins>
      <w:r w:rsidRPr="00B4767A">
        <w:rPr>
          <w:rFonts w:ascii="Verdana" w:eastAsia="ＭＳ Ｐゴシック" w:hAnsi="Verdana" w:hint="eastAsia"/>
        </w:rPr>
        <w:t>を満たして</w:t>
      </w:r>
      <w:r w:rsidR="00914B02" w:rsidRPr="00B4767A">
        <w:rPr>
          <w:rFonts w:ascii="Verdana" w:eastAsia="ＭＳ Ｐゴシック" w:hAnsi="Verdana" w:hint="eastAsia"/>
        </w:rPr>
        <w:t>いる</w:t>
      </w:r>
      <w:r w:rsidR="00EE0B89" w:rsidRPr="00B4767A">
        <w:rPr>
          <w:rFonts w:ascii="Verdana" w:eastAsia="ＭＳ Ｐゴシック" w:hAnsi="Verdana" w:hint="eastAsia"/>
        </w:rPr>
        <w:t>ので、</w:t>
      </w:r>
      <w:r w:rsidRPr="00B4767A">
        <w:rPr>
          <w:rFonts w:ascii="Verdana" w:eastAsia="ＭＳ Ｐゴシック" w:hAnsi="Verdana" w:hint="eastAsia"/>
        </w:rPr>
        <w:t>他の人々には</w:t>
      </w:r>
      <w:r w:rsidR="00E825A4" w:rsidRPr="00B4767A">
        <w:rPr>
          <w:rFonts w:ascii="Verdana" w:eastAsia="ＭＳ Ｐゴシック" w:hAnsi="Verdana" w:hint="eastAsia"/>
        </w:rPr>
        <w:t>価値</w:t>
      </w:r>
      <w:r w:rsidR="00EE0B89" w:rsidRPr="00B4767A">
        <w:rPr>
          <w:rFonts w:ascii="Verdana" w:eastAsia="ＭＳ Ｐゴシック" w:hAnsi="Verdana" w:hint="eastAsia"/>
        </w:rPr>
        <w:t>がある</w:t>
      </w:r>
      <w:r w:rsidR="00E825A4" w:rsidRPr="00B4767A">
        <w:rPr>
          <w:rFonts w:ascii="Verdana" w:eastAsia="ＭＳ Ｐゴシック" w:hAnsi="Verdana" w:hint="eastAsia"/>
        </w:rPr>
        <w:t>のです。企業としては単に時間</w:t>
      </w:r>
      <w:r w:rsidR="00914B02" w:rsidRPr="00B4767A">
        <w:rPr>
          <w:rFonts w:ascii="Verdana" w:eastAsia="ＭＳ Ｐゴシック" w:hAnsi="Verdana" w:hint="eastAsia"/>
        </w:rPr>
        <w:t>をかけられ</w:t>
      </w:r>
      <w:r w:rsidR="00E825A4" w:rsidRPr="00B4767A">
        <w:rPr>
          <w:rFonts w:ascii="Verdana" w:eastAsia="ＭＳ Ｐゴシック" w:hAnsi="Verdana" w:hint="eastAsia"/>
        </w:rPr>
        <w:t>ないというようなコード</w:t>
      </w:r>
      <w:r w:rsidR="00914B02" w:rsidRPr="00B4767A">
        <w:rPr>
          <w:rFonts w:ascii="Verdana" w:eastAsia="ＭＳ Ｐゴシック" w:hAnsi="Verdana" w:hint="eastAsia"/>
        </w:rPr>
        <w:t>で</w:t>
      </w:r>
      <w:r w:rsidR="00EE0B89" w:rsidRPr="00B4767A">
        <w:rPr>
          <w:rFonts w:ascii="Verdana" w:eastAsia="ＭＳ Ｐゴシック" w:hAnsi="Verdana" w:hint="eastAsia"/>
        </w:rPr>
        <w:t>も</w:t>
      </w:r>
      <w:r w:rsidR="00E825A4" w:rsidRPr="00B4767A">
        <w:rPr>
          <w:rFonts w:ascii="Verdana" w:eastAsia="ＭＳ Ｐゴシック" w:hAnsi="Verdana" w:hint="eastAsia"/>
        </w:rPr>
        <w:t>、オープンソースコミュニティ</w:t>
      </w:r>
      <w:r w:rsidR="00EE0B89" w:rsidRPr="00B4767A">
        <w:rPr>
          <w:rFonts w:ascii="Verdana" w:eastAsia="ＭＳ Ｐゴシック" w:hAnsi="Verdana" w:hint="eastAsia"/>
        </w:rPr>
        <w:t>から</w:t>
      </w:r>
      <w:r w:rsidR="00E825A4" w:rsidRPr="00B4767A">
        <w:rPr>
          <w:rFonts w:ascii="Verdana" w:eastAsia="ＭＳ Ｐゴシック" w:hAnsi="Verdana" w:hint="eastAsia"/>
        </w:rPr>
        <w:t>歓迎され、</w:t>
      </w:r>
      <w:r w:rsidR="00E25502" w:rsidRPr="00B4767A">
        <w:rPr>
          <w:rFonts w:ascii="Verdana" w:eastAsia="ＭＳ Ｐゴシック" w:hAnsi="Verdana" w:hint="eastAsia"/>
        </w:rPr>
        <w:t>前進</w:t>
      </w:r>
      <w:r w:rsidR="00AC0059" w:rsidRPr="00B4767A">
        <w:rPr>
          <w:rFonts w:ascii="Verdana" w:eastAsia="ＭＳ Ｐゴシック" w:hAnsi="Verdana" w:hint="eastAsia"/>
        </w:rPr>
        <w:t>の力を与えられ</w:t>
      </w:r>
      <w:r w:rsidR="00E25502" w:rsidRPr="00B4767A">
        <w:rPr>
          <w:rFonts w:ascii="Verdana" w:eastAsia="ＭＳ Ｐゴシック" w:hAnsi="Verdana" w:hint="eastAsia"/>
        </w:rPr>
        <w:t>、長期的なプロジェクトとして成長する可能性があります。コードは企業にとって</w:t>
      </w:r>
      <w:r w:rsidR="00AC0059" w:rsidRPr="00B4767A">
        <w:rPr>
          <w:rFonts w:ascii="Verdana" w:eastAsia="ＭＳ Ｐゴシック" w:hAnsi="Verdana" w:hint="eastAsia"/>
        </w:rPr>
        <w:t>重要</w:t>
      </w:r>
      <w:r w:rsidR="00E25502" w:rsidRPr="00B4767A">
        <w:rPr>
          <w:rFonts w:ascii="Verdana" w:eastAsia="ＭＳ Ｐゴシック" w:hAnsi="Verdana" w:hint="eastAsia"/>
        </w:rPr>
        <w:t>なもの</w:t>
      </w:r>
      <w:r w:rsidR="00AC0059" w:rsidRPr="00B4767A">
        <w:rPr>
          <w:rFonts w:ascii="Verdana" w:eastAsia="ＭＳ Ｐゴシック" w:hAnsi="Verdana" w:hint="eastAsia"/>
        </w:rPr>
        <w:t>である可能性もありまあります</w:t>
      </w:r>
      <w:r w:rsidR="00E25502" w:rsidRPr="00B4767A">
        <w:rPr>
          <w:rFonts w:ascii="Verdana" w:eastAsia="ＭＳ Ｐゴシック" w:hAnsi="Verdana" w:hint="eastAsia"/>
        </w:rPr>
        <w:t>が、より多くの参加者を引き寄せ、より大きなエコシステムへと成長するために、</w:t>
      </w:r>
      <w:r w:rsidR="00914B02" w:rsidRPr="00B4767A">
        <w:rPr>
          <w:rFonts w:ascii="Verdana" w:eastAsia="ＭＳ Ｐゴシック" w:hAnsi="Verdana" w:hint="eastAsia"/>
        </w:rPr>
        <w:t>プロジェクトは</w:t>
      </w:r>
      <w:r w:rsidR="00E25502" w:rsidRPr="00B4767A">
        <w:rPr>
          <w:rFonts w:ascii="Verdana" w:eastAsia="ＭＳ Ｐゴシック" w:hAnsi="Verdana" w:hint="eastAsia"/>
        </w:rPr>
        <w:t>中立的な受け皿を必要としています。</w:t>
      </w:r>
    </w:p>
    <w:p w14:paraId="3B7A9180" w14:textId="77777777" w:rsidR="00544125" w:rsidRPr="00B4767A" w:rsidRDefault="00544125" w:rsidP="00544125">
      <w:pPr>
        <w:rPr>
          <w:rFonts w:ascii="Verdana" w:eastAsia="ＭＳ Ｐゴシック" w:hAnsi="Verdana"/>
        </w:rPr>
      </w:pPr>
    </w:p>
    <w:p w14:paraId="682CA00F" w14:textId="2191839E" w:rsidR="00544125" w:rsidRPr="00B4767A" w:rsidRDefault="00544125" w:rsidP="00544125">
      <w:pPr>
        <w:rPr>
          <w:rFonts w:ascii="Verdana" w:eastAsia="ＭＳ Ｐゴシック" w:hAnsi="Verdana"/>
        </w:rPr>
      </w:pPr>
      <w:r w:rsidRPr="00B4767A">
        <w:rPr>
          <w:rFonts w:ascii="Verdana" w:eastAsia="ＭＳ Ｐゴシック" w:hAnsi="Verdana"/>
        </w:rPr>
        <w:t>Do not just contribute code that is no longer useful or of interest to you and expect a community will keep it up to date – that’s not what we mean. On the contrary, never use open source communities or projects to dump old code to see if it gains traction. If it’s not really an important project, you’re going to lose credibility in the world of open source and when you later try to open source other code, developers won’t be interested. They’ll remember that you wasted their time in the past, which is not something you want to have happen.</w:t>
      </w:r>
    </w:p>
    <w:p w14:paraId="13054102" w14:textId="1F4E5368" w:rsidR="00544125" w:rsidRPr="00B4767A" w:rsidRDefault="00696496" w:rsidP="00544125">
      <w:pPr>
        <w:rPr>
          <w:rFonts w:ascii="Verdana" w:eastAsia="ＭＳ Ｐゴシック" w:hAnsi="Verdana"/>
        </w:rPr>
      </w:pPr>
      <w:r w:rsidRPr="00B4767A">
        <w:rPr>
          <w:rFonts w:ascii="Verdana" w:eastAsia="ＭＳ Ｐゴシック" w:hAnsi="Verdana" w:hint="eastAsia"/>
        </w:rPr>
        <w:t>企業にとってもはや有用性がなくなった、あるいは、関心がなくなったというようなコードを貢献し、コミュニティが最新の環境に</w:t>
      </w:r>
      <w:r w:rsidR="00295866" w:rsidRPr="00B4767A">
        <w:rPr>
          <w:rFonts w:ascii="Verdana" w:eastAsia="ＭＳ Ｐゴシック" w:hAnsi="Verdana" w:hint="eastAsia"/>
        </w:rPr>
        <w:t>適合させることを期待してはいけません</w:t>
      </w:r>
      <w:r w:rsidRPr="00B4767A">
        <w:rPr>
          <w:rFonts w:ascii="Verdana" w:eastAsia="ＭＳ Ｐゴシック" w:hAnsi="Verdana" w:hint="eastAsia"/>
        </w:rPr>
        <w:t>。</w:t>
      </w:r>
      <w:r w:rsidR="00295866" w:rsidRPr="00B4767A">
        <w:rPr>
          <w:rFonts w:ascii="Verdana" w:eastAsia="ＭＳ Ｐゴシック" w:hAnsi="Verdana" w:hint="eastAsia"/>
        </w:rPr>
        <w:t>私たちはそのようなことを勧めているのではありません。</w:t>
      </w:r>
      <w:del w:id="61" w:author="Date Masahiro" w:date="2018-08-03T12:28:00Z">
        <w:r w:rsidR="003D61A8" w:rsidRPr="00B4767A" w:rsidDel="00805697">
          <w:rPr>
            <w:rFonts w:ascii="Verdana" w:eastAsia="ＭＳ Ｐゴシック" w:hAnsi="Verdana" w:hint="eastAsia"/>
          </w:rPr>
          <w:delText>それどころか</w:delText>
        </w:r>
        <w:r w:rsidR="00295866" w:rsidRPr="00B4767A" w:rsidDel="00805697">
          <w:rPr>
            <w:rFonts w:ascii="Verdana" w:eastAsia="ＭＳ Ｐゴシック" w:hAnsi="Verdana" w:hint="eastAsia"/>
          </w:rPr>
          <w:delText>、</w:delText>
        </w:r>
      </w:del>
      <w:r w:rsidR="00295866" w:rsidRPr="00B4767A">
        <w:rPr>
          <w:rFonts w:ascii="Verdana" w:eastAsia="ＭＳ Ｐゴシック" w:hAnsi="Verdana" w:hint="eastAsia"/>
        </w:rPr>
        <w:t>オープンソースコミュニティやプロジェクトを古いコードの捨て場として使い、弾みがつくかどうか試すような</w:t>
      </w:r>
      <w:r w:rsidR="003D61A8" w:rsidRPr="00B4767A">
        <w:rPr>
          <w:rFonts w:ascii="Verdana" w:eastAsia="ＭＳ Ｐゴシック" w:hAnsi="Verdana" w:hint="eastAsia"/>
        </w:rPr>
        <w:t>ことは決してしないでください。それが</w:t>
      </w:r>
      <w:r w:rsidR="00914B02" w:rsidRPr="00B4767A">
        <w:rPr>
          <w:rFonts w:ascii="Verdana" w:eastAsia="ＭＳ Ｐゴシック" w:hAnsi="Verdana" w:hint="eastAsia"/>
        </w:rPr>
        <w:t>まった</w:t>
      </w:r>
      <w:r w:rsidR="003D61A8" w:rsidRPr="00B4767A">
        <w:rPr>
          <w:rFonts w:ascii="Verdana" w:eastAsia="ＭＳ Ｐゴシック" w:hAnsi="Verdana" w:hint="eastAsia"/>
        </w:rPr>
        <w:t>く重要なプロジェクトでないということになると、オープンソースの世界で信用を失い、その後、他のコードをオープンソース化しようとしても、開発者が関心を示さなくなります。過去にその企業が時間の浪費を強いたことは記憶に残</w:t>
      </w:r>
      <w:r w:rsidR="00C5285E" w:rsidRPr="00B4767A">
        <w:rPr>
          <w:rFonts w:ascii="Verdana" w:eastAsia="ＭＳ Ｐゴシック" w:hAnsi="Verdana" w:hint="eastAsia"/>
        </w:rPr>
        <w:t>るので</w:t>
      </w:r>
      <w:r w:rsidR="003D61A8" w:rsidRPr="00B4767A">
        <w:rPr>
          <w:rFonts w:ascii="Verdana" w:eastAsia="ＭＳ Ｐゴシック" w:hAnsi="Verdana" w:hint="eastAsia"/>
        </w:rPr>
        <w:t>、企業としてそのようなこと</w:t>
      </w:r>
      <w:r w:rsidR="00914B02" w:rsidRPr="00B4767A">
        <w:rPr>
          <w:rFonts w:ascii="Verdana" w:eastAsia="ＭＳ Ｐゴシック" w:hAnsi="Verdana" w:hint="eastAsia"/>
        </w:rPr>
        <w:t>を行って</w:t>
      </w:r>
      <w:r w:rsidR="003D61A8" w:rsidRPr="00B4767A">
        <w:rPr>
          <w:rFonts w:ascii="Verdana" w:eastAsia="ＭＳ Ｐゴシック" w:hAnsi="Verdana" w:hint="eastAsia"/>
        </w:rPr>
        <w:t>は</w:t>
      </w:r>
      <w:r w:rsidR="00914B02" w:rsidRPr="00B4767A">
        <w:rPr>
          <w:rFonts w:ascii="Verdana" w:eastAsia="ＭＳ Ｐゴシック" w:hAnsi="Verdana" w:hint="eastAsia"/>
        </w:rPr>
        <w:t>いけ</w:t>
      </w:r>
      <w:r w:rsidR="003D61A8" w:rsidRPr="00B4767A">
        <w:rPr>
          <w:rFonts w:ascii="Verdana" w:eastAsia="ＭＳ Ｐゴシック" w:hAnsi="Verdana" w:hint="eastAsia"/>
        </w:rPr>
        <w:t>ません。</w:t>
      </w:r>
    </w:p>
    <w:p w14:paraId="236563C5" w14:textId="77777777" w:rsidR="00696496" w:rsidRPr="00B4767A" w:rsidRDefault="00696496" w:rsidP="00544125">
      <w:pPr>
        <w:rPr>
          <w:rFonts w:ascii="Verdana" w:eastAsia="ＭＳ Ｐゴシック" w:hAnsi="Verdana"/>
        </w:rPr>
      </w:pPr>
    </w:p>
    <w:p w14:paraId="4B9BB03C" w14:textId="748109F4"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 xml:space="preserve">If you create three open source projects this year and they’re all really good and </w:t>
      </w:r>
      <w:r w:rsidRPr="00B4767A">
        <w:rPr>
          <w:rFonts w:ascii="Verdana" w:eastAsia="ＭＳ Ｐゴシック" w:hAnsi="Verdana"/>
        </w:rPr>
        <w:lastRenderedPageBreak/>
        <w:t>they’ve attracted a good community and there’s lots of value in them, that’s much more important than creating 10 open source projects a year. Honestly, the open source community values quality over quantity and they will self-select which projects to join. If you create 10 that are horrible, you’re not going to create any traction. You want to open source good stuff.”</w:t>
      </w:r>
    </w:p>
    <w:p w14:paraId="1567C49D" w14:textId="5666BF19" w:rsidR="00CD4F46" w:rsidRPr="00B4767A" w:rsidRDefault="00CD4F46" w:rsidP="00544125">
      <w:pPr>
        <w:rPr>
          <w:rFonts w:ascii="Verdana" w:eastAsia="ＭＳ Ｐゴシック" w:hAnsi="Verdana"/>
        </w:rPr>
      </w:pPr>
      <w:r w:rsidRPr="00B4767A">
        <w:rPr>
          <w:rFonts w:ascii="Verdana" w:eastAsia="ＭＳ Ｐゴシック" w:hAnsi="Verdana" w:hint="eastAsia"/>
        </w:rPr>
        <w:t>「もしもあなたの会社が今年、</w:t>
      </w:r>
      <w:r w:rsidRPr="00B4767A">
        <w:rPr>
          <w:rFonts w:ascii="Verdana" w:eastAsia="ＭＳ Ｐゴシック" w:hAnsi="Verdana" w:hint="eastAsia"/>
        </w:rPr>
        <w:t>3</w:t>
      </w:r>
      <w:r w:rsidRPr="00B4767A">
        <w:rPr>
          <w:rFonts w:ascii="Verdana" w:eastAsia="ＭＳ Ｐゴシック" w:hAnsi="Verdana" w:hint="eastAsia"/>
        </w:rPr>
        <w:t>件のオープンソースプロジェクトを立ち上げ、それらのどれもが素晴らしいもので、良質なコミュニティを惹きつけたとすると、</w:t>
      </w:r>
      <w:r w:rsidRPr="00B4767A">
        <w:rPr>
          <w:rFonts w:ascii="Verdana" w:eastAsia="ＭＳ Ｐゴシック" w:hAnsi="Verdana" w:hint="eastAsia"/>
        </w:rPr>
        <w:t>1</w:t>
      </w:r>
      <w:r w:rsidRPr="00B4767A">
        <w:rPr>
          <w:rFonts w:ascii="Verdana" w:eastAsia="ＭＳ Ｐゴシック" w:hAnsi="Verdana" w:hint="eastAsia"/>
        </w:rPr>
        <w:t>年に</w:t>
      </w:r>
      <w:r w:rsidRPr="00B4767A">
        <w:rPr>
          <w:rFonts w:ascii="Verdana" w:eastAsia="ＭＳ Ｐゴシック" w:hAnsi="Verdana" w:hint="eastAsia"/>
        </w:rPr>
        <w:t>10</w:t>
      </w:r>
      <w:r w:rsidRPr="00B4767A">
        <w:rPr>
          <w:rFonts w:ascii="Verdana" w:eastAsia="ＭＳ Ｐゴシック" w:hAnsi="Verdana" w:hint="eastAsia"/>
        </w:rPr>
        <w:t>件のオープンソースプロジェクトを立ち上げるのよりも大きな値打ちがあります。オープンソースコミュニティは、量よりも質の方を高く評価し、どのプロジェクトに参加するのか自ら</w:t>
      </w:r>
      <w:r w:rsidR="000E1B14" w:rsidRPr="00B4767A">
        <w:rPr>
          <w:rFonts w:ascii="Verdana" w:eastAsia="ＭＳ Ｐゴシック" w:hAnsi="Verdana" w:hint="eastAsia"/>
        </w:rPr>
        <w:t>選択</w:t>
      </w:r>
      <w:r w:rsidRPr="00B4767A">
        <w:rPr>
          <w:rFonts w:ascii="Verdana" w:eastAsia="ＭＳ Ｐゴシック" w:hAnsi="Verdana" w:hint="eastAsia"/>
        </w:rPr>
        <w:t>します。</w:t>
      </w:r>
      <w:r w:rsidR="000E1B14" w:rsidRPr="00B4767A">
        <w:rPr>
          <w:rFonts w:ascii="Verdana" w:eastAsia="ＭＳ Ｐゴシック" w:hAnsi="Verdana" w:hint="eastAsia"/>
        </w:rPr>
        <w:t>10</w:t>
      </w:r>
      <w:r w:rsidR="000E1B14" w:rsidRPr="00B4767A">
        <w:rPr>
          <w:rFonts w:ascii="Verdana" w:eastAsia="ＭＳ Ｐゴシック" w:hAnsi="Verdana" w:hint="eastAsia"/>
        </w:rPr>
        <w:t>件のプロジェクトが低質なもの</w:t>
      </w:r>
      <w:ins w:id="62" w:author="Date Masahiro" w:date="2018-08-06T09:22:00Z">
        <w:r w:rsidR="0013500D">
          <w:rPr>
            <w:rFonts w:ascii="Verdana" w:eastAsia="ＭＳ Ｐゴシック" w:hAnsi="Verdana" w:hint="eastAsia"/>
          </w:rPr>
          <w:t>であれば</w:t>
        </w:r>
      </w:ins>
      <w:del w:id="63" w:author="Date Masahiro" w:date="2018-08-06T09:22:00Z">
        <w:r w:rsidR="000E1B14" w:rsidRPr="00B4767A" w:rsidDel="0013500D">
          <w:rPr>
            <w:rFonts w:ascii="Verdana" w:eastAsia="ＭＳ Ｐゴシック" w:hAnsi="Verdana" w:hint="eastAsia"/>
          </w:rPr>
          <w:delText>だったりすると</w:delText>
        </w:r>
      </w:del>
      <w:r w:rsidR="000E1B14" w:rsidRPr="00B4767A">
        <w:rPr>
          <w:rFonts w:ascii="Verdana" w:eastAsia="ＭＳ Ｐゴシック" w:hAnsi="Verdana" w:hint="eastAsia"/>
        </w:rPr>
        <w:t>、</w:t>
      </w:r>
      <w:ins w:id="64" w:author="Date Masahiro" w:date="2018-08-06T09:23:00Z">
        <w:r w:rsidR="0013500D">
          <w:rPr>
            <w:rFonts w:ascii="Verdana" w:eastAsia="ＭＳ Ｐゴシック" w:hAnsi="Verdana" w:hint="eastAsia"/>
          </w:rPr>
          <w:t>どれも</w:t>
        </w:r>
      </w:ins>
      <w:del w:id="65" w:author="Date Masahiro" w:date="2018-08-06T09:23:00Z">
        <w:r w:rsidR="000E1B14" w:rsidRPr="00B4767A" w:rsidDel="0013500D">
          <w:rPr>
            <w:rFonts w:ascii="Verdana" w:eastAsia="ＭＳ Ｐゴシック" w:hAnsi="Verdana" w:hint="eastAsia"/>
          </w:rPr>
          <w:delText>もはや</w:delText>
        </w:r>
      </w:del>
      <w:r w:rsidR="000E1B14" w:rsidRPr="00B4767A">
        <w:rPr>
          <w:rFonts w:ascii="Verdana" w:eastAsia="ＭＳ Ｐゴシック" w:hAnsi="Verdana" w:hint="eastAsia"/>
        </w:rPr>
        <w:t>牽引力を</w:t>
      </w:r>
      <w:ins w:id="66" w:author="Date Masahiro" w:date="2018-08-06T09:23:00Z">
        <w:r w:rsidR="0013500D">
          <w:rPr>
            <w:rFonts w:ascii="Verdana" w:eastAsia="ＭＳ Ｐゴシック" w:hAnsi="Verdana" w:hint="eastAsia"/>
          </w:rPr>
          <w:t>得ることはできないでしょう</w:t>
        </w:r>
      </w:ins>
      <w:del w:id="67" w:author="Date Masahiro" w:date="2018-08-06T09:23:00Z">
        <w:r w:rsidR="000E1B14" w:rsidRPr="00B4767A" w:rsidDel="0013500D">
          <w:rPr>
            <w:rFonts w:ascii="Verdana" w:eastAsia="ＭＳ Ｐゴシック" w:hAnsi="Verdana" w:hint="eastAsia"/>
          </w:rPr>
          <w:delText>失います</w:delText>
        </w:r>
      </w:del>
      <w:r w:rsidR="000E1B14" w:rsidRPr="00B4767A">
        <w:rPr>
          <w:rFonts w:ascii="Verdana" w:eastAsia="ＭＳ Ｐゴシック" w:hAnsi="Verdana" w:hint="eastAsia"/>
        </w:rPr>
        <w:t>。よいものだけをオープンソース化するように考えるべきです。」</w:t>
      </w:r>
    </w:p>
    <w:p w14:paraId="2EC4C4B7" w14:textId="77777777" w:rsidR="00544125" w:rsidRPr="00B4767A" w:rsidRDefault="00544125" w:rsidP="00544125">
      <w:pPr>
        <w:rPr>
          <w:rFonts w:ascii="Verdana" w:eastAsia="ＭＳ Ｐゴシック" w:hAnsi="Verdana"/>
        </w:rPr>
      </w:pPr>
    </w:p>
    <w:p w14:paraId="4DBB6EEE" w14:textId="77777777" w:rsidR="00544125" w:rsidRPr="00B4767A" w:rsidRDefault="00544125" w:rsidP="00544125">
      <w:pPr>
        <w:rPr>
          <w:rFonts w:ascii="Verdana" w:eastAsia="ＭＳ Ｐゴシック" w:hAnsi="Verdana"/>
        </w:rPr>
      </w:pPr>
      <w:bookmarkStart w:id="68" w:name="_Hlk519842043"/>
      <w:r w:rsidRPr="00B4767A">
        <w:rPr>
          <w:rFonts w:ascii="Verdana" w:eastAsia="ＭＳ Ｐゴシック" w:hAnsi="Verdana"/>
        </w:rPr>
        <w:t xml:space="preserve">Guy Martin – </w:t>
      </w:r>
      <w:bookmarkEnd w:id="68"/>
      <w:r w:rsidRPr="00B4767A">
        <w:rPr>
          <w:rFonts w:ascii="Verdana" w:eastAsia="ＭＳ Ｐゴシック" w:hAnsi="Verdana"/>
        </w:rPr>
        <w:t>Director of Open at Autodesk</w:t>
      </w:r>
    </w:p>
    <w:p w14:paraId="4BDC9FF2" w14:textId="06F3DBEF" w:rsidR="007701BE" w:rsidRPr="00B4767A" w:rsidRDefault="00146FDA" w:rsidP="007701BE">
      <w:pPr>
        <w:rPr>
          <w:rFonts w:ascii="Verdana" w:eastAsia="ＭＳ Ｐゴシック" w:hAnsi="Verdana"/>
        </w:rPr>
      </w:pPr>
      <w:hyperlink r:id="rId16" w:history="1">
        <w:r w:rsidR="007701BE" w:rsidRPr="00B4767A">
          <w:rPr>
            <w:rStyle w:val="a7"/>
            <w:rFonts w:ascii="Verdana" w:eastAsia="ＭＳ Ｐゴシック" w:hAnsi="Verdana"/>
          </w:rPr>
          <w:t>Guy Martin</w:t>
        </w:r>
      </w:hyperlink>
      <w:r w:rsidR="007701BE" w:rsidRPr="00B4767A">
        <w:rPr>
          <w:rFonts w:ascii="Verdana" w:eastAsia="ＭＳ Ｐゴシック" w:hAnsi="Verdana"/>
        </w:rPr>
        <w:t xml:space="preserve"> – Open</w:t>
      </w:r>
      <w:r w:rsidR="007701BE" w:rsidRPr="00B4767A">
        <w:rPr>
          <w:rFonts w:ascii="Verdana" w:eastAsia="ＭＳ Ｐゴシック" w:hAnsi="Verdana" w:hint="eastAsia"/>
        </w:rPr>
        <w:t>部門ディレクター、</w:t>
      </w:r>
      <w:r w:rsidR="007701BE" w:rsidRPr="00B4767A">
        <w:rPr>
          <w:rFonts w:ascii="Verdana" w:eastAsia="ＭＳ Ｐゴシック" w:hAnsi="Verdana" w:hint="eastAsia"/>
        </w:rPr>
        <w:t>A</w:t>
      </w:r>
      <w:r w:rsidR="007701BE" w:rsidRPr="00B4767A">
        <w:rPr>
          <w:rFonts w:ascii="Verdana" w:eastAsia="ＭＳ Ｐゴシック" w:hAnsi="Verdana"/>
        </w:rPr>
        <w:t>utodesk</w:t>
      </w:r>
    </w:p>
    <w:p w14:paraId="2A9B811F" w14:textId="77777777" w:rsidR="00544125" w:rsidRPr="00B4767A" w:rsidRDefault="00544125" w:rsidP="00544125">
      <w:pPr>
        <w:rPr>
          <w:rFonts w:ascii="Verdana" w:eastAsia="ＭＳ Ｐゴシック" w:hAnsi="Verdana"/>
        </w:rPr>
      </w:pPr>
    </w:p>
    <w:p w14:paraId="2AB541E1" w14:textId="389B2E1C" w:rsidR="00544125" w:rsidRPr="00B4767A" w:rsidRDefault="00544125" w:rsidP="00544125">
      <w:pPr>
        <w:rPr>
          <w:rFonts w:ascii="Verdana" w:eastAsia="ＭＳ Ｐゴシック" w:hAnsi="Verdana"/>
        </w:rPr>
      </w:pPr>
      <w:r w:rsidRPr="00B4767A">
        <w:rPr>
          <w:rFonts w:ascii="Verdana" w:eastAsia="ＭＳ Ｐゴシック" w:hAnsi="Verdana"/>
        </w:rPr>
        <w:t>Build a business case</w:t>
      </w:r>
    </w:p>
    <w:p w14:paraId="3444AF48" w14:textId="6D0AF403" w:rsidR="00363981" w:rsidRPr="00B4767A" w:rsidRDefault="006F027A" w:rsidP="00544125">
      <w:pPr>
        <w:rPr>
          <w:rFonts w:ascii="Verdana" w:eastAsia="ＭＳ Ｐゴシック" w:hAnsi="Verdana"/>
        </w:rPr>
      </w:pPr>
      <w:r w:rsidRPr="00B4767A">
        <w:rPr>
          <w:rFonts w:ascii="Verdana" w:eastAsia="ＭＳ Ｐゴシック" w:hAnsi="Verdana" w:hint="eastAsia"/>
        </w:rPr>
        <w:t>ビジネスケースを作る</w:t>
      </w:r>
    </w:p>
    <w:p w14:paraId="06AD1063" w14:textId="77777777" w:rsidR="00544125" w:rsidRPr="00B4767A" w:rsidRDefault="00544125" w:rsidP="00544125">
      <w:pPr>
        <w:rPr>
          <w:rFonts w:ascii="Verdana" w:eastAsia="ＭＳ Ｐゴシック" w:hAnsi="Verdana"/>
        </w:rPr>
      </w:pPr>
    </w:p>
    <w:p w14:paraId="385A498E" w14:textId="5840095B" w:rsidR="00544125" w:rsidRPr="00B4767A" w:rsidRDefault="00544125" w:rsidP="00544125">
      <w:pPr>
        <w:rPr>
          <w:rFonts w:ascii="Verdana" w:eastAsia="ＭＳ Ｐゴシック" w:hAnsi="Verdana"/>
        </w:rPr>
      </w:pPr>
      <w:r w:rsidRPr="00B4767A">
        <w:rPr>
          <w:rFonts w:ascii="Verdana" w:eastAsia="ＭＳ Ｐゴシック" w:hAnsi="Verdana"/>
        </w:rPr>
        <w:t>It’s also a good time to start an open source project after you have developed a sound business case that’s bolstered with outcomes that can be achieved, like any other product you’re bringing to market. Then there is the needed executive buy-in as well, because management needs to understand why it is being undertaken, what the goals and budgets are, what the roadmap is going to be, what intellectual property will be opened up, and what code will and will not be involved.</w:t>
      </w:r>
    </w:p>
    <w:p w14:paraId="7AC4B123" w14:textId="597FADCA" w:rsidR="00544125" w:rsidRPr="00B4767A" w:rsidRDefault="008240DF" w:rsidP="00544125">
      <w:pPr>
        <w:rPr>
          <w:rFonts w:ascii="Verdana" w:eastAsia="ＭＳ Ｐゴシック" w:hAnsi="Verdana"/>
        </w:rPr>
      </w:pPr>
      <w:r w:rsidRPr="00B4767A">
        <w:rPr>
          <w:rFonts w:ascii="Verdana" w:eastAsia="ＭＳ Ｐゴシック" w:hAnsi="Verdana" w:hint="eastAsia"/>
        </w:rPr>
        <w:t>オープンソースプロジェクトの立ち上げは、</w:t>
      </w:r>
      <w:r w:rsidR="00B87345" w:rsidRPr="00B4767A">
        <w:rPr>
          <w:rFonts w:ascii="Verdana" w:eastAsia="ＭＳ Ｐゴシック" w:hAnsi="Verdana" w:hint="eastAsia"/>
        </w:rPr>
        <w:t>市場に製品</w:t>
      </w:r>
      <w:r w:rsidR="00254968" w:rsidRPr="00B4767A">
        <w:rPr>
          <w:rFonts w:ascii="Verdana" w:eastAsia="ＭＳ Ｐゴシック" w:hAnsi="Verdana" w:hint="eastAsia"/>
        </w:rPr>
        <w:t>を送りだすときと同じように、達成の</w:t>
      </w:r>
      <w:r w:rsidRPr="00B4767A">
        <w:rPr>
          <w:rFonts w:ascii="Verdana" w:eastAsia="ＭＳ Ｐゴシック" w:hAnsi="Verdana" w:hint="eastAsia"/>
        </w:rPr>
        <w:t>見込み</w:t>
      </w:r>
      <w:r w:rsidR="00254968" w:rsidRPr="00B4767A">
        <w:rPr>
          <w:rFonts w:ascii="Verdana" w:eastAsia="ＭＳ Ｐゴシック" w:hAnsi="Verdana" w:hint="eastAsia"/>
        </w:rPr>
        <w:t>のある成果によって</w:t>
      </w:r>
      <w:del w:id="69" w:author="Date Masahiro" w:date="2018-08-06T09:46:00Z">
        <w:r w:rsidRPr="00B4767A" w:rsidDel="00BD1A14">
          <w:rPr>
            <w:rFonts w:ascii="Verdana" w:eastAsia="ＭＳ Ｐゴシック" w:hAnsi="Verdana" w:hint="eastAsia"/>
          </w:rPr>
          <w:delText>補強された</w:delText>
        </w:r>
      </w:del>
      <w:ins w:id="70" w:author="Date Masahiro" w:date="2018-08-06T09:46:00Z">
        <w:r w:rsidR="00BD1A14">
          <w:rPr>
            <w:rFonts w:ascii="Verdana" w:eastAsia="ＭＳ Ｐゴシック" w:hAnsi="Verdana" w:hint="eastAsia"/>
          </w:rPr>
          <w:t>裏付けられた</w:t>
        </w:r>
      </w:ins>
      <w:r w:rsidRPr="00B4767A">
        <w:rPr>
          <w:rFonts w:ascii="Verdana" w:eastAsia="ＭＳ Ｐゴシック" w:hAnsi="Verdana" w:hint="eastAsia"/>
        </w:rPr>
        <w:t>健全なビジネスケースを作った後で行うのがいいでしょう。そうすれば、</w:t>
      </w:r>
      <w:del w:id="71" w:author="Date Masahiro" w:date="2018-08-06T09:47:00Z">
        <w:r w:rsidRPr="00B4767A" w:rsidDel="00BD1A14">
          <w:rPr>
            <w:rFonts w:ascii="Verdana" w:eastAsia="ＭＳ Ｐゴシック" w:hAnsi="Verdana" w:hint="eastAsia"/>
          </w:rPr>
          <w:delText>必要とされる</w:delText>
        </w:r>
      </w:del>
      <w:r w:rsidRPr="00B4767A">
        <w:rPr>
          <w:rFonts w:ascii="Verdana" w:eastAsia="ＭＳ Ｐゴシック" w:hAnsi="Verdana" w:hint="eastAsia"/>
        </w:rPr>
        <w:t>経営幹部</w:t>
      </w:r>
      <w:del w:id="72" w:author="Date Masahiro" w:date="2018-08-06T09:47:00Z">
        <w:r w:rsidRPr="00B4767A" w:rsidDel="00BD1A14">
          <w:rPr>
            <w:rFonts w:ascii="Verdana" w:eastAsia="ＭＳ Ｐゴシック" w:hAnsi="Verdana" w:hint="eastAsia"/>
          </w:rPr>
          <w:delText>から</w:delText>
        </w:r>
      </w:del>
      <w:r w:rsidRPr="00B4767A">
        <w:rPr>
          <w:rFonts w:ascii="Verdana" w:eastAsia="ＭＳ Ｐゴシック" w:hAnsi="Verdana" w:hint="eastAsia"/>
        </w:rPr>
        <w:t>の</w:t>
      </w:r>
      <w:ins w:id="73" w:author="Date Masahiro" w:date="2018-08-06T09:47:00Z">
        <w:r w:rsidR="00BD1A14">
          <w:rPr>
            <w:rFonts w:ascii="Verdana" w:eastAsia="ＭＳ Ｐゴシック" w:hAnsi="Verdana" w:hint="eastAsia"/>
          </w:rPr>
          <w:t>了承</w:t>
        </w:r>
      </w:ins>
      <w:del w:id="74" w:author="Date Masahiro" w:date="2018-08-06T09:48:00Z">
        <w:r w:rsidR="003C01F6" w:rsidRPr="00B4767A" w:rsidDel="00EB1F60">
          <w:rPr>
            <w:rFonts w:ascii="Verdana" w:eastAsia="ＭＳ Ｐゴシック" w:hAnsi="Verdana" w:hint="eastAsia"/>
          </w:rPr>
          <w:delText>評価</w:delText>
        </w:r>
      </w:del>
      <w:r w:rsidR="003C01F6" w:rsidRPr="00B4767A">
        <w:rPr>
          <w:rFonts w:ascii="Verdana" w:eastAsia="ＭＳ Ｐゴシック" w:hAnsi="Verdana" w:hint="eastAsia"/>
        </w:rPr>
        <w:t>も得られるでしょう。なぜなら、経営幹部としては、なぜプロジェクトが実施されるのか、ゴールは何か、予算はどの程度か、ロードマップはどうなるのか、どんな知財が開示されるのか、どのコードが関係しており、また、関係してな</w:t>
      </w:r>
      <w:r w:rsidR="00914B02" w:rsidRPr="00B4767A">
        <w:rPr>
          <w:rFonts w:ascii="Verdana" w:eastAsia="ＭＳ Ｐゴシック" w:hAnsi="Verdana" w:hint="eastAsia"/>
        </w:rPr>
        <w:t>い</w:t>
      </w:r>
      <w:r w:rsidR="003C01F6" w:rsidRPr="00B4767A">
        <w:rPr>
          <w:rFonts w:ascii="Verdana" w:eastAsia="ＭＳ Ｐゴシック" w:hAnsi="Verdana" w:hint="eastAsia"/>
        </w:rPr>
        <w:t>のかを理解する必要</w:t>
      </w:r>
      <w:r w:rsidR="00914B02" w:rsidRPr="00B4767A">
        <w:rPr>
          <w:rFonts w:ascii="Verdana" w:eastAsia="ＭＳ Ｐゴシック" w:hAnsi="Verdana" w:hint="eastAsia"/>
        </w:rPr>
        <w:t>が</w:t>
      </w:r>
      <w:r w:rsidR="003C01F6" w:rsidRPr="00B4767A">
        <w:rPr>
          <w:rFonts w:ascii="Verdana" w:eastAsia="ＭＳ Ｐゴシック" w:hAnsi="Verdana" w:hint="eastAsia"/>
        </w:rPr>
        <w:t>あるからです。</w:t>
      </w:r>
    </w:p>
    <w:p w14:paraId="73995AA9" w14:textId="77777777" w:rsidR="003C01F6" w:rsidRPr="00B4767A" w:rsidRDefault="003C01F6" w:rsidP="00544125">
      <w:pPr>
        <w:rPr>
          <w:rFonts w:ascii="Verdana" w:eastAsia="ＭＳ Ｐゴシック" w:hAnsi="Verdana"/>
        </w:rPr>
      </w:pPr>
    </w:p>
    <w:p w14:paraId="66CC82C6" w14:textId="5D380CA3" w:rsidR="00544125" w:rsidRPr="00B4767A" w:rsidRDefault="00544125" w:rsidP="00544125">
      <w:pPr>
        <w:rPr>
          <w:rFonts w:ascii="Verdana" w:eastAsia="ＭＳ Ｐゴシック" w:hAnsi="Verdana"/>
        </w:rPr>
      </w:pPr>
      <w:r w:rsidRPr="00B4767A">
        <w:rPr>
          <w:rFonts w:ascii="Verdana" w:eastAsia="ＭＳ Ｐゴシック" w:hAnsi="Verdana"/>
        </w:rPr>
        <w:t>Allocate resources</w:t>
      </w:r>
    </w:p>
    <w:p w14:paraId="4A49C42C" w14:textId="1ABDF6CD" w:rsidR="003C01F6" w:rsidRPr="00B4767A" w:rsidRDefault="003C01F6" w:rsidP="00544125">
      <w:pPr>
        <w:rPr>
          <w:rFonts w:ascii="Verdana" w:eastAsia="ＭＳ Ｐゴシック" w:hAnsi="Verdana"/>
        </w:rPr>
      </w:pPr>
      <w:r w:rsidRPr="00B4767A">
        <w:rPr>
          <w:rFonts w:ascii="Verdana" w:eastAsia="ＭＳ Ｐゴシック" w:hAnsi="Verdana" w:hint="eastAsia"/>
        </w:rPr>
        <w:t>資源の割り当て</w:t>
      </w:r>
    </w:p>
    <w:p w14:paraId="4EC1D7E5" w14:textId="77777777" w:rsidR="00544125" w:rsidRPr="00B4767A" w:rsidRDefault="00544125" w:rsidP="00544125">
      <w:pPr>
        <w:rPr>
          <w:rFonts w:ascii="Verdana" w:eastAsia="ＭＳ Ｐゴシック" w:hAnsi="Verdana"/>
        </w:rPr>
      </w:pPr>
    </w:p>
    <w:p w14:paraId="7D845098" w14:textId="76CA1A39" w:rsidR="00544125" w:rsidRPr="00B4767A" w:rsidRDefault="00544125" w:rsidP="00544125">
      <w:pPr>
        <w:rPr>
          <w:rFonts w:ascii="Verdana" w:eastAsia="ＭＳ Ｐゴシック" w:hAnsi="Verdana"/>
        </w:rPr>
      </w:pPr>
      <w:r w:rsidRPr="00B4767A">
        <w:rPr>
          <w:rFonts w:ascii="Verdana" w:eastAsia="ＭＳ Ｐゴシック" w:hAnsi="Verdana"/>
        </w:rPr>
        <w:t xml:space="preserve">You’ll also need to decide whether you can make the necessary resource </w:t>
      </w:r>
      <w:r w:rsidRPr="00B4767A">
        <w:rPr>
          <w:rFonts w:ascii="Verdana" w:eastAsia="ＭＳ Ｐゴシック" w:hAnsi="Verdana"/>
        </w:rPr>
        <w:lastRenderedPageBreak/>
        <w:t>commitments, including developer time to be contributed to the project. Developer time will likely be similar initially to the amount of time they spend on internal code efforts. You’ll also need to consider what time, materials or help your developers will need to provide to help others in the new community get up to speed on the codebase. There will also be resources needed for the legal team that will be involved in creating an open source project that could involve competitors. And marketing investments will ensure that the project gains support and contributors after launch.</w:t>
      </w:r>
    </w:p>
    <w:p w14:paraId="4C6A1BF0" w14:textId="44965DD1" w:rsidR="00E552AD" w:rsidRPr="00B4767A" w:rsidRDefault="00E552AD" w:rsidP="00544125">
      <w:pPr>
        <w:rPr>
          <w:rFonts w:ascii="Verdana" w:eastAsia="ＭＳ Ｐゴシック" w:hAnsi="Verdana"/>
        </w:rPr>
      </w:pPr>
      <w:r w:rsidRPr="00B4767A">
        <w:rPr>
          <w:rFonts w:ascii="Verdana" w:eastAsia="ＭＳ Ｐゴシック" w:hAnsi="Verdana" w:hint="eastAsia"/>
        </w:rPr>
        <w:t>また、</w:t>
      </w:r>
      <w:r w:rsidR="002F7A28" w:rsidRPr="00B4767A">
        <w:rPr>
          <w:rFonts w:ascii="Verdana" w:eastAsia="ＭＳ Ｐゴシック" w:hAnsi="Verdana" w:hint="eastAsia"/>
        </w:rPr>
        <w:t>プロジェクトに貢献する開発者の労働時間のような、</w:t>
      </w:r>
      <w:r w:rsidRPr="00B4767A">
        <w:rPr>
          <w:rFonts w:ascii="Verdana" w:eastAsia="ＭＳ Ｐゴシック" w:hAnsi="Verdana" w:hint="eastAsia"/>
        </w:rPr>
        <w:t>資源提供のコミットメントを</w:t>
      </w:r>
      <w:r w:rsidR="002F7A28" w:rsidRPr="00B4767A">
        <w:rPr>
          <w:rFonts w:ascii="Verdana" w:eastAsia="ＭＳ Ｐゴシック" w:hAnsi="Verdana" w:hint="eastAsia"/>
        </w:rPr>
        <w:t>行うことができるかどうかも決定する必要があります。開発者の労働時間は、社内のコード開発の時に費やしていた時間と当初は同等になるでしょう。また、新しいコミュニティで他の人々がコードベースを素早く習得する</w:t>
      </w:r>
      <w:r w:rsidR="0037532D" w:rsidRPr="00B4767A">
        <w:rPr>
          <w:rFonts w:ascii="Verdana" w:eastAsia="ＭＳ Ｐゴシック" w:hAnsi="Verdana" w:hint="eastAsia"/>
        </w:rPr>
        <w:t>手助けをするために、当該企業の開発者が、どれくらいの時間、どんな資材、どんな援助を提供する必要があるかを検討しなければなりません。また、競合他社を巻き込む可能性のあるオープンソースプロジェクトを作る</w:t>
      </w:r>
      <w:r w:rsidR="00DF2615" w:rsidRPr="00B4767A">
        <w:rPr>
          <w:rFonts w:ascii="Verdana" w:eastAsia="ＭＳ Ｐゴシック" w:hAnsi="Verdana" w:hint="eastAsia"/>
        </w:rPr>
        <w:t>際には</w:t>
      </w:r>
      <w:r w:rsidR="0037532D" w:rsidRPr="00B4767A">
        <w:rPr>
          <w:rFonts w:ascii="Verdana" w:eastAsia="ＭＳ Ｐゴシック" w:hAnsi="Verdana" w:hint="eastAsia"/>
        </w:rPr>
        <w:t>、法務部門のチーム</w:t>
      </w:r>
      <w:r w:rsidR="00DF2615" w:rsidRPr="00B4767A">
        <w:rPr>
          <w:rFonts w:ascii="Verdana" w:eastAsia="ＭＳ Ｐゴシック" w:hAnsi="Verdana" w:hint="eastAsia"/>
        </w:rPr>
        <w:t>の資源も</w:t>
      </w:r>
      <w:r w:rsidR="0037532D" w:rsidRPr="00B4767A">
        <w:rPr>
          <w:rFonts w:ascii="Verdana" w:eastAsia="ＭＳ Ｐゴシック" w:hAnsi="Verdana" w:hint="eastAsia"/>
        </w:rPr>
        <w:t>必要とされ</w:t>
      </w:r>
      <w:r w:rsidR="00EA1743" w:rsidRPr="00B4767A">
        <w:rPr>
          <w:rFonts w:ascii="Verdana" w:eastAsia="ＭＳ Ｐゴシック" w:hAnsi="Verdana" w:hint="eastAsia"/>
        </w:rPr>
        <w:t>ます。さらに、マーケッティング投資を行うことによって、プロジェクトの立ち上げ後、プロジェクトへのサポートと貢献者獲得が確かなものとなります。</w:t>
      </w:r>
    </w:p>
    <w:p w14:paraId="5814C058" w14:textId="77777777" w:rsidR="00544125" w:rsidRPr="00B4767A" w:rsidRDefault="00544125" w:rsidP="00544125">
      <w:pPr>
        <w:rPr>
          <w:rFonts w:ascii="Verdana" w:eastAsia="ＭＳ Ｐゴシック" w:hAnsi="Verdana"/>
        </w:rPr>
      </w:pPr>
    </w:p>
    <w:p w14:paraId="2F23C3D1" w14:textId="49C49668" w:rsidR="00544125" w:rsidRPr="00B4767A" w:rsidRDefault="00544125" w:rsidP="00544125">
      <w:pPr>
        <w:rPr>
          <w:rFonts w:ascii="Verdana" w:eastAsia="ＭＳ Ｐゴシック" w:hAnsi="Verdana"/>
        </w:rPr>
      </w:pPr>
      <w:r w:rsidRPr="00B4767A">
        <w:rPr>
          <w:rFonts w:ascii="Verdana" w:eastAsia="ＭＳ Ｐゴシック" w:hAnsi="Verdana"/>
        </w:rPr>
        <w:t>You’ll also have to set budgets for the infrastructure used to begin and maintain the project. This includes a project hosting and source control website like GitHub, where the code will reside and be maintained, as well as bug resolution, and other needed tools.</w:t>
      </w:r>
    </w:p>
    <w:p w14:paraId="15CAE694" w14:textId="75853DF9" w:rsidR="00EA1743" w:rsidRPr="00B4767A" w:rsidRDefault="00EA1743" w:rsidP="00544125">
      <w:pPr>
        <w:rPr>
          <w:rFonts w:ascii="Verdana" w:eastAsia="ＭＳ Ｐゴシック" w:hAnsi="Verdana"/>
        </w:rPr>
      </w:pPr>
      <w:r w:rsidRPr="00B4767A">
        <w:rPr>
          <w:rFonts w:ascii="Verdana" w:eastAsia="ＭＳ Ｐゴシック" w:hAnsi="Verdana" w:hint="eastAsia"/>
        </w:rPr>
        <w:t>また、プロジェクトの</w:t>
      </w:r>
      <w:r w:rsidR="009F1DFB" w:rsidRPr="00B4767A">
        <w:rPr>
          <w:rFonts w:ascii="Verdana" w:eastAsia="ＭＳ Ｐゴシック" w:hAnsi="Verdana" w:hint="eastAsia"/>
        </w:rPr>
        <w:t>開設</w:t>
      </w:r>
      <w:r w:rsidRPr="00B4767A">
        <w:rPr>
          <w:rFonts w:ascii="Verdana" w:eastAsia="ＭＳ Ｐゴシック" w:hAnsi="Verdana" w:hint="eastAsia"/>
        </w:rPr>
        <w:t>と</w:t>
      </w:r>
      <w:r w:rsidR="009F1DFB" w:rsidRPr="00B4767A">
        <w:rPr>
          <w:rFonts w:ascii="Verdana" w:eastAsia="ＭＳ Ｐゴシック" w:hAnsi="Verdana" w:hint="eastAsia"/>
        </w:rPr>
        <w:t>維持</w:t>
      </w:r>
      <w:r w:rsidRPr="00B4767A">
        <w:rPr>
          <w:rFonts w:ascii="Verdana" w:eastAsia="ＭＳ Ｐゴシック" w:hAnsi="Verdana" w:hint="eastAsia"/>
        </w:rPr>
        <w:t>に</w:t>
      </w:r>
      <w:r w:rsidR="00B34131" w:rsidRPr="00B4767A">
        <w:rPr>
          <w:rFonts w:ascii="Verdana" w:eastAsia="ＭＳ Ｐゴシック" w:hAnsi="Verdana" w:hint="eastAsia"/>
        </w:rPr>
        <w:t>要する</w:t>
      </w:r>
      <w:r w:rsidRPr="00B4767A">
        <w:rPr>
          <w:rFonts w:ascii="Verdana" w:eastAsia="ＭＳ Ｐゴシック" w:hAnsi="Verdana" w:hint="eastAsia"/>
        </w:rPr>
        <w:t>インフラのための予算も準備しなければなりません。例えば、プロジェクトの</w:t>
      </w:r>
      <w:del w:id="75" w:author="Date Masahiro" w:date="2018-08-06T10:01:00Z">
        <w:r w:rsidRPr="00B4767A" w:rsidDel="00D53D4C">
          <w:rPr>
            <w:rFonts w:ascii="Verdana" w:eastAsia="ＭＳ Ｐゴシック" w:hAnsi="Verdana" w:hint="eastAsia"/>
          </w:rPr>
          <w:delText>ホス</w:delText>
        </w:r>
      </w:del>
      <w:ins w:id="76" w:author="Date Masahiro" w:date="2018-08-06T10:01:00Z">
        <w:r w:rsidR="00D53D4C">
          <w:rPr>
            <w:rFonts w:ascii="Verdana" w:eastAsia="ＭＳ Ｐゴシック" w:hAnsi="Verdana" w:hint="eastAsia"/>
          </w:rPr>
          <w:t>サポート</w:t>
        </w:r>
      </w:ins>
      <w:del w:id="77" w:author="Date Masahiro" w:date="2018-08-06T10:01:00Z">
        <w:r w:rsidRPr="00B4767A" w:rsidDel="00D53D4C">
          <w:rPr>
            <w:rFonts w:ascii="Verdana" w:eastAsia="ＭＳ Ｐゴシック" w:hAnsi="Verdana" w:hint="eastAsia"/>
          </w:rPr>
          <w:delText>ト</w:delText>
        </w:r>
      </w:del>
      <w:r w:rsidRPr="00B4767A">
        <w:rPr>
          <w:rFonts w:ascii="Verdana" w:eastAsia="ＭＳ Ｐゴシック" w:hAnsi="Verdana" w:hint="eastAsia"/>
        </w:rPr>
        <w:t>と</w:t>
      </w:r>
      <w:r w:rsidRPr="00B4767A">
        <w:rPr>
          <w:rFonts w:ascii="Verdana" w:eastAsia="ＭＳ Ｐゴシック" w:hAnsi="Verdana" w:hint="eastAsia"/>
        </w:rPr>
        <w:t>GitHub</w:t>
      </w:r>
      <w:r w:rsidRPr="00B4767A">
        <w:rPr>
          <w:rFonts w:ascii="Verdana" w:eastAsia="ＭＳ Ｐゴシック" w:hAnsi="Verdana" w:hint="eastAsia"/>
        </w:rPr>
        <w:t>のようなソース管理のための</w:t>
      </w:r>
      <w:r w:rsidRPr="00B4767A">
        <w:rPr>
          <w:rFonts w:ascii="Verdana" w:eastAsia="ＭＳ Ｐゴシック" w:hAnsi="Verdana" w:hint="eastAsia"/>
        </w:rPr>
        <w:t>Web</w:t>
      </w:r>
      <w:r w:rsidRPr="00B4767A">
        <w:rPr>
          <w:rFonts w:ascii="Verdana" w:eastAsia="ＭＳ Ｐゴシック" w:hAnsi="Verdana" w:hint="eastAsia"/>
        </w:rPr>
        <w:t>サイトが必要とされ、そこ</w:t>
      </w:r>
      <w:r w:rsidR="00B34131" w:rsidRPr="00B4767A">
        <w:rPr>
          <w:rFonts w:ascii="Verdana" w:eastAsia="ＭＳ Ｐゴシック" w:hAnsi="Verdana" w:hint="eastAsia"/>
        </w:rPr>
        <w:t>に</w:t>
      </w:r>
      <w:ins w:id="78" w:author="Date Masahiro" w:date="2018-08-06T10:02:00Z">
        <w:r w:rsidR="00D53D4C">
          <w:rPr>
            <w:rFonts w:ascii="Verdana" w:eastAsia="ＭＳ Ｐゴシック" w:hAnsi="Verdana" w:hint="eastAsia"/>
          </w:rPr>
          <w:t>、</w:t>
        </w:r>
      </w:ins>
      <w:del w:id="79" w:author="Date Masahiro" w:date="2018-08-06T10:02:00Z">
        <w:r w:rsidR="00B34131" w:rsidRPr="00B4767A" w:rsidDel="00D53D4C">
          <w:rPr>
            <w:rFonts w:ascii="Verdana" w:eastAsia="ＭＳ Ｐゴシック" w:hAnsi="Verdana" w:hint="eastAsia"/>
          </w:rPr>
          <w:delText>は</w:delText>
        </w:r>
      </w:del>
      <w:r w:rsidRPr="00B4767A">
        <w:rPr>
          <w:rFonts w:ascii="Verdana" w:eastAsia="ＭＳ Ｐゴシック" w:hAnsi="Verdana" w:hint="eastAsia"/>
        </w:rPr>
        <w:t>コード</w:t>
      </w:r>
      <w:r w:rsidR="00BC2B5B" w:rsidRPr="00B4767A">
        <w:rPr>
          <w:rFonts w:ascii="Verdana" w:eastAsia="ＭＳ Ｐゴシック" w:hAnsi="Verdana" w:hint="eastAsia"/>
        </w:rPr>
        <w:t>が</w:t>
      </w:r>
      <w:ins w:id="80" w:author="Date Masahiro" w:date="2018-08-06T10:01:00Z">
        <w:r w:rsidR="00D53D4C">
          <w:rPr>
            <w:rFonts w:ascii="Verdana" w:eastAsia="ＭＳ Ｐゴシック" w:hAnsi="Verdana" w:hint="eastAsia"/>
          </w:rPr>
          <w:t>格納</w:t>
        </w:r>
      </w:ins>
      <w:ins w:id="81" w:author="Date Masahiro" w:date="2018-08-06T10:02:00Z">
        <w:r w:rsidR="00D53D4C">
          <w:rPr>
            <w:rFonts w:ascii="Verdana" w:eastAsia="ＭＳ Ｐゴシック" w:hAnsi="Verdana" w:hint="eastAsia"/>
          </w:rPr>
          <w:t>され</w:t>
        </w:r>
      </w:ins>
      <w:del w:id="82" w:author="Date Masahiro" w:date="2018-08-06T10:01:00Z">
        <w:r w:rsidR="00BC2B5B" w:rsidRPr="00B4767A" w:rsidDel="00D53D4C">
          <w:rPr>
            <w:rFonts w:ascii="Verdana" w:eastAsia="ＭＳ Ｐゴシック" w:hAnsi="Verdana" w:hint="eastAsia"/>
          </w:rPr>
          <w:delText>設置され</w:delText>
        </w:r>
      </w:del>
      <w:r w:rsidR="00DF2615" w:rsidRPr="00B4767A">
        <w:rPr>
          <w:rFonts w:ascii="Verdana" w:eastAsia="ＭＳ Ｐゴシック" w:hAnsi="Verdana" w:hint="eastAsia"/>
        </w:rPr>
        <w:t>、</w:t>
      </w:r>
      <w:ins w:id="83" w:author="Date Masahiro" w:date="2018-08-06T10:03:00Z">
        <w:r w:rsidR="00D53D4C">
          <w:rPr>
            <w:rFonts w:ascii="Verdana" w:eastAsia="ＭＳ Ｐゴシック" w:hAnsi="Verdana" w:hint="eastAsia"/>
          </w:rPr>
          <w:t>そこで</w:t>
        </w:r>
        <w:r w:rsidR="00D53D4C" w:rsidRPr="00D53D4C">
          <w:rPr>
            <w:rFonts w:ascii="Verdana" w:eastAsia="ＭＳ Ｐゴシック" w:hAnsi="Verdana" w:hint="eastAsia"/>
          </w:rPr>
          <w:t>バグ解決などの</w:t>
        </w:r>
      </w:ins>
      <w:r w:rsidR="00BC2B5B" w:rsidRPr="00B4767A">
        <w:rPr>
          <w:rFonts w:ascii="Verdana" w:eastAsia="ＭＳ Ｐゴシック" w:hAnsi="Verdana" w:hint="eastAsia"/>
        </w:rPr>
        <w:t>保守</w:t>
      </w:r>
      <w:ins w:id="84" w:author="Date Masahiro" w:date="2018-08-06T10:03:00Z">
        <w:r w:rsidR="00D53D4C">
          <w:rPr>
            <w:rFonts w:ascii="Verdana" w:eastAsia="ＭＳ Ｐゴシック" w:hAnsi="Verdana" w:hint="eastAsia"/>
          </w:rPr>
          <w:t>作業なされ</w:t>
        </w:r>
      </w:ins>
      <w:ins w:id="85" w:author="Date Masahiro" w:date="2018-08-06T10:05:00Z">
        <w:r w:rsidR="00D53D4C">
          <w:rPr>
            <w:rFonts w:ascii="Verdana" w:eastAsia="ＭＳ Ｐゴシック" w:hAnsi="Verdana" w:hint="eastAsia"/>
          </w:rPr>
          <w:t>、</w:t>
        </w:r>
      </w:ins>
      <w:del w:id="86" w:author="Date Masahiro" w:date="2018-08-06T10:03:00Z">
        <w:r w:rsidR="00A11052" w:rsidRPr="00B4767A" w:rsidDel="00D53D4C">
          <w:rPr>
            <w:rFonts w:ascii="Verdana" w:eastAsia="ＭＳ Ｐゴシック" w:hAnsi="Verdana" w:hint="eastAsia"/>
          </w:rPr>
          <w:delText>さ</w:delText>
        </w:r>
        <w:r w:rsidR="00BC2B5B" w:rsidRPr="00B4767A" w:rsidDel="00D53D4C">
          <w:rPr>
            <w:rFonts w:ascii="Verdana" w:eastAsia="ＭＳ Ｐゴシック" w:hAnsi="Verdana" w:hint="eastAsia"/>
          </w:rPr>
          <w:delText>れ</w:delText>
        </w:r>
        <w:r w:rsidR="00DF2615" w:rsidRPr="00B4767A" w:rsidDel="00D53D4C">
          <w:rPr>
            <w:rFonts w:ascii="Verdana" w:eastAsia="ＭＳ Ｐゴシック" w:hAnsi="Verdana" w:hint="eastAsia"/>
          </w:rPr>
          <w:delText>ます</w:delText>
        </w:r>
      </w:del>
      <w:del w:id="87" w:author="Date Masahiro" w:date="2018-08-06T10:05:00Z">
        <w:r w:rsidR="00DF2615" w:rsidRPr="00B4767A" w:rsidDel="00D53D4C">
          <w:rPr>
            <w:rFonts w:ascii="Verdana" w:eastAsia="ＭＳ Ｐゴシック" w:hAnsi="Verdana" w:hint="eastAsia"/>
          </w:rPr>
          <w:delText>。さらに</w:delText>
        </w:r>
        <w:r w:rsidR="00BC2B5B" w:rsidRPr="00B4767A" w:rsidDel="00D53D4C">
          <w:rPr>
            <w:rFonts w:ascii="Verdana" w:eastAsia="ＭＳ Ｐゴシック" w:hAnsi="Verdana" w:hint="eastAsia"/>
          </w:rPr>
          <w:delText>、</w:delText>
        </w:r>
      </w:del>
      <w:del w:id="88" w:author="Date Masahiro" w:date="2018-08-06T10:03:00Z">
        <w:r w:rsidR="00A11052" w:rsidRPr="00B4767A" w:rsidDel="00D53D4C">
          <w:rPr>
            <w:rFonts w:ascii="Verdana" w:eastAsia="ＭＳ Ｐゴシック" w:hAnsi="Verdana" w:hint="eastAsia"/>
          </w:rPr>
          <w:delText>そこでは</w:delText>
        </w:r>
        <w:r w:rsidR="00BC2B5B" w:rsidRPr="00B4767A" w:rsidDel="00D53D4C">
          <w:rPr>
            <w:rFonts w:ascii="Verdana" w:eastAsia="ＭＳ Ｐゴシック" w:hAnsi="Verdana" w:hint="eastAsia"/>
          </w:rPr>
          <w:delText>バグ解決</w:delText>
        </w:r>
        <w:r w:rsidR="00A11052" w:rsidRPr="00B4767A" w:rsidDel="00D53D4C">
          <w:rPr>
            <w:rFonts w:ascii="Verdana" w:eastAsia="ＭＳ Ｐゴシック" w:hAnsi="Verdana" w:hint="eastAsia"/>
          </w:rPr>
          <w:delText>の</w:delText>
        </w:r>
      </w:del>
      <w:del w:id="89" w:author="Date Masahiro" w:date="2018-08-06T10:05:00Z">
        <w:r w:rsidR="00A11052" w:rsidRPr="00B4767A" w:rsidDel="00D53D4C">
          <w:rPr>
            <w:rFonts w:ascii="Verdana" w:eastAsia="ＭＳ Ｐゴシック" w:hAnsi="Verdana" w:hint="eastAsia"/>
          </w:rPr>
          <w:delText>作業が行われ、また、</w:delText>
        </w:r>
        <w:r w:rsidR="00BC2B5B" w:rsidRPr="00B4767A" w:rsidDel="00D53D4C">
          <w:rPr>
            <w:rFonts w:ascii="Verdana" w:eastAsia="ＭＳ Ｐゴシック" w:hAnsi="Verdana" w:hint="eastAsia"/>
          </w:rPr>
          <w:delText>その他</w:delText>
        </w:r>
      </w:del>
      <w:del w:id="90" w:author="Date Masahiro" w:date="2018-08-06T10:06:00Z">
        <w:r w:rsidR="00BC2B5B" w:rsidRPr="00B4767A" w:rsidDel="00D53D4C">
          <w:rPr>
            <w:rFonts w:ascii="Verdana" w:eastAsia="ＭＳ Ｐゴシック" w:hAnsi="Verdana" w:hint="eastAsia"/>
          </w:rPr>
          <w:delText>の</w:delText>
        </w:r>
      </w:del>
      <w:ins w:id="91" w:author="Date Masahiro" w:date="2018-08-06T10:05:00Z">
        <w:r w:rsidR="00D53D4C">
          <w:rPr>
            <w:rFonts w:ascii="Verdana" w:eastAsia="ＭＳ Ｐゴシック" w:hAnsi="Verdana" w:hint="eastAsia"/>
          </w:rPr>
          <w:t>必要な</w:t>
        </w:r>
      </w:ins>
      <w:r w:rsidR="00BC2B5B" w:rsidRPr="00B4767A">
        <w:rPr>
          <w:rFonts w:ascii="Verdana" w:eastAsia="ＭＳ Ｐゴシック" w:hAnsi="Verdana" w:hint="eastAsia"/>
        </w:rPr>
        <w:t>ツール</w:t>
      </w:r>
      <w:ins w:id="92" w:author="Date Masahiro" w:date="2018-08-06T10:05:00Z">
        <w:r w:rsidR="00D53D4C">
          <w:rPr>
            <w:rFonts w:ascii="Verdana" w:eastAsia="ＭＳ Ｐゴシック" w:hAnsi="Verdana" w:hint="eastAsia"/>
          </w:rPr>
          <w:t>も</w:t>
        </w:r>
      </w:ins>
      <w:del w:id="93" w:author="Date Masahiro" w:date="2018-08-06T10:05:00Z">
        <w:r w:rsidR="00BC2B5B" w:rsidRPr="00B4767A" w:rsidDel="00D53D4C">
          <w:rPr>
            <w:rFonts w:ascii="Verdana" w:eastAsia="ＭＳ Ｐゴシック" w:hAnsi="Verdana" w:hint="eastAsia"/>
          </w:rPr>
          <w:delText>が</w:delText>
        </w:r>
      </w:del>
      <w:r w:rsidR="00BC2B5B" w:rsidRPr="00B4767A">
        <w:rPr>
          <w:rFonts w:ascii="Verdana" w:eastAsia="ＭＳ Ｐゴシック" w:hAnsi="Verdana" w:hint="eastAsia"/>
        </w:rPr>
        <w:t>用意されます。</w:t>
      </w:r>
    </w:p>
    <w:p w14:paraId="0A1BE639" w14:textId="77777777" w:rsidR="00544125" w:rsidRPr="00B4767A" w:rsidRDefault="00544125" w:rsidP="00544125">
      <w:pPr>
        <w:rPr>
          <w:rFonts w:ascii="Verdana" w:eastAsia="ＭＳ Ｐゴシック" w:hAnsi="Verdana"/>
        </w:rPr>
      </w:pPr>
    </w:p>
    <w:p w14:paraId="6B5BBC25" w14:textId="30648F8C" w:rsidR="00544125" w:rsidRPr="00B4767A" w:rsidRDefault="00544125" w:rsidP="00544125">
      <w:pPr>
        <w:rPr>
          <w:rFonts w:ascii="Verdana" w:eastAsia="ＭＳ Ｐゴシック" w:hAnsi="Verdana"/>
        </w:rPr>
      </w:pPr>
      <w:r w:rsidRPr="00B4767A">
        <w:rPr>
          <w:rFonts w:ascii="Verdana" w:eastAsia="ＭＳ Ｐゴシック" w:hAnsi="Verdana"/>
        </w:rPr>
        <w:t>Test the code quality</w:t>
      </w:r>
    </w:p>
    <w:p w14:paraId="1CE3AF93" w14:textId="5BEEFFBF" w:rsidR="00BC2B5B" w:rsidRPr="00B4767A" w:rsidRDefault="00BC2B5B" w:rsidP="00544125">
      <w:pPr>
        <w:rPr>
          <w:rFonts w:ascii="Verdana" w:eastAsia="ＭＳ Ｐゴシック" w:hAnsi="Verdana"/>
        </w:rPr>
      </w:pPr>
      <w:r w:rsidRPr="00B4767A">
        <w:rPr>
          <w:rFonts w:ascii="Verdana" w:eastAsia="ＭＳ Ｐゴシック" w:hAnsi="Verdana" w:hint="eastAsia"/>
        </w:rPr>
        <w:t>コードの品質</w:t>
      </w:r>
    </w:p>
    <w:p w14:paraId="394DD46C" w14:textId="77777777" w:rsidR="00544125" w:rsidRPr="00B4767A" w:rsidRDefault="00544125" w:rsidP="00544125">
      <w:pPr>
        <w:rPr>
          <w:rFonts w:ascii="Verdana" w:eastAsia="ＭＳ Ｐゴシック" w:hAnsi="Verdana"/>
        </w:rPr>
      </w:pPr>
    </w:p>
    <w:p w14:paraId="79DB0C2C" w14:textId="7F5607E5" w:rsidR="00544125" w:rsidRPr="00B4767A" w:rsidRDefault="00544125" w:rsidP="00544125">
      <w:pPr>
        <w:rPr>
          <w:rFonts w:ascii="Verdana" w:eastAsia="ＭＳ Ｐゴシック" w:hAnsi="Verdana"/>
        </w:rPr>
      </w:pPr>
      <w:r w:rsidRPr="00B4767A">
        <w:rPr>
          <w:rFonts w:ascii="Verdana" w:eastAsia="ＭＳ Ｐゴシック" w:hAnsi="Verdana"/>
        </w:rPr>
        <w:t>The readiness and maturity of the code you are considering for use in your open source project can also be an indicator that you are ready to start your planning. You want to ensure that the code is in good shape, and as we mentioned earlier, not junk code that will lead to a credibility disaster with the open source community.</w:t>
      </w:r>
    </w:p>
    <w:p w14:paraId="2279CA7D" w14:textId="7FB08C7F" w:rsidR="00B34131" w:rsidRPr="00B4767A" w:rsidRDefault="00B34131" w:rsidP="00544125">
      <w:pPr>
        <w:rPr>
          <w:rFonts w:ascii="Verdana" w:eastAsia="ＭＳ Ｐゴシック" w:hAnsi="Verdana"/>
        </w:rPr>
      </w:pPr>
      <w:r w:rsidRPr="00B4767A">
        <w:rPr>
          <w:rFonts w:ascii="Verdana" w:eastAsia="ＭＳ Ｐゴシック" w:hAnsi="Verdana" w:hint="eastAsia"/>
        </w:rPr>
        <w:t>オープンソースプロジェクトで使用されることを想定しているコードの完成度・成熟度は、計画の実行開始に向けた準備</w:t>
      </w:r>
      <w:r w:rsidR="00C037B9" w:rsidRPr="00B4767A">
        <w:rPr>
          <w:rFonts w:ascii="Verdana" w:eastAsia="ＭＳ Ｐゴシック" w:hAnsi="Verdana" w:hint="eastAsia"/>
        </w:rPr>
        <w:t>の</w:t>
      </w:r>
      <w:r w:rsidRPr="00B4767A">
        <w:rPr>
          <w:rFonts w:ascii="Verdana" w:eastAsia="ＭＳ Ｐゴシック" w:hAnsi="Verdana" w:hint="eastAsia"/>
        </w:rPr>
        <w:t>指標</w:t>
      </w:r>
      <w:r w:rsidR="00C037B9" w:rsidRPr="00B4767A">
        <w:rPr>
          <w:rFonts w:ascii="Verdana" w:eastAsia="ＭＳ Ｐゴシック" w:hAnsi="Verdana" w:hint="eastAsia"/>
        </w:rPr>
        <w:t>ともなりえます。当然ながら、コードは良い状態にあることが望まれます。以前に</w:t>
      </w:r>
      <w:r w:rsidR="00A4781C" w:rsidRPr="00B4767A">
        <w:rPr>
          <w:rFonts w:ascii="Verdana" w:eastAsia="ＭＳ Ｐゴシック" w:hAnsi="Verdana" w:hint="eastAsia"/>
        </w:rPr>
        <w:t>も</w:t>
      </w:r>
      <w:r w:rsidR="00C037B9" w:rsidRPr="00B4767A">
        <w:rPr>
          <w:rFonts w:ascii="Verdana" w:eastAsia="ＭＳ Ｐゴシック" w:hAnsi="Verdana" w:hint="eastAsia"/>
        </w:rPr>
        <w:t>述べたように、</w:t>
      </w:r>
      <w:r w:rsidR="00251222" w:rsidRPr="00B4767A">
        <w:rPr>
          <w:rFonts w:ascii="Verdana" w:eastAsia="ＭＳ Ｐゴシック" w:hAnsi="Verdana" w:hint="eastAsia"/>
        </w:rPr>
        <w:t>ガラクタのようなコードは、オープンソースコミュニティにおける信用崩</w:t>
      </w:r>
      <w:r w:rsidR="00251222" w:rsidRPr="00B4767A">
        <w:rPr>
          <w:rFonts w:ascii="Verdana" w:eastAsia="ＭＳ Ｐゴシック" w:hAnsi="Verdana" w:hint="eastAsia"/>
        </w:rPr>
        <w:lastRenderedPageBreak/>
        <w:t>壊に繋がります。</w:t>
      </w:r>
    </w:p>
    <w:p w14:paraId="636EE520" w14:textId="77777777" w:rsidR="00544125" w:rsidRPr="00B4767A" w:rsidRDefault="00544125" w:rsidP="00544125">
      <w:pPr>
        <w:rPr>
          <w:rFonts w:ascii="Verdana" w:eastAsia="ＭＳ Ｐゴシック" w:hAnsi="Verdana"/>
        </w:rPr>
      </w:pPr>
    </w:p>
    <w:p w14:paraId="3058E141" w14:textId="4A9B9D75" w:rsidR="00544125" w:rsidRPr="00B4767A" w:rsidRDefault="00544125" w:rsidP="00544125">
      <w:pPr>
        <w:rPr>
          <w:rFonts w:ascii="Verdana" w:eastAsia="ＭＳ Ｐゴシック" w:hAnsi="Verdana"/>
        </w:rPr>
      </w:pPr>
      <w:r w:rsidRPr="00B4767A">
        <w:rPr>
          <w:rFonts w:ascii="Verdana" w:eastAsia="ＭＳ Ｐゴシック" w:hAnsi="Verdana"/>
        </w:rPr>
        <w:t>At the same time, the trap you must be careful of is that perfect code isn’t required. If you think that the code has to be perfect, you’ll likely never get it started. Go with the best you’ve got and know others will be helping to make it better. You do also want to be sure that the code you start with doesn’t include code comments with trade secrets, references to your proprietary interfaces or profanities and other issues as you ensure it is mature enough to get out there into the community.</w:t>
      </w:r>
    </w:p>
    <w:p w14:paraId="4EF47C0D" w14:textId="61C8B41F" w:rsidR="00251222" w:rsidRPr="00B4767A" w:rsidRDefault="00251222" w:rsidP="00544125">
      <w:pPr>
        <w:rPr>
          <w:rFonts w:ascii="Verdana" w:eastAsia="ＭＳ Ｐゴシック" w:hAnsi="Verdana"/>
        </w:rPr>
      </w:pPr>
      <w:r w:rsidRPr="00B4767A">
        <w:rPr>
          <w:rFonts w:ascii="Verdana" w:eastAsia="ＭＳ Ｐゴシック" w:hAnsi="Verdana" w:hint="eastAsia"/>
        </w:rPr>
        <w:t>同時に、注意しなければならないのは完璧なコードが要求されているわけでもないという点です。もしもコードが完璧でなければならないと考えていると、プロジェクトは立ち上がりません。</w:t>
      </w:r>
      <w:r w:rsidR="00A52700" w:rsidRPr="00B4767A">
        <w:rPr>
          <w:rFonts w:ascii="Verdana" w:eastAsia="ＭＳ Ｐゴシック" w:hAnsi="Verdana" w:hint="eastAsia"/>
        </w:rPr>
        <w:t>出来上がりで最善</w:t>
      </w:r>
      <w:r w:rsidR="00060A89" w:rsidRPr="00B4767A">
        <w:rPr>
          <w:rFonts w:ascii="Verdana" w:eastAsia="ＭＳ Ｐゴシック" w:hAnsi="Verdana" w:hint="eastAsia"/>
        </w:rPr>
        <w:t>のものを提供し、他の人々が改良に向けて支援してくれるものと考えるのが良いでしょう。</w:t>
      </w:r>
      <w:r w:rsidR="0050635E" w:rsidRPr="00B4767A">
        <w:rPr>
          <w:rFonts w:ascii="Verdana" w:eastAsia="ＭＳ Ｐゴシック" w:hAnsi="Verdana" w:hint="eastAsia"/>
        </w:rPr>
        <w:t>また、</w:t>
      </w:r>
      <w:r w:rsidR="00A92BB4" w:rsidRPr="00B4767A">
        <w:rPr>
          <w:rFonts w:ascii="Verdana" w:eastAsia="ＭＳ Ｐゴシック" w:hAnsi="Verdana" w:hint="eastAsia"/>
        </w:rPr>
        <w:t>コミュニティに提供</w:t>
      </w:r>
      <w:r w:rsidR="00AE4DD2" w:rsidRPr="00B4767A">
        <w:rPr>
          <w:rFonts w:ascii="Verdana" w:eastAsia="ＭＳ Ｐゴシック" w:hAnsi="Verdana" w:hint="eastAsia"/>
        </w:rPr>
        <w:t>できるレベル</w:t>
      </w:r>
      <w:r w:rsidR="00A92BB4" w:rsidRPr="00B4767A">
        <w:rPr>
          <w:rFonts w:ascii="Verdana" w:eastAsia="ＭＳ Ｐゴシック" w:hAnsi="Verdana" w:hint="eastAsia"/>
        </w:rPr>
        <w:t>の</w:t>
      </w:r>
      <w:r w:rsidR="00670E33" w:rsidRPr="00B4767A">
        <w:rPr>
          <w:rFonts w:ascii="Verdana" w:eastAsia="ＭＳ Ｐゴシック" w:hAnsi="Verdana" w:hint="eastAsia"/>
        </w:rPr>
        <w:t>完成</w:t>
      </w:r>
      <w:r w:rsidR="00E6683D" w:rsidRPr="00B4767A">
        <w:rPr>
          <w:rFonts w:ascii="Verdana" w:eastAsia="ＭＳ Ｐゴシック" w:hAnsi="Verdana" w:hint="eastAsia"/>
        </w:rPr>
        <w:t>度</w:t>
      </w:r>
      <w:r w:rsidR="00A92BB4" w:rsidRPr="00B4767A">
        <w:rPr>
          <w:rFonts w:ascii="Verdana" w:eastAsia="ＭＳ Ｐゴシック" w:hAnsi="Verdana" w:hint="eastAsia"/>
        </w:rPr>
        <w:t>を</w:t>
      </w:r>
      <w:r w:rsidR="00670E33" w:rsidRPr="00B4767A">
        <w:rPr>
          <w:rFonts w:ascii="Verdana" w:eastAsia="ＭＳ Ｐゴシック" w:hAnsi="Verdana" w:hint="eastAsia"/>
        </w:rPr>
        <w:t>確かめる時</w:t>
      </w:r>
      <w:r w:rsidR="00A92BB4" w:rsidRPr="00B4767A">
        <w:rPr>
          <w:rFonts w:ascii="Verdana" w:eastAsia="ＭＳ Ｐゴシック" w:hAnsi="Verdana" w:hint="eastAsia"/>
        </w:rPr>
        <w:t>は、</w:t>
      </w:r>
      <w:r w:rsidR="0050635E" w:rsidRPr="00B4767A">
        <w:rPr>
          <w:rFonts w:ascii="Verdana" w:eastAsia="ＭＳ Ｐゴシック" w:hAnsi="Verdana" w:hint="eastAsia"/>
        </w:rPr>
        <w:t>最初に提供するコードに</w:t>
      </w:r>
      <w:ins w:id="94" w:author="Date Masahiro" w:date="2018-08-06T10:36:00Z">
        <w:r w:rsidR="006B3CDB">
          <w:rPr>
            <w:rFonts w:ascii="Verdana" w:eastAsia="ＭＳ Ｐゴシック" w:hAnsi="Verdana" w:hint="eastAsia"/>
          </w:rPr>
          <w:t>は</w:t>
        </w:r>
      </w:ins>
      <w:r w:rsidR="0050635E" w:rsidRPr="00B4767A">
        <w:rPr>
          <w:rFonts w:ascii="Verdana" w:eastAsia="ＭＳ Ｐゴシック" w:hAnsi="Verdana" w:hint="eastAsia"/>
        </w:rPr>
        <w:t>、</w:t>
      </w:r>
      <w:ins w:id="95" w:author="Date Masahiro" w:date="2018-08-06T10:36:00Z">
        <w:r w:rsidR="006B3CDB">
          <w:rPr>
            <w:rFonts w:ascii="Verdana" w:eastAsia="ＭＳ Ｐゴシック" w:hAnsi="Verdana" w:hint="eastAsia"/>
          </w:rPr>
          <w:t>コードコメントに</w:t>
        </w:r>
      </w:ins>
      <w:r w:rsidR="005E28DE" w:rsidRPr="00B4767A">
        <w:rPr>
          <w:rFonts w:ascii="Verdana" w:eastAsia="ＭＳ Ｐゴシック" w:hAnsi="Verdana" w:hint="eastAsia"/>
        </w:rPr>
        <w:t>企業秘密</w:t>
      </w:r>
      <w:ins w:id="96" w:author="Date Masahiro" w:date="2018-08-06T10:36:00Z">
        <w:r w:rsidR="006B3CDB">
          <w:rPr>
            <w:rFonts w:ascii="Verdana" w:eastAsia="ＭＳ Ｐゴシック" w:hAnsi="Verdana" w:hint="eastAsia"/>
          </w:rPr>
          <w:t>や</w:t>
        </w:r>
      </w:ins>
      <w:r w:rsidR="0050635E" w:rsidRPr="00B4767A">
        <w:rPr>
          <w:rFonts w:ascii="Verdana" w:eastAsia="ＭＳ Ｐゴシック" w:hAnsi="Verdana" w:hint="eastAsia"/>
        </w:rPr>
        <w:t>、</w:t>
      </w:r>
      <w:r w:rsidR="005E28DE" w:rsidRPr="00B4767A">
        <w:rPr>
          <w:rFonts w:ascii="Verdana" w:eastAsia="ＭＳ Ｐゴシック" w:hAnsi="Verdana" w:hint="eastAsia"/>
        </w:rPr>
        <w:t>企業</w:t>
      </w:r>
      <w:del w:id="97" w:author="Date Masahiro" w:date="2018-08-06T10:37:00Z">
        <w:r w:rsidR="0050635E" w:rsidRPr="00B4767A" w:rsidDel="006B3CDB">
          <w:rPr>
            <w:rFonts w:ascii="Verdana" w:eastAsia="ＭＳ Ｐゴシック" w:hAnsi="Verdana" w:hint="eastAsia"/>
          </w:rPr>
          <w:delText>に</w:delText>
        </w:r>
        <w:r w:rsidR="005E28DE" w:rsidRPr="00B4767A" w:rsidDel="006B3CDB">
          <w:rPr>
            <w:rFonts w:ascii="Verdana" w:eastAsia="ＭＳ Ｐゴシック" w:hAnsi="Verdana" w:hint="eastAsia"/>
          </w:rPr>
          <w:delText>特有</w:delText>
        </w:r>
        <w:r w:rsidR="0050635E" w:rsidRPr="00B4767A" w:rsidDel="006B3CDB">
          <w:rPr>
            <w:rFonts w:ascii="Verdana" w:eastAsia="ＭＳ Ｐゴシック" w:hAnsi="Verdana" w:hint="eastAsia"/>
          </w:rPr>
          <w:delText>な</w:delText>
        </w:r>
      </w:del>
      <w:ins w:id="98" w:author="Date Masahiro" w:date="2018-08-06T10:37:00Z">
        <w:r w:rsidR="006B3CDB">
          <w:rPr>
            <w:rFonts w:ascii="Verdana" w:eastAsia="ＭＳ Ｐゴシック" w:hAnsi="Verdana" w:hint="eastAsia"/>
          </w:rPr>
          <w:t>の</w:t>
        </w:r>
      </w:ins>
      <w:ins w:id="99" w:author="Date Masahiro" w:date="2018-08-06T10:38:00Z">
        <w:r w:rsidR="006B3CDB">
          <w:rPr>
            <w:rFonts w:ascii="Verdana" w:eastAsia="ＭＳ Ｐゴシック" w:hAnsi="Verdana" w:hint="eastAsia"/>
          </w:rPr>
          <w:t>プロプライエタリ</w:t>
        </w:r>
      </w:ins>
      <w:r w:rsidR="0050635E" w:rsidRPr="00B4767A">
        <w:rPr>
          <w:rFonts w:ascii="Verdana" w:eastAsia="ＭＳ Ｐゴシック" w:hAnsi="Verdana" w:hint="eastAsia"/>
        </w:rPr>
        <w:t>インターフェース</w:t>
      </w:r>
      <w:r w:rsidR="005E28DE" w:rsidRPr="00B4767A">
        <w:rPr>
          <w:rFonts w:ascii="Verdana" w:eastAsia="ＭＳ Ｐゴシック" w:hAnsi="Verdana" w:hint="eastAsia"/>
        </w:rPr>
        <w:t>へ</w:t>
      </w:r>
      <w:del w:id="100" w:author="Date Masahiro" w:date="2018-08-06T10:37:00Z">
        <w:r w:rsidR="005E28DE" w:rsidRPr="00B4767A" w:rsidDel="006B3CDB">
          <w:rPr>
            <w:rFonts w:ascii="Verdana" w:eastAsia="ＭＳ Ｐゴシック" w:hAnsi="Verdana" w:hint="eastAsia"/>
          </w:rPr>
          <w:delText>の言及</w:delText>
        </w:r>
      </w:del>
      <w:ins w:id="101" w:author="Date Masahiro" w:date="2018-08-06T10:37:00Z">
        <w:r w:rsidR="006B3CDB">
          <w:rPr>
            <w:rFonts w:ascii="Verdana" w:eastAsia="ＭＳ Ｐゴシック" w:hAnsi="Verdana" w:hint="eastAsia"/>
          </w:rPr>
          <w:t>の参照</w:t>
        </w:r>
      </w:ins>
      <w:r w:rsidR="0050635E" w:rsidRPr="00B4767A">
        <w:rPr>
          <w:rFonts w:ascii="Verdana" w:eastAsia="ＭＳ Ｐゴシック" w:hAnsi="Verdana" w:hint="eastAsia"/>
        </w:rPr>
        <w:t>、あるいは、不快な言葉</w:t>
      </w:r>
      <w:del w:id="102" w:author="Date Masahiro" w:date="2018-08-06T10:36:00Z">
        <w:r w:rsidR="0050635E" w:rsidRPr="00B4767A" w:rsidDel="006B3CDB">
          <w:rPr>
            <w:rFonts w:ascii="Verdana" w:eastAsia="ＭＳ Ｐゴシック" w:hAnsi="Verdana" w:hint="eastAsia"/>
          </w:rPr>
          <w:delText>をコードコメントとして</w:delText>
        </w:r>
        <w:r w:rsidR="00A92BB4" w:rsidRPr="00B4767A" w:rsidDel="006B3CDB">
          <w:rPr>
            <w:rFonts w:ascii="Verdana" w:eastAsia="ＭＳ Ｐゴシック" w:hAnsi="Verdana" w:hint="eastAsia"/>
          </w:rPr>
          <w:delText>、また、</w:delText>
        </w:r>
      </w:del>
      <w:r w:rsidR="00A92BB4" w:rsidRPr="00B4767A">
        <w:rPr>
          <w:rFonts w:ascii="Verdana" w:eastAsia="ＭＳ Ｐゴシック" w:hAnsi="Verdana" w:hint="eastAsia"/>
        </w:rPr>
        <w:t>その他の問題を</w:t>
      </w:r>
      <w:r w:rsidR="0050635E" w:rsidRPr="00B4767A">
        <w:rPr>
          <w:rFonts w:ascii="Verdana" w:eastAsia="ＭＳ Ｐゴシック" w:hAnsi="Verdana" w:hint="eastAsia"/>
        </w:rPr>
        <w:t>含んでいないことを</w:t>
      </w:r>
      <w:r w:rsidR="00A92BB4" w:rsidRPr="00B4767A">
        <w:rPr>
          <w:rFonts w:ascii="Verdana" w:eastAsia="ＭＳ Ｐゴシック" w:hAnsi="Verdana" w:hint="eastAsia"/>
        </w:rPr>
        <w:t>確かめ</w:t>
      </w:r>
      <w:r w:rsidR="002F1AC8" w:rsidRPr="00B4767A">
        <w:rPr>
          <w:rFonts w:ascii="Verdana" w:eastAsia="ＭＳ Ｐゴシック" w:hAnsi="Verdana" w:hint="eastAsia"/>
        </w:rPr>
        <w:t>る</w:t>
      </w:r>
      <w:ins w:id="103" w:author="Date Masahiro" w:date="2018-08-06T10:36:00Z">
        <w:r w:rsidR="006B3CDB">
          <w:rPr>
            <w:rFonts w:ascii="Verdana" w:eastAsia="ＭＳ Ｐゴシック" w:hAnsi="Verdana" w:hint="eastAsia"/>
          </w:rPr>
          <w:t>べきです</w:t>
        </w:r>
      </w:ins>
      <w:del w:id="104" w:author="Date Masahiro" w:date="2018-08-06T10:36:00Z">
        <w:r w:rsidR="002F1AC8" w:rsidRPr="00B4767A" w:rsidDel="006B3CDB">
          <w:rPr>
            <w:rFonts w:ascii="Verdana" w:eastAsia="ＭＳ Ｐゴシック" w:hAnsi="Verdana" w:hint="eastAsia"/>
          </w:rPr>
          <w:delText>のが良い</w:delText>
        </w:r>
        <w:r w:rsidR="00AE4DD2" w:rsidRPr="00B4767A" w:rsidDel="006B3CDB">
          <w:rPr>
            <w:rFonts w:ascii="Verdana" w:eastAsia="ＭＳ Ｐゴシック" w:hAnsi="Verdana" w:hint="eastAsia"/>
          </w:rPr>
          <w:delText>でしょう</w:delText>
        </w:r>
      </w:del>
      <w:r w:rsidR="00AE4DD2" w:rsidRPr="00B4767A">
        <w:rPr>
          <w:rFonts w:ascii="Verdana" w:eastAsia="ＭＳ Ｐゴシック" w:hAnsi="Verdana" w:hint="eastAsia"/>
        </w:rPr>
        <w:t>。</w:t>
      </w:r>
    </w:p>
    <w:p w14:paraId="5CC65247" w14:textId="77777777" w:rsidR="00544125" w:rsidRPr="00B4767A" w:rsidRDefault="00544125" w:rsidP="00544125">
      <w:pPr>
        <w:rPr>
          <w:rFonts w:ascii="Verdana" w:eastAsia="ＭＳ Ｐゴシック" w:hAnsi="Verdana"/>
        </w:rPr>
      </w:pPr>
    </w:p>
    <w:p w14:paraId="3F4F5B90" w14:textId="2CFCF60D" w:rsidR="00544125" w:rsidRPr="00B4767A" w:rsidRDefault="00544125" w:rsidP="00544125">
      <w:pPr>
        <w:rPr>
          <w:rFonts w:ascii="Verdana" w:eastAsia="ＭＳ Ｐゴシック" w:hAnsi="Verdana"/>
        </w:rPr>
      </w:pPr>
      <w:r w:rsidRPr="00B4767A">
        <w:rPr>
          <w:rFonts w:ascii="Verdana" w:eastAsia="ＭＳ Ｐゴシック" w:hAnsi="Verdana"/>
        </w:rPr>
        <w:t>Make sure it’s useful</w:t>
      </w:r>
    </w:p>
    <w:p w14:paraId="7F7820F8" w14:textId="2236E4E2" w:rsidR="002F1AC8" w:rsidRPr="00B4767A" w:rsidRDefault="002F1AC8" w:rsidP="00544125">
      <w:pPr>
        <w:rPr>
          <w:rFonts w:ascii="Verdana" w:eastAsia="ＭＳ Ｐゴシック" w:hAnsi="Verdana"/>
        </w:rPr>
      </w:pPr>
      <w:r w:rsidRPr="00B4767A">
        <w:rPr>
          <w:rFonts w:ascii="Verdana" w:eastAsia="ＭＳ Ｐゴシック" w:hAnsi="Verdana" w:hint="eastAsia"/>
        </w:rPr>
        <w:t>有用性を確認する</w:t>
      </w:r>
    </w:p>
    <w:p w14:paraId="6278811F" w14:textId="77777777" w:rsidR="00544125" w:rsidRPr="00B4767A" w:rsidRDefault="00544125" w:rsidP="00544125">
      <w:pPr>
        <w:rPr>
          <w:rFonts w:ascii="Verdana" w:eastAsia="ＭＳ Ｐゴシック" w:hAnsi="Verdana"/>
        </w:rPr>
      </w:pPr>
    </w:p>
    <w:p w14:paraId="43FE6BFC" w14:textId="7BD8D81E" w:rsidR="00544125" w:rsidRPr="00B4767A" w:rsidRDefault="00544125" w:rsidP="00544125">
      <w:pPr>
        <w:rPr>
          <w:rFonts w:ascii="Verdana" w:eastAsia="ＭＳ Ｐゴシック" w:hAnsi="Verdana"/>
        </w:rPr>
      </w:pPr>
      <w:r w:rsidRPr="00B4767A">
        <w:rPr>
          <w:rFonts w:ascii="Verdana" w:eastAsia="ＭＳ Ｐゴシック" w:hAnsi="Verdana"/>
        </w:rPr>
        <w:t>Your project is also ready to move forward when you can see and demonstrate that it will be useful to others as well who are seeking such answers to their IT problems, which can be gleaned through traditional market analysis. You want to be sure that it’s something that others will seek out and be willing to contribute to so it can be a successful project. Do some research and ask around. Attend open source events and talk to developers and presenters about their problems and projects.</w:t>
      </w:r>
    </w:p>
    <w:p w14:paraId="48E7F8C0" w14:textId="34B5BA74" w:rsidR="003C6E51" w:rsidRPr="00B4767A" w:rsidRDefault="003C6E51" w:rsidP="00544125">
      <w:pPr>
        <w:rPr>
          <w:rFonts w:ascii="Verdana" w:eastAsia="ＭＳ Ｐゴシック" w:hAnsi="Verdana"/>
        </w:rPr>
      </w:pPr>
      <w:r w:rsidRPr="00B4767A">
        <w:rPr>
          <w:rFonts w:ascii="Verdana" w:eastAsia="ＭＳ Ｐゴシック" w:hAnsi="Verdana" w:hint="eastAsia"/>
        </w:rPr>
        <w:t>そのプロジェクト</w:t>
      </w:r>
      <w:r w:rsidR="00F86998" w:rsidRPr="00B4767A">
        <w:rPr>
          <w:rFonts w:ascii="Verdana" w:eastAsia="ＭＳ Ｐゴシック" w:hAnsi="Verdana" w:hint="eastAsia"/>
        </w:rPr>
        <w:t>が</w:t>
      </w:r>
      <w:r w:rsidRPr="00B4767A">
        <w:rPr>
          <w:rFonts w:ascii="Verdana" w:eastAsia="ＭＳ Ｐゴシック" w:hAnsi="Verdana" w:hint="eastAsia"/>
        </w:rPr>
        <w:t>前に進むべく準備万端となるのは、</w:t>
      </w:r>
      <w:r w:rsidR="005753F4" w:rsidRPr="00B4767A">
        <w:rPr>
          <w:rFonts w:ascii="Verdana" w:eastAsia="ＭＳ Ｐゴシック" w:hAnsi="Verdana" w:hint="eastAsia"/>
        </w:rPr>
        <w:t>IT</w:t>
      </w:r>
      <w:r w:rsidR="005753F4" w:rsidRPr="00B4767A">
        <w:rPr>
          <w:rFonts w:ascii="Verdana" w:eastAsia="ＭＳ Ｐゴシック" w:hAnsi="Verdana" w:hint="eastAsia"/>
        </w:rPr>
        <w:t>課題に対して同様の答えを追求</w:t>
      </w:r>
      <w:r w:rsidR="00F86998" w:rsidRPr="00B4767A">
        <w:rPr>
          <w:rFonts w:ascii="Verdana" w:eastAsia="ＭＳ Ｐゴシック" w:hAnsi="Verdana" w:hint="eastAsia"/>
        </w:rPr>
        <w:t>する</w:t>
      </w:r>
      <w:r w:rsidRPr="00B4767A">
        <w:rPr>
          <w:rFonts w:ascii="Verdana" w:eastAsia="ＭＳ Ｐゴシック" w:hAnsi="Verdana" w:hint="eastAsia"/>
        </w:rPr>
        <w:t>他の人々に</w:t>
      </w:r>
      <w:r w:rsidR="00F86998" w:rsidRPr="00B4767A">
        <w:rPr>
          <w:rFonts w:ascii="Verdana" w:eastAsia="ＭＳ Ｐゴシック" w:hAnsi="Verdana" w:hint="eastAsia"/>
        </w:rPr>
        <w:t>とって</w:t>
      </w:r>
      <w:r w:rsidRPr="00B4767A">
        <w:rPr>
          <w:rFonts w:ascii="Verdana" w:eastAsia="ＭＳ Ｐゴシック" w:hAnsi="Verdana" w:hint="eastAsia"/>
        </w:rPr>
        <w:t>も</w:t>
      </w:r>
      <w:r w:rsidR="005753F4" w:rsidRPr="00B4767A">
        <w:rPr>
          <w:rFonts w:ascii="Verdana" w:eastAsia="ＭＳ Ｐゴシック" w:hAnsi="Verdana" w:hint="eastAsia"/>
        </w:rPr>
        <w:t>そのプロジェクトが</w:t>
      </w:r>
      <w:r w:rsidRPr="00B4767A">
        <w:rPr>
          <w:rFonts w:ascii="Verdana" w:eastAsia="ＭＳ Ｐゴシック" w:hAnsi="Verdana" w:hint="eastAsia"/>
        </w:rPr>
        <w:t>有用</w:t>
      </w:r>
      <w:r w:rsidR="005753F4" w:rsidRPr="00B4767A">
        <w:rPr>
          <w:rFonts w:ascii="Verdana" w:eastAsia="ＭＳ Ｐゴシック" w:hAnsi="Verdana" w:hint="eastAsia"/>
        </w:rPr>
        <w:t>であ</w:t>
      </w:r>
      <w:r w:rsidRPr="00B4767A">
        <w:rPr>
          <w:rFonts w:ascii="Verdana" w:eastAsia="ＭＳ Ｐゴシック" w:hAnsi="Verdana" w:hint="eastAsia"/>
        </w:rPr>
        <w:t>ることが明らかとなり、</w:t>
      </w:r>
      <w:ins w:id="105" w:author="Date Masahiro" w:date="2018-08-06T10:39:00Z">
        <w:r w:rsidR="006B3CDB">
          <w:rPr>
            <w:rFonts w:ascii="Verdana" w:eastAsia="ＭＳ Ｐゴシック" w:hAnsi="Verdana" w:hint="eastAsia"/>
          </w:rPr>
          <w:t>それを</w:t>
        </w:r>
      </w:ins>
      <w:r w:rsidRPr="00B4767A">
        <w:rPr>
          <w:rFonts w:ascii="Verdana" w:eastAsia="ＭＳ Ｐゴシック" w:hAnsi="Verdana" w:hint="eastAsia"/>
        </w:rPr>
        <w:t>証明できた時です。</w:t>
      </w:r>
      <w:r w:rsidR="00F86998" w:rsidRPr="00B4767A">
        <w:rPr>
          <w:rFonts w:ascii="Verdana" w:eastAsia="ＭＳ Ｐゴシック" w:hAnsi="Verdana" w:hint="eastAsia"/>
        </w:rPr>
        <w:t>そのような状況は、伝統的な市場分析によっても情報収集できます。</w:t>
      </w:r>
      <w:r w:rsidR="00592E86" w:rsidRPr="00B4767A">
        <w:rPr>
          <w:rFonts w:ascii="Verdana" w:eastAsia="ＭＳ Ｐゴシック" w:hAnsi="Verdana" w:hint="eastAsia"/>
        </w:rPr>
        <w:t>そのプロジェクトは他の人々が探し求めるものであり、喜んで貢献したいと思うものであること、それゆえにプロジェクトが成功する可能性が高いことを確かめるのが良いでしょう。何らかの調査を行い、また、周りの人々に聞いて回ってください。また、</w:t>
      </w:r>
      <w:r w:rsidR="00E6683D" w:rsidRPr="00B4767A">
        <w:rPr>
          <w:rFonts w:ascii="Verdana" w:eastAsia="ＭＳ Ｐゴシック" w:hAnsi="Verdana" w:hint="eastAsia"/>
        </w:rPr>
        <w:t>オープンソース</w:t>
      </w:r>
      <w:r w:rsidR="00592E86" w:rsidRPr="00B4767A">
        <w:rPr>
          <w:rFonts w:ascii="Verdana" w:eastAsia="ＭＳ Ｐゴシック" w:hAnsi="Verdana" w:hint="eastAsia"/>
        </w:rPr>
        <w:t>イベントに参加し、開発者や講演者と会話し、それらの人々の課題やプロジェクトについて聴いてください。</w:t>
      </w:r>
    </w:p>
    <w:p w14:paraId="128187B4" w14:textId="77777777" w:rsidR="00544125" w:rsidRPr="00B4767A" w:rsidRDefault="00544125" w:rsidP="00544125">
      <w:pPr>
        <w:rPr>
          <w:rFonts w:ascii="Verdana" w:eastAsia="ＭＳ Ｐゴシック" w:hAnsi="Verdana"/>
        </w:rPr>
      </w:pPr>
    </w:p>
    <w:p w14:paraId="0E3FC01D" w14:textId="7738D25D" w:rsidR="00544125" w:rsidRPr="00B4767A" w:rsidRDefault="00544125" w:rsidP="00544125">
      <w:pPr>
        <w:rPr>
          <w:rFonts w:ascii="Verdana" w:eastAsia="ＭＳ Ｐゴシック" w:hAnsi="Verdana"/>
        </w:rPr>
      </w:pPr>
      <w:r w:rsidRPr="00B4767A">
        <w:rPr>
          <w:rFonts w:ascii="Verdana" w:eastAsia="ＭＳ Ｐゴシック" w:hAnsi="Verdana"/>
        </w:rPr>
        <w:t xml:space="preserve">If you find that others have already started a similar project to solve a similar problem, then you can consider whether you want to join that effort rather than </w:t>
      </w:r>
      <w:r w:rsidRPr="00B4767A">
        <w:rPr>
          <w:rFonts w:ascii="Verdana" w:eastAsia="ＭＳ Ｐゴシック" w:hAnsi="Verdana"/>
        </w:rPr>
        <w:lastRenderedPageBreak/>
        <w:t>duplicate it. If a similar project already exists, it’s more powerful to team up, even if your competitor is driving it because collaboration is a critical part of open source communities.</w:t>
      </w:r>
    </w:p>
    <w:p w14:paraId="59EB3318" w14:textId="210FD464" w:rsidR="00592E86" w:rsidRPr="00B4767A" w:rsidRDefault="00592E86" w:rsidP="00544125">
      <w:pPr>
        <w:rPr>
          <w:rFonts w:ascii="Verdana" w:eastAsia="ＭＳ Ｐゴシック" w:hAnsi="Verdana"/>
        </w:rPr>
      </w:pPr>
      <w:r w:rsidRPr="00B4767A">
        <w:rPr>
          <w:rFonts w:ascii="Verdana" w:eastAsia="ＭＳ Ｐゴシック" w:hAnsi="Verdana" w:hint="eastAsia"/>
        </w:rPr>
        <w:t>もしも他の人々が既に</w:t>
      </w:r>
      <w:r w:rsidR="009246D4" w:rsidRPr="00B4767A">
        <w:rPr>
          <w:rFonts w:ascii="Verdana" w:eastAsia="ＭＳ Ｐゴシック" w:hAnsi="Verdana" w:hint="eastAsia"/>
        </w:rPr>
        <w:t>同じ問題を解決するために</w:t>
      </w:r>
      <w:r w:rsidRPr="00B4767A">
        <w:rPr>
          <w:rFonts w:ascii="Verdana" w:eastAsia="ＭＳ Ｐゴシック" w:hAnsi="Verdana" w:hint="eastAsia"/>
        </w:rPr>
        <w:t>同様のプロジェクトを立ち上げて</w:t>
      </w:r>
      <w:r w:rsidR="009246D4" w:rsidRPr="00B4767A">
        <w:rPr>
          <w:rFonts w:ascii="Verdana" w:eastAsia="ＭＳ Ｐゴシック" w:hAnsi="Verdana" w:hint="eastAsia"/>
        </w:rPr>
        <w:t>いることが分かった時には、重複するよりも、その活動に参加することを検討してみるのが良いでしょう。同様のプロジェクトが存在しているなら、競合企業が推進していたとしても、チームになる方がより強力になります。なぜなら、オープンソースコミュニティでは、協調することが非常に重要な要因だからです。</w:t>
      </w:r>
    </w:p>
    <w:p w14:paraId="3EB9C318" w14:textId="77777777" w:rsidR="00544125" w:rsidRPr="00B4767A" w:rsidRDefault="00544125" w:rsidP="00544125">
      <w:pPr>
        <w:rPr>
          <w:rFonts w:ascii="Verdana" w:eastAsia="ＭＳ Ｐゴシック" w:hAnsi="Verdana"/>
        </w:rPr>
      </w:pPr>
    </w:p>
    <w:p w14:paraId="777E5026" w14:textId="7753C483" w:rsidR="00544125" w:rsidRPr="00B4767A" w:rsidRDefault="00544125" w:rsidP="00544125">
      <w:pPr>
        <w:rPr>
          <w:rFonts w:ascii="Verdana" w:eastAsia="ＭＳ Ｐゴシック" w:hAnsi="Verdana"/>
        </w:rPr>
      </w:pPr>
      <w:r w:rsidRPr="00B4767A">
        <w:rPr>
          <w:rFonts w:ascii="Verdana" w:eastAsia="ＭＳ Ｐゴシック" w:hAnsi="Verdana"/>
        </w:rPr>
        <w:t>Working with competitors on open source projects is important to consider. If your company starts an open source project and draws in competitors to get involved, you can build collaboration and goodwill, all for the greater good of the code, while leading instead of following.</w:t>
      </w:r>
    </w:p>
    <w:p w14:paraId="63A6BAAB" w14:textId="72E13293" w:rsidR="009246D4" w:rsidRPr="00B4767A" w:rsidRDefault="009246D4" w:rsidP="00544125">
      <w:pPr>
        <w:rPr>
          <w:rFonts w:ascii="Verdana" w:eastAsia="ＭＳ Ｐゴシック" w:hAnsi="Verdana"/>
        </w:rPr>
      </w:pPr>
      <w:r w:rsidRPr="00B4767A">
        <w:rPr>
          <w:rFonts w:ascii="Verdana" w:eastAsia="ＭＳ Ｐゴシック" w:hAnsi="Verdana" w:hint="eastAsia"/>
        </w:rPr>
        <w:t>オープンソースプロジェクト上で競合企業と一緒に活動することは、</w:t>
      </w:r>
      <w:r w:rsidR="00CC7E88" w:rsidRPr="00B4767A">
        <w:rPr>
          <w:rFonts w:ascii="Verdana" w:eastAsia="ＭＳ Ｐゴシック" w:hAnsi="Verdana" w:hint="eastAsia"/>
        </w:rPr>
        <w:t>検討</w:t>
      </w:r>
      <w:r w:rsidRPr="00B4767A">
        <w:rPr>
          <w:rFonts w:ascii="Verdana" w:eastAsia="ＭＳ Ｐゴシック" w:hAnsi="Verdana" w:hint="eastAsia"/>
        </w:rPr>
        <w:t>すべき重要なことがらです。企業が</w:t>
      </w:r>
      <w:r w:rsidR="00E6683D" w:rsidRPr="00B4767A">
        <w:rPr>
          <w:rFonts w:ascii="Verdana" w:eastAsia="ＭＳ Ｐゴシック" w:hAnsi="Verdana" w:hint="eastAsia"/>
        </w:rPr>
        <w:t>独自の</w:t>
      </w:r>
      <w:r w:rsidRPr="00B4767A">
        <w:rPr>
          <w:rFonts w:ascii="Verdana" w:eastAsia="ＭＳ Ｐゴシック" w:hAnsi="Verdana" w:hint="eastAsia"/>
        </w:rPr>
        <w:t>オープンソースプロジェクトを立ち上げ、競合企業を巻き込むことができれば、</w:t>
      </w:r>
      <w:r w:rsidR="00025EEA" w:rsidRPr="00B4767A">
        <w:rPr>
          <w:rFonts w:ascii="Verdana" w:eastAsia="ＭＳ Ｐゴシック" w:hAnsi="Verdana" w:hint="eastAsia"/>
        </w:rPr>
        <w:t>協調</w:t>
      </w:r>
      <w:ins w:id="106" w:author="Date Masahiro" w:date="2018-08-06T10:43:00Z">
        <w:r w:rsidR="006B3CDB">
          <w:rPr>
            <w:rFonts w:ascii="Verdana" w:eastAsia="ＭＳ Ｐゴシック" w:hAnsi="Verdana" w:hint="eastAsia"/>
          </w:rPr>
          <w:t>、友好</w:t>
        </w:r>
      </w:ins>
      <w:del w:id="107" w:author="Date Masahiro" w:date="2018-08-06T10:43:00Z">
        <w:r w:rsidR="00025EEA" w:rsidRPr="00B4767A" w:rsidDel="006B3CDB">
          <w:rPr>
            <w:rFonts w:ascii="Verdana" w:eastAsia="ＭＳ Ｐゴシック" w:hAnsi="Verdana" w:hint="eastAsia"/>
          </w:rPr>
          <w:delText>と</w:delText>
        </w:r>
        <w:r w:rsidR="00CC7E88" w:rsidRPr="00B4767A" w:rsidDel="006B3CDB">
          <w:rPr>
            <w:rFonts w:ascii="Verdana" w:eastAsia="ＭＳ Ｐゴシック" w:hAnsi="Verdana" w:hint="eastAsia"/>
          </w:rPr>
          <w:delText>親善</w:delText>
        </w:r>
      </w:del>
      <w:r w:rsidR="00025EEA" w:rsidRPr="00B4767A">
        <w:rPr>
          <w:rFonts w:ascii="Verdana" w:eastAsia="ＭＳ Ｐゴシック" w:hAnsi="Verdana" w:hint="eastAsia"/>
        </w:rPr>
        <w:t>を築</w:t>
      </w:r>
      <w:r w:rsidR="00CC7E88" w:rsidRPr="00B4767A">
        <w:rPr>
          <w:rFonts w:ascii="Verdana" w:eastAsia="ＭＳ Ｐゴシック" w:hAnsi="Verdana" w:hint="eastAsia"/>
        </w:rPr>
        <w:t>くことが</w:t>
      </w:r>
      <w:r w:rsidR="00025EEA" w:rsidRPr="00B4767A">
        <w:rPr>
          <w:rFonts w:ascii="Verdana" w:eastAsia="ＭＳ Ｐゴシック" w:hAnsi="Verdana" w:hint="eastAsia"/>
        </w:rPr>
        <w:t>でき、より優れたコード</w:t>
      </w:r>
      <w:r w:rsidR="00CC7E88" w:rsidRPr="00B4767A">
        <w:rPr>
          <w:rFonts w:ascii="Verdana" w:eastAsia="ＭＳ Ｐゴシック" w:hAnsi="Verdana" w:hint="eastAsia"/>
        </w:rPr>
        <w:t>の完成</w:t>
      </w:r>
      <w:r w:rsidR="00025EEA" w:rsidRPr="00B4767A">
        <w:rPr>
          <w:rFonts w:ascii="Verdana" w:eastAsia="ＭＳ Ｐゴシック" w:hAnsi="Verdana" w:hint="eastAsia"/>
        </w:rPr>
        <w:t>に繋がります。しかも、追随するのではなく、先導できるのです。</w:t>
      </w:r>
    </w:p>
    <w:p w14:paraId="43D5B93E" w14:textId="77777777" w:rsidR="00544125" w:rsidRPr="00B4767A" w:rsidRDefault="00544125" w:rsidP="00544125">
      <w:pPr>
        <w:rPr>
          <w:rFonts w:ascii="Verdana" w:eastAsia="ＭＳ Ｐゴシック" w:hAnsi="Verdana"/>
        </w:rPr>
      </w:pPr>
    </w:p>
    <w:p w14:paraId="793047AD" w14:textId="775691C7" w:rsidR="00544125" w:rsidRPr="00B4767A" w:rsidRDefault="00544125" w:rsidP="00544125">
      <w:pPr>
        <w:rPr>
          <w:rFonts w:ascii="Verdana" w:eastAsia="ＭＳ Ｐゴシック" w:hAnsi="Verdana"/>
        </w:rPr>
      </w:pPr>
      <w:r w:rsidRPr="00B4767A">
        <w:rPr>
          <w:rFonts w:ascii="Verdana" w:eastAsia="ＭＳ Ｐゴシック" w:hAnsi="Verdana"/>
        </w:rPr>
        <w:t>Consult your team</w:t>
      </w:r>
    </w:p>
    <w:p w14:paraId="4F237AD9" w14:textId="20AFCD0B" w:rsidR="00B338DB" w:rsidRPr="00B4767A" w:rsidRDefault="00B338DB" w:rsidP="00544125">
      <w:pPr>
        <w:rPr>
          <w:rFonts w:ascii="Verdana" w:eastAsia="ＭＳ Ｐゴシック" w:hAnsi="Verdana"/>
        </w:rPr>
      </w:pPr>
      <w:r w:rsidRPr="00B4767A">
        <w:rPr>
          <w:rFonts w:ascii="Verdana" w:eastAsia="ＭＳ Ｐゴシック" w:hAnsi="Verdana" w:hint="eastAsia"/>
        </w:rPr>
        <w:t>意見を求める</w:t>
      </w:r>
    </w:p>
    <w:p w14:paraId="4C3AB4FA" w14:textId="77777777" w:rsidR="00544125" w:rsidRPr="00B4767A" w:rsidRDefault="00544125" w:rsidP="00544125">
      <w:pPr>
        <w:rPr>
          <w:rFonts w:ascii="Verdana" w:eastAsia="ＭＳ Ｐゴシック" w:hAnsi="Verdana"/>
        </w:rPr>
      </w:pPr>
    </w:p>
    <w:p w14:paraId="033DC1DA" w14:textId="1359F23F" w:rsidR="00544125" w:rsidRPr="00B4767A" w:rsidRDefault="00544125" w:rsidP="00544125">
      <w:pPr>
        <w:rPr>
          <w:rFonts w:ascii="Verdana" w:eastAsia="ＭＳ Ｐゴシック" w:hAnsi="Verdana"/>
        </w:rPr>
      </w:pPr>
      <w:r w:rsidRPr="00B4767A">
        <w:rPr>
          <w:rFonts w:ascii="Verdana" w:eastAsia="ＭＳ Ｐゴシック" w:hAnsi="Verdana"/>
        </w:rPr>
        <w:t>Through every consideration we’ve listed, the technical team can work with the executive team to make these decisions and help guide the process to make it successful. Your developers and IT staff can illustrate where and when it becomes useful to collaborate.</w:t>
      </w:r>
    </w:p>
    <w:p w14:paraId="369B01C7" w14:textId="50BBBC10" w:rsidR="00FA046B" w:rsidRPr="00B4767A" w:rsidRDefault="00B338DB" w:rsidP="00544125">
      <w:pPr>
        <w:rPr>
          <w:rFonts w:ascii="Verdana" w:eastAsia="ＭＳ Ｐゴシック" w:hAnsi="Verdana"/>
        </w:rPr>
      </w:pPr>
      <w:r w:rsidRPr="00B4767A">
        <w:rPr>
          <w:rFonts w:ascii="Verdana" w:eastAsia="ＭＳ Ｐゴシック" w:hAnsi="Verdana" w:hint="eastAsia"/>
        </w:rPr>
        <w:t>上記のすべての考慮点に</w:t>
      </w:r>
      <w:r w:rsidR="001A3725" w:rsidRPr="00B4767A">
        <w:rPr>
          <w:rFonts w:ascii="Verdana" w:eastAsia="ＭＳ Ｐゴシック" w:hAnsi="Verdana" w:hint="eastAsia"/>
        </w:rPr>
        <w:t>ついて、技術チームは、これらの決定や、プロジェクト</w:t>
      </w:r>
      <w:r w:rsidR="007642B6" w:rsidRPr="00B4767A">
        <w:rPr>
          <w:rFonts w:ascii="Verdana" w:eastAsia="ＭＳ Ｐゴシック" w:hAnsi="Verdana" w:hint="eastAsia"/>
        </w:rPr>
        <w:t>の</w:t>
      </w:r>
      <w:r w:rsidR="001A3725" w:rsidRPr="00B4767A">
        <w:rPr>
          <w:rFonts w:ascii="Verdana" w:eastAsia="ＭＳ Ｐゴシック" w:hAnsi="Verdana" w:hint="eastAsia"/>
        </w:rPr>
        <w:t>成功</w:t>
      </w:r>
      <w:r w:rsidR="007642B6" w:rsidRPr="00B4767A">
        <w:rPr>
          <w:rFonts w:ascii="Verdana" w:eastAsia="ＭＳ Ｐゴシック" w:hAnsi="Verdana" w:hint="eastAsia"/>
        </w:rPr>
        <w:t>に必要な</w:t>
      </w:r>
      <w:r w:rsidR="001A3725" w:rsidRPr="00B4767A">
        <w:rPr>
          <w:rFonts w:ascii="Verdana" w:eastAsia="ＭＳ Ｐゴシック" w:hAnsi="Verdana" w:hint="eastAsia"/>
        </w:rPr>
        <w:t>プロセス</w:t>
      </w:r>
      <w:r w:rsidR="00532272" w:rsidRPr="00B4767A">
        <w:rPr>
          <w:rFonts w:ascii="Verdana" w:eastAsia="ＭＳ Ｐゴシック" w:hAnsi="Verdana" w:hint="eastAsia"/>
        </w:rPr>
        <w:t>の方向付けを手助けするのに、経営幹部のチーム</w:t>
      </w:r>
      <w:r w:rsidR="00E6683D" w:rsidRPr="00B4767A">
        <w:rPr>
          <w:rFonts w:ascii="Verdana" w:eastAsia="ＭＳ Ｐゴシック" w:hAnsi="Verdana" w:hint="eastAsia"/>
        </w:rPr>
        <w:t>の意見を求める</w:t>
      </w:r>
      <w:r w:rsidR="00532272" w:rsidRPr="00B4767A">
        <w:rPr>
          <w:rFonts w:ascii="Verdana" w:eastAsia="ＭＳ Ｐゴシック" w:hAnsi="Verdana" w:hint="eastAsia"/>
        </w:rPr>
        <w:t>ことができます。</w:t>
      </w:r>
      <w:r w:rsidR="004B7DF2" w:rsidRPr="00B4767A">
        <w:rPr>
          <w:rFonts w:ascii="Verdana" w:eastAsia="ＭＳ Ｐゴシック" w:hAnsi="Verdana" w:hint="eastAsia"/>
        </w:rPr>
        <w:t>企業内の開発者と</w:t>
      </w:r>
      <w:r w:rsidR="004B7DF2" w:rsidRPr="00B4767A">
        <w:rPr>
          <w:rFonts w:ascii="Verdana" w:eastAsia="ＭＳ Ｐゴシック" w:hAnsi="Verdana" w:hint="eastAsia"/>
        </w:rPr>
        <w:t>IT</w:t>
      </w:r>
      <w:r w:rsidR="004B7DF2" w:rsidRPr="00B4767A">
        <w:rPr>
          <w:rFonts w:ascii="Verdana" w:eastAsia="ＭＳ Ｐゴシック" w:hAnsi="Verdana" w:hint="eastAsia"/>
        </w:rPr>
        <w:t>スタッフは、どこで、いつ協調すれば有効かを示すことができます。</w:t>
      </w:r>
    </w:p>
    <w:p w14:paraId="7342724D" w14:textId="77777777" w:rsidR="00544125" w:rsidRPr="00B4767A" w:rsidRDefault="00544125" w:rsidP="00544125">
      <w:pPr>
        <w:rPr>
          <w:rFonts w:ascii="Verdana" w:eastAsia="ＭＳ Ｐゴシック" w:hAnsi="Verdana"/>
        </w:rPr>
      </w:pPr>
    </w:p>
    <w:p w14:paraId="5727F753" w14:textId="60753539"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We’ll start an open source project if we can’t find something we are looking for, or if the thing that we found that has worked in the past doesn’t work for us as we’re moving forward. Sometimes that’s for performance reasons. Sometimes that’s simply cost reasons or vendor lock-in reasons. Sometimes it’s simply we’re moving a bunch of our infrastructure over to more modern technologies and some of the legacy vendors we’ve used in the past just aren’t prepared or aren’t willing to run their software in a cloud or containerized environment.”</w:t>
      </w:r>
    </w:p>
    <w:p w14:paraId="0B87B80F" w14:textId="1D8EE554" w:rsidR="004B7DF2" w:rsidRPr="00B4767A" w:rsidRDefault="004B7DF2" w:rsidP="00544125">
      <w:pPr>
        <w:rPr>
          <w:rFonts w:ascii="Verdana" w:eastAsia="ＭＳ Ｐゴシック" w:hAnsi="Verdana"/>
        </w:rPr>
      </w:pPr>
      <w:r w:rsidRPr="00B4767A">
        <w:rPr>
          <w:rFonts w:ascii="Verdana" w:eastAsia="ＭＳ Ｐゴシック" w:hAnsi="Verdana" w:hint="eastAsia"/>
        </w:rPr>
        <w:t>「私たちがオープンソースプロジェクトを立ち上げるのは、私たちが探し求めていたものが見つか</w:t>
      </w:r>
      <w:r w:rsidRPr="00B4767A">
        <w:rPr>
          <w:rFonts w:ascii="Verdana" w:eastAsia="ＭＳ Ｐゴシック" w:hAnsi="Verdana" w:hint="eastAsia"/>
        </w:rPr>
        <w:lastRenderedPageBreak/>
        <w:t>らなかったときや、過去にうまく動いていたものが</w:t>
      </w:r>
      <w:r w:rsidR="003D0EE7" w:rsidRPr="00B4767A">
        <w:rPr>
          <w:rFonts w:ascii="Verdana" w:eastAsia="ＭＳ Ｐゴシック" w:hAnsi="Verdana" w:hint="eastAsia"/>
        </w:rPr>
        <w:t>、私たちの環境の進化のために、</w:t>
      </w:r>
      <w:r w:rsidRPr="00B4767A">
        <w:rPr>
          <w:rFonts w:ascii="Verdana" w:eastAsia="ＭＳ Ｐゴシック" w:hAnsi="Verdana" w:hint="eastAsia"/>
        </w:rPr>
        <w:t>動かなくなった</w:t>
      </w:r>
      <w:r w:rsidR="003D0EE7" w:rsidRPr="00B4767A">
        <w:rPr>
          <w:rFonts w:ascii="Verdana" w:eastAsia="ＭＳ Ｐゴシック" w:hAnsi="Verdana" w:hint="eastAsia"/>
        </w:rPr>
        <w:t>ということが分かったときです。それは性能的な理由であることもあります。</w:t>
      </w:r>
      <w:r w:rsidR="00B8081A" w:rsidRPr="00B4767A">
        <w:rPr>
          <w:rFonts w:ascii="Verdana" w:eastAsia="ＭＳ Ｐゴシック" w:hAnsi="Verdana" w:hint="eastAsia"/>
        </w:rPr>
        <w:t>また、単にコストが理由であったり、ベンダーロックインが理由であったりします。私たちが、</w:t>
      </w:r>
      <w:r w:rsidR="007D5B5C" w:rsidRPr="00B4767A">
        <w:rPr>
          <w:rFonts w:ascii="Verdana" w:eastAsia="ＭＳ Ｐゴシック" w:hAnsi="Verdana" w:hint="eastAsia"/>
        </w:rPr>
        <w:t>単純</w:t>
      </w:r>
      <w:r w:rsidR="00B8081A" w:rsidRPr="00B4767A">
        <w:rPr>
          <w:rFonts w:ascii="Verdana" w:eastAsia="ＭＳ Ｐゴシック" w:hAnsi="Verdana" w:hint="eastAsia"/>
        </w:rPr>
        <w:t>に、一団のインフラをより最新の</w:t>
      </w:r>
      <w:r w:rsidR="007D5B5C" w:rsidRPr="00B4767A">
        <w:rPr>
          <w:rFonts w:ascii="Verdana" w:eastAsia="ＭＳ Ｐゴシック" w:hAnsi="Verdana" w:hint="eastAsia"/>
        </w:rPr>
        <w:t>テクノロジーに移行させたのに</w:t>
      </w:r>
      <w:r w:rsidR="00B8081A" w:rsidRPr="00B4767A">
        <w:rPr>
          <w:rFonts w:ascii="Verdana" w:eastAsia="ＭＳ Ｐゴシック" w:hAnsi="Verdana" w:hint="eastAsia"/>
        </w:rPr>
        <w:t>、</w:t>
      </w:r>
      <w:r w:rsidR="007D5B5C" w:rsidRPr="00B4767A">
        <w:rPr>
          <w:rFonts w:ascii="Verdana" w:eastAsia="ＭＳ Ｐゴシック" w:hAnsi="Verdana" w:hint="eastAsia"/>
        </w:rPr>
        <w:t>過去に利用していたレガシーベンダーのいくつかがクラウド環境やコンテナ環境で彼らのソフトウェア</w:t>
      </w:r>
      <w:ins w:id="108" w:author="Date Masahiro" w:date="2018-08-06T10:48:00Z">
        <w:r w:rsidR="004B62B1">
          <w:rPr>
            <w:rFonts w:ascii="Verdana" w:eastAsia="ＭＳ Ｐゴシック" w:hAnsi="Verdana" w:hint="eastAsia"/>
          </w:rPr>
          <w:t>が間に合わない</w:t>
        </w:r>
      </w:ins>
      <w:del w:id="109" w:author="Date Masahiro" w:date="2018-08-06T10:48:00Z">
        <w:r w:rsidR="007D5B5C" w:rsidRPr="00B4767A" w:rsidDel="004B62B1">
          <w:rPr>
            <w:rFonts w:ascii="Verdana" w:eastAsia="ＭＳ Ｐゴシック" w:hAnsi="Verdana" w:hint="eastAsia"/>
          </w:rPr>
          <w:delText>を提供しない</w:delText>
        </w:r>
      </w:del>
      <w:r w:rsidR="007D5B5C" w:rsidRPr="00B4767A">
        <w:rPr>
          <w:rFonts w:ascii="Verdana" w:eastAsia="ＭＳ Ｐゴシック" w:hAnsi="Verdana" w:hint="eastAsia"/>
        </w:rPr>
        <w:t>、あるいは、動作させる</w:t>
      </w:r>
      <w:ins w:id="110" w:author="Date Masahiro" w:date="2018-08-06T10:49:00Z">
        <w:r w:rsidR="004B62B1">
          <w:rPr>
            <w:rFonts w:ascii="Verdana" w:eastAsia="ＭＳ Ｐゴシック" w:hAnsi="Verdana" w:hint="eastAsia"/>
          </w:rPr>
          <w:t>予定がない</w:t>
        </w:r>
      </w:ins>
      <w:del w:id="111" w:author="Date Masahiro" w:date="2018-08-06T10:49:00Z">
        <w:r w:rsidR="007D5B5C" w:rsidRPr="00B4767A" w:rsidDel="004B62B1">
          <w:rPr>
            <w:rFonts w:ascii="Verdana" w:eastAsia="ＭＳ Ｐゴシック" w:hAnsi="Verdana" w:hint="eastAsia"/>
          </w:rPr>
          <w:delText>ことを喜ばない</w:delText>
        </w:r>
      </w:del>
      <w:r w:rsidR="007D5B5C" w:rsidRPr="00B4767A">
        <w:rPr>
          <w:rFonts w:ascii="Verdana" w:eastAsia="ＭＳ Ｐゴシック" w:hAnsi="Verdana" w:hint="eastAsia"/>
        </w:rPr>
        <w:t>ということもあります。</w:t>
      </w:r>
      <w:r w:rsidRPr="00B4767A">
        <w:rPr>
          <w:rFonts w:ascii="Verdana" w:eastAsia="ＭＳ Ｐゴシック" w:hAnsi="Verdana" w:hint="eastAsia"/>
        </w:rPr>
        <w:t>」</w:t>
      </w:r>
    </w:p>
    <w:p w14:paraId="33480598" w14:textId="77777777" w:rsidR="00544125" w:rsidRPr="00B4767A" w:rsidRDefault="00544125" w:rsidP="00544125">
      <w:pPr>
        <w:rPr>
          <w:rFonts w:ascii="Verdana" w:eastAsia="ＭＳ Ｐゴシック" w:hAnsi="Verdana"/>
        </w:rPr>
      </w:pPr>
    </w:p>
    <w:p w14:paraId="6D0B54E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6C264BF2" w14:textId="37BCC6F6" w:rsidR="006138B6" w:rsidRPr="00B4767A" w:rsidRDefault="00146FDA" w:rsidP="006138B6">
      <w:pPr>
        <w:rPr>
          <w:rFonts w:ascii="Verdana" w:eastAsia="ＭＳ Ｐゴシック" w:hAnsi="Verdana"/>
        </w:rPr>
      </w:pPr>
      <w:hyperlink r:id="rId17" w:history="1">
        <w:r w:rsidR="006138B6" w:rsidRPr="00B4767A">
          <w:rPr>
            <w:rStyle w:val="a7"/>
            <w:rFonts w:ascii="Verdana" w:eastAsia="ＭＳ Ｐゴシック" w:hAnsi="Verdana"/>
          </w:rPr>
          <w:t>Jared Smith</w:t>
        </w:r>
      </w:hyperlink>
      <w:r w:rsidR="006138B6" w:rsidRPr="00B4767A">
        <w:rPr>
          <w:rFonts w:ascii="Verdana" w:eastAsia="ＭＳ Ｐゴシック" w:hAnsi="Verdana"/>
        </w:rPr>
        <w:t xml:space="preserve"> – </w:t>
      </w:r>
      <w:r w:rsidR="006138B6" w:rsidRPr="00B4767A">
        <w:rPr>
          <w:rFonts w:ascii="Verdana" w:eastAsia="ＭＳ Ｐゴシック" w:hAnsi="Verdana" w:hint="eastAsia"/>
        </w:rPr>
        <w:t>オープンソースコミュニティマネジャー、</w:t>
      </w:r>
      <w:r w:rsidR="006138B6" w:rsidRPr="00B4767A">
        <w:rPr>
          <w:rFonts w:ascii="Verdana" w:eastAsia="ＭＳ Ｐゴシック" w:hAnsi="Verdana" w:hint="eastAsia"/>
        </w:rPr>
        <w:t>C</w:t>
      </w:r>
      <w:r w:rsidR="006138B6" w:rsidRPr="00B4767A">
        <w:rPr>
          <w:rFonts w:ascii="Verdana" w:eastAsia="ＭＳ Ｐゴシック" w:hAnsi="Verdana"/>
        </w:rPr>
        <w:t>apital One</w:t>
      </w:r>
    </w:p>
    <w:p w14:paraId="66C54D6D" w14:textId="77777777" w:rsidR="00544125" w:rsidRPr="00B4767A" w:rsidRDefault="00544125" w:rsidP="00544125">
      <w:pPr>
        <w:rPr>
          <w:rFonts w:ascii="Verdana" w:eastAsia="ＭＳ Ｐゴシック" w:hAnsi="Verdana"/>
        </w:rPr>
      </w:pPr>
    </w:p>
    <w:p w14:paraId="3A384642" w14:textId="187793E6" w:rsidR="00544125" w:rsidRPr="00B4767A" w:rsidRDefault="00544125" w:rsidP="00544125">
      <w:pPr>
        <w:rPr>
          <w:rFonts w:ascii="Verdana" w:eastAsia="ＭＳ Ｐゴシック" w:hAnsi="Verdana"/>
        </w:rPr>
      </w:pPr>
      <w:r w:rsidRPr="00B4767A">
        <w:rPr>
          <w:rFonts w:ascii="Verdana" w:eastAsia="ＭＳ Ｐゴシック" w:hAnsi="Verdana"/>
        </w:rPr>
        <w:t>Section 5</w:t>
      </w:r>
    </w:p>
    <w:p w14:paraId="3E718F09" w14:textId="5B5FBA7D" w:rsidR="006138B6" w:rsidRPr="00B4767A" w:rsidRDefault="006138B6" w:rsidP="00544125">
      <w:pPr>
        <w:rPr>
          <w:rFonts w:ascii="Verdana" w:eastAsia="ＭＳ Ｐゴシック" w:hAnsi="Verdana"/>
        </w:rPr>
      </w:pPr>
      <w:r w:rsidRPr="00B4767A">
        <w:rPr>
          <w:rFonts w:ascii="Verdana" w:eastAsia="ＭＳ Ｐゴシック" w:hAnsi="Verdana" w:hint="eastAsia"/>
        </w:rPr>
        <w:t>第五章</w:t>
      </w:r>
    </w:p>
    <w:p w14:paraId="02823989" w14:textId="77777777" w:rsidR="006138B6" w:rsidRPr="00B4767A" w:rsidRDefault="006138B6" w:rsidP="00544125">
      <w:pPr>
        <w:rPr>
          <w:rFonts w:ascii="Verdana" w:eastAsia="ＭＳ Ｐゴシック" w:hAnsi="Verdana"/>
        </w:rPr>
      </w:pPr>
    </w:p>
    <w:p w14:paraId="1BEC2EE4" w14:textId="58E5F45D" w:rsidR="00544125" w:rsidRPr="00B4767A" w:rsidRDefault="00544125" w:rsidP="00544125">
      <w:pPr>
        <w:rPr>
          <w:rFonts w:ascii="Verdana" w:eastAsia="ＭＳ Ｐゴシック" w:hAnsi="Verdana"/>
        </w:rPr>
      </w:pPr>
      <w:r w:rsidRPr="00B4767A">
        <w:rPr>
          <w:rFonts w:ascii="Verdana" w:eastAsia="ＭＳ Ｐゴシック" w:hAnsi="Verdana"/>
        </w:rPr>
        <w:t>Launching your open source project</w:t>
      </w:r>
    </w:p>
    <w:p w14:paraId="08DC8B74" w14:textId="6C3A23CC" w:rsidR="006138B6" w:rsidRPr="00B4767A" w:rsidRDefault="006138B6" w:rsidP="00544125">
      <w:pPr>
        <w:rPr>
          <w:rFonts w:ascii="Verdana" w:eastAsia="ＭＳ Ｐゴシック" w:hAnsi="Verdana"/>
        </w:rPr>
      </w:pPr>
      <w:r w:rsidRPr="00B4767A">
        <w:rPr>
          <w:rFonts w:ascii="Verdana" w:eastAsia="ＭＳ Ｐゴシック" w:hAnsi="Verdana" w:hint="eastAsia"/>
        </w:rPr>
        <w:t>オープンソースプロジェクトの</w:t>
      </w:r>
      <w:r w:rsidR="00654762" w:rsidRPr="00B4767A">
        <w:rPr>
          <w:rFonts w:ascii="Verdana" w:eastAsia="ＭＳ Ｐゴシック" w:hAnsi="Verdana" w:hint="eastAsia"/>
        </w:rPr>
        <w:t>始動</w:t>
      </w:r>
    </w:p>
    <w:p w14:paraId="4ECF9D4B" w14:textId="77777777" w:rsidR="00544125" w:rsidRPr="00B4767A" w:rsidRDefault="00544125" w:rsidP="00544125">
      <w:pPr>
        <w:rPr>
          <w:rFonts w:ascii="Verdana" w:eastAsia="ＭＳ Ｐゴシック" w:hAnsi="Verdana"/>
        </w:rPr>
      </w:pPr>
    </w:p>
    <w:p w14:paraId="0DD2367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properly planned your project, it’s time to take some more formal steps to set up your project, starting with legal preparations. This includes code scanning and scrubbing to ensure the code is safe to use, choosing the right open source license for your project, and setting project governance for smooth operations. Related topics to tackle include: setting up the proper infrastructure, preparing the code to get started, and then finally communicating the launch to the community and providing ongoing documentation.</w:t>
      </w:r>
    </w:p>
    <w:p w14:paraId="548136FF" w14:textId="2E3AED5B" w:rsidR="00544125" w:rsidRPr="00B4767A" w:rsidRDefault="006138B6" w:rsidP="00544125">
      <w:pPr>
        <w:rPr>
          <w:rFonts w:ascii="Verdana" w:eastAsia="ＭＳ Ｐゴシック" w:hAnsi="Verdana"/>
        </w:rPr>
      </w:pPr>
      <w:r w:rsidRPr="00B4767A">
        <w:rPr>
          <w:rFonts w:ascii="Verdana" w:eastAsia="ＭＳ Ｐゴシック" w:hAnsi="Verdana" w:hint="eastAsia"/>
        </w:rPr>
        <w:t>プロジェクトの計画作りができたら、次は、法務的な準備を始め、プロジェクトの</w:t>
      </w:r>
      <w:r w:rsidR="0046546C" w:rsidRPr="00B4767A">
        <w:rPr>
          <w:rFonts w:ascii="Verdana" w:eastAsia="ＭＳ Ｐゴシック" w:hAnsi="Verdana" w:hint="eastAsia"/>
        </w:rPr>
        <w:t>設立に向けより公式のステップに踏み出すべき時となります。</w:t>
      </w:r>
      <w:r w:rsidR="0062376D" w:rsidRPr="00B4767A">
        <w:rPr>
          <w:rFonts w:ascii="Verdana" w:eastAsia="ＭＳ Ｐゴシック" w:hAnsi="Verdana" w:hint="eastAsia"/>
        </w:rPr>
        <w:t>これには、コードを安全に利用できることを保証するためのコードのスキャンと</w:t>
      </w:r>
      <w:r w:rsidR="003E6246" w:rsidRPr="00B4767A">
        <w:rPr>
          <w:rFonts w:ascii="Verdana" w:eastAsia="ＭＳ Ｐゴシック" w:hAnsi="Verdana" w:hint="eastAsia"/>
        </w:rPr>
        <w:t>改善の実施、プロジェクトに対する適切なライセンスの選択、円滑な運用のための管理・統制のルール作りなどが含まれます。関連した話題として、インフラの</w:t>
      </w:r>
      <w:r w:rsidR="00654762" w:rsidRPr="00B4767A">
        <w:rPr>
          <w:rFonts w:ascii="Verdana" w:eastAsia="ＭＳ Ｐゴシック" w:hAnsi="Verdana" w:hint="eastAsia"/>
        </w:rPr>
        <w:t>開設</w:t>
      </w:r>
      <w:r w:rsidR="003E6246" w:rsidRPr="00B4767A">
        <w:rPr>
          <w:rFonts w:ascii="Verdana" w:eastAsia="ＭＳ Ｐゴシック" w:hAnsi="Verdana" w:hint="eastAsia"/>
        </w:rPr>
        <w:t>、プロジェクトの開始に向けた</w:t>
      </w:r>
      <w:r w:rsidR="00873162" w:rsidRPr="00B4767A">
        <w:rPr>
          <w:rFonts w:ascii="Verdana" w:eastAsia="ＭＳ Ｐゴシック" w:hAnsi="Verdana" w:hint="eastAsia"/>
        </w:rPr>
        <w:t>コードの設置、そして、最後にコミュニティに対するプロジェクト</w:t>
      </w:r>
      <w:r w:rsidR="00654762" w:rsidRPr="00B4767A">
        <w:rPr>
          <w:rFonts w:ascii="Verdana" w:eastAsia="ＭＳ Ｐゴシック" w:hAnsi="Verdana" w:hint="eastAsia"/>
        </w:rPr>
        <w:t>始動</w:t>
      </w:r>
      <w:r w:rsidR="00873162" w:rsidRPr="00B4767A">
        <w:rPr>
          <w:rFonts w:ascii="Verdana" w:eastAsia="ＭＳ Ｐゴシック" w:hAnsi="Verdana" w:hint="eastAsia"/>
        </w:rPr>
        <w:t>の通知やドキュメントの提供もあります。</w:t>
      </w:r>
    </w:p>
    <w:p w14:paraId="172B10E2" w14:textId="77777777" w:rsidR="006138B6" w:rsidRPr="00B4767A" w:rsidRDefault="006138B6" w:rsidP="00544125">
      <w:pPr>
        <w:rPr>
          <w:rFonts w:ascii="Verdana" w:eastAsia="ＭＳ Ｐゴシック" w:hAnsi="Verdana"/>
        </w:rPr>
      </w:pPr>
    </w:p>
    <w:p w14:paraId="7C27A974" w14:textId="57B5E029"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77657BA7" w14:textId="76458FCC" w:rsidR="00873162" w:rsidRPr="00B4767A" w:rsidRDefault="00873162" w:rsidP="00544125">
      <w:pPr>
        <w:rPr>
          <w:rFonts w:ascii="Verdana" w:eastAsia="ＭＳ Ｐゴシック" w:hAnsi="Verdana"/>
        </w:rPr>
      </w:pPr>
      <w:r w:rsidRPr="00B4767A">
        <w:rPr>
          <w:rFonts w:ascii="Verdana" w:eastAsia="ＭＳ Ｐゴシック" w:hAnsi="Verdana" w:hint="eastAsia"/>
        </w:rPr>
        <w:t>法務的レビュー</w:t>
      </w:r>
    </w:p>
    <w:p w14:paraId="189CB8A9" w14:textId="77777777" w:rsidR="00544125" w:rsidRPr="00B4767A" w:rsidRDefault="00544125" w:rsidP="00544125">
      <w:pPr>
        <w:rPr>
          <w:rFonts w:ascii="Verdana" w:eastAsia="ＭＳ Ｐゴシック" w:hAnsi="Verdana"/>
        </w:rPr>
      </w:pPr>
    </w:p>
    <w:p w14:paraId="4F64E610" w14:textId="65AA7174" w:rsidR="00544125" w:rsidRPr="00B4767A" w:rsidRDefault="00544125" w:rsidP="00544125">
      <w:pPr>
        <w:rPr>
          <w:rFonts w:ascii="Verdana" w:eastAsia="ＭＳ Ｐゴシック" w:hAnsi="Verdana"/>
        </w:rPr>
      </w:pPr>
      <w:r w:rsidRPr="00B4767A">
        <w:rPr>
          <w:rFonts w:ascii="Verdana" w:eastAsia="ＭＳ Ｐゴシック" w:hAnsi="Verdana"/>
        </w:rPr>
        <w:t xml:space="preserve">One of the worst things that can happen to a project is for the community to have distrust in the legal cleanliness of a codebase. It’s important to ensure the code you release has clear licensing and provenance. A full legal review is often </w:t>
      </w:r>
      <w:r w:rsidRPr="00B4767A">
        <w:rPr>
          <w:rFonts w:ascii="Verdana" w:eastAsia="ＭＳ Ｐゴシック" w:hAnsi="Verdana"/>
        </w:rPr>
        <w:lastRenderedPageBreak/>
        <w:t>helpful in making sure what gets contributed will be acceptable by others in the community. A key aspect of this review is verifying that your company has the right to release all of the code. Your legal review should include trademark due diligence and registration. Note that if you are contributing the project into a foundation, make sure you’re aligned on the trademark strategy before open sourcing your codebase.</w:t>
      </w:r>
    </w:p>
    <w:p w14:paraId="6CDAD644" w14:textId="33002266" w:rsidR="00544125" w:rsidRPr="00B4767A" w:rsidRDefault="00873162" w:rsidP="00544125">
      <w:pPr>
        <w:rPr>
          <w:rFonts w:ascii="Verdana" w:eastAsia="ＭＳ Ｐゴシック" w:hAnsi="Verdana"/>
        </w:rPr>
      </w:pPr>
      <w:r w:rsidRPr="00B4767A">
        <w:rPr>
          <w:rFonts w:ascii="Verdana" w:eastAsia="ＭＳ Ｐゴシック" w:hAnsi="Verdana" w:hint="eastAsia"/>
        </w:rPr>
        <w:t>プロジェクトに起こりえる最悪の事態は、コードベースの法的潔白性に関してコミュニティに不信感を持たれることです。企業が公開するコードが、ライセンス、</w:t>
      </w:r>
      <w:r w:rsidR="00CF561E" w:rsidRPr="00B4767A">
        <w:rPr>
          <w:rFonts w:ascii="Verdana" w:eastAsia="ＭＳ Ｐゴシック" w:hAnsi="Verdana" w:hint="eastAsia"/>
        </w:rPr>
        <w:t>および、出所に関して明確であることを保証することが重要です。貢献として提供されるものがコミュニティ中の他の人々に受け入れ可能であることを確かなものとするのに、</w:t>
      </w:r>
      <w:r w:rsidR="00BF6093" w:rsidRPr="00B4767A">
        <w:rPr>
          <w:rFonts w:ascii="Verdana" w:eastAsia="ＭＳ Ｐゴシック" w:hAnsi="Verdana" w:hint="eastAsia"/>
        </w:rPr>
        <w:t>すべてにわたる法務的レビューが役立ちます。このレビューの重要な側面は、企業として当該コード全体を公開する権限を有していることを検証することです。法務的レビュー</w:t>
      </w:r>
      <w:ins w:id="112" w:author="Date Masahiro" w:date="2018-08-06T10:57:00Z">
        <w:r w:rsidR="004B62B1">
          <w:rPr>
            <w:rFonts w:ascii="Verdana" w:eastAsia="ＭＳ Ｐゴシック" w:hAnsi="Verdana" w:hint="eastAsia"/>
          </w:rPr>
          <w:t>に</w:t>
        </w:r>
      </w:ins>
      <w:r w:rsidR="00BF6093" w:rsidRPr="00B4767A">
        <w:rPr>
          <w:rFonts w:ascii="Verdana" w:eastAsia="ＭＳ Ｐゴシック" w:hAnsi="Verdana" w:hint="eastAsia"/>
        </w:rPr>
        <w:t>は、商標の</w:t>
      </w:r>
      <w:ins w:id="113" w:author="Date Masahiro" w:date="2018-08-06T11:38:00Z">
        <w:r w:rsidR="00FF6D88">
          <w:rPr>
            <w:rFonts w:ascii="Verdana" w:eastAsia="ＭＳ Ｐゴシック" w:hAnsi="Verdana" w:hint="eastAsia"/>
          </w:rPr>
          <w:t>審査</w:t>
        </w:r>
      </w:ins>
      <w:ins w:id="114" w:author="Date Masahiro" w:date="2018-08-06T10:56:00Z">
        <w:r w:rsidR="004B62B1">
          <w:rPr>
            <w:rFonts w:ascii="Verdana" w:eastAsia="ＭＳ Ｐゴシック" w:hAnsi="Verdana" w:hint="eastAsia"/>
          </w:rPr>
          <w:t>、</w:t>
        </w:r>
      </w:ins>
      <w:del w:id="115" w:author="Date Masahiro" w:date="2018-08-06T10:56:00Z">
        <w:r w:rsidR="00BF6093" w:rsidRPr="00B4767A" w:rsidDel="004B62B1">
          <w:rPr>
            <w:rFonts w:ascii="Verdana" w:eastAsia="ＭＳ Ｐゴシック" w:hAnsi="Verdana" w:hint="eastAsia"/>
          </w:rPr>
          <w:delText>精査、および、</w:delText>
        </w:r>
      </w:del>
      <w:r w:rsidR="00BF6093" w:rsidRPr="00B4767A">
        <w:rPr>
          <w:rFonts w:ascii="Verdana" w:eastAsia="ＭＳ Ｐゴシック" w:hAnsi="Verdana" w:hint="eastAsia"/>
        </w:rPr>
        <w:t>登録</w:t>
      </w:r>
      <w:ins w:id="116" w:author="Date Masahiro" w:date="2018-08-06T10:56:00Z">
        <w:r w:rsidR="004B62B1">
          <w:rPr>
            <w:rFonts w:ascii="Verdana" w:eastAsia="ＭＳ Ｐゴシック" w:hAnsi="Verdana" w:hint="eastAsia"/>
          </w:rPr>
          <w:t>も</w:t>
        </w:r>
      </w:ins>
      <w:del w:id="117" w:author="Date Masahiro" w:date="2018-08-06T10:56:00Z">
        <w:r w:rsidR="00BF6093" w:rsidRPr="00B4767A" w:rsidDel="004B62B1">
          <w:rPr>
            <w:rFonts w:ascii="Verdana" w:eastAsia="ＭＳ Ｐゴシック" w:hAnsi="Verdana" w:hint="eastAsia"/>
          </w:rPr>
          <w:delText>を</w:delText>
        </w:r>
      </w:del>
      <w:r w:rsidR="00BF6093" w:rsidRPr="00B4767A">
        <w:rPr>
          <w:rFonts w:ascii="Verdana" w:eastAsia="ＭＳ Ｐゴシック" w:hAnsi="Verdana" w:hint="eastAsia"/>
        </w:rPr>
        <w:t>含</w:t>
      </w:r>
      <w:ins w:id="118" w:author="Date Masahiro" w:date="2018-08-06T10:57:00Z">
        <w:r w:rsidR="004B62B1">
          <w:rPr>
            <w:rFonts w:ascii="Verdana" w:eastAsia="ＭＳ Ｐゴシック" w:hAnsi="Verdana" w:hint="eastAsia"/>
          </w:rPr>
          <w:t>まれるべきです</w:t>
        </w:r>
      </w:ins>
      <w:del w:id="119" w:author="Date Masahiro" w:date="2018-08-06T10:57:00Z">
        <w:r w:rsidR="00BF6093" w:rsidRPr="00B4767A" w:rsidDel="004B62B1">
          <w:rPr>
            <w:rFonts w:ascii="Verdana" w:eastAsia="ＭＳ Ｐゴシック" w:hAnsi="Verdana" w:hint="eastAsia"/>
          </w:rPr>
          <w:delText>むべきです</w:delText>
        </w:r>
      </w:del>
      <w:r w:rsidR="00BF6093" w:rsidRPr="00B4767A">
        <w:rPr>
          <w:rFonts w:ascii="Verdana" w:eastAsia="ＭＳ Ｐゴシック" w:hAnsi="Verdana" w:hint="eastAsia"/>
        </w:rPr>
        <w:t>。</w:t>
      </w:r>
      <w:ins w:id="120" w:author="Date Masahiro" w:date="2018-08-06T10:57:00Z">
        <w:r w:rsidR="004B62B1">
          <w:rPr>
            <w:rFonts w:ascii="Verdana" w:eastAsia="ＭＳ Ｐゴシック" w:hAnsi="Verdana" w:hint="eastAsia"/>
          </w:rPr>
          <w:t>ただし</w:t>
        </w:r>
      </w:ins>
      <w:del w:id="121" w:author="Date Masahiro" w:date="2018-08-06T10:57:00Z">
        <w:r w:rsidR="00BF6093" w:rsidRPr="00B4767A" w:rsidDel="004B62B1">
          <w:rPr>
            <w:rFonts w:ascii="Verdana" w:eastAsia="ＭＳ Ｐゴシック" w:hAnsi="Verdana" w:hint="eastAsia"/>
          </w:rPr>
          <w:delText>もしも</w:delText>
        </w:r>
      </w:del>
      <w:r w:rsidR="00BF6093" w:rsidRPr="00B4767A">
        <w:rPr>
          <w:rFonts w:ascii="Verdana" w:eastAsia="ＭＳ Ｐゴシック" w:hAnsi="Verdana" w:hint="eastAsia"/>
        </w:rPr>
        <w:t>、プロジェクトを</w:t>
      </w:r>
      <w:ins w:id="122" w:author="Date Masahiro" w:date="2018-08-06T10:58:00Z">
        <w:r w:rsidR="004B62B1">
          <w:rPr>
            <w:rFonts w:ascii="Verdana" w:eastAsia="ＭＳ Ｐゴシック" w:hAnsi="Verdana" w:hint="eastAsia"/>
          </w:rPr>
          <w:t>ファウンデーションの中で推進しようと</w:t>
        </w:r>
      </w:ins>
      <w:del w:id="123" w:author="Date Masahiro" w:date="2018-08-06T10:58:00Z">
        <w:r w:rsidR="00BF6093" w:rsidRPr="00B4767A" w:rsidDel="004B62B1">
          <w:rPr>
            <w:rFonts w:ascii="Verdana" w:eastAsia="ＭＳ Ｐゴシック" w:hAnsi="Verdana" w:hint="eastAsia"/>
          </w:rPr>
          <w:delText>何らかの財団</w:delText>
        </w:r>
        <w:r w:rsidR="009444DC" w:rsidRPr="00B4767A" w:rsidDel="004B62B1">
          <w:rPr>
            <w:rFonts w:ascii="Verdana" w:eastAsia="ＭＳ Ｐゴシック" w:hAnsi="Verdana" w:hint="eastAsia"/>
          </w:rPr>
          <w:delText>への</w:delText>
        </w:r>
        <w:r w:rsidR="00BF6093" w:rsidRPr="00B4767A" w:rsidDel="004B62B1">
          <w:rPr>
            <w:rFonts w:ascii="Verdana" w:eastAsia="ＭＳ Ｐゴシック" w:hAnsi="Verdana" w:hint="eastAsia"/>
          </w:rPr>
          <w:delText>貢献</w:delText>
        </w:r>
        <w:r w:rsidR="009444DC" w:rsidRPr="00B4767A" w:rsidDel="004B62B1">
          <w:rPr>
            <w:rFonts w:ascii="Verdana" w:eastAsia="ＭＳ Ｐゴシック" w:hAnsi="Verdana" w:hint="eastAsia"/>
          </w:rPr>
          <w:delText>として実行</w:delText>
        </w:r>
        <w:r w:rsidR="00BF6093" w:rsidRPr="00B4767A" w:rsidDel="004B62B1">
          <w:rPr>
            <w:rFonts w:ascii="Verdana" w:eastAsia="ＭＳ Ｐゴシック" w:hAnsi="Verdana" w:hint="eastAsia"/>
          </w:rPr>
          <w:delText>しようと</w:delText>
        </w:r>
      </w:del>
      <w:r w:rsidR="00BF6093" w:rsidRPr="00B4767A">
        <w:rPr>
          <w:rFonts w:ascii="Verdana" w:eastAsia="ＭＳ Ｐゴシック" w:hAnsi="Verdana" w:hint="eastAsia"/>
        </w:rPr>
        <w:t>しているなら、コードベースのオープンソース化の前に</w:t>
      </w:r>
      <w:ins w:id="124" w:author="Date Masahiro" w:date="2018-08-06T10:59:00Z">
        <w:r w:rsidR="00277F96">
          <w:rPr>
            <w:rFonts w:ascii="Verdana" w:eastAsia="ＭＳ Ｐゴシック" w:hAnsi="Verdana" w:hint="eastAsia"/>
          </w:rPr>
          <w:t>ファウンデーション</w:t>
        </w:r>
      </w:ins>
      <w:del w:id="125" w:author="Date Masahiro" w:date="2018-08-06T10:59:00Z">
        <w:r w:rsidR="00BF6093" w:rsidRPr="00B4767A" w:rsidDel="00277F96">
          <w:rPr>
            <w:rFonts w:ascii="Verdana" w:eastAsia="ＭＳ Ｐゴシック" w:hAnsi="Verdana" w:hint="eastAsia"/>
          </w:rPr>
          <w:delText>財団</w:delText>
        </w:r>
      </w:del>
      <w:r w:rsidR="00BF6093" w:rsidRPr="00B4767A">
        <w:rPr>
          <w:rFonts w:ascii="Verdana" w:eastAsia="ＭＳ Ｐゴシック" w:hAnsi="Verdana" w:hint="eastAsia"/>
        </w:rPr>
        <w:t>の商標</w:t>
      </w:r>
      <w:r w:rsidR="00E6683D" w:rsidRPr="00B4767A">
        <w:rPr>
          <w:rFonts w:ascii="Verdana" w:eastAsia="ＭＳ Ｐゴシック" w:hAnsi="Verdana" w:hint="eastAsia"/>
        </w:rPr>
        <w:t>戦略</w:t>
      </w:r>
      <w:r w:rsidR="00BF6093" w:rsidRPr="00B4767A">
        <w:rPr>
          <w:rFonts w:ascii="Verdana" w:eastAsia="ＭＳ Ｐゴシック" w:hAnsi="Verdana" w:hint="eastAsia"/>
        </w:rPr>
        <w:t>に合致しているかを確認する必要があります。</w:t>
      </w:r>
    </w:p>
    <w:p w14:paraId="62748341" w14:textId="77777777" w:rsidR="00BF6093" w:rsidRPr="00B4767A" w:rsidRDefault="00BF6093" w:rsidP="00544125">
      <w:pPr>
        <w:rPr>
          <w:rFonts w:ascii="Verdana" w:eastAsia="ＭＳ Ｐゴシック" w:hAnsi="Verdana"/>
        </w:rPr>
      </w:pPr>
    </w:p>
    <w:p w14:paraId="225AE278" w14:textId="47D5E219" w:rsidR="00544125" w:rsidRPr="00B4767A" w:rsidRDefault="00544125" w:rsidP="00544125">
      <w:pPr>
        <w:rPr>
          <w:rFonts w:ascii="Verdana" w:eastAsia="ＭＳ Ｐゴシック" w:hAnsi="Verdana"/>
        </w:rPr>
      </w:pPr>
      <w:r w:rsidRPr="00B4767A">
        <w:rPr>
          <w:rFonts w:ascii="Verdana" w:eastAsia="ＭＳ Ｐゴシック" w:hAnsi="Verdana"/>
        </w:rPr>
        <w:t xml:space="preserve">You’ll also need to choose a license for your project. It’s important to document any licensing or intellectual property requirements. An IP Policy can be a helpful document to create to make all licensing and contribution requirements clear. Also, make sure your code has license headers or SPDX license identifiers embedded in each file. Another best practice is to require a Developer Certificate of Origin (DCO) ‘signed-off-by’ on each commit to help improve the provenance of the code. GitHub, for example, has built a tool for requiring this in any repository, available at </w:t>
      </w:r>
      <w:hyperlink r:id="rId18" w:history="1">
        <w:r w:rsidR="009444DC" w:rsidRPr="00B4767A">
          <w:rPr>
            <w:rStyle w:val="a7"/>
            <w:rFonts w:ascii="Verdana" w:eastAsia="ＭＳ Ｐゴシック" w:hAnsi="Verdana"/>
          </w:rPr>
          <w:t>https://probot.github.io/apps/dco</w:t>
        </w:r>
      </w:hyperlink>
      <w:r w:rsidRPr="00B4767A">
        <w:rPr>
          <w:rFonts w:ascii="Verdana" w:eastAsia="ＭＳ Ｐゴシック" w:hAnsi="Verdana"/>
        </w:rPr>
        <w:t>.</w:t>
      </w:r>
    </w:p>
    <w:p w14:paraId="13AEE180" w14:textId="01E7BDEE" w:rsidR="00544125" w:rsidRPr="00B4767A" w:rsidRDefault="009444DC" w:rsidP="00544125">
      <w:pPr>
        <w:rPr>
          <w:rFonts w:ascii="Verdana" w:eastAsia="ＭＳ Ｐゴシック" w:hAnsi="Verdana"/>
        </w:rPr>
      </w:pPr>
      <w:r w:rsidRPr="00B4767A">
        <w:rPr>
          <w:rFonts w:ascii="Verdana" w:eastAsia="ＭＳ Ｐゴシック" w:hAnsi="Verdana" w:hint="eastAsia"/>
        </w:rPr>
        <w:t>プロジェクトのライセンスを選択する必要もあります。ライセンスや知的財産に関わる要件があればそれらを文書化しておくことが重要です。</w:t>
      </w:r>
      <w:r w:rsidRPr="00B4767A">
        <w:rPr>
          <w:rFonts w:ascii="Verdana" w:eastAsia="ＭＳ Ｐゴシック" w:hAnsi="Verdana" w:hint="eastAsia"/>
        </w:rPr>
        <w:t>IP</w:t>
      </w:r>
      <w:r w:rsidRPr="00B4767A">
        <w:rPr>
          <w:rFonts w:ascii="Verdana" w:eastAsia="ＭＳ Ｐゴシック" w:hAnsi="Verdana" w:hint="eastAsia"/>
        </w:rPr>
        <w:t>ポリシー</w:t>
      </w:r>
      <w:r w:rsidR="00964B87" w:rsidRPr="00B4767A">
        <w:rPr>
          <w:rFonts w:ascii="Verdana" w:eastAsia="ＭＳ Ｐゴシック" w:hAnsi="Verdana" w:hint="eastAsia"/>
        </w:rPr>
        <w:t>を</w:t>
      </w:r>
      <w:r w:rsidRPr="00B4767A">
        <w:rPr>
          <w:rFonts w:ascii="Verdana" w:eastAsia="ＭＳ Ｐゴシック" w:hAnsi="Verdana" w:hint="eastAsia"/>
        </w:rPr>
        <w:t>文書化しておくと、ライセンスや貢献の仕方に関わ</w:t>
      </w:r>
      <w:r w:rsidR="00964B87" w:rsidRPr="00B4767A">
        <w:rPr>
          <w:rFonts w:ascii="Verdana" w:eastAsia="ＭＳ Ｐゴシック" w:hAnsi="Verdana" w:hint="eastAsia"/>
        </w:rPr>
        <w:t>るすべての</w:t>
      </w:r>
      <w:r w:rsidRPr="00B4767A">
        <w:rPr>
          <w:rFonts w:ascii="Verdana" w:eastAsia="ＭＳ Ｐゴシック" w:hAnsi="Verdana" w:hint="eastAsia"/>
        </w:rPr>
        <w:t>要件を明確にする</w:t>
      </w:r>
      <w:r w:rsidR="00964B87" w:rsidRPr="00B4767A">
        <w:rPr>
          <w:rFonts w:ascii="Verdana" w:eastAsia="ＭＳ Ｐゴシック" w:hAnsi="Verdana" w:hint="eastAsia"/>
        </w:rPr>
        <w:t>のに役立ちます。また、コードに</w:t>
      </w:r>
      <w:r w:rsidR="00183CF2" w:rsidRPr="00B4767A">
        <w:rPr>
          <w:rFonts w:ascii="Verdana" w:eastAsia="ＭＳ Ｐゴシック" w:hAnsi="Verdana" w:hint="eastAsia"/>
        </w:rPr>
        <w:t>つ</w:t>
      </w:r>
      <w:r w:rsidR="00964B87" w:rsidRPr="00B4767A">
        <w:rPr>
          <w:rFonts w:ascii="Verdana" w:eastAsia="ＭＳ Ｐゴシック" w:hAnsi="Verdana" w:hint="eastAsia"/>
        </w:rPr>
        <w:t>いては、各ファイルにライセンスヘッダー、あるいは、</w:t>
      </w:r>
      <w:r w:rsidR="00964B87" w:rsidRPr="00B4767A">
        <w:rPr>
          <w:rFonts w:ascii="Verdana" w:eastAsia="ＭＳ Ｐゴシック" w:hAnsi="Verdana" w:hint="eastAsia"/>
        </w:rPr>
        <w:t>SPDX</w:t>
      </w:r>
      <w:r w:rsidR="00964B87" w:rsidRPr="00B4767A">
        <w:rPr>
          <w:rFonts w:ascii="Verdana" w:eastAsia="ＭＳ Ｐゴシック" w:hAnsi="Verdana" w:hint="eastAsia"/>
        </w:rPr>
        <w:t>ライセンス識別子を記述するようにしてください。</w:t>
      </w:r>
      <w:r w:rsidR="00CC09DF" w:rsidRPr="00B4767A">
        <w:rPr>
          <w:rFonts w:ascii="Verdana" w:eastAsia="ＭＳ Ｐゴシック" w:hAnsi="Verdana" w:hint="eastAsia"/>
        </w:rPr>
        <w:t>各コミットに</w:t>
      </w:r>
      <w:r w:rsidR="00183CF2" w:rsidRPr="00B4767A">
        <w:rPr>
          <w:rFonts w:ascii="Verdana" w:eastAsia="ＭＳ Ｐゴシック" w:hAnsi="Verdana" w:hint="eastAsia"/>
        </w:rPr>
        <w:t>DCO(Developer Certificate of Origin</w:t>
      </w:r>
      <w:r w:rsidR="00CC09DF" w:rsidRPr="00B4767A">
        <w:rPr>
          <w:rFonts w:ascii="Verdana" w:eastAsia="ＭＳ Ｐゴシック" w:hAnsi="Verdana" w:hint="eastAsia"/>
        </w:rPr>
        <w:t>)</w:t>
      </w:r>
      <w:r w:rsidR="00183CF2" w:rsidRPr="00B4767A">
        <w:rPr>
          <w:rFonts w:ascii="Verdana" w:eastAsia="ＭＳ Ｐゴシック" w:hAnsi="Verdana" w:hint="eastAsia"/>
        </w:rPr>
        <w:t xml:space="preserve"> </w:t>
      </w:r>
      <w:r w:rsidR="00CC09DF" w:rsidRPr="00B4767A">
        <w:rPr>
          <w:rFonts w:ascii="Verdana" w:eastAsia="ＭＳ Ｐゴシック" w:hAnsi="Verdana" w:hint="eastAsia"/>
        </w:rPr>
        <w:t>、すなわち、</w:t>
      </w:r>
      <w:r w:rsidR="008D72BE" w:rsidRPr="00B4767A">
        <w:rPr>
          <w:rFonts w:ascii="Verdana" w:eastAsia="ＭＳ Ｐゴシック" w:hAnsi="Verdana" w:hint="eastAsia"/>
        </w:rPr>
        <w:t>「</w:t>
      </w:r>
      <w:r w:rsidR="00CC09DF" w:rsidRPr="00B4767A">
        <w:rPr>
          <w:rFonts w:ascii="Verdana" w:eastAsia="ＭＳ Ｐゴシック" w:hAnsi="Verdana"/>
        </w:rPr>
        <w:t>signed-off-by</w:t>
      </w:r>
      <w:r w:rsidR="008D72BE" w:rsidRPr="00B4767A">
        <w:rPr>
          <w:rFonts w:ascii="Verdana" w:eastAsia="ＭＳ Ｐゴシック" w:hAnsi="Verdana" w:hint="eastAsia"/>
        </w:rPr>
        <w:t>行」</w:t>
      </w:r>
      <w:r w:rsidR="00CC09DF" w:rsidRPr="00B4767A">
        <w:rPr>
          <w:rFonts w:ascii="Verdana" w:eastAsia="ＭＳ Ｐゴシック" w:hAnsi="Verdana" w:hint="eastAsia"/>
        </w:rPr>
        <w:t>を要求し、コードの由来を証明しやすくすること</w:t>
      </w:r>
      <w:r w:rsidR="003A7606" w:rsidRPr="00B4767A">
        <w:rPr>
          <w:rFonts w:ascii="Verdana" w:eastAsia="ＭＳ Ｐゴシック" w:hAnsi="Verdana" w:hint="eastAsia"/>
        </w:rPr>
        <w:t>も取り入れることが推奨される</w:t>
      </w:r>
      <w:r w:rsidR="00CC09DF" w:rsidRPr="00B4767A">
        <w:rPr>
          <w:rFonts w:ascii="Verdana" w:eastAsia="ＭＳ Ｐゴシック" w:hAnsi="Verdana" w:hint="eastAsia"/>
        </w:rPr>
        <w:t>手法</w:t>
      </w:r>
      <w:r w:rsidR="003A7606" w:rsidRPr="00B4767A">
        <w:rPr>
          <w:rFonts w:ascii="Verdana" w:eastAsia="ＭＳ Ｐゴシック" w:hAnsi="Verdana" w:hint="eastAsia"/>
        </w:rPr>
        <w:t>です。</w:t>
      </w:r>
      <w:r w:rsidR="008D72BE" w:rsidRPr="00B4767A">
        <w:rPr>
          <w:rFonts w:ascii="Verdana" w:eastAsia="ＭＳ Ｐゴシック" w:hAnsi="Verdana" w:hint="eastAsia"/>
        </w:rPr>
        <w:t>たとえば、</w:t>
      </w:r>
      <w:r w:rsidR="008D72BE" w:rsidRPr="00B4767A">
        <w:rPr>
          <w:rFonts w:ascii="Verdana" w:eastAsia="ＭＳ Ｐゴシック" w:hAnsi="Verdana" w:hint="eastAsia"/>
        </w:rPr>
        <w:t>GitHub</w:t>
      </w:r>
      <w:r w:rsidR="008D72BE" w:rsidRPr="00B4767A">
        <w:rPr>
          <w:rFonts w:ascii="Verdana" w:eastAsia="ＭＳ Ｐゴシック" w:hAnsi="Verdana" w:hint="eastAsia"/>
        </w:rPr>
        <w:t>では、どんなリポジトリーにおいてもこれを要求するようなツールを用意しており、</w:t>
      </w:r>
      <w:r w:rsidR="008D72BE" w:rsidRPr="00B4767A">
        <w:rPr>
          <w:rFonts w:ascii="Verdana" w:eastAsia="ＭＳ Ｐゴシック" w:hAnsi="Verdana"/>
        </w:rPr>
        <w:t xml:space="preserve"> </w:t>
      </w:r>
      <w:hyperlink r:id="rId19" w:history="1">
        <w:r w:rsidR="008D72BE" w:rsidRPr="00B4767A">
          <w:rPr>
            <w:rStyle w:val="a7"/>
            <w:rFonts w:ascii="Verdana" w:eastAsia="ＭＳ Ｐゴシック" w:hAnsi="Verdana"/>
          </w:rPr>
          <w:t>https://probot.github.io/apps/dco</w:t>
        </w:r>
      </w:hyperlink>
      <w:r w:rsidR="008D72BE" w:rsidRPr="00B4767A">
        <w:rPr>
          <w:rFonts w:ascii="Verdana" w:eastAsia="ＭＳ Ｐゴシック" w:hAnsi="Verdana" w:hint="eastAsia"/>
        </w:rPr>
        <w:t>で利用できます。</w:t>
      </w:r>
    </w:p>
    <w:p w14:paraId="1DAA0CC3" w14:textId="77777777" w:rsidR="00964B87" w:rsidRPr="00B4767A" w:rsidRDefault="00964B87" w:rsidP="00544125">
      <w:pPr>
        <w:rPr>
          <w:rFonts w:ascii="Verdana" w:eastAsia="ＭＳ Ｐゴシック" w:hAnsi="Verdana"/>
        </w:rPr>
      </w:pPr>
    </w:p>
    <w:p w14:paraId="370D9F0D" w14:textId="326E0FC8" w:rsidR="00544125" w:rsidRPr="00B4767A" w:rsidRDefault="00544125" w:rsidP="00544125">
      <w:pPr>
        <w:rPr>
          <w:rFonts w:ascii="Verdana" w:eastAsia="ＭＳ Ｐゴシック" w:hAnsi="Verdana"/>
        </w:rPr>
      </w:pPr>
      <w:r w:rsidRPr="00B4767A">
        <w:rPr>
          <w:rFonts w:ascii="Verdana" w:eastAsia="ＭＳ Ｐゴシック" w:hAnsi="Verdana"/>
        </w:rPr>
        <w:t xml:space="preserve">It’s important to be familiar with the common open source licenses and their tradeoffs. Some have explicit patent grants, some have defensive termination rights, some protect the rights of users, some offer cure provisions and some are just simpler or more commonly accepted in your industry. You also need to </w:t>
      </w:r>
      <w:r w:rsidRPr="00B4767A">
        <w:rPr>
          <w:rFonts w:ascii="Verdana" w:eastAsia="ＭＳ Ｐゴシック" w:hAnsi="Verdana"/>
        </w:rPr>
        <w:lastRenderedPageBreak/>
        <w:t>consider the licenses that are in use for your dependencies and other codebases your software may be combined with or integrate with.</w:t>
      </w:r>
    </w:p>
    <w:p w14:paraId="4360279A" w14:textId="60E7920E" w:rsidR="008D72BE" w:rsidRPr="00B4767A" w:rsidRDefault="008D72BE" w:rsidP="00544125">
      <w:pPr>
        <w:rPr>
          <w:rFonts w:ascii="Verdana" w:eastAsia="ＭＳ Ｐゴシック" w:hAnsi="Verdana"/>
        </w:rPr>
      </w:pPr>
      <w:r w:rsidRPr="00B4767A">
        <w:rPr>
          <w:rFonts w:ascii="Verdana" w:eastAsia="ＭＳ Ｐゴシック" w:hAnsi="Verdana" w:hint="eastAsia"/>
        </w:rPr>
        <w:t>一般的</w:t>
      </w:r>
      <w:r w:rsidR="006031DF" w:rsidRPr="00B4767A">
        <w:rPr>
          <w:rFonts w:ascii="Verdana" w:eastAsia="ＭＳ Ｐゴシック" w:hAnsi="Verdana" w:hint="eastAsia"/>
        </w:rPr>
        <w:t>に採用されるいくつかの</w:t>
      </w:r>
      <w:r w:rsidRPr="00B4767A">
        <w:rPr>
          <w:rFonts w:ascii="Verdana" w:eastAsia="ＭＳ Ｐゴシック" w:hAnsi="Verdana" w:hint="eastAsia"/>
        </w:rPr>
        <w:t>オープンソースライセンスと、それぞれのトレードオフについて</w:t>
      </w:r>
      <w:r w:rsidR="006031DF" w:rsidRPr="00B4767A">
        <w:rPr>
          <w:rFonts w:ascii="Verdana" w:eastAsia="ＭＳ Ｐゴシック" w:hAnsi="Verdana" w:hint="eastAsia"/>
        </w:rPr>
        <w:t>精通しておくことが重要です。それらの中には、明示的なパテント</w:t>
      </w:r>
      <w:r w:rsidR="00716E77" w:rsidRPr="00B4767A">
        <w:rPr>
          <w:rFonts w:ascii="Verdana" w:eastAsia="ＭＳ Ｐゴシック" w:hAnsi="Verdana" w:hint="eastAsia"/>
        </w:rPr>
        <w:t>許諾</w:t>
      </w:r>
      <w:r w:rsidR="006031DF" w:rsidRPr="00B4767A">
        <w:rPr>
          <w:rFonts w:ascii="Verdana" w:eastAsia="ＭＳ Ｐゴシック" w:hAnsi="Verdana" w:hint="eastAsia"/>
        </w:rPr>
        <w:t>の条項を持つもの、防御的な停止権限の条項を持つもの、ユーザーの権利を保護するもの、</w:t>
      </w:r>
      <w:r w:rsidR="00716E77" w:rsidRPr="00B4767A">
        <w:rPr>
          <w:rFonts w:ascii="Verdana" w:eastAsia="ＭＳ Ｐゴシック" w:hAnsi="Verdana" w:hint="eastAsia"/>
        </w:rPr>
        <w:t>救済条項を提示するもの、簡易なものや業界で広く受け入れられているものがあります。また、</w:t>
      </w:r>
      <w:r w:rsidR="00FC2B7F" w:rsidRPr="00B4767A">
        <w:rPr>
          <w:rFonts w:ascii="Verdana" w:eastAsia="ＭＳ Ｐゴシック" w:hAnsi="Verdana" w:hint="eastAsia"/>
        </w:rPr>
        <w:t>当該コードが依存するソフトウェアや、それが組み込まれた、あるいは、統合されたコードベースで採用されたライセンスについても</w:t>
      </w:r>
      <w:del w:id="126" w:author="Date Masahiro" w:date="2018-08-06T11:56:00Z">
        <w:r w:rsidR="00FC2B7F" w:rsidRPr="00B4767A" w:rsidDel="00EF4389">
          <w:rPr>
            <w:rFonts w:ascii="Verdana" w:eastAsia="ＭＳ Ｐゴシック" w:hAnsi="Verdana" w:hint="eastAsia"/>
          </w:rPr>
          <w:delText>検討</w:delText>
        </w:r>
      </w:del>
      <w:ins w:id="127" w:author="Date Masahiro" w:date="2018-08-06T11:56:00Z">
        <w:r w:rsidR="00EF4389">
          <w:rPr>
            <w:rFonts w:ascii="Verdana" w:eastAsia="ＭＳ Ｐゴシック" w:hAnsi="Verdana" w:hint="eastAsia"/>
          </w:rPr>
          <w:t>考慮</w:t>
        </w:r>
      </w:ins>
      <w:r w:rsidR="00FC2B7F" w:rsidRPr="00B4767A">
        <w:rPr>
          <w:rFonts w:ascii="Verdana" w:eastAsia="ＭＳ Ｐゴシック" w:hAnsi="Verdana" w:hint="eastAsia"/>
        </w:rPr>
        <w:t>の必要があります。</w:t>
      </w:r>
    </w:p>
    <w:p w14:paraId="209B8E5D" w14:textId="77777777" w:rsidR="00544125" w:rsidRPr="00B4767A" w:rsidRDefault="00544125" w:rsidP="00544125">
      <w:pPr>
        <w:rPr>
          <w:rFonts w:ascii="Verdana" w:eastAsia="ＭＳ Ｐゴシック" w:hAnsi="Verdana"/>
        </w:rPr>
      </w:pPr>
    </w:p>
    <w:p w14:paraId="0AB15B0F" w14:textId="362B1832" w:rsidR="00544125" w:rsidRPr="00B4767A" w:rsidRDefault="00544125" w:rsidP="00544125">
      <w:pPr>
        <w:rPr>
          <w:rFonts w:ascii="Verdana" w:eastAsia="ＭＳ Ｐゴシック" w:hAnsi="Verdana"/>
        </w:rPr>
      </w:pPr>
      <w:r w:rsidRPr="00B4767A">
        <w:rPr>
          <w:rFonts w:ascii="Verdana" w:eastAsia="ＭＳ Ｐゴシック" w:hAnsi="Verdana"/>
        </w:rPr>
        <w:t>In addition to the software source code, consider the license requirements for other aspects of your project. If you anticipate needing corporate commitments for patent grants, or the ability to relicense the project later, you may want to look at some of the more common Contributor License Agreements (commonly referred to as CLAs). Not all CLAs are alike, so consider this option carefully. Also be aware that CLAs can be an impediment to participation as developers often have to go through arduous approval processes to get them signed.</w:t>
      </w:r>
    </w:p>
    <w:p w14:paraId="2E4C01B1" w14:textId="0D87F8B5" w:rsidR="00FC2B7F" w:rsidRPr="00B4767A" w:rsidRDefault="00551837" w:rsidP="00544125">
      <w:pPr>
        <w:rPr>
          <w:rFonts w:ascii="Verdana" w:eastAsia="ＭＳ Ｐゴシック" w:hAnsi="Verdana"/>
        </w:rPr>
      </w:pPr>
      <w:r w:rsidRPr="00B4767A">
        <w:rPr>
          <w:rFonts w:ascii="Verdana" w:eastAsia="ＭＳ Ｐゴシック" w:hAnsi="Verdana" w:hint="eastAsia"/>
        </w:rPr>
        <w:t>ソフトウェアのソースコードに加えて、プロジェクトの他の側面に関わるライセンス要件も検討しなければなりません。</w:t>
      </w:r>
      <w:r w:rsidR="000B018F" w:rsidRPr="00B4767A">
        <w:rPr>
          <w:rFonts w:ascii="Verdana" w:eastAsia="ＭＳ Ｐゴシック" w:hAnsi="Verdana" w:hint="eastAsia"/>
        </w:rPr>
        <w:t>参加</w:t>
      </w:r>
      <w:r w:rsidRPr="00B4767A">
        <w:rPr>
          <w:rFonts w:ascii="Verdana" w:eastAsia="ＭＳ Ｐゴシック" w:hAnsi="Verdana" w:hint="eastAsia"/>
        </w:rPr>
        <w:t>企業</w:t>
      </w:r>
      <w:r w:rsidR="00A46C8F" w:rsidRPr="00B4767A">
        <w:rPr>
          <w:rFonts w:ascii="Verdana" w:eastAsia="ＭＳ Ｐゴシック" w:hAnsi="Verdana" w:hint="eastAsia"/>
        </w:rPr>
        <w:t>が</w:t>
      </w:r>
      <w:r w:rsidRPr="00B4767A">
        <w:rPr>
          <w:rFonts w:ascii="Verdana" w:eastAsia="ＭＳ Ｐゴシック" w:hAnsi="Verdana" w:hint="eastAsia"/>
        </w:rPr>
        <w:t>パテント許諾の</w:t>
      </w:r>
      <w:r w:rsidR="00A46C8F" w:rsidRPr="00B4767A">
        <w:rPr>
          <w:rFonts w:ascii="Verdana" w:eastAsia="ＭＳ Ｐゴシック" w:hAnsi="Verdana" w:hint="eastAsia"/>
        </w:rPr>
        <w:t>取り決めを</w:t>
      </w:r>
      <w:r w:rsidRPr="00B4767A">
        <w:rPr>
          <w:rFonts w:ascii="Verdana" w:eastAsia="ＭＳ Ｐゴシック" w:hAnsi="Verdana" w:hint="eastAsia"/>
        </w:rPr>
        <w:t>必要</w:t>
      </w:r>
      <w:r w:rsidR="00A46C8F" w:rsidRPr="00B4767A">
        <w:rPr>
          <w:rFonts w:ascii="Verdana" w:eastAsia="ＭＳ Ｐゴシック" w:hAnsi="Verdana" w:hint="eastAsia"/>
        </w:rPr>
        <w:t>とすること</w:t>
      </w:r>
      <w:r w:rsidR="00D74B04" w:rsidRPr="00B4767A">
        <w:rPr>
          <w:rFonts w:ascii="Verdana" w:eastAsia="ＭＳ Ｐゴシック" w:hAnsi="Verdana" w:hint="eastAsia"/>
        </w:rPr>
        <w:t>や</w:t>
      </w:r>
      <w:r w:rsidRPr="00B4767A">
        <w:rPr>
          <w:rFonts w:ascii="Verdana" w:eastAsia="ＭＳ Ｐゴシック" w:hAnsi="Verdana" w:hint="eastAsia"/>
        </w:rPr>
        <w:t>、後</w:t>
      </w:r>
      <w:r w:rsidR="00A46C8F" w:rsidRPr="00B4767A">
        <w:rPr>
          <w:rFonts w:ascii="Verdana" w:eastAsia="ＭＳ Ｐゴシック" w:hAnsi="Verdana" w:hint="eastAsia"/>
        </w:rPr>
        <w:t>で</w:t>
      </w:r>
      <w:r w:rsidRPr="00B4767A">
        <w:rPr>
          <w:rFonts w:ascii="Verdana" w:eastAsia="ＭＳ Ｐゴシック" w:hAnsi="Verdana" w:hint="eastAsia"/>
        </w:rPr>
        <w:t>プロジェクトをリライセンス</w:t>
      </w:r>
      <w:r w:rsidR="00A46C8F" w:rsidRPr="00B4767A">
        <w:rPr>
          <w:rFonts w:ascii="Verdana" w:eastAsia="ＭＳ Ｐゴシック" w:hAnsi="Verdana" w:hint="eastAsia"/>
        </w:rPr>
        <w:t>できるように</w:t>
      </w:r>
      <w:r w:rsidR="00D74B04" w:rsidRPr="00B4767A">
        <w:rPr>
          <w:rFonts w:ascii="Verdana" w:eastAsia="ＭＳ Ｐゴシック" w:hAnsi="Verdana" w:hint="eastAsia"/>
        </w:rPr>
        <w:t>することを見越すなら、</w:t>
      </w:r>
      <w:r w:rsidR="00A46C8F" w:rsidRPr="00B4767A">
        <w:rPr>
          <w:rFonts w:ascii="Verdana" w:eastAsia="ＭＳ Ｐゴシック" w:hAnsi="Verdana" w:hint="eastAsia"/>
        </w:rPr>
        <w:t>一般的な</w:t>
      </w:r>
      <w:bookmarkStart w:id="128" w:name="_Hlk520118654"/>
      <w:r w:rsidR="00A46C8F" w:rsidRPr="00B4767A">
        <w:rPr>
          <w:rFonts w:ascii="Verdana" w:eastAsia="ＭＳ Ｐゴシック" w:hAnsi="Verdana"/>
        </w:rPr>
        <w:t>Contributor License Agreements (CLAs)</w:t>
      </w:r>
      <w:bookmarkEnd w:id="128"/>
      <w:r w:rsidR="00A46C8F" w:rsidRPr="00B4767A">
        <w:rPr>
          <w:rFonts w:ascii="Verdana" w:eastAsia="ＭＳ Ｐゴシック" w:hAnsi="Verdana" w:hint="eastAsia"/>
        </w:rPr>
        <w:t>をいくつか参照してみるのがよいでしょう。</w:t>
      </w:r>
      <w:r w:rsidR="00A43C60" w:rsidRPr="00B4767A">
        <w:rPr>
          <w:rFonts w:ascii="Verdana" w:eastAsia="ＭＳ Ｐゴシック" w:hAnsi="Verdana" w:hint="eastAsia"/>
        </w:rPr>
        <w:t>しかし、すべての</w:t>
      </w:r>
      <w:r w:rsidR="00A43C60" w:rsidRPr="00B4767A">
        <w:rPr>
          <w:rFonts w:ascii="Verdana" w:eastAsia="ＭＳ Ｐゴシック" w:hAnsi="Verdana" w:hint="eastAsia"/>
        </w:rPr>
        <w:t>CLA</w:t>
      </w:r>
      <w:r w:rsidR="00A43C60" w:rsidRPr="00B4767A">
        <w:rPr>
          <w:rFonts w:ascii="Verdana" w:eastAsia="ＭＳ Ｐゴシック" w:hAnsi="Verdana"/>
        </w:rPr>
        <w:t>s</w:t>
      </w:r>
      <w:r w:rsidR="00A43C60" w:rsidRPr="00B4767A">
        <w:rPr>
          <w:rFonts w:ascii="Verdana" w:eastAsia="ＭＳ Ｐゴシック" w:hAnsi="Verdana" w:hint="eastAsia"/>
        </w:rPr>
        <w:t>が必ずしも似通っているわけでもないので、注意深く検討する必要があります。また、</w:t>
      </w:r>
      <w:r w:rsidR="00A43C60" w:rsidRPr="00B4767A">
        <w:rPr>
          <w:rFonts w:ascii="Verdana" w:eastAsia="ＭＳ Ｐゴシック" w:hAnsi="Verdana" w:hint="eastAsia"/>
        </w:rPr>
        <w:t>CL</w:t>
      </w:r>
      <w:r w:rsidR="00A43C60" w:rsidRPr="00B4767A">
        <w:rPr>
          <w:rFonts w:ascii="Verdana" w:eastAsia="ＭＳ Ｐゴシック" w:hAnsi="Verdana"/>
        </w:rPr>
        <w:t>As</w:t>
      </w:r>
      <w:r w:rsidR="00A43C60" w:rsidRPr="00B4767A">
        <w:rPr>
          <w:rFonts w:ascii="Verdana" w:eastAsia="ＭＳ Ｐゴシック" w:hAnsi="Verdana" w:hint="eastAsia"/>
        </w:rPr>
        <w:t>は、開発者が社内の承認を得るのに骨の折れるプロセスを要することもあり、参加の障害となる可能性もあります。</w:t>
      </w:r>
    </w:p>
    <w:p w14:paraId="50FEF6AF" w14:textId="77777777" w:rsidR="00544125" w:rsidRPr="00B4767A" w:rsidRDefault="00544125" w:rsidP="00544125">
      <w:pPr>
        <w:rPr>
          <w:rFonts w:ascii="Verdana" w:eastAsia="ＭＳ Ｐゴシック" w:hAnsi="Verdana"/>
        </w:rPr>
      </w:pPr>
    </w:p>
    <w:p w14:paraId="604A862B" w14:textId="345CF592" w:rsidR="00544125" w:rsidRPr="00B4767A" w:rsidRDefault="00544125" w:rsidP="00544125">
      <w:pPr>
        <w:rPr>
          <w:rFonts w:ascii="Verdana" w:eastAsia="ＭＳ Ｐゴシック" w:hAnsi="Verdana"/>
        </w:rPr>
      </w:pPr>
      <w:r w:rsidRPr="00B4767A">
        <w:rPr>
          <w:rFonts w:ascii="Verdana" w:eastAsia="ＭＳ Ｐゴシック" w:hAnsi="Verdana"/>
        </w:rPr>
        <w:t>Your project may also produce deliverables that are not software. If your project is producing documentation, discuss whether you should use a specific license for the documentation. For example, many open source projects will use an open source license for the software and a Creative Commons license for the documentation. Additionally, some projects seek to create specifications that may be implemented in various ways by others. Those projects should consider the option to use a specification license. One example of this would be the Open Container Initiative (OCI) which uses the OWFa 1.0 – Patent Only specification license for the specifications and the Apache License, Version 2.0 on the open source software implementation they’re building.</w:t>
      </w:r>
    </w:p>
    <w:p w14:paraId="2609FD5C" w14:textId="10E479F4" w:rsidR="00544125" w:rsidRPr="00B4767A" w:rsidRDefault="00A43C60" w:rsidP="00544125">
      <w:pPr>
        <w:rPr>
          <w:rFonts w:ascii="Verdana" w:eastAsia="ＭＳ Ｐゴシック" w:hAnsi="Verdana"/>
        </w:rPr>
      </w:pPr>
      <w:r w:rsidRPr="00B4767A">
        <w:rPr>
          <w:rFonts w:ascii="Verdana" w:eastAsia="ＭＳ Ｐゴシック" w:hAnsi="Verdana" w:hint="eastAsia"/>
        </w:rPr>
        <w:t>当該プロジェクト</w:t>
      </w:r>
      <w:r w:rsidR="003762AA" w:rsidRPr="00B4767A">
        <w:rPr>
          <w:rFonts w:ascii="Verdana" w:eastAsia="ＭＳ Ｐゴシック" w:hAnsi="Verdana" w:hint="eastAsia"/>
        </w:rPr>
        <w:t>が</w:t>
      </w:r>
      <w:r w:rsidRPr="00B4767A">
        <w:rPr>
          <w:rFonts w:ascii="Verdana" w:eastAsia="ＭＳ Ｐゴシック" w:hAnsi="Verdana" w:hint="eastAsia"/>
        </w:rPr>
        <w:t>ソフトウェアではない成果物を作りだすこともあります。</w:t>
      </w:r>
      <w:r w:rsidR="00B3579A" w:rsidRPr="00B4767A">
        <w:rPr>
          <w:rFonts w:ascii="Verdana" w:eastAsia="ＭＳ Ｐゴシック" w:hAnsi="Verdana" w:hint="eastAsia"/>
        </w:rPr>
        <w:t>プロジェクトが</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を作るのなら、それらの</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に特別なライセンスを適用するのかどうかを議論する</w:t>
      </w:r>
      <w:r w:rsidR="0078180F" w:rsidRPr="00B4767A">
        <w:rPr>
          <w:rFonts w:ascii="Verdana" w:eastAsia="ＭＳ Ｐゴシック" w:hAnsi="Verdana" w:hint="eastAsia"/>
        </w:rPr>
        <w:t>必要</w:t>
      </w:r>
      <w:r w:rsidR="00B3579A" w:rsidRPr="00B4767A">
        <w:rPr>
          <w:rFonts w:ascii="Verdana" w:eastAsia="ＭＳ Ｐゴシック" w:hAnsi="Verdana" w:hint="eastAsia"/>
        </w:rPr>
        <w:t>があります。たとえば、多くのオープンソースプロジェクトは、ソフトウェアに対してはオープンソースラ</w:t>
      </w:r>
      <w:r w:rsidR="00B3579A" w:rsidRPr="00B4767A">
        <w:rPr>
          <w:rFonts w:ascii="Verdana" w:eastAsia="ＭＳ Ｐゴシック" w:hAnsi="Verdana" w:hint="eastAsia"/>
        </w:rPr>
        <w:lastRenderedPageBreak/>
        <w:t>イセンスを適用し、</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に対してはクリエィティブコモンズライセンスを適用します。加えて、プロジェクトの中には、</w:t>
      </w:r>
      <w:r w:rsidR="00F77FF8" w:rsidRPr="00B4767A">
        <w:rPr>
          <w:rFonts w:ascii="Verdana" w:eastAsia="ＭＳ Ｐゴシック" w:hAnsi="Verdana" w:hint="eastAsia"/>
        </w:rPr>
        <w:t>他の人々がさまざまな</w:t>
      </w:r>
      <w:r w:rsidR="003762AA" w:rsidRPr="00B4767A">
        <w:rPr>
          <w:rFonts w:ascii="Verdana" w:eastAsia="ＭＳ Ｐゴシック" w:hAnsi="Verdana" w:hint="eastAsia"/>
        </w:rPr>
        <w:t>方法で実装することを許すような</w:t>
      </w:r>
      <w:r w:rsidR="00B3579A" w:rsidRPr="00B4767A">
        <w:rPr>
          <w:rFonts w:ascii="Verdana" w:eastAsia="ＭＳ Ｐゴシック" w:hAnsi="Verdana" w:hint="eastAsia"/>
        </w:rPr>
        <w:t>スペシフィケーションを作ろうとする</w:t>
      </w:r>
      <w:r w:rsidR="009B53CF" w:rsidRPr="00B4767A">
        <w:rPr>
          <w:rFonts w:ascii="Verdana" w:eastAsia="ＭＳ Ｐゴシック" w:hAnsi="Verdana" w:hint="eastAsia"/>
        </w:rPr>
        <w:t>ものもあります。</w:t>
      </w:r>
      <w:r w:rsidR="003762AA" w:rsidRPr="00B4767A">
        <w:rPr>
          <w:rFonts w:ascii="Verdana" w:eastAsia="ＭＳ Ｐゴシック" w:hAnsi="Verdana" w:hint="eastAsia"/>
        </w:rPr>
        <w:t>そのようなプロジェクトは、スペシフィケーションライセンスを適用するという選択肢を検討すべきです。この実例は</w:t>
      </w:r>
      <w:hyperlink r:id="rId20" w:history="1">
        <w:r w:rsidR="003762AA" w:rsidRPr="00B4767A">
          <w:rPr>
            <w:rStyle w:val="a7"/>
            <w:rFonts w:ascii="Verdana" w:eastAsia="ＭＳ Ｐゴシック" w:hAnsi="Verdana"/>
          </w:rPr>
          <w:t>Open Container Initiative (OCI)</w:t>
        </w:r>
      </w:hyperlink>
      <w:r w:rsidR="003762AA" w:rsidRPr="00B4767A">
        <w:rPr>
          <w:rFonts w:ascii="Verdana" w:eastAsia="ＭＳ Ｐゴシック" w:hAnsi="Verdana" w:hint="eastAsia"/>
        </w:rPr>
        <w:t>です。同プロジェクトは、スペシフィケーションに対しては、</w:t>
      </w:r>
      <w:r w:rsidR="003762AA" w:rsidRPr="00B4767A">
        <w:rPr>
          <w:rFonts w:ascii="Verdana" w:eastAsia="ＭＳ Ｐゴシック" w:hAnsi="Verdana"/>
        </w:rPr>
        <w:t>OWFa 1.0 – Patent Only</w:t>
      </w:r>
      <w:r w:rsidR="003762AA" w:rsidRPr="00B4767A">
        <w:rPr>
          <w:rFonts w:ascii="Verdana" w:eastAsia="ＭＳ Ｐゴシック" w:hAnsi="Verdana" w:hint="eastAsia"/>
        </w:rPr>
        <w:t>スペシフィケーションライセンスを適用し、作成したオープンソースソフトウェアの実装に対しては、</w:t>
      </w:r>
      <w:r w:rsidR="003762AA" w:rsidRPr="00B4767A">
        <w:rPr>
          <w:rFonts w:ascii="Verdana" w:eastAsia="ＭＳ Ｐゴシック" w:hAnsi="Verdana"/>
        </w:rPr>
        <w:t>Apache License Version 2.0</w:t>
      </w:r>
      <w:r w:rsidR="003762AA" w:rsidRPr="00B4767A">
        <w:rPr>
          <w:rFonts w:ascii="Verdana" w:eastAsia="ＭＳ Ｐゴシック" w:hAnsi="Verdana" w:hint="eastAsia"/>
        </w:rPr>
        <w:t>を適用しています。</w:t>
      </w:r>
    </w:p>
    <w:p w14:paraId="7B6F3653" w14:textId="77777777" w:rsidR="003762AA" w:rsidRPr="00B4767A" w:rsidRDefault="003762AA" w:rsidP="00544125">
      <w:pPr>
        <w:rPr>
          <w:rFonts w:ascii="Verdana" w:eastAsia="ＭＳ Ｐゴシック" w:hAnsi="Verdana"/>
        </w:rPr>
      </w:pPr>
    </w:p>
    <w:p w14:paraId="68496ED0" w14:textId="277DAD2F" w:rsidR="00544125" w:rsidRPr="00B4767A" w:rsidRDefault="00544125" w:rsidP="00544125">
      <w:pPr>
        <w:rPr>
          <w:rFonts w:ascii="Verdana" w:eastAsia="ＭＳ Ｐゴシック" w:hAnsi="Verdana"/>
        </w:rPr>
      </w:pPr>
      <w:r w:rsidRPr="00B4767A">
        <w:rPr>
          <w:rFonts w:ascii="Verdana" w:eastAsia="ＭＳ Ｐゴシック" w:hAnsi="Verdana"/>
        </w:rPr>
        <w:t>Another common consideration in licensing is choosing between copyleft and permissive licenses. Copyleft is commonly used to describe licenses that require reciprocal sharing and in general try to guarantee the rights of users to receive the source code for the software they’re provided. Permissive licenses tend to favor making it easy for others to participate and share contributions without downstream obligations. This particularly favors software segments that require the ability for software producers to distribute proprietary software based on the open source codebase without revealing their changes.</w:t>
      </w:r>
    </w:p>
    <w:p w14:paraId="52DCDDA2" w14:textId="62C7B740" w:rsidR="00BB42BB" w:rsidRPr="00B4767A" w:rsidRDefault="0078180F" w:rsidP="00544125">
      <w:pPr>
        <w:rPr>
          <w:rFonts w:ascii="Verdana" w:eastAsia="ＭＳ Ｐゴシック" w:hAnsi="Verdana"/>
        </w:rPr>
      </w:pPr>
      <w:r w:rsidRPr="00B4767A">
        <w:rPr>
          <w:rFonts w:ascii="Verdana" w:eastAsia="ＭＳ Ｐゴシック" w:hAnsi="Verdana" w:hint="eastAsia"/>
        </w:rPr>
        <w:t>ライセンス検討におけるもうひとつの共通的な考慮点は、コピーレフトライセンスとパーミッシブライセンスの間でどんな選択をするかという点です。コピーレフト</w:t>
      </w:r>
      <w:r w:rsidR="00526B8E" w:rsidRPr="00B4767A">
        <w:rPr>
          <w:rFonts w:ascii="Verdana" w:eastAsia="ＭＳ Ｐゴシック" w:hAnsi="Verdana" w:hint="eastAsia"/>
        </w:rPr>
        <w:t>という用語</w:t>
      </w:r>
      <w:r w:rsidRPr="00B4767A">
        <w:rPr>
          <w:rFonts w:ascii="Verdana" w:eastAsia="ＭＳ Ｐゴシック" w:hAnsi="Verdana" w:hint="eastAsia"/>
        </w:rPr>
        <w:t>は、</w:t>
      </w:r>
      <w:r w:rsidR="00526B8E" w:rsidRPr="00B4767A">
        <w:rPr>
          <w:rFonts w:ascii="Verdana" w:eastAsia="ＭＳ Ｐゴシック" w:hAnsi="Verdana" w:hint="eastAsia"/>
        </w:rPr>
        <w:t>互恵的な共有を要求し、提供</w:t>
      </w:r>
      <w:r w:rsidR="00C31989" w:rsidRPr="00B4767A">
        <w:rPr>
          <w:rFonts w:ascii="Verdana" w:eastAsia="ＭＳ Ｐゴシック" w:hAnsi="Verdana" w:hint="eastAsia"/>
        </w:rPr>
        <w:t>された</w:t>
      </w:r>
      <w:r w:rsidR="00526B8E" w:rsidRPr="00B4767A">
        <w:rPr>
          <w:rFonts w:ascii="Verdana" w:eastAsia="ＭＳ Ｐゴシック" w:hAnsi="Verdana" w:hint="eastAsia"/>
        </w:rPr>
        <w:t>ソフトウェアに対応したソースコードをユーザーが受領する権利を保証</w:t>
      </w:r>
      <w:r w:rsidR="000975A1" w:rsidRPr="00B4767A">
        <w:rPr>
          <w:rFonts w:ascii="Verdana" w:eastAsia="ＭＳ Ｐゴシック" w:hAnsi="Verdana" w:hint="eastAsia"/>
        </w:rPr>
        <w:t>しようと</w:t>
      </w:r>
      <w:r w:rsidR="00526B8E" w:rsidRPr="00B4767A">
        <w:rPr>
          <w:rFonts w:ascii="Verdana" w:eastAsia="ＭＳ Ｐゴシック" w:hAnsi="Verdana" w:hint="eastAsia"/>
        </w:rPr>
        <w:t>す</w:t>
      </w:r>
      <w:r w:rsidR="000975A1" w:rsidRPr="00B4767A">
        <w:rPr>
          <w:rFonts w:ascii="Verdana" w:eastAsia="ＭＳ Ｐゴシック" w:hAnsi="Verdana" w:hint="eastAsia"/>
        </w:rPr>
        <w:t>る</w:t>
      </w:r>
      <w:r w:rsidR="00526B8E" w:rsidRPr="00B4767A">
        <w:rPr>
          <w:rFonts w:ascii="Verdana" w:eastAsia="ＭＳ Ｐゴシック" w:hAnsi="Verdana" w:hint="eastAsia"/>
        </w:rPr>
        <w:t>ライセンスを</w:t>
      </w:r>
      <w:r w:rsidR="00E6683D" w:rsidRPr="00B4767A">
        <w:rPr>
          <w:rFonts w:ascii="Verdana" w:eastAsia="ＭＳ Ｐゴシック" w:hAnsi="Verdana" w:hint="eastAsia"/>
        </w:rPr>
        <w:t>言及する</w:t>
      </w:r>
      <w:r w:rsidR="000975A1" w:rsidRPr="00B4767A">
        <w:rPr>
          <w:rFonts w:ascii="Verdana" w:eastAsia="ＭＳ Ｐゴシック" w:hAnsi="Verdana" w:hint="eastAsia"/>
        </w:rPr>
        <w:t>の</w:t>
      </w:r>
      <w:r w:rsidR="00526B8E" w:rsidRPr="00B4767A">
        <w:rPr>
          <w:rFonts w:ascii="Verdana" w:eastAsia="ＭＳ Ｐゴシック" w:hAnsi="Verdana" w:hint="eastAsia"/>
        </w:rPr>
        <w:t>によく使われます。パーミッシブライセンスは、下流における義務なしに</w:t>
      </w:r>
      <w:r w:rsidR="00F804B4" w:rsidRPr="00B4767A">
        <w:rPr>
          <w:rFonts w:ascii="Verdana" w:eastAsia="ＭＳ Ｐゴシック" w:hAnsi="Verdana" w:hint="eastAsia"/>
        </w:rPr>
        <w:t>他</w:t>
      </w:r>
      <w:r w:rsidR="00526B8E" w:rsidRPr="00B4767A">
        <w:rPr>
          <w:rFonts w:ascii="Verdana" w:eastAsia="ＭＳ Ｐゴシック" w:hAnsi="Verdana" w:hint="eastAsia"/>
        </w:rPr>
        <w:t>の人々</w:t>
      </w:r>
      <w:r w:rsidR="00B60354" w:rsidRPr="00B4767A">
        <w:rPr>
          <w:rFonts w:ascii="Verdana" w:eastAsia="ＭＳ Ｐゴシック" w:hAnsi="Verdana" w:hint="eastAsia"/>
        </w:rPr>
        <w:t>が</w:t>
      </w:r>
      <w:r w:rsidR="00526B8E" w:rsidRPr="00B4767A">
        <w:rPr>
          <w:rFonts w:ascii="Verdana" w:eastAsia="ＭＳ Ｐゴシック" w:hAnsi="Verdana" w:hint="eastAsia"/>
        </w:rPr>
        <w:t>貢献</w:t>
      </w:r>
      <w:r w:rsidR="00B60354" w:rsidRPr="00B4767A">
        <w:rPr>
          <w:rFonts w:ascii="Verdana" w:eastAsia="ＭＳ Ｐゴシック" w:hAnsi="Verdana" w:hint="eastAsia"/>
        </w:rPr>
        <w:t>に</w:t>
      </w:r>
      <w:r w:rsidR="00526B8E" w:rsidRPr="00B4767A">
        <w:rPr>
          <w:rFonts w:ascii="Verdana" w:eastAsia="ＭＳ Ｐゴシック" w:hAnsi="Verdana" w:hint="eastAsia"/>
        </w:rPr>
        <w:t>参加</w:t>
      </w:r>
      <w:r w:rsidR="00B60354" w:rsidRPr="00B4767A">
        <w:rPr>
          <w:rFonts w:ascii="Verdana" w:eastAsia="ＭＳ Ｐゴシック" w:hAnsi="Verdana" w:hint="eastAsia"/>
        </w:rPr>
        <w:t>することや、</w:t>
      </w:r>
      <w:r w:rsidR="00526B8E" w:rsidRPr="00B4767A">
        <w:rPr>
          <w:rFonts w:ascii="Verdana" w:eastAsia="ＭＳ Ｐゴシック" w:hAnsi="Verdana" w:hint="eastAsia"/>
        </w:rPr>
        <w:t>成果物</w:t>
      </w:r>
      <w:r w:rsidR="00B60354" w:rsidRPr="00B4767A">
        <w:rPr>
          <w:rFonts w:ascii="Verdana" w:eastAsia="ＭＳ Ｐゴシック" w:hAnsi="Verdana" w:hint="eastAsia"/>
        </w:rPr>
        <w:t>を</w:t>
      </w:r>
      <w:r w:rsidR="00526B8E" w:rsidRPr="00B4767A">
        <w:rPr>
          <w:rFonts w:ascii="Verdana" w:eastAsia="ＭＳ Ｐゴシック" w:hAnsi="Verdana" w:hint="eastAsia"/>
        </w:rPr>
        <w:t>共有</w:t>
      </w:r>
      <w:r w:rsidR="00B60354" w:rsidRPr="00B4767A">
        <w:rPr>
          <w:rFonts w:ascii="Verdana" w:eastAsia="ＭＳ Ｐゴシック" w:hAnsi="Verdana" w:hint="eastAsia"/>
        </w:rPr>
        <w:t>すること</w:t>
      </w:r>
      <w:r w:rsidR="00C31989" w:rsidRPr="00B4767A">
        <w:rPr>
          <w:rFonts w:ascii="Verdana" w:eastAsia="ＭＳ Ｐゴシック" w:hAnsi="Verdana" w:hint="eastAsia"/>
        </w:rPr>
        <w:t>を</w:t>
      </w:r>
      <w:r w:rsidR="00526B8E" w:rsidRPr="00B4767A">
        <w:rPr>
          <w:rFonts w:ascii="Verdana" w:eastAsia="ＭＳ Ｐゴシック" w:hAnsi="Verdana" w:hint="eastAsia"/>
        </w:rPr>
        <w:t>容易に</w:t>
      </w:r>
      <w:r w:rsidR="00C31989" w:rsidRPr="00B4767A">
        <w:rPr>
          <w:rFonts w:ascii="Verdana" w:eastAsia="ＭＳ Ｐゴシック" w:hAnsi="Verdana" w:hint="eastAsia"/>
        </w:rPr>
        <w:t>する</w:t>
      </w:r>
      <w:r w:rsidR="003A32B6" w:rsidRPr="00B4767A">
        <w:rPr>
          <w:rFonts w:ascii="Verdana" w:eastAsia="ＭＳ Ｐゴシック" w:hAnsi="Verdana" w:hint="eastAsia"/>
        </w:rPr>
        <w:t>のに都合の良い</w:t>
      </w:r>
      <w:r w:rsidR="00526B8E" w:rsidRPr="00B4767A">
        <w:rPr>
          <w:rFonts w:ascii="Verdana" w:eastAsia="ＭＳ Ｐゴシック" w:hAnsi="Verdana" w:hint="eastAsia"/>
        </w:rPr>
        <w:t>傾向</w:t>
      </w:r>
      <w:r w:rsidR="00F804B4" w:rsidRPr="00B4767A">
        <w:rPr>
          <w:rFonts w:ascii="Verdana" w:eastAsia="ＭＳ Ｐゴシック" w:hAnsi="Verdana" w:hint="eastAsia"/>
        </w:rPr>
        <w:t>の</w:t>
      </w:r>
      <w:r w:rsidR="00526B8E" w:rsidRPr="00B4767A">
        <w:rPr>
          <w:rFonts w:ascii="Verdana" w:eastAsia="ＭＳ Ｐゴシック" w:hAnsi="Verdana" w:hint="eastAsia"/>
        </w:rPr>
        <w:t>あるライセンスです。</w:t>
      </w:r>
      <w:r w:rsidR="00F804B4" w:rsidRPr="00B4767A">
        <w:rPr>
          <w:rFonts w:ascii="Verdana" w:eastAsia="ＭＳ Ｐゴシック" w:hAnsi="Verdana" w:hint="eastAsia"/>
        </w:rPr>
        <w:t>このライセンスは、</w:t>
      </w:r>
      <w:r w:rsidR="00BB42BB" w:rsidRPr="00B4767A">
        <w:rPr>
          <w:rFonts w:ascii="Verdana" w:eastAsia="ＭＳ Ｐゴシック" w:hAnsi="Verdana" w:hint="eastAsia"/>
        </w:rPr>
        <w:t>修正部分を開示することな</w:t>
      </w:r>
      <w:r w:rsidR="00990A29" w:rsidRPr="00B4767A">
        <w:rPr>
          <w:rFonts w:ascii="Verdana" w:eastAsia="ＭＳ Ｐゴシック" w:hAnsi="Verdana" w:hint="eastAsia"/>
        </w:rPr>
        <w:t>しに</w:t>
      </w:r>
      <w:r w:rsidR="00E6683D" w:rsidRPr="00B4767A">
        <w:rPr>
          <w:rFonts w:ascii="Verdana" w:eastAsia="ＭＳ Ｐゴシック" w:hAnsi="Verdana" w:hint="eastAsia"/>
        </w:rPr>
        <w:t>、</w:t>
      </w:r>
      <w:r w:rsidR="00990A29" w:rsidRPr="00B4767A">
        <w:rPr>
          <w:rFonts w:ascii="Verdana" w:eastAsia="ＭＳ Ｐゴシック" w:hAnsi="Verdana" w:hint="eastAsia"/>
        </w:rPr>
        <w:t>ソフトウェア開発者が</w:t>
      </w:r>
      <w:r w:rsidR="006E665D" w:rsidRPr="00B4767A">
        <w:rPr>
          <w:rFonts w:ascii="Verdana" w:eastAsia="ＭＳ Ｐゴシック" w:hAnsi="Verdana" w:hint="eastAsia"/>
        </w:rPr>
        <w:t>オープンソースコードベースを元</w:t>
      </w:r>
      <w:r w:rsidR="00990A29" w:rsidRPr="00B4767A">
        <w:rPr>
          <w:rFonts w:ascii="Verdana" w:eastAsia="ＭＳ Ｐゴシック" w:hAnsi="Verdana" w:hint="eastAsia"/>
        </w:rPr>
        <w:t>とした</w:t>
      </w:r>
      <w:r w:rsidR="006E665D" w:rsidRPr="00B4767A">
        <w:rPr>
          <w:rFonts w:ascii="Verdana" w:eastAsia="ＭＳ Ｐゴシック" w:hAnsi="Verdana" w:hint="eastAsia"/>
        </w:rPr>
        <w:t>プロプラエタリーソフトウェアを頒布する</w:t>
      </w:r>
      <w:r w:rsidR="00990A29" w:rsidRPr="00B4767A">
        <w:rPr>
          <w:rFonts w:ascii="Verdana" w:eastAsia="ＭＳ Ｐゴシック" w:hAnsi="Verdana" w:hint="eastAsia"/>
        </w:rPr>
        <w:t>ことを必要とする</w:t>
      </w:r>
      <w:r w:rsidR="006E665D" w:rsidRPr="00B4767A">
        <w:rPr>
          <w:rFonts w:ascii="Verdana" w:eastAsia="ＭＳ Ｐゴシック" w:hAnsi="Verdana" w:hint="eastAsia"/>
        </w:rPr>
        <w:t>ソフトウェアセグメントに</w:t>
      </w:r>
      <w:r w:rsidR="00990A29" w:rsidRPr="00B4767A">
        <w:rPr>
          <w:rFonts w:ascii="Verdana" w:eastAsia="ＭＳ Ｐゴシック" w:hAnsi="Verdana" w:hint="eastAsia"/>
        </w:rPr>
        <w:t>特に</w:t>
      </w:r>
      <w:r w:rsidR="006E665D" w:rsidRPr="00B4767A">
        <w:rPr>
          <w:rFonts w:ascii="Verdana" w:eastAsia="ＭＳ Ｐゴシック" w:hAnsi="Verdana" w:hint="eastAsia"/>
        </w:rPr>
        <w:t>好都合です。</w:t>
      </w:r>
    </w:p>
    <w:p w14:paraId="642D0AD6" w14:textId="77777777" w:rsidR="00544125" w:rsidRPr="00B4767A" w:rsidRDefault="00544125" w:rsidP="00544125">
      <w:pPr>
        <w:rPr>
          <w:rFonts w:ascii="Verdana" w:eastAsia="ＭＳ Ｐゴシック" w:hAnsi="Verdana"/>
        </w:rPr>
      </w:pPr>
    </w:p>
    <w:p w14:paraId="2F059573" w14:textId="243E5A17" w:rsidR="00544125" w:rsidRPr="00B4767A" w:rsidRDefault="00544125" w:rsidP="00544125">
      <w:pPr>
        <w:rPr>
          <w:rFonts w:ascii="Verdana" w:eastAsia="ＭＳ Ｐゴシック" w:hAnsi="Verdana"/>
        </w:rPr>
      </w:pPr>
      <w:r w:rsidRPr="00B4767A">
        <w:rPr>
          <w:rFonts w:ascii="Verdana" w:eastAsia="ＭＳ Ｐゴシック" w:hAnsi="Verdana"/>
        </w:rPr>
        <w:t>Each licensing approach has its advantages and disadvantages, but be aware of the potential for fragmenting your project, which is a particular problem for software that needs to be interoperable or provide portability across various vendor solutions. Often this issue is addressed by creating conformance programs that permit usage of the project trademark if the commercial solutions pass a community created test or set of requirements. Thinking about this up front will help inform your legal review and plans for the project. (For more extensive reading on open source legal issues and considerations, see our recommended Reading List.)</w:t>
      </w:r>
    </w:p>
    <w:p w14:paraId="0443313A" w14:textId="4F8B7F90" w:rsidR="00544125" w:rsidRPr="00B4767A" w:rsidRDefault="00990A29" w:rsidP="00544125">
      <w:pPr>
        <w:rPr>
          <w:rFonts w:ascii="Verdana" w:eastAsia="ＭＳ Ｐゴシック" w:hAnsi="Verdana"/>
        </w:rPr>
      </w:pPr>
      <w:r w:rsidRPr="00B4767A">
        <w:rPr>
          <w:rFonts w:ascii="Verdana" w:eastAsia="ＭＳ Ｐゴシック" w:hAnsi="Verdana" w:hint="eastAsia"/>
        </w:rPr>
        <w:t>それぞれのライセンスの取り組み</w:t>
      </w:r>
      <w:r w:rsidR="00F6676A" w:rsidRPr="00B4767A">
        <w:rPr>
          <w:rFonts w:ascii="Verdana" w:eastAsia="ＭＳ Ｐゴシック" w:hAnsi="Verdana" w:hint="eastAsia"/>
        </w:rPr>
        <w:t>に</w:t>
      </w:r>
      <w:r w:rsidRPr="00B4767A">
        <w:rPr>
          <w:rFonts w:ascii="Verdana" w:eastAsia="ＭＳ Ｐゴシック" w:hAnsi="Verdana" w:hint="eastAsia"/>
        </w:rPr>
        <w:t>は、</w:t>
      </w:r>
      <w:r w:rsidR="00F6676A" w:rsidRPr="00B4767A">
        <w:rPr>
          <w:rFonts w:ascii="Verdana" w:eastAsia="ＭＳ Ｐゴシック" w:hAnsi="Verdana" w:hint="eastAsia"/>
        </w:rPr>
        <w:t>有利な点と不利な点があります。しかし、プロジェクトがバラバラになってしまう可能性には</w:t>
      </w:r>
      <w:r w:rsidR="003A32B6" w:rsidRPr="00B4767A">
        <w:rPr>
          <w:rFonts w:ascii="Verdana" w:eastAsia="ＭＳ Ｐゴシック" w:hAnsi="Verdana" w:hint="eastAsia"/>
        </w:rPr>
        <w:t>要</w:t>
      </w:r>
      <w:r w:rsidR="00F6676A" w:rsidRPr="00B4767A">
        <w:rPr>
          <w:rFonts w:ascii="Verdana" w:eastAsia="ＭＳ Ｐゴシック" w:hAnsi="Verdana" w:hint="eastAsia"/>
        </w:rPr>
        <w:t>注意です。すなわち、ソフトウェア</w:t>
      </w:r>
      <w:r w:rsidR="009D27DA" w:rsidRPr="00B4767A">
        <w:rPr>
          <w:rFonts w:ascii="Verdana" w:eastAsia="ＭＳ Ｐゴシック" w:hAnsi="Verdana" w:hint="eastAsia"/>
        </w:rPr>
        <w:t>で特に</w:t>
      </w:r>
      <w:r w:rsidR="00FA433F" w:rsidRPr="00B4767A">
        <w:rPr>
          <w:rFonts w:ascii="Verdana" w:eastAsia="ＭＳ Ｐゴシック" w:hAnsi="Verdana" w:hint="eastAsia"/>
        </w:rPr>
        <w:t>課題</w:t>
      </w:r>
      <w:r w:rsidR="009D27DA" w:rsidRPr="00B4767A">
        <w:rPr>
          <w:rFonts w:ascii="Verdana" w:eastAsia="ＭＳ Ｐゴシック" w:hAnsi="Verdana" w:hint="eastAsia"/>
        </w:rPr>
        <w:t>となるのは、</w:t>
      </w:r>
      <w:r w:rsidR="00A00AC8" w:rsidRPr="00B4767A">
        <w:rPr>
          <w:rFonts w:ascii="Verdana" w:eastAsia="ＭＳ Ｐゴシック" w:hAnsi="Verdana" w:hint="eastAsia"/>
        </w:rPr>
        <w:t>異な</w:t>
      </w:r>
      <w:r w:rsidR="00A00AC8" w:rsidRPr="00B4767A">
        <w:rPr>
          <w:rFonts w:ascii="Verdana" w:eastAsia="ＭＳ Ｐゴシック" w:hAnsi="Verdana" w:hint="eastAsia"/>
        </w:rPr>
        <w:lastRenderedPageBreak/>
        <w:t>るベンダーのソリューション間で、相互運用性と、可搬性</w:t>
      </w:r>
      <w:r w:rsidR="00FA433F" w:rsidRPr="00B4767A">
        <w:rPr>
          <w:rFonts w:ascii="Verdana" w:eastAsia="ＭＳ Ｐゴシック" w:hAnsi="Verdana" w:hint="eastAsia"/>
        </w:rPr>
        <w:t>の</w:t>
      </w:r>
      <w:r w:rsidR="00A00AC8" w:rsidRPr="00B4767A">
        <w:rPr>
          <w:rFonts w:ascii="Verdana" w:eastAsia="ＭＳ Ｐゴシック" w:hAnsi="Verdana" w:hint="eastAsia"/>
        </w:rPr>
        <w:t>必要があ</w:t>
      </w:r>
      <w:r w:rsidR="009D27DA" w:rsidRPr="00B4767A">
        <w:rPr>
          <w:rFonts w:ascii="Verdana" w:eastAsia="ＭＳ Ｐゴシック" w:hAnsi="Verdana" w:hint="eastAsia"/>
        </w:rPr>
        <w:t>る点で</w:t>
      </w:r>
      <w:r w:rsidR="00A00AC8" w:rsidRPr="00B4767A">
        <w:rPr>
          <w:rFonts w:ascii="Verdana" w:eastAsia="ＭＳ Ｐゴシック" w:hAnsi="Verdana" w:hint="eastAsia"/>
        </w:rPr>
        <w:t>す。この問題は、しばしば、適合性プログラムを作ることによって解決</w:t>
      </w:r>
      <w:r w:rsidR="00A34BA7" w:rsidRPr="00B4767A">
        <w:rPr>
          <w:rFonts w:ascii="Verdana" w:eastAsia="ＭＳ Ｐゴシック" w:hAnsi="Verdana" w:hint="eastAsia"/>
        </w:rPr>
        <w:t>して</w:t>
      </w:r>
      <w:r w:rsidR="009D27DA" w:rsidRPr="00B4767A">
        <w:rPr>
          <w:rFonts w:ascii="Verdana" w:eastAsia="ＭＳ Ｐゴシック" w:hAnsi="Verdana" w:hint="eastAsia"/>
        </w:rPr>
        <w:t>おり、</w:t>
      </w:r>
      <w:r w:rsidR="00A34BA7" w:rsidRPr="00B4767A">
        <w:rPr>
          <w:rFonts w:ascii="Verdana" w:eastAsia="ＭＳ Ｐゴシック" w:hAnsi="Verdana" w:hint="eastAsia"/>
        </w:rPr>
        <w:t>そ</w:t>
      </w:r>
      <w:r w:rsidR="009D27DA" w:rsidRPr="00B4767A">
        <w:rPr>
          <w:rFonts w:ascii="Verdana" w:eastAsia="ＭＳ Ｐゴシック" w:hAnsi="Verdana" w:hint="eastAsia"/>
        </w:rPr>
        <w:t>れら</w:t>
      </w:r>
      <w:r w:rsidR="00A34BA7" w:rsidRPr="00B4767A">
        <w:rPr>
          <w:rFonts w:ascii="Verdana" w:eastAsia="ＭＳ Ｐゴシック" w:hAnsi="Verdana" w:hint="eastAsia"/>
        </w:rPr>
        <w:t>の適合性プログラムは、商用ソリューションがコミュニティの制定したテストや一連の要件をパスすることを条件として、プロジェクトの商標使用を許可しています。前もってこのことを考慮しておくと、</w:t>
      </w:r>
      <w:r w:rsidR="00B30FFA" w:rsidRPr="00B4767A">
        <w:rPr>
          <w:rFonts w:ascii="Verdana" w:eastAsia="ＭＳ Ｐゴシック" w:hAnsi="Verdana" w:hint="eastAsia"/>
        </w:rPr>
        <w:t>法務的レビューに情報を与え、プロジェクトの計画作りに役立ちます。</w:t>
      </w:r>
      <w:r w:rsidR="00B30FFA" w:rsidRPr="00B4767A">
        <w:rPr>
          <w:rFonts w:ascii="Verdana" w:eastAsia="ＭＳ Ｐゴシック" w:hAnsi="Verdana" w:hint="eastAsia"/>
        </w:rPr>
        <w:t>(</w:t>
      </w:r>
      <w:r w:rsidR="00B30FFA" w:rsidRPr="00B4767A">
        <w:rPr>
          <w:rFonts w:ascii="Verdana" w:eastAsia="ＭＳ Ｐゴシック" w:hAnsi="Verdana" w:hint="eastAsia"/>
        </w:rPr>
        <w:t>オープンソースの法務的な課題、検討事項に関するさらなる情報として、</w:t>
      </w:r>
      <w:hyperlink r:id="rId21" w:history="1">
        <w:r w:rsidR="00B30FFA" w:rsidRPr="00B4767A">
          <w:rPr>
            <w:rStyle w:val="a7"/>
            <w:rFonts w:ascii="Verdana" w:eastAsia="ＭＳ Ｐゴシック" w:hAnsi="Verdana" w:hint="eastAsia"/>
          </w:rPr>
          <w:t>Reading List</w:t>
        </w:r>
      </w:hyperlink>
      <w:commentRangeStart w:id="129"/>
      <w:r w:rsidR="00B30FFA" w:rsidRPr="00B4767A">
        <w:rPr>
          <w:rFonts w:ascii="Verdana" w:eastAsia="ＭＳ Ｐゴシック" w:hAnsi="Verdana" w:hint="eastAsia"/>
        </w:rPr>
        <w:t>を</w:t>
      </w:r>
      <w:commentRangeEnd w:id="129"/>
      <w:r w:rsidR="001A46F6" w:rsidRPr="00B4767A">
        <w:rPr>
          <w:rStyle w:val="a9"/>
          <w:rFonts w:ascii="Verdana" w:eastAsia="ＭＳ Ｐゴシック" w:hAnsi="Verdana"/>
        </w:rPr>
        <w:commentReference w:id="129"/>
      </w:r>
      <w:r w:rsidR="00B30FFA" w:rsidRPr="00B4767A">
        <w:rPr>
          <w:rFonts w:ascii="Verdana" w:eastAsia="ＭＳ Ｐゴシック" w:hAnsi="Verdana" w:hint="eastAsia"/>
        </w:rPr>
        <w:t>お勧めします。</w:t>
      </w:r>
      <w:r w:rsidR="00B30FFA" w:rsidRPr="00B4767A">
        <w:rPr>
          <w:rFonts w:ascii="Verdana" w:eastAsia="ＭＳ Ｐゴシック" w:hAnsi="Verdana" w:hint="eastAsia"/>
        </w:rPr>
        <w:t>)</w:t>
      </w:r>
    </w:p>
    <w:p w14:paraId="5D84AB08" w14:textId="77777777" w:rsidR="00A00AC8" w:rsidRPr="00B4767A" w:rsidRDefault="00A00AC8" w:rsidP="00544125">
      <w:pPr>
        <w:rPr>
          <w:rFonts w:ascii="Verdana" w:eastAsia="ＭＳ Ｐゴシック" w:hAnsi="Verdana"/>
        </w:rPr>
      </w:pPr>
    </w:p>
    <w:p w14:paraId="20C42662" w14:textId="78CC6507" w:rsidR="00544125" w:rsidRPr="00B4767A" w:rsidRDefault="00544125" w:rsidP="00544125">
      <w:pPr>
        <w:rPr>
          <w:rFonts w:ascii="Verdana" w:eastAsia="ＭＳ Ｐゴシック" w:hAnsi="Verdana"/>
        </w:rPr>
      </w:pPr>
      <w:r w:rsidRPr="00B4767A">
        <w:rPr>
          <w:rFonts w:ascii="Verdana" w:eastAsia="ＭＳ Ｐゴシック" w:hAnsi="Verdana"/>
        </w:rPr>
        <w:t>In summary, the steps in the legal review process include:</w:t>
      </w:r>
    </w:p>
    <w:p w14:paraId="544CBDBF" w14:textId="6FD782A1" w:rsidR="009D27DA" w:rsidRPr="00B4767A" w:rsidRDefault="009D27DA" w:rsidP="00544125">
      <w:pPr>
        <w:rPr>
          <w:rFonts w:ascii="Verdana" w:eastAsia="ＭＳ Ｐゴシック" w:hAnsi="Verdana"/>
        </w:rPr>
      </w:pPr>
      <w:r w:rsidRPr="00B4767A">
        <w:rPr>
          <w:rFonts w:ascii="Verdana" w:eastAsia="ＭＳ Ｐゴシック" w:hAnsi="Verdana" w:hint="eastAsia"/>
        </w:rPr>
        <w:t>要約すると、法務的レビューのステップ</w:t>
      </w:r>
      <w:r w:rsidR="00FA433F" w:rsidRPr="00B4767A">
        <w:rPr>
          <w:rFonts w:ascii="Verdana" w:eastAsia="ＭＳ Ｐゴシック" w:hAnsi="Verdana" w:hint="eastAsia"/>
        </w:rPr>
        <w:t>で</w:t>
      </w:r>
      <w:r w:rsidRPr="00B4767A">
        <w:rPr>
          <w:rFonts w:ascii="Verdana" w:eastAsia="ＭＳ Ｐゴシック" w:hAnsi="Verdana" w:hint="eastAsia"/>
        </w:rPr>
        <w:t>は、以下を実施します。</w:t>
      </w:r>
    </w:p>
    <w:p w14:paraId="20014CCE" w14:textId="77777777" w:rsidR="00544125" w:rsidRPr="00B4767A" w:rsidRDefault="00544125" w:rsidP="00544125">
      <w:pPr>
        <w:rPr>
          <w:rFonts w:ascii="Verdana" w:eastAsia="ＭＳ Ｐゴシック" w:hAnsi="Verdana"/>
        </w:rPr>
      </w:pPr>
    </w:p>
    <w:p w14:paraId="6CEC2E1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impact of open sourcing on your company’s intellectual property</w:t>
      </w:r>
    </w:p>
    <w:p w14:paraId="3BB0E51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full compliance with open source licenses</w:t>
      </w:r>
    </w:p>
    <w:p w14:paraId="0C52BC1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Select an open source license for the source code to be released, document all licensing requirements very clearly in your project</w:t>
      </w:r>
    </w:p>
    <w:p w14:paraId="5D06926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if you need a contributor agreement</w:t>
      </w:r>
    </w:p>
    <w:p w14:paraId="602C31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possible non-software outputs from the community and the appropriate licenses, such as documentation and specifications</w:t>
      </w:r>
    </w:p>
    <w:p w14:paraId="1A7F1C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on any trademark related considerations</w:t>
      </w:r>
    </w:p>
    <w:p w14:paraId="197724F7" w14:textId="6F8683B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whether there are additional factors to build into your plans for an ecosystem, such as conformance testing</w:t>
      </w:r>
    </w:p>
    <w:p w14:paraId="1677E74A" w14:textId="19FB0DD5"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オープンソース化することによる企業の知的財産への影響を検討</w:t>
      </w:r>
    </w:p>
    <w:p w14:paraId="4AC2EB85" w14:textId="5113A274"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オープンソースライセンスへの完全な準拠性を確認</w:t>
      </w:r>
    </w:p>
    <w:p w14:paraId="6A23E06F" w14:textId="5EF89BFD"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公開するソースコードに対するオープンソースライセンスを選択、当該プロジェクトにおけるライセンス要件を明確に文書化</w:t>
      </w:r>
    </w:p>
    <w:p w14:paraId="16CD5B65" w14:textId="327B8B8F"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w:t>
      </w:r>
      <w:r w:rsidR="00B60354" w:rsidRPr="00B4767A">
        <w:rPr>
          <w:rFonts w:ascii="Verdana" w:eastAsia="ＭＳ Ｐゴシック" w:hAnsi="Verdana"/>
        </w:rPr>
        <w:t>Contributor License Agreements (CLAs)</w:t>
      </w:r>
      <w:r w:rsidR="00B60354" w:rsidRPr="00B4767A">
        <w:rPr>
          <w:rFonts w:ascii="Verdana" w:eastAsia="ＭＳ Ｐゴシック" w:hAnsi="Verdana" w:hint="eastAsia"/>
        </w:rPr>
        <w:t>を必要とするか</w:t>
      </w:r>
      <w:r w:rsidR="00FA433F" w:rsidRPr="00B4767A">
        <w:rPr>
          <w:rFonts w:ascii="Verdana" w:eastAsia="ＭＳ Ｐゴシック" w:hAnsi="Verdana" w:hint="eastAsia"/>
        </w:rPr>
        <w:t>を</w:t>
      </w:r>
      <w:r w:rsidR="00B60354" w:rsidRPr="00B4767A">
        <w:rPr>
          <w:rFonts w:ascii="Verdana" w:eastAsia="ＭＳ Ｐゴシック" w:hAnsi="Verdana" w:hint="eastAsia"/>
        </w:rPr>
        <w:t>決定</w:t>
      </w:r>
    </w:p>
    <w:p w14:paraId="0CEF84D0" w14:textId="5EBB7B3D" w:rsidR="00B60354" w:rsidRPr="00B4767A" w:rsidRDefault="00B60354" w:rsidP="00544125">
      <w:pPr>
        <w:rPr>
          <w:rFonts w:ascii="Verdana" w:eastAsia="ＭＳ Ｐゴシック" w:hAnsi="Verdana"/>
        </w:rPr>
      </w:pPr>
      <w:r w:rsidRPr="00B4767A">
        <w:rPr>
          <w:rFonts w:ascii="Verdana" w:eastAsia="ＭＳ Ｐゴシック" w:hAnsi="Verdana" w:hint="eastAsia"/>
        </w:rPr>
        <w:t xml:space="preserve">　　コミュニティの非ソフトウェア生産物を考慮し、たとえば、ドキュメントやスペシフィケーションに対して適切なライセンスを選択</w:t>
      </w:r>
    </w:p>
    <w:p w14:paraId="1221B85C" w14:textId="55DBF01F" w:rsidR="00116051" w:rsidRPr="00B4767A" w:rsidRDefault="00116051" w:rsidP="00544125">
      <w:pPr>
        <w:rPr>
          <w:rFonts w:ascii="Verdana" w:eastAsia="ＭＳ Ｐゴシック" w:hAnsi="Verdana"/>
        </w:rPr>
      </w:pPr>
      <w:r w:rsidRPr="00B4767A">
        <w:rPr>
          <w:rFonts w:ascii="Verdana" w:eastAsia="ＭＳ Ｐゴシック" w:hAnsi="Verdana" w:hint="eastAsia"/>
        </w:rPr>
        <w:t xml:space="preserve">　　商標に関連した考慮事項を決定</w:t>
      </w:r>
    </w:p>
    <w:p w14:paraId="5468ED07" w14:textId="09809E01" w:rsidR="00116051" w:rsidRPr="00B4767A" w:rsidRDefault="00116051" w:rsidP="00544125">
      <w:pPr>
        <w:rPr>
          <w:rFonts w:ascii="Verdana" w:eastAsia="ＭＳ Ｐゴシック" w:hAnsi="Verdana"/>
        </w:rPr>
      </w:pPr>
      <w:r w:rsidRPr="00B4767A">
        <w:rPr>
          <w:rFonts w:ascii="Verdana" w:eastAsia="ＭＳ Ｐゴシック" w:hAnsi="Verdana" w:hint="eastAsia"/>
        </w:rPr>
        <w:t xml:space="preserve">　　プロジェクトに関連したエコシステムの構築を計画に組み込むために、たとえば、適合性テストのような要素をどうするか決定</w:t>
      </w:r>
    </w:p>
    <w:p w14:paraId="0AD1E61C" w14:textId="77777777" w:rsidR="00544125" w:rsidRPr="00B4767A" w:rsidRDefault="00544125" w:rsidP="00544125">
      <w:pPr>
        <w:rPr>
          <w:rFonts w:ascii="Verdana" w:eastAsia="ＭＳ Ｐゴシック" w:hAnsi="Verdana"/>
        </w:rPr>
      </w:pPr>
    </w:p>
    <w:p w14:paraId="31757380" w14:textId="0A8AC8E0"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0948FACB" w14:textId="032166D6" w:rsidR="00116051" w:rsidRPr="00B4767A" w:rsidRDefault="00116051" w:rsidP="00544125">
      <w:pPr>
        <w:rPr>
          <w:rFonts w:ascii="Verdana" w:eastAsia="ＭＳ Ｐゴシック" w:hAnsi="Verdana"/>
        </w:rPr>
      </w:pPr>
      <w:r w:rsidRPr="00B4767A">
        <w:rPr>
          <w:rFonts w:ascii="Verdana" w:eastAsia="ＭＳ Ｐゴシック" w:hAnsi="Verdana" w:hint="eastAsia"/>
        </w:rPr>
        <w:t>技術的レビュー</w:t>
      </w:r>
    </w:p>
    <w:p w14:paraId="01DCB93D" w14:textId="77777777" w:rsidR="00544125" w:rsidRPr="00B4767A" w:rsidRDefault="00544125" w:rsidP="00544125">
      <w:pPr>
        <w:rPr>
          <w:rFonts w:ascii="Verdana" w:eastAsia="ＭＳ Ｐゴシック" w:hAnsi="Verdana"/>
        </w:rPr>
      </w:pPr>
    </w:p>
    <w:p w14:paraId="0BBB146F" w14:textId="41061CB4" w:rsidR="00544125" w:rsidRPr="00B4767A" w:rsidRDefault="00544125" w:rsidP="00544125">
      <w:pPr>
        <w:rPr>
          <w:rFonts w:ascii="Verdana" w:eastAsia="ＭＳ Ｐゴシック" w:hAnsi="Verdana"/>
        </w:rPr>
      </w:pPr>
      <w:r w:rsidRPr="00B4767A">
        <w:rPr>
          <w:rFonts w:ascii="Verdana" w:eastAsia="ＭＳ Ｐゴシック" w:hAnsi="Verdana"/>
        </w:rPr>
        <w:t xml:space="preserve">The technical review verifies that the source code can function without dependencies on other internal code or development practices, and that it does </w:t>
      </w:r>
      <w:r w:rsidRPr="00B4767A">
        <w:rPr>
          <w:rFonts w:ascii="Verdana" w:eastAsia="ＭＳ Ｐゴシック" w:hAnsi="Verdana"/>
        </w:rPr>
        <w:lastRenderedPageBreak/>
        <w:t>not include third-party code the company cannot include in the open source release.</w:t>
      </w:r>
    </w:p>
    <w:p w14:paraId="2288066D" w14:textId="33E38C5B" w:rsidR="00C476ED" w:rsidRPr="00B4767A" w:rsidRDefault="00C476ED" w:rsidP="00544125">
      <w:pPr>
        <w:rPr>
          <w:rFonts w:ascii="Verdana" w:eastAsia="ＭＳ Ｐゴシック" w:hAnsi="Verdana"/>
        </w:rPr>
      </w:pPr>
      <w:r w:rsidRPr="00B4767A">
        <w:rPr>
          <w:rFonts w:ascii="Verdana" w:eastAsia="ＭＳ Ｐゴシック" w:hAnsi="Verdana" w:hint="eastAsia"/>
        </w:rPr>
        <w:t>技術的レビューにおいては、ソースコードが他の社内コードや社内の開発技法に依存することなく機能すること、そして、オープンソースとして公開することのできない第三者コードが含まれていないことを確認します。</w:t>
      </w:r>
    </w:p>
    <w:p w14:paraId="230B8D71" w14:textId="77777777" w:rsidR="00544125" w:rsidRPr="00B4767A" w:rsidRDefault="00544125" w:rsidP="00544125">
      <w:pPr>
        <w:rPr>
          <w:rFonts w:ascii="Verdana" w:eastAsia="ＭＳ Ｐゴシック" w:hAnsi="Verdana"/>
        </w:rPr>
      </w:pPr>
    </w:p>
    <w:p w14:paraId="0D3D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You’ll want to ensure that no portion of the code you plan to release violates intellectual property of another company, such as patents. There are plenty of patent trolls out there who will go after code that violates patents held by others. This is a huge issue with major negative implications and you must get it right from the start. To do this, companies often scan the code with specialized scanning tools to ensure it is clean. Add license and copyright notices, as well as documentation describing what it is and how it can be used.</w:t>
      </w:r>
    </w:p>
    <w:p w14:paraId="1B7F8432" w14:textId="2037D43C" w:rsidR="00544125" w:rsidRPr="00B4767A" w:rsidRDefault="00682530" w:rsidP="00544125">
      <w:pPr>
        <w:rPr>
          <w:rFonts w:ascii="Verdana" w:eastAsia="ＭＳ Ｐゴシック" w:hAnsi="Verdana"/>
        </w:rPr>
      </w:pPr>
      <w:r w:rsidRPr="00B4767A">
        <w:rPr>
          <w:rFonts w:ascii="Verdana" w:eastAsia="ＭＳ Ｐゴシック" w:hAnsi="Verdana" w:hint="eastAsia"/>
        </w:rPr>
        <w:t>公開を計画しているコードが</w:t>
      </w:r>
      <w:del w:id="130" w:author="Date Masahiro" w:date="2018-08-07T09:10:00Z">
        <w:r w:rsidRPr="00B4767A" w:rsidDel="00085C8B">
          <w:rPr>
            <w:rFonts w:ascii="Verdana" w:eastAsia="ＭＳ Ｐゴシック" w:hAnsi="Verdana" w:hint="eastAsia"/>
          </w:rPr>
          <w:delText>パテントのような</w:delText>
        </w:r>
      </w:del>
      <w:ins w:id="131" w:author="Date Masahiro" w:date="2018-08-07T09:10:00Z">
        <w:r w:rsidR="00085C8B">
          <w:rPr>
            <w:rFonts w:ascii="Verdana" w:eastAsia="ＭＳ Ｐゴシック" w:hAnsi="Verdana" w:hint="eastAsia"/>
          </w:rPr>
          <w:t>特許など</w:t>
        </w:r>
      </w:ins>
      <w:r w:rsidRPr="00B4767A">
        <w:rPr>
          <w:rFonts w:ascii="Verdana" w:eastAsia="ＭＳ Ｐゴシック" w:hAnsi="Verdana" w:hint="eastAsia"/>
        </w:rPr>
        <w:t>他社知財を侵害していないことを確認してください。</w:t>
      </w:r>
      <w:r w:rsidR="00EB2008" w:rsidRPr="00B4767A">
        <w:rPr>
          <w:rFonts w:ascii="Verdana" w:eastAsia="ＭＳ Ｐゴシック" w:hAnsi="Verdana" w:hint="eastAsia"/>
        </w:rPr>
        <w:t>他企業の</w:t>
      </w:r>
      <w:del w:id="132" w:author="Date Masahiro" w:date="2018-08-07T09:10:00Z">
        <w:r w:rsidR="00EB2008" w:rsidRPr="00B4767A" w:rsidDel="00085C8B">
          <w:rPr>
            <w:rFonts w:ascii="Verdana" w:eastAsia="ＭＳ Ｐゴシック" w:hAnsi="Verdana" w:hint="eastAsia"/>
          </w:rPr>
          <w:delText>パテント</w:delText>
        </w:r>
      </w:del>
      <w:ins w:id="133" w:author="Date Masahiro" w:date="2018-08-07T09:10:00Z">
        <w:r w:rsidR="00085C8B">
          <w:rPr>
            <w:rFonts w:ascii="Verdana" w:eastAsia="ＭＳ Ｐゴシック" w:hAnsi="Verdana" w:hint="eastAsia"/>
          </w:rPr>
          <w:t>特許</w:t>
        </w:r>
      </w:ins>
      <w:r w:rsidR="00EB2008" w:rsidRPr="00B4767A">
        <w:rPr>
          <w:rFonts w:ascii="Verdana" w:eastAsia="ＭＳ Ｐゴシック" w:hAnsi="Verdana" w:hint="eastAsia"/>
        </w:rPr>
        <w:t>を侵害する可能性のあるコードを</w:t>
      </w:r>
      <w:r w:rsidR="00FA433F" w:rsidRPr="00B4767A">
        <w:rPr>
          <w:rFonts w:ascii="Verdana" w:eastAsia="ＭＳ Ｐゴシック" w:hAnsi="Verdana" w:hint="eastAsia"/>
        </w:rPr>
        <w:t>付け回って</w:t>
      </w:r>
      <w:r w:rsidR="00EB2008" w:rsidRPr="00B4767A">
        <w:rPr>
          <w:rFonts w:ascii="Verdana" w:eastAsia="ＭＳ Ｐゴシック" w:hAnsi="Verdana" w:hint="eastAsia"/>
        </w:rPr>
        <w:t>いる</w:t>
      </w:r>
      <w:r w:rsidRPr="00B4767A">
        <w:rPr>
          <w:rFonts w:ascii="Verdana" w:eastAsia="ＭＳ Ｐゴシック" w:hAnsi="Verdana" w:hint="eastAsia"/>
        </w:rPr>
        <w:t>パテントトロールが</w:t>
      </w:r>
      <w:r w:rsidR="00EB2008" w:rsidRPr="00B4767A">
        <w:rPr>
          <w:rFonts w:ascii="Verdana" w:eastAsia="ＭＳ Ｐゴシック" w:hAnsi="Verdana" w:hint="eastAsia"/>
        </w:rPr>
        <w:t>数多く</w:t>
      </w:r>
      <w:r w:rsidRPr="00B4767A">
        <w:rPr>
          <w:rFonts w:ascii="Verdana" w:eastAsia="ＭＳ Ｐゴシック" w:hAnsi="Verdana" w:hint="eastAsia"/>
        </w:rPr>
        <w:t>活動しています。これはネガティブな意味合いをもつ大きな問題</w:t>
      </w:r>
      <w:r w:rsidR="000D3104" w:rsidRPr="00B4767A">
        <w:rPr>
          <w:rFonts w:ascii="Verdana" w:eastAsia="ＭＳ Ｐゴシック" w:hAnsi="Verdana" w:hint="eastAsia"/>
        </w:rPr>
        <w:t>ですが、プロジェクトの立ち上げ</w:t>
      </w:r>
      <w:r w:rsidR="00EB2008" w:rsidRPr="00B4767A">
        <w:rPr>
          <w:rFonts w:ascii="Verdana" w:eastAsia="ＭＳ Ｐゴシック" w:hAnsi="Verdana" w:hint="eastAsia"/>
        </w:rPr>
        <w:t>時</w:t>
      </w:r>
      <w:r w:rsidR="000D3104" w:rsidRPr="00B4767A">
        <w:rPr>
          <w:rFonts w:ascii="Verdana" w:eastAsia="ＭＳ Ｐゴシック" w:hAnsi="Verdana" w:hint="eastAsia"/>
        </w:rPr>
        <w:t>から正しく対処しなければなりません。これを行うのに、多くの企業が、コードに問題がないことを確認する特別なスキャンツールを使っています。また、</w:t>
      </w:r>
      <w:r w:rsidR="00B52D5A" w:rsidRPr="00B4767A">
        <w:rPr>
          <w:rFonts w:ascii="Verdana" w:eastAsia="ＭＳ Ｐゴシック" w:hAnsi="Verdana" w:hint="eastAsia"/>
        </w:rPr>
        <w:t>ライセンス告知や著作権告知、さらには、ソースコードがどんなものなのか、どう利用されるのかを記述したドキュメントをプロジェクト情報として用意してください。</w:t>
      </w:r>
    </w:p>
    <w:p w14:paraId="7802FAF5" w14:textId="77777777" w:rsidR="00682530" w:rsidRPr="00B4767A" w:rsidRDefault="00682530" w:rsidP="00544125">
      <w:pPr>
        <w:rPr>
          <w:rFonts w:ascii="Verdana" w:eastAsia="ＭＳ Ｐゴシック" w:hAnsi="Verdana"/>
        </w:rPr>
      </w:pPr>
    </w:p>
    <w:p w14:paraId="05FF3E55" w14:textId="57E9FC72" w:rsidR="00544125" w:rsidRPr="00B4767A" w:rsidRDefault="00544125" w:rsidP="00544125">
      <w:pPr>
        <w:rPr>
          <w:rFonts w:ascii="Verdana" w:eastAsia="ＭＳ Ｐゴシック" w:hAnsi="Verdana"/>
        </w:rPr>
      </w:pPr>
      <w:r w:rsidRPr="00B4767A">
        <w:rPr>
          <w:rFonts w:ascii="Verdana" w:eastAsia="ＭＳ Ｐゴシック" w:hAnsi="Verdana"/>
        </w:rPr>
        <w:t>The technical review should include verification of all license and copyright notices, and private code comments should be scrubbed. Steps include:</w:t>
      </w:r>
    </w:p>
    <w:p w14:paraId="46867E2D" w14:textId="00650E51" w:rsidR="00B52D5A" w:rsidRPr="00B4767A" w:rsidRDefault="00B52D5A" w:rsidP="00544125">
      <w:pPr>
        <w:rPr>
          <w:rFonts w:ascii="Verdana" w:eastAsia="ＭＳ Ｐゴシック" w:hAnsi="Verdana"/>
        </w:rPr>
      </w:pPr>
      <w:r w:rsidRPr="00B4767A">
        <w:rPr>
          <w:rFonts w:ascii="Verdana" w:eastAsia="ＭＳ Ｐゴシック" w:hAnsi="Verdana" w:hint="eastAsia"/>
        </w:rPr>
        <w:t>技術的レビューでは、すべてのライセンス告知と著作権告知を検証し、個人的なコードコメントを除去すべきです。実行すべきステップとしては、以下があります。</w:t>
      </w:r>
    </w:p>
    <w:p w14:paraId="2C06FBA3" w14:textId="77777777" w:rsidR="00544125" w:rsidRPr="00B4767A" w:rsidRDefault="00544125" w:rsidP="00544125">
      <w:pPr>
        <w:rPr>
          <w:rFonts w:ascii="Verdana" w:eastAsia="ＭＳ Ｐゴシック" w:hAnsi="Verdana"/>
        </w:rPr>
      </w:pPr>
    </w:p>
    <w:p w14:paraId="22F0799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critical dependencies on non-public components</w:t>
      </w:r>
    </w:p>
    <w:p w14:paraId="7E76529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Provide documentation and use case examples</w:t>
      </w:r>
    </w:p>
    <w:p w14:paraId="1C4C39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internal comments, references to other internal code, etc.</w:t>
      </w:r>
    </w:p>
    <w:p w14:paraId="334D5B9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coding style is consistent</w:t>
      </w:r>
    </w:p>
    <w:p w14:paraId="39C097F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Update copyright notices in source code files</w:t>
      </w:r>
    </w:p>
    <w:p w14:paraId="2C9290D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notice in source code files</w:t>
      </w:r>
    </w:p>
    <w:p w14:paraId="0DCC0F4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text as a file in the root directory</w:t>
      </w:r>
    </w:p>
    <w:p w14:paraId="3B354FBC" w14:textId="200DAC58"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非公開コンポーネントへの依存性を排除　</w:t>
      </w:r>
    </w:p>
    <w:p w14:paraId="295FB1EB" w14:textId="042DEBE8"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ドキュメントと使用例を提供</w:t>
      </w:r>
    </w:p>
    <w:p w14:paraId="4A98FAA0" w14:textId="4315218E"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個人的なコメント、社内向けのコメント、他の社内コードへの言及を除去</w:t>
      </w:r>
    </w:p>
    <w:p w14:paraId="770DCD64" w14:textId="7703F211" w:rsidR="007C23E1" w:rsidRPr="00B4767A" w:rsidRDefault="007C23E1" w:rsidP="00544125">
      <w:pPr>
        <w:rPr>
          <w:rFonts w:ascii="Verdana" w:eastAsia="ＭＳ Ｐゴシック" w:hAnsi="Verdana"/>
        </w:rPr>
      </w:pPr>
      <w:r w:rsidRPr="00B4767A">
        <w:rPr>
          <w:rFonts w:ascii="Verdana" w:eastAsia="ＭＳ Ｐゴシック" w:hAnsi="Verdana" w:hint="eastAsia"/>
        </w:rPr>
        <w:lastRenderedPageBreak/>
        <w:t xml:space="preserve">　　コーディングスタイルの一貫性を確認</w:t>
      </w:r>
    </w:p>
    <w:p w14:paraId="347702F1" w14:textId="38629A47"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ソースコードファイルの著作権告知を適切に更新</w:t>
      </w:r>
    </w:p>
    <w:p w14:paraId="0B3E278C" w14:textId="08FA3460"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ソースコードファイルにライセンス告知を</w:t>
      </w:r>
      <w:r w:rsidR="00FA433F" w:rsidRPr="00B4767A">
        <w:rPr>
          <w:rFonts w:ascii="Verdana" w:eastAsia="ＭＳ Ｐゴシック" w:hAnsi="Verdana" w:hint="eastAsia"/>
        </w:rPr>
        <w:t>付加</w:t>
      </w:r>
    </w:p>
    <w:p w14:paraId="11A228A8" w14:textId="364F1EAF"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ライセンス文書をルートディレクトリー下のファイルとして追加</w:t>
      </w:r>
    </w:p>
    <w:p w14:paraId="75C6DB17" w14:textId="77777777" w:rsidR="007C23E1" w:rsidRPr="00B4767A" w:rsidRDefault="007C23E1" w:rsidP="00544125">
      <w:pPr>
        <w:rPr>
          <w:rFonts w:ascii="Verdana" w:eastAsia="ＭＳ Ｐゴシック" w:hAnsi="Verdana"/>
        </w:rPr>
      </w:pPr>
    </w:p>
    <w:p w14:paraId="7994DAFB" w14:textId="6DDA9893" w:rsidR="00544125" w:rsidRPr="00B4767A" w:rsidRDefault="00544125" w:rsidP="00544125">
      <w:pPr>
        <w:rPr>
          <w:rFonts w:ascii="Verdana" w:eastAsia="ＭＳ Ｐゴシック" w:hAnsi="Verdana"/>
        </w:rPr>
      </w:pPr>
      <w:r w:rsidRPr="00B4767A">
        <w:rPr>
          <w:rFonts w:ascii="Verdana" w:eastAsia="ＭＳ Ｐゴシック" w:hAnsi="Verdana"/>
        </w:rPr>
        <w:t>Governance</w:t>
      </w:r>
    </w:p>
    <w:p w14:paraId="761C25E7" w14:textId="5EA05D0B" w:rsidR="007C23E1" w:rsidRPr="00B4767A" w:rsidRDefault="007C23E1" w:rsidP="00544125">
      <w:pPr>
        <w:rPr>
          <w:rFonts w:ascii="Verdana" w:eastAsia="ＭＳ Ｐゴシック" w:hAnsi="Verdana"/>
        </w:rPr>
      </w:pPr>
      <w:r w:rsidRPr="00B4767A">
        <w:rPr>
          <w:rFonts w:ascii="Verdana" w:eastAsia="ＭＳ Ｐゴシック" w:hAnsi="Verdana" w:hint="eastAsia"/>
        </w:rPr>
        <w:t>管理・統制</w:t>
      </w:r>
    </w:p>
    <w:p w14:paraId="5EA1DA53" w14:textId="77777777" w:rsidR="00544125" w:rsidRPr="00B4767A" w:rsidRDefault="00544125" w:rsidP="00544125">
      <w:pPr>
        <w:rPr>
          <w:rFonts w:ascii="Verdana" w:eastAsia="ＭＳ Ｐゴシック" w:hAnsi="Verdana"/>
        </w:rPr>
      </w:pPr>
    </w:p>
    <w:p w14:paraId="024187D6" w14:textId="77777777" w:rsidR="00544125" w:rsidRPr="00B4767A" w:rsidRDefault="00544125" w:rsidP="00544125">
      <w:pPr>
        <w:rPr>
          <w:rFonts w:ascii="Verdana" w:eastAsia="ＭＳ Ｐゴシック" w:hAnsi="Verdana"/>
        </w:rPr>
      </w:pPr>
      <w:r w:rsidRPr="00B4767A">
        <w:rPr>
          <w:rFonts w:ascii="Verdana" w:eastAsia="ＭＳ Ｐゴシック" w:hAnsi="Verdana"/>
        </w:rPr>
        <w:t>To ready a project for launch, you also must define the technical requirements for project governance. Governance is the process by which the project makes decisions regarding strategy, releases, direction, and development priorities. Decision making should be public and open, to help ensure that all participants are aware of changes to the project and to maintain transparency. Also, consider if your governance should include paths for escalating issues.</w:t>
      </w:r>
    </w:p>
    <w:p w14:paraId="42461430" w14:textId="0455ACCF" w:rsidR="00BD084B" w:rsidRPr="00B4767A" w:rsidRDefault="00BD084B" w:rsidP="00544125">
      <w:pPr>
        <w:rPr>
          <w:rFonts w:ascii="Verdana" w:eastAsia="ＭＳ Ｐゴシック" w:hAnsi="Verdana"/>
        </w:rPr>
      </w:pPr>
      <w:r w:rsidRPr="00B4767A">
        <w:rPr>
          <w:rFonts w:ascii="Verdana" w:eastAsia="ＭＳ Ｐゴシック" w:hAnsi="Verdana" w:hint="eastAsia"/>
        </w:rPr>
        <w:t>プロジェクト始動の前に、プロジェクトの管理・統制に関する技術的要件を定義しなければなりません。管理・統制とは、プロジェクトの戦略、改版</w:t>
      </w:r>
      <w:r w:rsidR="0042071E" w:rsidRPr="00B4767A">
        <w:rPr>
          <w:rFonts w:ascii="Verdana" w:eastAsia="ＭＳ Ｐゴシック" w:hAnsi="Verdana" w:hint="eastAsia"/>
        </w:rPr>
        <w:t>・</w:t>
      </w:r>
      <w:r w:rsidR="00E21265" w:rsidRPr="00B4767A">
        <w:rPr>
          <w:rFonts w:ascii="Verdana" w:eastAsia="ＭＳ Ｐゴシック" w:hAnsi="Verdana" w:hint="eastAsia"/>
        </w:rPr>
        <w:t>公開</w:t>
      </w:r>
      <w:r w:rsidRPr="00B4767A">
        <w:rPr>
          <w:rFonts w:ascii="Verdana" w:eastAsia="ＭＳ Ｐゴシック" w:hAnsi="Verdana" w:hint="eastAsia"/>
        </w:rPr>
        <w:t>、方向性、開発優先項目を決定するプロセスを指しています。すべての参加者がプロジェクトに</w:t>
      </w:r>
      <w:r w:rsidR="0042071E" w:rsidRPr="00B4767A">
        <w:rPr>
          <w:rFonts w:ascii="Verdana" w:eastAsia="ＭＳ Ｐゴシック" w:hAnsi="Verdana" w:hint="eastAsia"/>
        </w:rPr>
        <w:t>起こる変化を知り、透明性を維持するために、決定の仕方は公開かつオープンでなければなりません。また、管理・統制</w:t>
      </w:r>
      <w:ins w:id="134" w:author="Date Masahiro" w:date="2018-08-07T09:32:00Z">
        <w:r w:rsidR="00D55E43">
          <w:rPr>
            <w:rFonts w:ascii="Verdana" w:eastAsia="ＭＳ Ｐゴシック" w:hAnsi="Verdana" w:hint="eastAsia"/>
          </w:rPr>
          <w:t>に</w:t>
        </w:r>
      </w:ins>
      <w:del w:id="135" w:author="Date Masahiro" w:date="2018-08-07T09:32:00Z">
        <w:r w:rsidR="0042071E" w:rsidRPr="00B4767A" w:rsidDel="00D55E43">
          <w:rPr>
            <w:rFonts w:ascii="Verdana" w:eastAsia="ＭＳ Ｐゴシック" w:hAnsi="Verdana" w:hint="eastAsia"/>
          </w:rPr>
          <w:delText>は</w:delText>
        </w:r>
      </w:del>
      <w:r w:rsidR="0042071E" w:rsidRPr="00B4767A">
        <w:rPr>
          <w:rFonts w:ascii="Verdana" w:eastAsia="ＭＳ Ｐゴシック" w:hAnsi="Verdana" w:hint="eastAsia"/>
        </w:rPr>
        <w:t>、問題</w:t>
      </w:r>
      <w:ins w:id="136" w:author="Date Masahiro" w:date="2018-08-07T09:32:00Z">
        <w:r w:rsidR="00D55E43">
          <w:rPr>
            <w:rFonts w:ascii="Verdana" w:eastAsia="ＭＳ Ｐゴシック" w:hAnsi="Verdana" w:hint="eastAsia"/>
          </w:rPr>
          <w:t>を</w:t>
        </w:r>
      </w:ins>
      <w:del w:id="137" w:author="Date Masahiro" w:date="2018-08-07T09:32:00Z">
        <w:r w:rsidR="0042071E" w:rsidRPr="00B4767A" w:rsidDel="00D55E43">
          <w:rPr>
            <w:rFonts w:ascii="Verdana" w:eastAsia="ＭＳ Ｐゴシック" w:hAnsi="Verdana" w:hint="eastAsia"/>
          </w:rPr>
          <w:delText>を</w:delText>
        </w:r>
      </w:del>
      <w:r w:rsidR="0042071E" w:rsidRPr="00B4767A">
        <w:rPr>
          <w:rFonts w:ascii="Verdana" w:eastAsia="ＭＳ Ｐゴシック" w:hAnsi="Verdana" w:hint="eastAsia"/>
        </w:rPr>
        <w:t>エスカレートする</w:t>
      </w:r>
      <w:ins w:id="138" w:author="Date Masahiro" w:date="2018-08-07T09:32:00Z">
        <w:r w:rsidR="00D55E43">
          <w:rPr>
            <w:rFonts w:ascii="Verdana" w:eastAsia="ＭＳ Ｐゴシック" w:hAnsi="Verdana" w:hint="eastAsia"/>
          </w:rPr>
          <w:t>ためのパスを持つべきかについても</w:t>
        </w:r>
      </w:ins>
      <w:ins w:id="139" w:author="Date Masahiro" w:date="2018-08-07T09:33:00Z">
        <w:r w:rsidR="00D55E43">
          <w:rPr>
            <w:rFonts w:ascii="Verdana" w:eastAsia="ＭＳ Ｐゴシック" w:hAnsi="Verdana" w:hint="eastAsia"/>
          </w:rPr>
          <w:t>検討すべき</w:t>
        </w:r>
      </w:ins>
      <w:ins w:id="140" w:author="Date Masahiro" w:date="2018-08-07T09:34:00Z">
        <w:r w:rsidR="00D55E43">
          <w:rPr>
            <w:rFonts w:ascii="Verdana" w:eastAsia="ＭＳ Ｐゴシック" w:hAnsi="Verdana" w:hint="eastAsia"/>
          </w:rPr>
          <w:t>です</w:t>
        </w:r>
      </w:ins>
      <w:del w:id="141" w:author="Date Masahiro" w:date="2018-08-07T09:34:00Z">
        <w:r w:rsidR="0042071E" w:rsidRPr="00B4767A" w:rsidDel="00D55E43">
          <w:rPr>
            <w:rFonts w:ascii="Verdana" w:eastAsia="ＭＳ Ｐゴシック" w:hAnsi="Verdana" w:hint="eastAsia"/>
          </w:rPr>
          <w:delText>道筋を持つべきです</w:delText>
        </w:r>
      </w:del>
      <w:r w:rsidR="0042071E" w:rsidRPr="00B4767A">
        <w:rPr>
          <w:rFonts w:ascii="Verdana" w:eastAsia="ＭＳ Ｐゴシック" w:hAnsi="Verdana" w:hint="eastAsia"/>
        </w:rPr>
        <w:t>。</w:t>
      </w:r>
    </w:p>
    <w:p w14:paraId="3A63D041" w14:textId="77777777" w:rsidR="00BD084B" w:rsidRPr="00B4767A" w:rsidRDefault="00BD084B" w:rsidP="00544125">
      <w:pPr>
        <w:rPr>
          <w:rFonts w:ascii="Verdana" w:eastAsia="ＭＳ Ｐゴシック" w:hAnsi="Verdana"/>
        </w:rPr>
      </w:pPr>
    </w:p>
    <w:p w14:paraId="7BC0C807" w14:textId="07B71CA9" w:rsidR="00544125" w:rsidRPr="00B4767A" w:rsidRDefault="00544125" w:rsidP="00544125">
      <w:pPr>
        <w:rPr>
          <w:rFonts w:ascii="Verdana" w:eastAsia="ＭＳ Ｐゴシック" w:hAnsi="Verdana"/>
        </w:rPr>
      </w:pPr>
      <w:r w:rsidRPr="00B4767A">
        <w:rPr>
          <w:rFonts w:ascii="Verdana" w:eastAsia="ＭＳ Ｐゴシック" w:hAnsi="Verdana"/>
        </w:rPr>
        <w:t>It’s important to decide early in the process what criteria must be met to participate in the project governance body. Decisions should be formalized on how features and bugs will be tracked, how code will be submitted, and who will manage the release process.</w:t>
      </w:r>
    </w:p>
    <w:p w14:paraId="16D33A4A" w14:textId="23A35477" w:rsidR="0042071E" w:rsidRPr="00B4767A" w:rsidRDefault="00E21265" w:rsidP="00544125">
      <w:pPr>
        <w:rPr>
          <w:rFonts w:ascii="Verdana" w:eastAsia="ＭＳ Ｐゴシック" w:hAnsi="Verdana"/>
        </w:rPr>
      </w:pPr>
      <w:r w:rsidRPr="00B4767A">
        <w:rPr>
          <w:rFonts w:ascii="Verdana" w:eastAsia="ＭＳ Ｐゴシック" w:hAnsi="Verdana" w:hint="eastAsia"/>
        </w:rPr>
        <w:t>早期の段階で、</w:t>
      </w:r>
      <w:r w:rsidR="0042071E" w:rsidRPr="00B4767A">
        <w:rPr>
          <w:rFonts w:ascii="Verdana" w:eastAsia="ＭＳ Ｐゴシック" w:hAnsi="Verdana" w:hint="eastAsia"/>
        </w:rPr>
        <w:t>プロジェクトの管理・統制</w:t>
      </w:r>
      <w:r w:rsidRPr="00B4767A">
        <w:rPr>
          <w:rFonts w:ascii="Verdana" w:eastAsia="ＭＳ Ｐゴシック" w:hAnsi="Verdana" w:hint="eastAsia"/>
        </w:rPr>
        <w:t>組織</w:t>
      </w:r>
      <w:r w:rsidRPr="00B4767A">
        <w:rPr>
          <w:rFonts w:ascii="Verdana" w:eastAsia="ＭＳ Ｐゴシック" w:hAnsi="Verdana" w:hint="eastAsia"/>
        </w:rPr>
        <w:t>(</w:t>
      </w:r>
      <w:r w:rsidRPr="00B4767A">
        <w:rPr>
          <w:rFonts w:ascii="Verdana" w:eastAsia="ＭＳ Ｐゴシック" w:hAnsi="Verdana" w:hint="eastAsia"/>
        </w:rPr>
        <w:t>たとえば、理事会</w:t>
      </w:r>
      <w:r w:rsidRPr="00B4767A">
        <w:rPr>
          <w:rFonts w:ascii="Verdana" w:eastAsia="ＭＳ Ｐゴシック" w:hAnsi="Verdana" w:hint="eastAsia"/>
        </w:rPr>
        <w:t>)</w:t>
      </w:r>
      <w:r w:rsidRPr="00B4767A">
        <w:rPr>
          <w:rFonts w:ascii="Verdana" w:eastAsia="ＭＳ Ｐゴシック" w:hAnsi="Verdana" w:hint="eastAsia"/>
        </w:rPr>
        <w:t>に参加するためにどんな基準を満たさなければならないかを決定することが重要です。どのように機能追加やバグがトラックされるのか、どのようにコードが提出されるのか、誰が改版・公開のプロセスを管理するのかなどは、公式な決定を行うべきです。</w:t>
      </w:r>
    </w:p>
    <w:p w14:paraId="2DC6AE9A" w14:textId="77777777" w:rsidR="00544125" w:rsidRPr="00B4767A" w:rsidRDefault="00544125" w:rsidP="00544125">
      <w:pPr>
        <w:rPr>
          <w:rFonts w:ascii="Verdana" w:eastAsia="ＭＳ Ｐゴシック" w:hAnsi="Verdana"/>
        </w:rPr>
      </w:pPr>
    </w:p>
    <w:p w14:paraId="3A251FBD" w14:textId="4BEC3159" w:rsidR="00544125" w:rsidRPr="00B4767A" w:rsidRDefault="00544125" w:rsidP="00544125">
      <w:pPr>
        <w:rPr>
          <w:rFonts w:ascii="Verdana" w:eastAsia="ＭＳ Ｐゴシック" w:hAnsi="Verdana"/>
        </w:rPr>
      </w:pPr>
      <w:r w:rsidRPr="00B4767A">
        <w:rPr>
          <w:rFonts w:ascii="Verdana" w:eastAsia="ＭＳ Ｐゴシック" w:hAnsi="Verdana"/>
        </w:rPr>
        <w:t>You want to make sure the people entrusted with the project have the tools they need to operate and maintain the project. This is where your open source program office and manager comes in.</w:t>
      </w:r>
    </w:p>
    <w:p w14:paraId="3F2DEE30" w14:textId="364BA91F" w:rsidR="00E21265" w:rsidRPr="00B4767A" w:rsidRDefault="00B608E0" w:rsidP="00544125">
      <w:pPr>
        <w:rPr>
          <w:rFonts w:ascii="Verdana" w:eastAsia="ＭＳ Ｐゴシック" w:hAnsi="Verdana"/>
        </w:rPr>
      </w:pPr>
      <w:r w:rsidRPr="00B4767A">
        <w:rPr>
          <w:rFonts w:ascii="Verdana" w:eastAsia="ＭＳ Ｐゴシック" w:hAnsi="Verdana" w:hint="eastAsia"/>
        </w:rPr>
        <w:t>プロジェクトの責任を任せられた人々には、プロジェクトを運営・管理するのに必要なツールが</w:t>
      </w:r>
      <w:r w:rsidR="00D811DA" w:rsidRPr="00B4767A">
        <w:rPr>
          <w:rFonts w:ascii="Verdana" w:eastAsia="ＭＳ Ｐゴシック" w:hAnsi="Verdana" w:hint="eastAsia"/>
        </w:rPr>
        <w:t>確実に</w:t>
      </w:r>
      <w:r w:rsidRPr="00B4767A">
        <w:rPr>
          <w:rFonts w:ascii="Verdana" w:eastAsia="ＭＳ Ｐゴシック" w:hAnsi="Verdana" w:hint="eastAsia"/>
        </w:rPr>
        <w:t>使えるよう</w:t>
      </w:r>
      <w:r w:rsidR="00D811DA" w:rsidRPr="00B4767A">
        <w:rPr>
          <w:rFonts w:ascii="Verdana" w:eastAsia="ＭＳ Ｐゴシック" w:hAnsi="Verdana" w:hint="eastAsia"/>
        </w:rPr>
        <w:t>にしなければなりません。</w:t>
      </w:r>
      <w:hyperlink r:id="rId22" w:history="1">
        <w:r w:rsidR="00D811DA" w:rsidRPr="00B4767A">
          <w:rPr>
            <w:rStyle w:val="a7"/>
            <w:rFonts w:ascii="Verdana" w:eastAsia="ＭＳ Ｐゴシック" w:hAnsi="Verdana" w:hint="eastAsia"/>
          </w:rPr>
          <w:t>オープンソースプログラムオフィスとプログラムマネージャー</w:t>
        </w:r>
      </w:hyperlink>
      <w:commentRangeStart w:id="142"/>
      <w:r w:rsidR="00D811DA" w:rsidRPr="00B4767A">
        <w:rPr>
          <w:rFonts w:ascii="Verdana" w:eastAsia="ＭＳ Ｐゴシック" w:hAnsi="Verdana" w:hint="eastAsia"/>
        </w:rPr>
        <w:t>は</w:t>
      </w:r>
      <w:commentRangeEnd w:id="142"/>
      <w:r w:rsidR="00957515" w:rsidRPr="00B4767A">
        <w:rPr>
          <w:rStyle w:val="a9"/>
          <w:rFonts w:ascii="Verdana" w:eastAsia="ＭＳ Ｐゴシック" w:hAnsi="Verdana"/>
        </w:rPr>
        <w:commentReference w:id="142"/>
      </w:r>
      <w:r w:rsidR="00D811DA" w:rsidRPr="00B4767A">
        <w:rPr>
          <w:rFonts w:ascii="Verdana" w:eastAsia="ＭＳ Ｐゴシック" w:hAnsi="Verdana" w:hint="eastAsia"/>
        </w:rPr>
        <w:t>、このような場面を想定して設けられます。</w:t>
      </w:r>
    </w:p>
    <w:p w14:paraId="3D3F6EAD" w14:textId="77777777" w:rsidR="00544125" w:rsidRPr="00B4767A" w:rsidRDefault="00544125" w:rsidP="00544125">
      <w:pPr>
        <w:rPr>
          <w:rFonts w:ascii="Verdana" w:eastAsia="ＭＳ Ｐゴシック" w:hAnsi="Verdana"/>
        </w:rPr>
      </w:pPr>
    </w:p>
    <w:p w14:paraId="4585B498" w14:textId="6DD121CE" w:rsidR="00544125" w:rsidRPr="00B4767A" w:rsidRDefault="00544125" w:rsidP="00544125">
      <w:pPr>
        <w:rPr>
          <w:rFonts w:ascii="Verdana" w:eastAsia="ＭＳ Ｐゴシック" w:hAnsi="Verdana"/>
        </w:rPr>
      </w:pPr>
      <w:r w:rsidRPr="00B4767A">
        <w:rPr>
          <w:rFonts w:ascii="Verdana" w:eastAsia="ＭＳ Ｐゴシック" w:hAnsi="Verdana" w:hint="eastAsia"/>
        </w:rPr>
        <w:lastRenderedPageBreak/>
        <w:t>“</w:t>
      </w:r>
      <w:r w:rsidRPr="00B4767A">
        <w:rPr>
          <w:rFonts w:ascii="Verdana" w:eastAsia="ＭＳ Ｐゴシック" w:hAnsi="Verdana"/>
        </w:rPr>
        <w:t>You need to make sure the people that need to get these things done are well empowered to be successful. You also need to be conscious of not intermixing the business half of the project with the technical half of the project – they need to have distinct leadership. That way you don’t get things stuck in the tracks. You’re not getting people making out-of-context decisions. Let the business unit help make the technical unit more successful.”</w:t>
      </w:r>
    </w:p>
    <w:p w14:paraId="0B0AD200" w14:textId="296AFC09" w:rsidR="00D811DA" w:rsidRPr="00B4767A" w:rsidRDefault="00D811DA" w:rsidP="00544125">
      <w:pPr>
        <w:rPr>
          <w:rFonts w:ascii="Verdana" w:eastAsia="ＭＳ Ｐゴシック" w:hAnsi="Verdana"/>
        </w:rPr>
      </w:pPr>
      <w:r w:rsidRPr="00B4767A">
        <w:rPr>
          <w:rFonts w:ascii="Verdana" w:eastAsia="ＭＳ Ｐゴシック" w:hAnsi="Verdana" w:hint="eastAsia"/>
        </w:rPr>
        <w:t>「</w:t>
      </w:r>
      <w:r w:rsidR="00D60328" w:rsidRPr="00B4767A">
        <w:rPr>
          <w:rFonts w:ascii="Verdana" w:eastAsia="ＭＳ Ｐゴシック" w:hAnsi="Verdana" w:hint="eastAsia"/>
        </w:rPr>
        <w:t>これらの仕事を成し遂げることを課された人々には、それを</w:t>
      </w:r>
      <w:del w:id="143" w:author="Date Masahiro" w:date="2018-08-07T09:38:00Z">
        <w:r w:rsidR="00D60328" w:rsidRPr="00B4767A" w:rsidDel="00D55E43">
          <w:rPr>
            <w:rFonts w:ascii="Verdana" w:eastAsia="ＭＳ Ｐゴシック" w:hAnsi="Verdana" w:hint="eastAsia"/>
          </w:rPr>
          <w:delText>首尾よくやるために</w:delText>
        </w:r>
      </w:del>
      <w:ins w:id="144" w:author="Date Masahiro" w:date="2018-08-07T09:38:00Z">
        <w:r w:rsidR="00D55E43">
          <w:rPr>
            <w:rFonts w:ascii="Verdana" w:eastAsia="ＭＳ Ｐゴシック" w:hAnsi="Verdana" w:hint="eastAsia"/>
          </w:rPr>
          <w:t>推進できる</w:t>
        </w:r>
      </w:ins>
      <w:r w:rsidR="00D60328" w:rsidRPr="00B4767A">
        <w:rPr>
          <w:rFonts w:ascii="Verdana" w:eastAsia="ＭＳ Ｐゴシック" w:hAnsi="Verdana" w:hint="eastAsia"/>
        </w:rPr>
        <w:t>十分な権限を与えられ</w:t>
      </w:r>
      <w:del w:id="145" w:author="Date Masahiro" w:date="2018-08-07T09:38:00Z">
        <w:r w:rsidR="00D60328" w:rsidRPr="00B4767A" w:rsidDel="00D55E43">
          <w:rPr>
            <w:rFonts w:ascii="Verdana" w:eastAsia="ＭＳ Ｐゴシック" w:hAnsi="Verdana" w:hint="eastAsia"/>
          </w:rPr>
          <w:delText>ようにす</w:delText>
        </w:r>
      </w:del>
      <w:r w:rsidR="00D60328" w:rsidRPr="00B4767A">
        <w:rPr>
          <w:rFonts w:ascii="Verdana" w:eastAsia="ＭＳ Ｐゴシック" w:hAnsi="Verdana" w:hint="eastAsia"/>
        </w:rPr>
        <w:t>る必要があります。また、プロジェクトのビジネスの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と技術の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を入り混じらせないように気をつける必要があります。</w:t>
      </w:r>
      <w:r w:rsidR="00D14038" w:rsidRPr="00B4767A">
        <w:rPr>
          <w:rFonts w:ascii="Verdana" w:eastAsia="ＭＳ Ｐゴシック" w:hAnsi="Verdana" w:hint="eastAsia"/>
        </w:rPr>
        <w:t>それらには明確なリーダーシップが必要です。</w:t>
      </w:r>
      <w:r w:rsidR="00A227A9" w:rsidRPr="00B4767A">
        <w:rPr>
          <w:rFonts w:ascii="Verdana" w:eastAsia="ＭＳ Ｐゴシック" w:hAnsi="Verdana" w:hint="eastAsia"/>
        </w:rPr>
        <w:t>そ</w:t>
      </w:r>
      <w:r w:rsidR="005D72D3" w:rsidRPr="00B4767A">
        <w:rPr>
          <w:rFonts w:ascii="Verdana" w:eastAsia="ＭＳ Ｐゴシック" w:hAnsi="Verdana" w:hint="eastAsia"/>
        </w:rPr>
        <w:t>のようにして</w:t>
      </w:r>
      <w:r w:rsidR="00A227A9" w:rsidRPr="00B4767A">
        <w:rPr>
          <w:rFonts w:ascii="Verdana" w:eastAsia="ＭＳ Ｐゴシック" w:hAnsi="Verdana" w:hint="eastAsia"/>
        </w:rPr>
        <w:t>流れが</w:t>
      </w:r>
      <w:r w:rsidR="005D72D3" w:rsidRPr="00B4767A">
        <w:rPr>
          <w:rFonts w:ascii="Verdana" w:eastAsia="ＭＳ Ｐゴシック" w:hAnsi="Verdana" w:hint="eastAsia"/>
        </w:rPr>
        <w:t>とどこおら</w:t>
      </w:r>
      <w:r w:rsidR="00A227A9" w:rsidRPr="00B4767A">
        <w:rPr>
          <w:rFonts w:ascii="Verdana" w:eastAsia="ＭＳ Ｐゴシック" w:hAnsi="Verdana" w:hint="eastAsia"/>
        </w:rPr>
        <w:t>ないようにします。また、筋違いな決定をしないようにします。技術側のより大きな成功のためにビジネス側に協力させます。</w:t>
      </w:r>
      <w:r w:rsidRPr="00B4767A">
        <w:rPr>
          <w:rFonts w:ascii="Verdana" w:eastAsia="ＭＳ Ｐゴシック" w:hAnsi="Verdana" w:hint="eastAsia"/>
        </w:rPr>
        <w:t>」</w:t>
      </w:r>
    </w:p>
    <w:p w14:paraId="356E0B94" w14:textId="77777777" w:rsidR="00544125" w:rsidRPr="00B4767A" w:rsidRDefault="00544125" w:rsidP="00544125">
      <w:pPr>
        <w:rPr>
          <w:rFonts w:ascii="Verdana" w:eastAsia="ＭＳ Ｐゴシック" w:hAnsi="Verdana"/>
        </w:rPr>
      </w:pPr>
    </w:p>
    <w:p w14:paraId="59BEF6DE"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 – Director of Program Management at The Linux Foundation</w:t>
      </w:r>
    </w:p>
    <w:p w14:paraId="5D479819" w14:textId="35914D86" w:rsidR="009A2175" w:rsidRPr="00B4767A" w:rsidRDefault="00146FDA" w:rsidP="009A2175">
      <w:pPr>
        <w:rPr>
          <w:rFonts w:ascii="Verdana" w:eastAsia="ＭＳ Ｐゴシック" w:hAnsi="Verdana"/>
        </w:rPr>
      </w:pPr>
      <w:hyperlink r:id="rId23" w:history="1">
        <w:r w:rsidR="009A2175" w:rsidRPr="00B4767A">
          <w:rPr>
            <w:rStyle w:val="a7"/>
            <w:rFonts w:ascii="Verdana" w:eastAsia="ＭＳ Ｐゴシック" w:hAnsi="Verdana"/>
          </w:rPr>
          <w:t>John Mertic</w:t>
        </w:r>
      </w:hyperlink>
      <w:r w:rsidR="009A2175" w:rsidRPr="00B4767A">
        <w:rPr>
          <w:rFonts w:ascii="Verdana" w:eastAsia="ＭＳ Ｐゴシック" w:hAnsi="Verdana"/>
        </w:rPr>
        <w:t xml:space="preserve"> – </w:t>
      </w:r>
      <w:r w:rsidR="009A2175" w:rsidRPr="00B4767A">
        <w:rPr>
          <w:rFonts w:ascii="Verdana" w:eastAsia="ＭＳ Ｐゴシック" w:hAnsi="Verdana" w:hint="eastAsia"/>
        </w:rPr>
        <w:t>プログラム管理ディレクター、</w:t>
      </w:r>
      <w:r w:rsidR="009A2175" w:rsidRPr="00B4767A">
        <w:rPr>
          <w:rFonts w:ascii="Verdana" w:eastAsia="ＭＳ Ｐゴシック" w:hAnsi="Verdana"/>
        </w:rPr>
        <w:t>Linux Foundation</w:t>
      </w:r>
    </w:p>
    <w:p w14:paraId="0E119524" w14:textId="77777777" w:rsidR="00544125" w:rsidRPr="00B4767A" w:rsidRDefault="00544125" w:rsidP="00544125">
      <w:pPr>
        <w:rPr>
          <w:rFonts w:ascii="Verdana" w:eastAsia="ＭＳ Ｐゴシック" w:hAnsi="Verdana"/>
        </w:rPr>
      </w:pPr>
    </w:p>
    <w:p w14:paraId="53934E88" w14:textId="77777777" w:rsidR="00544125" w:rsidRPr="00B4767A" w:rsidRDefault="00544125" w:rsidP="00544125">
      <w:pPr>
        <w:rPr>
          <w:rFonts w:ascii="Verdana" w:eastAsia="ＭＳ Ｐゴシック" w:hAnsi="Verdana"/>
        </w:rPr>
      </w:pPr>
      <w:r w:rsidRPr="00B4767A">
        <w:rPr>
          <w:rFonts w:ascii="Verdana" w:eastAsia="ＭＳ Ｐゴシック" w:hAnsi="Verdana"/>
        </w:rPr>
        <w:t>Technical processes</w:t>
      </w:r>
    </w:p>
    <w:p w14:paraId="5538AA0C" w14:textId="288618C5" w:rsidR="00544125" w:rsidRPr="00B4767A" w:rsidRDefault="009A2175" w:rsidP="00544125">
      <w:pPr>
        <w:rPr>
          <w:rFonts w:ascii="Verdana" w:eastAsia="ＭＳ Ｐゴシック" w:hAnsi="Verdana"/>
        </w:rPr>
      </w:pPr>
      <w:r w:rsidRPr="00B4767A">
        <w:rPr>
          <w:rFonts w:ascii="Verdana" w:eastAsia="ＭＳ Ｐゴシック" w:hAnsi="Verdana" w:hint="eastAsia"/>
        </w:rPr>
        <w:t>技術的プロセス</w:t>
      </w:r>
    </w:p>
    <w:p w14:paraId="3B710041" w14:textId="77777777" w:rsidR="009A2175" w:rsidRPr="00B4767A" w:rsidRDefault="009A2175" w:rsidP="00544125">
      <w:pPr>
        <w:rPr>
          <w:rFonts w:ascii="Verdana" w:eastAsia="ＭＳ Ｐゴシック" w:hAnsi="Verdana"/>
        </w:rPr>
      </w:pPr>
    </w:p>
    <w:p w14:paraId="79E064C0" w14:textId="77777777" w:rsidR="00544125" w:rsidRPr="00B4767A" w:rsidRDefault="00544125" w:rsidP="00544125">
      <w:pPr>
        <w:rPr>
          <w:rFonts w:ascii="Verdana" w:eastAsia="ＭＳ Ｐゴシック" w:hAnsi="Verdana"/>
        </w:rPr>
      </w:pPr>
      <w:r w:rsidRPr="00B4767A">
        <w:rPr>
          <w:rFonts w:ascii="Verdana" w:eastAsia="ＭＳ Ｐゴシック" w:hAnsi="Verdana"/>
        </w:rPr>
        <w:t>Prior to a launch, it is often helpful to create a standard release process to schedule regular releases of the code as changes and improvements are made by the project maintainers. A schedule should be set up with well-defined and visible details for the development community and the business side of the project.</w:t>
      </w:r>
    </w:p>
    <w:p w14:paraId="624EA352" w14:textId="77C58728" w:rsidR="00CF00FF" w:rsidRPr="00B4767A" w:rsidRDefault="009A2175" w:rsidP="00544125">
      <w:pPr>
        <w:rPr>
          <w:rFonts w:ascii="Verdana" w:eastAsia="ＭＳ Ｐゴシック" w:hAnsi="Verdana"/>
        </w:rPr>
      </w:pPr>
      <w:r w:rsidRPr="00B4767A">
        <w:rPr>
          <w:rFonts w:ascii="Verdana" w:eastAsia="ＭＳ Ｐゴシック" w:hAnsi="Verdana" w:hint="eastAsia"/>
        </w:rPr>
        <w:t>プロジェクトの始動に先立ち、</w:t>
      </w:r>
      <w:r w:rsidR="00CF00FF" w:rsidRPr="00B4767A">
        <w:rPr>
          <w:rFonts w:ascii="Verdana" w:eastAsia="ＭＳ Ｐゴシック" w:hAnsi="Verdana" w:hint="eastAsia"/>
        </w:rPr>
        <w:t>改版・公開の標準的なプロセスを作っておき、</w:t>
      </w:r>
      <w:r w:rsidRPr="00B4767A">
        <w:rPr>
          <w:rFonts w:ascii="Verdana" w:eastAsia="ＭＳ Ｐゴシック" w:hAnsi="Verdana" w:hint="eastAsia"/>
        </w:rPr>
        <w:t>プロジェクトのメンテナーによ</w:t>
      </w:r>
      <w:r w:rsidR="00527005" w:rsidRPr="00B4767A">
        <w:rPr>
          <w:rFonts w:ascii="Verdana" w:eastAsia="ＭＳ Ｐゴシック" w:hAnsi="Verdana" w:hint="eastAsia"/>
        </w:rPr>
        <w:t>る</w:t>
      </w:r>
      <w:r w:rsidRPr="00B4767A">
        <w:rPr>
          <w:rFonts w:ascii="Verdana" w:eastAsia="ＭＳ Ｐゴシック" w:hAnsi="Verdana" w:hint="eastAsia"/>
        </w:rPr>
        <w:t>変更</w:t>
      </w:r>
      <w:r w:rsidR="00F340CD" w:rsidRPr="00B4767A">
        <w:rPr>
          <w:rFonts w:ascii="Verdana" w:eastAsia="ＭＳ Ｐゴシック" w:hAnsi="Verdana" w:hint="eastAsia"/>
        </w:rPr>
        <w:t>・</w:t>
      </w:r>
      <w:r w:rsidRPr="00B4767A">
        <w:rPr>
          <w:rFonts w:ascii="Verdana" w:eastAsia="ＭＳ Ｐゴシック" w:hAnsi="Verdana" w:hint="eastAsia"/>
        </w:rPr>
        <w:t>強化</w:t>
      </w:r>
      <w:r w:rsidR="00F340CD" w:rsidRPr="00B4767A">
        <w:rPr>
          <w:rFonts w:ascii="Verdana" w:eastAsia="ＭＳ Ｐゴシック" w:hAnsi="Verdana" w:hint="eastAsia"/>
        </w:rPr>
        <w:t>の実装と</w:t>
      </w:r>
      <w:r w:rsidR="00CF00FF" w:rsidRPr="00B4767A">
        <w:rPr>
          <w:rFonts w:ascii="Verdana" w:eastAsia="ＭＳ Ｐゴシック" w:hAnsi="Verdana" w:hint="eastAsia"/>
        </w:rPr>
        <w:t>ともに</w:t>
      </w:r>
      <w:r w:rsidR="00F340CD" w:rsidRPr="00B4767A">
        <w:rPr>
          <w:rFonts w:ascii="Verdana" w:eastAsia="ＭＳ Ｐゴシック" w:hAnsi="Verdana" w:hint="eastAsia"/>
        </w:rPr>
        <w:t>行われる</w:t>
      </w:r>
      <w:r w:rsidR="00CF00FF" w:rsidRPr="00B4767A">
        <w:rPr>
          <w:rFonts w:ascii="Verdana" w:eastAsia="ＭＳ Ｐゴシック" w:hAnsi="Verdana" w:hint="eastAsia"/>
        </w:rPr>
        <w:t>コードの改版・公開の定常スケジュールを</w:t>
      </w:r>
      <w:r w:rsidR="00527005" w:rsidRPr="00B4767A">
        <w:rPr>
          <w:rFonts w:ascii="Verdana" w:eastAsia="ＭＳ Ｐゴシック" w:hAnsi="Verdana" w:hint="eastAsia"/>
        </w:rPr>
        <w:t>決めて</w:t>
      </w:r>
      <w:r w:rsidR="00CF00FF" w:rsidRPr="00B4767A">
        <w:rPr>
          <w:rFonts w:ascii="Verdana" w:eastAsia="ＭＳ Ｐゴシック" w:hAnsi="Verdana" w:hint="eastAsia"/>
        </w:rPr>
        <w:t>おくと役に立ちます。</w:t>
      </w:r>
      <w:r w:rsidR="00F340CD" w:rsidRPr="00B4767A">
        <w:rPr>
          <w:rFonts w:ascii="Verdana" w:eastAsia="ＭＳ Ｐゴシック" w:hAnsi="Verdana" w:hint="eastAsia"/>
        </w:rPr>
        <w:t>スケジュールは、プロジェクトの開発コミュニティとビジネス側の人々のために、細部</w:t>
      </w:r>
      <w:r w:rsidR="007B72CA" w:rsidRPr="00B4767A">
        <w:rPr>
          <w:rFonts w:ascii="Verdana" w:eastAsia="ＭＳ Ｐゴシック" w:hAnsi="Verdana" w:hint="eastAsia"/>
        </w:rPr>
        <w:t>にわたり</w:t>
      </w:r>
      <w:r w:rsidR="00F340CD" w:rsidRPr="00B4767A">
        <w:rPr>
          <w:rFonts w:ascii="Verdana" w:eastAsia="ＭＳ Ｐゴシック" w:hAnsi="Verdana" w:hint="eastAsia"/>
        </w:rPr>
        <w:t>明確</w:t>
      </w:r>
      <w:r w:rsidR="007B72CA" w:rsidRPr="00B4767A">
        <w:rPr>
          <w:rFonts w:ascii="Verdana" w:eastAsia="ＭＳ Ｐゴシック" w:hAnsi="Verdana" w:hint="eastAsia"/>
        </w:rPr>
        <w:t>で可視的な情報とともに提示されるべきです。</w:t>
      </w:r>
    </w:p>
    <w:p w14:paraId="0258DA13" w14:textId="77777777" w:rsidR="009A2175" w:rsidRPr="00B4767A" w:rsidRDefault="009A2175" w:rsidP="00544125">
      <w:pPr>
        <w:rPr>
          <w:rFonts w:ascii="Verdana" w:eastAsia="ＭＳ Ｐゴシック" w:hAnsi="Verdana"/>
        </w:rPr>
      </w:pPr>
    </w:p>
    <w:p w14:paraId="2059FCF3" w14:textId="6FDEFECB" w:rsidR="00544125" w:rsidRPr="00B4767A" w:rsidRDefault="00544125" w:rsidP="00544125">
      <w:pPr>
        <w:rPr>
          <w:rFonts w:ascii="Verdana" w:eastAsia="ＭＳ Ｐゴシック" w:hAnsi="Verdana"/>
        </w:rPr>
      </w:pPr>
      <w:r w:rsidRPr="00B4767A">
        <w:rPr>
          <w:rFonts w:ascii="Verdana" w:eastAsia="ＭＳ Ｐゴシック" w:hAnsi="Verdana"/>
        </w:rPr>
        <w:t>How often those releases should be made depends on your community’s expectations. If the project is enterprise-focused and you’re trying to build something that is very hardened, your release schedule might be twice a year. If the project is smaller in scope and more agile and you are trying to get pieces of it out there, perhaps you might be releasing the code monthly or weekly. The key to the schedule is that the community must dictate the timeline and understand its ability to support the project from a velocity standpoint while giving users what they need and expect.</w:t>
      </w:r>
    </w:p>
    <w:p w14:paraId="3749B345" w14:textId="7EE24C0C" w:rsidR="00544125" w:rsidRPr="00B4767A" w:rsidRDefault="007B72CA" w:rsidP="00544125">
      <w:pPr>
        <w:rPr>
          <w:rFonts w:ascii="Verdana" w:eastAsia="ＭＳ Ｐゴシック" w:hAnsi="Verdana"/>
        </w:rPr>
      </w:pPr>
      <w:r w:rsidRPr="00B4767A">
        <w:rPr>
          <w:rFonts w:ascii="Verdana" w:eastAsia="ＭＳ Ｐゴシック" w:hAnsi="Verdana" w:hint="eastAsia"/>
        </w:rPr>
        <w:lastRenderedPageBreak/>
        <w:t>どれくらいの頻度で改版・公開を行うかは、コミュニティ</w:t>
      </w:r>
      <w:r w:rsidR="004E6C21" w:rsidRPr="00B4767A">
        <w:rPr>
          <w:rFonts w:ascii="Verdana" w:eastAsia="ＭＳ Ｐゴシック" w:hAnsi="Verdana" w:hint="eastAsia"/>
        </w:rPr>
        <w:t>がど</w:t>
      </w:r>
      <w:r w:rsidR="00EB2008" w:rsidRPr="00B4767A">
        <w:rPr>
          <w:rFonts w:ascii="Verdana" w:eastAsia="ＭＳ Ｐゴシック" w:hAnsi="Verdana" w:hint="eastAsia"/>
        </w:rPr>
        <w:t>れくらい</w:t>
      </w:r>
      <w:r w:rsidRPr="00B4767A">
        <w:rPr>
          <w:rFonts w:ascii="Verdana" w:eastAsia="ＭＳ Ｐゴシック" w:hAnsi="Verdana" w:hint="eastAsia"/>
        </w:rPr>
        <w:t>待ち望</w:t>
      </w:r>
      <w:r w:rsidR="004E6C21" w:rsidRPr="00B4767A">
        <w:rPr>
          <w:rFonts w:ascii="Verdana" w:eastAsia="ＭＳ Ｐゴシック" w:hAnsi="Verdana" w:hint="eastAsia"/>
        </w:rPr>
        <w:t>んでいるかに依存します。プロジェクトが企業向けのもので、</w:t>
      </w:r>
      <w:r w:rsidR="004746D6" w:rsidRPr="00B4767A">
        <w:rPr>
          <w:rFonts w:ascii="Verdana" w:eastAsia="ＭＳ Ｐゴシック" w:hAnsi="Verdana" w:hint="eastAsia"/>
        </w:rPr>
        <w:t>完成度の高い</w:t>
      </w:r>
      <w:r w:rsidR="00DD5278" w:rsidRPr="00B4767A">
        <w:rPr>
          <w:rFonts w:ascii="Verdana" w:eastAsia="ＭＳ Ｐゴシック" w:hAnsi="Verdana" w:hint="eastAsia"/>
        </w:rPr>
        <w:t>ものを開発しようとしているのなら、改版・公開のスケジュールは、年間</w:t>
      </w:r>
      <w:r w:rsidR="00DD5278" w:rsidRPr="00B4767A">
        <w:rPr>
          <w:rFonts w:ascii="Verdana" w:eastAsia="ＭＳ Ｐゴシック" w:hAnsi="Verdana" w:hint="eastAsia"/>
        </w:rPr>
        <w:t>2</w:t>
      </w:r>
      <w:r w:rsidR="00DD5278" w:rsidRPr="00B4767A">
        <w:rPr>
          <w:rFonts w:ascii="Verdana" w:eastAsia="ＭＳ Ｐゴシック" w:hAnsi="Verdana" w:hint="eastAsia"/>
        </w:rPr>
        <w:t>回</w:t>
      </w:r>
      <w:r w:rsidR="009A5A2B" w:rsidRPr="00B4767A">
        <w:rPr>
          <w:rFonts w:ascii="Verdana" w:eastAsia="ＭＳ Ｐゴシック" w:hAnsi="Verdana" w:hint="eastAsia"/>
        </w:rPr>
        <w:t>程度</w:t>
      </w:r>
      <w:r w:rsidR="00DD5278" w:rsidRPr="00B4767A">
        <w:rPr>
          <w:rFonts w:ascii="Verdana" w:eastAsia="ＭＳ Ｐゴシック" w:hAnsi="Verdana" w:hint="eastAsia"/>
        </w:rPr>
        <w:t>でしょう。また、プロジェクトが、より限定されたスコープと機敏さを特性として持ち、プロジェクトの一部を取り出して利用することを想定しているようなら、コードは毎月とか毎週のような改版・公開も考えられるでしょう。</w:t>
      </w:r>
      <w:r w:rsidR="009A5A2B" w:rsidRPr="00B4767A">
        <w:rPr>
          <w:rFonts w:ascii="Verdana" w:eastAsia="ＭＳ Ｐゴシック" w:hAnsi="Verdana" w:hint="eastAsia"/>
        </w:rPr>
        <w:t>スケジュールの考え方における鍵は、ユーザーに対しては必要なもの、待ち望むものを提供する一方で、速度の観点で</w:t>
      </w:r>
      <w:r w:rsidR="004746D6" w:rsidRPr="00B4767A">
        <w:rPr>
          <w:rFonts w:ascii="Verdana" w:eastAsia="ＭＳ Ｐゴシック" w:hAnsi="Verdana" w:hint="eastAsia"/>
        </w:rPr>
        <w:t>、</w:t>
      </w:r>
      <w:ins w:id="146" w:author="Date Masahiro" w:date="2018-08-07T09:53:00Z">
        <w:r w:rsidR="00CC3EE0" w:rsidRPr="00CC3EE0">
          <w:rPr>
            <w:rFonts w:ascii="Verdana" w:eastAsia="ＭＳ Ｐゴシック" w:hAnsi="Verdana" w:hint="eastAsia"/>
          </w:rPr>
          <w:t>プロジェクトをサポートしていく自身の力量を十分に理解し</w:t>
        </w:r>
        <w:r w:rsidR="00CC3EE0">
          <w:rPr>
            <w:rFonts w:ascii="Verdana" w:eastAsia="ＭＳ Ｐゴシック" w:hAnsi="Verdana" w:hint="eastAsia"/>
          </w:rPr>
          <w:t>、</w:t>
        </w:r>
      </w:ins>
      <w:r w:rsidR="009A5A2B" w:rsidRPr="00B4767A">
        <w:rPr>
          <w:rFonts w:ascii="Verdana" w:eastAsia="ＭＳ Ｐゴシック" w:hAnsi="Verdana" w:hint="eastAsia"/>
        </w:rPr>
        <w:t>コミュニティ</w:t>
      </w:r>
      <w:r w:rsidR="007E37ED" w:rsidRPr="00B4767A">
        <w:rPr>
          <w:rFonts w:ascii="Verdana" w:eastAsia="ＭＳ Ｐゴシック" w:hAnsi="Verdana" w:hint="eastAsia"/>
        </w:rPr>
        <w:t>自ら</w:t>
      </w:r>
      <w:del w:id="147" w:author="Date Masahiro" w:date="2018-08-07T09:53:00Z">
        <w:r w:rsidR="007E37ED" w:rsidRPr="00B4767A" w:rsidDel="00CC3EE0">
          <w:rPr>
            <w:rFonts w:ascii="Verdana" w:eastAsia="ＭＳ Ｐゴシック" w:hAnsi="Verdana" w:hint="eastAsia"/>
          </w:rPr>
          <w:delText>が</w:delText>
        </w:r>
      </w:del>
      <w:r w:rsidR="009A5A2B" w:rsidRPr="00B4767A">
        <w:rPr>
          <w:rFonts w:ascii="Verdana" w:eastAsia="ＭＳ Ｐゴシック" w:hAnsi="Verdana" w:hint="eastAsia"/>
        </w:rPr>
        <w:t>予定表を</w:t>
      </w:r>
      <w:r w:rsidR="007E37ED" w:rsidRPr="00B4767A">
        <w:rPr>
          <w:rFonts w:ascii="Verdana" w:eastAsia="ＭＳ Ｐゴシック" w:hAnsi="Verdana" w:hint="eastAsia"/>
        </w:rPr>
        <w:t>作</w:t>
      </w:r>
      <w:ins w:id="148" w:author="Date Masahiro" w:date="2018-08-07T09:53:00Z">
        <w:r w:rsidR="00CC3EE0">
          <w:rPr>
            <w:rFonts w:ascii="Verdana" w:eastAsia="ＭＳ Ｐゴシック" w:hAnsi="Verdana" w:hint="eastAsia"/>
          </w:rPr>
          <w:t>ら</w:t>
        </w:r>
      </w:ins>
      <w:del w:id="149" w:author="Date Masahiro" w:date="2018-08-07T09:53:00Z">
        <w:r w:rsidR="007E37ED" w:rsidRPr="00B4767A" w:rsidDel="00CC3EE0">
          <w:rPr>
            <w:rFonts w:ascii="Verdana" w:eastAsia="ＭＳ Ｐゴシック" w:hAnsi="Verdana" w:hint="eastAsia"/>
          </w:rPr>
          <w:delText>り、プロジェクトをサポートしていく</w:delText>
        </w:r>
        <w:r w:rsidR="00F40D6C" w:rsidRPr="00B4767A" w:rsidDel="00CC3EE0">
          <w:rPr>
            <w:rFonts w:ascii="Verdana" w:eastAsia="ＭＳ Ｐゴシック" w:hAnsi="Verdana" w:hint="eastAsia"/>
          </w:rPr>
          <w:delText>自身の</w:delText>
        </w:r>
        <w:r w:rsidR="007E37ED" w:rsidRPr="00B4767A" w:rsidDel="00CC3EE0">
          <w:rPr>
            <w:rFonts w:ascii="Verdana" w:eastAsia="ＭＳ Ｐゴシック" w:hAnsi="Verdana" w:hint="eastAsia"/>
          </w:rPr>
          <w:delText>力量を</w:delText>
        </w:r>
        <w:r w:rsidR="005D72D3" w:rsidRPr="00B4767A" w:rsidDel="00CC3EE0">
          <w:rPr>
            <w:rFonts w:ascii="Verdana" w:eastAsia="ＭＳ Ｐゴシック" w:hAnsi="Verdana" w:hint="eastAsia"/>
          </w:rPr>
          <w:delText>十分に</w:delText>
        </w:r>
        <w:r w:rsidR="007E37ED" w:rsidRPr="00B4767A" w:rsidDel="00CC3EE0">
          <w:rPr>
            <w:rFonts w:ascii="Verdana" w:eastAsia="ＭＳ Ｐゴシック" w:hAnsi="Verdana" w:hint="eastAsia"/>
          </w:rPr>
          <w:delText>理解し</w:delText>
        </w:r>
      </w:del>
      <w:r w:rsidR="007E37ED" w:rsidRPr="00B4767A">
        <w:rPr>
          <w:rFonts w:ascii="Verdana" w:eastAsia="ＭＳ Ｐゴシック" w:hAnsi="Verdana" w:hint="eastAsia"/>
        </w:rPr>
        <w:t>なければならないという点です。</w:t>
      </w:r>
    </w:p>
    <w:p w14:paraId="16E2717D" w14:textId="77777777" w:rsidR="009A5A2B" w:rsidRPr="00B4767A" w:rsidRDefault="009A5A2B" w:rsidP="00544125">
      <w:pPr>
        <w:rPr>
          <w:rFonts w:ascii="Verdana" w:eastAsia="ＭＳ Ｐゴシック" w:hAnsi="Verdana"/>
        </w:rPr>
      </w:pPr>
    </w:p>
    <w:p w14:paraId="216F325D" w14:textId="24F0289A" w:rsidR="00544125" w:rsidRPr="00B4767A" w:rsidRDefault="00544125" w:rsidP="00544125">
      <w:pPr>
        <w:rPr>
          <w:rFonts w:ascii="Verdana" w:eastAsia="ＭＳ Ｐゴシック" w:hAnsi="Verdana"/>
        </w:rPr>
      </w:pPr>
      <w:r w:rsidRPr="00B4767A">
        <w:rPr>
          <w:rFonts w:ascii="Verdana" w:eastAsia="ＭＳ Ｐゴシック" w:hAnsi="Verdana"/>
        </w:rPr>
        <w:t>If the community provides feedback that the releases are coming too soon or too slowly, then you need to look at the process and make some adjustments. The big thing here is consistency, predictability, and visibility.</w:t>
      </w:r>
    </w:p>
    <w:p w14:paraId="2C525F88" w14:textId="2AF8D147" w:rsidR="007E37ED" w:rsidRPr="00B4767A" w:rsidRDefault="007E37ED" w:rsidP="00544125">
      <w:pPr>
        <w:rPr>
          <w:rFonts w:ascii="Verdana" w:eastAsia="ＭＳ Ｐゴシック" w:hAnsi="Verdana"/>
        </w:rPr>
      </w:pPr>
      <w:r w:rsidRPr="00B4767A">
        <w:rPr>
          <w:rFonts w:ascii="Verdana" w:eastAsia="ＭＳ Ｐゴシック" w:hAnsi="Verdana" w:hint="eastAsia"/>
        </w:rPr>
        <w:t>もし</w:t>
      </w:r>
      <w:del w:id="150" w:author="Date Masahiro" w:date="2018-08-07T09:58:00Z">
        <w:r w:rsidRPr="00B4767A" w:rsidDel="00CC3EE0">
          <w:rPr>
            <w:rFonts w:ascii="Verdana" w:eastAsia="ＭＳ Ｐゴシック" w:hAnsi="Verdana" w:hint="eastAsia"/>
          </w:rPr>
          <w:delText>もコミュニティが</w:delText>
        </w:r>
      </w:del>
      <w:ins w:id="151" w:author="Date Masahiro" w:date="2018-08-07T09:58:00Z">
        <w:r w:rsidR="00CC3EE0">
          <w:rPr>
            <w:rFonts w:ascii="Verdana" w:eastAsia="ＭＳ Ｐゴシック" w:hAnsi="Verdana" w:hint="eastAsia"/>
          </w:rPr>
          <w:t>、</w:t>
        </w:r>
      </w:ins>
      <w:r w:rsidRPr="00B4767A">
        <w:rPr>
          <w:rFonts w:ascii="Verdana" w:eastAsia="ＭＳ Ｐゴシック" w:hAnsi="Verdana" w:hint="eastAsia"/>
        </w:rPr>
        <w:t>改版・公開が速過ぎる、あるいは、遅過ぎるという</w:t>
      </w:r>
      <w:ins w:id="152" w:author="Date Masahiro" w:date="2018-08-07T09:59:00Z">
        <w:r w:rsidR="00CC3EE0">
          <w:rPr>
            <w:rFonts w:ascii="Verdana" w:eastAsia="ＭＳ Ｐゴシック" w:hAnsi="Verdana" w:hint="eastAsia"/>
          </w:rPr>
          <w:t>声が上が</w:t>
        </w:r>
      </w:ins>
      <w:ins w:id="153" w:author="Date Masahiro" w:date="2018-08-07T10:00:00Z">
        <w:r w:rsidR="00CC3EE0">
          <w:rPr>
            <w:rFonts w:ascii="Verdana" w:eastAsia="ＭＳ Ｐゴシック" w:hAnsi="Verdana" w:hint="eastAsia"/>
          </w:rPr>
          <w:t>り</w:t>
        </w:r>
      </w:ins>
      <w:ins w:id="154" w:author="Date Masahiro" w:date="2018-08-07T09:59:00Z">
        <w:r w:rsidR="00CC3EE0">
          <w:rPr>
            <w:rFonts w:ascii="Verdana" w:eastAsia="ＭＳ Ｐゴシック" w:hAnsi="Verdana" w:hint="eastAsia"/>
          </w:rPr>
          <w:t>、</w:t>
        </w:r>
        <w:r w:rsidR="00CC3EE0" w:rsidRPr="00CC3EE0">
          <w:rPr>
            <w:rFonts w:ascii="Verdana" w:eastAsia="ＭＳ Ｐゴシック" w:hAnsi="Verdana" w:hint="eastAsia"/>
          </w:rPr>
          <w:t>コミュニティ</w:t>
        </w:r>
      </w:ins>
      <w:ins w:id="155" w:author="Date Masahiro" w:date="2018-08-07T10:01:00Z">
        <w:r w:rsidR="00CC3EE0">
          <w:rPr>
            <w:rFonts w:ascii="Verdana" w:eastAsia="ＭＳ Ｐゴシック" w:hAnsi="Verdana" w:hint="eastAsia"/>
          </w:rPr>
          <w:t>が</w:t>
        </w:r>
      </w:ins>
      <w:ins w:id="156" w:author="Date Masahiro" w:date="2018-08-07T09:59:00Z">
        <w:r w:rsidR="00CC3EE0">
          <w:rPr>
            <w:rFonts w:ascii="Verdana" w:eastAsia="ＭＳ Ｐゴシック" w:hAnsi="Verdana" w:hint="eastAsia"/>
          </w:rPr>
          <w:t>それ</w:t>
        </w:r>
      </w:ins>
      <w:ins w:id="157" w:author="Date Masahiro" w:date="2018-08-07T10:01:00Z">
        <w:r w:rsidR="00CC3EE0">
          <w:rPr>
            <w:rFonts w:ascii="Verdana" w:eastAsia="ＭＳ Ｐゴシック" w:hAnsi="Verdana" w:hint="eastAsia"/>
          </w:rPr>
          <w:t>に</w:t>
        </w:r>
      </w:ins>
      <w:r w:rsidRPr="00B4767A">
        <w:rPr>
          <w:rFonts w:ascii="Verdana" w:eastAsia="ＭＳ Ｐゴシック" w:hAnsi="Verdana" w:hint="eastAsia"/>
        </w:rPr>
        <w:t>フィードバック</w:t>
      </w:r>
      <w:del w:id="158" w:author="Date Masahiro" w:date="2018-08-07T10:01:00Z">
        <w:r w:rsidRPr="00B4767A" w:rsidDel="00CC3EE0">
          <w:rPr>
            <w:rFonts w:ascii="Verdana" w:eastAsia="ＭＳ Ｐゴシック" w:hAnsi="Verdana" w:hint="eastAsia"/>
          </w:rPr>
          <w:delText>を上げてくるよう</w:delText>
        </w:r>
        <w:r w:rsidR="00CC3EE0" w:rsidRPr="00B4767A" w:rsidDel="00CC3EE0">
          <w:rPr>
            <w:rFonts w:ascii="Verdana" w:eastAsia="ＭＳ Ｐゴシック" w:hAnsi="Verdana" w:hint="eastAsia"/>
          </w:rPr>
          <w:delText>な</w:delText>
        </w:r>
      </w:del>
      <w:ins w:id="159" w:author="Date Masahiro" w:date="2018-08-07T10:01:00Z">
        <w:r w:rsidR="00CC3EE0">
          <w:rPr>
            <w:rFonts w:ascii="Verdana" w:eastAsia="ＭＳ Ｐゴシック" w:hAnsi="Verdana" w:hint="eastAsia"/>
          </w:rPr>
          <w:t>を与えるな</w:t>
        </w:r>
      </w:ins>
      <w:r w:rsidRPr="00B4767A">
        <w:rPr>
          <w:rFonts w:ascii="Verdana" w:eastAsia="ＭＳ Ｐゴシック" w:hAnsi="Verdana" w:hint="eastAsia"/>
        </w:rPr>
        <w:t>ら、</w:t>
      </w:r>
      <w:del w:id="160" w:author="Date Masahiro" w:date="2018-08-07T09:57:00Z">
        <w:r w:rsidRPr="00B4767A" w:rsidDel="00CC3EE0">
          <w:rPr>
            <w:rFonts w:ascii="Verdana" w:eastAsia="ＭＳ Ｐゴシック" w:hAnsi="Verdana" w:hint="eastAsia"/>
          </w:rPr>
          <w:delText>プロジェクトの</w:delText>
        </w:r>
      </w:del>
      <w:r w:rsidRPr="00B4767A">
        <w:rPr>
          <w:rFonts w:ascii="Verdana" w:eastAsia="ＭＳ Ｐゴシック" w:hAnsi="Verdana" w:hint="eastAsia"/>
        </w:rPr>
        <w:t>プロセスを見直し、調整を加える必要があります。ここにおいて重要なことは、一貫性、</w:t>
      </w:r>
      <w:del w:id="161" w:author="Date Masahiro" w:date="2018-08-07T09:57:00Z">
        <w:r w:rsidRPr="00B4767A" w:rsidDel="00CC3EE0">
          <w:rPr>
            <w:rFonts w:ascii="Verdana" w:eastAsia="ＭＳ Ｐゴシック" w:hAnsi="Verdana" w:hint="eastAsia"/>
          </w:rPr>
          <w:delText>予見</w:delText>
        </w:r>
      </w:del>
      <w:ins w:id="162" w:author="Date Masahiro" w:date="2018-08-07T09:57:00Z">
        <w:r w:rsidR="00CC3EE0">
          <w:rPr>
            <w:rFonts w:ascii="Verdana" w:eastAsia="ＭＳ Ｐゴシック" w:hAnsi="Verdana" w:hint="eastAsia"/>
          </w:rPr>
          <w:t>予測</w:t>
        </w:r>
      </w:ins>
      <w:r w:rsidRPr="00B4767A">
        <w:rPr>
          <w:rFonts w:ascii="Verdana" w:eastAsia="ＭＳ Ｐゴシック" w:hAnsi="Verdana" w:hint="eastAsia"/>
        </w:rPr>
        <w:t>可能性、可視性です。</w:t>
      </w:r>
    </w:p>
    <w:p w14:paraId="41EBDA86" w14:textId="77777777" w:rsidR="00544125" w:rsidRPr="00B4767A" w:rsidRDefault="00544125" w:rsidP="00544125">
      <w:pPr>
        <w:rPr>
          <w:rFonts w:ascii="Verdana" w:eastAsia="ＭＳ Ｐゴシック" w:hAnsi="Verdana"/>
        </w:rPr>
      </w:pPr>
    </w:p>
    <w:p w14:paraId="102B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Leadership</w:t>
      </w:r>
    </w:p>
    <w:p w14:paraId="612F6420" w14:textId="4C57DF61" w:rsidR="00544125" w:rsidRPr="00B4767A" w:rsidRDefault="004F7953" w:rsidP="00544125">
      <w:pPr>
        <w:rPr>
          <w:rFonts w:ascii="Verdana" w:eastAsia="ＭＳ Ｐゴシック" w:hAnsi="Verdana"/>
        </w:rPr>
      </w:pPr>
      <w:r w:rsidRPr="00B4767A">
        <w:rPr>
          <w:rFonts w:ascii="Verdana" w:eastAsia="ＭＳ Ｐゴシック" w:hAnsi="Verdana" w:hint="eastAsia"/>
        </w:rPr>
        <w:t>指導体制</w:t>
      </w:r>
    </w:p>
    <w:p w14:paraId="41224360" w14:textId="77777777" w:rsidR="007E37ED" w:rsidRPr="00B4767A" w:rsidRDefault="007E37ED" w:rsidP="00544125">
      <w:pPr>
        <w:rPr>
          <w:rFonts w:ascii="Verdana" w:eastAsia="ＭＳ Ｐゴシック" w:hAnsi="Verdana"/>
        </w:rPr>
      </w:pPr>
    </w:p>
    <w:p w14:paraId="722109CC" w14:textId="77777777" w:rsidR="00544125" w:rsidRPr="00B4767A" w:rsidRDefault="00544125" w:rsidP="00544125">
      <w:pPr>
        <w:rPr>
          <w:rFonts w:ascii="Verdana" w:eastAsia="ＭＳ Ｐゴシック" w:hAnsi="Verdana"/>
        </w:rPr>
      </w:pPr>
      <w:r w:rsidRPr="00B4767A">
        <w:rPr>
          <w:rFonts w:ascii="Verdana" w:eastAsia="ＭＳ Ｐゴシック" w:hAnsi="Verdana"/>
        </w:rPr>
        <w:t>Setting leadership roles is also important before getting underway. That can mean different things for different projects. If you are starting a multi-company project with several enterprise participants, the project may need more formal governance, such as a governing board or other management groups. Other arrangements could simply require a technical committee that oversees all facets of the open source project from a technical perspective. The composition of the committee would include mostly technical leadership, as well as a liaison back to the executive team to provide updates about progress and project needs. The legal team can then be brought in as the technical members and executives see fit.</w:t>
      </w:r>
    </w:p>
    <w:p w14:paraId="7881BFB5" w14:textId="08A14DF7" w:rsidR="00544125" w:rsidRPr="00B4767A" w:rsidRDefault="004F7953" w:rsidP="00544125">
      <w:pPr>
        <w:rPr>
          <w:rFonts w:ascii="Verdana" w:eastAsia="ＭＳ Ｐゴシック" w:hAnsi="Verdana"/>
        </w:rPr>
      </w:pPr>
      <w:r w:rsidRPr="00B4767A">
        <w:rPr>
          <w:rFonts w:ascii="Verdana" w:eastAsia="ＭＳ Ｐゴシック" w:hAnsi="Verdana" w:hint="eastAsia"/>
        </w:rPr>
        <w:t>プロジェクトの活動開始前に指導体制を作っておくことが重要です。</w:t>
      </w:r>
      <w:r w:rsidR="004D54A1" w:rsidRPr="00B4767A">
        <w:rPr>
          <w:rFonts w:ascii="Verdana" w:eastAsia="ＭＳ Ｐゴシック" w:hAnsi="Verdana" w:hint="eastAsia"/>
        </w:rPr>
        <w:t>それはプロジェクトが異なれば、異なったものになりえます。複数の大企業</w:t>
      </w:r>
      <w:ins w:id="163" w:author="Date Masahiro" w:date="2018-08-07T10:03:00Z">
        <w:r w:rsidR="00584184">
          <w:rPr>
            <w:rFonts w:ascii="Verdana" w:eastAsia="ＭＳ Ｐゴシック" w:hAnsi="Verdana" w:hint="eastAsia"/>
          </w:rPr>
          <w:t>が</w:t>
        </w:r>
      </w:ins>
      <w:del w:id="164" w:author="Date Masahiro" w:date="2018-08-07T10:03:00Z">
        <w:r w:rsidR="004D54A1" w:rsidRPr="00B4767A" w:rsidDel="00584184">
          <w:rPr>
            <w:rFonts w:ascii="Verdana" w:eastAsia="ＭＳ Ｐゴシック" w:hAnsi="Verdana" w:hint="eastAsia"/>
          </w:rPr>
          <w:delText>の</w:delText>
        </w:r>
      </w:del>
      <w:r w:rsidR="004D54A1" w:rsidRPr="00B4767A">
        <w:rPr>
          <w:rFonts w:ascii="Verdana" w:eastAsia="ＭＳ Ｐゴシック" w:hAnsi="Verdana" w:hint="eastAsia"/>
        </w:rPr>
        <w:t>参加</w:t>
      </w:r>
      <w:ins w:id="165" w:author="Date Masahiro" w:date="2018-08-07T10:03:00Z">
        <w:r w:rsidR="00584184">
          <w:rPr>
            <w:rFonts w:ascii="Verdana" w:eastAsia="ＭＳ Ｐゴシック" w:hAnsi="Verdana" w:hint="eastAsia"/>
          </w:rPr>
          <w:t>する</w:t>
        </w:r>
      </w:ins>
      <w:del w:id="166" w:author="Date Masahiro" w:date="2018-08-07T10:03:00Z">
        <w:r w:rsidR="004D54A1" w:rsidRPr="00B4767A" w:rsidDel="00584184">
          <w:rPr>
            <w:rFonts w:ascii="Verdana" w:eastAsia="ＭＳ Ｐゴシック" w:hAnsi="Verdana" w:hint="eastAsia"/>
          </w:rPr>
          <w:delText>を集めた</w:delText>
        </w:r>
      </w:del>
      <w:r w:rsidR="004D54A1" w:rsidRPr="00B4767A">
        <w:rPr>
          <w:rFonts w:ascii="Verdana" w:eastAsia="ＭＳ Ｐゴシック" w:hAnsi="Verdana" w:hint="eastAsia"/>
        </w:rPr>
        <w:t>企業プロジェクトを立ち上げるのなら、監理役員会議とか管理グループのような、より形式にこだわった管理・統制が必要になるでしょう。</w:t>
      </w:r>
      <w:r w:rsidR="00EF54D2" w:rsidRPr="00B4767A">
        <w:rPr>
          <w:rFonts w:ascii="Verdana" w:eastAsia="ＭＳ Ｐゴシック" w:hAnsi="Verdana" w:hint="eastAsia"/>
        </w:rPr>
        <w:t>他の構成では、オープンソースプロジェクトのすべての細部を技術的観点から</w:t>
      </w:r>
      <w:r w:rsidR="00FD64C7" w:rsidRPr="00B4767A">
        <w:rPr>
          <w:rFonts w:ascii="Verdana" w:eastAsia="ＭＳ Ｐゴシック" w:hAnsi="Verdana" w:hint="eastAsia"/>
        </w:rPr>
        <w:t>指導する技術委員会</w:t>
      </w:r>
      <w:r w:rsidR="00DB7189" w:rsidRPr="00B4767A">
        <w:rPr>
          <w:rFonts w:ascii="Verdana" w:eastAsia="ＭＳ Ｐゴシック" w:hAnsi="Verdana" w:hint="eastAsia"/>
        </w:rPr>
        <w:t>だけで足ることもありえます。委員会は</w:t>
      </w:r>
      <w:del w:id="167" w:author="Date Masahiro" w:date="2018-08-07T10:07:00Z">
        <w:r w:rsidR="00DB7189" w:rsidRPr="00B4767A" w:rsidDel="00584184">
          <w:rPr>
            <w:rFonts w:ascii="Verdana" w:eastAsia="ＭＳ Ｐゴシック" w:hAnsi="Verdana" w:hint="eastAsia"/>
          </w:rPr>
          <w:delText>ほぼ</w:delText>
        </w:r>
      </w:del>
      <w:ins w:id="168" w:author="Date Masahiro" w:date="2018-08-07T10:07:00Z">
        <w:r w:rsidR="00584184">
          <w:rPr>
            <w:rFonts w:ascii="Verdana" w:eastAsia="ＭＳ Ｐゴシック" w:hAnsi="Verdana" w:hint="eastAsia"/>
          </w:rPr>
          <w:t>主に</w:t>
        </w:r>
      </w:ins>
      <w:r w:rsidR="00DB7189" w:rsidRPr="00B4767A">
        <w:rPr>
          <w:rFonts w:ascii="Verdana" w:eastAsia="ＭＳ Ｐゴシック" w:hAnsi="Verdana" w:hint="eastAsia"/>
        </w:rPr>
        <w:t>技術的なリーダー</w:t>
      </w:r>
      <w:ins w:id="169" w:author="Date Masahiro" w:date="2018-08-07T10:07:00Z">
        <w:r w:rsidR="00584184">
          <w:rPr>
            <w:rFonts w:ascii="Verdana" w:eastAsia="ＭＳ Ｐゴシック" w:hAnsi="Verdana" w:hint="eastAsia"/>
          </w:rPr>
          <w:t>、また</w:t>
        </w:r>
      </w:ins>
      <w:del w:id="170" w:author="Date Masahiro" w:date="2018-08-07T10:07:00Z">
        <w:r w:rsidR="00DB7189" w:rsidRPr="00B4767A" w:rsidDel="00584184">
          <w:rPr>
            <w:rFonts w:ascii="Verdana" w:eastAsia="ＭＳ Ｐゴシック" w:hAnsi="Verdana" w:hint="eastAsia"/>
          </w:rPr>
          <w:delText>で構成されますが</w:delText>
        </w:r>
      </w:del>
      <w:r w:rsidR="00DB7189" w:rsidRPr="00B4767A">
        <w:rPr>
          <w:rFonts w:ascii="Verdana" w:eastAsia="ＭＳ Ｐゴシック" w:hAnsi="Verdana" w:hint="eastAsia"/>
        </w:rPr>
        <w:t>、企業の経営幹部に対して進捗とプロジェクトのニーズに関する情報更新</w:t>
      </w:r>
      <w:r w:rsidR="00953B7A" w:rsidRPr="00B4767A">
        <w:rPr>
          <w:rFonts w:ascii="Verdana" w:eastAsia="ＭＳ Ｐゴシック" w:hAnsi="Verdana" w:hint="eastAsia"/>
        </w:rPr>
        <w:t>を行う連絡員</w:t>
      </w:r>
      <w:ins w:id="171" w:author="Date Masahiro" w:date="2018-08-07T10:07:00Z">
        <w:r w:rsidR="00584184">
          <w:rPr>
            <w:rFonts w:ascii="Verdana" w:eastAsia="ＭＳ Ｐゴシック" w:hAnsi="Verdana" w:hint="eastAsia"/>
          </w:rPr>
          <w:t>で構成されるでしょう</w:t>
        </w:r>
      </w:ins>
      <w:del w:id="172" w:author="Date Masahiro" w:date="2018-08-07T10:07:00Z">
        <w:r w:rsidR="00953B7A" w:rsidRPr="00B4767A" w:rsidDel="00584184">
          <w:rPr>
            <w:rFonts w:ascii="Verdana" w:eastAsia="ＭＳ Ｐゴシック" w:hAnsi="Verdana" w:hint="eastAsia"/>
          </w:rPr>
          <w:delText>を含むこともあります</w:delText>
        </w:r>
      </w:del>
      <w:r w:rsidR="00953B7A" w:rsidRPr="00B4767A">
        <w:rPr>
          <w:rFonts w:ascii="Verdana" w:eastAsia="ＭＳ Ｐゴシック" w:hAnsi="Verdana" w:hint="eastAsia"/>
        </w:rPr>
        <w:t>。法務チームの要員は、技術メンバーや経営幹部が適切だと判断した時に</w:t>
      </w:r>
      <w:del w:id="173" w:author="Date Masahiro" w:date="2018-08-07T10:09:00Z">
        <w:r w:rsidR="00953B7A" w:rsidRPr="00B4767A" w:rsidDel="00584184">
          <w:rPr>
            <w:rFonts w:ascii="Verdana" w:eastAsia="ＭＳ Ｐゴシック" w:hAnsi="Verdana" w:hint="eastAsia"/>
          </w:rPr>
          <w:delText>送り込まれます</w:delText>
        </w:r>
      </w:del>
      <w:ins w:id="174" w:author="Date Masahiro" w:date="2018-08-07T10:09:00Z">
        <w:r w:rsidR="00584184">
          <w:rPr>
            <w:rFonts w:ascii="Verdana" w:eastAsia="ＭＳ Ｐゴシック" w:hAnsi="Verdana" w:hint="eastAsia"/>
          </w:rPr>
          <w:t>参加します</w:t>
        </w:r>
      </w:ins>
      <w:r w:rsidR="00953B7A" w:rsidRPr="00B4767A">
        <w:rPr>
          <w:rFonts w:ascii="Verdana" w:eastAsia="ＭＳ Ｐゴシック" w:hAnsi="Verdana" w:hint="eastAsia"/>
        </w:rPr>
        <w:t>。</w:t>
      </w:r>
    </w:p>
    <w:p w14:paraId="4D21E2FD" w14:textId="77777777" w:rsidR="004F7953" w:rsidRPr="00B4767A" w:rsidRDefault="004F7953" w:rsidP="00544125">
      <w:pPr>
        <w:rPr>
          <w:rFonts w:ascii="Verdana" w:eastAsia="ＭＳ Ｐゴシック" w:hAnsi="Verdana"/>
        </w:rPr>
      </w:pPr>
    </w:p>
    <w:p w14:paraId="24A47279" w14:textId="0BB4CB65" w:rsidR="00544125" w:rsidRPr="00B4767A" w:rsidRDefault="00544125" w:rsidP="00544125">
      <w:pPr>
        <w:rPr>
          <w:rFonts w:ascii="Verdana" w:eastAsia="ＭＳ Ｐゴシック" w:hAnsi="Verdana"/>
        </w:rPr>
      </w:pPr>
      <w:r w:rsidRPr="00B4767A">
        <w:rPr>
          <w:rFonts w:ascii="Verdana" w:eastAsia="ＭＳ Ｐゴシック" w:hAnsi="Verdana"/>
        </w:rPr>
        <w:t>Your top architectural minds will also certainly be there, as well as others who know how the code base will work. Altogether, the members of the committee will have a vision for where the project is going as well as support from within the developer community. Those are the people you want there at the table to plan the process.</w:t>
      </w:r>
    </w:p>
    <w:p w14:paraId="31EB8895" w14:textId="067AC3B2" w:rsidR="00953B7A" w:rsidRPr="00B4767A" w:rsidRDefault="001F1B13" w:rsidP="00544125">
      <w:pPr>
        <w:rPr>
          <w:rFonts w:ascii="Verdana" w:eastAsia="ＭＳ Ｐゴシック" w:hAnsi="Verdana"/>
        </w:rPr>
      </w:pPr>
      <w:r w:rsidRPr="00B4767A">
        <w:rPr>
          <w:rFonts w:ascii="Verdana" w:eastAsia="ＭＳ Ｐゴシック" w:hAnsi="Verdana" w:hint="eastAsia"/>
        </w:rPr>
        <w:t>企業において最もアーキテクチャーにたけた人物が</w:t>
      </w:r>
      <w:r w:rsidR="006D6AB6" w:rsidRPr="00B4767A">
        <w:rPr>
          <w:rFonts w:ascii="Verdana" w:eastAsia="ＭＳ Ｐゴシック" w:hAnsi="Verdana" w:hint="eastAsia"/>
        </w:rPr>
        <w:t>、コードベースがどう動作するかを良く知る人々とともに、指導体制に参加するのがよいでしょう。委員会メンバーは、プロジェクトの進む方向に対するビジョンを持つとともに、開発者コミュニティからのサポートも受けます。</w:t>
      </w:r>
      <w:r w:rsidR="005400C3" w:rsidRPr="00B4767A">
        <w:rPr>
          <w:rFonts w:ascii="Verdana" w:eastAsia="ＭＳ Ｐゴシック" w:hAnsi="Verdana" w:hint="eastAsia"/>
        </w:rPr>
        <w:t>これらはプロセスの計画作りの際に参加してもらいたい人々です。</w:t>
      </w:r>
    </w:p>
    <w:p w14:paraId="53C85F34" w14:textId="77777777" w:rsidR="00544125" w:rsidRPr="00B4767A" w:rsidRDefault="00544125" w:rsidP="00544125">
      <w:pPr>
        <w:rPr>
          <w:rFonts w:ascii="Verdana" w:eastAsia="ＭＳ Ｐゴシック" w:hAnsi="Verdana"/>
        </w:rPr>
      </w:pPr>
    </w:p>
    <w:p w14:paraId="48F92029" w14:textId="15E6B14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have a fiduciary responsibility to your organization that is contributing this code, to make sure this is in line with your board of directors and your shareholders and all of that who are entrusted for this IP. You have to be sure they’re in alignment with this. But then you have to think of potential liabilities, risks, and pieces like that that open yourself up to problems. Don’t take this lightly.”</w:t>
      </w:r>
    </w:p>
    <w:p w14:paraId="4E2BBB0C" w14:textId="16DFA3A4" w:rsidR="005400C3" w:rsidRPr="00B4767A" w:rsidRDefault="005400C3" w:rsidP="00544125">
      <w:pPr>
        <w:rPr>
          <w:rFonts w:ascii="Verdana" w:eastAsia="ＭＳ Ｐゴシック" w:hAnsi="Verdana"/>
        </w:rPr>
      </w:pPr>
      <w:r w:rsidRPr="00B4767A">
        <w:rPr>
          <w:rFonts w:ascii="Verdana" w:eastAsia="ＭＳ Ｐゴシック" w:hAnsi="Verdana" w:hint="eastAsia"/>
        </w:rPr>
        <w:t>「</w:t>
      </w:r>
      <w:del w:id="175" w:author="Date Masahiro" w:date="2018-08-07T10:33:00Z">
        <w:r w:rsidR="00493F44" w:rsidRPr="00B4767A" w:rsidDel="00FD5E76">
          <w:rPr>
            <w:rFonts w:ascii="Verdana" w:eastAsia="ＭＳ Ｐゴシック" w:hAnsi="Verdana" w:hint="eastAsia"/>
          </w:rPr>
          <w:delText>指導するということには</w:delText>
        </w:r>
      </w:del>
      <w:ins w:id="176" w:author="Date Masahiro" w:date="2018-08-07T10:33:00Z">
        <w:r w:rsidR="00FD5E76">
          <w:rPr>
            <w:rFonts w:ascii="Verdana" w:eastAsia="ＭＳ Ｐゴシック" w:hAnsi="Verdana" w:hint="eastAsia"/>
          </w:rPr>
          <w:t>指導体制の人々</w:t>
        </w:r>
        <w:r w:rsidR="00512CDB">
          <w:rPr>
            <w:rFonts w:ascii="Verdana" w:eastAsia="ＭＳ Ｐゴシック" w:hAnsi="Verdana" w:hint="eastAsia"/>
          </w:rPr>
          <w:t>は</w:t>
        </w:r>
      </w:ins>
      <w:r w:rsidR="00493F44" w:rsidRPr="00B4767A">
        <w:rPr>
          <w:rFonts w:ascii="Verdana" w:eastAsia="ＭＳ Ｐゴシック" w:hAnsi="Verdana" w:hint="eastAsia"/>
        </w:rPr>
        <w:t>、そのコードを貢献した企業</w:t>
      </w:r>
      <w:r w:rsidR="009C3B56" w:rsidRPr="00B4767A">
        <w:rPr>
          <w:rFonts w:ascii="Verdana" w:eastAsia="ＭＳ Ｐゴシック" w:hAnsi="Verdana" w:hint="eastAsia"/>
        </w:rPr>
        <w:t>・組織</w:t>
      </w:r>
      <w:r w:rsidR="00493F44" w:rsidRPr="00B4767A">
        <w:rPr>
          <w:rFonts w:ascii="Verdana" w:eastAsia="ＭＳ Ｐゴシック" w:hAnsi="Verdana" w:hint="eastAsia"/>
        </w:rPr>
        <w:t>に対する</w:t>
      </w:r>
      <w:r w:rsidR="00340B73" w:rsidRPr="00B4767A">
        <w:rPr>
          <w:rFonts w:ascii="Verdana" w:eastAsia="ＭＳ Ｐゴシック" w:hAnsi="Verdana" w:hint="eastAsia"/>
        </w:rPr>
        <w:t>受託</w:t>
      </w:r>
      <w:ins w:id="177" w:author="Date Masahiro" w:date="2018-08-07T10:33:00Z">
        <w:r w:rsidR="00512CDB">
          <w:rPr>
            <w:rFonts w:ascii="Verdana" w:eastAsia="ＭＳ Ｐゴシック" w:hAnsi="Verdana" w:hint="eastAsia"/>
          </w:rPr>
          <w:t>者</w:t>
        </w:r>
      </w:ins>
      <w:r w:rsidR="00493F44" w:rsidRPr="00B4767A">
        <w:rPr>
          <w:rFonts w:ascii="Verdana" w:eastAsia="ＭＳ Ｐゴシック" w:hAnsi="Verdana" w:hint="eastAsia"/>
        </w:rPr>
        <w:t>責任があり</w:t>
      </w:r>
      <w:r w:rsidR="00B560ED" w:rsidRPr="00B4767A">
        <w:rPr>
          <w:rFonts w:ascii="Verdana" w:eastAsia="ＭＳ Ｐゴシック" w:hAnsi="Verdana" w:hint="eastAsia"/>
        </w:rPr>
        <w:t>、プロジェクトが</w:t>
      </w:r>
      <w:r w:rsidR="00493F44" w:rsidRPr="00B4767A">
        <w:rPr>
          <w:rFonts w:ascii="Verdana" w:eastAsia="ＭＳ Ｐゴシック" w:hAnsi="Verdana" w:hint="eastAsia"/>
        </w:rPr>
        <w:t>企業の役員・株主</w:t>
      </w:r>
      <w:r w:rsidR="00642B8E" w:rsidRPr="00B4767A">
        <w:rPr>
          <w:rFonts w:ascii="Verdana" w:eastAsia="ＭＳ Ｐゴシック" w:hAnsi="Verdana" w:hint="eastAsia"/>
        </w:rPr>
        <w:t>、さらには、この知的財産を託してくれたすべての人々の</w:t>
      </w:r>
      <w:r w:rsidR="00F40D6C" w:rsidRPr="00B4767A">
        <w:rPr>
          <w:rFonts w:ascii="Verdana" w:eastAsia="ＭＳ Ｐゴシック" w:hAnsi="Verdana" w:hint="eastAsia"/>
        </w:rPr>
        <w:t>意に即</w:t>
      </w:r>
      <w:r w:rsidR="00642B8E" w:rsidRPr="00B4767A">
        <w:rPr>
          <w:rFonts w:ascii="Verdana" w:eastAsia="ＭＳ Ｐゴシック" w:hAnsi="Verdana" w:hint="eastAsia"/>
        </w:rPr>
        <w:t>した</w:t>
      </w:r>
      <w:r w:rsidR="00B560ED" w:rsidRPr="00B4767A">
        <w:rPr>
          <w:rFonts w:ascii="Verdana" w:eastAsia="ＭＳ Ｐゴシック" w:hAnsi="Verdana" w:hint="eastAsia"/>
        </w:rPr>
        <w:t>もの</w:t>
      </w:r>
      <w:r w:rsidR="00642B8E" w:rsidRPr="00B4767A">
        <w:rPr>
          <w:rFonts w:ascii="Verdana" w:eastAsia="ＭＳ Ｐゴシック" w:hAnsi="Verdana" w:hint="eastAsia"/>
        </w:rPr>
        <w:t>となるようにしなければなりません。指導体制</w:t>
      </w:r>
      <w:r w:rsidR="00F64701" w:rsidRPr="00B4767A">
        <w:rPr>
          <w:rFonts w:ascii="Verdana" w:eastAsia="ＭＳ Ｐゴシック" w:hAnsi="Verdana" w:hint="eastAsia"/>
        </w:rPr>
        <w:t>の人々はこの方向性で一致していなければなりません。同時にまた、</w:t>
      </w:r>
      <w:r w:rsidR="00EB16F6" w:rsidRPr="00B4767A">
        <w:rPr>
          <w:rFonts w:ascii="Verdana" w:eastAsia="ＭＳ Ｐゴシック" w:hAnsi="Verdana" w:hint="eastAsia"/>
        </w:rPr>
        <w:t>降りかかってくる責任、危険、また、それに類する事柄が</w:t>
      </w:r>
      <w:r w:rsidR="00AD1507" w:rsidRPr="00B4767A">
        <w:rPr>
          <w:rFonts w:ascii="Verdana" w:eastAsia="ＭＳ Ｐゴシック" w:hAnsi="Verdana" w:hint="eastAsia"/>
        </w:rPr>
        <w:t>問題にとなる状況</w:t>
      </w:r>
      <w:r w:rsidR="00EB16F6" w:rsidRPr="00B4767A">
        <w:rPr>
          <w:rFonts w:ascii="Verdana" w:eastAsia="ＭＳ Ｐゴシック" w:hAnsi="Verdana" w:hint="eastAsia"/>
        </w:rPr>
        <w:t>も想定していなければなりません。</w:t>
      </w:r>
      <w:r w:rsidR="00AD1507" w:rsidRPr="00B4767A">
        <w:rPr>
          <w:rFonts w:ascii="Verdana" w:eastAsia="ＭＳ Ｐゴシック" w:hAnsi="Verdana" w:hint="eastAsia"/>
        </w:rPr>
        <w:t>これを過小評価してはいけません。</w:t>
      </w:r>
      <w:r w:rsidRPr="00B4767A">
        <w:rPr>
          <w:rFonts w:ascii="Verdana" w:eastAsia="ＭＳ Ｐゴシック" w:hAnsi="Verdana" w:hint="eastAsia"/>
        </w:rPr>
        <w:t>」</w:t>
      </w:r>
    </w:p>
    <w:p w14:paraId="1853AFAC" w14:textId="77777777" w:rsidR="00544125" w:rsidRPr="00B4767A" w:rsidRDefault="00544125" w:rsidP="00544125">
      <w:pPr>
        <w:rPr>
          <w:rFonts w:ascii="Verdana" w:eastAsia="ＭＳ Ｐゴシック" w:hAnsi="Verdana"/>
        </w:rPr>
      </w:pPr>
    </w:p>
    <w:p w14:paraId="5D8706BD" w14:textId="77777777" w:rsidR="00544125" w:rsidRPr="00B4767A" w:rsidRDefault="00544125" w:rsidP="00544125">
      <w:pPr>
        <w:rPr>
          <w:rFonts w:ascii="Verdana" w:eastAsia="ＭＳ Ｐゴシック" w:hAnsi="Verdana"/>
        </w:rPr>
      </w:pPr>
      <w:r w:rsidRPr="00B4767A">
        <w:rPr>
          <w:rFonts w:ascii="Verdana" w:eastAsia="ＭＳ Ｐゴシック" w:hAnsi="Verdana"/>
        </w:rPr>
        <w:t>John Mertic – Director of Program Management at The Linux Foundation</w:t>
      </w:r>
    </w:p>
    <w:p w14:paraId="04FD6A53" w14:textId="3EC028EA" w:rsidR="00A64A90" w:rsidRPr="00B4767A" w:rsidRDefault="00146FDA" w:rsidP="00A64A90">
      <w:pPr>
        <w:rPr>
          <w:rFonts w:ascii="Verdana" w:eastAsia="ＭＳ Ｐゴシック" w:hAnsi="Verdana"/>
        </w:rPr>
      </w:pPr>
      <w:hyperlink r:id="rId24" w:history="1">
        <w:r w:rsidR="00A64A90" w:rsidRPr="00B4767A">
          <w:rPr>
            <w:rStyle w:val="a7"/>
            <w:rFonts w:ascii="Verdana" w:eastAsia="ＭＳ Ｐゴシック" w:hAnsi="Verdana"/>
          </w:rPr>
          <w:t>John Mertic</w:t>
        </w:r>
      </w:hyperlink>
      <w:r w:rsidR="00A64A90" w:rsidRPr="00B4767A">
        <w:rPr>
          <w:rFonts w:ascii="Verdana" w:eastAsia="ＭＳ Ｐゴシック" w:hAnsi="Verdana"/>
        </w:rPr>
        <w:t xml:space="preserve"> – </w:t>
      </w:r>
      <w:r w:rsidR="00A64A90" w:rsidRPr="00B4767A">
        <w:rPr>
          <w:rFonts w:ascii="Verdana" w:eastAsia="ＭＳ Ｐゴシック" w:hAnsi="Verdana" w:hint="eastAsia"/>
        </w:rPr>
        <w:t>プログラム管理ディレクター、</w:t>
      </w:r>
      <w:r w:rsidR="00A64A90" w:rsidRPr="00B4767A">
        <w:rPr>
          <w:rFonts w:ascii="Verdana" w:eastAsia="ＭＳ Ｐゴシック" w:hAnsi="Verdana"/>
        </w:rPr>
        <w:t>Linux Foundation</w:t>
      </w:r>
    </w:p>
    <w:p w14:paraId="201A75C6" w14:textId="77777777" w:rsidR="00544125" w:rsidRPr="00B4767A" w:rsidRDefault="00544125" w:rsidP="00544125">
      <w:pPr>
        <w:rPr>
          <w:rFonts w:ascii="Verdana" w:eastAsia="ＭＳ Ｐゴシック" w:hAnsi="Verdana"/>
        </w:rPr>
      </w:pPr>
    </w:p>
    <w:p w14:paraId="32250319" w14:textId="08675511" w:rsidR="00544125" w:rsidRPr="00B4767A" w:rsidRDefault="00544125" w:rsidP="00544125">
      <w:pPr>
        <w:rPr>
          <w:rFonts w:ascii="Verdana" w:eastAsia="ＭＳ Ｐゴシック" w:hAnsi="Verdana"/>
        </w:rPr>
      </w:pPr>
      <w:r w:rsidRPr="00B4767A">
        <w:rPr>
          <w:rFonts w:ascii="Verdana" w:eastAsia="ＭＳ Ｐゴシック" w:hAnsi="Verdana"/>
        </w:rPr>
        <w:t>Infrastructure</w:t>
      </w:r>
    </w:p>
    <w:p w14:paraId="7F372525" w14:textId="19AA5635" w:rsidR="00AD1507" w:rsidRPr="00B4767A" w:rsidRDefault="00AD1507" w:rsidP="00544125">
      <w:pPr>
        <w:rPr>
          <w:rFonts w:ascii="Verdana" w:eastAsia="ＭＳ Ｐゴシック" w:hAnsi="Verdana"/>
        </w:rPr>
      </w:pPr>
      <w:r w:rsidRPr="00B4767A">
        <w:rPr>
          <w:rFonts w:ascii="Verdana" w:eastAsia="ＭＳ Ｐゴシック" w:hAnsi="Verdana" w:hint="eastAsia"/>
        </w:rPr>
        <w:t>インフラ</w:t>
      </w:r>
    </w:p>
    <w:p w14:paraId="50F4AB93" w14:textId="77777777" w:rsidR="00544125" w:rsidRPr="00B4767A" w:rsidRDefault="00544125" w:rsidP="00544125">
      <w:pPr>
        <w:rPr>
          <w:rFonts w:ascii="Verdana" w:eastAsia="ＭＳ Ｐゴシック" w:hAnsi="Verdana"/>
        </w:rPr>
      </w:pPr>
    </w:p>
    <w:p w14:paraId="556709E8" w14:textId="36B9FA42" w:rsidR="00544125" w:rsidRPr="00B4767A" w:rsidRDefault="00544125" w:rsidP="00544125">
      <w:pPr>
        <w:rPr>
          <w:rFonts w:ascii="Verdana" w:eastAsia="ＭＳ Ｐゴシック" w:hAnsi="Verdana"/>
        </w:rPr>
      </w:pPr>
      <w:r w:rsidRPr="00B4767A">
        <w:rPr>
          <w:rFonts w:ascii="Verdana" w:eastAsia="ＭＳ Ｐゴシック" w:hAnsi="Verdana"/>
        </w:rPr>
        <w:t xml:space="preserve">Before the launch can ever happen, you need to prepare a repository for the project. This is essentially the infrastructure for a code repository where the project will be available to contributors all the time. Many projects use the well-known GitHub or GitLab repositories or host their own repositories with tools such as Gerrit. There are many other options available as well, but remember it’s often useful to consider making it simple for developers to participate and engage in your project. Choose your platform, open an account, and prepare a place for the </w:t>
      </w:r>
      <w:r w:rsidRPr="00B4767A">
        <w:rPr>
          <w:rFonts w:ascii="Verdana" w:eastAsia="ＭＳ Ｐゴシック" w:hAnsi="Verdana"/>
        </w:rPr>
        <w:lastRenderedPageBreak/>
        <w:t>code, set up workflows and get ready for the magic to happen.</w:t>
      </w:r>
    </w:p>
    <w:p w14:paraId="17C28900" w14:textId="5DF80321" w:rsidR="00AD1507" w:rsidRPr="00B4767A" w:rsidRDefault="00AD1507" w:rsidP="00544125">
      <w:pPr>
        <w:rPr>
          <w:rFonts w:ascii="Verdana" w:eastAsia="ＭＳ Ｐゴシック" w:hAnsi="Verdana"/>
        </w:rPr>
      </w:pPr>
      <w:r w:rsidRPr="00B4767A">
        <w:rPr>
          <w:rFonts w:ascii="Verdana" w:eastAsia="ＭＳ Ｐゴシック" w:hAnsi="Verdana" w:hint="eastAsia"/>
        </w:rPr>
        <w:t>プロジェクト始動の前に、プロジェクトのリポジトリーを用意する必要があります。これは、コードリポジトリーのインフラ</w:t>
      </w:r>
      <w:r w:rsidR="008406AE" w:rsidRPr="00B4767A">
        <w:rPr>
          <w:rFonts w:ascii="Verdana" w:eastAsia="ＭＳ Ｐゴシック" w:hAnsi="Verdana" w:hint="eastAsia"/>
        </w:rPr>
        <w:t>ですが、</w:t>
      </w:r>
      <w:r w:rsidR="002B78BC" w:rsidRPr="00B4767A">
        <w:rPr>
          <w:rFonts w:ascii="Verdana" w:eastAsia="ＭＳ Ｐゴシック" w:hAnsi="Verdana" w:hint="eastAsia"/>
        </w:rPr>
        <w:t>貢献者は</w:t>
      </w:r>
      <w:r w:rsidR="008406AE" w:rsidRPr="00B4767A">
        <w:rPr>
          <w:rFonts w:ascii="Verdana" w:eastAsia="ＭＳ Ｐゴシック" w:hAnsi="Verdana" w:hint="eastAsia"/>
        </w:rPr>
        <w:t>そこにアクセスす</w:t>
      </w:r>
      <w:r w:rsidR="00DE6806" w:rsidRPr="00B4767A">
        <w:rPr>
          <w:rFonts w:ascii="Verdana" w:eastAsia="ＭＳ Ｐゴシック" w:hAnsi="Verdana" w:hint="eastAsia"/>
        </w:rPr>
        <w:t>れば</w:t>
      </w:r>
      <w:r w:rsidR="002B78BC" w:rsidRPr="00B4767A">
        <w:rPr>
          <w:rFonts w:ascii="Verdana" w:eastAsia="ＭＳ Ｐゴシック" w:hAnsi="Verdana" w:hint="eastAsia"/>
        </w:rPr>
        <w:t>いつでも</w:t>
      </w:r>
      <w:r w:rsidR="008406AE" w:rsidRPr="00B4767A">
        <w:rPr>
          <w:rFonts w:ascii="Verdana" w:eastAsia="ＭＳ Ｐゴシック" w:hAnsi="Verdana" w:hint="eastAsia"/>
        </w:rPr>
        <w:t>プロジェクト</w:t>
      </w:r>
      <w:r w:rsidR="002B78BC" w:rsidRPr="00B4767A">
        <w:rPr>
          <w:rFonts w:ascii="Verdana" w:eastAsia="ＭＳ Ｐゴシック" w:hAnsi="Verdana" w:hint="eastAsia"/>
        </w:rPr>
        <w:t>を</w:t>
      </w:r>
      <w:r w:rsidR="008406AE" w:rsidRPr="00B4767A">
        <w:rPr>
          <w:rFonts w:ascii="Verdana" w:eastAsia="ＭＳ Ｐゴシック" w:hAnsi="Verdana" w:hint="eastAsia"/>
        </w:rPr>
        <w:t>利用</w:t>
      </w:r>
      <w:r w:rsidR="00267ADB" w:rsidRPr="00B4767A">
        <w:rPr>
          <w:rFonts w:ascii="Verdana" w:eastAsia="ＭＳ Ｐゴシック" w:hAnsi="Verdana" w:hint="eastAsia"/>
        </w:rPr>
        <w:t>でき</w:t>
      </w:r>
      <w:r w:rsidR="008406AE" w:rsidRPr="00B4767A">
        <w:rPr>
          <w:rFonts w:ascii="Verdana" w:eastAsia="ＭＳ Ｐゴシック" w:hAnsi="Verdana" w:hint="eastAsia"/>
        </w:rPr>
        <w:t>ます。多くのプロジェクトは良く知られた</w:t>
      </w:r>
      <w:hyperlink r:id="rId25" w:history="1">
        <w:r w:rsidR="008406AE" w:rsidRPr="00B4767A">
          <w:rPr>
            <w:rStyle w:val="a7"/>
            <w:rFonts w:ascii="Verdana" w:eastAsia="ＭＳ Ｐゴシック" w:hAnsi="Verdana" w:hint="eastAsia"/>
          </w:rPr>
          <w:t>GitHub</w:t>
        </w:r>
      </w:hyperlink>
      <w:r w:rsidR="008406AE" w:rsidRPr="00B4767A">
        <w:rPr>
          <w:rFonts w:ascii="Verdana" w:eastAsia="ＭＳ Ｐゴシック" w:hAnsi="Verdana" w:hint="eastAsia"/>
        </w:rPr>
        <w:t>や</w:t>
      </w:r>
      <w:hyperlink r:id="rId26" w:history="1">
        <w:r w:rsidR="00267ADB" w:rsidRPr="00B4767A">
          <w:rPr>
            <w:rStyle w:val="a7"/>
            <w:rFonts w:ascii="Verdana" w:eastAsia="ＭＳ Ｐゴシック" w:hAnsi="Verdana" w:hint="eastAsia"/>
          </w:rPr>
          <w:t>G</w:t>
        </w:r>
        <w:r w:rsidR="008406AE" w:rsidRPr="00B4767A">
          <w:rPr>
            <w:rStyle w:val="a7"/>
            <w:rFonts w:ascii="Verdana" w:eastAsia="ＭＳ Ｐゴシック" w:hAnsi="Verdana" w:hint="eastAsia"/>
          </w:rPr>
          <w:t>itLab</w:t>
        </w:r>
      </w:hyperlink>
      <w:r w:rsidR="008406AE" w:rsidRPr="00B4767A">
        <w:rPr>
          <w:rFonts w:ascii="Verdana" w:eastAsia="ＭＳ Ｐゴシック" w:hAnsi="Verdana" w:hint="eastAsia"/>
        </w:rPr>
        <w:t>のリポジトリーを利用するか、あるいは、</w:t>
      </w:r>
      <w:r w:rsidR="008406AE" w:rsidRPr="00B4767A">
        <w:rPr>
          <w:rFonts w:ascii="Verdana" w:eastAsia="ＭＳ Ｐゴシック" w:hAnsi="Verdana" w:hint="eastAsia"/>
        </w:rPr>
        <w:t>Gerrit</w:t>
      </w:r>
      <w:r w:rsidR="008406AE" w:rsidRPr="00B4767A">
        <w:rPr>
          <w:rFonts w:ascii="Verdana" w:eastAsia="ＭＳ Ｐゴシック" w:hAnsi="Verdana" w:hint="eastAsia"/>
        </w:rPr>
        <w:t>のようなツールを使って独自のリポジトリー</w:t>
      </w:r>
      <w:ins w:id="178" w:author="Date Masahiro" w:date="2018-08-07T10:35:00Z">
        <w:r w:rsidR="00512CDB">
          <w:rPr>
            <w:rFonts w:ascii="Verdana" w:eastAsia="ＭＳ Ｐゴシック" w:hAnsi="Verdana" w:hint="eastAsia"/>
          </w:rPr>
          <w:t>でプロジェクトを</w:t>
        </w:r>
      </w:ins>
      <w:del w:id="179" w:author="Date Masahiro" w:date="2018-08-07T10:35:00Z">
        <w:r w:rsidR="008406AE" w:rsidRPr="00B4767A" w:rsidDel="00512CDB">
          <w:rPr>
            <w:rFonts w:ascii="Verdana" w:eastAsia="ＭＳ Ｐゴシック" w:hAnsi="Verdana" w:hint="eastAsia"/>
          </w:rPr>
          <w:delText>の</w:delText>
        </w:r>
      </w:del>
      <w:r w:rsidR="008406AE" w:rsidRPr="00B4767A">
        <w:rPr>
          <w:rFonts w:ascii="Verdana" w:eastAsia="ＭＳ Ｐゴシック" w:hAnsi="Verdana" w:hint="eastAsia"/>
        </w:rPr>
        <w:t>ホスト</w:t>
      </w:r>
      <w:ins w:id="180" w:author="Date Masahiro" w:date="2018-08-07T10:35:00Z">
        <w:r w:rsidR="00512CDB">
          <w:rPr>
            <w:rFonts w:ascii="Verdana" w:eastAsia="ＭＳ Ｐゴシック" w:hAnsi="Verdana" w:hint="eastAsia"/>
          </w:rPr>
          <w:t>します</w:t>
        </w:r>
      </w:ins>
      <w:del w:id="181" w:author="Date Masahiro" w:date="2018-08-07T10:35:00Z">
        <w:r w:rsidR="008406AE" w:rsidRPr="00B4767A" w:rsidDel="00512CDB">
          <w:rPr>
            <w:rFonts w:ascii="Verdana" w:eastAsia="ＭＳ Ｐゴシック" w:hAnsi="Verdana" w:hint="eastAsia"/>
          </w:rPr>
          <w:delText>を提供しています</w:delText>
        </w:r>
      </w:del>
      <w:r w:rsidR="008406AE" w:rsidRPr="00B4767A">
        <w:rPr>
          <w:rFonts w:ascii="Verdana" w:eastAsia="ＭＳ Ｐゴシック" w:hAnsi="Verdana" w:hint="eastAsia"/>
        </w:rPr>
        <w:t>。その他にも多くの選択肢はありますが、開発者がプロジェクトに参加し、関わることを容易と</w:t>
      </w:r>
      <w:r w:rsidR="00267ADB" w:rsidRPr="00B4767A">
        <w:rPr>
          <w:rFonts w:ascii="Verdana" w:eastAsia="ＭＳ Ｐゴシック" w:hAnsi="Verdana" w:hint="eastAsia"/>
        </w:rPr>
        <w:t>なるように</w:t>
      </w:r>
      <w:r w:rsidR="003F5FE5" w:rsidRPr="00B4767A">
        <w:rPr>
          <w:rFonts w:ascii="Verdana" w:eastAsia="ＭＳ Ｐゴシック" w:hAnsi="Verdana" w:hint="eastAsia"/>
        </w:rPr>
        <w:t>考えることが</w:t>
      </w:r>
      <w:r w:rsidR="00267ADB" w:rsidRPr="00B4767A">
        <w:rPr>
          <w:rFonts w:ascii="Verdana" w:eastAsia="ＭＳ Ｐゴシック" w:hAnsi="Verdana" w:hint="eastAsia"/>
        </w:rPr>
        <w:t>よいでしょう。プラットフォームを選択し、アカウントを開設してください。そして、コード設置場所を用意し、ワークフローを定めれば、魔法の始まりに準備万端です。</w:t>
      </w:r>
    </w:p>
    <w:p w14:paraId="6CF3EB83" w14:textId="77777777" w:rsidR="00544125" w:rsidRPr="00B4767A" w:rsidRDefault="00544125" w:rsidP="00544125">
      <w:pPr>
        <w:rPr>
          <w:rFonts w:ascii="Verdana" w:eastAsia="ＭＳ Ｐゴシック" w:hAnsi="Verdana"/>
        </w:rPr>
      </w:pPr>
    </w:p>
    <w:p w14:paraId="649EDF72" w14:textId="72554A9A" w:rsidR="00544125" w:rsidRPr="00B4767A" w:rsidRDefault="00544125" w:rsidP="00544125">
      <w:pPr>
        <w:rPr>
          <w:rFonts w:ascii="Verdana" w:eastAsia="ＭＳ Ｐゴシック" w:hAnsi="Verdana"/>
        </w:rPr>
      </w:pPr>
      <w:r w:rsidRPr="00B4767A">
        <w:rPr>
          <w:rFonts w:ascii="Verdana" w:eastAsia="ＭＳ Ｐゴシック" w:hAnsi="Verdana"/>
        </w:rPr>
        <w:t>Bug, issue, and feature tracking also should be included as part of a project’s infrastructure plans. You want to provide an easy place for contributors to make reports of problems that need to be fixed as well as requests for new features that might be useful added. Then there are automated build and test system processes which may need to be included as part of your project’s GitHub repository to keep your systems and project flowing smoothly while scanning and checking the code to ensure its quality.</w:t>
      </w:r>
    </w:p>
    <w:p w14:paraId="4D1BDB2C" w14:textId="35C4627C" w:rsidR="00267ADB" w:rsidRPr="00B4767A" w:rsidRDefault="00267ADB" w:rsidP="00544125">
      <w:pPr>
        <w:rPr>
          <w:rFonts w:ascii="Verdana" w:eastAsia="ＭＳ Ｐゴシック" w:hAnsi="Verdana"/>
        </w:rPr>
      </w:pPr>
      <w:r w:rsidRPr="00B4767A">
        <w:rPr>
          <w:rFonts w:ascii="Verdana" w:eastAsia="ＭＳ Ｐゴシック" w:hAnsi="Verdana" w:hint="eastAsia"/>
        </w:rPr>
        <w:t>プロジェクトのインフラ計画の一部として、バグ、問題点、機能開発を</w:t>
      </w:r>
      <w:r w:rsidR="002B78BC" w:rsidRPr="00B4767A">
        <w:rPr>
          <w:rFonts w:ascii="Verdana" w:eastAsia="ＭＳ Ｐゴシック" w:hAnsi="Verdana" w:hint="eastAsia"/>
        </w:rPr>
        <w:t>トラック</w:t>
      </w:r>
      <w:r w:rsidRPr="00B4767A">
        <w:rPr>
          <w:rFonts w:ascii="Verdana" w:eastAsia="ＭＳ Ｐゴシック" w:hAnsi="Verdana" w:hint="eastAsia"/>
        </w:rPr>
        <w:t>する仕組みを含めるべきです。貢献者が</w:t>
      </w:r>
      <w:r w:rsidR="00FD137B" w:rsidRPr="00B4767A">
        <w:rPr>
          <w:rFonts w:ascii="Verdana" w:eastAsia="ＭＳ Ｐゴシック" w:hAnsi="Verdana" w:hint="eastAsia"/>
        </w:rPr>
        <w:t>、解決を必要とする問題の発生を報告し、</w:t>
      </w:r>
      <w:r w:rsidR="0054222B" w:rsidRPr="00B4767A">
        <w:rPr>
          <w:rFonts w:ascii="Verdana" w:eastAsia="ＭＳ Ｐゴシック" w:hAnsi="Verdana" w:hint="eastAsia"/>
        </w:rPr>
        <w:t>また、</w:t>
      </w:r>
      <w:r w:rsidR="00FD137B" w:rsidRPr="00B4767A">
        <w:rPr>
          <w:rFonts w:ascii="Verdana" w:eastAsia="ＭＳ Ｐゴシック" w:hAnsi="Verdana" w:hint="eastAsia"/>
        </w:rPr>
        <w:t>追加すると有益だとみなされる新規機能を要望するための場を提供することが重要です。それから、</w:t>
      </w:r>
      <w:r w:rsidR="0054222B" w:rsidRPr="00B4767A">
        <w:rPr>
          <w:rFonts w:ascii="Verdana" w:eastAsia="ＭＳ Ｐゴシック" w:hAnsi="Verdana" w:hint="eastAsia"/>
        </w:rPr>
        <w:t>プロジェクトの</w:t>
      </w:r>
      <w:r w:rsidR="0054222B" w:rsidRPr="00B4767A">
        <w:rPr>
          <w:rFonts w:ascii="Verdana" w:eastAsia="ＭＳ Ｐゴシック" w:hAnsi="Verdana" w:hint="eastAsia"/>
        </w:rPr>
        <w:t>GitHub</w:t>
      </w:r>
      <w:r w:rsidR="0054222B" w:rsidRPr="00B4767A">
        <w:rPr>
          <w:rFonts w:ascii="Verdana" w:eastAsia="ＭＳ Ｐゴシック" w:hAnsi="Verdana" w:hint="eastAsia"/>
        </w:rPr>
        <w:t>リポジトリーには、</w:t>
      </w:r>
      <w:r w:rsidR="008A13C2" w:rsidRPr="00B4767A">
        <w:rPr>
          <w:rFonts w:ascii="Verdana" w:eastAsia="ＭＳ Ｐゴシック" w:hAnsi="Verdana" w:hint="eastAsia"/>
        </w:rPr>
        <w:t>自動的なビルドシステムと自動テストシステムのプロセスを含めることが必要</w:t>
      </w:r>
      <w:r w:rsidR="00D935C5" w:rsidRPr="00B4767A">
        <w:rPr>
          <w:rFonts w:ascii="Verdana" w:eastAsia="ＭＳ Ｐゴシック" w:hAnsi="Verdana" w:hint="eastAsia"/>
        </w:rPr>
        <w:t>となる可能性があります。それにより、</w:t>
      </w:r>
      <w:r w:rsidR="0054222B" w:rsidRPr="00B4767A">
        <w:rPr>
          <w:rFonts w:ascii="Verdana" w:eastAsia="ＭＳ Ｐゴシック" w:hAnsi="Verdana" w:hint="eastAsia"/>
        </w:rPr>
        <w:t>コードの質を確保するためのコードスキャン</w:t>
      </w:r>
      <w:r w:rsidR="008A13C2" w:rsidRPr="00B4767A">
        <w:rPr>
          <w:rFonts w:ascii="Verdana" w:eastAsia="ＭＳ Ｐゴシック" w:hAnsi="Verdana" w:hint="eastAsia"/>
        </w:rPr>
        <w:t>と</w:t>
      </w:r>
      <w:r w:rsidR="0054222B" w:rsidRPr="00B4767A">
        <w:rPr>
          <w:rFonts w:ascii="Verdana" w:eastAsia="ＭＳ Ｐゴシック" w:hAnsi="Verdana" w:hint="eastAsia"/>
        </w:rPr>
        <w:t>コードチェック</w:t>
      </w:r>
      <w:r w:rsidR="008A13C2" w:rsidRPr="00B4767A">
        <w:rPr>
          <w:rFonts w:ascii="Verdana" w:eastAsia="ＭＳ Ｐゴシック" w:hAnsi="Verdana" w:hint="eastAsia"/>
        </w:rPr>
        <w:t>を実施しつつ、常に</w:t>
      </w:r>
      <w:r w:rsidR="0054222B" w:rsidRPr="00B4767A">
        <w:rPr>
          <w:rFonts w:ascii="Verdana" w:eastAsia="ＭＳ Ｐゴシック" w:hAnsi="Verdana" w:hint="eastAsia"/>
        </w:rPr>
        <w:t>システムとして円滑に</w:t>
      </w:r>
      <w:r w:rsidR="008A13C2" w:rsidRPr="00B4767A">
        <w:rPr>
          <w:rFonts w:ascii="Verdana" w:eastAsia="ＭＳ Ｐゴシック" w:hAnsi="Verdana" w:hint="eastAsia"/>
        </w:rPr>
        <w:t>作業を進めることができるよう</w:t>
      </w:r>
      <w:r w:rsidR="00D935C5" w:rsidRPr="00B4767A">
        <w:rPr>
          <w:rFonts w:ascii="Verdana" w:eastAsia="ＭＳ Ｐゴシック" w:hAnsi="Verdana" w:hint="eastAsia"/>
        </w:rPr>
        <w:t>になります。</w:t>
      </w:r>
    </w:p>
    <w:p w14:paraId="3DEF171E" w14:textId="77777777" w:rsidR="00544125" w:rsidRPr="00B4767A" w:rsidRDefault="00544125" w:rsidP="00544125">
      <w:pPr>
        <w:rPr>
          <w:rFonts w:ascii="Verdana" w:eastAsia="ＭＳ Ｐゴシック" w:hAnsi="Verdana"/>
        </w:rPr>
      </w:pPr>
    </w:p>
    <w:p w14:paraId="1856B9A9" w14:textId="31914B0B" w:rsidR="00544125" w:rsidRPr="00B4767A" w:rsidRDefault="00544125" w:rsidP="00544125">
      <w:pPr>
        <w:rPr>
          <w:rFonts w:ascii="Verdana" w:eastAsia="ＭＳ Ｐゴシック" w:hAnsi="Verdana"/>
        </w:rPr>
      </w:pPr>
      <w:r w:rsidRPr="00B4767A">
        <w:rPr>
          <w:rFonts w:ascii="Verdana" w:eastAsia="ＭＳ Ｐゴシック" w:hAnsi="Verdana"/>
        </w:rPr>
        <w:t>Website</w:t>
      </w:r>
    </w:p>
    <w:p w14:paraId="2DF8A18A" w14:textId="73CEC126" w:rsidR="00D935C5" w:rsidRPr="00B4767A" w:rsidRDefault="00D935C5" w:rsidP="00544125">
      <w:pPr>
        <w:rPr>
          <w:rFonts w:ascii="Verdana" w:eastAsia="ＭＳ Ｐゴシック" w:hAnsi="Verdana"/>
        </w:rPr>
      </w:pPr>
      <w:r w:rsidRPr="00B4767A">
        <w:rPr>
          <w:rFonts w:ascii="Verdana" w:eastAsia="ＭＳ Ｐゴシック" w:hAnsi="Verdana" w:hint="eastAsia"/>
        </w:rPr>
        <w:t>Web</w:t>
      </w:r>
      <w:r w:rsidRPr="00B4767A">
        <w:rPr>
          <w:rFonts w:ascii="Verdana" w:eastAsia="ＭＳ Ｐゴシック" w:hAnsi="Verdana" w:hint="eastAsia"/>
        </w:rPr>
        <w:t>サイト</w:t>
      </w:r>
    </w:p>
    <w:p w14:paraId="521D411D" w14:textId="77777777" w:rsidR="00544125" w:rsidRPr="00B4767A" w:rsidRDefault="00544125" w:rsidP="00544125">
      <w:pPr>
        <w:rPr>
          <w:rFonts w:ascii="Verdana" w:eastAsia="ＭＳ Ｐゴシック" w:hAnsi="Verdana"/>
        </w:rPr>
      </w:pPr>
    </w:p>
    <w:p w14:paraId="4757E2A1" w14:textId="5DD4D3F3" w:rsidR="00544125" w:rsidRPr="00B4767A" w:rsidRDefault="00544125" w:rsidP="00544125">
      <w:pPr>
        <w:rPr>
          <w:rFonts w:ascii="Verdana" w:eastAsia="ＭＳ Ｐゴシック" w:hAnsi="Verdana"/>
        </w:rPr>
      </w:pPr>
      <w:r w:rsidRPr="00B4767A">
        <w:rPr>
          <w:rFonts w:ascii="Verdana" w:eastAsia="ＭＳ Ｐゴシック" w:hAnsi="Verdana"/>
        </w:rPr>
        <w:t>The next step is creating a company-neutral web presence or wiki page for the project. The web page provides a place for the community to find information about the project including documentation, links to download the code, and more. The web page can also provide details about the project’s leadership, scope, users and contributors, budget, governance, and other details.</w:t>
      </w:r>
    </w:p>
    <w:p w14:paraId="48D408F0" w14:textId="6B7C8296" w:rsidR="00D935C5" w:rsidRPr="00B4767A" w:rsidRDefault="00D935C5" w:rsidP="00544125">
      <w:pPr>
        <w:rPr>
          <w:rFonts w:ascii="Verdana" w:eastAsia="ＭＳ Ｐゴシック" w:hAnsi="Verdana"/>
        </w:rPr>
      </w:pPr>
      <w:r w:rsidRPr="00B4767A">
        <w:rPr>
          <w:rFonts w:ascii="Verdana" w:eastAsia="ＭＳ Ｐゴシック" w:hAnsi="Verdana" w:hint="eastAsia"/>
        </w:rPr>
        <w:t>次のステップは、企業からは中立な</w:t>
      </w:r>
      <w:r w:rsidR="002B78BC" w:rsidRPr="00B4767A">
        <w:rPr>
          <w:rFonts w:ascii="Verdana" w:eastAsia="ＭＳ Ｐゴシック" w:hAnsi="Verdana" w:hint="eastAsia"/>
        </w:rPr>
        <w:t>プロジェクトの</w:t>
      </w:r>
      <w:r w:rsidRPr="00B4767A">
        <w:rPr>
          <w:rFonts w:ascii="Verdana" w:eastAsia="ＭＳ Ｐゴシック" w:hAnsi="Verdana" w:hint="eastAsia"/>
        </w:rPr>
        <w:t>Web</w:t>
      </w:r>
      <w:r w:rsidRPr="00B4767A">
        <w:rPr>
          <w:rFonts w:ascii="Verdana" w:eastAsia="ＭＳ Ｐゴシック" w:hAnsi="Verdana" w:hint="eastAsia"/>
        </w:rPr>
        <w:t>サイト、あるいは、</w:t>
      </w:r>
      <w:r w:rsidRPr="00B4767A">
        <w:rPr>
          <w:rFonts w:ascii="Verdana" w:eastAsia="ＭＳ Ｐゴシック" w:hAnsi="Verdana" w:hint="eastAsia"/>
        </w:rPr>
        <w:t>Wiki</w:t>
      </w:r>
      <w:r w:rsidRPr="00B4767A">
        <w:rPr>
          <w:rFonts w:ascii="Verdana" w:eastAsia="ＭＳ Ｐゴシック" w:hAnsi="Verdana" w:hint="eastAsia"/>
        </w:rPr>
        <w:t>ページの</w:t>
      </w:r>
      <w:r w:rsidR="002B78BC" w:rsidRPr="00B4767A">
        <w:rPr>
          <w:rFonts w:ascii="Verdana" w:eastAsia="ＭＳ Ｐゴシック" w:hAnsi="Verdana" w:hint="eastAsia"/>
        </w:rPr>
        <w:t>開設</w:t>
      </w:r>
      <w:r w:rsidRPr="00B4767A">
        <w:rPr>
          <w:rFonts w:ascii="Verdana" w:eastAsia="ＭＳ Ｐゴシック" w:hAnsi="Verdana" w:hint="eastAsia"/>
        </w:rPr>
        <w:t>です。</w:t>
      </w:r>
      <w:r w:rsidRPr="00B4767A">
        <w:rPr>
          <w:rFonts w:ascii="Verdana" w:eastAsia="ＭＳ Ｐゴシック" w:hAnsi="Verdana" w:hint="eastAsia"/>
        </w:rPr>
        <w:t>Web</w:t>
      </w:r>
      <w:r w:rsidRPr="00B4767A">
        <w:rPr>
          <w:rFonts w:ascii="Verdana" w:eastAsia="ＭＳ Ｐゴシック" w:hAnsi="Verdana" w:hint="eastAsia"/>
        </w:rPr>
        <w:t>ページは、コミュニティに対してドキュメント、コードのダウンロード、さらにはもっといろいろな情報を見つける場を提供します。また、</w:t>
      </w:r>
      <w:r w:rsidRPr="00B4767A">
        <w:rPr>
          <w:rFonts w:ascii="Verdana" w:eastAsia="ＭＳ Ｐゴシック" w:hAnsi="Verdana" w:hint="eastAsia"/>
        </w:rPr>
        <w:t>Web</w:t>
      </w:r>
      <w:r w:rsidRPr="00B4767A">
        <w:rPr>
          <w:rFonts w:ascii="Verdana" w:eastAsia="ＭＳ Ｐゴシック" w:hAnsi="Verdana" w:hint="eastAsia"/>
        </w:rPr>
        <w:t>ページは、プロジェクトの指導体制、スコープ、ユーザーと貢献者、</w:t>
      </w:r>
      <w:r w:rsidR="00697794" w:rsidRPr="00B4767A">
        <w:rPr>
          <w:rFonts w:ascii="Verdana" w:eastAsia="ＭＳ Ｐゴシック" w:hAnsi="Verdana" w:hint="eastAsia"/>
        </w:rPr>
        <w:t>予算、管理・統制、その他について詳細な情報を提供することもできます。</w:t>
      </w:r>
    </w:p>
    <w:p w14:paraId="119E2650" w14:textId="77777777" w:rsidR="00544125" w:rsidRPr="00B4767A" w:rsidRDefault="00544125" w:rsidP="00544125">
      <w:pPr>
        <w:rPr>
          <w:rFonts w:ascii="Verdana" w:eastAsia="ＭＳ Ｐゴシック" w:hAnsi="Verdana"/>
        </w:rPr>
      </w:pPr>
    </w:p>
    <w:p w14:paraId="7B308D25" w14:textId="773DEEF4"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Communication</w:t>
      </w:r>
    </w:p>
    <w:p w14:paraId="1E050ABE" w14:textId="7C8F50A2"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コミュニケーション</w:t>
      </w:r>
    </w:p>
    <w:p w14:paraId="10A3CC97" w14:textId="77777777" w:rsidR="00544125" w:rsidRPr="00B4767A" w:rsidRDefault="00544125" w:rsidP="00544125">
      <w:pPr>
        <w:rPr>
          <w:rFonts w:ascii="Verdana" w:eastAsia="ＭＳ Ｐゴシック" w:hAnsi="Verdana"/>
        </w:rPr>
      </w:pPr>
    </w:p>
    <w:p w14:paraId="76EC71FA" w14:textId="211544EC" w:rsidR="00544125" w:rsidRPr="00B4767A" w:rsidRDefault="00544125" w:rsidP="00544125">
      <w:pPr>
        <w:rPr>
          <w:rFonts w:ascii="Verdana" w:eastAsia="ＭＳ Ｐゴシック" w:hAnsi="Verdana"/>
        </w:rPr>
      </w:pPr>
      <w:r w:rsidRPr="00B4767A">
        <w:rPr>
          <w:rFonts w:ascii="Verdana" w:eastAsia="ＭＳ Ｐゴシック" w:hAnsi="Verdana"/>
        </w:rPr>
        <w:t>Offering communication channels for your community to ask questions for help is critical. You’ll want to find tools that can be integrated into the entire development workflow (for example, receiving notifications for support requests, code check-ins, error logs, and other tasks). You’ll also want to provide critical discussion forums and a mechanism for community members to get quick answers from others who are also working on a project. All are important means of communication that help move projects forward in real-time.</w:t>
      </w:r>
    </w:p>
    <w:p w14:paraId="4801E521" w14:textId="2E844584"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コミュニティ</w:t>
      </w:r>
      <w:r w:rsidR="004B5987" w:rsidRPr="00B4767A">
        <w:rPr>
          <w:rFonts w:ascii="Verdana" w:eastAsia="ＭＳ Ｐゴシック" w:hAnsi="Verdana" w:hint="eastAsia"/>
        </w:rPr>
        <w:t>として</w:t>
      </w:r>
      <w:r w:rsidRPr="00B4767A">
        <w:rPr>
          <w:rFonts w:ascii="Verdana" w:eastAsia="ＭＳ Ｐゴシック" w:hAnsi="Verdana" w:hint="eastAsia"/>
        </w:rPr>
        <w:t>支援要請のためのコミュニケーションチャネルを提供することは</w:t>
      </w:r>
      <w:r w:rsidR="00A01A7E" w:rsidRPr="00B4767A">
        <w:rPr>
          <w:rFonts w:ascii="Verdana" w:eastAsia="ＭＳ Ｐゴシック" w:hAnsi="Verdana" w:hint="eastAsia"/>
        </w:rPr>
        <w:t>非常に重要です。開発ワークフロー全体</w:t>
      </w:r>
      <w:r w:rsidR="00A01A7E" w:rsidRPr="00B4767A">
        <w:rPr>
          <w:rFonts w:ascii="Verdana" w:eastAsia="ＭＳ Ｐゴシック" w:hAnsi="Verdana" w:hint="eastAsia"/>
        </w:rPr>
        <w:t xml:space="preserve"> (</w:t>
      </w:r>
      <w:r w:rsidR="00A01A7E" w:rsidRPr="00B4767A">
        <w:rPr>
          <w:rFonts w:ascii="Verdana" w:eastAsia="ＭＳ Ｐゴシック" w:hAnsi="Verdana" w:hint="eastAsia"/>
        </w:rPr>
        <w:t>たとえば、</w:t>
      </w:r>
      <w:r w:rsidR="007417B8" w:rsidRPr="00B4767A">
        <w:rPr>
          <w:rFonts w:ascii="Verdana" w:eastAsia="ＭＳ Ｐゴシック" w:hAnsi="Verdana" w:hint="eastAsia"/>
        </w:rPr>
        <w:t>サポート要求</w:t>
      </w:r>
      <w:r w:rsidR="00A01A7E" w:rsidRPr="00B4767A">
        <w:rPr>
          <w:rFonts w:ascii="Verdana" w:eastAsia="ＭＳ Ｐゴシック" w:hAnsi="Verdana" w:hint="eastAsia"/>
        </w:rPr>
        <w:t>、コードのチェックイン、エラーログ、その他の作業の通知を</w:t>
      </w:r>
      <w:r w:rsidR="007417B8" w:rsidRPr="00B4767A">
        <w:rPr>
          <w:rFonts w:ascii="Verdana" w:eastAsia="ＭＳ Ｐゴシック" w:hAnsi="Verdana" w:hint="eastAsia"/>
        </w:rPr>
        <w:t>受信</w:t>
      </w:r>
      <w:r w:rsidR="00A01A7E" w:rsidRPr="00B4767A">
        <w:rPr>
          <w:rFonts w:ascii="Verdana" w:eastAsia="ＭＳ Ｐゴシック" w:hAnsi="Verdana" w:hint="eastAsia"/>
        </w:rPr>
        <w:t>)</w:t>
      </w:r>
      <w:r w:rsidR="00A01A7E" w:rsidRPr="00B4767A">
        <w:rPr>
          <w:rFonts w:ascii="Verdana" w:eastAsia="ＭＳ Ｐゴシック" w:hAnsi="Verdana"/>
        </w:rPr>
        <w:t xml:space="preserve"> </w:t>
      </w:r>
      <w:r w:rsidR="00A01A7E" w:rsidRPr="00B4767A">
        <w:rPr>
          <w:rFonts w:ascii="Verdana" w:eastAsia="ＭＳ Ｐゴシック" w:hAnsi="Verdana" w:hint="eastAsia"/>
        </w:rPr>
        <w:t>に組み込むことが可能なツールが必要です。また、重要な問題の議論のためのフォーラムや、コミュニティのメンバーが同じプロジェクトに取り組む他の人々から迅速な回答を受け取る仕組みも必要です。これらすべてがコミュ</w:t>
      </w:r>
      <w:r w:rsidR="007417B8" w:rsidRPr="00B4767A">
        <w:rPr>
          <w:rFonts w:ascii="Verdana" w:eastAsia="ＭＳ Ｐゴシック" w:hAnsi="Verdana" w:hint="eastAsia"/>
        </w:rPr>
        <w:t>ニ</w:t>
      </w:r>
      <w:r w:rsidR="00A01A7E" w:rsidRPr="00B4767A">
        <w:rPr>
          <w:rFonts w:ascii="Verdana" w:eastAsia="ＭＳ Ｐゴシック" w:hAnsi="Verdana" w:hint="eastAsia"/>
        </w:rPr>
        <w:t>ケーションの重要な</w:t>
      </w:r>
      <w:r w:rsidR="007417B8" w:rsidRPr="00B4767A">
        <w:rPr>
          <w:rFonts w:ascii="Verdana" w:eastAsia="ＭＳ Ｐゴシック" w:hAnsi="Verdana" w:hint="eastAsia"/>
        </w:rPr>
        <w:t>手法</w:t>
      </w:r>
      <w:r w:rsidR="00A01A7E" w:rsidRPr="00B4767A">
        <w:rPr>
          <w:rFonts w:ascii="Verdana" w:eastAsia="ＭＳ Ｐゴシック" w:hAnsi="Verdana" w:hint="eastAsia"/>
        </w:rPr>
        <w:t>であり、プロジェクトをリアルタイムで前進させるのに役立ちます。</w:t>
      </w:r>
    </w:p>
    <w:p w14:paraId="67DD7BB4" w14:textId="77777777" w:rsidR="00544125" w:rsidRPr="00B4767A" w:rsidRDefault="00544125" w:rsidP="00544125">
      <w:pPr>
        <w:rPr>
          <w:rFonts w:ascii="Verdana" w:eastAsia="ＭＳ Ｐゴシック" w:hAnsi="Verdana"/>
        </w:rPr>
      </w:pPr>
    </w:p>
    <w:p w14:paraId="36DF9A35" w14:textId="4366A736" w:rsidR="00544125" w:rsidRPr="00B4767A" w:rsidRDefault="00544125" w:rsidP="00544125">
      <w:pPr>
        <w:rPr>
          <w:rFonts w:ascii="Verdana" w:eastAsia="ＭＳ Ｐゴシック" w:hAnsi="Verdana"/>
        </w:rPr>
      </w:pPr>
      <w:r w:rsidRPr="00B4767A">
        <w:rPr>
          <w:rFonts w:ascii="Verdana" w:eastAsia="ＭＳ Ｐゴシック" w:hAnsi="Verdana"/>
        </w:rPr>
        <w:t>One project tool to consider is Slack, an online team project management and communications platform where users can access and share messages and files, organize workflows, perform searches for information, and more. However, Slack is a proprietary tool and can cost money to maintain. There are other open source options out there such as IRC, Gitter.im and others. For example, the Hyperledger project uses a communication system called Rocket.Chat which is fully open source and provides similar features to Slack. If you need modern forums, Discourse is a great option that is fully open source and also provides optional hosting.</w:t>
      </w:r>
    </w:p>
    <w:p w14:paraId="5429A18D" w14:textId="3EC9FAE9" w:rsidR="00A01A7E" w:rsidRPr="00B4767A" w:rsidRDefault="00E2229A" w:rsidP="00544125">
      <w:pPr>
        <w:rPr>
          <w:rFonts w:ascii="Verdana" w:eastAsia="ＭＳ Ｐゴシック" w:hAnsi="Verdana"/>
        </w:rPr>
      </w:pPr>
      <w:r w:rsidRPr="00B4767A">
        <w:rPr>
          <w:rFonts w:ascii="Verdana" w:eastAsia="ＭＳ Ｐゴシック" w:hAnsi="Verdana" w:hint="eastAsia"/>
        </w:rPr>
        <w:t>このような</w:t>
      </w:r>
      <w:r w:rsidR="002F5D23" w:rsidRPr="00B4767A">
        <w:rPr>
          <w:rFonts w:ascii="Verdana" w:eastAsia="ＭＳ Ｐゴシック" w:hAnsi="Verdana" w:hint="eastAsia"/>
        </w:rPr>
        <w:t>プロジェクトツールとして検討すべきものの一つは</w:t>
      </w:r>
      <w:hyperlink r:id="rId27" w:history="1">
        <w:r w:rsidR="002F5D23" w:rsidRPr="00B4767A">
          <w:rPr>
            <w:rStyle w:val="a7"/>
            <w:rFonts w:ascii="Verdana" w:eastAsia="ＭＳ Ｐゴシック" w:hAnsi="Verdana" w:hint="eastAsia"/>
          </w:rPr>
          <w:t>Slack</w:t>
        </w:r>
      </w:hyperlink>
      <w:r w:rsidR="002F5D23" w:rsidRPr="00B4767A">
        <w:rPr>
          <w:rFonts w:ascii="Verdana" w:eastAsia="ＭＳ Ｐゴシック" w:hAnsi="Verdana" w:hint="eastAsia"/>
        </w:rPr>
        <w:t>です。</w:t>
      </w:r>
      <w:r w:rsidR="002F5D23" w:rsidRPr="00B4767A">
        <w:rPr>
          <w:rFonts w:ascii="Verdana" w:eastAsia="ＭＳ Ｐゴシック" w:hAnsi="Verdana" w:hint="eastAsia"/>
        </w:rPr>
        <w:t>Slack</w:t>
      </w:r>
      <w:r w:rsidR="002F5D23" w:rsidRPr="00B4767A">
        <w:rPr>
          <w:rFonts w:ascii="Verdana" w:eastAsia="ＭＳ Ｐゴシック" w:hAnsi="Verdana" w:hint="eastAsia"/>
        </w:rPr>
        <w:t>は、オンラインのチームプロジェクト管理とコミュニケーションの機能を提供するプラットフォームで</w:t>
      </w:r>
      <w:r w:rsidR="007417B8" w:rsidRPr="00B4767A">
        <w:rPr>
          <w:rFonts w:ascii="Verdana" w:eastAsia="ＭＳ Ｐゴシック" w:hAnsi="Verdana" w:hint="eastAsia"/>
        </w:rPr>
        <w:t>す。</w:t>
      </w:r>
      <w:r w:rsidR="002F5D23" w:rsidRPr="00B4767A">
        <w:rPr>
          <w:rFonts w:ascii="Verdana" w:eastAsia="ＭＳ Ｐゴシック" w:hAnsi="Verdana" w:hint="eastAsia"/>
        </w:rPr>
        <w:t>ユーザーは、メッセージ</w:t>
      </w:r>
      <w:r w:rsidR="007417B8" w:rsidRPr="00B4767A">
        <w:rPr>
          <w:rFonts w:ascii="Verdana" w:eastAsia="ＭＳ Ｐゴシック" w:hAnsi="Verdana" w:hint="eastAsia"/>
        </w:rPr>
        <w:t>および</w:t>
      </w:r>
      <w:r w:rsidR="002F5D23" w:rsidRPr="00B4767A">
        <w:rPr>
          <w:rFonts w:ascii="Verdana" w:eastAsia="ＭＳ Ｐゴシック" w:hAnsi="Verdana" w:hint="eastAsia"/>
        </w:rPr>
        <w:t>ファイルへのアクセスと共用、ワークフローの</w:t>
      </w:r>
      <w:r w:rsidR="007417B8" w:rsidRPr="00B4767A">
        <w:rPr>
          <w:rFonts w:ascii="Verdana" w:eastAsia="ＭＳ Ｐゴシック" w:hAnsi="Verdana" w:hint="eastAsia"/>
        </w:rPr>
        <w:t>編成</w:t>
      </w:r>
      <w:r w:rsidR="002F5D23" w:rsidRPr="00B4767A">
        <w:rPr>
          <w:rFonts w:ascii="Verdana" w:eastAsia="ＭＳ Ｐゴシック" w:hAnsi="Verdana" w:hint="eastAsia"/>
        </w:rPr>
        <w:t>、情報の検索、さらに多くのことを行うことができます。しかし、</w:t>
      </w:r>
      <w:r w:rsidR="002F5D23" w:rsidRPr="00B4767A">
        <w:rPr>
          <w:rFonts w:ascii="Verdana" w:eastAsia="ＭＳ Ｐゴシック" w:hAnsi="Verdana" w:hint="eastAsia"/>
        </w:rPr>
        <w:t>Slack</w:t>
      </w:r>
      <w:r w:rsidR="002F5D23" w:rsidRPr="00B4767A">
        <w:rPr>
          <w:rFonts w:ascii="Verdana" w:eastAsia="ＭＳ Ｐゴシック" w:hAnsi="Verdana" w:hint="eastAsia"/>
        </w:rPr>
        <w:t>はプロプラエタリーなツールであり、使い続けると課金が生じます。オープンソースの選択肢としては、</w:t>
      </w:r>
      <w:r w:rsidR="002F5D23" w:rsidRPr="00B4767A">
        <w:rPr>
          <w:rFonts w:ascii="Verdana" w:eastAsia="ＭＳ Ｐゴシック" w:hAnsi="Verdana" w:hint="eastAsia"/>
        </w:rPr>
        <w:t>IRC</w:t>
      </w:r>
      <w:r w:rsidR="002F5D23" w:rsidRPr="00B4767A">
        <w:rPr>
          <w:rFonts w:ascii="Verdana" w:eastAsia="ＭＳ Ｐゴシック" w:hAnsi="Verdana" w:hint="eastAsia"/>
        </w:rPr>
        <w:t>、</w:t>
      </w:r>
      <w:hyperlink r:id="rId28" w:history="1">
        <w:r w:rsidR="002F5D23" w:rsidRPr="00B4767A">
          <w:rPr>
            <w:rStyle w:val="a7"/>
            <w:rFonts w:ascii="Verdana" w:eastAsia="ＭＳ Ｐゴシック" w:hAnsi="Verdana" w:hint="eastAsia"/>
          </w:rPr>
          <w:t>Gitter.im</w:t>
        </w:r>
      </w:hyperlink>
      <w:r w:rsidR="002F5D23" w:rsidRPr="00B4767A">
        <w:rPr>
          <w:rFonts w:ascii="Verdana" w:eastAsia="ＭＳ Ｐゴシック" w:hAnsi="Verdana" w:hint="eastAsia"/>
        </w:rPr>
        <w:t>、その他のものも存在します。たとえば、</w:t>
      </w:r>
      <w:r w:rsidR="002F5D23" w:rsidRPr="00B4767A">
        <w:rPr>
          <w:rFonts w:ascii="Verdana" w:eastAsia="ＭＳ Ｐゴシック" w:hAnsi="Verdana" w:hint="eastAsia"/>
        </w:rPr>
        <w:t>Hyperledger</w:t>
      </w:r>
      <w:r w:rsidR="002F5D23" w:rsidRPr="00B4767A">
        <w:rPr>
          <w:rFonts w:ascii="Verdana" w:eastAsia="ＭＳ Ｐゴシック" w:hAnsi="Verdana" w:hint="eastAsia"/>
        </w:rPr>
        <w:t>プロジェクトでは、</w:t>
      </w:r>
      <w:hyperlink r:id="rId29" w:history="1">
        <w:r w:rsidR="002F5D23" w:rsidRPr="00B4767A">
          <w:rPr>
            <w:rStyle w:val="a7"/>
            <w:rFonts w:ascii="Verdana" w:eastAsia="ＭＳ Ｐゴシック" w:hAnsi="Verdana" w:hint="eastAsia"/>
          </w:rPr>
          <w:t>Rocket</w:t>
        </w:r>
        <w:r w:rsidR="002F5D23" w:rsidRPr="00B4767A">
          <w:rPr>
            <w:rStyle w:val="a7"/>
            <w:rFonts w:ascii="Verdana" w:eastAsia="ＭＳ Ｐゴシック" w:hAnsi="Verdana"/>
          </w:rPr>
          <w:t xml:space="preserve"> </w:t>
        </w:r>
        <w:r w:rsidR="002F5D23" w:rsidRPr="00B4767A">
          <w:rPr>
            <w:rStyle w:val="a7"/>
            <w:rFonts w:ascii="Verdana" w:eastAsia="ＭＳ Ｐゴシック" w:hAnsi="Verdana" w:hint="eastAsia"/>
          </w:rPr>
          <w:t>Chat</w:t>
        </w:r>
      </w:hyperlink>
      <w:r w:rsidR="002F5D23" w:rsidRPr="00B4767A">
        <w:rPr>
          <w:rFonts w:ascii="Verdana" w:eastAsia="ＭＳ Ｐゴシック" w:hAnsi="Verdana" w:hint="eastAsia"/>
        </w:rPr>
        <w:t>と呼ばれるコミュニケーションシステムを採用しており、完全にオープンソースでありながら、</w:t>
      </w:r>
      <w:r w:rsidR="00A9302E" w:rsidRPr="00B4767A">
        <w:rPr>
          <w:rFonts w:ascii="Verdana" w:eastAsia="ＭＳ Ｐゴシック" w:hAnsi="Verdana" w:hint="eastAsia"/>
        </w:rPr>
        <w:t>Slack</w:t>
      </w:r>
      <w:r w:rsidR="00A9302E" w:rsidRPr="00B4767A">
        <w:rPr>
          <w:rFonts w:ascii="Verdana" w:eastAsia="ＭＳ Ｐゴシック" w:hAnsi="Verdana" w:hint="eastAsia"/>
        </w:rPr>
        <w:t>同様の機能を提供しています。最新のフォーラム機能が必要なら、</w:t>
      </w:r>
      <w:hyperlink r:id="rId30" w:history="1">
        <w:r w:rsidR="00A9302E" w:rsidRPr="00B4767A">
          <w:rPr>
            <w:rStyle w:val="a7"/>
            <w:rFonts w:ascii="Verdana" w:eastAsia="ＭＳ Ｐゴシック" w:hAnsi="Verdana" w:hint="eastAsia"/>
          </w:rPr>
          <w:t>Discourse</w:t>
        </w:r>
      </w:hyperlink>
      <w:r w:rsidR="00A9302E" w:rsidRPr="00B4767A">
        <w:rPr>
          <w:rFonts w:ascii="Verdana" w:eastAsia="ＭＳ Ｐゴシック" w:hAnsi="Verdana" w:hint="eastAsia"/>
        </w:rPr>
        <w:t>は、完全にオープンソースの素晴らしい選択肢であり、ホスティングサービスをオプションとして提供しています。</w:t>
      </w:r>
    </w:p>
    <w:p w14:paraId="3B2BB9B9" w14:textId="77777777" w:rsidR="00544125" w:rsidRPr="00B4767A" w:rsidRDefault="00544125" w:rsidP="00544125">
      <w:pPr>
        <w:rPr>
          <w:rFonts w:ascii="Verdana" w:eastAsia="ＭＳ Ｐゴシック" w:hAnsi="Verdana"/>
        </w:rPr>
      </w:pPr>
    </w:p>
    <w:p w14:paraId="1780B937" w14:textId="520988E1"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When choosing a communication system, be mindful about any form of lock-in, financial costs, and how easy it is to migrate to a new system in the future. As your community grows, you need to be able to adapt to any new communication channels out there, it wasn’t so long ago that newsgroups were the preferred communication style for a lot of open source projects.</w:t>
      </w:r>
    </w:p>
    <w:p w14:paraId="52D503D7" w14:textId="7FC206DB" w:rsidR="00A9302E" w:rsidRPr="00B4767A" w:rsidRDefault="00A9302E" w:rsidP="00544125">
      <w:pPr>
        <w:rPr>
          <w:rFonts w:ascii="Verdana" w:eastAsia="ＭＳ Ｐゴシック" w:hAnsi="Verdana"/>
        </w:rPr>
      </w:pPr>
      <w:r w:rsidRPr="00B4767A">
        <w:rPr>
          <w:rFonts w:ascii="Verdana" w:eastAsia="ＭＳ Ｐゴシック" w:hAnsi="Verdana" w:hint="eastAsia"/>
        </w:rPr>
        <w:t>コミュニケーションシステムを選択する際は、何らかの形のロックイン、課金、将来的な新システムへの移行の容易さに気を付けるべきでしょう。コミュニティの成長とともに、</w:t>
      </w:r>
      <w:r w:rsidR="00C12CBC" w:rsidRPr="00B4767A">
        <w:rPr>
          <w:rFonts w:ascii="Verdana" w:eastAsia="ＭＳ Ｐゴシック" w:hAnsi="Verdana" w:hint="eastAsia"/>
        </w:rPr>
        <w:t>新たな</w:t>
      </w:r>
      <w:r w:rsidRPr="00B4767A">
        <w:rPr>
          <w:rFonts w:ascii="Verdana" w:eastAsia="ＭＳ Ｐゴシック" w:hAnsi="Verdana" w:hint="eastAsia"/>
        </w:rPr>
        <w:t>コミュニケーションチャネルを採用</w:t>
      </w:r>
      <w:r w:rsidR="004746D6" w:rsidRPr="00B4767A">
        <w:rPr>
          <w:rFonts w:ascii="Verdana" w:eastAsia="ＭＳ Ｐゴシック" w:hAnsi="Verdana" w:hint="eastAsia"/>
        </w:rPr>
        <w:t>できるようにしておく</w:t>
      </w:r>
      <w:r w:rsidR="00C12CBC" w:rsidRPr="00B4767A">
        <w:rPr>
          <w:rFonts w:ascii="Verdana" w:eastAsia="ＭＳ Ｐゴシック" w:hAnsi="Verdana" w:hint="eastAsia"/>
        </w:rPr>
        <w:t>必要があります。</w:t>
      </w:r>
      <w:r w:rsidR="007417B8" w:rsidRPr="00B4767A">
        <w:rPr>
          <w:rFonts w:ascii="Verdana" w:eastAsia="ＭＳ Ｐゴシック" w:hAnsi="Verdana"/>
        </w:rPr>
        <w:t>n</w:t>
      </w:r>
      <w:r w:rsidR="00C12CBC" w:rsidRPr="00B4767A">
        <w:rPr>
          <w:rFonts w:ascii="Verdana" w:eastAsia="ＭＳ Ｐゴシック" w:hAnsi="Verdana"/>
        </w:rPr>
        <w:t>ewsgroup</w:t>
      </w:r>
      <w:r w:rsidR="00C12CBC" w:rsidRPr="00B4767A">
        <w:rPr>
          <w:rFonts w:ascii="Verdana" w:eastAsia="ＭＳ Ｐゴシック" w:hAnsi="Verdana" w:hint="eastAsia"/>
        </w:rPr>
        <w:t>がたくさんのオープンソースプロジェクトで使われるコミュニケーションスタイルであったのはそんなに昔の話ではありません</w:t>
      </w:r>
    </w:p>
    <w:p w14:paraId="404E1FA3" w14:textId="77777777" w:rsidR="00544125" w:rsidRPr="00B4767A" w:rsidRDefault="00544125" w:rsidP="00544125">
      <w:pPr>
        <w:rPr>
          <w:rFonts w:ascii="Verdana" w:eastAsia="ＭＳ Ｐゴシック" w:hAnsi="Verdana"/>
        </w:rPr>
      </w:pPr>
    </w:p>
    <w:p w14:paraId="102093F3"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Some 190 of our various open source projects are arranged in one central spot in an Autodesk section on GitHub. We used to have at least 14 different sections that focused on Autodesk open source projects. By using some code from Twitter, we brought the 14 sections into a single view where they can be seen by visitors. It’s important from a company perspective to make sure people see what you’ve launched and that there’s a central place they can go to find it and ask questions.”</w:t>
      </w:r>
    </w:p>
    <w:p w14:paraId="4CD87BB0" w14:textId="029AD464" w:rsidR="00544125" w:rsidRPr="00B4767A" w:rsidRDefault="004746D6" w:rsidP="00544125">
      <w:pPr>
        <w:rPr>
          <w:rFonts w:ascii="Verdana" w:eastAsia="ＭＳ Ｐゴシック" w:hAnsi="Verdana"/>
        </w:rPr>
      </w:pPr>
      <w:r w:rsidRPr="00B4767A">
        <w:rPr>
          <w:rFonts w:ascii="Verdana" w:eastAsia="ＭＳ Ｐゴシック" w:hAnsi="Verdana" w:hint="eastAsia"/>
        </w:rPr>
        <w:t>「</w:t>
      </w:r>
      <w:r w:rsidR="00FD6211" w:rsidRPr="00B4767A">
        <w:rPr>
          <w:rFonts w:ascii="Verdana" w:eastAsia="ＭＳ Ｐゴシック" w:hAnsi="Verdana" w:hint="eastAsia"/>
        </w:rPr>
        <w:t>当社のおよそ</w:t>
      </w:r>
      <w:r w:rsidR="00FD6211" w:rsidRPr="00B4767A">
        <w:rPr>
          <w:rFonts w:ascii="Verdana" w:eastAsia="ＭＳ Ｐゴシック" w:hAnsi="Verdana" w:hint="eastAsia"/>
        </w:rPr>
        <w:t>190</w:t>
      </w:r>
      <w:r w:rsidR="00FD6211" w:rsidRPr="00B4767A">
        <w:rPr>
          <w:rFonts w:ascii="Verdana" w:eastAsia="ＭＳ Ｐゴシック" w:hAnsi="Verdana" w:hint="eastAsia"/>
        </w:rPr>
        <w:t>件の異なったオープンソースプロジェクトは、</w:t>
      </w:r>
      <w:r w:rsidR="00912728" w:rsidRPr="00B4767A">
        <w:rPr>
          <w:rFonts w:ascii="Verdana" w:eastAsia="ＭＳ Ｐゴシック" w:hAnsi="Verdana" w:hint="eastAsia"/>
        </w:rPr>
        <w:t>ただひとつの中心的開発スポット</w:t>
      </w:r>
      <w:r w:rsidR="00C01DD4" w:rsidRPr="00B4767A">
        <w:rPr>
          <w:rFonts w:ascii="Verdana" w:eastAsia="ＭＳ Ｐゴシック" w:hAnsi="Verdana" w:hint="eastAsia"/>
        </w:rPr>
        <w:t>である</w:t>
      </w:r>
      <w:r w:rsidR="00FD6211" w:rsidRPr="00B4767A">
        <w:rPr>
          <w:rFonts w:ascii="Verdana" w:eastAsia="ＭＳ Ｐゴシック" w:hAnsi="Verdana" w:hint="eastAsia"/>
        </w:rPr>
        <w:t>GitHub</w:t>
      </w:r>
      <w:r w:rsidR="00FD6211" w:rsidRPr="00B4767A">
        <w:rPr>
          <w:rFonts w:ascii="Verdana" w:eastAsia="ＭＳ Ｐゴシック" w:hAnsi="Verdana" w:hint="eastAsia"/>
        </w:rPr>
        <w:t>上の</w:t>
      </w:r>
      <w:r w:rsidR="00FD6211" w:rsidRPr="00B4767A">
        <w:rPr>
          <w:rFonts w:ascii="Verdana" w:eastAsia="ＭＳ Ｐゴシック" w:hAnsi="Verdana" w:hint="eastAsia"/>
        </w:rPr>
        <w:t>Autodesk</w:t>
      </w:r>
      <w:r w:rsidR="00FD6211" w:rsidRPr="00B4767A">
        <w:rPr>
          <w:rFonts w:ascii="Verdana" w:eastAsia="ＭＳ Ｐゴシック" w:hAnsi="Verdana" w:hint="eastAsia"/>
        </w:rPr>
        <w:t>セクション中に配置しました。</w:t>
      </w:r>
      <w:r w:rsidR="00C01DD4" w:rsidRPr="00B4767A">
        <w:rPr>
          <w:rFonts w:ascii="Verdana" w:eastAsia="ＭＳ Ｐゴシック" w:hAnsi="Verdana" w:hint="eastAsia"/>
        </w:rPr>
        <w:t>かつて、私たちは</w:t>
      </w:r>
      <w:r w:rsidR="00C01DD4" w:rsidRPr="00B4767A">
        <w:rPr>
          <w:rFonts w:ascii="Verdana" w:eastAsia="ＭＳ Ｐゴシック" w:hAnsi="Verdana" w:hint="eastAsia"/>
        </w:rPr>
        <w:t>Autodesk</w:t>
      </w:r>
      <w:r w:rsidR="00C01DD4" w:rsidRPr="00B4767A">
        <w:rPr>
          <w:rFonts w:ascii="Verdana" w:eastAsia="ＭＳ Ｐゴシック" w:hAnsi="Verdana" w:hint="eastAsia"/>
        </w:rPr>
        <w:t>のオープンソースプロジェクトとして少なくとも</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セクションを運営していました。</w:t>
      </w:r>
      <w:r w:rsidR="00C01DD4" w:rsidRPr="00B4767A">
        <w:rPr>
          <w:rFonts w:ascii="Verdana" w:eastAsia="ＭＳ Ｐゴシック" w:hAnsi="Verdana" w:hint="eastAsia"/>
        </w:rPr>
        <w:t>Twitter</w:t>
      </w:r>
      <w:r w:rsidR="00C01DD4" w:rsidRPr="00B4767A">
        <w:rPr>
          <w:rFonts w:ascii="Verdana" w:eastAsia="ＭＳ Ｐゴシック" w:hAnsi="Verdana" w:hint="eastAsia"/>
        </w:rPr>
        <w:t>のコードをいくつか使うことによって、</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w:t>
      </w:r>
      <w:r w:rsidR="00A72038" w:rsidRPr="00B4767A">
        <w:rPr>
          <w:rFonts w:ascii="Verdana" w:eastAsia="ＭＳ Ｐゴシック" w:hAnsi="Verdana" w:hint="eastAsia"/>
        </w:rPr>
        <w:t>はひとつのビューにまとめられ、外部訪問者からも見てもらえるようにしました。企業の立場として、何を始めたのか、そして、</w:t>
      </w:r>
      <w:r w:rsidR="00DB4143" w:rsidRPr="00B4767A">
        <w:rPr>
          <w:rFonts w:ascii="Verdana" w:eastAsia="ＭＳ Ｐゴシック" w:hAnsi="Verdana" w:hint="eastAsia"/>
        </w:rPr>
        <w:t>人々が訪問してプロジェクトの内容を見たり、質問したりできる中心的</w:t>
      </w:r>
      <w:r w:rsidR="00732A3C" w:rsidRPr="00B4767A">
        <w:rPr>
          <w:rFonts w:ascii="Verdana" w:eastAsia="ＭＳ Ｐゴシック" w:hAnsi="Verdana" w:hint="eastAsia"/>
        </w:rPr>
        <w:t>ス</w:t>
      </w:r>
      <w:r w:rsidR="00DB4143" w:rsidRPr="00B4767A">
        <w:rPr>
          <w:rFonts w:ascii="Verdana" w:eastAsia="ＭＳ Ｐゴシック" w:hAnsi="Verdana" w:hint="eastAsia"/>
        </w:rPr>
        <w:t>ポットがあるということを</w:t>
      </w:r>
      <w:r w:rsidR="00A72038" w:rsidRPr="00B4767A">
        <w:rPr>
          <w:rFonts w:ascii="Verdana" w:eastAsia="ＭＳ Ｐゴシック" w:hAnsi="Verdana" w:hint="eastAsia"/>
        </w:rPr>
        <w:t>外部の人々が確実に分かるようにすることが重要です。</w:t>
      </w:r>
      <w:r w:rsidRPr="00B4767A">
        <w:rPr>
          <w:rFonts w:ascii="Verdana" w:eastAsia="ＭＳ Ｐゴシック" w:hAnsi="Verdana" w:hint="eastAsia"/>
        </w:rPr>
        <w:t>」</w:t>
      </w:r>
    </w:p>
    <w:p w14:paraId="531B5B91" w14:textId="77777777" w:rsidR="00DB4143" w:rsidRPr="00B4767A" w:rsidRDefault="00DB4143" w:rsidP="00544125">
      <w:pPr>
        <w:rPr>
          <w:rFonts w:ascii="Verdana" w:eastAsia="ＭＳ Ｐゴシック" w:hAnsi="Verdana"/>
        </w:rPr>
      </w:pPr>
    </w:p>
    <w:p w14:paraId="280DE16F"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 – Director of Open at Autodesk</w:t>
      </w:r>
    </w:p>
    <w:p w14:paraId="04DA3EC1" w14:textId="2B42A1D4" w:rsidR="00DB4143" w:rsidRPr="00B4767A" w:rsidRDefault="00146FDA" w:rsidP="00DB4143">
      <w:pPr>
        <w:rPr>
          <w:rFonts w:ascii="Verdana" w:eastAsia="ＭＳ Ｐゴシック" w:hAnsi="Verdana"/>
        </w:rPr>
      </w:pPr>
      <w:hyperlink r:id="rId31" w:history="1">
        <w:r w:rsidR="00DB4143" w:rsidRPr="00B4767A">
          <w:rPr>
            <w:rStyle w:val="a7"/>
            <w:rFonts w:ascii="Verdana" w:eastAsia="ＭＳ Ｐゴシック" w:hAnsi="Verdana"/>
          </w:rPr>
          <w:t>Guy Martin</w:t>
        </w:r>
      </w:hyperlink>
      <w:r w:rsidR="00DB4143" w:rsidRPr="00B4767A">
        <w:rPr>
          <w:rFonts w:ascii="Verdana" w:eastAsia="ＭＳ Ｐゴシック" w:hAnsi="Verdana"/>
        </w:rPr>
        <w:t xml:space="preserve"> – Open</w:t>
      </w:r>
      <w:r w:rsidR="00DB4143" w:rsidRPr="00B4767A">
        <w:rPr>
          <w:rFonts w:ascii="Verdana" w:eastAsia="ＭＳ Ｐゴシック" w:hAnsi="Verdana" w:hint="eastAsia"/>
        </w:rPr>
        <w:t>部門ディレクター、</w:t>
      </w:r>
      <w:r w:rsidR="00DB4143" w:rsidRPr="00B4767A">
        <w:rPr>
          <w:rFonts w:ascii="Verdana" w:eastAsia="ＭＳ Ｐゴシック" w:hAnsi="Verdana" w:hint="eastAsia"/>
        </w:rPr>
        <w:t>A</w:t>
      </w:r>
      <w:r w:rsidR="00DB4143" w:rsidRPr="00B4767A">
        <w:rPr>
          <w:rFonts w:ascii="Verdana" w:eastAsia="ＭＳ Ｐゴシック" w:hAnsi="Verdana"/>
        </w:rPr>
        <w:t>utodesk</w:t>
      </w:r>
    </w:p>
    <w:p w14:paraId="378E38A4" w14:textId="77777777" w:rsidR="00544125" w:rsidRPr="00B4767A" w:rsidRDefault="00544125" w:rsidP="00544125">
      <w:pPr>
        <w:rPr>
          <w:rFonts w:ascii="Verdana" w:eastAsia="ＭＳ Ｐゴシック" w:hAnsi="Verdana"/>
        </w:rPr>
      </w:pPr>
    </w:p>
    <w:p w14:paraId="661FB2D5" w14:textId="7777777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691C8B9D" w14:textId="5F721458" w:rsidR="00544125" w:rsidRPr="00B4767A" w:rsidRDefault="00732A3C" w:rsidP="00544125">
      <w:pPr>
        <w:rPr>
          <w:rFonts w:ascii="Verdana" w:eastAsia="ＭＳ Ｐゴシック" w:hAnsi="Verdana"/>
        </w:rPr>
      </w:pPr>
      <w:r w:rsidRPr="00B4767A">
        <w:rPr>
          <w:rFonts w:ascii="Verdana" w:eastAsia="ＭＳ Ｐゴシック" w:hAnsi="Verdana" w:hint="eastAsia"/>
        </w:rPr>
        <w:t>始動と保守</w:t>
      </w:r>
    </w:p>
    <w:p w14:paraId="3683554D" w14:textId="77777777" w:rsidR="00732A3C" w:rsidRPr="00B4767A" w:rsidRDefault="00732A3C" w:rsidP="00544125">
      <w:pPr>
        <w:rPr>
          <w:rFonts w:ascii="Verdana" w:eastAsia="ＭＳ Ｐゴシック" w:hAnsi="Verdana"/>
        </w:rPr>
      </w:pPr>
    </w:p>
    <w:p w14:paraId="0724F801" w14:textId="676C42F0" w:rsidR="00544125" w:rsidRPr="00B4767A" w:rsidRDefault="00544125" w:rsidP="00544125">
      <w:pPr>
        <w:rPr>
          <w:rFonts w:ascii="Verdana" w:eastAsia="ＭＳ Ｐゴシック" w:hAnsi="Verdana"/>
        </w:rPr>
      </w:pPr>
      <w:r w:rsidRPr="00B4767A">
        <w:rPr>
          <w:rFonts w:ascii="Verdana" w:eastAsia="ＭＳ Ｐゴシック" w:hAnsi="Verdana"/>
        </w:rPr>
        <w:t>Eventually, after all the planning, preparations and multi-faceted reviews and steps along the path, you’ll be ready to launch and begin to maintain your open source project. You’ll get there through public planning, open communications and the completion of your top to bottom infrastructure, along with the steps you created for governance, technical processes, and everything in between.</w:t>
      </w:r>
    </w:p>
    <w:p w14:paraId="3F50D478" w14:textId="2DBEB248" w:rsidR="00732A3C" w:rsidRPr="00B4767A" w:rsidRDefault="00732A3C" w:rsidP="00544125">
      <w:pPr>
        <w:rPr>
          <w:rFonts w:ascii="Verdana" w:eastAsia="ＭＳ Ｐゴシック" w:hAnsi="Verdana"/>
        </w:rPr>
      </w:pPr>
      <w:r w:rsidRPr="00B4767A">
        <w:rPr>
          <w:rFonts w:ascii="Verdana" w:eastAsia="ＭＳ Ｐゴシック" w:hAnsi="Verdana" w:hint="eastAsia"/>
        </w:rPr>
        <w:t>いろいろな計画作り、準備、そして、多面的レビューと数々のステップの後、いよいよ、独自のオー</w:t>
      </w:r>
      <w:r w:rsidRPr="00B4767A">
        <w:rPr>
          <w:rFonts w:ascii="Verdana" w:eastAsia="ＭＳ Ｐゴシック" w:hAnsi="Verdana" w:hint="eastAsia"/>
        </w:rPr>
        <w:lastRenderedPageBreak/>
        <w:t>プンソースプロジェクトを始動させ、保守</w:t>
      </w:r>
      <w:r w:rsidR="00667255" w:rsidRPr="00B4767A">
        <w:rPr>
          <w:rFonts w:ascii="Verdana" w:eastAsia="ＭＳ Ｐゴシック" w:hAnsi="Verdana" w:hint="eastAsia"/>
        </w:rPr>
        <w:t>を開始する段となります。そこに至るまでには、</w:t>
      </w:r>
      <w:del w:id="182" w:author="Date Masahiro" w:date="2018-08-07T12:03:00Z">
        <w:r w:rsidR="00FF1AF5" w:rsidRPr="00B4767A" w:rsidDel="001E2058">
          <w:rPr>
            <w:rFonts w:ascii="Verdana" w:eastAsia="ＭＳ Ｐゴシック" w:hAnsi="Verdana" w:hint="eastAsia"/>
          </w:rPr>
          <w:delText>公け</w:delText>
        </w:r>
      </w:del>
      <w:ins w:id="183" w:author="Date Masahiro" w:date="2018-08-07T12:09:00Z">
        <w:r w:rsidR="001E2058">
          <w:rPr>
            <w:rFonts w:ascii="Verdana" w:eastAsia="ＭＳ Ｐゴシック" w:hAnsi="Verdana" w:hint="eastAsia"/>
          </w:rPr>
          <w:t>広範囲</w:t>
        </w:r>
      </w:ins>
      <w:ins w:id="184" w:author="Date Masahiro" w:date="2018-08-07T12:03:00Z">
        <w:r w:rsidR="001E2058">
          <w:rPr>
            <w:rFonts w:ascii="Verdana" w:eastAsia="ＭＳ Ｐゴシック" w:hAnsi="Verdana" w:hint="eastAsia"/>
          </w:rPr>
          <w:t>に</w:t>
        </w:r>
      </w:ins>
      <w:ins w:id="185" w:author="Date Masahiro" w:date="2018-08-07T12:09:00Z">
        <w:r w:rsidR="001E2058">
          <w:rPr>
            <w:rFonts w:ascii="Verdana" w:eastAsia="ＭＳ Ｐゴシック" w:hAnsi="Verdana" w:hint="eastAsia"/>
          </w:rPr>
          <w:t>わたる</w:t>
        </w:r>
      </w:ins>
      <w:del w:id="186" w:author="Date Masahiro" w:date="2018-08-07T12:06:00Z">
        <w:r w:rsidR="00FF1AF5" w:rsidRPr="00B4767A" w:rsidDel="001E2058">
          <w:rPr>
            <w:rFonts w:ascii="Verdana" w:eastAsia="ＭＳ Ｐゴシック" w:hAnsi="Verdana" w:hint="eastAsia"/>
          </w:rPr>
          <w:delText>に</w:delText>
        </w:r>
      </w:del>
      <w:del w:id="187" w:author="Date Masahiro" w:date="2018-08-07T12:09:00Z">
        <w:r w:rsidR="00FF1AF5" w:rsidRPr="00B4767A" w:rsidDel="001E2058">
          <w:rPr>
            <w:rFonts w:ascii="Verdana" w:eastAsia="ＭＳ Ｐゴシック" w:hAnsi="Verdana" w:hint="eastAsia"/>
          </w:rPr>
          <w:delText>行われた</w:delText>
        </w:r>
      </w:del>
      <w:r w:rsidR="00FF1AF5" w:rsidRPr="00B4767A">
        <w:rPr>
          <w:rFonts w:ascii="Verdana" w:eastAsia="ＭＳ Ｐゴシック" w:hAnsi="Verdana" w:hint="eastAsia"/>
        </w:rPr>
        <w:t>計画作り、オープンになされたコミュニケーション、上層・下層インフラの整備</w:t>
      </w:r>
      <w:r w:rsidR="00255581" w:rsidRPr="00B4767A">
        <w:rPr>
          <w:rFonts w:ascii="Verdana" w:eastAsia="ＭＳ Ｐゴシック" w:hAnsi="Verdana" w:hint="eastAsia"/>
        </w:rPr>
        <w:t>があったでしょう。</w:t>
      </w:r>
      <w:r w:rsidR="00FF1AF5" w:rsidRPr="00B4767A">
        <w:rPr>
          <w:rFonts w:ascii="Verdana" w:eastAsia="ＭＳ Ｐゴシック" w:hAnsi="Verdana" w:hint="eastAsia"/>
        </w:rPr>
        <w:t>さらには、管理・統制</w:t>
      </w:r>
      <w:r w:rsidR="00255581" w:rsidRPr="00B4767A">
        <w:rPr>
          <w:rFonts w:ascii="Verdana" w:eastAsia="ＭＳ Ｐゴシック" w:hAnsi="Verdana" w:hint="eastAsia"/>
        </w:rPr>
        <w:t>、</w:t>
      </w:r>
      <w:r w:rsidR="00FF1AF5" w:rsidRPr="00B4767A">
        <w:rPr>
          <w:rFonts w:ascii="Verdana" w:eastAsia="ＭＳ Ｐゴシック" w:hAnsi="Verdana" w:hint="eastAsia"/>
        </w:rPr>
        <w:t>技術プロセス</w:t>
      </w:r>
      <w:r w:rsidR="00255581" w:rsidRPr="00B4767A">
        <w:rPr>
          <w:rFonts w:ascii="Verdana" w:eastAsia="ＭＳ Ｐゴシック" w:hAnsi="Verdana" w:hint="eastAsia"/>
        </w:rPr>
        <w:t>、および、両者の間の諸々</w:t>
      </w:r>
      <w:r w:rsidR="00FF1AF5" w:rsidRPr="00B4767A">
        <w:rPr>
          <w:rFonts w:ascii="Verdana" w:eastAsia="ＭＳ Ｐゴシック" w:hAnsi="Verdana" w:hint="eastAsia"/>
        </w:rPr>
        <w:t>の</w:t>
      </w:r>
      <w:r w:rsidR="007417B8" w:rsidRPr="00B4767A">
        <w:rPr>
          <w:rFonts w:ascii="Verdana" w:eastAsia="ＭＳ Ｐゴシック" w:hAnsi="Verdana" w:hint="eastAsia"/>
        </w:rPr>
        <w:t>事柄</w:t>
      </w:r>
      <w:r w:rsidR="00A42207" w:rsidRPr="00B4767A">
        <w:rPr>
          <w:rFonts w:ascii="Verdana" w:eastAsia="ＭＳ Ｐゴシック" w:hAnsi="Verdana" w:hint="eastAsia"/>
        </w:rPr>
        <w:t>の</w:t>
      </w:r>
      <w:r w:rsidR="00FF1AF5" w:rsidRPr="00B4767A">
        <w:rPr>
          <w:rFonts w:ascii="Verdana" w:eastAsia="ＭＳ Ｐゴシック" w:hAnsi="Verdana" w:hint="eastAsia"/>
        </w:rPr>
        <w:t>ために作</w:t>
      </w:r>
      <w:r w:rsidR="00255581" w:rsidRPr="00B4767A">
        <w:rPr>
          <w:rFonts w:ascii="Verdana" w:eastAsia="ＭＳ Ｐゴシック" w:hAnsi="Verdana" w:hint="eastAsia"/>
        </w:rPr>
        <w:t>った</w:t>
      </w:r>
      <w:r w:rsidR="002453D6" w:rsidRPr="00B4767A">
        <w:rPr>
          <w:rFonts w:ascii="Verdana" w:eastAsia="ＭＳ Ｐゴシック" w:hAnsi="Verdana" w:hint="eastAsia"/>
        </w:rPr>
        <w:t>いくつものステップもあった</w:t>
      </w:r>
      <w:r w:rsidR="00A42207" w:rsidRPr="00B4767A">
        <w:rPr>
          <w:rFonts w:ascii="Verdana" w:eastAsia="ＭＳ Ｐゴシック" w:hAnsi="Verdana" w:hint="eastAsia"/>
        </w:rPr>
        <w:t>はずです</w:t>
      </w:r>
      <w:r w:rsidR="002453D6" w:rsidRPr="00B4767A">
        <w:rPr>
          <w:rFonts w:ascii="Verdana" w:eastAsia="ＭＳ Ｐゴシック" w:hAnsi="Verdana" w:hint="eastAsia"/>
        </w:rPr>
        <w:t>。</w:t>
      </w:r>
    </w:p>
    <w:p w14:paraId="304AFC68" w14:textId="77777777" w:rsidR="00544125" w:rsidRPr="00B4767A" w:rsidRDefault="00544125" w:rsidP="00544125">
      <w:pPr>
        <w:rPr>
          <w:rFonts w:ascii="Verdana" w:eastAsia="ＭＳ Ｐゴシック" w:hAnsi="Verdana"/>
        </w:rPr>
      </w:pPr>
    </w:p>
    <w:p w14:paraId="47C1E48B" w14:textId="7738A75C" w:rsidR="00544125" w:rsidRPr="00B4767A" w:rsidRDefault="00544125" w:rsidP="00544125">
      <w:pPr>
        <w:rPr>
          <w:rFonts w:ascii="Verdana" w:eastAsia="ＭＳ Ｐゴシック" w:hAnsi="Verdana"/>
        </w:rPr>
      </w:pPr>
      <w:r w:rsidRPr="00B4767A">
        <w:rPr>
          <w:rFonts w:ascii="Verdana" w:eastAsia="ＭＳ Ｐゴシック" w:hAnsi="Verdana"/>
        </w:rPr>
        <w:t>Once these critical parts are all in place, it is time to open it to the world and gain input from contributors. When interested contributors inspect the project and see it is thoughtful, concise, and valuable, they’ll be excited to participate out of the gate because it’s something they can use.</w:t>
      </w:r>
    </w:p>
    <w:p w14:paraId="537966FD" w14:textId="0D999A03" w:rsidR="002453D6" w:rsidRPr="00B4767A" w:rsidRDefault="002453D6" w:rsidP="00544125">
      <w:pPr>
        <w:rPr>
          <w:rFonts w:ascii="Verdana" w:eastAsia="ＭＳ Ｐゴシック" w:hAnsi="Verdana"/>
        </w:rPr>
      </w:pPr>
      <w:r w:rsidRPr="00B4767A">
        <w:rPr>
          <w:rFonts w:ascii="Verdana" w:eastAsia="ＭＳ Ｐゴシック" w:hAnsi="Verdana" w:hint="eastAsia"/>
        </w:rPr>
        <w:t>これらの必須の要素が整うと、当該プロジェクトを世界に公開し、貢献者からの入力を得る時となります。関心を持つ貢献者</w:t>
      </w:r>
      <w:r w:rsidR="000B06A5" w:rsidRPr="00B4767A">
        <w:rPr>
          <w:rFonts w:ascii="Verdana" w:eastAsia="ＭＳ Ｐゴシック" w:hAnsi="Verdana" w:hint="eastAsia"/>
        </w:rPr>
        <w:t>たち</w:t>
      </w:r>
      <w:r w:rsidRPr="00B4767A">
        <w:rPr>
          <w:rFonts w:ascii="Verdana" w:eastAsia="ＭＳ Ｐゴシック" w:hAnsi="Verdana" w:hint="eastAsia"/>
        </w:rPr>
        <w:t>がプロジェクトを調べ、それが思慮に富み、簡明で、価値あるものであるとみなされると、</w:t>
      </w:r>
      <w:r w:rsidR="000B06A5" w:rsidRPr="00B4767A">
        <w:rPr>
          <w:rFonts w:ascii="Verdana" w:eastAsia="ＭＳ Ｐゴシック" w:hAnsi="Verdana" w:hint="eastAsia"/>
        </w:rPr>
        <w:t>彼らは、自ら利用できる何かがあるということで、堰を切ったように</w:t>
      </w:r>
      <w:r w:rsidRPr="00B4767A">
        <w:rPr>
          <w:rFonts w:ascii="Verdana" w:eastAsia="ＭＳ Ｐゴシック" w:hAnsi="Verdana" w:hint="eastAsia"/>
        </w:rPr>
        <w:t>わくわくして参加</w:t>
      </w:r>
      <w:r w:rsidR="000B06A5" w:rsidRPr="00B4767A">
        <w:rPr>
          <w:rFonts w:ascii="Verdana" w:eastAsia="ＭＳ Ｐゴシック" w:hAnsi="Verdana" w:hint="eastAsia"/>
        </w:rPr>
        <w:t>します。</w:t>
      </w:r>
    </w:p>
    <w:p w14:paraId="74697C43" w14:textId="77777777" w:rsidR="00544125" w:rsidRPr="00B4767A" w:rsidRDefault="00544125" w:rsidP="00544125">
      <w:pPr>
        <w:rPr>
          <w:rFonts w:ascii="Verdana" w:eastAsia="ＭＳ Ｐゴシック" w:hAnsi="Verdana"/>
        </w:rPr>
      </w:pPr>
    </w:p>
    <w:p w14:paraId="0DD11965" w14:textId="58B6278D" w:rsidR="00544125" w:rsidRPr="00B4767A" w:rsidRDefault="00544125" w:rsidP="00544125">
      <w:pPr>
        <w:rPr>
          <w:rFonts w:ascii="Verdana" w:eastAsia="ＭＳ Ｐゴシック" w:hAnsi="Verdana"/>
        </w:rPr>
      </w:pPr>
      <w:r w:rsidRPr="00B4767A">
        <w:rPr>
          <w:rFonts w:ascii="Verdana" w:eastAsia="ＭＳ Ｐゴシック" w:hAnsi="Verdana"/>
        </w:rPr>
        <w:t>Essential tasks prior to launch:</w:t>
      </w:r>
    </w:p>
    <w:p w14:paraId="5F182A7B" w14:textId="5043BE04" w:rsidR="000B06A5" w:rsidRPr="00B4767A" w:rsidRDefault="000B06A5" w:rsidP="00544125">
      <w:pPr>
        <w:rPr>
          <w:rFonts w:ascii="Verdana" w:eastAsia="ＭＳ Ｐゴシック" w:hAnsi="Verdana"/>
        </w:rPr>
      </w:pPr>
      <w:r w:rsidRPr="00B4767A">
        <w:rPr>
          <w:rFonts w:ascii="Verdana" w:eastAsia="ＭＳ Ｐゴシック" w:hAnsi="Verdana" w:hint="eastAsia"/>
        </w:rPr>
        <w:t>始動に先立つ重要な仕事</w:t>
      </w:r>
    </w:p>
    <w:p w14:paraId="29C7DF55" w14:textId="77777777" w:rsidR="00544125" w:rsidRPr="00B4767A" w:rsidRDefault="00544125" w:rsidP="00544125">
      <w:pPr>
        <w:rPr>
          <w:rFonts w:ascii="Verdana" w:eastAsia="ＭＳ Ｐゴシック" w:hAnsi="Verdana"/>
        </w:rPr>
      </w:pPr>
    </w:p>
    <w:p w14:paraId="73CF76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Pre-brief launch partners</w:t>
      </w:r>
    </w:p>
    <w:p w14:paraId="790A95E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that all project infrastructure is running, secure, and scalable</w:t>
      </w:r>
    </w:p>
    <w:p w14:paraId="2625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developers join and monitor communication channels (IRC, mailing lists, etc.)</w:t>
      </w:r>
    </w:p>
    <w:p w14:paraId="17C78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Release source code</w:t>
      </w:r>
    </w:p>
    <w:p w14:paraId="5D8A3E5B" w14:textId="51DD8FEB"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the open source development model</w:t>
      </w:r>
    </w:p>
    <w:p w14:paraId="3BE71CDD" w14:textId="74740F03"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パートナーに始動を事前に説明</w:t>
      </w:r>
    </w:p>
    <w:p w14:paraId="2370E732" w14:textId="2C803D0F"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プロジェクトのインフラが動作すること、安全であること、拡張性があることを確認</w:t>
      </w:r>
    </w:p>
    <w:p w14:paraId="4EB32584" w14:textId="73B3D811"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開発者がコミュニケーション</w:t>
      </w:r>
      <w:r w:rsidR="00F4238A" w:rsidRPr="00B4767A">
        <w:rPr>
          <w:rFonts w:ascii="Verdana" w:eastAsia="ＭＳ Ｐゴシック" w:hAnsi="Verdana" w:hint="eastAsia"/>
        </w:rPr>
        <w:t>チャネル</w:t>
      </w:r>
      <w:r w:rsidR="00F4238A" w:rsidRPr="00B4767A">
        <w:rPr>
          <w:rFonts w:ascii="Verdana" w:eastAsia="ＭＳ Ｐゴシック" w:hAnsi="Verdana" w:hint="eastAsia"/>
        </w:rPr>
        <w:t>(IRC</w:t>
      </w:r>
      <w:r w:rsidR="00F4238A" w:rsidRPr="00B4767A">
        <w:rPr>
          <w:rFonts w:ascii="Verdana" w:eastAsia="ＭＳ Ｐゴシック" w:hAnsi="Verdana" w:hint="eastAsia"/>
        </w:rPr>
        <w:t>、メーリングリスト、その他</w:t>
      </w:r>
      <w:r w:rsidR="00F4238A" w:rsidRPr="00B4767A">
        <w:rPr>
          <w:rFonts w:ascii="Verdana" w:eastAsia="ＭＳ Ｐゴシック" w:hAnsi="Verdana" w:hint="eastAsia"/>
        </w:rPr>
        <w:t>)</w:t>
      </w:r>
      <w:r w:rsidR="00F4238A" w:rsidRPr="00B4767A">
        <w:rPr>
          <w:rFonts w:ascii="Verdana" w:eastAsia="ＭＳ Ｐゴシック" w:hAnsi="Verdana" w:hint="eastAsia"/>
        </w:rPr>
        <w:t>に参加し、受信することを確認</w:t>
      </w:r>
    </w:p>
    <w:p w14:paraId="557502BB" w14:textId="20FC1AD8" w:rsidR="00F4238A" w:rsidRPr="00B4767A" w:rsidRDefault="00F4238A" w:rsidP="00544125">
      <w:pPr>
        <w:rPr>
          <w:rFonts w:ascii="Verdana" w:eastAsia="ＭＳ Ｐゴシック" w:hAnsi="Verdana"/>
        </w:rPr>
      </w:pPr>
      <w:r w:rsidRPr="00B4767A">
        <w:rPr>
          <w:rFonts w:ascii="Verdana" w:eastAsia="ＭＳ Ｐゴシック" w:hAnsi="Verdana" w:hint="eastAsia"/>
        </w:rPr>
        <w:t xml:space="preserve">　　ソースコードを公開</w:t>
      </w:r>
    </w:p>
    <w:p w14:paraId="029EA118" w14:textId="2B8A3023" w:rsidR="00F4238A" w:rsidRPr="00B4767A" w:rsidRDefault="00F4238A" w:rsidP="00544125">
      <w:pPr>
        <w:rPr>
          <w:rFonts w:ascii="Verdana" w:eastAsia="ＭＳ Ｐゴシック" w:hAnsi="Verdana"/>
        </w:rPr>
      </w:pPr>
      <w:r w:rsidRPr="00B4767A">
        <w:rPr>
          <w:rFonts w:ascii="Verdana" w:eastAsia="ＭＳ Ｐゴシック" w:hAnsi="Verdana" w:hint="eastAsia"/>
        </w:rPr>
        <w:t xml:space="preserve">　　オープンソース開発モデルを踏襲</w:t>
      </w:r>
    </w:p>
    <w:p w14:paraId="1B871123" w14:textId="77777777" w:rsidR="00544125" w:rsidRPr="00B4767A" w:rsidRDefault="00544125" w:rsidP="00544125">
      <w:pPr>
        <w:rPr>
          <w:rFonts w:ascii="Verdana" w:eastAsia="ＭＳ Ｐゴシック" w:hAnsi="Verdana"/>
        </w:rPr>
      </w:pPr>
    </w:p>
    <w:p w14:paraId="27A92AA8" w14:textId="6F656602" w:rsidR="00544125" w:rsidRPr="00B4767A" w:rsidRDefault="00544125" w:rsidP="00544125">
      <w:pPr>
        <w:rPr>
          <w:rFonts w:ascii="Verdana" w:eastAsia="ＭＳ Ｐゴシック" w:hAnsi="Verdana"/>
        </w:rPr>
      </w:pPr>
      <w:r w:rsidRPr="00B4767A">
        <w:rPr>
          <w:rFonts w:ascii="Verdana" w:eastAsia="ＭＳ Ｐゴシック" w:hAnsi="Verdana"/>
        </w:rPr>
        <w:t>Don’t forget marketing!</w:t>
      </w:r>
    </w:p>
    <w:p w14:paraId="20075CE1" w14:textId="7AAA5666" w:rsidR="00F4238A" w:rsidRPr="00B4767A" w:rsidRDefault="00F4238A" w:rsidP="00544125">
      <w:pPr>
        <w:rPr>
          <w:rFonts w:ascii="Verdana" w:eastAsia="ＭＳ Ｐゴシック" w:hAnsi="Verdana"/>
        </w:rPr>
      </w:pPr>
      <w:r w:rsidRPr="00B4767A">
        <w:rPr>
          <w:rFonts w:ascii="Verdana" w:eastAsia="ＭＳ Ｐゴシック" w:hAnsi="Verdana" w:hint="eastAsia"/>
        </w:rPr>
        <w:t>マーケッティング活動を忘れないで</w:t>
      </w:r>
    </w:p>
    <w:p w14:paraId="1FD638B0" w14:textId="77777777" w:rsidR="00544125" w:rsidRPr="00B4767A" w:rsidRDefault="00544125" w:rsidP="00544125">
      <w:pPr>
        <w:rPr>
          <w:rFonts w:ascii="Verdana" w:eastAsia="ＭＳ Ｐゴシック" w:hAnsi="Verdana"/>
        </w:rPr>
      </w:pPr>
    </w:p>
    <w:p w14:paraId="7849809D" w14:textId="10C77A6F" w:rsidR="00544125" w:rsidRPr="00B4767A" w:rsidRDefault="00544125" w:rsidP="00544125">
      <w:pPr>
        <w:rPr>
          <w:rFonts w:ascii="Verdana" w:eastAsia="ＭＳ Ｐゴシック" w:hAnsi="Verdana"/>
        </w:rPr>
      </w:pPr>
      <w:r w:rsidRPr="00B4767A">
        <w:rPr>
          <w:rFonts w:ascii="Verdana" w:eastAsia="ＭＳ Ｐゴシック" w:hAnsi="Verdana"/>
        </w:rPr>
        <w:t xml:space="preserve">Of course, the launch doesn’t mean the end of your work. To keep the project moving along, there are a series of additional business and marketing steps that need attention as well. They include promoting the project, laying out a </w:t>
      </w:r>
      <w:r w:rsidRPr="00B4767A">
        <w:rPr>
          <w:rFonts w:ascii="Verdana" w:eastAsia="ＭＳ Ｐゴシック" w:hAnsi="Verdana"/>
        </w:rPr>
        <w:lastRenderedPageBreak/>
        <w:t>successful operational strategy, providing a realistic budget and project branding, as well as establishing lively social media accounts and useful domain names to bolster its long-term success.</w:t>
      </w:r>
    </w:p>
    <w:p w14:paraId="4FB0B0A4" w14:textId="0E9A43CF" w:rsidR="00036CFA" w:rsidRPr="00B4767A" w:rsidRDefault="00036CFA" w:rsidP="00544125">
      <w:pPr>
        <w:rPr>
          <w:rFonts w:ascii="Verdana" w:eastAsia="ＭＳ Ｐゴシック" w:hAnsi="Verdana"/>
        </w:rPr>
      </w:pPr>
      <w:r w:rsidRPr="00B4767A">
        <w:rPr>
          <w:rFonts w:ascii="Verdana" w:eastAsia="ＭＳ Ｐゴシック" w:hAnsi="Verdana" w:hint="eastAsia"/>
        </w:rPr>
        <w:t>もちろん、プロジェクトの始動が活動の終わりを意味している訳ではありません。プロジェクトの前進を続けさせるためには、注意が必要な</w:t>
      </w:r>
      <w:r w:rsidR="0003628F" w:rsidRPr="00B4767A">
        <w:rPr>
          <w:rFonts w:ascii="Verdana" w:eastAsia="ＭＳ Ｐゴシック" w:hAnsi="Verdana" w:hint="eastAsia"/>
        </w:rPr>
        <w:t>一連の</w:t>
      </w:r>
      <w:r w:rsidRPr="00B4767A">
        <w:rPr>
          <w:rFonts w:ascii="Verdana" w:eastAsia="ＭＳ Ｐゴシック" w:hAnsi="Verdana" w:hint="eastAsia"/>
        </w:rPr>
        <w:t>ビジネス上、および、マーケッティング上の</w:t>
      </w:r>
      <w:r w:rsidR="0003628F" w:rsidRPr="00B4767A">
        <w:rPr>
          <w:rFonts w:ascii="Verdana" w:eastAsia="ＭＳ Ｐゴシック" w:hAnsi="Verdana" w:hint="eastAsia"/>
        </w:rPr>
        <w:t>追加のステップがあります。それらの中には、プロジェクトの</w:t>
      </w:r>
      <w:r w:rsidR="00525A23" w:rsidRPr="00B4767A">
        <w:rPr>
          <w:rFonts w:ascii="Verdana" w:eastAsia="ＭＳ Ｐゴシック" w:hAnsi="Verdana" w:hint="eastAsia"/>
        </w:rPr>
        <w:t>普及活動</w:t>
      </w:r>
      <w:r w:rsidR="0003628F" w:rsidRPr="00B4767A">
        <w:rPr>
          <w:rFonts w:ascii="Verdana" w:eastAsia="ＭＳ Ｐゴシック" w:hAnsi="Verdana" w:hint="eastAsia"/>
        </w:rPr>
        <w:t>、</w:t>
      </w:r>
      <w:r w:rsidR="006042F2" w:rsidRPr="00B4767A">
        <w:rPr>
          <w:rFonts w:ascii="Verdana" w:eastAsia="ＭＳ Ｐゴシック" w:hAnsi="Verdana" w:hint="eastAsia"/>
        </w:rPr>
        <w:t>上手くいく</w:t>
      </w:r>
      <w:r w:rsidR="0003628F" w:rsidRPr="00B4767A">
        <w:rPr>
          <w:rFonts w:ascii="Verdana" w:eastAsia="ＭＳ Ｐゴシック" w:hAnsi="Verdana" w:hint="eastAsia"/>
        </w:rPr>
        <w:t>運営戦略の設定、</w:t>
      </w:r>
      <w:r w:rsidR="006042F2" w:rsidRPr="00B4767A">
        <w:rPr>
          <w:rFonts w:ascii="Verdana" w:eastAsia="ＭＳ Ｐゴシック" w:hAnsi="Verdana" w:hint="eastAsia"/>
        </w:rPr>
        <w:t>現実的な予算の提供、および、プロジェクトのブランディングが含まれ、さらに、長期的成功を助けるような</w:t>
      </w:r>
      <w:del w:id="188" w:author="Date Masahiro" w:date="2018-08-07T12:07:00Z">
        <w:r w:rsidR="006042F2" w:rsidRPr="00B4767A" w:rsidDel="001E2058">
          <w:rPr>
            <w:rFonts w:ascii="Verdana" w:eastAsia="ＭＳ Ｐゴシック" w:hAnsi="Verdana" w:hint="eastAsia"/>
          </w:rPr>
          <w:delText>生彩ある</w:delText>
        </w:r>
      </w:del>
      <w:ins w:id="189" w:author="Date Masahiro" w:date="2018-08-07T12:07:00Z">
        <w:r w:rsidR="001E2058">
          <w:rPr>
            <w:rFonts w:ascii="Verdana" w:eastAsia="ＭＳ Ｐゴシック" w:hAnsi="Verdana" w:hint="eastAsia"/>
          </w:rPr>
          <w:t>活動的な</w:t>
        </w:r>
      </w:ins>
      <w:r w:rsidR="00957BFC" w:rsidRPr="00B4767A">
        <w:rPr>
          <w:rFonts w:ascii="Verdana" w:eastAsia="ＭＳ Ｐゴシック" w:hAnsi="Verdana" w:hint="eastAsia"/>
        </w:rPr>
        <w:t>ソーシアルメディアアカウントおよび使いやすいドメイン名を</w:t>
      </w:r>
      <w:r w:rsidR="00A42207" w:rsidRPr="00B4767A">
        <w:rPr>
          <w:rFonts w:ascii="Verdana" w:eastAsia="ＭＳ Ｐゴシック" w:hAnsi="Verdana" w:hint="eastAsia"/>
        </w:rPr>
        <w:t>確保</w:t>
      </w:r>
      <w:r w:rsidR="006042F2" w:rsidRPr="00B4767A">
        <w:rPr>
          <w:rFonts w:ascii="Verdana" w:eastAsia="ＭＳ Ｐゴシック" w:hAnsi="Verdana" w:hint="eastAsia"/>
        </w:rPr>
        <w:t>することも含まれます。</w:t>
      </w:r>
    </w:p>
    <w:p w14:paraId="36D80E95" w14:textId="77777777" w:rsidR="00544125" w:rsidRPr="00B4767A" w:rsidRDefault="00544125" w:rsidP="00544125">
      <w:pPr>
        <w:rPr>
          <w:rFonts w:ascii="Verdana" w:eastAsia="ＭＳ Ｐゴシック" w:hAnsi="Verdana"/>
        </w:rPr>
      </w:pPr>
    </w:p>
    <w:p w14:paraId="19B4343C" w14:textId="0A98F8F5" w:rsidR="00544125" w:rsidRPr="00B4767A" w:rsidRDefault="00544125" w:rsidP="00544125">
      <w:pPr>
        <w:rPr>
          <w:rFonts w:ascii="Verdana" w:eastAsia="ＭＳ Ｐゴシック" w:hAnsi="Verdana"/>
        </w:rPr>
      </w:pPr>
      <w:r w:rsidRPr="00B4767A">
        <w:rPr>
          <w:rFonts w:ascii="Verdana" w:eastAsia="ＭＳ Ｐゴシック" w:hAnsi="Verdana"/>
        </w:rPr>
        <w:t>A marketing review establishes guidelines for branding. This is particularly important, as it helps to ensure a consistent message in the market. Steps in the marketing review include:</w:t>
      </w:r>
    </w:p>
    <w:p w14:paraId="29938BC6" w14:textId="7B2A072B" w:rsidR="00957BFC" w:rsidRPr="00B4767A" w:rsidRDefault="00957BFC" w:rsidP="00544125">
      <w:pPr>
        <w:rPr>
          <w:rFonts w:ascii="Verdana" w:eastAsia="ＭＳ Ｐゴシック" w:hAnsi="Verdana"/>
        </w:rPr>
      </w:pPr>
      <w:r w:rsidRPr="00B4767A">
        <w:rPr>
          <w:rFonts w:ascii="Verdana" w:eastAsia="ＭＳ Ｐゴシック" w:hAnsi="Verdana" w:hint="eastAsia"/>
        </w:rPr>
        <w:t>マーケッティングレビューによってブランディングに向けたガイドラインを確立させます。こ</w:t>
      </w:r>
      <w:r w:rsidR="00A746AA" w:rsidRPr="00B4767A">
        <w:rPr>
          <w:rFonts w:ascii="Verdana" w:eastAsia="ＭＳ Ｐゴシック" w:hAnsi="Verdana" w:hint="eastAsia"/>
        </w:rPr>
        <w:t>れ</w:t>
      </w:r>
      <w:r w:rsidRPr="00B4767A">
        <w:rPr>
          <w:rFonts w:ascii="Verdana" w:eastAsia="ＭＳ Ｐゴシック" w:hAnsi="Verdana" w:hint="eastAsia"/>
        </w:rPr>
        <w:t>は、市場における一貫したメッセージを確かなものとするのに役立</w:t>
      </w:r>
      <w:r w:rsidR="00A746AA" w:rsidRPr="00B4767A">
        <w:rPr>
          <w:rFonts w:ascii="Verdana" w:eastAsia="ＭＳ Ｐゴシック" w:hAnsi="Verdana" w:hint="eastAsia"/>
        </w:rPr>
        <w:t>つため特に重要です。マーケッティングレビューのステップには次があります。</w:t>
      </w:r>
    </w:p>
    <w:p w14:paraId="3144ADED" w14:textId="77777777" w:rsidR="00544125" w:rsidRPr="00B4767A" w:rsidRDefault="00544125" w:rsidP="00544125">
      <w:pPr>
        <w:rPr>
          <w:rFonts w:ascii="Verdana" w:eastAsia="ＭＳ Ｐゴシック" w:hAnsi="Verdana"/>
        </w:rPr>
      </w:pPr>
    </w:p>
    <w:p w14:paraId="32D125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 a project logo, color scheme, website, collateral, etc.</w:t>
      </w:r>
    </w:p>
    <w:p w14:paraId="1C9A84D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Formalize branding guidelines</w:t>
      </w:r>
    </w:p>
    <w:p w14:paraId="6EE7E8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social media accounts for the project (Twitter, Facebook, LinkedIn, etc.)</w:t>
      </w:r>
    </w:p>
    <w:p w14:paraId="51D61F3F" w14:textId="1661FC12"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domain names for the project</w:t>
      </w:r>
    </w:p>
    <w:p w14:paraId="48100426" w14:textId="4F7A2503" w:rsidR="00A746AA" w:rsidRPr="00B4767A" w:rsidRDefault="00A746AA" w:rsidP="00544125">
      <w:pPr>
        <w:rPr>
          <w:rFonts w:ascii="Verdana" w:eastAsia="ＭＳ Ｐゴシック" w:hAnsi="Verdana"/>
        </w:rPr>
      </w:pPr>
      <w:r w:rsidRPr="00B4767A">
        <w:rPr>
          <w:rFonts w:ascii="Verdana" w:eastAsia="ＭＳ Ｐゴシック" w:hAnsi="Verdana" w:hint="eastAsia"/>
        </w:rPr>
        <w:t xml:space="preserve">　　プロジェクトロゴ、色使い、</w:t>
      </w:r>
      <w:r w:rsidRPr="00B4767A">
        <w:rPr>
          <w:rFonts w:ascii="Verdana" w:eastAsia="ＭＳ Ｐゴシック" w:hAnsi="Verdana" w:hint="eastAsia"/>
        </w:rPr>
        <w:t>Web</w:t>
      </w:r>
      <w:r w:rsidRPr="00B4767A">
        <w:rPr>
          <w:rFonts w:ascii="Verdana" w:eastAsia="ＭＳ Ｐゴシック" w:hAnsi="Verdana" w:hint="eastAsia"/>
        </w:rPr>
        <w:t>サイト、</w:t>
      </w:r>
      <w:r w:rsidR="00CE4FA1" w:rsidRPr="00B4767A">
        <w:rPr>
          <w:rFonts w:ascii="Verdana" w:eastAsia="ＭＳ Ｐゴシック" w:hAnsi="Verdana" w:hint="eastAsia"/>
        </w:rPr>
        <w:t>マーケッティング・</w:t>
      </w:r>
      <w:r w:rsidRPr="00B4767A">
        <w:rPr>
          <w:rFonts w:ascii="Verdana" w:eastAsia="ＭＳ Ｐゴシック" w:hAnsi="Verdana" w:hint="eastAsia"/>
        </w:rPr>
        <w:t>コラテラ</w:t>
      </w:r>
      <w:r w:rsidR="00E30410" w:rsidRPr="00B4767A">
        <w:rPr>
          <w:rFonts w:ascii="Verdana" w:eastAsia="ＭＳ Ｐゴシック" w:hAnsi="Verdana" w:hint="eastAsia"/>
        </w:rPr>
        <w:t>ル</w:t>
      </w:r>
      <w:r w:rsidR="00CE4FA1" w:rsidRPr="00B4767A">
        <w:rPr>
          <w:rFonts w:ascii="Verdana" w:eastAsia="ＭＳ Ｐゴシック" w:hAnsi="Verdana" w:hint="eastAsia"/>
        </w:rPr>
        <w:t>(</w:t>
      </w:r>
      <w:r w:rsidR="00CE4FA1" w:rsidRPr="00B4767A">
        <w:rPr>
          <w:rFonts w:ascii="Verdana" w:eastAsia="ＭＳ Ｐゴシック" w:hAnsi="Verdana" w:hint="eastAsia"/>
        </w:rPr>
        <w:t>販促資料</w:t>
      </w:r>
      <w:r w:rsidR="00CE4FA1" w:rsidRPr="00B4767A">
        <w:rPr>
          <w:rFonts w:ascii="Verdana" w:eastAsia="ＭＳ Ｐゴシック" w:hAnsi="Verdana" w:hint="eastAsia"/>
        </w:rPr>
        <w:t>)</w:t>
      </w:r>
      <w:r w:rsidR="00E30410" w:rsidRPr="00B4767A">
        <w:rPr>
          <w:rFonts w:ascii="Verdana" w:eastAsia="ＭＳ Ｐゴシック" w:hAnsi="Verdana" w:hint="eastAsia"/>
        </w:rPr>
        <w:t>、その他を</w:t>
      </w:r>
      <w:r w:rsidR="00A42207" w:rsidRPr="00B4767A">
        <w:rPr>
          <w:rFonts w:ascii="Verdana" w:eastAsia="ＭＳ Ｐゴシック" w:hAnsi="Verdana" w:hint="eastAsia"/>
        </w:rPr>
        <w:t>デザイン</w:t>
      </w:r>
    </w:p>
    <w:p w14:paraId="0D27CAC2" w14:textId="6A9D258C" w:rsidR="00E30410" w:rsidRPr="00B4767A" w:rsidRDefault="00E30410" w:rsidP="00544125">
      <w:pPr>
        <w:rPr>
          <w:rFonts w:ascii="Verdana" w:eastAsia="ＭＳ Ｐゴシック" w:hAnsi="Verdana"/>
        </w:rPr>
      </w:pPr>
      <w:r w:rsidRPr="00B4767A">
        <w:rPr>
          <w:rFonts w:ascii="Verdana" w:eastAsia="ＭＳ Ｐゴシック" w:hAnsi="Verdana" w:hint="eastAsia"/>
        </w:rPr>
        <w:t xml:space="preserve">　　ブランディングに向けたガイドラインを定める</w:t>
      </w:r>
    </w:p>
    <w:p w14:paraId="02212443" w14:textId="77777777" w:rsidR="00E30410" w:rsidRPr="00B4767A" w:rsidRDefault="00E30410" w:rsidP="00544125">
      <w:pPr>
        <w:rPr>
          <w:rFonts w:ascii="Verdana" w:eastAsia="ＭＳ Ｐゴシック" w:hAnsi="Verdana"/>
        </w:rPr>
      </w:pPr>
      <w:r w:rsidRPr="00B4767A">
        <w:rPr>
          <w:rFonts w:ascii="Verdana" w:eastAsia="ＭＳ Ｐゴシック" w:hAnsi="Verdana" w:hint="eastAsia"/>
        </w:rPr>
        <w:t xml:space="preserve">　　プロジェクトのソーシアルメディアアカウントを登録</w:t>
      </w:r>
      <w:r w:rsidRPr="00B4767A">
        <w:rPr>
          <w:rFonts w:ascii="Verdana" w:eastAsia="ＭＳ Ｐゴシック" w:hAnsi="Verdana" w:hint="eastAsia"/>
        </w:rPr>
        <w:t>(Twitter</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w:t>
      </w:r>
      <w:r w:rsidRPr="00B4767A">
        <w:rPr>
          <w:rFonts w:ascii="Verdana" w:eastAsia="ＭＳ Ｐゴシック" w:hAnsi="Verdana" w:hint="eastAsia"/>
        </w:rPr>
        <w:t>LinkedIn</w:t>
      </w:r>
      <w:r w:rsidRPr="00B4767A">
        <w:rPr>
          <w:rFonts w:ascii="Verdana" w:eastAsia="ＭＳ Ｐゴシック" w:hAnsi="Verdana" w:hint="eastAsia"/>
        </w:rPr>
        <w:t>等</w:t>
      </w:r>
      <w:r w:rsidRPr="00B4767A">
        <w:rPr>
          <w:rFonts w:ascii="Verdana" w:eastAsia="ＭＳ Ｐゴシック" w:hAnsi="Verdana" w:hint="eastAsia"/>
        </w:rPr>
        <w:t>)</w:t>
      </w:r>
    </w:p>
    <w:p w14:paraId="29B6513D" w14:textId="7F213028" w:rsidR="00E30410" w:rsidRPr="00B4767A" w:rsidRDefault="00E30410" w:rsidP="00E30410">
      <w:pPr>
        <w:ind w:firstLineChars="200" w:firstLine="420"/>
        <w:rPr>
          <w:rFonts w:ascii="Verdana" w:eastAsia="ＭＳ Ｐゴシック" w:hAnsi="Verdana"/>
        </w:rPr>
      </w:pPr>
      <w:r w:rsidRPr="00B4767A">
        <w:rPr>
          <w:rFonts w:ascii="Verdana" w:eastAsia="ＭＳ Ｐゴシック" w:hAnsi="Verdana" w:hint="eastAsia"/>
        </w:rPr>
        <w:t>プロジェクトのドメイン名を登録</w:t>
      </w:r>
    </w:p>
    <w:p w14:paraId="1E798B08" w14:textId="77777777" w:rsidR="00544125" w:rsidRPr="00B4767A" w:rsidRDefault="00544125" w:rsidP="00544125">
      <w:pPr>
        <w:rPr>
          <w:rFonts w:ascii="Verdana" w:eastAsia="ＭＳ Ｐゴシック" w:hAnsi="Verdana"/>
        </w:rPr>
      </w:pPr>
    </w:p>
    <w:p w14:paraId="37D76EE6" w14:textId="37417BD9" w:rsidR="00544125" w:rsidRPr="00B4767A" w:rsidRDefault="00544125" w:rsidP="00544125">
      <w:pPr>
        <w:rPr>
          <w:rFonts w:ascii="Verdana" w:eastAsia="ＭＳ Ｐゴシック" w:hAnsi="Verdana"/>
        </w:rPr>
      </w:pPr>
      <w:r w:rsidRPr="00B4767A">
        <w:rPr>
          <w:rFonts w:ascii="Verdana" w:eastAsia="ＭＳ Ｐゴシック" w:hAnsi="Verdana"/>
        </w:rPr>
        <w:t>Now that you have the project, it’s your job to promote it and let people know it’s out there so they can use it and work on it. As a marketer, it’s a fun challenge because your litmus test for success here is how many people you can drive to the project to join in to contribute code, participate in forums, offer bug fixes and report issues.</w:t>
      </w:r>
    </w:p>
    <w:p w14:paraId="6638FD7C" w14:textId="5B9C0E60" w:rsidR="00E30410" w:rsidRPr="00B4767A" w:rsidRDefault="00525A23" w:rsidP="00544125">
      <w:pPr>
        <w:rPr>
          <w:rFonts w:ascii="Verdana" w:eastAsia="ＭＳ Ｐゴシック" w:hAnsi="Verdana"/>
        </w:rPr>
      </w:pPr>
      <w:r w:rsidRPr="00B4767A">
        <w:rPr>
          <w:rFonts w:ascii="Verdana" w:eastAsia="ＭＳ Ｐゴシック" w:hAnsi="Verdana" w:hint="eastAsia"/>
        </w:rPr>
        <w:t>プロジェクトの実働が始まると、プロジェクト</w:t>
      </w:r>
      <w:r w:rsidR="00995ED9" w:rsidRPr="00B4767A">
        <w:rPr>
          <w:rFonts w:ascii="Verdana" w:eastAsia="ＭＳ Ｐゴシック" w:hAnsi="Verdana" w:hint="eastAsia"/>
        </w:rPr>
        <w:t>を</w:t>
      </w:r>
      <w:r w:rsidRPr="00B4767A">
        <w:rPr>
          <w:rFonts w:ascii="Verdana" w:eastAsia="ＭＳ Ｐゴシック" w:hAnsi="Verdana" w:hint="eastAsia"/>
        </w:rPr>
        <w:t>普及させ、そ</w:t>
      </w:r>
      <w:r w:rsidR="00995ED9" w:rsidRPr="00B4767A">
        <w:rPr>
          <w:rFonts w:ascii="Verdana" w:eastAsia="ＭＳ Ｐゴシック" w:hAnsi="Verdana" w:hint="eastAsia"/>
        </w:rPr>
        <w:t>こにプロジェクトが</w:t>
      </w:r>
      <w:r w:rsidRPr="00B4767A">
        <w:rPr>
          <w:rFonts w:ascii="Verdana" w:eastAsia="ＭＳ Ｐゴシック" w:hAnsi="Verdana" w:hint="eastAsia"/>
        </w:rPr>
        <w:t>存在</w:t>
      </w:r>
      <w:r w:rsidR="00995ED9" w:rsidRPr="00B4767A">
        <w:rPr>
          <w:rFonts w:ascii="Verdana" w:eastAsia="ＭＳ Ｐゴシック" w:hAnsi="Verdana" w:hint="eastAsia"/>
        </w:rPr>
        <w:t>しているので、人々が利用し、活動に参加できるということを知らしめる責任があります。</w:t>
      </w:r>
      <w:del w:id="190" w:author="Date Masahiro" w:date="2018-08-07T12:12:00Z">
        <w:r w:rsidR="00995ED9" w:rsidRPr="00B4767A" w:rsidDel="001E2058">
          <w:rPr>
            <w:rFonts w:ascii="Verdana" w:eastAsia="ＭＳ Ｐゴシック" w:hAnsi="Verdana" w:hint="eastAsia"/>
          </w:rPr>
          <w:delText>いかに多くの</w:delText>
        </w:r>
      </w:del>
      <w:r w:rsidR="0018256F" w:rsidRPr="00B4767A">
        <w:rPr>
          <w:rFonts w:ascii="Verdana" w:eastAsia="ＭＳ Ｐゴシック" w:hAnsi="Verdana" w:hint="eastAsia"/>
        </w:rPr>
        <w:t>人々</w:t>
      </w:r>
      <w:ins w:id="191" w:author="Date Masahiro" w:date="2018-08-07T12:13:00Z">
        <w:r w:rsidR="001E2058">
          <w:rPr>
            <w:rFonts w:ascii="Verdana" w:eastAsia="ＭＳ Ｐゴシック" w:hAnsi="Verdana" w:hint="eastAsia"/>
          </w:rPr>
          <w:t>が</w:t>
        </w:r>
      </w:ins>
      <w:del w:id="192" w:author="Date Masahiro" w:date="2018-08-07T12:13:00Z">
        <w:r w:rsidR="0018256F" w:rsidRPr="00B4767A" w:rsidDel="001E2058">
          <w:rPr>
            <w:rFonts w:ascii="Verdana" w:eastAsia="ＭＳ Ｐゴシック" w:hAnsi="Verdana" w:hint="eastAsia"/>
          </w:rPr>
          <w:delText>を</w:delText>
        </w:r>
      </w:del>
      <w:r w:rsidR="0018256F" w:rsidRPr="00B4767A">
        <w:rPr>
          <w:rFonts w:ascii="Verdana" w:eastAsia="ＭＳ Ｐゴシック" w:hAnsi="Verdana" w:hint="eastAsia"/>
        </w:rPr>
        <w:t>プロジェクトに</w:t>
      </w:r>
      <w:r w:rsidR="00A42207" w:rsidRPr="00B4767A">
        <w:rPr>
          <w:rFonts w:ascii="Verdana" w:eastAsia="ＭＳ Ｐゴシック" w:hAnsi="Verdana" w:hint="eastAsia"/>
        </w:rPr>
        <w:t>引きつけ</w:t>
      </w:r>
      <w:ins w:id="193" w:author="Date Masahiro" w:date="2018-08-07T12:13:00Z">
        <w:r w:rsidR="001E2058">
          <w:rPr>
            <w:rFonts w:ascii="Verdana" w:eastAsia="ＭＳ Ｐゴシック" w:hAnsi="Verdana" w:hint="eastAsia"/>
          </w:rPr>
          <w:t>られ</w:t>
        </w:r>
      </w:ins>
      <w:r w:rsidR="0018256F" w:rsidRPr="00B4767A">
        <w:rPr>
          <w:rFonts w:ascii="Verdana" w:eastAsia="ＭＳ Ｐゴシック" w:hAnsi="Verdana" w:hint="eastAsia"/>
        </w:rPr>
        <w:t>、コードの貢献、フォーラムへの参加、バグ修正の提出、問題点の報告などの活動に</w:t>
      </w:r>
      <w:ins w:id="194" w:author="Date Masahiro" w:date="2018-08-07T12:13:00Z">
        <w:r w:rsidR="001E2058" w:rsidRPr="001E2058">
          <w:rPr>
            <w:rFonts w:ascii="Verdana" w:eastAsia="ＭＳ Ｐゴシック" w:hAnsi="Verdana" w:hint="eastAsia"/>
          </w:rPr>
          <w:lastRenderedPageBreak/>
          <w:t>いかに多くの</w:t>
        </w:r>
        <w:r w:rsidR="001E2058">
          <w:rPr>
            <w:rFonts w:ascii="Verdana" w:eastAsia="ＭＳ Ｐゴシック" w:hAnsi="Verdana" w:hint="eastAsia"/>
          </w:rPr>
          <w:t>人が</w:t>
        </w:r>
      </w:ins>
      <w:del w:id="195" w:author="Date Masahiro" w:date="2018-08-07T12:14:00Z">
        <w:r w:rsidR="008F3F7B" w:rsidRPr="00B4767A" w:rsidDel="001E2058">
          <w:rPr>
            <w:rFonts w:ascii="Verdana" w:eastAsia="ＭＳ Ｐゴシック" w:hAnsi="Verdana" w:hint="eastAsia"/>
          </w:rPr>
          <w:delText>加わるか</w:delText>
        </w:r>
      </w:del>
      <w:ins w:id="196" w:author="Date Masahiro" w:date="2018-08-07T12:14:00Z">
        <w:r w:rsidR="001E2058">
          <w:rPr>
            <w:rFonts w:ascii="Verdana" w:eastAsia="ＭＳ Ｐゴシック" w:hAnsi="Verdana" w:hint="eastAsia"/>
          </w:rPr>
          <w:t>加わってくれるか</w:t>
        </w:r>
      </w:ins>
      <w:r w:rsidR="008F3F7B" w:rsidRPr="00B4767A">
        <w:rPr>
          <w:rFonts w:ascii="Verdana" w:eastAsia="ＭＳ Ｐゴシック" w:hAnsi="Verdana" w:hint="eastAsia"/>
        </w:rPr>
        <w:t>が成功を示すリトマス試験となるため、マーケッティング活動に携わる者にとって、これは楽しみな挑戦となります。</w:t>
      </w:r>
    </w:p>
    <w:p w14:paraId="5EC641D9" w14:textId="77777777" w:rsidR="00544125" w:rsidRPr="00B4767A" w:rsidRDefault="00544125" w:rsidP="00544125">
      <w:pPr>
        <w:rPr>
          <w:rFonts w:ascii="Verdana" w:eastAsia="ＭＳ Ｐゴシック" w:hAnsi="Verdana"/>
        </w:rPr>
      </w:pPr>
    </w:p>
    <w:p w14:paraId="76D908EE" w14:textId="1ACAC5DA"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Since the community is essential to this, you want to make sure that you are taking care of the community. This can manifest itself in small things like acting quickly on requests and making sure your projects are helping. So, when someone comes to your project they can look at it and know how it’s doing.”</w:t>
      </w:r>
    </w:p>
    <w:p w14:paraId="70150CD1" w14:textId="173A57A3" w:rsidR="008F3F7B" w:rsidRPr="00B4767A" w:rsidRDefault="008F3F7B" w:rsidP="00544125">
      <w:pPr>
        <w:rPr>
          <w:rFonts w:ascii="Verdana" w:eastAsia="ＭＳ Ｐゴシック" w:hAnsi="Verdana"/>
        </w:rPr>
      </w:pPr>
      <w:r w:rsidRPr="00B4767A">
        <w:rPr>
          <w:rFonts w:ascii="Verdana" w:eastAsia="ＭＳ Ｐゴシック" w:hAnsi="Verdana" w:hint="eastAsia"/>
        </w:rPr>
        <w:t>「この活動にコミュニティは不可欠なので、</w:t>
      </w:r>
      <w:r w:rsidR="00A42207" w:rsidRPr="00B4767A">
        <w:rPr>
          <w:rFonts w:ascii="Verdana" w:eastAsia="ＭＳ Ｐゴシック" w:hAnsi="Verdana" w:hint="eastAsia"/>
        </w:rPr>
        <w:t>しっかりと</w:t>
      </w:r>
      <w:r w:rsidRPr="00B4767A">
        <w:rPr>
          <w:rFonts w:ascii="Verdana" w:eastAsia="ＭＳ Ｐゴシック" w:hAnsi="Verdana" w:hint="eastAsia"/>
        </w:rPr>
        <w:t>コミュニティの</w:t>
      </w:r>
      <w:r w:rsidR="00F5104C" w:rsidRPr="00B4767A">
        <w:rPr>
          <w:rFonts w:ascii="Verdana" w:eastAsia="ＭＳ Ｐゴシック" w:hAnsi="Verdana" w:hint="eastAsia"/>
        </w:rPr>
        <w:t>面倒を見ていくことが必要です。そのことは、小さなことですが、要望に対して敏速に行動することや、プロジェクトが</w:t>
      </w:r>
      <w:r w:rsidR="005A37A6" w:rsidRPr="00B4767A">
        <w:rPr>
          <w:rFonts w:ascii="Verdana" w:eastAsia="ＭＳ Ｐゴシック" w:hAnsi="Verdana" w:hint="eastAsia"/>
        </w:rPr>
        <w:t>確実に</w:t>
      </w:r>
      <w:r w:rsidR="00A42207" w:rsidRPr="00B4767A">
        <w:rPr>
          <w:rFonts w:ascii="Verdana" w:eastAsia="ＭＳ Ｐゴシック" w:hAnsi="Verdana" w:hint="eastAsia"/>
        </w:rPr>
        <w:t>役に立つ</w:t>
      </w:r>
      <w:r w:rsidR="005A37A6" w:rsidRPr="00B4767A">
        <w:rPr>
          <w:rFonts w:ascii="Verdana" w:eastAsia="ＭＳ Ｐゴシック" w:hAnsi="Verdana" w:hint="eastAsia"/>
        </w:rPr>
        <w:t>こと</w:t>
      </w:r>
      <w:r w:rsidR="00CE4FA1" w:rsidRPr="00B4767A">
        <w:rPr>
          <w:rFonts w:ascii="Verdana" w:eastAsia="ＭＳ Ｐゴシック" w:hAnsi="Verdana" w:hint="eastAsia"/>
        </w:rPr>
        <w:t>で</w:t>
      </w:r>
      <w:r w:rsidR="00A16A43" w:rsidRPr="00B4767A">
        <w:rPr>
          <w:rFonts w:ascii="Verdana" w:eastAsia="ＭＳ Ｐゴシック" w:hAnsi="Verdana" w:hint="eastAsia"/>
        </w:rPr>
        <w:t>証明</w:t>
      </w:r>
      <w:r w:rsidR="00CE4FA1" w:rsidRPr="00B4767A">
        <w:rPr>
          <w:rFonts w:ascii="Verdana" w:eastAsia="ＭＳ Ｐゴシック" w:hAnsi="Verdana" w:hint="eastAsia"/>
        </w:rPr>
        <w:t>でき</w:t>
      </w:r>
      <w:r w:rsidR="00A42207" w:rsidRPr="00B4767A">
        <w:rPr>
          <w:rFonts w:ascii="Verdana" w:eastAsia="ＭＳ Ｐゴシック" w:hAnsi="Verdana" w:hint="eastAsia"/>
        </w:rPr>
        <w:t>ま</w:t>
      </w:r>
      <w:r w:rsidR="00A16A43" w:rsidRPr="00B4767A">
        <w:rPr>
          <w:rFonts w:ascii="Verdana" w:eastAsia="ＭＳ Ｐゴシック" w:hAnsi="Verdana" w:hint="eastAsia"/>
        </w:rPr>
        <w:t>す。誰かがプロジェクトを訪問したとき、彼らはプロジェクトの様子を見て、どうやっているかを知ることができ</w:t>
      </w:r>
      <w:r w:rsidR="00A42207" w:rsidRPr="00B4767A">
        <w:rPr>
          <w:rFonts w:ascii="Verdana" w:eastAsia="ＭＳ Ｐゴシック" w:hAnsi="Verdana" w:hint="eastAsia"/>
        </w:rPr>
        <w:t>るのです</w:t>
      </w:r>
      <w:r w:rsidR="00A16A43" w:rsidRPr="00B4767A">
        <w:rPr>
          <w:rFonts w:ascii="Verdana" w:eastAsia="ＭＳ Ｐゴシック" w:hAnsi="Verdana" w:hint="eastAsia"/>
        </w:rPr>
        <w:t>。」</w:t>
      </w:r>
    </w:p>
    <w:p w14:paraId="7F389043" w14:textId="77777777" w:rsidR="00544125" w:rsidRPr="00B4767A" w:rsidRDefault="00544125" w:rsidP="00544125">
      <w:pPr>
        <w:rPr>
          <w:rFonts w:ascii="Verdana" w:eastAsia="ＭＳ Ｐゴシック" w:hAnsi="Verdana"/>
        </w:rPr>
      </w:pPr>
    </w:p>
    <w:p w14:paraId="380359A5"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6D3E8D65" w14:textId="194B2E71" w:rsidR="00A16A43" w:rsidRPr="00B4767A" w:rsidRDefault="00146FDA" w:rsidP="00A16A43">
      <w:pPr>
        <w:rPr>
          <w:rFonts w:ascii="Verdana" w:eastAsia="ＭＳ Ｐゴシック" w:hAnsi="Verdana"/>
        </w:rPr>
      </w:pPr>
      <w:hyperlink r:id="rId32" w:history="1">
        <w:r w:rsidR="00A16A43" w:rsidRPr="00B4767A">
          <w:rPr>
            <w:rStyle w:val="a7"/>
            <w:rFonts w:ascii="Verdana" w:eastAsia="ＭＳ Ｐゴシック" w:hAnsi="Verdana"/>
          </w:rPr>
          <w:t>Christine Abernathy</w:t>
        </w:r>
      </w:hyperlink>
      <w:r w:rsidR="00A16A43" w:rsidRPr="00B4767A">
        <w:rPr>
          <w:rFonts w:ascii="Verdana" w:eastAsia="ＭＳ Ｐゴシック" w:hAnsi="Verdana"/>
        </w:rPr>
        <w:t xml:space="preserve"> –</w:t>
      </w:r>
      <w:r w:rsidR="00A16A43" w:rsidRPr="00B4767A">
        <w:rPr>
          <w:rFonts w:ascii="Verdana" w:eastAsia="ＭＳ Ｐゴシック" w:hAnsi="Verdana" w:hint="eastAsia"/>
        </w:rPr>
        <w:t>オープンソースチーム開発者アドボケート、</w:t>
      </w:r>
      <w:r w:rsidR="00A16A43" w:rsidRPr="00B4767A">
        <w:rPr>
          <w:rFonts w:ascii="Verdana" w:eastAsia="ＭＳ Ｐゴシック" w:hAnsi="Verdana"/>
        </w:rPr>
        <w:t>Facebook</w:t>
      </w:r>
    </w:p>
    <w:p w14:paraId="7392D9CB" w14:textId="77777777" w:rsidR="00544125" w:rsidRPr="00B4767A" w:rsidRDefault="00544125" w:rsidP="00544125">
      <w:pPr>
        <w:rPr>
          <w:rFonts w:ascii="Verdana" w:eastAsia="ＭＳ Ｐゴシック" w:hAnsi="Verdana"/>
        </w:rPr>
      </w:pPr>
    </w:p>
    <w:p w14:paraId="63BA2C31" w14:textId="61779C54" w:rsidR="00544125" w:rsidRPr="00B4767A" w:rsidRDefault="00544125" w:rsidP="00544125">
      <w:pPr>
        <w:rPr>
          <w:rFonts w:ascii="Verdana" w:eastAsia="ＭＳ Ｐゴシック" w:hAnsi="Verdana"/>
        </w:rPr>
      </w:pPr>
      <w:r w:rsidRPr="00B4767A">
        <w:rPr>
          <w:rFonts w:ascii="Verdana" w:eastAsia="ＭＳ Ｐゴシック" w:hAnsi="Verdana"/>
        </w:rPr>
        <w:t>Build the community</w:t>
      </w:r>
    </w:p>
    <w:p w14:paraId="0A40BAC2" w14:textId="36C6A060" w:rsidR="00DB428D" w:rsidRPr="00B4767A" w:rsidRDefault="00A16A43" w:rsidP="00544125">
      <w:pPr>
        <w:rPr>
          <w:rFonts w:ascii="Verdana" w:eastAsia="ＭＳ Ｐゴシック" w:hAnsi="Verdana"/>
        </w:rPr>
      </w:pPr>
      <w:r w:rsidRPr="00B4767A">
        <w:rPr>
          <w:rFonts w:ascii="Verdana" w:eastAsia="ＭＳ Ｐゴシック" w:hAnsi="Verdana" w:hint="eastAsia"/>
        </w:rPr>
        <w:t>コミュニティの構築</w:t>
      </w:r>
    </w:p>
    <w:p w14:paraId="783E3FEB" w14:textId="77777777" w:rsidR="00544125" w:rsidRPr="00B4767A" w:rsidRDefault="00544125" w:rsidP="00544125">
      <w:pPr>
        <w:rPr>
          <w:rFonts w:ascii="Verdana" w:eastAsia="ＭＳ Ｐゴシック" w:hAnsi="Verdana"/>
        </w:rPr>
      </w:pPr>
    </w:p>
    <w:p w14:paraId="07271EB3" w14:textId="1608ED52" w:rsidR="00544125" w:rsidRPr="00B4767A" w:rsidRDefault="00544125" w:rsidP="00544125">
      <w:pPr>
        <w:rPr>
          <w:rFonts w:ascii="Verdana" w:eastAsia="ＭＳ Ｐゴシック" w:hAnsi="Verdana"/>
        </w:rPr>
      </w:pPr>
      <w:r w:rsidRPr="00B4767A">
        <w:rPr>
          <w:rFonts w:ascii="Verdana" w:eastAsia="ＭＳ Ｐゴシック" w:hAnsi="Verdana"/>
        </w:rPr>
        <w:t>After the project has launched, it is essential to monitor the vitality of the external community.</w:t>
      </w:r>
    </w:p>
    <w:p w14:paraId="6F851669" w14:textId="67E4B3BA" w:rsidR="00CE4FA1" w:rsidRPr="00B4767A" w:rsidRDefault="00CE4FA1" w:rsidP="00544125">
      <w:pPr>
        <w:rPr>
          <w:rFonts w:ascii="Verdana" w:eastAsia="ＭＳ Ｐゴシック" w:hAnsi="Verdana"/>
        </w:rPr>
      </w:pPr>
      <w:r w:rsidRPr="00B4767A">
        <w:rPr>
          <w:rFonts w:ascii="Verdana" w:eastAsia="ＭＳ Ｐゴシック" w:hAnsi="Verdana" w:hint="eastAsia"/>
        </w:rPr>
        <w:t>プロジェクトの始動後、外部</w:t>
      </w:r>
      <w:r w:rsidR="00A42207" w:rsidRPr="00B4767A">
        <w:rPr>
          <w:rFonts w:ascii="Verdana" w:eastAsia="ＭＳ Ｐゴシック" w:hAnsi="Verdana" w:hint="eastAsia"/>
        </w:rPr>
        <w:t>の</w:t>
      </w:r>
      <w:r w:rsidRPr="00B4767A">
        <w:rPr>
          <w:rFonts w:ascii="Verdana" w:eastAsia="ＭＳ Ｐゴシック" w:hAnsi="Verdana" w:hint="eastAsia"/>
        </w:rPr>
        <w:t>コミュニティの活度をよく見ていることが重要です。</w:t>
      </w:r>
    </w:p>
    <w:p w14:paraId="02D1641D" w14:textId="77777777" w:rsidR="00544125" w:rsidRPr="00B4767A" w:rsidRDefault="00544125" w:rsidP="00544125">
      <w:pPr>
        <w:rPr>
          <w:rFonts w:ascii="Verdana" w:eastAsia="ＭＳ Ｐゴシック" w:hAnsi="Verdana"/>
        </w:rPr>
      </w:pPr>
    </w:p>
    <w:p w14:paraId="35FA7105" w14:textId="4175B1F2" w:rsidR="00544125" w:rsidRPr="00B4767A" w:rsidRDefault="00544125" w:rsidP="00544125">
      <w:pPr>
        <w:rPr>
          <w:rFonts w:ascii="Verdana" w:eastAsia="ＭＳ Ｐゴシック" w:hAnsi="Verdana"/>
        </w:rPr>
      </w:pPr>
      <w:r w:rsidRPr="00B4767A">
        <w:rPr>
          <w:rFonts w:ascii="Verdana" w:eastAsia="ＭＳ Ｐゴシック" w:hAnsi="Verdana"/>
        </w:rPr>
        <w:t>Community building does not happen automatically. In the early stages of the project, it may be necessary to host developer events or sponsor meetups at major conferences to build momentum.</w:t>
      </w:r>
    </w:p>
    <w:p w14:paraId="5B385805" w14:textId="62816A5C" w:rsidR="00CE4FA1" w:rsidRPr="00B4767A" w:rsidRDefault="00CE4FA1" w:rsidP="00544125">
      <w:pPr>
        <w:rPr>
          <w:rFonts w:ascii="Verdana" w:eastAsia="ＭＳ Ｐゴシック" w:hAnsi="Verdana"/>
        </w:rPr>
      </w:pPr>
      <w:r w:rsidRPr="00B4767A">
        <w:rPr>
          <w:rFonts w:ascii="Verdana" w:eastAsia="ＭＳ Ｐゴシック" w:hAnsi="Verdana" w:hint="eastAsia"/>
        </w:rPr>
        <w:t>コミュニティの構築は</w:t>
      </w:r>
      <w:r w:rsidR="001142F1" w:rsidRPr="00B4767A">
        <w:rPr>
          <w:rFonts w:ascii="Verdana" w:eastAsia="ＭＳ Ｐゴシック" w:hAnsi="Verdana" w:hint="eastAsia"/>
        </w:rPr>
        <w:t>自動的に起きるものではありません。プロジェクトの初期の段階では、はずみをつけるために開発者イベントを主催したり、大きなコンファレンス中にミーティングを行うための資金援助を</w:t>
      </w:r>
      <w:r w:rsidR="00A70769" w:rsidRPr="00B4767A">
        <w:rPr>
          <w:rFonts w:ascii="Verdana" w:eastAsia="ＭＳ Ｐゴシック" w:hAnsi="Verdana" w:hint="eastAsia"/>
        </w:rPr>
        <w:t>したり</w:t>
      </w:r>
      <w:r w:rsidR="001142F1" w:rsidRPr="00B4767A">
        <w:rPr>
          <w:rFonts w:ascii="Verdana" w:eastAsia="ＭＳ Ｐゴシック" w:hAnsi="Verdana" w:hint="eastAsia"/>
        </w:rPr>
        <w:t>することが必要となるでしょう。</w:t>
      </w:r>
    </w:p>
    <w:p w14:paraId="63CEA768" w14:textId="77777777" w:rsidR="00544125" w:rsidRPr="00B4767A" w:rsidRDefault="00544125" w:rsidP="00544125">
      <w:pPr>
        <w:rPr>
          <w:rFonts w:ascii="Verdana" w:eastAsia="ＭＳ Ｐゴシック" w:hAnsi="Verdana"/>
        </w:rPr>
      </w:pPr>
    </w:p>
    <w:p w14:paraId="09F9226B" w14:textId="52BF5DB0" w:rsidR="00544125" w:rsidRPr="00B4767A" w:rsidRDefault="00544125" w:rsidP="00544125">
      <w:pPr>
        <w:rPr>
          <w:rFonts w:ascii="Verdana" w:eastAsia="ＭＳ Ｐゴシック" w:hAnsi="Verdana"/>
        </w:rPr>
      </w:pPr>
      <w:r w:rsidRPr="00B4767A">
        <w:rPr>
          <w:rFonts w:ascii="Verdana" w:eastAsia="ＭＳ Ｐゴシック" w:hAnsi="Verdana"/>
        </w:rPr>
        <w:t>It’s also extremely important to manage expectations and fulfill obligations for project governance and transparency.</w:t>
      </w:r>
    </w:p>
    <w:p w14:paraId="127A01CE" w14:textId="45B3014E" w:rsidR="001142F1" w:rsidRPr="00B4767A" w:rsidRDefault="001142F1" w:rsidP="00544125">
      <w:pPr>
        <w:rPr>
          <w:rFonts w:ascii="Verdana" w:eastAsia="ＭＳ Ｐゴシック" w:hAnsi="Verdana"/>
        </w:rPr>
      </w:pPr>
      <w:r w:rsidRPr="00B4767A">
        <w:rPr>
          <w:rFonts w:ascii="Verdana" w:eastAsia="ＭＳ Ｐゴシック" w:hAnsi="Verdana" w:hint="eastAsia"/>
        </w:rPr>
        <w:t>また、</w:t>
      </w:r>
      <w:r w:rsidR="00A70769" w:rsidRPr="00B4767A">
        <w:rPr>
          <w:rFonts w:ascii="Verdana" w:eastAsia="ＭＳ Ｐゴシック" w:hAnsi="Verdana" w:hint="eastAsia"/>
        </w:rPr>
        <w:t>プロジェクトに対する期待を正しく管理し、</w:t>
      </w:r>
      <w:ins w:id="197" w:author="Date Masahiro" w:date="2018-08-08T09:19:00Z">
        <w:r w:rsidR="00146FDA" w:rsidRPr="00146FDA">
          <w:rPr>
            <w:rFonts w:ascii="Verdana" w:eastAsia="ＭＳ Ｐゴシック" w:hAnsi="Verdana" w:hint="eastAsia"/>
          </w:rPr>
          <w:t>義務を果たすことは</w:t>
        </w:r>
      </w:ins>
      <w:del w:id="198" w:author="Date Masahiro" w:date="2018-08-08T09:19:00Z">
        <w:r w:rsidR="00A70769" w:rsidRPr="00B4767A" w:rsidDel="00146FDA">
          <w:rPr>
            <w:rFonts w:ascii="Verdana" w:eastAsia="ＭＳ Ｐゴシック" w:hAnsi="Verdana" w:hint="eastAsia"/>
          </w:rPr>
          <w:delText>ま</w:delText>
        </w:r>
      </w:del>
      <w:r w:rsidR="00A70769" w:rsidRPr="00B4767A">
        <w:rPr>
          <w:rFonts w:ascii="Verdana" w:eastAsia="ＭＳ Ｐゴシック" w:hAnsi="Verdana" w:hint="eastAsia"/>
        </w:rPr>
        <w:t>た、プロジェクトの管理・統制と透明性</w:t>
      </w:r>
      <w:ins w:id="199" w:author="Date Masahiro" w:date="2018-08-08T09:19:00Z">
        <w:r w:rsidR="00146FDA">
          <w:rPr>
            <w:rFonts w:ascii="Verdana" w:eastAsia="ＭＳ Ｐゴシック" w:hAnsi="Verdana" w:hint="eastAsia"/>
          </w:rPr>
          <w:t>のために</w:t>
        </w:r>
      </w:ins>
      <w:del w:id="200" w:author="Date Masahiro" w:date="2018-08-08T09:19:00Z">
        <w:r w:rsidR="00A70769" w:rsidRPr="00B4767A" w:rsidDel="00146FDA">
          <w:rPr>
            <w:rFonts w:ascii="Verdana" w:eastAsia="ＭＳ Ｐゴシック" w:hAnsi="Verdana" w:hint="eastAsia"/>
          </w:rPr>
          <w:delText>に対する義務を果たすことは</w:delText>
        </w:r>
      </w:del>
      <w:r w:rsidR="00A70769" w:rsidRPr="00B4767A">
        <w:rPr>
          <w:rFonts w:ascii="Verdana" w:eastAsia="ＭＳ Ｐゴシック" w:hAnsi="Verdana" w:hint="eastAsia"/>
        </w:rPr>
        <w:t>非常に重要なことです。</w:t>
      </w:r>
    </w:p>
    <w:p w14:paraId="35AA09FC" w14:textId="77777777" w:rsidR="00544125" w:rsidRPr="00B4767A" w:rsidRDefault="00544125" w:rsidP="00544125">
      <w:pPr>
        <w:rPr>
          <w:rFonts w:ascii="Verdana" w:eastAsia="ＭＳ Ｐゴシック" w:hAnsi="Verdana"/>
        </w:rPr>
      </w:pPr>
    </w:p>
    <w:p w14:paraId="574DDB57" w14:textId="77777777" w:rsidR="00544125" w:rsidRPr="00B4767A" w:rsidRDefault="00544125" w:rsidP="00544125">
      <w:pPr>
        <w:rPr>
          <w:rFonts w:ascii="Verdana" w:eastAsia="ＭＳ Ｐゴシック" w:hAnsi="Verdana"/>
        </w:rPr>
      </w:pPr>
      <w:r w:rsidRPr="00B4767A">
        <w:rPr>
          <w:rFonts w:ascii="Verdana" w:eastAsia="ＭＳ Ｐゴシック" w:hAnsi="Verdana"/>
        </w:rPr>
        <w:t>Ongoing activities include:</w:t>
      </w:r>
    </w:p>
    <w:p w14:paraId="60E48DCB" w14:textId="6E0D2A0B" w:rsidR="00544125" w:rsidRPr="00B4767A" w:rsidRDefault="00793278" w:rsidP="00544125">
      <w:pPr>
        <w:rPr>
          <w:rFonts w:ascii="Verdana" w:eastAsia="ＭＳ Ｐゴシック" w:hAnsi="Verdana"/>
        </w:rPr>
      </w:pPr>
      <w:r w:rsidRPr="00B4767A">
        <w:rPr>
          <w:rFonts w:ascii="Verdana" w:eastAsia="ＭＳ Ｐゴシック" w:hAnsi="Verdana" w:hint="eastAsia"/>
        </w:rPr>
        <w:t>引き続き実施すべき活動には以下があります。</w:t>
      </w:r>
    </w:p>
    <w:p w14:paraId="0A12CA88" w14:textId="77777777" w:rsidR="00793278" w:rsidRPr="00B4767A" w:rsidRDefault="00793278" w:rsidP="00544125">
      <w:pPr>
        <w:rPr>
          <w:rFonts w:ascii="Verdana" w:eastAsia="ＭＳ Ｐゴシック" w:hAnsi="Verdana"/>
        </w:rPr>
      </w:pPr>
    </w:p>
    <w:p w14:paraId="3B2081E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Designate a community manager or community advocate</w:t>
      </w:r>
    </w:p>
    <w:p w14:paraId="69238C7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any changes to direction or governance are clearly communicated</w:t>
      </w:r>
    </w:p>
    <w:p w14:paraId="13D0E1D7"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best practices of other similar communities</w:t>
      </w:r>
    </w:p>
    <w:p w14:paraId="4F74A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Encourage and provide opportunities for face-to-face community building</w:t>
      </w:r>
    </w:p>
    <w:p w14:paraId="4A2F056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Identify appropriate events and have the community submit talks</w:t>
      </w:r>
    </w:p>
    <w:p w14:paraId="08EECDC2" w14:textId="0DF0717E"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doing local meetups</w:t>
      </w:r>
    </w:p>
    <w:p w14:paraId="5C3E9715" w14:textId="21D97E1F"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コミュニティマネージャー、あるいは、コミュニティアドボケートを指名</w:t>
      </w:r>
    </w:p>
    <w:p w14:paraId="2FC83A16" w14:textId="4C5592BE"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方向性や管理・統制のいかなる変更も確実に伝達</w:t>
      </w:r>
    </w:p>
    <w:p w14:paraId="09EB50E1" w14:textId="4D0F8638"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他の類似コミュニティのベストプラクティスを踏襲</w:t>
      </w:r>
    </w:p>
    <w:p w14:paraId="679CFE50" w14:textId="3D814D75"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w:t>
      </w:r>
      <w:r w:rsidR="004E5080" w:rsidRPr="00B4767A">
        <w:rPr>
          <w:rFonts w:ascii="Verdana" w:eastAsia="ＭＳ Ｐゴシック" w:hAnsi="Verdana" w:hint="eastAsia"/>
        </w:rPr>
        <w:t>直接対面のコミュニティ構築を奨励し、その機会を提供</w:t>
      </w:r>
    </w:p>
    <w:p w14:paraId="14241F62" w14:textId="27DEA7A7" w:rsidR="00793278" w:rsidRPr="00B4767A" w:rsidRDefault="004E5080" w:rsidP="00544125">
      <w:pPr>
        <w:rPr>
          <w:rFonts w:ascii="Verdana" w:eastAsia="ＭＳ Ｐゴシック" w:hAnsi="Verdana"/>
        </w:rPr>
      </w:pPr>
      <w:r w:rsidRPr="00B4767A">
        <w:rPr>
          <w:rFonts w:ascii="Verdana" w:eastAsia="ＭＳ Ｐゴシック" w:hAnsi="Verdana" w:hint="eastAsia"/>
        </w:rPr>
        <w:t xml:space="preserve">　　適切なイベントを決めて、コミュニティが講演する機会を得る</w:t>
      </w:r>
    </w:p>
    <w:p w14:paraId="23D28C8F" w14:textId="68D34AF6" w:rsidR="004E5080" w:rsidRPr="00B4767A" w:rsidRDefault="004E5080" w:rsidP="00544125">
      <w:pPr>
        <w:rPr>
          <w:rFonts w:ascii="Verdana" w:eastAsia="ＭＳ Ｐゴシック" w:hAnsi="Verdana"/>
        </w:rPr>
      </w:pPr>
      <w:r w:rsidRPr="00B4767A">
        <w:rPr>
          <w:rFonts w:ascii="Verdana" w:eastAsia="ＭＳ Ｐゴシック" w:hAnsi="Verdana" w:hint="eastAsia"/>
        </w:rPr>
        <w:t xml:space="preserve">　　地域ごとのミーティング開催を検討</w:t>
      </w:r>
    </w:p>
    <w:p w14:paraId="4C584BB1" w14:textId="77777777" w:rsidR="00544125" w:rsidRPr="00B4767A" w:rsidRDefault="00544125" w:rsidP="00544125">
      <w:pPr>
        <w:rPr>
          <w:rFonts w:ascii="Verdana" w:eastAsia="ＭＳ Ｐゴシック" w:hAnsi="Verdana"/>
        </w:rPr>
      </w:pPr>
    </w:p>
    <w:p w14:paraId="725C9253" w14:textId="0CEFABF1" w:rsidR="00544125" w:rsidRPr="00B4767A" w:rsidRDefault="00544125" w:rsidP="00544125">
      <w:pPr>
        <w:rPr>
          <w:rFonts w:ascii="Verdana" w:eastAsia="ＭＳ Ｐゴシック" w:hAnsi="Verdana"/>
        </w:rPr>
      </w:pPr>
      <w:r w:rsidRPr="00B4767A">
        <w:rPr>
          <w:rFonts w:ascii="Verdana" w:eastAsia="ＭＳ Ｐゴシック" w:hAnsi="Verdana"/>
        </w:rPr>
        <w:t>By building up a diverse group of contributors, you can later decide to move your project to the next level by having discussions with other enterprises and organizations that see the work as valuable to determine if they are interested in investing their time, money and other resources to expand your initial efforts. By gaining input and resources from others, the project can be expanded and grown to do more for additional contributors.</w:t>
      </w:r>
    </w:p>
    <w:p w14:paraId="61A3F798" w14:textId="265763DA" w:rsidR="004E5080" w:rsidRPr="00B4767A" w:rsidRDefault="004E5080" w:rsidP="00544125">
      <w:pPr>
        <w:rPr>
          <w:rFonts w:ascii="Verdana" w:eastAsia="ＭＳ Ｐゴシック" w:hAnsi="Verdana"/>
        </w:rPr>
      </w:pPr>
      <w:r w:rsidRPr="00B4767A">
        <w:rPr>
          <w:rFonts w:ascii="Verdana" w:eastAsia="ＭＳ Ｐゴシック" w:hAnsi="Verdana" w:hint="eastAsia"/>
        </w:rPr>
        <w:t>貢献者の多様なグループを構築すること</w:t>
      </w:r>
      <w:r w:rsidR="00A42207" w:rsidRPr="00B4767A">
        <w:rPr>
          <w:rFonts w:ascii="Verdana" w:eastAsia="ＭＳ Ｐゴシック" w:hAnsi="Verdana" w:hint="eastAsia"/>
        </w:rPr>
        <w:t>ができれば</w:t>
      </w:r>
      <w:r w:rsidRPr="00B4767A">
        <w:rPr>
          <w:rFonts w:ascii="Verdana" w:eastAsia="ＭＳ Ｐゴシック" w:hAnsi="Verdana" w:hint="eastAsia"/>
        </w:rPr>
        <w:t>、</w:t>
      </w:r>
      <w:ins w:id="201" w:author="Date Masahiro" w:date="2018-08-08T09:40:00Z">
        <w:r w:rsidR="004438EA" w:rsidRPr="004438EA">
          <w:rPr>
            <w:rFonts w:ascii="Verdana" w:eastAsia="ＭＳ Ｐゴシック" w:hAnsi="Verdana" w:hint="eastAsia"/>
          </w:rPr>
          <w:t>当初のコードを拡張することに対して彼らの時間、資金、その他の資源を投資することに関心がある</w:t>
        </w:r>
      </w:ins>
      <w:ins w:id="202" w:author="Date Masahiro" w:date="2018-08-08T09:41:00Z">
        <w:r w:rsidR="004438EA">
          <w:rPr>
            <w:rFonts w:ascii="Verdana" w:eastAsia="ＭＳ Ｐゴシック" w:hAnsi="Verdana" w:hint="eastAsia"/>
          </w:rPr>
          <w:t>ほどの価値があるかを見極めている、</w:t>
        </w:r>
      </w:ins>
      <w:del w:id="203" w:author="Date Masahiro" w:date="2018-08-08T09:40:00Z">
        <w:r w:rsidR="00E2020A" w:rsidRPr="00B4767A" w:rsidDel="004438EA">
          <w:rPr>
            <w:rFonts w:ascii="Verdana" w:eastAsia="ＭＳ Ｐゴシック" w:hAnsi="Verdana" w:hint="eastAsia"/>
          </w:rPr>
          <w:delText>その後、プロジェクト活動の価値を認める</w:delText>
        </w:r>
      </w:del>
      <w:r w:rsidR="00E2020A" w:rsidRPr="00B4767A">
        <w:rPr>
          <w:rFonts w:ascii="Verdana" w:eastAsia="ＭＳ Ｐゴシック" w:hAnsi="Verdana" w:hint="eastAsia"/>
        </w:rPr>
        <w:t>他企業・組織と議論を</w:t>
      </w:r>
      <w:r w:rsidR="00FE7ED6" w:rsidRPr="00B4767A">
        <w:rPr>
          <w:rFonts w:ascii="Verdana" w:eastAsia="ＭＳ Ｐゴシック" w:hAnsi="Verdana" w:hint="eastAsia"/>
        </w:rPr>
        <w:t>行</w:t>
      </w:r>
      <w:r w:rsidR="00A42207" w:rsidRPr="00B4767A">
        <w:rPr>
          <w:rFonts w:ascii="Verdana" w:eastAsia="ＭＳ Ｐゴシック" w:hAnsi="Verdana" w:hint="eastAsia"/>
        </w:rPr>
        <w:t>い</w:t>
      </w:r>
      <w:r w:rsidR="00E2020A" w:rsidRPr="00B4767A">
        <w:rPr>
          <w:rFonts w:ascii="Verdana" w:eastAsia="ＭＳ Ｐゴシック" w:hAnsi="Verdana" w:hint="eastAsia"/>
        </w:rPr>
        <w:t>、プロジェクトを次の段階に進めるかどうかを決定することができ</w:t>
      </w:r>
      <w:r w:rsidR="00A42207" w:rsidRPr="00B4767A">
        <w:rPr>
          <w:rFonts w:ascii="Verdana" w:eastAsia="ＭＳ Ｐゴシック" w:hAnsi="Verdana" w:hint="eastAsia"/>
        </w:rPr>
        <w:t>るようになり</w:t>
      </w:r>
      <w:r w:rsidR="00E2020A" w:rsidRPr="00B4767A">
        <w:rPr>
          <w:rFonts w:ascii="Verdana" w:eastAsia="ＭＳ Ｐゴシック" w:hAnsi="Verdana" w:hint="eastAsia"/>
        </w:rPr>
        <w:t>ます。</w:t>
      </w:r>
      <w:r w:rsidR="001B407C" w:rsidRPr="00B4767A">
        <w:rPr>
          <w:rFonts w:ascii="Verdana" w:eastAsia="ＭＳ Ｐゴシック" w:hAnsi="Verdana" w:hint="eastAsia"/>
        </w:rPr>
        <w:t>その議論では、当初の</w:t>
      </w:r>
      <w:r w:rsidR="006930E1" w:rsidRPr="00B4767A">
        <w:rPr>
          <w:rFonts w:ascii="Verdana" w:eastAsia="ＭＳ Ｐゴシック" w:hAnsi="Verdana" w:hint="eastAsia"/>
        </w:rPr>
        <w:t>コード</w:t>
      </w:r>
      <w:r w:rsidR="001B407C" w:rsidRPr="00B4767A">
        <w:rPr>
          <w:rFonts w:ascii="Verdana" w:eastAsia="ＭＳ Ｐゴシック" w:hAnsi="Verdana" w:hint="eastAsia"/>
        </w:rPr>
        <w:t>を拡張することに対して彼らの時間、資金、その他の資源を投資することに関心があるかどうかが見極められます。他企業・組織</w:t>
      </w:r>
      <w:r w:rsidR="006930E1" w:rsidRPr="00B4767A">
        <w:rPr>
          <w:rFonts w:ascii="Verdana" w:eastAsia="ＭＳ Ｐゴシック" w:hAnsi="Verdana" w:hint="eastAsia"/>
        </w:rPr>
        <w:t>からの入力と資源を得ることによって、プロジェクトは拡大し、また、成長し、貢献者の増加によってさらに多くのことができるようになります。</w:t>
      </w:r>
    </w:p>
    <w:p w14:paraId="64666FDD" w14:textId="77777777" w:rsidR="00544125" w:rsidRPr="00B4767A" w:rsidRDefault="00544125" w:rsidP="00544125">
      <w:pPr>
        <w:rPr>
          <w:rFonts w:ascii="Verdana" w:eastAsia="ＭＳ Ｐゴシック" w:hAnsi="Verdana"/>
        </w:rPr>
      </w:pPr>
    </w:p>
    <w:p w14:paraId="48DE58E9" w14:textId="2C68CBF2" w:rsidR="00544125" w:rsidRPr="00B4767A" w:rsidRDefault="00544125" w:rsidP="00544125">
      <w:pPr>
        <w:rPr>
          <w:rFonts w:ascii="Verdana" w:eastAsia="ＭＳ Ｐゴシック" w:hAnsi="Verdana"/>
        </w:rPr>
      </w:pPr>
      <w:r w:rsidRPr="00B4767A">
        <w:rPr>
          <w:rFonts w:ascii="Verdana" w:eastAsia="ＭＳ Ｐゴシック" w:hAnsi="Verdana"/>
        </w:rPr>
        <w:t>Such growth means that additional businesses may want to contribute more money to bring their own developers in to join the efforts and help move the work forward by putting their weight behind the efforts you’ve begun. That may involve $10,000 or $250,0000 or more, depending on the importance of the project and what it means to other companies. Once your project begins, other companies can come in to contribute funding toward the work if it will aid their missions.</w:t>
      </w:r>
    </w:p>
    <w:p w14:paraId="4B64C394" w14:textId="186E2EF5" w:rsidR="006930E1" w:rsidRPr="00B4767A" w:rsidRDefault="00EF0A0B" w:rsidP="00544125">
      <w:pPr>
        <w:rPr>
          <w:rFonts w:ascii="Verdana" w:eastAsia="ＭＳ Ｐゴシック" w:hAnsi="Verdana"/>
        </w:rPr>
      </w:pPr>
      <w:ins w:id="204" w:author="Date Masahiro" w:date="2018-08-08T09:44:00Z">
        <w:r>
          <w:rPr>
            <w:rFonts w:ascii="Verdana" w:eastAsia="ＭＳ Ｐゴシック" w:hAnsi="Verdana" w:hint="eastAsia"/>
          </w:rPr>
          <w:t>そのような</w:t>
        </w:r>
      </w:ins>
      <w:r w:rsidR="00667C7B" w:rsidRPr="00B4767A">
        <w:rPr>
          <w:rFonts w:ascii="Verdana" w:eastAsia="ＭＳ Ｐゴシック" w:hAnsi="Verdana" w:hint="eastAsia"/>
        </w:rPr>
        <w:t>コミュニティの</w:t>
      </w:r>
      <w:r w:rsidR="006930E1" w:rsidRPr="00B4767A">
        <w:rPr>
          <w:rFonts w:ascii="Verdana" w:eastAsia="ＭＳ Ｐゴシック" w:hAnsi="Verdana" w:hint="eastAsia"/>
        </w:rPr>
        <w:t>成長は、</w:t>
      </w:r>
      <w:ins w:id="205" w:author="Date Masahiro" w:date="2018-08-08T09:45:00Z">
        <w:r>
          <w:rPr>
            <w:rFonts w:ascii="Verdana" w:eastAsia="ＭＳ Ｐゴシック" w:hAnsi="Verdana" w:hint="eastAsia"/>
          </w:rPr>
          <w:t>拡張されるビジネスは</w:t>
        </w:r>
      </w:ins>
      <w:del w:id="206" w:author="Date Masahiro" w:date="2018-08-08T09:45:00Z">
        <w:r w:rsidR="006930E1" w:rsidRPr="00B4767A" w:rsidDel="00EF0A0B">
          <w:rPr>
            <w:rFonts w:ascii="Verdana" w:eastAsia="ＭＳ Ｐゴシック" w:hAnsi="Verdana" w:hint="eastAsia"/>
          </w:rPr>
          <w:delText>さらに多くの企業がよりたくさんの資金</w:delText>
        </w:r>
        <w:r w:rsidR="00966DCE" w:rsidRPr="00B4767A" w:rsidDel="00EF0A0B">
          <w:rPr>
            <w:rFonts w:ascii="Verdana" w:eastAsia="ＭＳ Ｐゴシック" w:hAnsi="Verdana" w:hint="eastAsia"/>
          </w:rPr>
          <w:delText>を貢献し、その</w:delText>
        </w:r>
      </w:del>
      <w:ins w:id="207" w:author="Date Masahiro" w:date="2018-08-08T09:45:00Z">
        <w:r>
          <w:rPr>
            <w:rFonts w:ascii="Verdana" w:eastAsia="ＭＳ Ｐゴシック" w:hAnsi="Verdana" w:hint="eastAsia"/>
          </w:rPr>
          <w:t>、</w:t>
        </w:r>
      </w:ins>
      <w:r w:rsidR="00966DCE" w:rsidRPr="00B4767A">
        <w:rPr>
          <w:rFonts w:ascii="Verdana" w:eastAsia="ＭＳ Ｐゴシック" w:hAnsi="Verdana" w:hint="eastAsia"/>
        </w:rPr>
        <w:t>企業</w:t>
      </w:r>
      <w:ins w:id="208" w:author="Date Masahiro" w:date="2018-08-08T09:45:00Z">
        <w:r>
          <w:rPr>
            <w:rFonts w:ascii="Verdana" w:eastAsia="ＭＳ Ｐゴシック" w:hAnsi="Verdana" w:hint="eastAsia"/>
          </w:rPr>
          <w:t>が</w:t>
        </w:r>
      </w:ins>
      <w:del w:id="209" w:author="Date Masahiro" w:date="2018-08-08T09:45:00Z">
        <w:r w:rsidR="00966DCE" w:rsidRPr="00B4767A" w:rsidDel="00EF0A0B">
          <w:rPr>
            <w:rFonts w:ascii="Verdana" w:eastAsia="ＭＳ Ｐゴシック" w:hAnsi="Verdana" w:hint="eastAsia"/>
          </w:rPr>
          <w:delText>の</w:delText>
        </w:r>
      </w:del>
      <w:r w:rsidR="00966DCE" w:rsidRPr="00B4767A">
        <w:rPr>
          <w:rFonts w:ascii="Verdana" w:eastAsia="ＭＳ Ｐゴシック" w:hAnsi="Verdana" w:hint="eastAsia"/>
        </w:rPr>
        <w:t>開発者を送り込んで開発活動に</w:t>
      </w:r>
      <w:r w:rsidR="00966DCE" w:rsidRPr="00B4767A">
        <w:rPr>
          <w:rFonts w:ascii="Verdana" w:eastAsia="ＭＳ Ｐゴシック" w:hAnsi="Verdana" w:hint="eastAsia"/>
        </w:rPr>
        <w:lastRenderedPageBreak/>
        <w:t>参加し、</w:t>
      </w:r>
      <w:r w:rsidR="00FF71D6" w:rsidRPr="00B4767A">
        <w:rPr>
          <w:rFonts w:ascii="Verdana" w:eastAsia="ＭＳ Ｐゴシック" w:hAnsi="Verdana" w:hint="eastAsia"/>
        </w:rPr>
        <w:t>そして、当初のコード</w:t>
      </w:r>
      <w:r w:rsidR="004A5AF9" w:rsidRPr="00B4767A">
        <w:rPr>
          <w:rFonts w:ascii="Verdana" w:eastAsia="ＭＳ Ｐゴシック" w:hAnsi="Verdana" w:hint="eastAsia"/>
        </w:rPr>
        <w:t>の拡張に</w:t>
      </w:r>
      <w:r w:rsidR="00FF71D6" w:rsidRPr="00B4767A">
        <w:rPr>
          <w:rFonts w:ascii="Verdana" w:eastAsia="ＭＳ Ｐゴシック" w:hAnsi="Verdana" w:hint="eastAsia"/>
        </w:rPr>
        <w:t>彼らの開発力を注ぐことによって</w:t>
      </w:r>
      <w:r w:rsidR="004A5AF9" w:rsidRPr="00B4767A">
        <w:rPr>
          <w:rFonts w:ascii="Verdana" w:eastAsia="ＭＳ Ｐゴシック" w:hAnsi="Verdana" w:hint="eastAsia"/>
        </w:rPr>
        <w:t>前に進める</w:t>
      </w:r>
      <w:del w:id="210" w:author="Date Masahiro" w:date="2018-08-08T09:47:00Z">
        <w:r w:rsidR="004A5AF9" w:rsidRPr="00B4767A" w:rsidDel="00EF0A0B">
          <w:rPr>
            <w:rFonts w:ascii="Verdana" w:eastAsia="ＭＳ Ｐゴシック" w:hAnsi="Verdana" w:hint="eastAsia"/>
          </w:rPr>
          <w:delText>手助け</w:delText>
        </w:r>
      </w:del>
      <w:ins w:id="211" w:author="Date Masahiro" w:date="2018-08-08T09:45:00Z">
        <w:r>
          <w:rPr>
            <w:rFonts w:ascii="Verdana" w:eastAsia="ＭＳ Ｐゴシック" w:hAnsi="Verdana" w:hint="eastAsia"/>
          </w:rPr>
          <w:t>た</w:t>
        </w:r>
      </w:ins>
      <w:ins w:id="212" w:author="Date Masahiro" w:date="2018-08-08T09:47:00Z">
        <w:r>
          <w:rPr>
            <w:rFonts w:ascii="Verdana" w:eastAsia="ＭＳ Ｐゴシック" w:hAnsi="Verdana" w:hint="eastAsia"/>
          </w:rPr>
          <w:t>には、</w:t>
        </w:r>
      </w:ins>
      <w:ins w:id="213" w:author="Date Masahiro" w:date="2018-08-08T09:46:00Z">
        <w:r w:rsidRPr="00EF0A0B">
          <w:rPr>
            <w:rFonts w:ascii="Verdana" w:eastAsia="ＭＳ Ｐゴシック" w:hAnsi="Verdana" w:hint="eastAsia"/>
          </w:rPr>
          <w:t>より</w:t>
        </w:r>
        <w:r>
          <w:rPr>
            <w:rFonts w:ascii="Verdana" w:eastAsia="ＭＳ Ｐゴシック" w:hAnsi="Verdana" w:hint="eastAsia"/>
          </w:rPr>
          <w:t>多くの</w:t>
        </w:r>
        <w:r w:rsidRPr="00EF0A0B">
          <w:rPr>
            <w:rFonts w:ascii="Verdana" w:eastAsia="ＭＳ Ｐゴシック" w:hAnsi="Verdana" w:hint="eastAsia"/>
          </w:rPr>
          <w:t>資金</w:t>
        </w:r>
        <w:r>
          <w:rPr>
            <w:rFonts w:ascii="Verdana" w:eastAsia="ＭＳ Ｐゴシック" w:hAnsi="Verdana" w:hint="eastAsia"/>
          </w:rPr>
          <w:t>が</w:t>
        </w:r>
      </w:ins>
      <w:ins w:id="214" w:author="Date Masahiro" w:date="2018-08-08T09:48:00Z">
        <w:r>
          <w:rPr>
            <w:rFonts w:ascii="Verdana" w:eastAsia="ＭＳ Ｐゴシック" w:hAnsi="Verdana" w:hint="eastAsia"/>
          </w:rPr>
          <w:t>サポートと</w:t>
        </w:r>
      </w:ins>
      <w:ins w:id="215" w:author="Date Masahiro" w:date="2018-08-08T09:47:00Z">
        <w:r>
          <w:rPr>
            <w:rFonts w:ascii="Verdana" w:eastAsia="ＭＳ Ｐゴシック" w:hAnsi="Verdana" w:hint="eastAsia"/>
          </w:rPr>
          <w:t>されなければならない</w:t>
        </w:r>
      </w:ins>
      <w:del w:id="216" w:author="Date Masahiro" w:date="2018-08-08T09:47:00Z">
        <w:r w:rsidR="00271CA1" w:rsidRPr="00B4767A" w:rsidDel="00EF0A0B">
          <w:rPr>
            <w:rFonts w:ascii="Verdana" w:eastAsia="ＭＳ Ｐゴシック" w:hAnsi="Verdana" w:hint="eastAsia"/>
          </w:rPr>
          <w:delText>を得る可能性</w:delText>
        </w:r>
      </w:del>
      <w:ins w:id="217" w:author="Date Masahiro" w:date="2018-08-08T09:47:00Z">
        <w:r>
          <w:rPr>
            <w:rFonts w:ascii="Verdana" w:eastAsia="ＭＳ Ｐゴシック" w:hAnsi="Verdana" w:hint="eastAsia"/>
          </w:rPr>
          <w:t>ということです</w:t>
        </w:r>
      </w:ins>
      <w:del w:id="218" w:author="Date Masahiro" w:date="2018-08-08T09:47:00Z">
        <w:r w:rsidR="006930E1" w:rsidRPr="00B4767A" w:rsidDel="00EF0A0B">
          <w:rPr>
            <w:rFonts w:ascii="Verdana" w:eastAsia="ＭＳ Ｐゴシック" w:hAnsi="Verdana" w:hint="eastAsia"/>
          </w:rPr>
          <w:delText>を意味します</w:delText>
        </w:r>
      </w:del>
      <w:r w:rsidR="006930E1" w:rsidRPr="00B4767A">
        <w:rPr>
          <w:rFonts w:ascii="Verdana" w:eastAsia="ＭＳ Ｐゴシック" w:hAnsi="Verdana" w:hint="eastAsia"/>
        </w:rPr>
        <w:t>。</w:t>
      </w:r>
      <w:r w:rsidR="00667C7B" w:rsidRPr="00B4767A">
        <w:rPr>
          <w:rFonts w:ascii="Verdana" w:eastAsia="ＭＳ Ｐゴシック" w:hAnsi="Verdana" w:hint="eastAsia"/>
        </w:rPr>
        <w:t>それは、</w:t>
      </w:r>
      <w:r w:rsidR="00E957B4" w:rsidRPr="00B4767A">
        <w:rPr>
          <w:rFonts w:ascii="Verdana" w:eastAsia="ＭＳ Ｐゴシック" w:hAnsi="Verdana" w:hint="eastAsia"/>
        </w:rPr>
        <w:t>プロジェクトの重要性</w:t>
      </w:r>
      <w:r w:rsidR="00271CA1" w:rsidRPr="00B4767A">
        <w:rPr>
          <w:rFonts w:ascii="Verdana" w:eastAsia="ＭＳ Ｐゴシック" w:hAnsi="Verdana" w:hint="eastAsia"/>
        </w:rPr>
        <w:t>、および</w:t>
      </w:r>
      <w:r w:rsidR="00E957B4" w:rsidRPr="00B4767A">
        <w:rPr>
          <w:rFonts w:ascii="Verdana" w:eastAsia="ＭＳ Ｐゴシック" w:hAnsi="Verdana" w:hint="eastAsia"/>
        </w:rPr>
        <w:t>、そのプロジェクトが他企業に何を意味するかによって、</w:t>
      </w:r>
      <w:r w:rsidR="00667C7B" w:rsidRPr="00B4767A">
        <w:rPr>
          <w:rFonts w:ascii="Verdana" w:eastAsia="ＭＳ Ｐゴシック" w:hAnsi="Verdana" w:hint="eastAsia"/>
        </w:rPr>
        <w:t>$10,000</w:t>
      </w:r>
      <w:r w:rsidR="00667C7B" w:rsidRPr="00B4767A">
        <w:rPr>
          <w:rFonts w:ascii="Verdana" w:eastAsia="ＭＳ Ｐゴシック" w:hAnsi="Verdana" w:hint="eastAsia"/>
        </w:rPr>
        <w:t>、あるいは、</w:t>
      </w:r>
      <w:r w:rsidR="00667C7B" w:rsidRPr="00B4767A">
        <w:rPr>
          <w:rFonts w:ascii="Verdana" w:eastAsia="ＭＳ Ｐゴシック" w:hAnsi="Verdana" w:hint="eastAsia"/>
        </w:rPr>
        <w:t>$250,000</w:t>
      </w:r>
      <w:r w:rsidR="00667C7B" w:rsidRPr="00B4767A">
        <w:rPr>
          <w:rFonts w:ascii="Verdana" w:eastAsia="ＭＳ Ｐゴシック" w:hAnsi="Verdana" w:hint="eastAsia"/>
        </w:rPr>
        <w:t>、さらには、それ以上の</w:t>
      </w:r>
      <w:r w:rsidR="00E957B4" w:rsidRPr="00B4767A">
        <w:rPr>
          <w:rFonts w:ascii="Verdana" w:eastAsia="ＭＳ Ｐゴシック" w:hAnsi="Verdana" w:hint="eastAsia"/>
        </w:rPr>
        <w:t>投資を意味します。プロジェクトが始ま</w:t>
      </w:r>
      <w:r w:rsidR="008F7116" w:rsidRPr="00B4767A">
        <w:rPr>
          <w:rFonts w:ascii="Verdana" w:eastAsia="ＭＳ Ｐゴシック" w:hAnsi="Verdana" w:hint="eastAsia"/>
        </w:rPr>
        <w:t>れば</w:t>
      </w:r>
      <w:r w:rsidR="00E957B4" w:rsidRPr="00B4767A">
        <w:rPr>
          <w:rFonts w:ascii="Verdana" w:eastAsia="ＭＳ Ｐゴシック" w:hAnsi="Verdana" w:hint="eastAsia"/>
        </w:rPr>
        <w:t>、他企業はプロジェクトがその企業の役に立</w:t>
      </w:r>
      <w:ins w:id="219" w:author="Date Masahiro" w:date="2018-08-08T09:50:00Z">
        <w:r>
          <w:rPr>
            <w:rFonts w:ascii="Verdana" w:eastAsia="ＭＳ Ｐゴシック" w:hAnsi="Verdana" w:hint="eastAsia"/>
          </w:rPr>
          <w:t>てば</w:t>
        </w:r>
      </w:ins>
      <w:del w:id="220" w:author="Date Masahiro" w:date="2018-08-08T09:50:00Z">
        <w:r w:rsidR="00E957B4" w:rsidRPr="00B4767A" w:rsidDel="00EF0A0B">
          <w:rPr>
            <w:rFonts w:ascii="Verdana" w:eastAsia="ＭＳ Ｐゴシック" w:hAnsi="Verdana" w:hint="eastAsia"/>
          </w:rPr>
          <w:delText>つことを条件に</w:delText>
        </w:r>
      </w:del>
      <w:r w:rsidR="00E957B4" w:rsidRPr="00B4767A">
        <w:rPr>
          <w:rFonts w:ascii="Verdana" w:eastAsia="ＭＳ Ｐゴシック" w:hAnsi="Verdana" w:hint="eastAsia"/>
        </w:rPr>
        <w:t>、プロジェクト活動を前に進めるために</w:t>
      </w:r>
      <w:del w:id="221" w:author="Date Masahiro" w:date="2018-08-08T09:50:00Z">
        <w:r w:rsidR="008F7116" w:rsidRPr="00B4767A" w:rsidDel="00EF0A0B">
          <w:rPr>
            <w:rFonts w:ascii="Verdana" w:eastAsia="ＭＳ Ｐゴシック" w:hAnsi="Verdana" w:hint="eastAsia"/>
          </w:rPr>
          <w:delText>寄って集まり</w:delText>
        </w:r>
      </w:del>
      <w:r w:rsidR="008F7116" w:rsidRPr="00B4767A">
        <w:rPr>
          <w:rFonts w:ascii="Verdana" w:eastAsia="ＭＳ Ｐゴシック" w:hAnsi="Verdana" w:hint="eastAsia"/>
        </w:rPr>
        <w:t>、財政的な貢献を行う</w:t>
      </w:r>
      <w:ins w:id="222" w:author="Date Masahiro" w:date="2018-08-08T09:50:00Z">
        <w:r>
          <w:rPr>
            <w:rFonts w:ascii="Verdana" w:eastAsia="ＭＳ Ｐゴシック" w:hAnsi="Verdana" w:hint="eastAsia"/>
          </w:rPr>
          <w:t>でしょう</w:t>
        </w:r>
      </w:ins>
      <w:del w:id="223" w:author="Date Masahiro" w:date="2018-08-08T09:50:00Z">
        <w:r w:rsidR="008F7116" w:rsidRPr="00B4767A" w:rsidDel="00EF0A0B">
          <w:rPr>
            <w:rFonts w:ascii="Verdana" w:eastAsia="ＭＳ Ｐゴシック" w:hAnsi="Verdana" w:hint="eastAsia"/>
          </w:rPr>
          <w:delText>ことができるようになります</w:delText>
        </w:r>
      </w:del>
      <w:r w:rsidR="008F7116" w:rsidRPr="00B4767A">
        <w:rPr>
          <w:rFonts w:ascii="Verdana" w:eastAsia="ＭＳ Ｐゴシック" w:hAnsi="Verdana" w:hint="eastAsia"/>
        </w:rPr>
        <w:t>。</w:t>
      </w:r>
    </w:p>
    <w:p w14:paraId="1505C481" w14:textId="5E13D206" w:rsidR="00544125" w:rsidRPr="00B4767A" w:rsidRDefault="00544125" w:rsidP="00544125">
      <w:pPr>
        <w:rPr>
          <w:rFonts w:ascii="Verdana" w:eastAsia="ＭＳ Ｐゴシック" w:hAnsi="Verdana"/>
        </w:rPr>
      </w:pPr>
    </w:p>
    <w:p w14:paraId="195044E2" w14:textId="1442AD9C" w:rsidR="00544125" w:rsidRPr="00B4767A" w:rsidRDefault="00544125" w:rsidP="00544125">
      <w:pPr>
        <w:rPr>
          <w:rFonts w:ascii="Verdana" w:eastAsia="ＭＳ Ｐゴシック" w:hAnsi="Verdana"/>
        </w:rPr>
      </w:pPr>
      <w:r w:rsidRPr="00B4767A">
        <w:rPr>
          <w:rFonts w:ascii="Verdana" w:eastAsia="ＭＳ Ｐゴシック" w:hAnsi="Verdana"/>
        </w:rPr>
        <w:t>This happens regularly today, as enterprises and organizations realize that the technology problems they are trying to solve are larger than any of them individually. That’s when they can begin to see strategic value in joining together with other companies in vendor-neutral joint projects that are working for the greater good in solving technical problems faced by businesses.</w:t>
      </w:r>
    </w:p>
    <w:p w14:paraId="5D0AEE92" w14:textId="2AEE12CA" w:rsidR="008F7116" w:rsidRPr="00B4767A" w:rsidRDefault="008F7116" w:rsidP="00544125">
      <w:pPr>
        <w:rPr>
          <w:rFonts w:ascii="Verdana" w:eastAsia="ＭＳ Ｐゴシック" w:hAnsi="Verdana"/>
        </w:rPr>
      </w:pPr>
      <w:r w:rsidRPr="00B4767A">
        <w:rPr>
          <w:rFonts w:ascii="Verdana" w:eastAsia="ＭＳ Ｐゴシック" w:hAnsi="Verdana" w:hint="eastAsia"/>
        </w:rPr>
        <w:t>今日、このようなことは頻繁に起きています。</w:t>
      </w:r>
      <w:r w:rsidR="006E78D1" w:rsidRPr="00B4767A">
        <w:rPr>
          <w:rFonts w:ascii="Verdana" w:eastAsia="ＭＳ Ｐゴシック" w:hAnsi="Verdana" w:hint="eastAsia"/>
        </w:rPr>
        <w:t>今や、</w:t>
      </w:r>
      <w:r w:rsidRPr="00B4767A">
        <w:rPr>
          <w:rFonts w:ascii="Verdana" w:eastAsia="ＭＳ Ｐゴシック" w:hAnsi="Verdana" w:hint="eastAsia"/>
        </w:rPr>
        <w:t>企業や組織が解決しようと試みる技術的な課題の大きさは、個別に解決できる課題の上限をはるかに超えているからです。</w:t>
      </w:r>
      <w:r w:rsidR="00AA64EB" w:rsidRPr="00B4767A">
        <w:rPr>
          <w:rFonts w:ascii="Verdana" w:eastAsia="ＭＳ Ｐゴシック" w:hAnsi="Verdana" w:hint="eastAsia"/>
        </w:rPr>
        <w:t>企業や組織が他企業とともにベンダー中立なジョイントプロジェクトに参加することの戦略的価値にようやく気づき始めたのです。そのようなジョイントプロジェクトは、</w:t>
      </w:r>
      <w:ins w:id="224" w:author="Date Masahiro" w:date="2018-08-08T09:54:00Z">
        <w:r w:rsidR="00ED77C4">
          <w:rPr>
            <w:rFonts w:ascii="Verdana" w:eastAsia="ＭＳ Ｐゴシック" w:hAnsi="Verdana" w:hint="eastAsia"/>
          </w:rPr>
          <w:t>各</w:t>
        </w:r>
      </w:ins>
      <w:r w:rsidR="00AA64EB" w:rsidRPr="00B4767A">
        <w:rPr>
          <w:rFonts w:ascii="Verdana" w:eastAsia="ＭＳ Ｐゴシック" w:hAnsi="Verdana" w:hint="eastAsia"/>
        </w:rPr>
        <w:t>企業が直面する技術課題を解決する</w:t>
      </w:r>
      <w:del w:id="225" w:author="Date Masahiro" w:date="2018-08-08T09:53:00Z">
        <w:r w:rsidR="00AA64EB" w:rsidRPr="00B4767A" w:rsidDel="00EF0A0B">
          <w:rPr>
            <w:rFonts w:ascii="Verdana" w:eastAsia="ＭＳ Ｐゴシック" w:hAnsi="Verdana" w:hint="eastAsia"/>
          </w:rPr>
          <w:delText>ことにおいて、より優れた</w:delText>
        </w:r>
      </w:del>
      <w:r w:rsidR="00AA64EB" w:rsidRPr="00B4767A">
        <w:rPr>
          <w:rFonts w:ascii="Verdana" w:eastAsia="ＭＳ Ｐゴシック" w:hAnsi="Verdana" w:hint="eastAsia"/>
        </w:rPr>
        <w:t>解を得る</w:t>
      </w:r>
      <w:ins w:id="226" w:author="Date Masahiro" w:date="2018-08-08T09:54:00Z">
        <w:r w:rsidR="00ED77C4">
          <w:rPr>
            <w:rFonts w:ascii="Verdana" w:eastAsia="ＭＳ Ｐゴシック" w:hAnsi="Verdana" w:hint="eastAsia"/>
          </w:rPr>
          <w:t>という社会的な大義のために</w:t>
        </w:r>
      </w:ins>
      <w:del w:id="227" w:author="Date Masahiro" w:date="2018-08-08T09:54:00Z">
        <w:r w:rsidR="00AA64EB" w:rsidRPr="00B4767A" w:rsidDel="00ED77C4">
          <w:rPr>
            <w:rFonts w:ascii="Verdana" w:eastAsia="ＭＳ Ｐゴシック" w:hAnsi="Verdana" w:hint="eastAsia"/>
          </w:rPr>
          <w:delText>べく</w:delText>
        </w:r>
      </w:del>
      <w:r w:rsidR="00AA64EB" w:rsidRPr="00B4767A">
        <w:rPr>
          <w:rFonts w:ascii="Verdana" w:eastAsia="ＭＳ Ｐゴシック" w:hAnsi="Verdana" w:hint="eastAsia"/>
        </w:rPr>
        <w:t>活動しています。</w:t>
      </w:r>
    </w:p>
    <w:p w14:paraId="376F5889" w14:textId="77777777" w:rsidR="00544125" w:rsidRPr="00B4767A" w:rsidRDefault="00544125" w:rsidP="00544125">
      <w:pPr>
        <w:rPr>
          <w:rFonts w:ascii="Verdana" w:eastAsia="ＭＳ Ｐゴシック" w:hAnsi="Verdana"/>
        </w:rPr>
      </w:pPr>
    </w:p>
    <w:p w14:paraId="45A44FB8" w14:textId="5B35D26F" w:rsidR="00544125" w:rsidRPr="00B4767A" w:rsidRDefault="00544125" w:rsidP="00544125">
      <w:pPr>
        <w:rPr>
          <w:rFonts w:ascii="Verdana" w:eastAsia="ＭＳ Ｐゴシック" w:hAnsi="Verdana"/>
        </w:rPr>
      </w:pPr>
      <w:r w:rsidRPr="00B4767A">
        <w:rPr>
          <w:rFonts w:ascii="Verdana" w:eastAsia="ＭＳ Ｐゴシック" w:hAnsi="Verdana"/>
        </w:rPr>
        <w:t>Several examples of this approach are the open source projects for Hyperledger, which is a collaborative effort sponsored by The Linux Foundation to advance cross-industry blockchain technologies, and for the Cloud Native Computing Foundation, which is open source software used to create modern private and public clouds. Enterprises contribute not only developers to work on these large-scale projects but also provide plenty of dollars to help fund, promote and drive the technologies forward.</w:t>
      </w:r>
    </w:p>
    <w:p w14:paraId="3AD6D766" w14:textId="2DDF5F5B" w:rsidR="00AA64EB" w:rsidRPr="00B4767A" w:rsidRDefault="00AA64EB" w:rsidP="00544125">
      <w:pPr>
        <w:rPr>
          <w:rFonts w:ascii="Verdana" w:eastAsia="ＭＳ Ｐゴシック" w:hAnsi="Verdana"/>
        </w:rPr>
      </w:pPr>
      <w:r w:rsidRPr="00B4767A">
        <w:rPr>
          <w:rFonts w:ascii="Verdana" w:eastAsia="ＭＳ Ｐゴシック" w:hAnsi="Verdana" w:hint="eastAsia"/>
        </w:rPr>
        <w:t>このアプローチをとる例を</w:t>
      </w:r>
      <w:r w:rsidRPr="00B4767A">
        <w:rPr>
          <w:rFonts w:ascii="Verdana" w:eastAsia="ＭＳ Ｐゴシック" w:hAnsi="Verdana" w:hint="eastAsia"/>
        </w:rPr>
        <w:t>2</w:t>
      </w:r>
      <w:r w:rsidRPr="00B4767A">
        <w:rPr>
          <w:rFonts w:ascii="Verdana" w:eastAsia="ＭＳ Ｐゴシック" w:hAnsi="Verdana" w:hint="eastAsia"/>
        </w:rPr>
        <w:t>つ挙げます。</w:t>
      </w:r>
      <w:r w:rsidRPr="00B4767A">
        <w:rPr>
          <w:rFonts w:ascii="Verdana" w:eastAsia="ＭＳ Ｐゴシック" w:hAnsi="Verdana" w:hint="eastAsia"/>
        </w:rPr>
        <w:t>1</w:t>
      </w:r>
      <w:r w:rsidRPr="00B4767A">
        <w:rPr>
          <w:rFonts w:ascii="Verdana" w:eastAsia="ＭＳ Ｐゴシック" w:hAnsi="Verdana" w:hint="eastAsia"/>
        </w:rPr>
        <w:t>つ目は、</w:t>
      </w:r>
      <w:hyperlink r:id="rId33" w:history="1">
        <w:r w:rsidRPr="00B4767A">
          <w:rPr>
            <w:rStyle w:val="a7"/>
            <w:rFonts w:ascii="Verdana" w:eastAsia="ＭＳ Ｐゴシック" w:hAnsi="Verdana" w:hint="eastAsia"/>
          </w:rPr>
          <w:t>Hyperledger</w:t>
        </w:r>
      </w:hyperlink>
      <w:r w:rsidRPr="00B4767A">
        <w:rPr>
          <w:rFonts w:ascii="Verdana" w:eastAsia="ＭＳ Ｐゴシック" w:hAnsi="Verdana" w:hint="eastAsia"/>
        </w:rPr>
        <w:t>のためのオープンソースプロジェクトです。</w:t>
      </w:r>
      <w:r w:rsidR="00EA166C" w:rsidRPr="00B4767A">
        <w:rPr>
          <w:rFonts w:ascii="Verdana" w:eastAsia="ＭＳ Ｐゴシック" w:hAnsi="Verdana" w:hint="eastAsia"/>
        </w:rPr>
        <w:t>同プロジェクトは、</w:t>
      </w:r>
      <w:r w:rsidR="00EA166C" w:rsidRPr="00B4767A">
        <w:rPr>
          <w:rFonts w:ascii="Verdana" w:eastAsia="ＭＳ Ｐゴシック" w:hAnsi="Verdana" w:hint="eastAsia"/>
        </w:rPr>
        <w:t>Linux Foundation</w:t>
      </w:r>
      <w:r w:rsidR="00EA166C" w:rsidRPr="00B4767A">
        <w:rPr>
          <w:rFonts w:ascii="Verdana" w:eastAsia="ＭＳ Ｐゴシック" w:hAnsi="Verdana" w:hint="eastAsia"/>
        </w:rPr>
        <w:t>が</w:t>
      </w:r>
      <w:r w:rsidR="00EA166C" w:rsidRPr="00B4767A">
        <w:rPr>
          <w:rStyle w:val="a9"/>
          <w:rFonts w:ascii="Verdana" w:eastAsia="ＭＳ Ｐゴシック" w:hAnsi="Verdana"/>
        </w:rPr>
        <w:commentReference w:id="228"/>
      </w:r>
      <w:del w:id="229" w:author="Date Masahiro" w:date="2018-08-08T09:57:00Z">
        <w:r w:rsidR="00EA166C" w:rsidRPr="00B4767A" w:rsidDel="00ED77C4">
          <w:rPr>
            <w:rFonts w:ascii="Verdana" w:eastAsia="ＭＳ Ｐゴシック" w:hAnsi="Verdana" w:hint="eastAsia"/>
          </w:rPr>
          <w:delText>ホストを務める</w:delText>
        </w:r>
      </w:del>
      <w:ins w:id="230" w:author="Date Masahiro" w:date="2018-08-08T09:57:00Z">
        <w:r w:rsidR="00ED77C4">
          <w:rPr>
            <w:rFonts w:ascii="Verdana" w:eastAsia="ＭＳ Ｐゴシック" w:hAnsi="Verdana" w:hint="eastAsia"/>
          </w:rPr>
          <w:t>後援している</w:t>
        </w:r>
      </w:ins>
      <w:r w:rsidR="00EA166C" w:rsidRPr="00B4767A">
        <w:rPr>
          <w:rFonts w:ascii="Verdana" w:eastAsia="ＭＳ Ｐゴシック" w:hAnsi="Verdana" w:hint="eastAsia"/>
        </w:rPr>
        <w:t>共同開発活動であり、業界</w:t>
      </w:r>
      <w:r w:rsidR="00FB332D" w:rsidRPr="00B4767A">
        <w:rPr>
          <w:rFonts w:ascii="Verdana" w:eastAsia="ＭＳ Ｐゴシック" w:hAnsi="Verdana" w:hint="eastAsia"/>
        </w:rPr>
        <w:t>を</w:t>
      </w:r>
      <w:r w:rsidR="00EA166C" w:rsidRPr="00B4767A">
        <w:rPr>
          <w:rFonts w:ascii="Verdana" w:eastAsia="ＭＳ Ｐゴシック" w:hAnsi="Verdana" w:hint="eastAsia"/>
        </w:rPr>
        <w:t>跨るブロックチェーン</w:t>
      </w:r>
      <w:r w:rsidR="00FB332D" w:rsidRPr="00B4767A">
        <w:rPr>
          <w:rFonts w:ascii="Verdana" w:eastAsia="ＭＳ Ｐゴシック" w:hAnsi="Verdana" w:hint="eastAsia"/>
        </w:rPr>
        <w:t>技術</w:t>
      </w:r>
      <w:r w:rsidR="00EA166C" w:rsidRPr="00B4767A">
        <w:rPr>
          <w:rFonts w:ascii="Verdana" w:eastAsia="ＭＳ Ｐゴシック" w:hAnsi="Verdana" w:hint="eastAsia"/>
        </w:rPr>
        <w:t>の</w:t>
      </w:r>
      <w:r w:rsidR="00FB332D" w:rsidRPr="00B4767A">
        <w:rPr>
          <w:rFonts w:ascii="Verdana" w:eastAsia="ＭＳ Ｐゴシック" w:hAnsi="Verdana" w:hint="eastAsia"/>
        </w:rPr>
        <w:t>強化・発展を目指しています。</w:t>
      </w:r>
      <w:r w:rsidR="00FB332D" w:rsidRPr="00B4767A">
        <w:rPr>
          <w:rFonts w:ascii="Verdana" w:eastAsia="ＭＳ Ｐゴシック" w:hAnsi="Verdana" w:hint="eastAsia"/>
        </w:rPr>
        <w:t>2</w:t>
      </w:r>
      <w:r w:rsidR="00FB332D" w:rsidRPr="00B4767A">
        <w:rPr>
          <w:rFonts w:ascii="Verdana" w:eastAsia="ＭＳ Ｐゴシック" w:hAnsi="Verdana" w:hint="eastAsia"/>
        </w:rPr>
        <w:t>つ目は、</w:t>
      </w:r>
      <w:hyperlink r:id="rId34" w:history="1">
        <w:r w:rsidR="00FB332D" w:rsidRPr="00B4767A">
          <w:rPr>
            <w:rStyle w:val="a7"/>
            <w:rFonts w:ascii="Verdana" w:eastAsia="ＭＳ Ｐゴシック" w:hAnsi="Verdana"/>
          </w:rPr>
          <w:t>Cloud Native Computing Foundation (CNCF)</w:t>
        </w:r>
      </w:hyperlink>
      <w:r w:rsidR="00FB332D" w:rsidRPr="00B4767A">
        <w:rPr>
          <w:rFonts w:ascii="Verdana" w:eastAsia="ＭＳ Ｐゴシック" w:hAnsi="Verdana"/>
        </w:rPr>
        <w:t xml:space="preserve"> </w:t>
      </w:r>
      <w:r w:rsidR="00FB332D" w:rsidRPr="00B4767A">
        <w:rPr>
          <w:rFonts w:ascii="Verdana" w:eastAsia="ＭＳ Ｐゴシック" w:hAnsi="Verdana" w:hint="eastAsia"/>
        </w:rPr>
        <w:t>で、こちらは最新のプライベートクラウド、および、パブリッククラウドを構築するために利用されるオープンソースソフトウェアです。多くの企業は、これらの大規模プロジェクトに開発者</w:t>
      </w:r>
      <w:del w:id="231" w:author="Date Masahiro" w:date="2018-08-08T09:58:00Z">
        <w:r w:rsidR="00FB332D" w:rsidRPr="00B4767A" w:rsidDel="00ED77C4">
          <w:rPr>
            <w:rFonts w:ascii="Verdana" w:eastAsia="ＭＳ Ｐゴシック" w:hAnsi="Verdana" w:hint="eastAsia"/>
          </w:rPr>
          <w:delText>を</w:delText>
        </w:r>
      </w:del>
      <w:ins w:id="232" w:author="Date Masahiro" w:date="2018-08-08T09:58:00Z">
        <w:r w:rsidR="00ED77C4">
          <w:rPr>
            <w:rFonts w:ascii="Verdana" w:eastAsia="ＭＳ Ｐゴシック" w:hAnsi="Verdana" w:hint="eastAsia"/>
          </w:rPr>
          <w:t>として</w:t>
        </w:r>
      </w:ins>
      <w:r w:rsidR="00FB332D" w:rsidRPr="00B4767A">
        <w:rPr>
          <w:rFonts w:ascii="Verdana" w:eastAsia="ＭＳ Ｐゴシック" w:hAnsi="Verdana" w:hint="eastAsia"/>
        </w:rPr>
        <w:t>貢献するだけではなく、</w:t>
      </w:r>
      <w:r w:rsidR="00E279B6" w:rsidRPr="00B4767A">
        <w:rPr>
          <w:rFonts w:ascii="Verdana" w:eastAsia="ＭＳ Ｐゴシック" w:hAnsi="Verdana" w:hint="eastAsia"/>
        </w:rPr>
        <w:t>多くの資金を提供し</w:t>
      </w:r>
      <w:del w:id="233" w:author="Date Masahiro" w:date="2018-08-08T09:58:00Z">
        <w:r w:rsidR="00E279B6" w:rsidRPr="00B4767A" w:rsidDel="00ED77C4">
          <w:rPr>
            <w:rFonts w:ascii="Verdana" w:eastAsia="ＭＳ Ｐゴシック" w:hAnsi="Verdana" w:hint="eastAsia"/>
          </w:rPr>
          <w:delText>ており</w:delText>
        </w:r>
      </w:del>
      <w:r w:rsidR="00E279B6" w:rsidRPr="00B4767A">
        <w:rPr>
          <w:rFonts w:ascii="Verdana" w:eastAsia="ＭＳ Ｐゴシック" w:hAnsi="Verdana" w:hint="eastAsia"/>
        </w:rPr>
        <w:t>、</w:t>
      </w:r>
      <w:r w:rsidR="00FB332D" w:rsidRPr="00B4767A">
        <w:rPr>
          <w:rFonts w:ascii="Verdana" w:eastAsia="ＭＳ Ｐゴシック" w:hAnsi="Verdana" w:hint="eastAsia"/>
        </w:rPr>
        <w:t>これら技術の</w:t>
      </w:r>
      <w:r w:rsidR="00E279B6" w:rsidRPr="00B4767A">
        <w:rPr>
          <w:rFonts w:ascii="Verdana" w:eastAsia="ＭＳ Ｐゴシック" w:hAnsi="Verdana" w:hint="eastAsia"/>
        </w:rPr>
        <w:t>普及・強化を手助けしています。</w:t>
      </w:r>
    </w:p>
    <w:p w14:paraId="4B93186A" w14:textId="77777777" w:rsidR="00544125" w:rsidRPr="00B4767A" w:rsidRDefault="00544125" w:rsidP="00544125">
      <w:pPr>
        <w:rPr>
          <w:rFonts w:ascii="Verdana" w:eastAsia="ＭＳ Ｐゴシック" w:hAnsi="Verdana"/>
        </w:rPr>
      </w:pPr>
    </w:p>
    <w:p w14:paraId="651C7ACA" w14:textId="50875A25" w:rsidR="00544125" w:rsidRPr="00B4767A" w:rsidRDefault="00544125" w:rsidP="00544125">
      <w:pPr>
        <w:rPr>
          <w:rFonts w:ascii="Verdana" w:eastAsia="ＭＳ Ｐゴシック" w:hAnsi="Verdana"/>
        </w:rPr>
      </w:pPr>
      <w:r w:rsidRPr="00B4767A">
        <w:rPr>
          <w:rFonts w:ascii="Verdana" w:eastAsia="ＭＳ Ｐゴシック" w:hAnsi="Verdana"/>
        </w:rPr>
        <w:t>Section 6</w:t>
      </w:r>
    </w:p>
    <w:p w14:paraId="739A2DD5" w14:textId="387CA47E" w:rsidR="00E279B6" w:rsidRPr="00B4767A" w:rsidRDefault="00E279B6" w:rsidP="00544125">
      <w:pPr>
        <w:rPr>
          <w:rFonts w:ascii="Verdana" w:eastAsia="ＭＳ Ｐゴシック" w:hAnsi="Verdana"/>
        </w:rPr>
      </w:pPr>
      <w:r w:rsidRPr="00B4767A">
        <w:rPr>
          <w:rFonts w:ascii="Verdana" w:eastAsia="ＭＳ Ｐゴシック" w:hAnsi="Verdana" w:hint="eastAsia"/>
        </w:rPr>
        <w:t>第六章</w:t>
      </w:r>
    </w:p>
    <w:p w14:paraId="20BF41D4" w14:textId="77777777" w:rsidR="00E279B6" w:rsidRPr="00B4767A" w:rsidRDefault="00E279B6" w:rsidP="00544125">
      <w:pPr>
        <w:rPr>
          <w:rFonts w:ascii="Verdana" w:eastAsia="ＭＳ Ｐゴシック" w:hAnsi="Verdana"/>
        </w:rPr>
      </w:pPr>
    </w:p>
    <w:p w14:paraId="109F80E3" w14:textId="644D2380" w:rsidR="00544125" w:rsidRPr="00B4767A" w:rsidRDefault="00544125" w:rsidP="00544125">
      <w:pPr>
        <w:rPr>
          <w:rFonts w:ascii="Verdana" w:eastAsia="ＭＳ Ｐゴシック" w:hAnsi="Verdana"/>
        </w:rPr>
      </w:pPr>
      <w:r w:rsidRPr="00B4767A">
        <w:rPr>
          <w:rFonts w:ascii="Verdana" w:eastAsia="ＭＳ Ｐゴシック" w:hAnsi="Verdana"/>
        </w:rPr>
        <w:t>Final words</w:t>
      </w:r>
    </w:p>
    <w:p w14:paraId="7E57DC42" w14:textId="03FA9C65" w:rsidR="00E279B6" w:rsidRPr="00B4767A" w:rsidRDefault="00E279B6" w:rsidP="00544125">
      <w:pPr>
        <w:rPr>
          <w:rFonts w:ascii="Verdana" w:eastAsia="ＭＳ Ｐゴシック" w:hAnsi="Verdana"/>
        </w:rPr>
      </w:pPr>
      <w:r w:rsidRPr="00B4767A">
        <w:rPr>
          <w:rFonts w:ascii="Verdana" w:eastAsia="ＭＳ Ｐゴシック" w:hAnsi="Verdana" w:hint="eastAsia"/>
        </w:rPr>
        <w:lastRenderedPageBreak/>
        <w:t>結語</w:t>
      </w:r>
    </w:p>
    <w:p w14:paraId="52202E59" w14:textId="77777777" w:rsidR="00544125" w:rsidRPr="00B4767A" w:rsidRDefault="00544125" w:rsidP="00544125">
      <w:pPr>
        <w:rPr>
          <w:rFonts w:ascii="Verdana" w:eastAsia="ＭＳ Ｐゴシック" w:hAnsi="Verdana"/>
        </w:rPr>
      </w:pPr>
    </w:p>
    <w:p w14:paraId="379EFAC7" w14:textId="404E80D2" w:rsidR="00544125" w:rsidRPr="00B4767A" w:rsidRDefault="00544125" w:rsidP="00544125">
      <w:pPr>
        <w:rPr>
          <w:rFonts w:ascii="Verdana" w:eastAsia="ＭＳ Ｐゴシック" w:hAnsi="Verdana"/>
        </w:rPr>
      </w:pPr>
      <w:r w:rsidRPr="00B4767A">
        <w:rPr>
          <w:rFonts w:ascii="Verdana" w:eastAsia="ＭＳ Ｐゴシック" w:hAnsi="Verdana"/>
        </w:rPr>
        <w:t>Taking the leap to start an open source project can be a bit mystifying and even scary, at least the first time. But when your enterprise sees and quantifies the exponential value it can receive in the process, that first project may be only the start of your corporate journey to using open source software more strategically. Learn how others have taken this path to help make your next open source endeavor a successful one.</w:t>
      </w:r>
    </w:p>
    <w:p w14:paraId="1EB0BFA0" w14:textId="2583D40C" w:rsidR="00E279B6" w:rsidRPr="00B4767A" w:rsidRDefault="00440E16" w:rsidP="00544125">
      <w:pPr>
        <w:rPr>
          <w:rFonts w:ascii="Verdana" w:eastAsia="ＭＳ Ｐゴシック" w:hAnsi="Verdana"/>
        </w:rPr>
      </w:pPr>
      <w:r w:rsidRPr="00B4767A">
        <w:rPr>
          <w:rFonts w:ascii="Verdana" w:eastAsia="ＭＳ Ｐゴシック" w:hAnsi="Verdana" w:hint="eastAsia"/>
        </w:rPr>
        <w:t>オープンソースプロジェクトを立ち上げ</w:t>
      </w:r>
      <w:ins w:id="234" w:author="Date Masahiro" w:date="2018-08-08T10:04:00Z">
        <w:r w:rsidR="004740C9">
          <w:rPr>
            <w:rFonts w:ascii="Verdana" w:eastAsia="ＭＳ Ｐゴシック" w:hAnsi="Verdana" w:hint="eastAsia"/>
          </w:rPr>
          <w:t>、</w:t>
        </w:r>
      </w:ins>
      <w:ins w:id="235" w:author="Date Masahiro" w:date="2018-08-08T10:05:00Z">
        <w:r w:rsidR="004740C9">
          <w:rPr>
            <w:rFonts w:ascii="Verdana" w:eastAsia="ＭＳ Ｐゴシック" w:hAnsi="Verdana" w:hint="eastAsia"/>
          </w:rPr>
          <w:t>飛躍させることは</w:t>
        </w:r>
      </w:ins>
      <w:del w:id="236" w:author="Date Masahiro" w:date="2018-08-08T10:05:00Z">
        <w:r w:rsidRPr="00B4767A" w:rsidDel="004740C9">
          <w:rPr>
            <w:rFonts w:ascii="Verdana" w:eastAsia="ＭＳ Ｐゴシック" w:hAnsi="Verdana" w:hint="eastAsia"/>
          </w:rPr>
          <w:delText>るための跳躍は</w:delText>
        </w:r>
      </w:del>
      <w:r w:rsidRPr="00B4767A">
        <w:rPr>
          <w:rFonts w:ascii="Verdana" w:eastAsia="ＭＳ Ｐゴシック" w:hAnsi="Verdana" w:hint="eastAsia"/>
        </w:rPr>
        <w:t>、少なくとも</w:t>
      </w:r>
      <w:ins w:id="237" w:author="Date Masahiro" w:date="2018-08-08T10:05:00Z">
        <w:r w:rsidR="004740C9">
          <w:rPr>
            <w:rFonts w:ascii="Verdana" w:eastAsia="ＭＳ Ｐゴシック" w:hAnsi="Verdana" w:hint="eastAsia"/>
          </w:rPr>
          <w:t>始めは</w:t>
        </w:r>
      </w:ins>
      <w:del w:id="238" w:author="Date Masahiro" w:date="2018-08-08T10:05:00Z">
        <w:r w:rsidRPr="00B4767A" w:rsidDel="004740C9">
          <w:rPr>
            <w:rFonts w:ascii="Verdana" w:eastAsia="ＭＳ Ｐゴシック" w:hAnsi="Verdana" w:hint="eastAsia"/>
          </w:rPr>
          <w:delText>最初の</w:delText>
        </w:r>
        <w:r w:rsidRPr="00B4767A" w:rsidDel="004740C9">
          <w:rPr>
            <w:rFonts w:ascii="Verdana" w:eastAsia="ＭＳ Ｐゴシック" w:hAnsi="Verdana" w:hint="eastAsia"/>
          </w:rPr>
          <w:delText>1</w:delText>
        </w:r>
        <w:r w:rsidRPr="00B4767A" w:rsidDel="004740C9">
          <w:rPr>
            <w:rFonts w:ascii="Verdana" w:eastAsia="ＭＳ Ｐゴシック" w:hAnsi="Verdana" w:hint="eastAsia"/>
          </w:rPr>
          <w:delText>回目では</w:delText>
        </w:r>
      </w:del>
      <w:r w:rsidRPr="00B4767A">
        <w:rPr>
          <w:rFonts w:ascii="Verdana" w:eastAsia="ＭＳ Ｐゴシック" w:hAnsi="Verdana" w:hint="eastAsia"/>
        </w:rPr>
        <w:t>、</w:t>
      </w:r>
      <w:ins w:id="239" w:author="Date Masahiro" w:date="2018-08-08T10:06:00Z">
        <w:r w:rsidR="004740C9">
          <w:rPr>
            <w:rFonts w:ascii="Verdana" w:eastAsia="ＭＳ Ｐゴシック" w:hAnsi="Verdana" w:hint="eastAsia"/>
          </w:rPr>
          <w:t>ちょっと</w:t>
        </w:r>
      </w:ins>
      <w:del w:id="240" w:author="Date Masahiro" w:date="2018-08-08T10:06:00Z">
        <w:r w:rsidRPr="00B4767A" w:rsidDel="004740C9">
          <w:rPr>
            <w:rFonts w:ascii="Verdana" w:eastAsia="ＭＳ Ｐゴシック" w:hAnsi="Verdana" w:hint="eastAsia"/>
          </w:rPr>
          <w:delText>いささか</w:delText>
        </w:r>
      </w:del>
      <w:r w:rsidRPr="00B4767A">
        <w:rPr>
          <w:rFonts w:ascii="Verdana" w:eastAsia="ＭＳ Ｐゴシック" w:hAnsi="Verdana" w:hint="eastAsia"/>
        </w:rPr>
        <w:t>神秘的で</w:t>
      </w:r>
      <w:del w:id="241" w:author="Date Masahiro" w:date="2018-08-08T10:06:00Z">
        <w:r w:rsidRPr="00B4767A" w:rsidDel="004740C9">
          <w:rPr>
            <w:rFonts w:ascii="Verdana" w:eastAsia="ＭＳ Ｐゴシック" w:hAnsi="Verdana" w:hint="eastAsia"/>
          </w:rPr>
          <w:delText>あり</w:delText>
        </w:r>
      </w:del>
      <w:r w:rsidRPr="00B4767A">
        <w:rPr>
          <w:rFonts w:ascii="Verdana" w:eastAsia="ＭＳ Ｐゴシック" w:hAnsi="Verdana" w:hint="eastAsia"/>
        </w:rPr>
        <w:t>、</w:t>
      </w:r>
      <w:del w:id="242" w:author="Date Masahiro" w:date="2018-08-08T10:06:00Z">
        <w:r w:rsidR="00EA3F86" w:rsidRPr="00B4767A" w:rsidDel="004740C9">
          <w:rPr>
            <w:rFonts w:ascii="Verdana" w:eastAsia="ＭＳ Ｐゴシック" w:hAnsi="Verdana" w:hint="eastAsia"/>
          </w:rPr>
          <w:delText>むしろ</w:delText>
        </w:r>
      </w:del>
      <w:r w:rsidRPr="00B4767A">
        <w:rPr>
          <w:rFonts w:ascii="Verdana" w:eastAsia="ＭＳ Ｐゴシック" w:hAnsi="Verdana" w:hint="eastAsia"/>
        </w:rPr>
        <w:t>恐ろし</w:t>
      </w:r>
      <w:r w:rsidR="00EA3F86" w:rsidRPr="00B4767A">
        <w:rPr>
          <w:rFonts w:ascii="Verdana" w:eastAsia="ＭＳ Ｐゴシック" w:hAnsi="Verdana" w:hint="eastAsia"/>
        </w:rPr>
        <w:t>い</w:t>
      </w:r>
      <w:ins w:id="243" w:author="Date Masahiro" w:date="2018-08-08T10:07:00Z">
        <w:r w:rsidR="004740C9">
          <w:rPr>
            <w:rFonts w:ascii="Verdana" w:eastAsia="ＭＳ Ｐゴシック" w:hAnsi="Verdana" w:hint="eastAsia"/>
          </w:rPr>
          <w:t>ところさえあります</w:t>
        </w:r>
      </w:ins>
      <w:del w:id="244" w:author="Date Masahiro" w:date="2018-08-08T10:07:00Z">
        <w:r w:rsidRPr="00B4767A" w:rsidDel="004740C9">
          <w:rPr>
            <w:rFonts w:ascii="Verdana" w:eastAsia="ＭＳ Ｐゴシック" w:hAnsi="Verdana" w:hint="eastAsia"/>
          </w:rPr>
          <w:delText>ことかもしれません</w:delText>
        </w:r>
      </w:del>
      <w:r w:rsidRPr="00B4767A">
        <w:rPr>
          <w:rFonts w:ascii="Verdana" w:eastAsia="ＭＳ Ｐゴシック" w:hAnsi="Verdana" w:hint="eastAsia"/>
        </w:rPr>
        <w:t>。</w:t>
      </w:r>
      <w:r w:rsidR="00EA3F86" w:rsidRPr="00B4767A">
        <w:rPr>
          <w:rFonts w:ascii="Verdana" w:eastAsia="ＭＳ Ｐゴシック" w:hAnsi="Verdana" w:hint="eastAsia"/>
        </w:rPr>
        <w:t>しかし、企業がそのプロセスによって受け取る指数的価値を理解し、定量化すると、その最初のプロジェクトはオープンソースソフトウェアをより戦略的に活用する企業活動の最初の一歩となる</w:t>
      </w:r>
      <w:del w:id="245" w:author="Date Masahiro" w:date="2018-08-08T10:09:00Z">
        <w:r w:rsidR="00EA3F86" w:rsidRPr="00B4767A" w:rsidDel="004740C9">
          <w:rPr>
            <w:rFonts w:ascii="Verdana" w:eastAsia="ＭＳ Ｐゴシック" w:hAnsi="Verdana" w:hint="eastAsia"/>
          </w:rPr>
          <w:delText>かもしれません</w:delText>
        </w:r>
      </w:del>
      <w:ins w:id="246" w:author="Date Masahiro" w:date="2018-08-08T10:09:00Z">
        <w:r w:rsidR="004740C9">
          <w:rPr>
            <w:rFonts w:ascii="Verdana" w:eastAsia="ＭＳ Ｐゴシック" w:hAnsi="Verdana" w:hint="eastAsia"/>
          </w:rPr>
          <w:t>でしょう</w:t>
        </w:r>
      </w:ins>
      <w:r w:rsidR="00EA3F86" w:rsidRPr="00B4767A">
        <w:rPr>
          <w:rFonts w:ascii="Verdana" w:eastAsia="ＭＳ Ｐゴシック" w:hAnsi="Verdana" w:hint="eastAsia"/>
        </w:rPr>
        <w:t>。</w:t>
      </w:r>
      <w:ins w:id="247" w:author="Date Masahiro" w:date="2018-08-08T10:11:00Z">
        <w:r w:rsidR="004740C9" w:rsidRPr="004740C9">
          <w:rPr>
            <w:rFonts w:ascii="Verdana" w:eastAsia="ＭＳ Ｐゴシック" w:hAnsi="Verdana" w:hint="eastAsia"/>
          </w:rPr>
          <w:t>それに続くオープンソース活動への挑戦が成功</w:t>
        </w:r>
      </w:ins>
      <w:ins w:id="248" w:author="Date Masahiro" w:date="2018-08-08T10:12:00Z">
        <w:r w:rsidR="004740C9">
          <w:rPr>
            <w:rFonts w:ascii="Verdana" w:eastAsia="ＭＳ Ｐゴシック" w:hAnsi="Verdana" w:hint="eastAsia"/>
          </w:rPr>
          <w:t>するために、</w:t>
        </w:r>
      </w:ins>
      <w:r w:rsidR="00EA3F86" w:rsidRPr="00B4767A">
        <w:rPr>
          <w:rFonts w:ascii="Verdana" w:eastAsia="ＭＳ Ｐゴシック" w:hAnsi="Verdana" w:hint="eastAsia"/>
        </w:rPr>
        <w:t>他の企業がこの</w:t>
      </w:r>
      <w:r w:rsidR="0014488B" w:rsidRPr="00B4767A">
        <w:rPr>
          <w:rFonts w:ascii="Verdana" w:eastAsia="ＭＳ Ｐゴシック" w:hAnsi="Verdana" w:hint="eastAsia"/>
        </w:rPr>
        <w:t>道のりをどのようにたどったかを学</w:t>
      </w:r>
      <w:r w:rsidR="00271CA1" w:rsidRPr="00B4767A">
        <w:rPr>
          <w:rFonts w:ascii="Verdana" w:eastAsia="ＭＳ Ｐゴシック" w:hAnsi="Verdana" w:hint="eastAsia"/>
        </w:rPr>
        <w:t>んでください。</w:t>
      </w:r>
      <w:del w:id="249" w:author="Date Masahiro" w:date="2018-08-08T10:10:00Z">
        <w:r w:rsidR="0014488B" w:rsidRPr="00B4767A" w:rsidDel="004740C9">
          <w:rPr>
            <w:rFonts w:ascii="Verdana" w:eastAsia="ＭＳ Ｐゴシック" w:hAnsi="Verdana" w:hint="eastAsia"/>
          </w:rPr>
          <w:delText>次に行う</w:delText>
        </w:r>
      </w:del>
      <w:del w:id="250" w:author="Date Masahiro" w:date="2018-08-08T10:11:00Z">
        <w:r w:rsidR="0014488B" w:rsidRPr="00B4767A" w:rsidDel="004740C9">
          <w:rPr>
            <w:rFonts w:ascii="Verdana" w:eastAsia="ＭＳ Ｐゴシック" w:hAnsi="Verdana" w:hint="eastAsia"/>
          </w:rPr>
          <w:delText>オープンソース活動</w:delText>
        </w:r>
      </w:del>
      <w:del w:id="251" w:author="Date Masahiro" w:date="2018-08-08T10:10:00Z">
        <w:r w:rsidR="0014488B" w:rsidRPr="00B4767A" w:rsidDel="004740C9">
          <w:rPr>
            <w:rFonts w:ascii="Verdana" w:eastAsia="ＭＳ Ｐゴシック" w:hAnsi="Verdana" w:hint="eastAsia"/>
          </w:rPr>
          <w:delText>の試み</w:delText>
        </w:r>
      </w:del>
      <w:del w:id="252" w:author="Date Masahiro" w:date="2018-08-08T10:11:00Z">
        <w:r w:rsidR="00271CA1" w:rsidRPr="00B4767A" w:rsidDel="004740C9">
          <w:rPr>
            <w:rFonts w:ascii="Verdana" w:eastAsia="ＭＳ Ｐゴシック" w:hAnsi="Verdana" w:hint="eastAsia"/>
          </w:rPr>
          <w:delText>が</w:delText>
        </w:r>
        <w:r w:rsidR="0014488B" w:rsidRPr="00B4767A" w:rsidDel="004740C9">
          <w:rPr>
            <w:rFonts w:ascii="Verdana" w:eastAsia="ＭＳ Ｐゴシック" w:hAnsi="Verdana" w:hint="eastAsia"/>
          </w:rPr>
          <w:delText>成功に至る</w:delText>
        </w:r>
      </w:del>
      <w:del w:id="253" w:author="Date Masahiro" w:date="2018-08-08T10:12:00Z">
        <w:r w:rsidR="0014488B" w:rsidRPr="00B4767A" w:rsidDel="004740C9">
          <w:rPr>
            <w:rFonts w:ascii="Verdana" w:eastAsia="ＭＳ Ｐゴシック" w:hAnsi="Verdana" w:hint="eastAsia"/>
          </w:rPr>
          <w:delText>こと</w:delText>
        </w:r>
        <w:r w:rsidR="00271CA1" w:rsidRPr="00B4767A" w:rsidDel="004740C9">
          <w:rPr>
            <w:rFonts w:ascii="Verdana" w:eastAsia="ＭＳ Ｐゴシック" w:hAnsi="Verdana" w:hint="eastAsia"/>
          </w:rPr>
          <w:delText>の</w:delText>
        </w:r>
        <w:r w:rsidR="0014488B" w:rsidRPr="00B4767A" w:rsidDel="004740C9">
          <w:rPr>
            <w:rFonts w:ascii="Verdana" w:eastAsia="ＭＳ Ｐゴシック" w:hAnsi="Verdana" w:hint="eastAsia"/>
          </w:rPr>
          <w:delText>手助け</w:delText>
        </w:r>
        <w:r w:rsidR="00271CA1" w:rsidRPr="00B4767A" w:rsidDel="004740C9">
          <w:rPr>
            <w:rFonts w:ascii="Verdana" w:eastAsia="ＭＳ Ｐゴシック" w:hAnsi="Verdana" w:hint="eastAsia"/>
          </w:rPr>
          <w:delText>とな</w:delText>
        </w:r>
        <w:r w:rsidR="0014488B" w:rsidRPr="00B4767A" w:rsidDel="004740C9">
          <w:rPr>
            <w:rFonts w:ascii="Verdana" w:eastAsia="ＭＳ Ｐゴシック" w:hAnsi="Verdana" w:hint="eastAsia"/>
          </w:rPr>
          <w:delText>るでしょう。</w:delText>
        </w:r>
      </w:del>
      <w:bookmarkStart w:id="254" w:name="_GoBack"/>
      <w:bookmarkEnd w:id="254"/>
    </w:p>
    <w:p w14:paraId="69077417" w14:textId="77777777" w:rsidR="00544125" w:rsidRPr="00B4767A" w:rsidRDefault="00544125" w:rsidP="00544125">
      <w:pPr>
        <w:rPr>
          <w:rFonts w:ascii="Verdana" w:eastAsia="ＭＳ Ｐゴシック" w:hAnsi="Verdana"/>
        </w:rPr>
      </w:pPr>
    </w:p>
    <w:p w14:paraId="5DFD815A" w14:textId="6ACEFDF1" w:rsidR="00544125" w:rsidRPr="00B4767A" w:rsidRDefault="00544125" w:rsidP="00544125">
      <w:pPr>
        <w:rPr>
          <w:rFonts w:ascii="Verdana" w:eastAsia="ＭＳ Ｐゴシック" w:hAnsi="Verdana"/>
        </w:rPr>
      </w:pPr>
      <w:r w:rsidRPr="00B4767A">
        <w:rPr>
          <w:rFonts w:ascii="Verdana" w:eastAsia="ＭＳ Ｐゴシック" w:hAnsi="Verdana"/>
        </w:rPr>
        <w:t>Section 7</w:t>
      </w:r>
    </w:p>
    <w:p w14:paraId="21F0F838" w14:textId="4DA746AC" w:rsidR="0014488B" w:rsidRPr="00B4767A" w:rsidRDefault="0014488B" w:rsidP="00544125">
      <w:pPr>
        <w:rPr>
          <w:rFonts w:ascii="Verdana" w:eastAsia="ＭＳ Ｐゴシック" w:hAnsi="Verdana"/>
        </w:rPr>
      </w:pPr>
      <w:r w:rsidRPr="00B4767A">
        <w:rPr>
          <w:rFonts w:ascii="Verdana" w:eastAsia="ＭＳ Ｐゴシック" w:hAnsi="Verdana" w:hint="eastAsia"/>
        </w:rPr>
        <w:t>第七章</w:t>
      </w:r>
    </w:p>
    <w:p w14:paraId="254F1704" w14:textId="77777777" w:rsidR="0014488B" w:rsidRPr="00B4767A" w:rsidRDefault="0014488B" w:rsidP="00544125">
      <w:pPr>
        <w:rPr>
          <w:rFonts w:ascii="Verdana" w:eastAsia="ＭＳ Ｐゴシック" w:hAnsi="Verdana"/>
        </w:rPr>
      </w:pPr>
    </w:p>
    <w:p w14:paraId="61584238" w14:textId="6632C8D2" w:rsidR="00544125" w:rsidRPr="00B4767A" w:rsidRDefault="00544125" w:rsidP="00544125">
      <w:pPr>
        <w:rPr>
          <w:rFonts w:ascii="Verdana" w:eastAsia="ＭＳ Ｐゴシック" w:hAnsi="Verdana"/>
        </w:rPr>
      </w:pPr>
      <w:r w:rsidRPr="00B4767A">
        <w:rPr>
          <w:rFonts w:ascii="Verdana" w:eastAsia="ＭＳ Ｐゴシック" w:hAnsi="Verdana"/>
        </w:rPr>
        <w:t>Open source project launch checklist</w:t>
      </w:r>
    </w:p>
    <w:p w14:paraId="454F0E5C" w14:textId="0AB58070" w:rsidR="0014488B" w:rsidRPr="00B4767A" w:rsidRDefault="0014488B" w:rsidP="00544125">
      <w:pPr>
        <w:rPr>
          <w:rFonts w:ascii="Verdana" w:eastAsia="ＭＳ Ｐゴシック" w:hAnsi="Verdana"/>
        </w:rPr>
      </w:pPr>
      <w:r w:rsidRPr="00B4767A">
        <w:rPr>
          <w:rFonts w:ascii="Verdana" w:eastAsia="ＭＳ Ｐゴシック" w:hAnsi="Verdana" w:hint="eastAsia"/>
        </w:rPr>
        <w:t>オープンソースプロジェクト始動のチェックリスト</w:t>
      </w:r>
    </w:p>
    <w:p w14:paraId="11F14719" w14:textId="77777777" w:rsidR="00544125" w:rsidRPr="00B4767A" w:rsidRDefault="00544125" w:rsidP="00544125">
      <w:pPr>
        <w:rPr>
          <w:rFonts w:ascii="Verdana" w:eastAsia="ＭＳ Ｐゴシック" w:hAnsi="Verdana"/>
        </w:rPr>
      </w:pPr>
    </w:p>
    <w:p w14:paraId="70413B02" w14:textId="700D0693" w:rsidR="00544125" w:rsidRPr="00B4767A" w:rsidRDefault="00544125" w:rsidP="00544125">
      <w:pPr>
        <w:rPr>
          <w:rFonts w:ascii="Verdana" w:eastAsia="ＭＳ Ｐゴシック" w:hAnsi="Verdana"/>
        </w:rPr>
      </w:pPr>
      <w:r w:rsidRPr="00B4767A">
        <w:rPr>
          <w:rFonts w:ascii="Verdana" w:eastAsia="ＭＳ Ｐゴシック" w:hAnsi="Verdana"/>
        </w:rPr>
        <w:t>Considerations</w:t>
      </w:r>
    </w:p>
    <w:p w14:paraId="3EC236F4" w14:textId="55D6D2C8" w:rsidR="0014488B" w:rsidRPr="00B4767A" w:rsidRDefault="0014488B" w:rsidP="00544125">
      <w:pPr>
        <w:rPr>
          <w:rFonts w:ascii="Verdana" w:eastAsia="ＭＳ Ｐゴシック" w:hAnsi="Verdana"/>
        </w:rPr>
      </w:pPr>
      <w:r w:rsidRPr="00B4767A">
        <w:rPr>
          <w:rFonts w:ascii="Verdana" w:eastAsia="ＭＳ Ｐゴシック" w:hAnsi="Verdana" w:hint="eastAsia"/>
        </w:rPr>
        <w:t>検討事項</w:t>
      </w:r>
    </w:p>
    <w:p w14:paraId="1181AD05" w14:textId="77777777" w:rsidR="00544125" w:rsidRPr="00B4767A" w:rsidRDefault="00544125" w:rsidP="00544125">
      <w:pPr>
        <w:rPr>
          <w:rFonts w:ascii="Verdana" w:eastAsia="ＭＳ Ｐゴシック" w:hAnsi="Verdana"/>
        </w:rPr>
      </w:pPr>
    </w:p>
    <w:p w14:paraId="36D764DF"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possibility of joining an existing open source project</w:t>
      </w:r>
    </w:p>
    <w:p w14:paraId="00458081"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company’s ability to launch and maintain the project using the open source model</w:t>
      </w:r>
    </w:p>
    <w:p w14:paraId="055F7EE7"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likelihood that other companies may join the project from the start</w:t>
      </w:r>
    </w:p>
    <w:p w14:paraId="3B941393" w14:textId="7009E9EB" w:rsidR="00544125" w:rsidRPr="00B4767A" w:rsidRDefault="00544125" w:rsidP="00544125">
      <w:pPr>
        <w:rPr>
          <w:rFonts w:ascii="Verdana" w:eastAsia="ＭＳ Ｐゴシック" w:hAnsi="Verdana"/>
        </w:rPr>
      </w:pPr>
      <w:r w:rsidRPr="00B4767A">
        <w:rPr>
          <w:rFonts w:ascii="Verdana" w:eastAsia="ＭＳ Ｐゴシック" w:hAnsi="Verdana"/>
        </w:rPr>
        <w:t>Evaluate success factors and set appropriate metrics for the open source project</w:t>
      </w:r>
    </w:p>
    <w:p w14:paraId="475FC50C" w14:textId="50EBA864" w:rsidR="0041476E" w:rsidRPr="00B4767A" w:rsidRDefault="0041476E" w:rsidP="00544125">
      <w:pPr>
        <w:rPr>
          <w:rFonts w:ascii="Verdana" w:eastAsia="ＭＳ Ｐゴシック" w:hAnsi="Verdana"/>
        </w:rPr>
      </w:pPr>
      <w:r w:rsidRPr="00B4767A">
        <w:rPr>
          <w:rFonts w:ascii="Verdana" w:eastAsia="ＭＳ Ｐゴシック" w:hAnsi="Verdana" w:hint="eastAsia"/>
        </w:rPr>
        <w:t>既存のオープンソースプロジェクトに参加することの可否を評価</w:t>
      </w:r>
    </w:p>
    <w:p w14:paraId="7BA7D985" w14:textId="23583101" w:rsidR="0041476E" w:rsidRPr="00B4767A" w:rsidRDefault="0002148F" w:rsidP="00544125">
      <w:pPr>
        <w:rPr>
          <w:rFonts w:ascii="Verdana" w:eastAsia="ＭＳ Ｐゴシック" w:hAnsi="Verdana"/>
        </w:rPr>
      </w:pPr>
      <w:r w:rsidRPr="00B4767A">
        <w:rPr>
          <w:rFonts w:ascii="Verdana" w:eastAsia="ＭＳ Ｐゴシック" w:hAnsi="Verdana" w:hint="eastAsia"/>
        </w:rPr>
        <w:t>企業に</w:t>
      </w:r>
      <w:r w:rsidR="0041476E" w:rsidRPr="00B4767A">
        <w:rPr>
          <w:rFonts w:ascii="Verdana" w:eastAsia="ＭＳ Ｐゴシック" w:hAnsi="Verdana" w:hint="eastAsia"/>
        </w:rPr>
        <w:t>オープンソース開発モデルに</w:t>
      </w:r>
      <w:r w:rsidRPr="00B4767A">
        <w:rPr>
          <w:rFonts w:ascii="Verdana" w:eastAsia="ＭＳ Ｐゴシック" w:hAnsi="Verdana" w:hint="eastAsia"/>
        </w:rPr>
        <w:t>従ってプロジェクトを立ち上げ、維持していく力量があるかを評価</w:t>
      </w:r>
    </w:p>
    <w:p w14:paraId="6ACC303B" w14:textId="7C21DC06" w:rsidR="0041476E" w:rsidRPr="00B4767A" w:rsidRDefault="0002148F" w:rsidP="00544125">
      <w:pPr>
        <w:rPr>
          <w:rFonts w:ascii="Verdana" w:eastAsia="ＭＳ Ｐゴシック" w:hAnsi="Verdana"/>
        </w:rPr>
      </w:pPr>
      <w:r w:rsidRPr="00B4767A">
        <w:rPr>
          <w:rFonts w:ascii="Verdana" w:eastAsia="ＭＳ Ｐゴシック" w:hAnsi="Verdana" w:hint="eastAsia"/>
        </w:rPr>
        <w:t>立ち上げ当初から</w:t>
      </w:r>
      <w:r w:rsidR="00271CA1" w:rsidRPr="00B4767A">
        <w:rPr>
          <w:rFonts w:ascii="Verdana" w:eastAsia="ＭＳ Ｐゴシック" w:hAnsi="Verdana" w:hint="eastAsia"/>
        </w:rPr>
        <w:t>他企業が</w:t>
      </w:r>
      <w:r w:rsidRPr="00B4767A">
        <w:rPr>
          <w:rFonts w:ascii="Verdana" w:eastAsia="ＭＳ Ｐゴシック" w:hAnsi="Verdana" w:hint="eastAsia"/>
        </w:rPr>
        <w:t>プロジェクトに参加することの確度を評価</w:t>
      </w:r>
    </w:p>
    <w:p w14:paraId="7772D874" w14:textId="5ACF5D85" w:rsidR="0002148F" w:rsidRPr="00B4767A" w:rsidRDefault="0002148F" w:rsidP="00544125">
      <w:pPr>
        <w:rPr>
          <w:rFonts w:ascii="Verdana" w:eastAsia="ＭＳ Ｐゴシック" w:hAnsi="Verdana"/>
        </w:rPr>
      </w:pPr>
      <w:r w:rsidRPr="00B4767A">
        <w:rPr>
          <w:rFonts w:ascii="Verdana" w:eastAsia="ＭＳ Ｐゴシック" w:hAnsi="Verdana" w:hint="eastAsia"/>
        </w:rPr>
        <w:t>オープンソースプロジェクトの成功要因を評価、また、成功の評価基準を設定</w:t>
      </w:r>
    </w:p>
    <w:p w14:paraId="3ABFC455" w14:textId="77777777" w:rsidR="00544125" w:rsidRPr="00B4767A" w:rsidRDefault="00544125" w:rsidP="00544125">
      <w:pPr>
        <w:rPr>
          <w:rFonts w:ascii="Verdana" w:eastAsia="ＭＳ Ｐゴシック" w:hAnsi="Verdana"/>
        </w:rPr>
      </w:pPr>
    </w:p>
    <w:p w14:paraId="69DBC0FA" w14:textId="6043A875" w:rsidR="00544125" w:rsidRPr="00B4767A" w:rsidRDefault="00544125" w:rsidP="00544125">
      <w:pPr>
        <w:rPr>
          <w:rFonts w:ascii="Verdana" w:eastAsia="ＭＳ Ｐゴシック" w:hAnsi="Verdana"/>
        </w:rPr>
      </w:pPr>
      <w:r w:rsidRPr="00B4767A">
        <w:rPr>
          <w:rFonts w:ascii="Verdana" w:eastAsia="ＭＳ Ｐゴシック" w:hAnsi="Verdana"/>
        </w:rPr>
        <w:t>Business strategy &amp; plan</w:t>
      </w:r>
    </w:p>
    <w:p w14:paraId="1EA274FC" w14:textId="7E4F5534" w:rsidR="0002148F" w:rsidRPr="00B4767A" w:rsidRDefault="0002148F" w:rsidP="00544125">
      <w:pPr>
        <w:rPr>
          <w:rFonts w:ascii="Verdana" w:eastAsia="ＭＳ Ｐゴシック" w:hAnsi="Verdana"/>
        </w:rPr>
      </w:pPr>
      <w:r w:rsidRPr="00B4767A">
        <w:rPr>
          <w:rFonts w:ascii="Verdana" w:eastAsia="ＭＳ Ｐゴシック" w:hAnsi="Verdana" w:hint="eastAsia"/>
        </w:rPr>
        <w:t>ビジネス戦略、および、計画作り</w:t>
      </w:r>
    </w:p>
    <w:p w14:paraId="2E871754" w14:textId="77777777" w:rsidR="00544125" w:rsidRPr="00B4767A" w:rsidRDefault="00544125" w:rsidP="00544125">
      <w:pPr>
        <w:rPr>
          <w:rFonts w:ascii="Verdana" w:eastAsia="ＭＳ Ｐゴシック" w:hAnsi="Verdana"/>
        </w:rPr>
      </w:pPr>
    </w:p>
    <w:p w14:paraId="0F96C98F"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and set goals for your project</w:t>
      </w:r>
    </w:p>
    <w:p w14:paraId="26BF36D6"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reasons for doing it from stakeholder</w:t>
      </w:r>
    </w:p>
    <w:p w14:paraId="10A778F3"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code to be considered for the project</w:t>
      </w:r>
    </w:p>
    <w:p w14:paraId="03D7C784"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whether the project will include all code for an application or just parts of it</w:t>
      </w:r>
    </w:p>
    <w:p w14:paraId="080DC023"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a business case for the selected proposal</w:t>
      </w:r>
    </w:p>
    <w:p w14:paraId="1290C680"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if there is executive buy-in for the move</w:t>
      </w:r>
    </w:p>
    <w:p w14:paraId="571BD06D" w14:textId="76A26095" w:rsidR="00544125" w:rsidRPr="00B4767A" w:rsidRDefault="00544125" w:rsidP="00544125">
      <w:pPr>
        <w:rPr>
          <w:rFonts w:ascii="Verdana" w:eastAsia="ＭＳ Ｐゴシック" w:hAnsi="Verdana"/>
        </w:rPr>
      </w:pPr>
      <w:r w:rsidRPr="00B4767A">
        <w:rPr>
          <w:rFonts w:ascii="Verdana" w:eastAsia="ＭＳ Ｐゴシック" w:hAnsi="Verdana"/>
        </w:rPr>
        <w:t>Plan resource commitments for developers and funding</w:t>
      </w:r>
    </w:p>
    <w:p w14:paraId="6117BAB7" w14:textId="18B27D95" w:rsidR="00544125" w:rsidRPr="00B4767A" w:rsidRDefault="00544125" w:rsidP="00544125">
      <w:pPr>
        <w:rPr>
          <w:rFonts w:ascii="Verdana" w:eastAsia="ＭＳ Ｐゴシック" w:hAnsi="Verdana"/>
        </w:rPr>
      </w:pPr>
      <w:r w:rsidRPr="00B4767A">
        <w:rPr>
          <w:rFonts w:ascii="Verdana" w:eastAsia="ＭＳ Ｐゴシック" w:hAnsi="Verdana"/>
        </w:rPr>
        <w:t>Set budgets for costs, including development time, infrastructure and related expenses</w:t>
      </w:r>
    </w:p>
    <w:p w14:paraId="6662E581"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executives and tech staff for project discussions and decision-making</w:t>
      </w:r>
    </w:p>
    <w:p w14:paraId="7B0B7CB2" w14:textId="4484A0A1" w:rsidR="00544125" w:rsidRPr="00B4767A" w:rsidRDefault="00544125" w:rsidP="00544125">
      <w:pPr>
        <w:rPr>
          <w:rFonts w:ascii="Verdana" w:eastAsia="ＭＳ Ｐゴシック" w:hAnsi="Verdana"/>
        </w:rPr>
      </w:pPr>
      <w:r w:rsidRPr="00B4767A">
        <w:rPr>
          <w:rFonts w:ascii="Verdana" w:eastAsia="ＭＳ Ｐゴシック" w:hAnsi="Verdana"/>
        </w:rPr>
        <w:t>Debate and finalize project scope and code selection</w:t>
      </w:r>
    </w:p>
    <w:p w14:paraId="2F131A54" w14:textId="00823F9A"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プロジェクトのゴールを決定し、設定</w:t>
      </w:r>
    </w:p>
    <w:p w14:paraId="09395EA6" w14:textId="529A08D7"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プロジェクト実施の理由を利害関係者から収集</w:t>
      </w:r>
    </w:p>
    <w:p w14:paraId="7A51F752" w14:textId="417FC3E7"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プロジェクトに提供するコードを選定</w:t>
      </w:r>
    </w:p>
    <w:p w14:paraId="5D8B422B" w14:textId="41CFB2DE"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プロジェクトにアプリのコード全体を提供するのか、一部なのかを決定</w:t>
      </w:r>
    </w:p>
    <w:p w14:paraId="0BAEA3DB" w14:textId="65BB7D80" w:rsidR="00956ED6" w:rsidRPr="00B4767A" w:rsidRDefault="00956ED6" w:rsidP="00544125">
      <w:pPr>
        <w:rPr>
          <w:rFonts w:ascii="Verdana" w:eastAsia="ＭＳ Ｐゴシック" w:hAnsi="Verdana"/>
        </w:rPr>
      </w:pPr>
      <w:r w:rsidRPr="00B4767A">
        <w:rPr>
          <w:rFonts w:ascii="Verdana" w:eastAsia="ＭＳ Ｐゴシック" w:hAnsi="Verdana" w:hint="eastAsia"/>
        </w:rPr>
        <w:t>選定されたプロポーザルに対してビジネスケースを作成</w:t>
      </w:r>
    </w:p>
    <w:p w14:paraId="64CA7F33" w14:textId="3FDB59E4"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プロジェクトに対して経営幹部の支持があるかを見極める</w:t>
      </w:r>
    </w:p>
    <w:p w14:paraId="5D1462F5" w14:textId="487370AB" w:rsidR="00B13EBA" w:rsidRPr="00B4767A" w:rsidRDefault="00B13EBA" w:rsidP="00544125">
      <w:pPr>
        <w:rPr>
          <w:rFonts w:ascii="Verdana" w:eastAsia="ＭＳ Ｐゴシック" w:hAnsi="Verdana"/>
        </w:rPr>
      </w:pPr>
      <w:r w:rsidRPr="00B4767A">
        <w:rPr>
          <w:rFonts w:ascii="Verdana" w:eastAsia="ＭＳ Ｐゴシック" w:hAnsi="Verdana" w:hint="eastAsia"/>
        </w:rPr>
        <w:t>開発者、および、資金</w:t>
      </w:r>
      <w:r w:rsidR="00D75631" w:rsidRPr="00B4767A">
        <w:rPr>
          <w:rFonts w:ascii="Verdana" w:eastAsia="ＭＳ Ｐゴシック" w:hAnsi="Verdana" w:hint="eastAsia"/>
        </w:rPr>
        <w:t>の</w:t>
      </w:r>
      <w:r w:rsidRPr="00B4767A">
        <w:rPr>
          <w:rFonts w:ascii="Verdana" w:eastAsia="ＭＳ Ｐゴシック" w:hAnsi="Verdana" w:hint="eastAsia"/>
        </w:rPr>
        <w:t>面で資源提供のコミットメントを計画</w:t>
      </w:r>
    </w:p>
    <w:p w14:paraId="47DD822E" w14:textId="7DBC7946" w:rsidR="00B13EBA" w:rsidRPr="00B4767A" w:rsidRDefault="00B13EBA" w:rsidP="00544125">
      <w:pPr>
        <w:rPr>
          <w:rFonts w:ascii="Verdana" w:eastAsia="ＭＳ Ｐゴシック" w:hAnsi="Verdana"/>
        </w:rPr>
      </w:pPr>
      <w:r w:rsidRPr="00B4767A">
        <w:rPr>
          <w:rFonts w:ascii="Verdana" w:eastAsia="ＭＳ Ｐゴシック" w:hAnsi="Verdana" w:hint="eastAsia"/>
        </w:rPr>
        <w:t>費用を予算化、開発者の人月、インフラ、その他の関連費用</w:t>
      </w:r>
    </w:p>
    <w:p w14:paraId="42856525" w14:textId="544DCBAF"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プロジェクトの議論、および、決定のために経営幹部や必要な技術スタッフを招集</w:t>
      </w:r>
    </w:p>
    <w:p w14:paraId="478BD077" w14:textId="79B14FCB"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プロジェクトのスコープとコード選択について議論し、最終決定</w:t>
      </w:r>
    </w:p>
    <w:p w14:paraId="02BBBC04" w14:textId="77777777" w:rsidR="00544125" w:rsidRPr="00B4767A" w:rsidRDefault="00544125" w:rsidP="00544125">
      <w:pPr>
        <w:rPr>
          <w:rFonts w:ascii="Verdana" w:eastAsia="ＭＳ Ｐゴシック" w:hAnsi="Verdana"/>
        </w:rPr>
      </w:pPr>
    </w:p>
    <w:p w14:paraId="7728A8F6" w14:textId="224F107D"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4E385B0F" w14:textId="1F096683" w:rsidR="00B13EBA" w:rsidRPr="00B4767A" w:rsidRDefault="00B13EBA" w:rsidP="00544125">
      <w:pPr>
        <w:rPr>
          <w:rFonts w:ascii="Verdana" w:eastAsia="ＭＳ Ｐゴシック" w:hAnsi="Verdana"/>
        </w:rPr>
      </w:pPr>
      <w:r w:rsidRPr="00B4767A">
        <w:rPr>
          <w:rFonts w:ascii="Verdana" w:eastAsia="ＭＳ Ｐゴシック" w:hAnsi="Verdana" w:hint="eastAsia"/>
        </w:rPr>
        <w:t>法務的レビュー</w:t>
      </w:r>
    </w:p>
    <w:p w14:paraId="6DE6D875" w14:textId="77777777" w:rsidR="00544125" w:rsidRPr="00B4767A" w:rsidRDefault="00544125" w:rsidP="00544125">
      <w:pPr>
        <w:rPr>
          <w:rFonts w:ascii="Verdana" w:eastAsia="ＭＳ Ｐゴシック" w:hAnsi="Verdana"/>
        </w:rPr>
      </w:pPr>
    </w:p>
    <w:p w14:paraId="4C0AF16C"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impact of open sourcing on your company’s intellectual property</w:t>
      </w:r>
    </w:p>
    <w:p w14:paraId="5ADC8BE2" w14:textId="77777777" w:rsidR="00544125" w:rsidRPr="00B4767A" w:rsidRDefault="00544125" w:rsidP="00544125">
      <w:pPr>
        <w:rPr>
          <w:rFonts w:ascii="Verdana" w:eastAsia="ＭＳ Ｐゴシック" w:hAnsi="Verdana"/>
        </w:rPr>
      </w:pPr>
      <w:r w:rsidRPr="00B4767A">
        <w:rPr>
          <w:rFonts w:ascii="Verdana" w:eastAsia="ＭＳ Ｐゴシック" w:hAnsi="Verdana"/>
        </w:rPr>
        <w:t>Ensure full compliance with open source licenses</w:t>
      </w:r>
    </w:p>
    <w:p w14:paraId="59EF3A29"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an open source license for the source code to be released, document all licensing requirements very clearly in your project</w:t>
      </w:r>
    </w:p>
    <w:p w14:paraId="499727A9" w14:textId="43DBCC91" w:rsidR="00544125" w:rsidRPr="00B4767A" w:rsidRDefault="00544125" w:rsidP="00544125">
      <w:pPr>
        <w:rPr>
          <w:rFonts w:ascii="Verdana" w:eastAsia="ＭＳ Ｐゴシック" w:hAnsi="Verdana"/>
        </w:rPr>
      </w:pPr>
      <w:r w:rsidRPr="00B4767A">
        <w:rPr>
          <w:rFonts w:ascii="Verdana" w:eastAsia="ＭＳ Ｐゴシック" w:hAnsi="Verdana"/>
        </w:rPr>
        <w:t>Decide if you need a contributor agreement</w:t>
      </w:r>
    </w:p>
    <w:p w14:paraId="46D96665"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possible non-software outputs from the community and the appropriate licenses, such as documentation and specifications</w:t>
      </w:r>
    </w:p>
    <w:p w14:paraId="1D3A0F07" w14:textId="1EC6ECCF" w:rsidR="00544125" w:rsidRPr="00B4767A" w:rsidRDefault="00544125" w:rsidP="00544125">
      <w:pPr>
        <w:rPr>
          <w:rFonts w:ascii="Verdana" w:eastAsia="ＭＳ Ｐゴシック" w:hAnsi="Verdana"/>
        </w:rPr>
      </w:pPr>
      <w:r w:rsidRPr="00B4767A">
        <w:rPr>
          <w:rFonts w:ascii="Verdana" w:eastAsia="ＭＳ Ｐゴシック" w:hAnsi="Verdana"/>
        </w:rPr>
        <w:t>Decide on any trademark related considerations</w:t>
      </w:r>
    </w:p>
    <w:p w14:paraId="575F4D51" w14:textId="0ECA7476" w:rsidR="00544125" w:rsidRPr="00B4767A" w:rsidRDefault="00544125" w:rsidP="00544125">
      <w:pPr>
        <w:rPr>
          <w:rFonts w:ascii="Verdana" w:eastAsia="ＭＳ Ｐゴシック" w:hAnsi="Verdana"/>
        </w:rPr>
      </w:pPr>
      <w:r w:rsidRPr="00B4767A">
        <w:rPr>
          <w:rFonts w:ascii="Verdana" w:eastAsia="ＭＳ Ｐゴシック" w:hAnsi="Verdana"/>
        </w:rPr>
        <w:t xml:space="preserve">Decide whether there are additional factors to build into your plans for an </w:t>
      </w:r>
      <w:r w:rsidRPr="00B4767A">
        <w:rPr>
          <w:rFonts w:ascii="Verdana" w:eastAsia="ＭＳ Ｐゴシック" w:hAnsi="Verdana"/>
        </w:rPr>
        <w:lastRenderedPageBreak/>
        <w:t>ecosystem, such as conformance testing</w:t>
      </w:r>
    </w:p>
    <w:p w14:paraId="442E40DA" w14:textId="2BF9D59D"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オープンソース化が企業の知財に与える影響を検討</w:t>
      </w:r>
    </w:p>
    <w:p w14:paraId="2A84B36A" w14:textId="7D4DF687"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オープンソースライセンス</w:t>
      </w:r>
      <w:r w:rsidR="00D75631" w:rsidRPr="00B4767A">
        <w:rPr>
          <w:rFonts w:ascii="Verdana" w:eastAsia="ＭＳ Ｐゴシック" w:hAnsi="Verdana" w:hint="eastAsia"/>
        </w:rPr>
        <w:t>へ</w:t>
      </w:r>
      <w:r w:rsidRPr="00B4767A">
        <w:rPr>
          <w:rFonts w:ascii="Verdana" w:eastAsia="ＭＳ Ｐゴシック" w:hAnsi="Verdana" w:hint="eastAsia"/>
        </w:rPr>
        <w:t>の</w:t>
      </w:r>
      <w:r w:rsidR="00D75631" w:rsidRPr="00B4767A">
        <w:rPr>
          <w:rFonts w:ascii="Verdana" w:eastAsia="ＭＳ Ｐゴシック" w:hAnsi="Verdana" w:hint="eastAsia"/>
        </w:rPr>
        <w:t>完全な準拠性</w:t>
      </w:r>
      <w:r w:rsidRPr="00B4767A">
        <w:rPr>
          <w:rFonts w:ascii="Verdana" w:eastAsia="ＭＳ Ｐゴシック" w:hAnsi="Verdana" w:hint="eastAsia"/>
        </w:rPr>
        <w:t>を確認</w:t>
      </w:r>
    </w:p>
    <w:p w14:paraId="120132D4" w14:textId="3FF0BB81" w:rsidR="00C117A1" w:rsidRPr="00B4767A" w:rsidRDefault="00C117A1" w:rsidP="00544125">
      <w:pPr>
        <w:rPr>
          <w:rFonts w:ascii="Verdana" w:eastAsia="ＭＳ Ｐゴシック" w:hAnsi="Verdana"/>
        </w:rPr>
      </w:pPr>
      <w:r w:rsidRPr="00B4767A">
        <w:rPr>
          <w:rFonts w:ascii="Verdana" w:eastAsia="ＭＳ Ｐゴシック" w:hAnsi="Verdana" w:hint="eastAsia"/>
        </w:rPr>
        <w:t>公開するソースコードのオープンソースライセンスを選定、当該プロジェクトにおけるすべてのライセンス要件を明確に文書化</w:t>
      </w:r>
    </w:p>
    <w:p w14:paraId="25116A23" w14:textId="2403E21F" w:rsidR="00C117A1" w:rsidRPr="00B4767A" w:rsidRDefault="00C117A1" w:rsidP="00544125">
      <w:pPr>
        <w:rPr>
          <w:rFonts w:ascii="Verdana" w:eastAsia="ＭＳ Ｐゴシック" w:hAnsi="Verdana"/>
        </w:rPr>
      </w:pPr>
      <w:r w:rsidRPr="00B4767A">
        <w:rPr>
          <w:rFonts w:ascii="Verdana" w:eastAsia="ＭＳ Ｐゴシック" w:hAnsi="Verdana" w:hint="eastAsia"/>
        </w:rPr>
        <w:t>CLA</w:t>
      </w:r>
      <w:r w:rsidR="00D75631" w:rsidRPr="00B4767A">
        <w:rPr>
          <w:rFonts w:ascii="Verdana" w:eastAsia="ＭＳ Ｐゴシック" w:hAnsi="Verdana"/>
        </w:rPr>
        <w:t>s(</w:t>
      </w:r>
      <w:r w:rsidRPr="00B4767A">
        <w:rPr>
          <w:rFonts w:ascii="Verdana" w:eastAsia="ＭＳ Ｐゴシック" w:hAnsi="Verdana" w:hint="eastAsia"/>
        </w:rPr>
        <w:t>Contribut</w:t>
      </w:r>
      <w:r w:rsidRPr="00B4767A">
        <w:rPr>
          <w:rFonts w:ascii="Verdana" w:eastAsia="ＭＳ Ｐゴシック" w:hAnsi="Verdana"/>
        </w:rPr>
        <w:t>o</w:t>
      </w:r>
      <w:r w:rsidRPr="00B4767A">
        <w:rPr>
          <w:rFonts w:ascii="Verdana" w:eastAsia="ＭＳ Ｐゴシック" w:hAnsi="Verdana" w:hint="eastAsia"/>
        </w:rPr>
        <w:t>r License Agreement)</w:t>
      </w:r>
      <w:r w:rsidRPr="00B4767A">
        <w:rPr>
          <w:rFonts w:ascii="Verdana" w:eastAsia="ＭＳ Ｐゴシック" w:hAnsi="Verdana" w:hint="eastAsia"/>
        </w:rPr>
        <w:t>の必要性があるか決定</w:t>
      </w:r>
    </w:p>
    <w:p w14:paraId="1DA4DC5D" w14:textId="09376A7D" w:rsidR="00BD7548" w:rsidRPr="00B4767A" w:rsidRDefault="00C117A1" w:rsidP="00544125">
      <w:pPr>
        <w:rPr>
          <w:rFonts w:ascii="Verdana" w:eastAsia="ＭＳ Ｐゴシック" w:hAnsi="Verdana"/>
        </w:rPr>
      </w:pPr>
      <w:r w:rsidRPr="00B4767A">
        <w:rPr>
          <w:rFonts w:ascii="Verdana" w:eastAsia="ＭＳ Ｐゴシック" w:hAnsi="Verdana" w:hint="eastAsia"/>
        </w:rPr>
        <w:t>コミュニティから</w:t>
      </w:r>
      <w:r w:rsidR="00BD7548" w:rsidRPr="00B4767A">
        <w:rPr>
          <w:rFonts w:ascii="Verdana" w:eastAsia="ＭＳ Ｐゴシック" w:hAnsi="Verdana" w:hint="eastAsia"/>
        </w:rPr>
        <w:t>、ドキュメントやスペシフィケーションのような非ソフトウェア生産物が出て来るかを考慮し、それらに対するライセンスを検討</w:t>
      </w:r>
    </w:p>
    <w:p w14:paraId="11560C52" w14:textId="07E279D5" w:rsidR="00C117A1" w:rsidRPr="00B4767A" w:rsidRDefault="00BD7548" w:rsidP="00544125">
      <w:pPr>
        <w:rPr>
          <w:rFonts w:ascii="Verdana" w:eastAsia="ＭＳ Ｐゴシック" w:hAnsi="Verdana"/>
        </w:rPr>
      </w:pPr>
      <w:r w:rsidRPr="00B4767A">
        <w:rPr>
          <w:rFonts w:ascii="Verdana" w:eastAsia="ＭＳ Ｐゴシック" w:hAnsi="Verdana" w:hint="eastAsia"/>
        </w:rPr>
        <w:t>商標に関わる考慮事項を決定</w:t>
      </w:r>
    </w:p>
    <w:p w14:paraId="7138802A" w14:textId="02600E31" w:rsidR="00BD7548" w:rsidRPr="00B4767A" w:rsidRDefault="00BD7548" w:rsidP="00544125">
      <w:pPr>
        <w:rPr>
          <w:rFonts w:ascii="Verdana" w:eastAsia="ＭＳ Ｐゴシック" w:hAnsi="Verdana"/>
        </w:rPr>
      </w:pPr>
      <w:r w:rsidRPr="00B4767A">
        <w:rPr>
          <w:rFonts w:ascii="Verdana" w:eastAsia="ＭＳ Ｐゴシック" w:hAnsi="Verdana" w:hint="eastAsia"/>
        </w:rPr>
        <w:t>プロジェクトに関連したエコシステム形成のために</w:t>
      </w:r>
      <w:r w:rsidR="00D75631" w:rsidRPr="00B4767A">
        <w:rPr>
          <w:rFonts w:ascii="Verdana" w:eastAsia="ＭＳ Ｐゴシック" w:hAnsi="Verdana" w:hint="eastAsia"/>
        </w:rPr>
        <w:t>適合</w:t>
      </w:r>
      <w:r w:rsidRPr="00B4767A">
        <w:rPr>
          <w:rFonts w:ascii="Verdana" w:eastAsia="ＭＳ Ｐゴシック" w:hAnsi="Verdana" w:hint="eastAsia"/>
        </w:rPr>
        <w:t>性テストのような要素を加えるかを決定</w:t>
      </w:r>
    </w:p>
    <w:p w14:paraId="7E260B17" w14:textId="77777777" w:rsidR="00544125" w:rsidRPr="00B4767A" w:rsidRDefault="00544125" w:rsidP="00544125">
      <w:pPr>
        <w:rPr>
          <w:rFonts w:ascii="Verdana" w:eastAsia="ＭＳ Ｐゴシック" w:hAnsi="Verdana"/>
        </w:rPr>
      </w:pPr>
    </w:p>
    <w:p w14:paraId="14847C6D" w14:textId="26389CBF"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64E224D9" w14:textId="31E4A3C9" w:rsidR="00BD7548" w:rsidRPr="00B4767A" w:rsidRDefault="00BD7548" w:rsidP="00544125">
      <w:pPr>
        <w:rPr>
          <w:rFonts w:ascii="Verdana" w:eastAsia="ＭＳ Ｐゴシック" w:hAnsi="Verdana"/>
        </w:rPr>
      </w:pPr>
      <w:r w:rsidRPr="00B4767A">
        <w:rPr>
          <w:rFonts w:ascii="Verdana" w:eastAsia="ＭＳ Ｐゴシック" w:hAnsi="Verdana" w:hint="eastAsia"/>
        </w:rPr>
        <w:t>技術的レビュー</w:t>
      </w:r>
    </w:p>
    <w:p w14:paraId="39A619DF" w14:textId="77777777" w:rsidR="00544125" w:rsidRPr="00B4767A" w:rsidRDefault="00544125" w:rsidP="00544125">
      <w:pPr>
        <w:rPr>
          <w:rFonts w:ascii="Verdana" w:eastAsia="ＭＳ Ｐゴシック" w:hAnsi="Verdana"/>
        </w:rPr>
      </w:pPr>
    </w:p>
    <w:p w14:paraId="343B434C" w14:textId="2B6C14BC" w:rsidR="00544125" w:rsidRPr="00B4767A" w:rsidRDefault="00544125" w:rsidP="00544125">
      <w:pPr>
        <w:rPr>
          <w:rFonts w:ascii="Verdana" w:eastAsia="ＭＳ Ｐゴシック" w:hAnsi="Verdana"/>
        </w:rPr>
      </w:pPr>
      <w:r w:rsidRPr="00B4767A">
        <w:rPr>
          <w:rFonts w:ascii="Verdana" w:eastAsia="ＭＳ Ｐゴシック" w:hAnsi="Verdana"/>
        </w:rPr>
        <w:t>Remove critical dependencies on non-public components</w:t>
      </w:r>
    </w:p>
    <w:p w14:paraId="609198CB" w14:textId="5EADD030" w:rsidR="00544125" w:rsidRPr="00B4767A" w:rsidRDefault="00544125" w:rsidP="00544125">
      <w:pPr>
        <w:rPr>
          <w:rFonts w:ascii="Verdana" w:eastAsia="ＭＳ Ｐゴシック" w:hAnsi="Verdana"/>
        </w:rPr>
      </w:pPr>
      <w:r w:rsidRPr="00B4767A">
        <w:rPr>
          <w:rFonts w:ascii="Verdana" w:eastAsia="ＭＳ Ｐゴシック" w:hAnsi="Verdana"/>
        </w:rPr>
        <w:t>Provide documentation and use case examples</w:t>
      </w:r>
    </w:p>
    <w:p w14:paraId="4C9F89F3" w14:textId="44FB399A" w:rsidR="00544125" w:rsidRPr="00B4767A" w:rsidRDefault="00544125" w:rsidP="00544125">
      <w:pPr>
        <w:rPr>
          <w:rFonts w:ascii="Verdana" w:eastAsia="ＭＳ Ｐゴシック" w:hAnsi="Verdana"/>
        </w:rPr>
      </w:pPr>
      <w:r w:rsidRPr="00B4767A">
        <w:rPr>
          <w:rFonts w:ascii="Verdana" w:eastAsia="ＭＳ Ｐゴシック" w:hAnsi="Verdana"/>
        </w:rPr>
        <w:t>Remove internal comments, references to other internal code, etc.</w:t>
      </w:r>
    </w:p>
    <w:p w14:paraId="1F7BFFD4" w14:textId="75870D04" w:rsidR="00544125" w:rsidRPr="00B4767A" w:rsidRDefault="00544125" w:rsidP="00544125">
      <w:pPr>
        <w:rPr>
          <w:rFonts w:ascii="Verdana" w:eastAsia="ＭＳ Ｐゴシック" w:hAnsi="Verdana"/>
        </w:rPr>
      </w:pPr>
      <w:r w:rsidRPr="00B4767A">
        <w:rPr>
          <w:rFonts w:ascii="Verdana" w:eastAsia="ＭＳ Ｐゴシック" w:hAnsi="Verdana"/>
        </w:rPr>
        <w:t>Ensure coding style is consistent</w:t>
      </w:r>
    </w:p>
    <w:p w14:paraId="7312259B" w14:textId="77777777" w:rsidR="00544125" w:rsidRPr="00B4767A" w:rsidRDefault="00544125" w:rsidP="00544125">
      <w:pPr>
        <w:rPr>
          <w:rFonts w:ascii="Verdana" w:eastAsia="ＭＳ Ｐゴシック" w:hAnsi="Verdana"/>
        </w:rPr>
      </w:pPr>
      <w:r w:rsidRPr="00B4767A">
        <w:rPr>
          <w:rFonts w:ascii="Verdana" w:eastAsia="ＭＳ Ｐゴシック" w:hAnsi="Verdana"/>
        </w:rPr>
        <w:t>Update copyright notices in source code files</w:t>
      </w:r>
    </w:p>
    <w:p w14:paraId="1A3990FD" w14:textId="77777777" w:rsidR="00544125" w:rsidRPr="00B4767A" w:rsidRDefault="00544125" w:rsidP="00544125">
      <w:pPr>
        <w:rPr>
          <w:rFonts w:ascii="Verdana" w:eastAsia="ＭＳ Ｐゴシック" w:hAnsi="Verdana"/>
        </w:rPr>
      </w:pPr>
      <w:r w:rsidRPr="00B4767A">
        <w:rPr>
          <w:rFonts w:ascii="Verdana" w:eastAsia="ＭＳ Ｐゴシック" w:hAnsi="Verdana"/>
        </w:rPr>
        <w:t>Add license notice in source code file</w:t>
      </w:r>
    </w:p>
    <w:p w14:paraId="2D7C001F" w14:textId="21FBCDF4" w:rsidR="00544125" w:rsidRPr="00B4767A" w:rsidRDefault="00544125" w:rsidP="00544125">
      <w:pPr>
        <w:rPr>
          <w:rFonts w:ascii="Verdana" w:eastAsia="ＭＳ Ｐゴシック" w:hAnsi="Verdana"/>
        </w:rPr>
      </w:pPr>
      <w:r w:rsidRPr="00B4767A">
        <w:rPr>
          <w:rFonts w:ascii="Verdana" w:eastAsia="ＭＳ Ｐゴシック" w:hAnsi="Verdana"/>
        </w:rPr>
        <w:t>Add license text as a file in the root directory</w:t>
      </w:r>
    </w:p>
    <w:p w14:paraId="091D604F" w14:textId="63855159" w:rsidR="00544125" w:rsidRPr="00B4767A" w:rsidRDefault="00691056" w:rsidP="00544125">
      <w:pPr>
        <w:rPr>
          <w:rFonts w:ascii="Verdana" w:eastAsia="ＭＳ Ｐゴシック" w:hAnsi="Verdana"/>
        </w:rPr>
      </w:pPr>
      <w:r w:rsidRPr="00B4767A">
        <w:rPr>
          <w:rFonts w:ascii="Verdana" w:eastAsia="ＭＳ Ｐゴシック" w:hAnsi="Verdana" w:hint="eastAsia"/>
        </w:rPr>
        <w:t>公開しないコンポーネントに対する依存性を</w:t>
      </w:r>
      <w:r w:rsidR="00D75631" w:rsidRPr="00B4767A">
        <w:rPr>
          <w:rFonts w:ascii="Verdana" w:eastAsia="ＭＳ Ｐゴシック" w:hAnsi="Verdana" w:hint="eastAsia"/>
        </w:rPr>
        <w:t>除去</w:t>
      </w:r>
    </w:p>
    <w:p w14:paraId="0C8AE08E" w14:textId="7C5406AD" w:rsidR="00691056" w:rsidRPr="00B4767A" w:rsidRDefault="00691056" w:rsidP="00544125">
      <w:pPr>
        <w:rPr>
          <w:rFonts w:ascii="Verdana" w:eastAsia="ＭＳ Ｐゴシック" w:hAnsi="Verdana"/>
        </w:rPr>
      </w:pPr>
      <w:r w:rsidRPr="00B4767A">
        <w:rPr>
          <w:rFonts w:ascii="Verdana" w:eastAsia="ＭＳ Ｐゴシック" w:hAnsi="Verdana" w:hint="eastAsia"/>
        </w:rPr>
        <w:t>ドキュメントと使用例を提供</w:t>
      </w:r>
    </w:p>
    <w:p w14:paraId="3E91108F" w14:textId="43E56ABB" w:rsidR="00691056" w:rsidRPr="00B4767A" w:rsidRDefault="00691056" w:rsidP="00544125">
      <w:pPr>
        <w:rPr>
          <w:rFonts w:ascii="Verdana" w:eastAsia="ＭＳ Ｐゴシック" w:hAnsi="Verdana"/>
        </w:rPr>
      </w:pPr>
      <w:r w:rsidRPr="00B4767A">
        <w:rPr>
          <w:rFonts w:ascii="Verdana" w:eastAsia="ＭＳ Ｐゴシック" w:hAnsi="Verdana" w:hint="eastAsia"/>
        </w:rPr>
        <w:t>社内開発者を想定したコメントや</w:t>
      </w:r>
      <w:r w:rsidR="00125932" w:rsidRPr="00B4767A">
        <w:rPr>
          <w:rFonts w:ascii="Verdana" w:eastAsia="ＭＳ Ｐゴシック" w:hAnsi="Verdana" w:hint="eastAsia"/>
        </w:rPr>
        <w:t>他の</w:t>
      </w:r>
      <w:r w:rsidRPr="00B4767A">
        <w:rPr>
          <w:rFonts w:ascii="Verdana" w:eastAsia="ＭＳ Ｐゴシック" w:hAnsi="Verdana" w:hint="eastAsia"/>
        </w:rPr>
        <w:t>社内コード</w:t>
      </w:r>
      <w:r w:rsidR="00125932" w:rsidRPr="00B4767A">
        <w:rPr>
          <w:rFonts w:ascii="Verdana" w:eastAsia="ＭＳ Ｐゴシック" w:hAnsi="Verdana" w:hint="eastAsia"/>
        </w:rPr>
        <w:t>への参照を排除</w:t>
      </w:r>
    </w:p>
    <w:p w14:paraId="533C4FCA" w14:textId="2B7221F7" w:rsidR="00125932" w:rsidRPr="00B4767A" w:rsidRDefault="00125932" w:rsidP="00544125">
      <w:pPr>
        <w:rPr>
          <w:rFonts w:ascii="Verdana" w:eastAsia="ＭＳ Ｐゴシック" w:hAnsi="Verdana"/>
        </w:rPr>
      </w:pPr>
      <w:r w:rsidRPr="00B4767A">
        <w:rPr>
          <w:rFonts w:ascii="Verdana" w:eastAsia="ＭＳ Ｐゴシック" w:hAnsi="Verdana" w:hint="eastAsia"/>
        </w:rPr>
        <w:t>コーディングスタイルの一貫性を確認</w:t>
      </w:r>
    </w:p>
    <w:p w14:paraId="548DC24B" w14:textId="55139547"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ソースコードファイル中の著作権告知を更新</w:t>
      </w:r>
    </w:p>
    <w:p w14:paraId="6C2BB56A" w14:textId="2045E47C"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ソースコードファイルにライセンス告知を付加</w:t>
      </w:r>
    </w:p>
    <w:p w14:paraId="345B219E" w14:textId="5E1BBCCA" w:rsidR="00125932" w:rsidRPr="00B4767A" w:rsidRDefault="00125932" w:rsidP="00544125">
      <w:pPr>
        <w:rPr>
          <w:rFonts w:ascii="Verdana" w:eastAsia="ＭＳ Ｐゴシック" w:hAnsi="Verdana"/>
        </w:rPr>
      </w:pPr>
      <w:r w:rsidRPr="00B4767A">
        <w:rPr>
          <w:rFonts w:ascii="Verdana" w:eastAsia="ＭＳ Ｐゴシック" w:hAnsi="Verdana" w:hint="eastAsia"/>
        </w:rPr>
        <w:t>ルートディレクトリー下にひとつのファイルとしてライセンス文全体を追加</w:t>
      </w:r>
    </w:p>
    <w:p w14:paraId="0B8CC02E" w14:textId="77777777" w:rsidR="00691056" w:rsidRPr="00B4767A" w:rsidRDefault="00691056" w:rsidP="00544125">
      <w:pPr>
        <w:rPr>
          <w:rFonts w:ascii="Verdana" w:eastAsia="ＭＳ Ｐゴシック" w:hAnsi="Verdana"/>
        </w:rPr>
      </w:pPr>
    </w:p>
    <w:p w14:paraId="47046F45" w14:textId="69267962" w:rsidR="00544125" w:rsidRPr="00B4767A" w:rsidRDefault="00544125" w:rsidP="00544125">
      <w:pPr>
        <w:rPr>
          <w:rFonts w:ascii="Verdana" w:eastAsia="ＭＳ Ｐゴシック" w:hAnsi="Verdana"/>
        </w:rPr>
      </w:pPr>
      <w:r w:rsidRPr="00B4767A">
        <w:rPr>
          <w:rFonts w:ascii="Verdana" w:eastAsia="ＭＳ Ｐゴシック" w:hAnsi="Verdana"/>
        </w:rPr>
        <w:t>Governance and Processes</w:t>
      </w:r>
    </w:p>
    <w:p w14:paraId="040B82F1" w14:textId="666BA223" w:rsidR="00125932" w:rsidRPr="00B4767A" w:rsidRDefault="00125932" w:rsidP="00544125">
      <w:pPr>
        <w:rPr>
          <w:rFonts w:ascii="Verdana" w:eastAsia="ＭＳ Ｐゴシック" w:hAnsi="Verdana"/>
        </w:rPr>
      </w:pPr>
      <w:r w:rsidRPr="00B4767A">
        <w:rPr>
          <w:rFonts w:ascii="Verdana" w:eastAsia="ＭＳ Ｐゴシック" w:hAnsi="Verdana" w:hint="eastAsia"/>
        </w:rPr>
        <w:t>管理・統制とプロセス</w:t>
      </w:r>
    </w:p>
    <w:p w14:paraId="102D893B" w14:textId="77777777" w:rsidR="00544125" w:rsidRPr="00B4767A" w:rsidRDefault="00544125" w:rsidP="00544125">
      <w:pPr>
        <w:rPr>
          <w:rFonts w:ascii="Verdana" w:eastAsia="ＭＳ Ｐゴシック" w:hAnsi="Verdana"/>
        </w:rPr>
      </w:pPr>
    </w:p>
    <w:p w14:paraId="08285EFE" w14:textId="0FD0E495" w:rsidR="00125932" w:rsidRPr="00B4767A" w:rsidRDefault="00544125" w:rsidP="00544125">
      <w:pPr>
        <w:rPr>
          <w:rFonts w:ascii="Verdana" w:eastAsia="ＭＳ Ｐゴシック" w:hAnsi="Verdana"/>
        </w:rPr>
      </w:pPr>
      <w:r w:rsidRPr="00B4767A">
        <w:rPr>
          <w:rFonts w:ascii="Verdana" w:eastAsia="ＭＳ Ｐゴシック" w:hAnsi="Verdana"/>
        </w:rPr>
        <w:t>Define project governance steps and structure</w:t>
      </w:r>
    </w:p>
    <w:p w14:paraId="2B92C445"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up a code repository, bug reporting, and code testing infrastructure</w:t>
      </w:r>
    </w:p>
    <w:p w14:paraId="38804D87"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supporting Slack channels, forums, and Wikis</w:t>
      </w:r>
    </w:p>
    <w:p w14:paraId="2D2B124E" w14:textId="4EA3DE0E" w:rsidR="00544125" w:rsidRPr="00B4767A" w:rsidRDefault="00544125" w:rsidP="00544125">
      <w:pPr>
        <w:rPr>
          <w:rFonts w:ascii="Verdana" w:eastAsia="ＭＳ Ｐゴシック" w:hAnsi="Verdana"/>
        </w:rPr>
      </w:pPr>
      <w:r w:rsidRPr="00B4767A">
        <w:rPr>
          <w:rFonts w:ascii="Verdana" w:eastAsia="ＭＳ Ｐゴシック" w:hAnsi="Verdana"/>
        </w:rPr>
        <w:t>Create open lines of communication with contributors for project success</w:t>
      </w:r>
    </w:p>
    <w:p w14:paraId="7F8AA07D" w14:textId="6CE3CF57" w:rsidR="00125932" w:rsidRPr="00B4767A" w:rsidRDefault="00125932" w:rsidP="00544125">
      <w:pPr>
        <w:rPr>
          <w:rFonts w:ascii="Verdana" w:eastAsia="ＭＳ Ｐゴシック" w:hAnsi="Verdana"/>
        </w:rPr>
      </w:pPr>
      <w:r w:rsidRPr="00B4767A">
        <w:rPr>
          <w:rFonts w:ascii="Verdana" w:eastAsia="ＭＳ Ｐゴシック" w:hAnsi="Verdana" w:hint="eastAsia"/>
        </w:rPr>
        <w:lastRenderedPageBreak/>
        <w:t>プロジェクトの管理・統制</w:t>
      </w:r>
      <w:r w:rsidR="008D4480" w:rsidRPr="00B4767A">
        <w:rPr>
          <w:rFonts w:ascii="Verdana" w:eastAsia="ＭＳ Ｐゴシック" w:hAnsi="Verdana" w:hint="eastAsia"/>
        </w:rPr>
        <w:t>に対する</w:t>
      </w:r>
      <w:r w:rsidR="00D75631" w:rsidRPr="00B4767A">
        <w:rPr>
          <w:rFonts w:ascii="Verdana" w:eastAsia="ＭＳ Ｐゴシック" w:hAnsi="Verdana" w:hint="eastAsia"/>
        </w:rPr>
        <w:t>ステップ</w:t>
      </w:r>
      <w:r w:rsidR="006C5E6E" w:rsidRPr="00B4767A">
        <w:rPr>
          <w:rFonts w:ascii="Verdana" w:eastAsia="ＭＳ Ｐゴシック" w:hAnsi="Verdana" w:hint="eastAsia"/>
        </w:rPr>
        <w:t>と構造を定義</w:t>
      </w:r>
    </w:p>
    <w:p w14:paraId="1AF9F984" w14:textId="4D6A8CF8" w:rsidR="006C5E6E" w:rsidRPr="00B4767A" w:rsidRDefault="006C5E6E" w:rsidP="00544125">
      <w:pPr>
        <w:rPr>
          <w:rFonts w:ascii="Verdana" w:eastAsia="ＭＳ Ｐゴシック" w:hAnsi="Verdana"/>
        </w:rPr>
      </w:pPr>
      <w:r w:rsidRPr="00B4767A">
        <w:rPr>
          <w:rFonts w:ascii="Verdana" w:eastAsia="ＭＳ Ｐゴシック" w:hAnsi="Verdana" w:hint="eastAsia"/>
        </w:rPr>
        <w:t>コードリポジトリー、バグ報告、および、テストのためのインフラを開設</w:t>
      </w:r>
    </w:p>
    <w:p w14:paraId="0BAED4B2" w14:textId="5A332201" w:rsidR="006C5E6E" w:rsidRPr="00B4767A" w:rsidRDefault="006C5E6E" w:rsidP="00544125">
      <w:pPr>
        <w:rPr>
          <w:rFonts w:ascii="Verdana" w:eastAsia="ＭＳ Ｐゴシック" w:hAnsi="Verdana"/>
        </w:rPr>
      </w:pPr>
      <w:r w:rsidRPr="00B4767A">
        <w:rPr>
          <w:rFonts w:ascii="Verdana" w:eastAsia="ＭＳ Ｐゴシック" w:hAnsi="Verdana" w:hint="eastAsia"/>
        </w:rPr>
        <w:t>プロジェクト支援のための</w:t>
      </w:r>
      <w:r w:rsidRPr="00B4767A">
        <w:rPr>
          <w:rFonts w:ascii="Verdana" w:eastAsia="ＭＳ Ｐゴシック" w:hAnsi="Verdana" w:hint="eastAsia"/>
        </w:rPr>
        <w:t>Slack</w:t>
      </w:r>
      <w:r w:rsidR="00D75631" w:rsidRPr="00B4767A">
        <w:rPr>
          <w:rFonts w:ascii="Verdana" w:eastAsia="ＭＳ Ｐゴシック" w:hAnsi="Verdana" w:hint="eastAsia"/>
        </w:rPr>
        <w:t>チャネル</w:t>
      </w:r>
      <w:r w:rsidRPr="00B4767A">
        <w:rPr>
          <w:rFonts w:ascii="Verdana" w:eastAsia="ＭＳ Ｐゴシック" w:hAnsi="Verdana" w:hint="eastAsia"/>
        </w:rPr>
        <w:t>、フォーラム、</w:t>
      </w:r>
      <w:r w:rsidRPr="00B4767A">
        <w:rPr>
          <w:rFonts w:ascii="Verdana" w:eastAsia="ＭＳ Ｐゴシック" w:hAnsi="Verdana" w:hint="eastAsia"/>
        </w:rPr>
        <w:t>Wiki</w:t>
      </w:r>
      <w:r w:rsidR="00FD152F" w:rsidRPr="00B4767A">
        <w:rPr>
          <w:rFonts w:ascii="Verdana" w:eastAsia="ＭＳ Ｐゴシック" w:hAnsi="Verdana" w:hint="eastAsia"/>
        </w:rPr>
        <w:t>を用意</w:t>
      </w:r>
    </w:p>
    <w:p w14:paraId="35449BF9" w14:textId="07AEED51"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貢献者とのオープンなコミュニケーション手法を用意</w:t>
      </w:r>
    </w:p>
    <w:p w14:paraId="686A0124" w14:textId="77777777" w:rsidR="00544125" w:rsidRPr="00B4767A" w:rsidRDefault="00544125" w:rsidP="00544125">
      <w:pPr>
        <w:rPr>
          <w:rFonts w:ascii="Verdana" w:eastAsia="ＭＳ Ｐゴシック" w:hAnsi="Verdana"/>
        </w:rPr>
      </w:pPr>
    </w:p>
    <w:p w14:paraId="45BAB4DE" w14:textId="5CD2F033" w:rsidR="00544125" w:rsidRPr="00B4767A" w:rsidRDefault="00544125" w:rsidP="00544125">
      <w:pPr>
        <w:rPr>
          <w:rFonts w:ascii="Verdana" w:eastAsia="ＭＳ Ｐゴシック" w:hAnsi="Verdana"/>
        </w:rPr>
      </w:pPr>
      <w:r w:rsidRPr="00B4767A">
        <w:rPr>
          <w:rFonts w:ascii="Verdana" w:eastAsia="ＭＳ Ｐゴシック" w:hAnsi="Verdana"/>
        </w:rPr>
        <w:t>Branding and Marketing</w:t>
      </w:r>
    </w:p>
    <w:p w14:paraId="2355C213" w14:textId="0A775EDD" w:rsidR="00FD152F" w:rsidRPr="00B4767A" w:rsidRDefault="00FD152F" w:rsidP="00544125">
      <w:pPr>
        <w:rPr>
          <w:rFonts w:ascii="Verdana" w:eastAsia="ＭＳ Ｐゴシック" w:hAnsi="Verdana"/>
        </w:rPr>
      </w:pPr>
      <w:r w:rsidRPr="00B4767A">
        <w:rPr>
          <w:rFonts w:ascii="Verdana" w:eastAsia="ＭＳ Ｐゴシック" w:hAnsi="Verdana" w:hint="eastAsia"/>
        </w:rPr>
        <w:t>ブランディングとマーケッティング</w:t>
      </w:r>
    </w:p>
    <w:p w14:paraId="26B98CFB" w14:textId="77777777" w:rsidR="00544125" w:rsidRPr="00B4767A" w:rsidRDefault="00544125" w:rsidP="00544125">
      <w:pPr>
        <w:rPr>
          <w:rFonts w:ascii="Verdana" w:eastAsia="ＭＳ Ｐゴシック" w:hAnsi="Verdana"/>
        </w:rPr>
      </w:pPr>
    </w:p>
    <w:p w14:paraId="376234FA"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marketing strategy to promote an active contributor community</w:t>
      </w:r>
    </w:p>
    <w:p w14:paraId="4D9732B6" w14:textId="77777777" w:rsidR="00544125" w:rsidRPr="00B4767A" w:rsidRDefault="00544125" w:rsidP="00544125">
      <w:pPr>
        <w:rPr>
          <w:rFonts w:ascii="Verdana" w:eastAsia="ＭＳ Ｐゴシック" w:hAnsi="Verdana"/>
        </w:rPr>
      </w:pPr>
      <w:r w:rsidRPr="00B4767A">
        <w:rPr>
          <w:rFonts w:ascii="Verdana" w:eastAsia="ＭＳ Ｐゴシック" w:hAnsi="Verdana"/>
        </w:rPr>
        <w:t>Design project logo, color scheme, website, collateral, etc.</w:t>
      </w:r>
    </w:p>
    <w:p w14:paraId="3C814C6E" w14:textId="543781BF" w:rsidR="00544125" w:rsidRPr="00B4767A" w:rsidRDefault="00544125" w:rsidP="00544125">
      <w:pPr>
        <w:rPr>
          <w:rFonts w:ascii="Verdana" w:eastAsia="ＭＳ Ｐゴシック" w:hAnsi="Verdana"/>
        </w:rPr>
      </w:pPr>
      <w:r w:rsidRPr="00B4767A">
        <w:rPr>
          <w:rFonts w:ascii="Verdana" w:eastAsia="ＭＳ Ｐゴシック" w:hAnsi="Verdana"/>
        </w:rPr>
        <w:t>Formalize branding guidelines</w:t>
      </w:r>
    </w:p>
    <w:p w14:paraId="475DE968" w14:textId="78C5AE0F" w:rsidR="00544125" w:rsidRPr="00B4767A" w:rsidRDefault="00544125" w:rsidP="00544125">
      <w:pPr>
        <w:rPr>
          <w:rFonts w:ascii="Verdana" w:eastAsia="ＭＳ Ｐゴシック" w:hAnsi="Verdana"/>
        </w:rPr>
      </w:pPr>
      <w:r w:rsidRPr="00B4767A">
        <w:rPr>
          <w:rFonts w:ascii="Verdana" w:eastAsia="ＭＳ Ｐゴシック" w:hAnsi="Verdana"/>
        </w:rPr>
        <w:t>Register social media accounts for the project (Twitter, Facebook, LinkedIn, etc.)</w:t>
      </w:r>
    </w:p>
    <w:p w14:paraId="78D025A0" w14:textId="207EF8AA" w:rsidR="00544125" w:rsidRPr="00B4767A" w:rsidRDefault="00544125" w:rsidP="00544125">
      <w:pPr>
        <w:rPr>
          <w:rFonts w:ascii="Verdana" w:eastAsia="ＭＳ Ｐゴシック" w:hAnsi="Verdana"/>
        </w:rPr>
      </w:pPr>
      <w:r w:rsidRPr="00B4767A">
        <w:rPr>
          <w:rFonts w:ascii="Verdana" w:eastAsia="ＭＳ Ｐゴシック" w:hAnsi="Verdana"/>
        </w:rPr>
        <w:t>Register domain names for the project</w:t>
      </w:r>
    </w:p>
    <w:p w14:paraId="421643F6" w14:textId="59CD7610"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貢献者コミュニティを活性化するためのマーケッティング戦略を設定</w:t>
      </w:r>
    </w:p>
    <w:p w14:paraId="3A372D03" w14:textId="7F381C7B" w:rsidR="00FD152F" w:rsidRPr="00B4767A" w:rsidRDefault="00FD152F" w:rsidP="00544125">
      <w:pPr>
        <w:rPr>
          <w:rFonts w:ascii="Verdana" w:eastAsia="ＭＳ Ｐゴシック" w:hAnsi="Verdana"/>
        </w:rPr>
      </w:pPr>
      <w:r w:rsidRPr="00B4767A">
        <w:rPr>
          <w:rFonts w:ascii="Verdana" w:eastAsia="ＭＳ Ｐゴシック" w:hAnsi="Verdana" w:hint="eastAsia"/>
        </w:rPr>
        <w:t>プロジェクトロゴ、色使い、</w:t>
      </w:r>
      <w:r w:rsidRPr="00B4767A">
        <w:rPr>
          <w:rFonts w:ascii="Verdana" w:eastAsia="ＭＳ Ｐゴシック" w:hAnsi="Verdana" w:hint="eastAsia"/>
        </w:rPr>
        <w:t>Web</w:t>
      </w:r>
      <w:r w:rsidRPr="00B4767A">
        <w:rPr>
          <w:rFonts w:ascii="Verdana" w:eastAsia="ＭＳ Ｐゴシック" w:hAnsi="Verdana" w:hint="eastAsia"/>
        </w:rPr>
        <w:t>サイト、マーケッティング</w:t>
      </w:r>
      <w:r w:rsidR="00FB330E" w:rsidRPr="00B4767A">
        <w:rPr>
          <w:rFonts w:ascii="Verdana" w:eastAsia="ＭＳ Ｐゴシック" w:hAnsi="Verdana" w:hint="eastAsia"/>
        </w:rPr>
        <w:t>・</w:t>
      </w:r>
      <w:r w:rsidRPr="00B4767A">
        <w:rPr>
          <w:rFonts w:ascii="Verdana" w:eastAsia="ＭＳ Ｐゴシック" w:hAnsi="Verdana" w:hint="eastAsia"/>
        </w:rPr>
        <w:t>コラテラル</w:t>
      </w:r>
      <w:r w:rsidR="00FB330E" w:rsidRPr="00B4767A">
        <w:rPr>
          <w:rFonts w:ascii="Verdana" w:eastAsia="ＭＳ Ｐゴシック" w:hAnsi="Verdana" w:hint="eastAsia"/>
        </w:rPr>
        <w:t>、その他をデザイン</w:t>
      </w:r>
    </w:p>
    <w:p w14:paraId="7BD6EC67" w14:textId="55BE1DA7" w:rsidR="00FB330E" w:rsidRPr="00B4767A" w:rsidRDefault="00FB330E" w:rsidP="00544125">
      <w:pPr>
        <w:rPr>
          <w:rFonts w:ascii="Verdana" w:eastAsia="ＭＳ Ｐゴシック" w:hAnsi="Verdana"/>
        </w:rPr>
      </w:pPr>
      <w:r w:rsidRPr="00B4767A">
        <w:rPr>
          <w:rFonts w:ascii="Verdana" w:eastAsia="ＭＳ Ｐゴシック" w:hAnsi="Verdana" w:hint="eastAsia"/>
        </w:rPr>
        <w:t>ブランディングのガイドラインを定める</w:t>
      </w:r>
    </w:p>
    <w:p w14:paraId="5DF7B74F" w14:textId="31AE7AE0" w:rsidR="00FB330E" w:rsidRPr="00B4767A" w:rsidRDefault="00FB330E" w:rsidP="00FB330E">
      <w:pPr>
        <w:rPr>
          <w:rFonts w:ascii="Verdana" w:eastAsia="ＭＳ Ｐゴシック" w:hAnsi="Verdana"/>
        </w:rPr>
      </w:pPr>
      <w:r w:rsidRPr="00B4767A">
        <w:rPr>
          <w:rFonts w:ascii="Verdana" w:eastAsia="ＭＳ Ｐゴシック" w:hAnsi="Verdana" w:hint="eastAsia"/>
        </w:rPr>
        <w:t>プロジェクト用のソーシ</w:t>
      </w:r>
      <w:r w:rsidR="000D16D5" w:rsidRPr="00B4767A">
        <w:rPr>
          <w:rFonts w:ascii="Verdana" w:eastAsia="ＭＳ Ｐゴシック" w:hAnsi="Verdana" w:hint="eastAsia"/>
        </w:rPr>
        <w:t>ア</w:t>
      </w:r>
      <w:r w:rsidRPr="00B4767A">
        <w:rPr>
          <w:rFonts w:ascii="Verdana" w:eastAsia="ＭＳ Ｐゴシック" w:hAnsi="Verdana" w:hint="eastAsia"/>
        </w:rPr>
        <w:t>ルメディアアカウントを登録</w:t>
      </w:r>
      <w:r w:rsidRPr="00B4767A">
        <w:rPr>
          <w:rFonts w:ascii="Verdana" w:eastAsia="ＭＳ Ｐゴシック" w:hAnsi="Verdana"/>
        </w:rPr>
        <w:t>(Twitter</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LinkedIn</w:t>
      </w:r>
      <w:r w:rsidRPr="00B4767A">
        <w:rPr>
          <w:rFonts w:ascii="Verdana" w:eastAsia="ＭＳ Ｐゴシック" w:hAnsi="Verdana" w:hint="eastAsia"/>
        </w:rPr>
        <w:t>など</w:t>
      </w:r>
      <w:r w:rsidRPr="00B4767A">
        <w:rPr>
          <w:rFonts w:ascii="Verdana" w:eastAsia="ＭＳ Ｐゴシック" w:hAnsi="Verdana"/>
        </w:rPr>
        <w:t>)</w:t>
      </w:r>
    </w:p>
    <w:p w14:paraId="79846E60" w14:textId="48BA0D78" w:rsidR="00FB330E" w:rsidRPr="00B4767A" w:rsidRDefault="00FB330E" w:rsidP="00544125">
      <w:pPr>
        <w:rPr>
          <w:rFonts w:ascii="Verdana" w:eastAsia="ＭＳ Ｐゴシック" w:hAnsi="Verdana"/>
        </w:rPr>
      </w:pPr>
      <w:r w:rsidRPr="00B4767A">
        <w:rPr>
          <w:rFonts w:ascii="Verdana" w:eastAsia="ＭＳ Ｐゴシック" w:hAnsi="Verdana" w:hint="eastAsia"/>
        </w:rPr>
        <w:t>プロジェクト用のドメイン名を登録</w:t>
      </w:r>
    </w:p>
    <w:p w14:paraId="64406C13" w14:textId="77777777" w:rsidR="00544125" w:rsidRPr="00B4767A" w:rsidRDefault="00544125" w:rsidP="00544125">
      <w:pPr>
        <w:rPr>
          <w:rFonts w:ascii="Verdana" w:eastAsia="ＭＳ Ｐゴシック" w:hAnsi="Verdana"/>
        </w:rPr>
      </w:pPr>
    </w:p>
    <w:p w14:paraId="167F05F9" w14:textId="24A3968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32D27C08" w14:textId="5ACA7842" w:rsidR="00FB330E" w:rsidRPr="00B4767A" w:rsidRDefault="00FB330E" w:rsidP="00544125">
      <w:pPr>
        <w:rPr>
          <w:rFonts w:ascii="Verdana" w:eastAsia="ＭＳ Ｐゴシック" w:hAnsi="Verdana"/>
        </w:rPr>
      </w:pPr>
      <w:r w:rsidRPr="00B4767A">
        <w:rPr>
          <w:rFonts w:ascii="Verdana" w:eastAsia="ＭＳ Ｐゴシック" w:hAnsi="Verdana" w:hint="eastAsia"/>
        </w:rPr>
        <w:t>始動と保守</w:t>
      </w:r>
    </w:p>
    <w:p w14:paraId="2214D89B" w14:textId="77777777" w:rsidR="00544125" w:rsidRPr="00B4767A" w:rsidRDefault="00544125" w:rsidP="00544125">
      <w:pPr>
        <w:rPr>
          <w:rFonts w:ascii="Verdana" w:eastAsia="ＭＳ Ｐゴシック" w:hAnsi="Verdana"/>
        </w:rPr>
      </w:pPr>
    </w:p>
    <w:p w14:paraId="14C68029"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project and begin development work and contributions process</w:t>
      </w:r>
    </w:p>
    <w:p w14:paraId="1E2F742C" w14:textId="1FEA2F22" w:rsidR="00544125" w:rsidRPr="00B4767A" w:rsidRDefault="00544125" w:rsidP="00544125">
      <w:pPr>
        <w:rPr>
          <w:rFonts w:ascii="Verdana" w:eastAsia="ＭＳ Ｐゴシック" w:hAnsi="Verdana"/>
        </w:rPr>
      </w:pPr>
      <w:r w:rsidRPr="00B4767A">
        <w:rPr>
          <w:rFonts w:ascii="Verdana" w:eastAsia="ＭＳ Ｐゴシック" w:hAnsi="Verdana"/>
        </w:rPr>
        <w:t>Designate a community manager or community advocate</w:t>
      </w:r>
    </w:p>
    <w:p w14:paraId="1D887635" w14:textId="4BA20BF9" w:rsidR="00544125" w:rsidRPr="00B4767A" w:rsidRDefault="00544125" w:rsidP="00544125">
      <w:pPr>
        <w:rPr>
          <w:rFonts w:ascii="Verdana" w:eastAsia="ＭＳ Ｐゴシック" w:hAnsi="Verdana"/>
        </w:rPr>
      </w:pPr>
      <w:r w:rsidRPr="00B4767A">
        <w:rPr>
          <w:rFonts w:ascii="Verdana" w:eastAsia="ＭＳ Ｐゴシック" w:hAnsi="Verdana"/>
        </w:rPr>
        <w:t>Ensure any changes to direction or governance are clearly communicated</w:t>
      </w:r>
    </w:p>
    <w:p w14:paraId="172B87E7" w14:textId="77777777" w:rsidR="00544125" w:rsidRPr="00B4767A" w:rsidRDefault="00544125" w:rsidP="00544125">
      <w:pPr>
        <w:rPr>
          <w:rFonts w:ascii="Verdana" w:eastAsia="ＭＳ Ｐゴシック" w:hAnsi="Verdana"/>
        </w:rPr>
      </w:pPr>
      <w:r w:rsidRPr="00B4767A">
        <w:rPr>
          <w:rFonts w:ascii="Verdana" w:eastAsia="ＭＳ Ｐゴシック" w:hAnsi="Verdana"/>
        </w:rPr>
        <w:t>Follow best practices of other similar communities</w:t>
      </w:r>
    </w:p>
    <w:p w14:paraId="7C0968AE" w14:textId="22B23E0E" w:rsidR="00544125" w:rsidRPr="00B4767A" w:rsidRDefault="00544125" w:rsidP="00544125">
      <w:pPr>
        <w:rPr>
          <w:rFonts w:ascii="Verdana" w:eastAsia="ＭＳ Ｐゴシック" w:hAnsi="Verdana"/>
        </w:rPr>
      </w:pPr>
      <w:r w:rsidRPr="00B4767A">
        <w:rPr>
          <w:rFonts w:ascii="Verdana" w:eastAsia="ＭＳ Ｐゴシック" w:hAnsi="Verdana"/>
        </w:rPr>
        <w:t>Encourage and provide opportunities for face-to-face community building</w:t>
      </w:r>
    </w:p>
    <w:p w14:paraId="2B035676" w14:textId="185302BC" w:rsidR="00587BA9" w:rsidRPr="00B4767A" w:rsidRDefault="00587BA9" w:rsidP="00544125">
      <w:pPr>
        <w:rPr>
          <w:rFonts w:ascii="Verdana" w:eastAsia="ＭＳ Ｐゴシック" w:hAnsi="Verdana"/>
        </w:rPr>
      </w:pPr>
      <w:r w:rsidRPr="00B4767A">
        <w:rPr>
          <w:rFonts w:ascii="Verdana" w:eastAsia="ＭＳ Ｐゴシック" w:hAnsi="Verdana" w:hint="eastAsia"/>
        </w:rPr>
        <w:t>プロジェクトの開設、開発活動と貢献プロセスの開始</w:t>
      </w:r>
    </w:p>
    <w:p w14:paraId="439C94C1" w14:textId="62F9B5CF"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コミュニティマネージャー、あるいは、コミュニティアドボケートを指名</w:t>
      </w:r>
    </w:p>
    <w:p w14:paraId="20C0BC23" w14:textId="4D8379B0" w:rsidR="00587BA9" w:rsidRPr="00B4767A" w:rsidRDefault="00587BA9" w:rsidP="00544125">
      <w:pPr>
        <w:rPr>
          <w:rFonts w:ascii="Verdana" w:eastAsia="ＭＳ Ｐゴシック" w:hAnsi="Verdana"/>
        </w:rPr>
      </w:pPr>
      <w:r w:rsidRPr="00B4767A">
        <w:rPr>
          <w:rFonts w:ascii="Verdana" w:eastAsia="ＭＳ Ｐゴシック" w:hAnsi="Verdana" w:hint="eastAsia"/>
        </w:rPr>
        <w:t>方向性や管理・統制に関わる</w:t>
      </w:r>
      <w:r w:rsidR="00D75631" w:rsidRPr="00B4767A">
        <w:rPr>
          <w:rFonts w:ascii="Verdana" w:eastAsia="ＭＳ Ｐゴシック" w:hAnsi="Verdana" w:hint="eastAsia"/>
        </w:rPr>
        <w:t>変更</w:t>
      </w:r>
      <w:r w:rsidRPr="00B4767A">
        <w:rPr>
          <w:rFonts w:ascii="Verdana" w:eastAsia="ＭＳ Ｐゴシック" w:hAnsi="Verdana" w:hint="eastAsia"/>
        </w:rPr>
        <w:t>は明確に伝達されるよう確認</w:t>
      </w:r>
    </w:p>
    <w:p w14:paraId="00AA9E54" w14:textId="4CF35CDC" w:rsidR="00587BA9" w:rsidRPr="00B4767A" w:rsidRDefault="00587BA9" w:rsidP="00544125">
      <w:pPr>
        <w:rPr>
          <w:rFonts w:ascii="Verdana" w:eastAsia="ＭＳ Ｐゴシック" w:hAnsi="Verdana"/>
        </w:rPr>
      </w:pPr>
      <w:r w:rsidRPr="00B4767A">
        <w:rPr>
          <w:rFonts w:ascii="Verdana" w:eastAsia="ＭＳ Ｐゴシック" w:hAnsi="Verdana" w:hint="eastAsia"/>
        </w:rPr>
        <w:t>他の類似コミュニティのベストプラクティスを踏襲</w:t>
      </w:r>
    </w:p>
    <w:p w14:paraId="2F3E31D9" w14:textId="28507376"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コミュニティ構築のために直接対面</w:t>
      </w:r>
      <w:r w:rsidR="00D75631" w:rsidRPr="00B4767A">
        <w:rPr>
          <w:rFonts w:ascii="Verdana" w:eastAsia="ＭＳ Ｐゴシック" w:hAnsi="Verdana" w:hint="eastAsia"/>
        </w:rPr>
        <w:t>を</w:t>
      </w:r>
      <w:r w:rsidRPr="00B4767A">
        <w:rPr>
          <w:rFonts w:ascii="Verdana" w:eastAsia="ＭＳ Ｐゴシック" w:hAnsi="Verdana" w:hint="eastAsia"/>
        </w:rPr>
        <w:t>奨励、ミーティングの機会を提供</w:t>
      </w:r>
    </w:p>
    <w:p w14:paraId="1001CB28" w14:textId="77777777" w:rsidR="00544125" w:rsidRPr="00B4767A" w:rsidRDefault="00544125" w:rsidP="00544125">
      <w:pPr>
        <w:rPr>
          <w:rFonts w:ascii="Verdana" w:eastAsia="ＭＳ Ｐゴシック" w:hAnsi="Verdana"/>
        </w:rPr>
      </w:pPr>
    </w:p>
    <w:p w14:paraId="2FDB7F65" w14:textId="1B3AABB8" w:rsidR="00544125" w:rsidRPr="00B4767A" w:rsidRDefault="00544125" w:rsidP="00544125">
      <w:pPr>
        <w:rPr>
          <w:rFonts w:ascii="Verdana" w:eastAsia="ＭＳ Ｐゴシック" w:hAnsi="Verdana"/>
        </w:rPr>
      </w:pPr>
      <w:r w:rsidRPr="00B4767A">
        <w:rPr>
          <w:rFonts w:ascii="Verdana" w:eastAsia="ＭＳ Ｐゴシック" w:hAnsi="Verdana"/>
        </w:rPr>
        <w:t xml:space="preserve">These resources were created in partnership with the TODO (Talk Openly, Develop Openly) Group – the professional open source networking group at The Linux Foundation. A special thanks goes out to the open source program managers who </w:t>
      </w:r>
      <w:r w:rsidRPr="00B4767A">
        <w:rPr>
          <w:rFonts w:ascii="Verdana" w:eastAsia="ＭＳ Ｐゴシック" w:hAnsi="Verdana"/>
        </w:rPr>
        <w:lastRenderedPageBreak/>
        <w:t>contributed their time and knowledge to making these comprehensive guides. Participating companies include Autodesk, Comcast, Dropbox, Facebook, Google, Intel, Microsoft, Netflix, Oath (Yahoo + AOL), Red Hat, Salesforce, Samsung and VMware. To learn more, visit: todogroup.org</w:t>
      </w:r>
    </w:p>
    <w:p w14:paraId="34DA6589" w14:textId="580A9242" w:rsidR="00587BA9" w:rsidRPr="00B4767A" w:rsidRDefault="00587BA9" w:rsidP="00544125">
      <w:pPr>
        <w:rPr>
          <w:rFonts w:ascii="Verdana" w:eastAsia="ＭＳ Ｐゴシック" w:hAnsi="Verdana"/>
        </w:rPr>
      </w:pPr>
      <w:r w:rsidRPr="00B4767A">
        <w:rPr>
          <w:rFonts w:ascii="Verdana" w:eastAsia="ＭＳ Ｐゴシック" w:hAnsi="Verdana" w:hint="eastAsia"/>
        </w:rPr>
        <w:t>本資料集は、</w:t>
      </w:r>
      <w:r w:rsidRPr="00B4767A">
        <w:rPr>
          <w:rFonts w:ascii="Verdana" w:eastAsia="ＭＳ Ｐゴシック" w:hAnsi="Verdana" w:hint="eastAsia"/>
        </w:rPr>
        <w:t>Linux Foundation</w:t>
      </w:r>
      <w:r w:rsidR="00BD1FB9" w:rsidRPr="00B4767A">
        <w:rPr>
          <w:rFonts w:ascii="Verdana" w:eastAsia="ＭＳ Ｐゴシック" w:hAnsi="Verdana" w:hint="eastAsia"/>
        </w:rPr>
        <w:t>において形成されたオープンソース・ネットワーキングの専門家グループである</w:t>
      </w:r>
      <w:r w:rsidRPr="00B4767A">
        <w:rPr>
          <w:rFonts w:ascii="Verdana" w:eastAsia="ＭＳ Ｐゴシック" w:hAnsi="Verdana"/>
        </w:rPr>
        <w:t>TODO (Talk Openly, Develop Openly) Group</w:t>
      </w:r>
      <w:r w:rsidR="00BD1FB9" w:rsidRPr="00B4767A">
        <w:rPr>
          <w:rFonts w:ascii="Verdana" w:eastAsia="ＭＳ Ｐゴシック" w:hAnsi="Verdana" w:hint="eastAsia"/>
        </w:rPr>
        <w:t>との協力によって作成されました。本ガイド集のために時間と識見を貢献してくれたオープンソースのプログラムマネージャーの皆様に特に謝意を表します。本ガイドの作成に参加してくれた企業は</w:t>
      </w:r>
      <w:r w:rsidR="000D16D5" w:rsidRPr="00B4767A">
        <w:rPr>
          <w:rFonts w:ascii="Verdana" w:eastAsia="ＭＳ Ｐゴシック" w:hAnsi="Verdana" w:hint="eastAsia"/>
        </w:rPr>
        <w:t>、</w:t>
      </w:r>
      <w:r w:rsidR="000D16D5" w:rsidRPr="00B4767A">
        <w:rPr>
          <w:rFonts w:ascii="Verdana" w:eastAsia="ＭＳ Ｐゴシック" w:hAnsi="Verdana"/>
        </w:rPr>
        <w:t>Autodesk</w:t>
      </w:r>
      <w:r w:rsidR="000D16D5" w:rsidRPr="00B4767A">
        <w:rPr>
          <w:rFonts w:ascii="Verdana" w:eastAsia="ＭＳ Ｐゴシック" w:hAnsi="Verdana" w:hint="eastAsia"/>
        </w:rPr>
        <w:t>、</w:t>
      </w:r>
      <w:r w:rsidR="000D16D5" w:rsidRPr="00B4767A">
        <w:rPr>
          <w:rFonts w:ascii="Verdana" w:eastAsia="ＭＳ Ｐゴシック" w:hAnsi="Verdana"/>
        </w:rPr>
        <w:t>Comcast</w:t>
      </w:r>
      <w:r w:rsidR="000D16D5" w:rsidRPr="00B4767A">
        <w:rPr>
          <w:rFonts w:ascii="Verdana" w:eastAsia="ＭＳ Ｐゴシック" w:hAnsi="Verdana" w:hint="eastAsia"/>
        </w:rPr>
        <w:t>、</w:t>
      </w:r>
      <w:r w:rsidR="000D16D5" w:rsidRPr="00B4767A">
        <w:rPr>
          <w:rFonts w:ascii="Verdana" w:eastAsia="ＭＳ Ｐゴシック" w:hAnsi="Verdana"/>
        </w:rPr>
        <w:t>Dropbox</w:t>
      </w:r>
      <w:r w:rsidR="000D16D5" w:rsidRPr="00B4767A">
        <w:rPr>
          <w:rFonts w:ascii="Verdana" w:eastAsia="ＭＳ Ｐゴシック" w:hAnsi="Verdana" w:hint="eastAsia"/>
        </w:rPr>
        <w:t>、</w:t>
      </w:r>
      <w:r w:rsidR="000D16D5" w:rsidRPr="00B4767A">
        <w:rPr>
          <w:rFonts w:ascii="Verdana" w:eastAsia="ＭＳ Ｐゴシック" w:hAnsi="Verdana"/>
        </w:rPr>
        <w:t>Facebook</w:t>
      </w:r>
      <w:r w:rsidR="000D16D5" w:rsidRPr="00B4767A">
        <w:rPr>
          <w:rFonts w:ascii="Verdana" w:eastAsia="ＭＳ Ｐゴシック" w:hAnsi="Verdana" w:hint="eastAsia"/>
        </w:rPr>
        <w:t>、</w:t>
      </w:r>
      <w:r w:rsidR="000D16D5" w:rsidRPr="00B4767A">
        <w:rPr>
          <w:rFonts w:ascii="Verdana" w:eastAsia="ＭＳ Ｐゴシック" w:hAnsi="Verdana"/>
        </w:rPr>
        <w:t>Google</w:t>
      </w:r>
      <w:r w:rsidR="000D16D5" w:rsidRPr="00B4767A">
        <w:rPr>
          <w:rFonts w:ascii="Verdana" w:eastAsia="ＭＳ Ｐゴシック" w:hAnsi="Verdana" w:hint="eastAsia"/>
        </w:rPr>
        <w:t>、</w:t>
      </w:r>
      <w:r w:rsidR="000D16D5" w:rsidRPr="00B4767A">
        <w:rPr>
          <w:rFonts w:ascii="Verdana" w:eastAsia="ＭＳ Ｐゴシック" w:hAnsi="Verdana"/>
        </w:rPr>
        <w:t>Intel</w:t>
      </w:r>
      <w:r w:rsidR="000D16D5" w:rsidRPr="00B4767A">
        <w:rPr>
          <w:rFonts w:ascii="Verdana" w:eastAsia="ＭＳ Ｐゴシック" w:hAnsi="Verdana" w:hint="eastAsia"/>
        </w:rPr>
        <w:t>、</w:t>
      </w:r>
      <w:r w:rsidR="000D16D5" w:rsidRPr="00B4767A">
        <w:rPr>
          <w:rFonts w:ascii="Verdana" w:eastAsia="ＭＳ Ｐゴシック" w:hAnsi="Verdana"/>
        </w:rPr>
        <w:t>Microsoft</w:t>
      </w:r>
      <w:r w:rsidR="000D16D5" w:rsidRPr="00B4767A">
        <w:rPr>
          <w:rFonts w:ascii="Verdana" w:eastAsia="ＭＳ Ｐゴシック" w:hAnsi="Verdana" w:hint="eastAsia"/>
        </w:rPr>
        <w:t>、</w:t>
      </w:r>
      <w:r w:rsidR="000D16D5" w:rsidRPr="00B4767A">
        <w:rPr>
          <w:rFonts w:ascii="Verdana" w:eastAsia="ＭＳ Ｐゴシック" w:hAnsi="Verdana"/>
        </w:rPr>
        <w:t>Netflix</w:t>
      </w:r>
      <w:r w:rsidR="000D16D5" w:rsidRPr="00B4767A">
        <w:rPr>
          <w:rFonts w:ascii="Verdana" w:eastAsia="ＭＳ Ｐゴシック" w:hAnsi="Verdana" w:hint="eastAsia"/>
        </w:rPr>
        <w:t>、</w:t>
      </w:r>
      <w:r w:rsidR="000D16D5" w:rsidRPr="00B4767A">
        <w:rPr>
          <w:rFonts w:ascii="Verdana" w:eastAsia="ＭＳ Ｐゴシック" w:hAnsi="Verdana"/>
        </w:rPr>
        <w:t>Oath (Yahoo + AOL)</w:t>
      </w:r>
      <w:r w:rsidR="000D16D5" w:rsidRPr="00B4767A">
        <w:rPr>
          <w:rFonts w:ascii="Verdana" w:eastAsia="ＭＳ Ｐゴシック" w:hAnsi="Verdana" w:hint="eastAsia"/>
        </w:rPr>
        <w:t>、</w:t>
      </w:r>
      <w:r w:rsidR="000D16D5" w:rsidRPr="00B4767A">
        <w:rPr>
          <w:rFonts w:ascii="Verdana" w:eastAsia="ＭＳ Ｐゴシック" w:hAnsi="Verdana"/>
        </w:rPr>
        <w:t>Red Hat</w:t>
      </w:r>
      <w:r w:rsidR="000D16D5" w:rsidRPr="00B4767A">
        <w:rPr>
          <w:rFonts w:ascii="Verdana" w:eastAsia="ＭＳ Ｐゴシック" w:hAnsi="Verdana" w:hint="eastAsia"/>
        </w:rPr>
        <w:t>、</w:t>
      </w:r>
      <w:r w:rsidR="000D16D5" w:rsidRPr="00B4767A">
        <w:rPr>
          <w:rFonts w:ascii="Verdana" w:eastAsia="ＭＳ Ｐゴシック" w:hAnsi="Verdana"/>
        </w:rPr>
        <w:t>Salesforce</w:t>
      </w:r>
      <w:r w:rsidR="000D16D5" w:rsidRPr="00B4767A">
        <w:rPr>
          <w:rFonts w:ascii="Verdana" w:eastAsia="ＭＳ Ｐゴシック" w:hAnsi="Verdana" w:hint="eastAsia"/>
        </w:rPr>
        <w:t>、</w:t>
      </w:r>
      <w:r w:rsidR="000D16D5" w:rsidRPr="00B4767A">
        <w:rPr>
          <w:rFonts w:ascii="Verdana" w:eastAsia="ＭＳ Ｐゴシック" w:hAnsi="Verdana"/>
        </w:rPr>
        <w:t>Samsung</w:t>
      </w:r>
      <w:r w:rsidR="000D16D5" w:rsidRPr="00B4767A">
        <w:rPr>
          <w:rFonts w:ascii="Verdana" w:eastAsia="ＭＳ Ｐゴシック" w:hAnsi="Verdana" w:hint="eastAsia"/>
        </w:rPr>
        <w:t>、</w:t>
      </w:r>
      <w:r w:rsidR="000D16D5" w:rsidRPr="00B4767A">
        <w:rPr>
          <w:rFonts w:ascii="Verdana" w:eastAsia="ＭＳ Ｐゴシック" w:hAnsi="Verdana"/>
        </w:rPr>
        <w:t>VMware</w:t>
      </w:r>
      <w:r w:rsidR="000D16D5" w:rsidRPr="00B4767A">
        <w:rPr>
          <w:rFonts w:ascii="Verdana" w:eastAsia="ＭＳ Ｐゴシック" w:hAnsi="Verdana" w:hint="eastAsia"/>
        </w:rPr>
        <w:t>の各社です。詳細は、</w:t>
      </w:r>
      <w:hyperlink r:id="rId35" w:history="1">
        <w:r w:rsidR="000D16D5" w:rsidRPr="00B4767A">
          <w:rPr>
            <w:rStyle w:val="a7"/>
            <w:rFonts w:ascii="Verdana" w:eastAsia="ＭＳ Ｐゴシック" w:hAnsi="Verdana" w:hint="eastAsia"/>
          </w:rPr>
          <w:t>t</w:t>
        </w:r>
        <w:r w:rsidR="000D16D5" w:rsidRPr="00B4767A">
          <w:rPr>
            <w:rStyle w:val="a7"/>
            <w:rFonts w:ascii="Verdana" w:eastAsia="ＭＳ Ｐゴシック" w:hAnsi="Verdana"/>
          </w:rPr>
          <w:t>odogroup.org</w:t>
        </w:r>
      </w:hyperlink>
      <w:r w:rsidR="000D16D5" w:rsidRPr="00B4767A">
        <w:rPr>
          <w:rFonts w:ascii="Verdana" w:eastAsia="ＭＳ Ｐゴシック" w:hAnsi="Verdana" w:hint="eastAsia"/>
        </w:rPr>
        <w:t>をご参照ください。</w:t>
      </w:r>
    </w:p>
    <w:p w14:paraId="12B31292" w14:textId="77777777" w:rsidR="00544125" w:rsidRPr="00B4767A" w:rsidRDefault="00544125" w:rsidP="00544125">
      <w:pPr>
        <w:rPr>
          <w:rFonts w:ascii="Verdana" w:eastAsia="ＭＳ Ｐゴシック" w:hAnsi="Verdana"/>
        </w:rPr>
      </w:pPr>
    </w:p>
    <w:p w14:paraId="7ADC2C73" w14:textId="20E187CB" w:rsidR="00544125" w:rsidRPr="00B4767A" w:rsidRDefault="00544125" w:rsidP="00544125">
      <w:pPr>
        <w:rPr>
          <w:rFonts w:ascii="Verdana" w:eastAsia="ＭＳ Ｐゴシック" w:hAnsi="Verdana"/>
        </w:rPr>
      </w:pPr>
      <w:r w:rsidRPr="00B4767A">
        <w:rPr>
          <w:rFonts w:ascii="Verdana" w:eastAsia="ＭＳ Ｐゴシック" w:hAnsi="Verdana"/>
        </w:rPr>
        <w:t>This work is licensed under a Creative Commons Attribution ShareAlike 4.0 International License.</w:t>
      </w:r>
    </w:p>
    <w:p w14:paraId="6BA22791" w14:textId="6CC390D0" w:rsidR="00B10D41" w:rsidRPr="00B4767A" w:rsidRDefault="000D16D5" w:rsidP="00544125">
      <w:pPr>
        <w:rPr>
          <w:rFonts w:ascii="Verdana" w:eastAsia="ＭＳ Ｐゴシック" w:hAnsi="Verdana"/>
          <w:i/>
        </w:rPr>
      </w:pPr>
      <w:r w:rsidRPr="00B4767A">
        <w:rPr>
          <w:rFonts w:ascii="Verdana" w:eastAsia="ＭＳ Ｐゴシック" w:hAnsi="Verdana" w:hint="eastAsia"/>
          <w:i/>
        </w:rPr>
        <w:t>本資料は、</w:t>
      </w:r>
      <w:r w:rsidRPr="00B4767A">
        <w:rPr>
          <w:rFonts w:ascii="Verdana" w:eastAsia="ＭＳ Ｐゴシック" w:hAnsi="Verdana"/>
          <w:i/>
        </w:rPr>
        <w:t>Creative Commons Attribution ShareAlike 4.0 International License</w:t>
      </w:r>
      <w:r w:rsidRPr="00B4767A">
        <w:rPr>
          <w:rFonts w:ascii="Verdana" w:eastAsia="ＭＳ Ｐゴシック" w:hAnsi="Verdana" w:hint="eastAsia"/>
          <w:i/>
        </w:rPr>
        <w:t>のもとに利用が許諾されます。</w:t>
      </w:r>
    </w:p>
    <w:sectPr w:rsidR="00B10D41" w:rsidRPr="00B4767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工内 隆" w:date="2018-08-01T16:31:00Z" w:initials="工内">
    <w:p w14:paraId="076A7FD3" w14:textId="0FA746CE" w:rsidR="00146FDA" w:rsidRDefault="00146FDA">
      <w:pPr>
        <w:pStyle w:val="aa"/>
      </w:pPr>
      <w:r>
        <w:rPr>
          <w:rStyle w:val="a9"/>
        </w:rPr>
        <w:annotationRef/>
      </w:r>
      <w:r>
        <w:rPr>
          <w:rFonts w:hint="eastAsia"/>
        </w:rPr>
        <w:t>リンクが必要</w:t>
      </w:r>
    </w:p>
  </w:comment>
  <w:comment w:id="129" w:author="工内 隆" w:date="2018-07-22T17:48:00Z" w:initials="工内">
    <w:p w14:paraId="16CB5DE5" w14:textId="28BDF906" w:rsidR="00146FDA" w:rsidRDefault="00146FDA">
      <w:pPr>
        <w:pStyle w:val="aa"/>
      </w:pPr>
      <w:r>
        <w:rPr>
          <w:rStyle w:val="a9"/>
        </w:rPr>
        <w:annotationRef/>
      </w:r>
      <w:r>
        <w:rPr>
          <w:rFonts w:hint="eastAsia"/>
        </w:rPr>
        <w:t>Page not Found</w:t>
      </w:r>
    </w:p>
  </w:comment>
  <w:comment w:id="142" w:author="工内 隆" w:date="2018-08-01T16:42:00Z" w:initials="工内">
    <w:p w14:paraId="0FA3E275" w14:textId="40717614" w:rsidR="00146FDA" w:rsidRDefault="00146FDA">
      <w:pPr>
        <w:pStyle w:val="aa"/>
      </w:pPr>
      <w:r>
        <w:rPr>
          <w:rStyle w:val="a9"/>
        </w:rPr>
        <w:annotationRef/>
      </w:r>
      <w:r>
        <w:rPr>
          <w:rFonts w:hint="eastAsia"/>
        </w:rPr>
        <w:t>Link not found</w:t>
      </w:r>
    </w:p>
  </w:comment>
  <w:comment w:id="228" w:author="工内 隆" w:date="2018-07-31T16:08:00Z" w:initials="工内">
    <w:p w14:paraId="6EBA59E5" w14:textId="5FB385AF" w:rsidR="00146FDA" w:rsidRDefault="00146FDA">
      <w:pPr>
        <w:pStyle w:val="aa"/>
      </w:pPr>
      <w:r>
        <w:rPr>
          <w:rStyle w:val="a9"/>
        </w:rPr>
        <w:annotationRef/>
      </w:r>
      <w:r>
        <w:rPr>
          <w:rFonts w:hint="eastAsia"/>
        </w:rPr>
        <w:t>LF</w:t>
      </w:r>
      <w:r>
        <w:rPr>
          <w:rFonts w:hint="eastAsia"/>
        </w:rPr>
        <w:t>はスポンサーじゃないでしょう。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A7FD3" w15:done="0"/>
  <w15:commentEx w15:paraId="16CB5DE5" w15:done="0"/>
  <w15:commentEx w15:paraId="0FA3E275" w15:done="0"/>
  <w15:commentEx w15:paraId="6EBA59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A7FD3" w16cid:durableId="1F0C5EEB"/>
  <w16cid:commentId w16cid:paraId="16CB5DE5" w16cid:durableId="1EFF41E5"/>
  <w16cid:commentId w16cid:paraId="0FA3E275" w16cid:durableId="1F0C61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967D6" w14:textId="77777777" w:rsidR="009375B5" w:rsidRDefault="009375B5" w:rsidP="00D36CA7">
      <w:r>
        <w:separator/>
      </w:r>
    </w:p>
  </w:endnote>
  <w:endnote w:type="continuationSeparator" w:id="0">
    <w:p w14:paraId="5760EB81" w14:textId="77777777" w:rsidR="009375B5" w:rsidRDefault="009375B5" w:rsidP="00D3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F276A" w14:textId="77777777" w:rsidR="009375B5" w:rsidRDefault="009375B5" w:rsidP="00D36CA7">
      <w:r>
        <w:separator/>
      </w:r>
    </w:p>
  </w:footnote>
  <w:footnote w:type="continuationSeparator" w:id="0">
    <w:p w14:paraId="5FC64811" w14:textId="77777777" w:rsidR="009375B5" w:rsidRDefault="009375B5" w:rsidP="00D36CA7">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te Masahiro">
    <w15:presenceInfo w15:providerId="Windows Live" w15:userId="d53832ab2b438d6d"/>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25"/>
    <w:rsid w:val="0001182E"/>
    <w:rsid w:val="0002148F"/>
    <w:rsid w:val="00025EEA"/>
    <w:rsid w:val="00035288"/>
    <w:rsid w:val="0003628F"/>
    <w:rsid w:val="00036CFA"/>
    <w:rsid w:val="00042CAC"/>
    <w:rsid w:val="00060A89"/>
    <w:rsid w:val="0006731C"/>
    <w:rsid w:val="00085C8B"/>
    <w:rsid w:val="00090A70"/>
    <w:rsid w:val="000975A1"/>
    <w:rsid w:val="000B018F"/>
    <w:rsid w:val="000B06A5"/>
    <w:rsid w:val="000C5E42"/>
    <w:rsid w:val="000D16D5"/>
    <w:rsid w:val="000D3104"/>
    <w:rsid w:val="000E1B14"/>
    <w:rsid w:val="000F0097"/>
    <w:rsid w:val="000F7D22"/>
    <w:rsid w:val="001023ED"/>
    <w:rsid w:val="001142F1"/>
    <w:rsid w:val="00116051"/>
    <w:rsid w:val="00121D01"/>
    <w:rsid w:val="00125932"/>
    <w:rsid w:val="00133690"/>
    <w:rsid w:val="0013500D"/>
    <w:rsid w:val="0014488B"/>
    <w:rsid w:val="00146FDA"/>
    <w:rsid w:val="0017403A"/>
    <w:rsid w:val="0018256F"/>
    <w:rsid w:val="00183CF2"/>
    <w:rsid w:val="00194151"/>
    <w:rsid w:val="001950E0"/>
    <w:rsid w:val="001A3725"/>
    <w:rsid w:val="001A46F6"/>
    <w:rsid w:val="001A74FF"/>
    <w:rsid w:val="001B407C"/>
    <w:rsid w:val="001C4E47"/>
    <w:rsid w:val="001E2058"/>
    <w:rsid w:val="001E7492"/>
    <w:rsid w:val="001F1B13"/>
    <w:rsid w:val="001F506D"/>
    <w:rsid w:val="00206C2B"/>
    <w:rsid w:val="002101EF"/>
    <w:rsid w:val="0022303F"/>
    <w:rsid w:val="00227022"/>
    <w:rsid w:val="002321A5"/>
    <w:rsid w:val="002426AF"/>
    <w:rsid w:val="002453D6"/>
    <w:rsid w:val="00251222"/>
    <w:rsid w:val="00252B97"/>
    <w:rsid w:val="00254968"/>
    <w:rsid w:val="00255581"/>
    <w:rsid w:val="00267ADB"/>
    <w:rsid w:val="00271CA1"/>
    <w:rsid w:val="00274D42"/>
    <w:rsid w:val="00277F96"/>
    <w:rsid w:val="0029300B"/>
    <w:rsid w:val="00295866"/>
    <w:rsid w:val="002B78BC"/>
    <w:rsid w:val="002F1AC8"/>
    <w:rsid w:val="002F5D23"/>
    <w:rsid w:val="002F7A28"/>
    <w:rsid w:val="00340B73"/>
    <w:rsid w:val="0035166F"/>
    <w:rsid w:val="003634C7"/>
    <w:rsid w:val="00363981"/>
    <w:rsid w:val="0037532D"/>
    <w:rsid w:val="003762AA"/>
    <w:rsid w:val="003A054E"/>
    <w:rsid w:val="003A32B6"/>
    <w:rsid w:val="003A7606"/>
    <w:rsid w:val="003C01F6"/>
    <w:rsid w:val="003C6E51"/>
    <w:rsid w:val="003D0EE7"/>
    <w:rsid w:val="003D5A13"/>
    <w:rsid w:val="003D61A8"/>
    <w:rsid w:val="003E6246"/>
    <w:rsid w:val="003F3858"/>
    <w:rsid w:val="003F425F"/>
    <w:rsid w:val="003F5FE5"/>
    <w:rsid w:val="003F7421"/>
    <w:rsid w:val="00400D2C"/>
    <w:rsid w:val="00402587"/>
    <w:rsid w:val="00411B40"/>
    <w:rsid w:val="0041476E"/>
    <w:rsid w:val="0042071E"/>
    <w:rsid w:val="00440E16"/>
    <w:rsid w:val="004438EA"/>
    <w:rsid w:val="004564F6"/>
    <w:rsid w:val="0046364F"/>
    <w:rsid w:val="0046546C"/>
    <w:rsid w:val="004740C9"/>
    <w:rsid w:val="004746D6"/>
    <w:rsid w:val="00480E7D"/>
    <w:rsid w:val="004845B1"/>
    <w:rsid w:val="00493F44"/>
    <w:rsid w:val="004A197C"/>
    <w:rsid w:val="004A5AF9"/>
    <w:rsid w:val="004B48F1"/>
    <w:rsid w:val="004B5987"/>
    <w:rsid w:val="004B62B1"/>
    <w:rsid w:val="004B7DF2"/>
    <w:rsid w:val="004C4323"/>
    <w:rsid w:val="004D54A1"/>
    <w:rsid w:val="004E312F"/>
    <w:rsid w:val="004E5080"/>
    <w:rsid w:val="004E6C21"/>
    <w:rsid w:val="004F7953"/>
    <w:rsid w:val="0050635E"/>
    <w:rsid w:val="005068D6"/>
    <w:rsid w:val="00512CDB"/>
    <w:rsid w:val="005140CE"/>
    <w:rsid w:val="00525A23"/>
    <w:rsid w:val="00526B8E"/>
    <w:rsid w:val="00527005"/>
    <w:rsid w:val="0053081A"/>
    <w:rsid w:val="00532272"/>
    <w:rsid w:val="005400C3"/>
    <w:rsid w:val="0054222B"/>
    <w:rsid w:val="00544125"/>
    <w:rsid w:val="00551837"/>
    <w:rsid w:val="00552FC6"/>
    <w:rsid w:val="00555578"/>
    <w:rsid w:val="005753F4"/>
    <w:rsid w:val="005778BA"/>
    <w:rsid w:val="00584184"/>
    <w:rsid w:val="0058696A"/>
    <w:rsid w:val="00587BA9"/>
    <w:rsid w:val="00590F4B"/>
    <w:rsid w:val="00592E86"/>
    <w:rsid w:val="0059740C"/>
    <w:rsid w:val="005A37A6"/>
    <w:rsid w:val="005C57A6"/>
    <w:rsid w:val="005D0CFA"/>
    <w:rsid w:val="005D72D3"/>
    <w:rsid w:val="005E28DE"/>
    <w:rsid w:val="006031DF"/>
    <w:rsid w:val="006042F2"/>
    <w:rsid w:val="006138B6"/>
    <w:rsid w:val="00615639"/>
    <w:rsid w:val="0062272C"/>
    <w:rsid w:val="0062376D"/>
    <w:rsid w:val="00624642"/>
    <w:rsid w:val="00624722"/>
    <w:rsid w:val="00642B8E"/>
    <w:rsid w:val="00654762"/>
    <w:rsid w:val="00655C1D"/>
    <w:rsid w:val="00667255"/>
    <w:rsid w:val="00667C7B"/>
    <w:rsid w:val="00670E33"/>
    <w:rsid w:val="00682530"/>
    <w:rsid w:val="00691056"/>
    <w:rsid w:val="006930E1"/>
    <w:rsid w:val="00696496"/>
    <w:rsid w:val="00697794"/>
    <w:rsid w:val="006B3CDB"/>
    <w:rsid w:val="006C0B35"/>
    <w:rsid w:val="006C5916"/>
    <w:rsid w:val="006C5E6E"/>
    <w:rsid w:val="006D3FB7"/>
    <w:rsid w:val="006D6AB6"/>
    <w:rsid w:val="006E665D"/>
    <w:rsid w:val="006E729A"/>
    <w:rsid w:val="006E78D1"/>
    <w:rsid w:val="006F027A"/>
    <w:rsid w:val="00701A6A"/>
    <w:rsid w:val="00716CF9"/>
    <w:rsid w:val="00716E77"/>
    <w:rsid w:val="007228EF"/>
    <w:rsid w:val="0072756F"/>
    <w:rsid w:val="00732A3C"/>
    <w:rsid w:val="00735EB5"/>
    <w:rsid w:val="007417B8"/>
    <w:rsid w:val="00747A9D"/>
    <w:rsid w:val="00750AE2"/>
    <w:rsid w:val="00753A0F"/>
    <w:rsid w:val="00757670"/>
    <w:rsid w:val="007642B6"/>
    <w:rsid w:val="007701BE"/>
    <w:rsid w:val="0078180F"/>
    <w:rsid w:val="00793278"/>
    <w:rsid w:val="007933E2"/>
    <w:rsid w:val="007B72CA"/>
    <w:rsid w:val="007C23E1"/>
    <w:rsid w:val="007C4385"/>
    <w:rsid w:val="007D0160"/>
    <w:rsid w:val="007D5B5C"/>
    <w:rsid w:val="007E37ED"/>
    <w:rsid w:val="007E408B"/>
    <w:rsid w:val="007E7AB7"/>
    <w:rsid w:val="00805697"/>
    <w:rsid w:val="008240DF"/>
    <w:rsid w:val="00826188"/>
    <w:rsid w:val="00827C4F"/>
    <w:rsid w:val="008406AE"/>
    <w:rsid w:val="0085278B"/>
    <w:rsid w:val="00870181"/>
    <w:rsid w:val="00871E14"/>
    <w:rsid w:val="00873162"/>
    <w:rsid w:val="008859BF"/>
    <w:rsid w:val="008A00F0"/>
    <w:rsid w:val="008A13C2"/>
    <w:rsid w:val="008B01DA"/>
    <w:rsid w:val="008B44C4"/>
    <w:rsid w:val="008C18C0"/>
    <w:rsid w:val="008C1BE2"/>
    <w:rsid w:val="008D4480"/>
    <w:rsid w:val="008D7233"/>
    <w:rsid w:val="008D72BE"/>
    <w:rsid w:val="008F3F7B"/>
    <w:rsid w:val="008F7116"/>
    <w:rsid w:val="00912728"/>
    <w:rsid w:val="00914B02"/>
    <w:rsid w:val="00921446"/>
    <w:rsid w:val="009246D4"/>
    <w:rsid w:val="009269F5"/>
    <w:rsid w:val="009375B5"/>
    <w:rsid w:val="009444DC"/>
    <w:rsid w:val="0095152E"/>
    <w:rsid w:val="00953B7A"/>
    <w:rsid w:val="00956ED6"/>
    <w:rsid w:val="00957515"/>
    <w:rsid w:val="00957BFC"/>
    <w:rsid w:val="00962C77"/>
    <w:rsid w:val="00964B87"/>
    <w:rsid w:val="00966DCE"/>
    <w:rsid w:val="00990A29"/>
    <w:rsid w:val="00995ED9"/>
    <w:rsid w:val="009A0A95"/>
    <w:rsid w:val="009A2175"/>
    <w:rsid w:val="009A4242"/>
    <w:rsid w:val="009A5A2B"/>
    <w:rsid w:val="009B53CF"/>
    <w:rsid w:val="009C0648"/>
    <w:rsid w:val="009C116C"/>
    <w:rsid w:val="009C3B56"/>
    <w:rsid w:val="009D27DA"/>
    <w:rsid w:val="009F1DFB"/>
    <w:rsid w:val="00A00AC8"/>
    <w:rsid w:val="00A01A7E"/>
    <w:rsid w:val="00A11052"/>
    <w:rsid w:val="00A16A43"/>
    <w:rsid w:val="00A227A9"/>
    <w:rsid w:val="00A24FEF"/>
    <w:rsid w:val="00A34BA7"/>
    <w:rsid w:val="00A42207"/>
    <w:rsid w:val="00A43C60"/>
    <w:rsid w:val="00A46C8F"/>
    <w:rsid w:val="00A4781C"/>
    <w:rsid w:val="00A52700"/>
    <w:rsid w:val="00A64A90"/>
    <w:rsid w:val="00A70769"/>
    <w:rsid w:val="00A72038"/>
    <w:rsid w:val="00A72B8D"/>
    <w:rsid w:val="00A746AA"/>
    <w:rsid w:val="00A92BB4"/>
    <w:rsid w:val="00A9302E"/>
    <w:rsid w:val="00AA1973"/>
    <w:rsid w:val="00AA64EB"/>
    <w:rsid w:val="00AB5974"/>
    <w:rsid w:val="00AC0059"/>
    <w:rsid w:val="00AD1507"/>
    <w:rsid w:val="00AE4DD2"/>
    <w:rsid w:val="00AF713C"/>
    <w:rsid w:val="00B10D41"/>
    <w:rsid w:val="00B126DE"/>
    <w:rsid w:val="00B13EBA"/>
    <w:rsid w:val="00B15672"/>
    <w:rsid w:val="00B1593B"/>
    <w:rsid w:val="00B217F9"/>
    <w:rsid w:val="00B23CC9"/>
    <w:rsid w:val="00B27D78"/>
    <w:rsid w:val="00B30FFA"/>
    <w:rsid w:val="00B313C2"/>
    <w:rsid w:val="00B338DB"/>
    <w:rsid w:val="00B34131"/>
    <w:rsid w:val="00B34CA3"/>
    <w:rsid w:val="00B3579A"/>
    <w:rsid w:val="00B4767A"/>
    <w:rsid w:val="00B52D5A"/>
    <w:rsid w:val="00B52EE0"/>
    <w:rsid w:val="00B560ED"/>
    <w:rsid w:val="00B60354"/>
    <w:rsid w:val="00B608E0"/>
    <w:rsid w:val="00B8081A"/>
    <w:rsid w:val="00B87345"/>
    <w:rsid w:val="00BA29A7"/>
    <w:rsid w:val="00BA75CE"/>
    <w:rsid w:val="00BB42BB"/>
    <w:rsid w:val="00BB4A17"/>
    <w:rsid w:val="00BB4E5A"/>
    <w:rsid w:val="00BB6CB0"/>
    <w:rsid w:val="00BC2B5B"/>
    <w:rsid w:val="00BC6C18"/>
    <w:rsid w:val="00BD084B"/>
    <w:rsid w:val="00BD1A14"/>
    <w:rsid w:val="00BD1FB9"/>
    <w:rsid w:val="00BD5F43"/>
    <w:rsid w:val="00BD7548"/>
    <w:rsid w:val="00BE1EA3"/>
    <w:rsid w:val="00BF6093"/>
    <w:rsid w:val="00C01DD4"/>
    <w:rsid w:val="00C037B9"/>
    <w:rsid w:val="00C117A1"/>
    <w:rsid w:val="00C121A8"/>
    <w:rsid w:val="00C12CBC"/>
    <w:rsid w:val="00C31989"/>
    <w:rsid w:val="00C4053C"/>
    <w:rsid w:val="00C46EF9"/>
    <w:rsid w:val="00C476ED"/>
    <w:rsid w:val="00C5285E"/>
    <w:rsid w:val="00C70FB7"/>
    <w:rsid w:val="00C873C4"/>
    <w:rsid w:val="00C9281D"/>
    <w:rsid w:val="00CA4757"/>
    <w:rsid w:val="00CC09DF"/>
    <w:rsid w:val="00CC3EE0"/>
    <w:rsid w:val="00CC7E88"/>
    <w:rsid w:val="00CD0CD6"/>
    <w:rsid w:val="00CD4F46"/>
    <w:rsid w:val="00CE0292"/>
    <w:rsid w:val="00CE2A77"/>
    <w:rsid w:val="00CE4FA1"/>
    <w:rsid w:val="00CF00FF"/>
    <w:rsid w:val="00CF561E"/>
    <w:rsid w:val="00D035DF"/>
    <w:rsid w:val="00D14038"/>
    <w:rsid w:val="00D14632"/>
    <w:rsid w:val="00D36CA7"/>
    <w:rsid w:val="00D53103"/>
    <w:rsid w:val="00D53D4C"/>
    <w:rsid w:val="00D55E43"/>
    <w:rsid w:val="00D60328"/>
    <w:rsid w:val="00D623CD"/>
    <w:rsid w:val="00D74B04"/>
    <w:rsid w:val="00D75631"/>
    <w:rsid w:val="00D811DA"/>
    <w:rsid w:val="00D85299"/>
    <w:rsid w:val="00D935C5"/>
    <w:rsid w:val="00DA2676"/>
    <w:rsid w:val="00DB0334"/>
    <w:rsid w:val="00DB4143"/>
    <w:rsid w:val="00DB428D"/>
    <w:rsid w:val="00DB7189"/>
    <w:rsid w:val="00DD363E"/>
    <w:rsid w:val="00DD5278"/>
    <w:rsid w:val="00DE2A8F"/>
    <w:rsid w:val="00DE6806"/>
    <w:rsid w:val="00DF2615"/>
    <w:rsid w:val="00DF7DFC"/>
    <w:rsid w:val="00E05179"/>
    <w:rsid w:val="00E13E5C"/>
    <w:rsid w:val="00E2020A"/>
    <w:rsid w:val="00E21265"/>
    <w:rsid w:val="00E2229A"/>
    <w:rsid w:val="00E25502"/>
    <w:rsid w:val="00E279B6"/>
    <w:rsid w:val="00E30410"/>
    <w:rsid w:val="00E31068"/>
    <w:rsid w:val="00E5399C"/>
    <w:rsid w:val="00E552AD"/>
    <w:rsid w:val="00E55A47"/>
    <w:rsid w:val="00E56FC9"/>
    <w:rsid w:val="00E6683D"/>
    <w:rsid w:val="00E825A4"/>
    <w:rsid w:val="00E8397E"/>
    <w:rsid w:val="00E957B4"/>
    <w:rsid w:val="00EA14A3"/>
    <w:rsid w:val="00EA166C"/>
    <w:rsid w:val="00EA1743"/>
    <w:rsid w:val="00EA3F86"/>
    <w:rsid w:val="00EB16F6"/>
    <w:rsid w:val="00EB1F60"/>
    <w:rsid w:val="00EB2008"/>
    <w:rsid w:val="00ED77C4"/>
    <w:rsid w:val="00EE0B89"/>
    <w:rsid w:val="00EE552C"/>
    <w:rsid w:val="00EE7127"/>
    <w:rsid w:val="00EF0A0B"/>
    <w:rsid w:val="00EF4389"/>
    <w:rsid w:val="00EF54D2"/>
    <w:rsid w:val="00F13E47"/>
    <w:rsid w:val="00F161B4"/>
    <w:rsid w:val="00F16D8C"/>
    <w:rsid w:val="00F25A19"/>
    <w:rsid w:val="00F340CD"/>
    <w:rsid w:val="00F40D6C"/>
    <w:rsid w:val="00F4238A"/>
    <w:rsid w:val="00F47C9C"/>
    <w:rsid w:val="00F5104C"/>
    <w:rsid w:val="00F5576D"/>
    <w:rsid w:val="00F64701"/>
    <w:rsid w:val="00F6676A"/>
    <w:rsid w:val="00F71586"/>
    <w:rsid w:val="00F72507"/>
    <w:rsid w:val="00F77FF8"/>
    <w:rsid w:val="00F804B4"/>
    <w:rsid w:val="00F86998"/>
    <w:rsid w:val="00F9526E"/>
    <w:rsid w:val="00FA046B"/>
    <w:rsid w:val="00FA0942"/>
    <w:rsid w:val="00FA2A54"/>
    <w:rsid w:val="00FA433F"/>
    <w:rsid w:val="00FB0106"/>
    <w:rsid w:val="00FB330E"/>
    <w:rsid w:val="00FB332D"/>
    <w:rsid w:val="00FC2B7F"/>
    <w:rsid w:val="00FD137B"/>
    <w:rsid w:val="00FD152F"/>
    <w:rsid w:val="00FD4E3F"/>
    <w:rsid w:val="00FD59AF"/>
    <w:rsid w:val="00FD5E76"/>
    <w:rsid w:val="00FD6211"/>
    <w:rsid w:val="00FD64C7"/>
    <w:rsid w:val="00FD6D35"/>
    <w:rsid w:val="00FE7ED6"/>
    <w:rsid w:val="00FF1335"/>
    <w:rsid w:val="00FF1AF5"/>
    <w:rsid w:val="00FF6D88"/>
    <w:rsid w:val="00FF71D6"/>
    <w:rsid w:val="00FF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52BC7B"/>
  <w15:chartTrackingRefBased/>
  <w15:docId w15:val="{E29769C4-CA87-445C-8B4D-3696477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CA7"/>
    <w:pPr>
      <w:tabs>
        <w:tab w:val="center" w:pos="4252"/>
        <w:tab w:val="right" w:pos="8504"/>
      </w:tabs>
      <w:snapToGrid w:val="0"/>
    </w:pPr>
  </w:style>
  <w:style w:type="character" w:customStyle="1" w:styleId="a4">
    <w:name w:val="ヘッダー (文字)"/>
    <w:basedOn w:val="a0"/>
    <w:link w:val="a3"/>
    <w:uiPriority w:val="99"/>
    <w:rsid w:val="00D36CA7"/>
    <w:rPr>
      <w:kern w:val="2"/>
      <w:sz w:val="21"/>
      <w:szCs w:val="24"/>
    </w:rPr>
  </w:style>
  <w:style w:type="paragraph" w:styleId="a5">
    <w:name w:val="footer"/>
    <w:basedOn w:val="a"/>
    <w:link w:val="a6"/>
    <w:uiPriority w:val="99"/>
    <w:unhideWhenUsed/>
    <w:rsid w:val="00D36CA7"/>
    <w:pPr>
      <w:tabs>
        <w:tab w:val="center" w:pos="4252"/>
        <w:tab w:val="right" w:pos="8504"/>
      </w:tabs>
      <w:snapToGrid w:val="0"/>
    </w:pPr>
  </w:style>
  <w:style w:type="character" w:customStyle="1" w:styleId="a6">
    <w:name w:val="フッター (文字)"/>
    <w:basedOn w:val="a0"/>
    <w:link w:val="a5"/>
    <w:uiPriority w:val="99"/>
    <w:rsid w:val="00D36CA7"/>
    <w:rPr>
      <w:kern w:val="2"/>
      <w:sz w:val="21"/>
      <w:szCs w:val="24"/>
    </w:rPr>
  </w:style>
  <w:style w:type="character" w:styleId="a7">
    <w:name w:val="Hyperlink"/>
    <w:basedOn w:val="a0"/>
    <w:uiPriority w:val="99"/>
    <w:unhideWhenUsed/>
    <w:rsid w:val="007E408B"/>
    <w:rPr>
      <w:color w:val="0563C1" w:themeColor="hyperlink"/>
      <w:u w:val="single"/>
    </w:rPr>
  </w:style>
  <w:style w:type="character" w:customStyle="1" w:styleId="UnresolvedMention">
    <w:name w:val="Unresolved Mention"/>
    <w:basedOn w:val="a0"/>
    <w:uiPriority w:val="99"/>
    <w:semiHidden/>
    <w:unhideWhenUsed/>
    <w:rsid w:val="007E408B"/>
    <w:rPr>
      <w:color w:val="605E5C"/>
      <w:shd w:val="clear" w:color="auto" w:fill="E1DFDD"/>
    </w:rPr>
  </w:style>
  <w:style w:type="character" w:styleId="a8">
    <w:name w:val="FollowedHyperlink"/>
    <w:basedOn w:val="a0"/>
    <w:uiPriority w:val="99"/>
    <w:semiHidden/>
    <w:unhideWhenUsed/>
    <w:rsid w:val="001023ED"/>
    <w:rPr>
      <w:color w:val="954F72" w:themeColor="followedHyperlink"/>
      <w:u w:val="single"/>
    </w:rPr>
  </w:style>
  <w:style w:type="character" w:styleId="a9">
    <w:name w:val="annotation reference"/>
    <w:basedOn w:val="a0"/>
    <w:uiPriority w:val="99"/>
    <w:semiHidden/>
    <w:unhideWhenUsed/>
    <w:rsid w:val="0085278B"/>
    <w:rPr>
      <w:sz w:val="18"/>
      <w:szCs w:val="18"/>
    </w:rPr>
  </w:style>
  <w:style w:type="paragraph" w:styleId="aa">
    <w:name w:val="annotation text"/>
    <w:basedOn w:val="a"/>
    <w:link w:val="ab"/>
    <w:uiPriority w:val="99"/>
    <w:semiHidden/>
    <w:unhideWhenUsed/>
    <w:rsid w:val="0085278B"/>
    <w:pPr>
      <w:jc w:val="left"/>
    </w:pPr>
  </w:style>
  <w:style w:type="character" w:customStyle="1" w:styleId="ab">
    <w:name w:val="コメント文字列 (文字)"/>
    <w:basedOn w:val="a0"/>
    <w:link w:val="aa"/>
    <w:uiPriority w:val="99"/>
    <w:semiHidden/>
    <w:rsid w:val="0085278B"/>
    <w:rPr>
      <w:kern w:val="2"/>
      <w:sz w:val="21"/>
      <w:szCs w:val="24"/>
    </w:rPr>
  </w:style>
  <w:style w:type="paragraph" w:styleId="ac">
    <w:name w:val="annotation subject"/>
    <w:basedOn w:val="aa"/>
    <w:next w:val="aa"/>
    <w:link w:val="ad"/>
    <w:uiPriority w:val="99"/>
    <w:semiHidden/>
    <w:unhideWhenUsed/>
    <w:rsid w:val="0085278B"/>
    <w:rPr>
      <w:b/>
      <w:bCs/>
    </w:rPr>
  </w:style>
  <w:style w:type="character" w:customStyle="1" w:styleId="ad">
    <w:name w:val="コメント内容 (文字)"/>
    <w:basedOn w:val="ab"/>
    <w:link w:val="ac"/>
    <w:uiPriority w:val="99"/>
    <w:semiHidden/>
    <w:rsid w:val="0085278B"/>
    <w:rPr>
      <w:b/>
      <w:bCs/>
      <w:kern w:val="2"/>
      <w:sz w:val="21"/>
      <w:szCs w:val="24"/>
    </w:rPr>
  </w:style>
  <w:style w:type="paragraph" w:styleId="ae">
    <w:name w:val="Balloon Text"/>
    <w:basedOn w:val="a"/>
    <w:link w:val="af"/>
    <w:uiPriority w:val="99"/>
    <w:semiHidden/>
    <w:unhideWhenUsed/>
    <w:rsid w:val="0085278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85278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rahimatlinux.com/" TargetMode="External"/><Relationship Id="rId13" Type="http://schemas.openxmlformats.org/officeDocument/2006/relationships/hyperlink" Target="https://twitter.com/jmertic" TargetMode="External"/><Relationship Id="rId18" Type="http://schemas.openxmlformats.org/officeDocument/2006/relationships/hyperlink" Target="https://probot.github.io/apps/dco" TargetMode="External"/><Relationship Id="rId26" Type="http://schemas.openxmlformats.org/officeDocument/2006/relationships/hyperlink" Target="https://about.gitlab.com/" TargetMode="External"/><Relationship Id="rId39" Type="http://schemas.microsoft.com/office/2016/09/relationships/commentsIds" Target="commentsIds.xml"/><Relationship Id="rId3" Type="http://schemas.openxmlformats.org/officeDocument/2006/relationships/settings" Target="settings.xml"/><Relationship Id="rId21" Type="http://schemas.openxmlformats.org/officeDocument/2006/relationships/hyperlink" Target="https://www.linuxfoundation.org/open-source-guides-reading-list/" TargetMode="External"/><Relationship Id="rId34" Type="http://schemas.openxmlformats.org/officeDocument/2006/relationships/hyperlink" Target="https://www.cncf.io/" TargetMode="External"/><Relationship Id="rId7" Type="http://schemas.openxmlformats.org/officeDocument/2006/relationships/hyperlink" Target="https://twitter.com/jsmith" TargetMode="External"/><Relationship Id="rId12" Type="http://schemas.openxmlformats.org/officeDocument/2006/relationships/hyperlink" Target="https://twitter.com/jmertic" TargetMode="External"/><Relationship Id="rId17" Type="http://schemas.openxmlformats.org/officeDocument/2006/relationships/hyperlink" Target="https://twitter.com/jsmith" TargetMode="External"/><Relationship Id="rId25" Type="http://schemas.openxmlformats.org/officeDocument/2006/relationships/hyperlink" Target="https://github.com/" TargetMode="External"/><Relationship Id="rId33" Type="http://schemas.openxmlformats.org/officeDocument/2006/relationships/hyperlink" Target="https://www.hyperledger.or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witter.com/guyma" TargetMode="External"/><Relationship Id="rId20" Type="http://schemas.openxmlformats.org/officeDocument/2006/relationships/hyperlink" Target="https://www.opencontainers.org/" TargetMode="External"/><Relationship Id="rId29" Type="http://schemas.openxmlformats.org/officeDocument/2006/relationships/hyperlink" Target="https://rocket.cha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brahimatlinux.com/" TargetMode="External"/><Relationship Id="rId24" Type="http://schemas.openxmlformats.org/officeDocument/2006/relationships/hyperlink" Target="https://twitter.com/jmertic" TargetMode="External"/><Relationship Id="rId32" Type="http://schemas.openxmlformats.org/officeDocument/2006/relationships/hyperlink" Target="https://twitter.com/abernathyca"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twitter.com/abernathyca" TargetMode="External"/><Relationship Id="rId23" Type="http://schemas.openxmlformats.org/officeDocument/2006/relationships/hyperlink" Target="https://twitter.com/jmertic" TargetMode="External"/><Relationship Id="rId28" Type="http://schemas.openxmlformats.org/officeDocument/2006/relationships/hyperlink" Target="https://gitter.im/"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probot.github.io/apps/dco" TargetMode="External"/><Relationship Id="rId31" Type="http://schemas.openxmlformats.org/officeDocument/2006/relationships/hyperlink" Target="https://twitter.com/guyma"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twitter.com/ibrahimatlinux" TargetMode="External"/><Relationship Id="rId22" Type="http://schemas.openxmlformats.org/officeDocument/2006/relationships/hyperlink" Target="https://www.linuxfoundation.org/?page_id=34557" TargetMode="External"/><Relationship Id="rId27" Type="http://schemas.openxmlformats.org/officeDocument/2006/relationships/hyperlink" Target="https://slack.com/" TargetMode="External"/><Relationship Id="rId30" Type="http://schemas.openxmlformats.org/officeDocument/2006/relationships/hyperlink" Target="https://www.discourse.org/" TargetMode="External"/><Relationship Id="rId35" Type="http://schemas.openxmlformats.org/officeDocument/2006/relationships/hyperlink" Target="http://todogroup.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ED7E8-7F51-4ED6-8744-9DC8AAA9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41</Pages>
  <Words>9911</Words>
  <Characters>56499</Characters>
  <Application>Microsoft Office Word</Application>
  <DocSecurity>0</DocSecurity>
  <Lines>470</Lines>
  <Paragraphs>132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Date Masahiro</cp:lastModifiedBy>
  <cp:revision>10</cp:revision>
  <cp:lastPrinted>2018-08-02T22:01:00Z</cp:lastPrinted>
  <dcterms:created xsi:type="dcterms:W3CDTF">2018-08-03T00:22:00Z</dcterms:created>
  <dcterms:modified xsi:type="dcterms:W3CDTF">2018-08-08T01:40:00Z</dcterms:modified>
</cp:coreProperties>
</file>