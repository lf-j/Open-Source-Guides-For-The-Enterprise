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60132" w14:textId="77777777" w:rsidR="0088585A" w:rsidRDefault="0088585A" w:rsidP="0088585A">
      <w:r>
        <w:t>Creating an Open Source Program</w:t>
      </w:r>
    </w:p>
    <w:p w14:paraId="4968C5F0" w14:textId="77777777" w:rsidR="0088585A" w:rsidRDefault="0088585A" w:rsidP="0088585A">
      <w:r>
        <w:rPr>
          <w:rFonts w:hint="eastAsia"/>
        </w:rPr>
        <w:t>オープンソース　プログラムの作成</w:t>
      </w:r>
    </w:p>
    <w:p w14:paraId="537E5BCE" w14:textId="77777777" w:rsidR="0088585A" w:rsidRDefault="0088585A" w:rsidP="0088585A"/>
    <w:p w14:paraId="3194E2F3" w14:textId="77777777" w:rsidR="0088585A" w:rsidRDefault="0088585A" w:rsidP="0088585A">
      <w:r>
        <w:t>A central open source program office is a designated place where open source is supported, nurtured, shared, explained, and grown inside a company. With such an office in place, businesses can establish and execute on their open source strategies in clear terms, giving their leaders, developers, marketers, and other staff the tools they need to make open source a success within their operations.</w:t>
      </w:r>
    </w:p>
    <w:p w14:paraId="37D35A72" w14:textId="77777777" w:rsidR="0088585A" w:rsidRDefault="0088585A" w:rsidP="0088585A">
      <w:r>
        <w:t>This guide was created to help you figure out why and how to establish a program to manage the open source use and creation inside your company, as well as to show how your developers can make their own contributions to open source projects outside your operations. It will cover topics for open source offices including: roles and responsibilities, corporate structures, elements of an open source management program, how to choose and hire an open source program manager, and more.</w:t>
      </w:r>
    </w:p>
    <w:p w14:paraId="42419CE8" w14:textId="77777777" w:rsidR="00B97711" w:rsidRDefault="0088585A" w:rsidP="0088585A">
      <w:r>
        <w:rPr>
          <w:rFonts w:hint="eastAsia"/>
        </w:rPr>
        <w:t xml:space="preserve">「オープンソース　</w:t>
      </w:r>
      <w:r w:rsidR="00B04C62">
        <w:rPr>
          <w:rFonts w:hint="eastAsia"/>
        </w:rPr>
        <w:t>プログラムオフィス</w:t>
      </w:r>
      <w:r>
        <w:rPr>
          <w:rFonts w:hint="eastAsia"/>
        </w:rPr>
        <w:t>」はオープンソース</w:t>
      </w:r>
      <w:del w:id="0" w:author="工内 隆" w:date="2018-08-05T16:45:00Z">
        <w:r w:rsidDel="00A62EF2">
          <w:rPr>
            <w:rFonts w:hint="eastAsia"/>
          </w:rPr>
          <w:delText>が</w:delText>
        </w:r>
      </w:del>
      <w:ins w:id="1" w:author="工内 隆" w:date="2018-08-05T16:45:00Z">
        <w:r w:rsidR="00A62EF2">
          <w:rPr>
            <w:rFonts w:hint="eastAsia"/>
          </w:rPr>
          <w:t>を</w:t>
        </w:r>
        <w:commentRangeStart w:id="2"/>
        <w:r w:rsidR="00A62EF2">
          <w:rPr>
            <w:rFonts w:hint="eastAsia"/>
          </w:rPr>
          <w:t>サポート</w:t>
        </w:r>
      </w:ins>
      <w:commentRangeEnd w:id="2"/>
      <w:ins w:id="3" w:author="工内 隆" w:date="2018-08-05T16:48:00Z">
        <w:r w:rsidR="00A62EF2">
          <w:rPr>
            <w:rStyle w:val="ab"/>
          </w:rPr>
          <w:commentReference w:id="2"/>
        </w:r>
      </w:ins>
      <w:ins w:id="4" w:author="工内 隆" w:date="2018-08-05T16:46:00Z">
        <w:r w:rsidR="00A62EF2">
          <w:rPr>
            <w:rFonts w:hint="eastAsia"/>
          </w:rPr>
          <w:t>し、育成し、</w:t>
        </w:r>
      </w:ins>
      <w:r>
        <w:rPr>
          <w:rFonts w:hint="eastAsia"/>
        </w:rPr>
        <w:t>共用</w:t>
      </w:r>
      <w:ins w:id="5" w:author="工内 隆" w:date="2018-08-05T16:46:00Z">
        <w:r w:rsidR="00A62EF2">
          <w:rPr>
            <w:rFonts w:hint="eastAsia"/>
          </w:rPr>
          <w:t>し</w:t>
        </w:r>
      </w:ins>
      <w:r>
        <w:rPr>
          <w:rFonts w:hint="eastAsia"/>
        </w:rPr>
        <w:t>、</w:t>
      </w:r>
      <w:ins w:id="6" w:author="工内 隆" w:date="2018-08-05T16:46:00Z">
        <w:r w:rsidR="00A62EF2">
          <w:rPr>
            <w:rFonts w:hint="eastAsia"/>
          </w:rPr>
          <w:t>説明し、</w:t>
        </w:r>
      </w:ins>
      <w:del w:id="7" w:author="工内 隆" w:date="2018-08-05T16:46:00Z">
        <w:r w:rsidDel="00A62EF2">
          <w:rPr>
            <w:rFonts w:hint="eastAsia"/>
          </w:rPr>
          <w:delText>開発、サポート、</w:delText>
        </w:r>
      </w:del>
      <w:ins w:id="8" w:author="工内 隆" w:date="2018-08-05T16:46:00Z">
        <w:r w:rsidR="00A62EF2">
          <w:rPr>
            <w:rFonts w:hint="eastAsia"/>
          </w:rPr>
          <w:t>成長させ</w:t>
        </w:r>
      </w:ins>
      <w:del w:id="9" w:author="工内 隆" w:date="2018-08-05T16:47:00Z">
        <w:r w:rsidDel="00A62EF2">
          <w:rPr>
            <w:rFonts w:hint="eastAsia"/>
          </w:rPr>
          <w:delText>拡大され</w:delText>
        </w:r>
      </w:del>
      <w:r>
        <w:rPr>
          <w:rFonts w:hint="eastAsia"/>
        </w:rPr>
        <w:t>ていくため</w:t>
      </w:r>
      <w:ins w:id="10" w:author="工内 隆" w:date="2018-08-05T16:47:00Z">
        <w:r w:rsidR="00A62EF2">
          <w:rPr>
            <w:rFonts w:hint="eastAsia"/>
          </w:rPr>
          <w:t>に</w:t>
        </w:r>
      </w:ins>
      <w:del w:id="11" w:author="工内 隆" w:date="2018-08-05T16:47:00Z">
        <w:r w:rsidDel="00A62EF2">
          <w:rPr>
            <w:rFonts w:hint="eastAsia"/>
          </w:rPr>
          <w:delText>の</w:delText>
        </w:r>
      </w:del>
      <w:r>
        <w:rPr>
          <w:rFonts w:hint="eastAsia"/>
        </w:rPr>
        <w:t>企業内</w:t>
      </w:r>
      <w:r w:rsidR="007F1551">
        <w:rPr>
          <w:rFonts w:hint="eastAsia"/>
        </w:rPr>
        <w:t>で</w:t>
      </w:r>
      <w:r w:rsidR="007F1551" w:rsidRPr="007F1551">
        <w:rPr>
          <w:rFonts w:hint="eastAsia"/>
        </w:rPr>
        <w:t>中心となる</w:t>
      </w:r>
      <w:r>
        <w:rPr>
          <w:rFonts w:hint="eastAsia"/>
        </w:rPr>
        <w:t>組織です。その組織で、企業は明確</w:t>
      </w:r>
      <w:r w:rsidR="007F1551">
        <w:rPr>
          <w:rFonts w:hint="eastAsia"/>
        </w:rPr>
        <w:t>な</w:t>
      </w:r>
      <w:r>
        <w:rPr>
          <w:rFonts w:hint="eastAsia"/>
        </w:rPr>
        <w:t>オープンソース戦略</w:t>
      </w:r>
      <w:r w:rsidR="007F1551">
        <w:rPr>
          <w:rFonts w:hint="eastAsia"/>
        </w:rPr>
        <w:t>を</w:t>
      </w:r>
      <w:r>
        <w:rPr>
          <w:rFonts w:hint="eastAsia"/>
        </w:rPr>
        <w:t>確立し、それを遂行します。また、業務でオープンソース活用を成功させるため</w:t>
      </w:r>
      <w:r w:rsidR="007F1551">
        <w:rPr>
          <w:rFonts w:hint="eastAsia"/>
        </w:rPr>
        <w:t>に</w:t>
      </w:r>
      <w:r w:rsidR="00B97711">
        <w:rPr>
          <w:rFonts w:hint="eastAsia"/>
        </w:rPr>
        <w:t>必要な</w:t>
      </w:r>
      <w:ins w:id="12" w:author="工内 隆" w:date="2018-08-05T16:54:00Z">
        <w:r w:rsidR="00E373F5">
          <w:rPr>
            <w:rFonts w:hint="eastAsia"/>
          </w:rPr>
          <w:t>手段</w:t>
        </w:r>
      </w:ins>
      <w:del w:id="13" w:author="工内 隆" w:date="2018-08-05T16:54:00Z">
        <w:r w:rsidR="00B97711" w:rsidDel="00E373F5">
          <w:rPr>
            <w:rFonts w:hint="eastAsia"/>
          </w:rPr>
          <w:delText>ツール</w:delText>
        </w:r>
      </w:del>
      <w:r w:rsidR="00B97711">
        <w:rPr>
          <w:rFonts w:hint="eastAsia"/>
        </w:rPr>
        <w:t>を</w:t>
      </w:r>
      <w:ins w:id="14" w:author="工内 隆" w:date="2018-08-05T16:51:00Z">
        <w:r w:rsidR="00A62EF2">
          <w:rPr>
            <w:rFonts w:hint="eastAsia"/>
          </w:rPr>
          <w:t>企業内</w:t>
        </w:r>
      </w:ins>
      <w:del w:id="15" w:author="工内 隆" w:date="2018-08-05T16:51:00Z">
        <w:r w:rsidR="00B97711" w:rsidDel="00A62EF2">
          <w:rPr>
            <w:rFonts w:hint="eastAsia"/>
          </w:rPr>
          <w:delText>プロジェクト</w:delText>
        </w:r>
      </w:del>
      <w:r w:rsidR="00B97711">
        <w:rPr>
          <w:rFonts w:hint="eastAsia"/>
        </w:rPr>
        <w:t>のリーダ</w:t>
      </w:r>
      <w:r w:rsidR="006B44AC">
        <w:rPr>
          <w:rFonts w:hint="eastAsia"/>
        </w:rPr>
        <w:t>ー</w:t>
      </w:r>
      <w:r w:rsidR="00B97711">
        <w:rPr>
          <w:rFonts w:hint="eastAsia"/>
        </w:rPr>
        <w:t>、開発者、マーケッティング関係者などのスタッフに提供します。</w:t>
      </w:r>
    </w:p>
    <w:p w14:paraId="6A2D53C9" w14:textId="77777777" w:rsidR="0088585A" w:rsidRPr="0088585A" w:rsidRDefault="00B97711" w:rsidP="00C47CE0">
      <w:r>
        <w:rPr>
          <w:rFonts w:hint="eastAsia"/>
        </w:rPr>
        <w:t>このガイドは</w:t>
      </w:r>
      <w:r w:rsidRPr="00B97711">
        <w:rPr>
          <w:rFonts w:hint="eastAsia"/>
        </w:rPr>
        <w:t>、</w:t>
      </w:r>
      <w:r>
        <w:rPr>
          <w:rFonts w:hint="eastAsia"/>
        </w:rPr>
        <w:t>企業</w:t>
      </w:r>
      <w:r w:rsidRPr="00B97711">
        <w:rPr>
          <w:rFonts w:hint="eastAsia"/>
        </w:rPr>
        <w:t>内</w:t>
      </w:r>
      <w:ins w:id="16" w:author="工内 隆" w:date="2018-08-05T16:55:00Z">
        <w:r w:rsidR="00E373F5">
          <w:rPr>
            <w:rFonts w:hint="eastAsia"/>
          </w:rPr>
          <w:t>で</w:t>
        </w:r>
      </w:ins>
      <w:del w:id="17" w:author="工内 隆" w:date="2018-08-05T16:55:00Z">
        <w:r w:rsidRPr="00B97711" w:rsidDel="00E373F5">
          <w:rPr>
            <w:rFonts w:hint="eastAsia"/>
          </w:rPr>
          <w:delText>の</w:delText>
        </w:r>
      </w:del>
      <w:r w:rsidRPr="00B97711">
        <w:rPr>
          <w:rFonts w:hint="eastAsia"/>
        </w:rPr>
        <w:t>オープンソースの</w:t>
      </w:r>
      <w:r>
        <w:rPr>
          <w:rFonts w:hint="eastAsia"/>
        </w:rPr>
        <w:t>活用</w:t>
      </w:r>
      <w:r w:rsidR="007F1551">
        <w:rPr>
          <w:rFonts w:hint="eastAsia"/>
        </w:rPr>
        <w:t>、</w:t>
      </w:r>
      <w:r w:rsidRPr="00B97711">
        <w:rPr>
          <w:rFonts w:hint="eastAsia"/>
        </w:rPr>
        <w:t>作成を管理するため</w:t>
      </w:r>
      <w:ins w:id="18" w:author="工内 隆" w:date="2018-08-05T16:57:00Z">
        <w:r w:rsidR="00E373F5">
          <w:rPr>
            <w:rFonts w:hint="eastAsia"/>
          </w:rPr>
          <w:t>に</w:t>
        </w:r>
      </w:ins>
      <w:del w:id="19" w:author="工内 隆" w:date="2018-08-05T16:57:00Z">
        <w:r w:rsidRPr="00B97711" w:rsidDel="00E373F5">
          <w:rPr>
            <w:rFonts w:hint="eastAsia"/>
          </w:rPr>
          <w:delText>の</w:delText>
        </w:r>
      </w:del>
      <w:ins w:id="20" w:author="工内 隆" w:date="2018-08-05T16:55:00Z">
        <w:r w:rsidR="00E373F5">
          <w:rPr>
            <w:rFonts w:hint="eastAsia"/>
          </w:rPr>
          <w:t>オープンソース</w:t>
        </w:r>
      </w:ins>
      <w:ins w:id="21" w:author="工内 隆" w:date="2018-08-05T16:59:00Z">
        <w:r w:rsidR="00E373F5">
          <w:rPr>
            <w:rFonts w:hint="eastAsia"/>
          </w:rPr>
          <w:t xml:space="preserve">　</w:t>
        </w:r>
      </w:ins>
      <w:r w:rsidRPr="00B97711">
        <w:rPr>
          <w:rFonts w:hint="eastAsia"/>
        </w:rPr>
        <w:t>プログラムを作</w:t>
      </w:r>
      <w:del w:id="22" w:author="工内 隆" w:date="2018-08-05T16:57:00Z">
        <w:r w:rsidRPr="00B97711" w:rsidDel="00E373F5">
          <w:rPr>
            <w:rFonts w:hint="eastAsia"/>
          </w:rPr>
          <w:delText>成</w:delText>
        </w:r>
        <w:commentRangeStart w:id="23"/>
        <w:r w:rsidRPr="00B97711" w:rsidDel="00E373F5">
          <w:rPr>
            <w:rFonts w:hint="eastAsia"/>
          </w:rPr>
          <w:delText>す</w:delText>
        </w:r>
      </w:del>
      <w:r w:rsidRPr="00B97711">
        <w:rPr>
          <w:rFonts w:hint="eastAsia"/>
        </w:rPr>
        <w:t>る</w:t>
      </w:r>
      <w:commentRangeEnd w:id="23"/>
      <w:r w:rsidR="00F341D9">
        <w:rPr>
          <w:rStyle w:val="ab"/>
        </w:rPr>
        <w:commentReference w:id="23"/>
      </w:r>
      <w:r>
        <w:rPr>
          <w:rFonts w:hint="eastAsia"/>
        </w:rPr>
        <w:t>べき</w:t>
      </w:r>
      <w:r w:rsidRPr="00B97711">
        <w:rPr>
          <w:rFonts w:hint="eastAsia"/>
        </w:rPr>
        <w:t>理由と</w:t>
      </w:r>
      <w:ins w:id="24" w:author="工内 隆" w:date="2018-08-05T16:57:00Z">
        <w:r w:rsidR="00E373F5">
          <w:rPr>
            <w:rFonts w:hint="eastAsia"/>
          </w:rPr>
          <w:t>その</w:t>
        </w:r>
      </w:ins>
      <w:del w:id="25" w:author="工内 隆" w:date="2018-08-05T16:57:00Z">
        <w:r w:rsidDel="00E373F5">
          <w:rPr>
            <w:rFonts w:hint="eastAsia"/>
          </w:rPr>
          <w:delText>作成</w:delText>
        </w:r>
      </w:del>
      <w:r w:rsidRPr="00B97711">
        <w:rPr>
          <w:rFonts w:hint="eastAsia"/>
        </w:rPr>
        <w:t>方法を理解するのに役立ちます。また、開発者が</w:t>
      </w:r>
      <w:del w:id="26" w:author="工内 隆" w:date="2018-08-05T17:00:00Z">
        <w:r w:rsidRPr="00B97711" w:rsidDel="00E373F5">
          <w:rPr>
            <w:rFonts w:hint="eastAsia"/>
          </w:rPr>
          <w:delText>自分の</w:delText>
        </w:r>
      </w:del>
      <w:r w:rsidRPr="00B97711">
        <w:rPr>
          <w:rFonts w:hint="eastAsia"/>
        </w:rPr>
        <w:t>業務</w:t>
      </w:r>
      <w:del w:id="27" w:author="工内 隆" w:date="2018-08-05T17:00:00Z">
        <w:r w:rsidRPr="00B97711" w:rsidDel="00E373F5">
          <w:rPr>
            <w:rFonts w:hint="eastAsia"/>
          </w:rPr>
          <w:delText>以</w:delText>
        </w:r>
      </w:del>
      <w:r w:rsidRPr="00B97711">
        <w:rPr>
          <w:rFonts w:hint="eastAsia"/>
        </w:rPr>
        <w:t>外のオープンソース</w:t>
      </w:r>
      <w:r>
        <w:rPr>
          <w:rFonts w:hint="eastAsia"/>
        </w:rPr>
        <w:t xml:space="preserve">　</w:t>
      </w:r>
      <w:r w:rsidRPr="00B97711">
        <w:rPr>
          <w:rFonts w:hint="eastAsia"/>
        </w:rPr>
        <w:t>プロジェクトに貢献をする方法を示します。</w:t>
      </w:r>
      <w:r w:rsidR="00C47CE0">
        <w:rPr>
          <w:rFonts w:hint="eastAsia"/>
        </w:rPr>
        <w:t>このガイドは、オープンソース　オフィスについて、その</w:t>
      </w:r>
      <w:r w:rsidR="00C47CE0" w:rsidRPr="00C47CE0">
        <w:rPr>
          <w:rFonts w:hint="eastAsia"/>
        </w:rPr>
        <w:t>役割と責任、企業</w:t>
      </w:r>
      <w:r w:rsidR="00C47CE0">
        <w:rPr>
          <w:rFonts w:hint="eastAsia"/>
        </w:rPr>
        <w:t>組織</w:t>
      </w:r>
      <w:r w:rsidR="00C47CE0" w:rsidRPr="00C47CE0">
        <w:rPr>
          <w:rFonts w:hint="eastAsia"/>
        </w:rPr>
        <w:t>構造、オープンソース管理プログラム</w:t>
      </w:r>
      <w:r w:rsidR="00C47CE0">
        <w:rPr>
          <w:rFonts w:hint="eastAsia"/>
        </w:rPr>
        <w:t>が含むべき</w:t>
      </w:r>
      <w:r w:rsidR="00C47CE0" w:rsidRPr="00C47CE0">
        <w:rPr>
          <w:rFonts w:hint="eastAsia"/>
        </w:rPr>
        <w:t>要素、オープンソース</w:t>
      </w:r>
      <w:r w:rsidR="00C47CE0">
        <w:rPr>
          <w:rFonts w:hint="eastAsia"/>
        </w:rPr>
        <w:t xml:space="preserve">　</w:t>
      </w:r>
      <w:r w:rsidR="00C47CE0" w:rsidRPr="00C47CE0">
        <w:rPr>
          <w:rFonts w:hint="eastAsia"/>
        </w:rPr>
        <w:t>プログラム</w:t>
      </w:r>
      <w:ins w:id="28" w:author="工内 隆" w:date="2018-08-05T16:59:00Z">
        <w:r w:rsidR="00E373F5">
          <w:rPr>
            <w:rFonts w:hint="eastAsia"/>
          </w:rPr>
          <w:t>マネージャー</w:t>
        </w:r>
      </w:ins>
      <w:del w:id="29" w:author="工内 隆" w:date="2018-08-05T16:59:00Z">
        <w:r w:rsidR="00C47CE0" w:rsidRPr="00C47CE0" w:rsidDel="00E373F5">
          <w:rPr>
            <w:rFonts w:hint="eastAsia"/>
          </w:rPr>
          <w:delText>管理者</w:delText>
        </w:r>
      </w:del>
      <w:r w:rsidR="00C47CE0" w:rsidRPr="00C47CE0">
        <w:rPr>
          <w:rFonts w:hint="eastAsia"/>
        </w:rPr>
        <w:t>の選び</w:t>
      </w:r>
      <w:r w:rsidR="00C47CE0">
        <w:rPr>
          <w:rFonts w:hint="eastAsia"/>
        </w:rPr>
        <w:t>方や</w:t>
      </w:r>
      <w:r w:rsidR="00C47CE0" w:rsidRPr="00C47CE0">
        <w:rPr>
          <w:rFonts w:hint="eastAsia"/>
        </w:rPr>
        <w:t>採用方法など、オープンソース</w:t>
      </w:r>
      <w:r w:rsidR="00C47CE0">
        <w:rPr>
          <w:rFonts w:hint="eastAsia"/>
        </w:rPr>
        <w:t xml:space="preserve">　</w:t>
      </w:r>
      <w:r w:rsidR="00C47CE0" w:rsidRPr="00C47CE0">
        <w:rPr>
          <w:rFonts w:hint="eastAsia"/>
        </w:rPr>
        <w:t>オフィスのトピックを</w:t>
      </w:r>
      <w:r w:rsidR="00C47CE0">
        <w:rPr>
          <w:rFonts w:hint="eastAsia"/>
        </w:rPr>
        <w:t>広く扱っています。</w:t>
      </w:r>
    </w:p>
    <w:p w14:paraId="67F42840" w14:textId="77777777" w:rsidR="0088585A" w:rsidRDefault="0088585A" w:rsidP="0088585A"/>
    <w:p w14:paraId="1CB8FE1D" w14:textId="77777777" w:rsidR="0088585A" w:rsidRDefault="0088585A" w:rsidP="0088585A">
      <w:r>
        <w:t>Contents</w:t>
      </w:r>
    </w:p>
    <w:p w14:paraId="7FF9505C" w14:textId="77777777" w:rsidR="004316DF" w:rsidRDefault="004316DF" w:rsidP="0088585A">
      <w:r>
        <w:rPr>
          <w:rFonts w:hint="eastAsia"/>
        </w:rPr>
        <w:t>内容</w:t>
      </w:r>
    </w:p>
    <w:p w14:paraId="1A8CD19C" w14:textId="77777777" w:rsidR="004316DF" w:rsidRDefault="004316DF" w:rsidP="0088585A"/>
    <w:p w14:paraId="27520EA3" w14:textId="77777777" w:rsidR="0088585A" w:rsidRDefault="0088585A" w:rsidP="0088585A">
      <w:r>
        <w:t>Why create an open source program office</w:t>
      </w:r>
    </w:p>
    <w:p w14:paraId="12084933" w14:textId="77777777" w:rsidR="004316DF" w:rsidRDefault="004316DF" w:rsidP="0088585A">
      <w:r>
        <w:rPr>
          <w:rFonts w:hint="eastAsia"/>
        </w:rPr>
        <w:t xml:space="preserve">なぜ、オープンソース　</w:t>
      </w:r>
      <w:r w:rsidR="00B04C62">
        <w:rPr>
          <w:rFonts w:hint="eastAsia"/>
        </w:rPr>
        <w:t>プログラムオフィス</w:t>
      </w:r>
      <w:ins w:id="30" w:author="工内 隆" w:date="2018-08-05T17:07:00Z">
        <w:r w:rsidR="00F341D9">
          <w:rPr>
            <w:rFonts w:hint="eastAsia"/>
          </w:rPr>
          <w:t>の設立</w:t>
        </w:r>
      </w:ins>
      <w:r>
        <w:rPr>
          <w:rFonts w:hint="eastAsia"/>
        </w:rPr>
        <w:t>が必要か</w:t>
      </w:r>
    </w:p>
    <w:p w14:paraId="62ECF607" w14:textId="77777777" w:rsidR="0088585A" w:rsidRDefault="0088585A" w:rsidP="0088585A">
      <w:r>
        <w:t>Role of an open source program office</w:t>
      </w:r>
    </w:p>
    <w:p w14:paraId="37A755D7" w14:textId="77777777" w:rsidR="004316DF" w:rsidRDefault="004316DF" w:rsidP="0088585A">
      <w:r>
        <w:rPr>
          <w:rFonts w:hint="eastAsia"/>
        </w:rPr>
        <w:lastRenderedPageBreak/>
        <w:t xml:space="preserve">オープンソース　</w:t>
      </w:r>
      <w:r w:rsidR="00B04C62">
        <w:rPr>
          <w:rFonts w:hint="eastAsia"/>
        </w:rPr>
        <w:t>プログラムオフィス</w:t>
      </w:r>
      <w:r>
        <w:rPr>
          <w:rFonts w:hint="eastAsia"/>
        </w:rPr>
        <w:t>の役割</w:t>
      </w:r>
    </w:p>
    <w:p w14:paraId="2994F724" w14:textId="77777777" w:rsidR="004316DF" w:rsidRDefault="004316DF" w:rsidP="0088585A"/>
    <w:p w14:paraId="52D9F858" w14:textId="77777777" w:rsidR="0088585A" w:rsidRDefault="0088585A" w:rsidP="0088585A">
      <w:r>
        <w:t>Example: Open source at Google</w:t>
      </w:r>
    </w:p>
    <w:p w14:paraId="0F1920C3" w14:textId="77777777" w:rsidR="004316DF" w:rsidRDefault="00E373F5" w:rsidP="0088585A">
      <w:ins w:id="31" w:author="工内 隆" w:date="2018-08-05T17:00:00Z">
        <w:r>
          <w:rPr>
            <w:rFonts w:hint="eastAsia"/>
          </w:rPr>
          <w:t>事例：</w:t>
        </w:r>
      </w:ins>
      <w:r w:rsidR="004316DF">
        <w:rPr>
          <w:rFonts w:hint="eastAsia"/>
        </w:rPr>
        <w:t>Google</w:t>
      </w:r>
      <w:r w:rsidR="004316DF">
        <w:rPr>
          <w:rFonts w:hint="eastAsia"/>
        </w:rPr>
        <w:t>社でのオープンソース</w:t>
      </w:r>
    </w:p>
    <w:p w14:paraId="520A95AE" w14:textId="77777777" w:rsidR="004316DF" w:rsidRDefault="004316DF" w:rsidP="0088585A"/>
    <w:p w14:paraId="7B1D20EE" w14:textId="77777777" w:rsidR="0088585A" w:rsidRDefault="0088585A" w:rsidP="0088585A">
      <w:r>
        <w:t>Establishing an open source office</w:t>
      </w:r>
    </w:p>
    <w:p w14:paraId="278539CE" w14:textId="77777777" w:rsidR="004316DF" w:rsidRDefault="004316DF" w:rsidP="0088585A">
      <w:r>
        <w:rPr>
          <w:rFonts w:hint="eastAsia"/>
        </w:rPr>
        <w:t>オープンソース　オフィスの設立</w:t>
      </w:r>
    </w:p>
    <w:p w14:paraId="3D076AAE" w14:textId="77777777" w:rsidR="004316DF" w:rsidRDefault="004316DF" w:rsidP="0088585A"/>
    <w:p w14:paraId="60945CB1" w14:textId="77777777" w:rsidR="0088585A" w:rsidRDefault="0088585A" w:rsidP="0088585A">
      <w:r>
        <w:t>Program structure</w:t>
      </w:r>
    </w:p>
    <w:p w14:paraId="36B4D715" w14:textId="77777777" w:rsidR="004316DF" w:rsidRDefault="00F341D9" w:rsidP="0088585A">
      <w:ins w:id="32" w:author="工内 隆" w:date="2018-08-05T17:04:00Z">
        <w:r>
          <w:rPr>
            <w:rFonts w:hint="eastAsia"/>
          </w:rPr>
          <w:t xml:space="preserve">オープンソース　</w:t>
        </w:r>
      </w:ins>
      <w:r w:rsidR="004316DF">
        <w:rPr>
          <w:rFonts w:hint="eastAsia"/>
        </w:rPr>
        <w:t>プログラム</w:t>
      </w:r>
      <w:ins w:id="33" w:author="工内 隆" w:date="2018-08-05T17:04:00Z">
        <w:r>
          <w:rPr>
            <w:rFonts w:hint="eastAsia"/>
          </w:rPr>
          <w:t>の構造</w:t>
        </w:r>
      </w:ins>
      <w:del w:id="34" w:author="工内 隆" w:date="2018-08-05T17:04:00Z">
        <w:r w:rsidR="004316DF" w:rsidDel="00F341D9">
          <w:rPr>
            <w:rFonts w:hint="eastAsia"/>
          </w:rPr>
          <w:delText>構成</w:delText>
        </w:r>
      </w:del>
    </w:p>
    <w:p w14:paraId="52ABFFDE" w14:textId="77777777" w:rsidR="004316DF" w:rsidRDefault="004316DF" w:rsidP="0088585A"/>
    <w:p w14:paraId="2B83CD2E" w14:textId="77777777" w:rsidR="0088585A" w:rsidRDefault="0088585A" w:rsidP="0088585A">
      <w:r>
        <w:t>Management roles</w:t>
      </w:r>
    </w:p>
    <w:p w14:paraId="7A6315E7" w14:textId="77777777" w:rsidR="004316DF" w:rsidRDefault="004316DF" w:rsidP="0088585A">
      <w:r>
        <w:rPr>
          <w:rFonts w:hint="eastAsia"/>
        </w:rPr>
        <w:t>マネージメントの役割</w:t>
      </w:r>
    </w:p>
    <w:p w14:paraId="464C47F6" w14:textId="77777777" w:rsidR="004316DF" w:rsidRDefault="004316DF" w:rsidP="0088585A"/>
    <w:p w14:paraId="77718ABF" w14:textId="77777777" w:rsidR="0088585A" w:rsidRDefault="0088585A" w:rsidP="0088585A">
      <w:r>
        <w:t>Setting policy and processes</w:t>
      </w:r>
    </w:p>
    <w:p w14:paraId="59E4AE2E" w14:textId="77777777" w:rsidR="00D66B5B" w:rsidRDefault="00D66B5B" w:rsidP="0088585A">
      <w:r>
        <w:rPr>
          <w:rFonts w:hint="eastAsia"/>
        </w:rPr>
        <w:t>ポリシーとプロセスの設定</w:t>
      </w:r>
    </w:p>
    <w:p w14:paraId="34FB1106" w14:textId="77777777" w:rsidR="007F1551" w:rsidRDefault="007F1551" w:rsidP="0088585A"/>
    <w:p w14:paraId="1EC8E5C1" w14:textId="77777777" w:rsidR="0088585A" w:rsidRDefault="0088585A" w:rsidP="0088585A">
      <w:r>
        <w:t>Final words</w:t>
      </w:r>
    </w:p>
    <w:p w14:paraId="1C22D709" w14:textId="77777777" w:rsidR="00D66B5B" w:rsidRDefault="007F1551" w:rsidP="0088585A">
      <w:r>
        <w:rPr>
          <w:rFonts w:hint="eastAsia"/>
        </w:rPr>
        <w:t>結論</w:t>
      </w:r>
    </w:p>
    <w:p w14:paraId="7FA03767" w14:textId="77777777" w:rsidR="00D66B5B" w:rsidRDefault="00D66B5B" w:rsidP="0088585A"/>
    <w:p w14:paraId="407A6108" w14:textId="77777777" w:rsidR="0088585A" w:rsidRDefault="0088585A" w:rsidP="0088585A">
      <w:r>
        <w:t>Job listing template</w:t>
      </w:r>
    </w:p>
    <w:p w14:paraId="31E93810" w14:textId="77777777" w:rsidR="00D66B5B" w:rsidRDefault="007F1551" w:rsidP="0088585A">
      <w:r>
        <w:rPr>
          <w:rFonts w:hint="eastAsia"/>
        </w:rPr>
        <w:t>求人情報の</w:t>
      </w:r>
      <w:r w:rsidR="00D66B5B">
        <w:rPr>
          <w:rFonts w:hint="eastAsia"/>
        </w:rPr>
        <w:t>テンプレート</w:t>
      </w:r>
    </w:p>
    <w:p w14:paraId="5B189494" w14:textId="77777777" w:rsidR="00D66B5B" w:rsidRDefault="00D66B5B" w:rsidP="0088585A"/>
    <w:p w14:paraId="5908D8A4" w14:textId="77777777" w:rsidR="0088585A" w:rsidRDefault="0088585A" w:rsidP="0088585A">
      <w:r>
        <w:t>View All Guides »</w:t>
      </w:r>
    </w:p>
    <w:p w14:paraId="436BF47A" w14:textId="77777777" w:rsidR="0088585A" w:rsidRDefault="0088585A" w:rsidP="0088585A">
      <w:r>
        <w:t>Contribute on GitHub »</w:t>
      </w:r>
    </w:p>
    <w:p w14:paraId="1F8ED18D" w14:textId="77777777" w:rsidR="0088585A" w:rsidRDefault="0088585A" w:rsidP="0088585A"/>
    <w:p w14:paraId="4509D0E9" w14:textId="77777777" w:rsidR="0088585A" w:rsidRDefault="0088585A" w:rsidP="0088585A">
      <w:r>
        <w:t>Contributors to this Guide</w:t>
      </w:r>
    </w:p>
    <w:p w14:paraId="24A04773" w14:textId="77777777" w:rsidR="002617F3" w:rsidRDefault="002617F3" w:rsidP="0088585A">
      <w:r>
        <w:rPr>
          <w:rFonts w:hint="eastAsia"/>
        </w:rPr>
        <w:t>このガイド作成に貢献した人</w:t>
      </w:r>
    </w:p>
    <w:p w14:paraId="33E1C139" w14:textId="77777777" w:rsidR="002617F3" w:rsidRDefault="002617F3" w:rsidP="0088585A"/>
    <w:p w14:paraId="76BE7541" w14:textId="77777777" w:rsidR="0088585A" w:rsidRDefault="0088585A" w:rsidP="0088585A">
      <w:r>
        <w:t xml:space="preserve">Chris </w:t>
      </w:r>
      <w:proofErr w:type="spellStart"/>
      <w:r>
        <w:t>Aniszczyk</w:t>
      </w:r>
      <w:proofErr w:type="spellEnd"/>
    </w:p>
    <w:p w14:paraId="03A53EBF" w14:textId="77777777" w:rsidR="0088585A" w:rsidRDefault="0088585A" w:rsidP="0088585A">
      <w:r>
        <w:t xml:space="preserve">Chris </w:t>
      </w:r>
      <w:proofErr w:type="spellStart"/>
      <w:r>
        <w:t>Aniszczyk</w:t>
      </w:r>
      <w:proofErr w:type="spellEnd"/>
    </w:p>
    <w:p w14:paraId="7564C9E0" w14:textId="77777777" w:rsidR="0088585A" w:rsidRDefault="0088585A" w:rsidP="0088585A">
      <w:r>
        <w:t>COO</w:t>
      </w:r>
    </w:p>
    <w:p w14:paraId="36A181D3" w14:textId="77777777" w:rsidR="0088585A" w:rsidRDefault="0088585A" w:rsidP="0088585A">
      <w:r>
        <w:t>Cloud Native Computing Foundation</w:t>
      </w:r>
    </w:p>
    <w:p w14:paraId="6CFE4168" w14:textId="77777777" w:rsidR="0088585A" w:rsidRDefault="0088585A" w:rsidP="0088585A"/>
    <w:p w14:paraId="7120371A" w14:textId="77777777" w:rsidR="0088585A" w:rsidRDefault="0088585A" w:rsidP="0088585A">
      <w:r>
        <w:t xml:space="preserve">Jeff </w:t>
      </w:r>
      <w:proofErr w:type="spellStart"/>
      <w:r>
        <w:t>McAffer</w:t>
      </w:r>
      <w:proofErr w:type="spellEnd"/>
    </w:p>
    <w:p w14:paraId="7BEED841" w14:textId="77777777" w:rsidR="007F1551" w:rsidRDefault="007F1551" w:rsidP="007F1551">
      <w:r>
        <w:t xml:space="preserve">Jeff </w:t>
      </w:r>
      <w:proofErr w:type="spellStart"/>
      <w:r>
        <w:t>McAffer</w:t>
      </w:r>
      <w:proofErr w:type="spellEnd"/>
    </w:p>
    <w:p w14:paraId="14EB208A" w14:textId="77777777" w:rsidR="007F1551" w:rsidRDefault="007F1551" w:rsidP="007F1551">
      <w:r>
        <w:lastRenderedPageBreak/>
        <w:t>Director, Open Source Programs Office</w:t>
      </w:r>
    </w:p>
    <w:p w14:paraId="1B4C0967" w14:textId="77777777" w:rsidR="007F1551" w:rsidRDefault="007F1551" w:rsidP="007F1551">
      <w:r>
        <w:t>Microsoft</w:t>
      </w:r>
    </w:p>
    <w:p w14:paraId="4F1181E5" w14:textId="77777777" w:rsidR="0088585A" w:rsidRDefault="0088585A" w:rsidP="0088585A"/>
    <w:p w14:paraId="6DB100FC" w14:textId="77777777" w:rsidR="0088585A" w:rsidRDefault="0088585A" w:rsidP="0088585A">
      <w:r>
        <w:t>Will Norris</w:t>
      </w:r>
    </w:p>
    <w:p w14:paraId="3A7FB8BC" w14:textId="77777777" w:rsidR="0088585A" w:rsidRDefault="0088585A" w:rsidP="0088585A">
      <w:r>
        <w:t>Will Norris</w:t>
      </w:r>
    </w:p>
    <w:p w14:paraId="50DEE16F" w14:textId="77777777" w:rsidR="0088585A" w:rsidRDefault="0088585A" w:rsidP="0088585A">
      <w:r>
        <w:t>Open Source Office Manager</w:t>
      </w:r>
    </w:p>
    <w:p w14:paraId="117B30B3" w14:textId="77777777" w:rsidR="0088585A" w:rsidRDefault="0088585A" w:rsidP="0088585A">
      <w:r>
        <w:t>Google</w:t>
      </w:r>
    </w:p>
    <w:p w14:paraId="3E08008B" w14:textId="77777777" w:rsidR="0088585A" w:rsidRDefault="0088585A" w:rsidP="0088585A"/>
    <w:p w14:paraId="5409B334" w14:textId="77777777" w:rsidR="0088585A" w:rsidRDefault="0088585A" w:rsidP="0088585A">
      <w:r>
        <w:t xml:space="preserve">Andrew </w:t>
      </w:r>
      <w:proofErr w:type="spellStart"/>
      <w:r>
        <w:t>Spyker</w:t>
      </w:r>
      <w:proofErr w:type="spellEnd"/>
    </w:p>
    <w:p w14:paraId="132CC283" w14:textId="77777777" w:rsidR="0088585A" w:rsidRDefault="0088585A" w:rsidP="0088585A">
      <w:r>
        <w:t xml:space="preserve">Andrew </w:t>
      </w:r>
      <w:proofErr w:type="spellStart"/>
      <w:r>
        <w:t>Spyker</w:t>
      </w:r>
      <w:proofErr w:type="spellEnd"/>
    </w:p>
    <w:p w14:paraId="372ECF4B" w14:textId="77777777" w:rsidR="0088585A" w:rsidRDefault="0088585A" w:rsidP="0088585A">
      <w:r>
        <w:t>Container Cloud Manager</w:t>
      </w:r>
    </w:p>
    <w:p w14:paraId="19D33076" w14:textId="77777777" w:rsidR="0088585A" w:rsidRDefault="0088585A" w:rsidP="0088585A">
      <w:r>
        <w:t>Netflix</w:t>
      </w:r>
    </w:p>
    <w:p w14:paraId="55F6EBE4" w14:textId="77777777" w:rsidR="0088585A" w:rsidRDefault="0088585A" w:rsidP="0088585A"/>
    <w:p w14:paraId="7CC47F89" w14:textId="77777777" w:rsidR="0088585A" w:rsidRDefault="0088585A" w:rsidP="0088585A">
      <w:r>
        <w:t>Section 1</w:t>
      </w:r>
    </w:p>
    <w:p w14:paraId="195DB8B0" w14:textId="77777777" w:rsidR="0088585A" w:rsidRDefault="002617F3" w:rsidP="0088585A">
      <w:r>
        <w:rPr>
          <w:rFonts w:hint="eastAsia"/>
        </w:rPr>
        <w:t xml:space="preserve">セクション　</w:t>
      </w:r>
      <w:r>
        <w:rPr>
          <w:rFonts w:hint="eastAsia"/>
        </w:rPr>
        <w:t>1</w:t>
      </w:r>
    </w:p>
    <w:p w14:paraId="3B82EC9D" w14:textId="77777777" w:rsidR="002617F3" w:rsidRDefault="002617F3" w:rsidP="0088585A"/>
    <w:p w14:paraId="28BC111D" w14:textId="77777777" w:rsidR="0088585A" w:rsidRDefault="0088585A" w:rsidP="0088585A">
      <w:r>
        <w:t>Why create an open source program office</w:t>
      </w:r>
    </w:p>
    <w:p w14:paraId="51E9435A" w14:textId="77777777" w:rsidR="002617F3" w:rsidRDefault="00F341D9" w:rsidP="0088585A">
      <w:ins w:id="35" w:author="工内 隆" w:date="2018-08-05T17:06:00Z">
        <w:r>
          <w:rPr>
            <w:rFonts w:hint="eastAsia"/>
          </w:rPr>
          <w:t>なぜ、</w:t>
        </w:r>
      </w:ins>
      <w:r w:rsidR="002617F3">
        <w:rPr>
          <w:rFonts w:hint="eastAsia"/>
        </w:rPr>
        <w:t xml:space="preserve">オープンソース　</w:t>
      </w:r>
      <w:r w:rsidR="00B04C62">
        <w:rPr>
          <w:rFonts w:hint="eastAsia"/>
        </w:rPr>
        <w:t>プログラムオフィス</w:t>
      </w:r>
      <w:r w:rsidR="002617F3">
        <w:rPr>
          <w:rFonts w:hint="eastAsia"/>
        </w:rPr>
        <w:t>の設立が必要</w:t>
      </w:r>
      <w:ins w:id="36" w:author="工内 隆" w:date="2018-08-05T17:07:00Z">
        <w:r>
          <w:rPr>
            <w:rFonts w:hint="eastAsia"/>
          </w:rPr>
          <w:t>か</w:t>
        </w:r>
      </w:ins>
      <w:del w:id="37" w:author="工内 隆" w:date="2018-08-05T17:07:00Z">
        <w:r w:rsidR="002617F3" w:rsidDel="00F341D9">
          <w:rPr>
            <w:rFonts w:hint="eastAsia"/>
          </w:rPr>
          <w:delText>な理由</w:delText>
        </w:r>
      </w:del>
    </w:p>
    <w:p w14:paraId="7CC9A7E9" w14:textId="77777777" w:rsidR="002617F3" w:rsidRDefault="002617F3" w:rsidP="0088585A"/>
    <w:p w14:paraId="5F3B9C24" w14:textId="77777777" w:rsidR="0088585A" w:rsidRDefault="0088585A" w:rsidP="0088585A">
      <w:r>
        <w:t>Open source software is widely used today by companies in a broad range of industries from retail to finance to automotive, and more, but it’s not always fully understood by the executive leaders and decision-makers running the operations.</w:t>
      </w:r>
    </w:p>
    <w:p w14:paraId="0CE1ECB8" w14:textId="77777777" w:rsidR="0088585A" w:rsidRDefault="002617F3" w:rsidP="0088585A">
      <w:r>
        <w:rPr>
          <w:rFonts w:hint="eastAsia"/>
        </w:rPr>
        <w:t>オープンソース　ソフトウェアは</w:t>
      </w:r>
      <w:r w:rsidRPr="002617F3">
        <w:rPr>
          <w:rFonts w:hint="eastAsia"/>
        </w:rPr>
        <w:t>、今日、小売から金融、自動車など幅広い業界の企業</w:t>
      </w:r>
      <w:r>
        <w:rPr>
          <w:rFonts w:hint="eastAsia"/>
        </w:rPr>
        <w:t>で</w:t>
      </w:r>
      <w:del w:id="38" w:author="工内 隆" w:date="2018-08-05T17:08:00Z">
        <w:r w:rsidRPr="002617F3" w:rsidDel="00F341D9">
          <w:rPr>
            <w:rFonts w:hint="eastAsia"/>
          </w:rPr>
          <w:delText>幅</w:delText>
        </w:r>
      </w:del>
      <w:r w:rsidRPr="002617F3">
        <w:rPr>
          <w:rFonts w:hint="eastAsia"/>
        </w:rPr>
        <w:t>広く</w:t>
      </w:r>
      <w:commentRangeStart w:id="39"/>
      <w:r w:rsidRPr="002617F3">
        <w:rPr>
          <w:rFonts w:hint="eastAsia"/>
        </w:rPr>
        <w:t>使用</w:t>
      </w:r>
      <w:commentRangeEnd w:id="39"/>
      <w:r w:rsidR="00F341D9">
        <w:rPr>
          <w:rStyle w:val="ab"/>
        </w:rPr>
        <w:commentReference w:id="39"/>
      </w:r>
      <w:r>
        <w:rPr>
          <w:rFonts w:hint="eastAsia"/>
        </w:rPr>
        <w:t>されて</w:t>
      </w:r>
      <w:r w:rsidRPr="002617F3">
        <w:rPr>
          <w:rFonts w:hint="eastAsia"/>
        </w:rPr>
        <w:t>いますが、</w:t>
      </w:r>
      <w:r>
        <w:rPr>
          <w:rFonts w:hint="eastAsia"/>
        </w:rPr>
        <w:t>企業</w:t>
      </w:r>
      <w:r w:rsidRPr="002617F3">
        <w:rPr>
          <w:rFonts w:hint="eastAsia"/>
        </w:rPr>
        <w:t>を運営する</w:t>
      </w:r>
      <w:r>
        <w:rPr>
          <w:rFonts w:hint="eastAsia"/>
        </w:rPr>
        <w:t>経営</w:t>
      </w:r>
      <w:r w:rsidRPr="002617F3">
        <w:rPr>
          <w:rFonts w:hint="eastAsia"/>
        </w:rPr>
        <w:t>幹部や意思決定者</w:t>
      </w:r>
      <w:r>
        <w:rPr>
          <w:rFonts w:hint="eastAsia"/>
        </w:rPr>
        <w:t>のすべてが</w:t>
      </w:r>
      <w:r w:rsidR="006C3F25">
        <w:rPr>
          <w:rFonts w:hint="eastAsia"/>
        </w:rPr>
        <w:t>オープンソース　ソフトウェアを十分に</w:t>
      </w:r>
      <w:r w:rsidRPr="002617F3">
        <w:rPr>
          <w:rFonts w:hint="eastAsia"/>
        </w:rPr>
        <w:t>理解しているわけではありません</w:t>
      </w:r>
    </w:p>
    <w:p w14:paraId="524307F0" w14:textId="77777777" w:rsidR="002617F3" w:rsidRDefault="002617F3" w:rsidP="0088585A"/>
    <w:p w14:paraId="70946BC2" w14:textId="77777777" w:rsidR="0088585A" w:rsidRDefault="0088585A" w:rsidP="0088585A">
      <w:r>
        <w:t>A key problem is that while enterprises develop and follow traditional business plans which dictate their operations and goals, open source software can be baffling. Open source innovation has a methodology of its own and doesn’t follow traditional business processes. One of its biggest differences is that open source development is collaborative, while traditional software and business practices are proprietary and closed. For many businesses, the needed change in philosophy when approaching open source use doesn’t come easily or naturally.</w:t>
      </w:r>
    </w:p>
    <w:p w14:paraId="08F6EF0F" w14:textId="77777777" w:rsidR="0088585A" w:rsidRDefault="006C3F25" w:rsidP="0088585A">
      <w:r w:rsidRPr="006C3F25">
        <w:rPr>
          <w:rFonts w:hint="eastAsia"/>
        </w:rPr>
        <w:t>重要な問題は、企業が</w:t>
      </w:r>
      <w:r>
        <w:rPr>
          <w:rFonts w:hint="eastAsia"/>
        </w:rPr>
        <w:t>、</w:t>
      </w:r>
      <w:r w:rsidRPr="006C3F25">
        <w:rPr>
          <w:rFonts w:hint="eastAsia"/>
        </w:rPr>
        <w:t>業務や目標を</w:t>
      </w:r>
      <w:r>
        <w:rPr>
          <w:rFonts w:hint="eastAsia"/>
        </w:rPr>
        <w:t>定める</w:t>
      </w:r>
      <w:ins w:id="40" w:author="工内 隆" w:date="2018-08-05T17:15:00Z">
        <w:r w:rsidR="00225612">
          <w:rPr>
            <w:rFonts w:hint="eastAsia"/>
          </w:rPr>
          <w:t>際に</w:t>
        </w:r>
      </w:ins>
      <w:r w:rsidRPr="006C3F25">
        <w:rPr>
          <w:rFonts w:hint="eastAsia"/>
        </w:rPr>
        <w:t>伝統的な</w:t>
      </w:r>
      <w:ins w:id="41" w:author="工内 隆" w:date="2018-08-05T17:15:00Z">
        <w:r w:rsidR="00225612">
          <w:rPr>
            <w:rFonts w:hint="eastAsia"/>
          </w:rPr>
          <w:t>やり方で</w:t>
        </w:r>
      </w:ins>
      <w:r w:rsidRPr="006C3F25">
        <w:rPr>
          <w:rFonts w:hint="eastAsia"/>
        </w:rPr>
        <w:t>ビジネスプランを</w:t>
      </w:r>
      <w:r>
        <w:rPr>
          <w:rFonts w:hint="eastAsia"/>
        </w:rPr>
        <w:lastRenderedPageBreak/>
        <w:t>作成</w:t>
      </w:r>
      <w:r w:rsidRPr="006C3F25">
        <w:rPr>
          <w:rFonts w:hint="eastAsia"/>
        </w:rPr>
        <w:t>し、それ</w:t>
      </w:r>
      <w:r>
        <w:rPr>
          <w:rFonts w:hint="eastAsia"/>
        </w:rPr>
        <w:t>をフォローしていくなかで、</w:t>
      </w:r>
      <w:r w:rsidRPr="006C3F25">
        <w:rPr>
          <w:rFonts w:hint="eastAsia"/>
        </w:rPr>
        <w:t>オープンソース</w:t>
      </w:r>
      <w:r>
        <w:rPr>
          <w:rFonts w:hint="eastAsia"/>
        </w:rPr>
        <w:t xml:space="preserve">　</w:t>
      </w:r>
      <w:r w:rsidRPr="006C3F25">
        <w:rPr>
          <w:rFonts w:hint="eastAsia"/>
        </w:rPr>
        <w:t>ソフトウェアが</w:t>
      </w:r>
      <w:r>
        <w:rPr>
          <w:rFonts w:hint="eastAsia"/>
        </w:rPr>
        <w:t>ビジネスプランの遂行に影響を与える</w:t>
      </w:r>
      <w:r w:rsidRPr="006C3F25">
        <w:rPr>
          <w:rFonts w:hint="eastAsia"/>
        </w:rPr>
        <w:t>可能性があるということです。オープンソース</w:t>
      </w:r>
      <w:r>
        <w:rPr>
          <w:rFonts w:hint="eastAsia"/>
        </w:rPr>
        <w:t xml:space="preserve">　イノベーション</w:t>
      </w:r>
      <w:r w:rsidRPr="006C3F25">
        <w:rPr>
          <w:rFonts w:hint="eastAsia"/>
        </w:rPr>
        <w:t>は独自の方法論を持ち、従来のビジネスプロセスに従わない</w:t>
      </w:r>
      <w:r w:rsidR="0070409E">
        <w:rPr>
          <w:rFonts w:hint="eastAsia"/>
        </w:rPr>
        <w:t>点があるからです。</w:t>
      </w:r>
      <w:r w:rsidRPr="006C3F25">
        <w:rPr>
          <w:rFonts w:hint="eastAsia"/>
        </w:rPr>
        <w:t>最も大きな違いの</w:t>
      </w:r>
      <w:r w:rsidR="0080448C">
        <w:rPr>
          <w:rFonts w:hint="eastAsia"/>
        </w:rPr>
        <w:t>ひと</w:t>
      </w:r>
      <w:r w:rsidRPr="006C3F25">
        <w:rPr>
          <w:rFonts w:hint="eastAsia"/>
        </w:rPr>
        <w:t>つは、</w:t>
      </w:r>
      <w:del w:id="42" w:author="工内 隆" w:date="2018-08-05T17:20:00Z">
        <w:r w:rsidRPr="006C3F25" w:rsidDel="00225612">
          <w:rPr>
            <w:rFonts w:hint="eastAsia"/>
          </w:rPr>
          <w:delText>オープンソースの開発は</w:delText>
        </w:r>
        <w:r w:rsidR="0070409E" w:rsidDel="00225612">
          <w:rPr>
            <w:rFonts w:hint="eastAsia"/>
          </w:rPr>
          <w:delText>協業</w:delText>
        </w:r>
        <w:r w:rsidRPr="006C3F25" w:rsidDel="00225612">
          <w:rPr>
            <w:rFonts w:hint="eastAsia"/>
          </w:rPr>
          <w:delText>作業であり、</w:delText>
        </w:r>
      </w:del>
      <w:r w:rsidRPr="006C3F25">
        <w:rPr>
          <w:rFonts w:hint="eastAsia"/>
        </w:rPr>
        <w:t>従来のソフトウェア</w:t>
      </w:r>
      <w:ins w:id="43" w:author="工内 隆" w:date="2018-08-05T17:22:00Z">
        <w:r w:rsidR="00225612">
          <w:rPr>
            <w:rFonts w:hint="eastAsia"/>
          </w:rPr>
          <w:t>周りの</w:t>
        </w:r>
      </w:ins>
      <w:del w:id="44" w:author="工内 隆" w:date="2018-08-05T17:22:00Z">
        <w:r w:rsidR="0070409E" w:rsidDel="00225612">
          <w:rPr>
            <w:rFonts w:hint="eastAsia"/>
          </w:rPr>
          <w:delText>、</w:delText>
        </w:r>
      </w:del>
      <w:r w:rsidRPr="006C3F25">
        <w:rPr>
          <w:rFonts w:hint="eastAsia"/>
        </w:rPr>
        <w:t>ビジネス慣行</w:t>
      </w:r>
      <w:del w:id="45" w:author="工内 隆" w:date="2018-08-05T17:22:00Z">
        <w:r w:rsidR="0080448C" w:rsidDel="00225612">
          <w:rPr>
            <w:rFonts w:hint="eastAsia"/>
          </w:rPr>
          <w:delText>で</w:delText>
        </w:r>
      </w:del>
      <w:r w:rsidRPr="006C3F25">
        <w:rPr>
          <w:rFonts w:hint="eastAsia"/>
        </w:rPr>
        <w:t>は</w:t>
      </w:r>
      <w:r w:rsidR="0080448C">
        <w:rPr>
          <w:rFonts w:hint="eastAsia"/>
        </w:rPr>
        <w:t>、</w:t>
      </w:r>
      <w:ins w:id="46" w:author="工内 隆" w:date="2018-08-05T17:32:00Z">
        <w:r w:rsidR="003875EE">
          <w:rPr>
            <w:rFonts w:hint="eastAsia"/>
          </w:rPr>
          <w:t>プロプラエタリ</w:t>
        </w:r>
      </w:ins>
      <w:ins w:id="47" w:author="工内 隆" w:date="2018-08-05T17:33:00Z">
        <w:r w:rsidR="003875EE">
          <w:rPr>
            <w:rFonts w:hint="eastAsia"/>
          </w:rPr>
          <w:t>ソフトウェアが</w:t>
        </w:r>
      </w:ins>
      <w:ins w:id="48" w:author="工内 隆" w:date="2018-08-05T17:40:00Z">
        <w:r w:rsidR="009815EE">
          <w:rPr>
            <w:rFonts w:hint="eastAsia"/>
          </w:rPr>
          <w:t>中心</w:t>
        </w:r>
      </w:ins>
      <w:ins w:id="49" w:author="工内 隆" w:date="2018-08-05T17:23:00Z">
        <w:r w:rsidR="00225612">
          <w:rPr>
            <w:rFonts w:hint="eastAsia"/>
          </w:rPr>
          <w:t>で、</w:t>
        </w:r>
      </w:ins>
      <w:r w:rsidR="0080448C">
        <w:rPr>
          <w:rFonts w:hint="eastAsia"/>
        </w:rPr>
        <w:t>オープンで</w:t>
      </w:r>
      <w:ins w:id="50" w:author="工内 隆" w:date="2018-08-05T17:23:00Z">
        <w:r w:rsidR="00225612">
          <w:rPr>
            <w:rFonts w:hint="eastAsia"/>
          </w:rPr>
          <w:t>はありませんでしたが</w:t>
        </w:r>
      </w:ins>
      <w:del w:id="51" w:author="工内 隆" w:date="2018-08-05T17:23:00Z">
        <w:r w:rsidR="0080448C" w:rsidDel="00225612">
          <w:rPr>
            <w:rFonts w:hint="eastAsia"/>
          </w:rPr>
          <w:delText>ない</w:delText>
        </w:r>
      </w:del>
      <w:r w:rsidR="0080448C">
        <w:rPr>
          <w:rFonts w:hint="eastAsia"/>
        </w:rPr>
        <w:t>、</w:t>
      </w:r>
      <w:del w:id="52" w:author="工内 隆" w:date="2018-08-05T17:24:00Z">
        <w:r w:rsidR="0070409E" w:rsidRPr="0070409E" w:rsidDel="00225612">
          <w:rPr>
            <w:rFonts w:hint="eastAsia"/>
          </w:rPr>
          <w:delText>プロプライアタリー</w:delText>
        </w:r>
        <w:r w:rsidR="0070409E" w:rsidDel="00225612">
          <w:rPr>
            <w:rFonts w:hint="eastAsia"/>
          </w:rPr>
          <w:delText xml:space="preserve">　ソフトウェアが活用</w:delText>
        </w:r>
        <w:r w:rsidRPr="006C3F25" w:rsidDel="00225612">
          <w:rPr>
            <w:rFonts w:hint="eastAsia"/>
          </w:rPr>
          <w:delText>されて</w:delText>
        </w:r>
        <w:r w:rsidR="0070409E" w:rsidDel="00225612">
          <w:rPr>
            <w:rFonts w:hint="eastAsia"/>
          </w:rPr>
          <w:delText>いた</w:delText>
        </w:r>
      </w:del>
      <w:ins w:id="53" w:author="工内 隆" w:date="2018-08-05T17:20:00Z">
        <w:r w:rsidR="00225612" w:rsidRPr="006C3F25">
          <w:rPr>
            <w:rFonts w:hint="eastAsia"/>
          </w:rPr>
          <w:t>オープンソースの開発は</w:t>
        </w:r>
        <w:r w:rsidR="00225612">
          <w:rPr>
            <w:rFonts w:hint="eastAsia"/>
          </w:rPr>
          <w:t>協業</w:t>
        </w:r>
        <w:r w:rsidR="00225612" w:rsidRPr="006C3F25">
          <w:rPr>
            <w:rFonts w:hint="eastAsia"/>
          </w:rPr>
          <w:t>作業であ</w:t>
        </w:r>
      </w:ins>
      <w:ins w:id="54" w:author="工内 隆" w:date="2018-08-05T17:24:00Z">
        <w:r w:rsidR="00225612">
          <w:rPr>
            <w:rFonts w:hint="eastAsia"/>
          </w:rPr>
          <w:t>る</w:t>
        </w:r>
      </w:ins>
      <w:r w:rsidR="0080448C">
        <w:rPr>
          <w:rFonts w:hint="eastAsia"/>
        </w:rPr>
        <w:t>という</w:t>
      </w:r>
      <w:r w:rsidRPr="006C3F25">
        <w:rPr>
          <w:rFonts w:hint="eastAsia"/>
        </w:rPr>
        <w:t>ことです。多くの企業にとって、オープンソース</w:t>
      </w:r>
      <w:r w:rsidR="00970B89">
        <w:rPr>
          <w:rFonts w:hint="eastAsia"/>
        </w:rPr>
        <w:t>を</w:t>
      </w:r>
      <w:r w:rsidR="0080448C">
        <w:rPr>
          <w:rFonts w:hint="eastAsia"/>
        </w:rPr>
        <w:t>採用する</w:t>
      </w:r>
      <w:r w:rsidR="0070409E">
        <w:rPr>
          <w:rFonts w:hint="eastAsia"/>
        </w:rPr>
        <w:t>場合</w:t>
      </w:r>
      <w:r w:rsidR="0080448C">
        <w:rPr>
          <w:rFonts w:hint="eastAsia"/>
        </w:rPr>
        <w:t>に</w:t>
      </w:r>
      <w:r w:rsidRPr="006C3F25">
        <w:rPr>
          <w:rFonts w:hint="eastAsia"/>
        </w:rPr>
        <w:t>必要とされる</w:t>
      </w:r>
      <w:r w:rsidR="0070409E">
        <w:rPr>
          <w:rFonts w:hint="eastAsia"/>
        </w:rPr>
        <w:t>この</w:t>
      </w:r>
      <w:r w:rsidRPr="006C3F25">
        <w:rPr>
          <w:rFonts w:hint="eastAsia"/>
        </w:rPr>
        <w:t>哲学の</w:t>
      </w:r>
      <w:r w:rsidR="0070409E">
        <w:rPr>
          <w:rFonts w:hint="eastAsia"/>
        </w:rPr>
        <w:t>転換</w:t>
      </w:r>
      <w:r w:rsidRPr="006C3F25">
        <w:rPr>
          <w:rFonts w:hint="eastAsia"/>
        </w:rPr>
        <w:t>は、</w:t>
      </w:r>
      <w:r w:rsidR="0080448C">
        <w:rPr>
          <w:rFonts w:hint="eastAsia"/>
        </w:rPr>
        <w:t>簡単に、</w:t>
      </w:r>
      <w:r w:rsidRPr="006C3F25">
        <w:rPr>
          <w:rFonts w:hint="eastAsia"/>
        </w:rPr>
        <w:t>自然に起こるものではありません。</w:t>
      </w:r>
    </w:p>
    <w:p w14:paraId="043DD66A" w14:textId="77777777" w:rsidR="006C3F25" w:rsidRDefault="006C3F25" w:rsidP="0088585A"/>
    <w:p w14:paraId="53574A51" w14:textId="77777777" w:rsidR="0088585A" w:rsidRDefault="0088585A" w:rsidP="0088585A">
      <w:r>
        <w:t>That’s where the creation of an open source program can be a major boon. By creating an open source program office, businesses can enable, streamline and organize the use of open source in ways that tie it directly to a company’s long-term business plans. An open source program office is designed to be the center of the universe for a company’s open source operations and structure, helping to bring all the needed components together.</w:t>
      </w:r>
    </w:p>
    <w:p w14:paraId="56CAECE7" w14:textId="77777777" w:rsidR="0088585A" w:rsidRDefault="0080448C" w:rsidP="0088585A">
      <w:r>
        <w:rPr>
          <w:rFonts w:hint="eastAsia"/>
        </w:rPr>
        <w:t>このため</w:t>
      </w:r>
      <w:r w:rsidR="00970B89">
        <w:rPr>
          <w:rFonts w:hint="eastAsia"/>
        </w:rPr>
        <w:t>、</w:t>
      </w:r>
      <w:r w:rsidR="0070409E" w:rsidRPr="0070409E">
        <w:rPr>
          <w:rFonts w:hint="eastAsia"/>
        </w:rPr>
        <w:t>オープンソース</w:t>
      </w:r>
      <w:r w:rsidR="0070409E">
        <w:rPr>
          <w:rFonts w:hint="eastAsia"/>
        </w:rPr>
        <w:t xml:space="preserve">　</w:t>
      </w:r>
      <w:r w:rsidR="0070409E" w:rsidRPr="0070409E">
        <w:rPr>
          <w:rFonts w:hint="eastAsia"/>
        </w:rPr>
        <w:t>プログラムの作成が大きなメリット</w:t>
      </w:r>
      <w:r w:rsidR="00970B89">
        <w:rPr>
          <w:rFonts w:hint="eastAsia"/>
        </w:rPr>
        <w:t>を与えてくれます。</w:t>
      </w:r>
      <w:r w:rsidR="0070409E" w:rsidRPr="0070409E">
        <w:rPr>
          <w:rFonts w:hint="eastAsia"/>
        </w:rPr>
        <w:t>オープンソース</w:t>
      </w:r>
      <w:r w:rsidR="00970B89">
        <w:rPr>
          <w:rFonts w:hint="eastAsia"/>
        </w:rPr>
        <w:t xml:space="preserve">　</w:t>
      </w:r>
      <w:r w:rsidR="00B04C62">
        <w:rPr>
          <w:rFonts w:hint="eastAsia"/>
        </w:rPr>
        <w:t>プログラムオフィス</w:t>
      </w:r>
      <w:r w:rsidR="0070409E" w:rsidRPr="0070409E">
        <w:rPr>
          <w:rFonts w:hint="eastAsia"/>
        </w:rPr>
        <w:t>を</w:t>
      </w:r>
      <w:r w:rsidR="00970B89">
        <w:rPr>
          <w:rFonts w:hint="eastAsia"/>
        </w:rPr>
        <w:t>設立</w:t>
      </w:r>
      <w:r w:rsidR="0070409E" w:rsidRPr="0070409E">
        <w:rPr>
          <w:rFonts w:hint="eastAsia"/>
        </w:rPr>
        <w:t>することで、企業は長期的なビジネス</w:t>
      </w:r>
      <w:r w:rsidR="00970B89">
        <w:rPr>
          <w:rFonts w:hint="eastAsia"/>
        </w:rPr>
        <w:t>プラン</w:t>
      </w:r>
      <w:r w:rsidR="0070409E" w:rsidRPr="0070409E">
        <w:rPr>
          <w:rFonts w:hint="eastAsia"/>
        </w:rPr>
        <w:t>に</w:t>
      </w:r>
      <w:r w:rsidR="00970B89">
        <w:rPr>
          <w:rFonts w:hint="eastAsia"/>
        </w:rPr>
        <w:t>合わせた形</w:t>
      </w:r>
      <w:r w:rsidR="0070409E" w:rsidRPr="0070409E">
        <w:rPr>
          <w:rFonts w:hint="eastAsia"/>
        </w:rPr>
        <w:t>で</w:t>
      </w:r>
      <w:r w:rsidR="00970B89">
        <w:rPr>
          <w:rFonts w:hint="eastAsia"/>
        </w:rPr>
        <w:t>、組織的、効率的な</w:t>
      </w:r>
      <w:r w:rsidR="00970B89" w:rsidRPr="00970B89">
        <w:rPr>
          <w:rFonts w:hint="eastAsia"/>
        </w:rPr>
        <w:t>オープンソースの活用</w:t>
      </w:r>
      <w:r w:rsidR="00970B89">
        <w:rPr>
          <w:rFonts w:hint="eastAsia"/>
        </w:rPr>
        <w:t>が</w:t>
      </w:r>
      <w:r w:rsidR="00970B89" w:rsidRPr="00970B89">
        <w:rPr>
          <w:rFonts w:hint="eastAsia"/>
        </w:rPr>
        <w:t>可能に</w:t>
      </w:r>
      <w:r w:rsidR="00970B89">
        <w:rPr>
          <w:rFonts w:hint="eastAsia"/>
        </w:rPr>
        <w:t>なります。</w:t>
      </w:r>
      <w:r w:rsidR="0070409E" w:rsidRPr="0070409E">
        <w:rPr>
          <w:rFonts w:hint="eastAsia"/>
        </w:rPr>
        <w:t>オープンソース</w:t>
      </w:r>
      <w:r>
        <w:rPr>
          <w:rFonts w:hint="eastAsia"/>
        </w:rPr>
        <w:t xml:space="preserve">　</w:t>
      </w:r>
      <w:r w:rsidR="00B04C62">
        <w:rPr>
          <w:rFonts w:hint="eastAsia"/>
        </w:rPr>
        <w:t>プログラムオフィス</w:t>
      </w:r>
      <w:r w:rsidR="0070409E" w:rsidRPr="0070409E">
        <w:rPr>
          <w:rFonts w:hint="eastAsia"/>
        </w:rPr>
        <w:t>は、</w:t>
      </w:r>
      <w:del w:id="55" w:author="工内 隆" w:date="2018-08-05T17:38:00Z">
        <w:r w:rsidR="00970B89" w:rsidRPr="00970B89" w:rsidDel="009815EE">
          <w:rPr>
            <w:rFonts w:hint="eastAsia"/>
          </w:rPr>
          <w:delText>必要な</w:delText>
        </w:r>
        <w:r w:rsidR="00970B89" w:rsidDel="009815EE">
          <w:rPr>
            <w:rFonts w:hint="eastAsia"/>
          </w:rPr>
          <w:delText>要素</w:delText>
        </w:r>
        <w:r w:rsidR="009602F9" w:rsidDel="009815EE">
          <w:rPr>
            <w:rFonts w:hint="eastAsia"/>
          </w:rPr>
          <w:delText>の</w:delText>
        </w:r>
        <w:r w:rsidR="00970B89" w:rsidRPr="00970B89" w:rsidDel="009815EE">
          <w:rPr>
            <w:rFonts w:hint="eastAsia"/>
          </w:rPr>
          <w:delText>すべて</w:delText>
        </w:r>
        <w:r w:rsidR="009602F9" w:rsidDel="009815EE">
          <w:rPr>
            <w:rFonts w:hint="eastAsia"/>
          </w:rPr>
          <w:delText>をそこに</w:delText>
        </w:r>
        <w:r w:rsidR="00970B89" w:rsidRPr="00970B89" w:rsidDel="009815EE">
          <w:rPr>
            <w:rFonts w:hint="eastAsia"/>
          </w:rPr>
          <w:delText>集約</w:delText>
        </w:r>
        <w:r w:rsidDel="009815EE">
          <w:rPr>
            <w:rFonts w:hint="eastAsia"/>
          </w:rPr>
          <w:delText>することにより</w:delText>
        </w:r>
        <w:r w:rsidR="009602F9" w:rsidDel="009815EE">
          <w:rPr>
            <w:rFonts w:hint="eastAsia"/>
          </w:rPr>
          <w:delText>、</w:delText>
        </w:r>
      </w:del>
      <w:r w:rsidR="009602F9" w:rsidRPr="009602F9">
        <w:rPr>
          <w:rFonts w:hint="eastAsia"/>
        </w:rPr>
        <w:t>企業のオープンソースの活用とその</w:t>
      </w:r>
      <w:ins w:id="56" w:author="工内 隆" w:date="2018-08-05T17:36:00Z">
        <w:r w:rsidR="009815EE">
          <w:rPr>
            <w:rFonts w:hint="eastAsia"/>
          </w:rPr>
          <w:t>体系</w:t>
        </w:r>
      </w:ins>
      <w:del w:id="57" w:author="工内 隆" w:date="2018-08-05T17:36:00Z">
        <w:r w:rsidR="009602F9" w:rsidRPr="009602F9" w:rsidDel="009815EE">
          <w:rPr>
            <w:rFonts w:hint="eastAsia"/>
          </w:rPr>
          <w:delText>組織</w:delText>
        </w:r>
      </w:del>
      <w:r w:rsidR="00970B89">
        <w:rPr>
          <w:rFonts w:hint="eastAsia"/>
        </w:rPr>
        <w:t>の</w:t>
      </w:r>
      <w:r w:rsidR="0070409E" w:rsidRPr="0070409E">
        <w:rPr>
          <w:rFonts w:hint="eastAsia"/>
        </w:rPr>
        <w:t>中心になるように設計され</w:t>
      </w:r>
      <w:ins w:id="58" w:author="工内 隆" w:date="2018-08-05T17:38:00Z">
        <w:r w:rsidR="009815EE">
          <w:rPr>
            <w:rFonts w:hint="eastAsia"/>
          </w:rPr>
          <w:t>おり、</w:t>
        </w:r>
        <w:r w:rsidR="009815EE" w:rsidRPr="00970B89">
          <w:rPr>
            <w:rFonts w:hint="eastAsia"/>
          </w:rPr>
          <w:t>必要な</w:t>
        </w:r>
        <w:r w:rsidR="009815EE">
          <w:rPr>
            <w:rFonts w:hint="eastAsia"/>
          </w:rPr>
          <w:t>要素の</w:t>
        </w:r>
        <w:r w:rsidR="009815EE" w:rsidRPr="00970B89">
          <w:rPr>
            <w:rFonts w:hint="eastAsia"/>
          </w:rPr>
          <w:t>すべて</w:t>
        </w:r>
        <w:r w:rsidR="009815EE">
          <w:rPr>
            <w:rFonts w:hint="eastAsia"/>
          </w:rPr>
          <w:t>をそこに</w:t>
        </w:r>
        <w:r w:rsidR="009815EE" w:rsidRPr="00970B89">
          <w:rPr>
            <w:rFonts w:hint="eastAsia"/>
          </w:rPr>
          <w:t>集約</w:t>
        </w:r>
        <w:r w:rsidR="009815EE">
          <w:rPr>
            <w:rFonts w:hint="eastAsia"/>
          </w:rPr>
          <w:t>すること</w:t>
        </w:r>
      </w:ins>
      <w:ins w:id="59" w:author="工内 隆" w:date="2018-08-05T17:39:00Z">
        <w:r w:rsidR="009815EE">
          <w:rPr>
            <w:rFonts w:hint="eastAsia"/>
          </w:rPr>
          <w:t>を</w:t>
        </w:r>
      </w:ins>
      <w:ins w:id="60" w:author="工内 隆" w:date="2018-08-05T17:42:00Z">
        <w:r w:rsidR="009815EE">
          <w:rPr>
            <w:rFonts w:hint="eastAsia"/>
          </w:rPr>
          <w:t>促し</w:t>
        </w:r>
      </w:ins>
      <w:r w:rsidR="009602F9">
        <w:rPr>
          <w:rFonts w:hint="eastAsia"/>
        </w:rPr>
        <w:t>ます。</w:t>
      </w:r>
    </w:p>
    <w:p w14:paraId="41EF2DD6" w14:textId="77777777" w:rsidR="0070409E" w:rsidRDefault="0070409E" w:rsidP="0088585A"/>
    <w:p w14:paraId="0FBE555E" w14:textId="77777777" w:rsidR="0088585A" w:rsidRDefault="0088585A" w:rsidP="0088585A">
      <w:r>
        <w:t>This can include setting code use, distribution, selection, auditing and other policies, as well as training developers, ensuring legal compliance and promoting and building community engagement. The office can also provide advocacy and communications about all things open source inside and outside the company.</w:t>
      </w:r>
      <w:r w:rsidR="00EC276B">
        <w:t xml:space="preserve"> </w:t>
      </w:r>
    </w:p>
    <w:p w14:paraId="13DDBCD6" w14:textId="77777777" w:rsidR="0088585A" w:rsidRDefault="009602F9" w:rsidP="0088585A">
      <w:r w:rsidRPr="009602F9">
        <w:rPr>
          <w:rFonts w:hint="eastAsia"/>
        </w:rPr>
        <w:t>これには、</w:t>
      </w:r>
      <w:r>
        <w:rPr>
          <w:rFonts w:hint="eastAsia"/>
        </w:rPr>
        <w:t>ソース</w:t>
      </w:r>
      <w:r w:rsidRPr="009602F9">
        <w:rPr>
          <w:rFonts w:hint="eastAsia"/>
        </w:rPr>
        <w:t>コードの使用、配布、選択、監査、その他のポリシーの設定</w:t>
      </w:r>
      <w:r>
        <w:rPr>
          <w:rFonts w:hint="eastAsia"/>
        </w:rPr>
        <w:t>から</w:t>
      </w:r>
      <w:r w:rsidRPr="009602F9">
        <w:rPr>
          <w:rFonts w:hint="eastAsia"/>
        </w:rPr>
        <w:t>、</w:t>
      </w:r>
      <w:del w:id="61" w:author="工内 隆" w:date="2018-08-05T17:42:00Z">
        <w:r w:rsidDel="009815EE">
          <w:rPr>
            <w:rFonts w:hint="eastAsia"/>
          </w:rPr>
          <w:delText xml:space="preserve">オープンソース　</w:delText>
        </w:r>
      </w:del>
      <w:r w:rsidR="00EC276B">
        <w:rPr>
          <w:rFonts w:hint="eastAsia"/>
        </w:rPr>
        <w:t>ソフトウェアの</w:t>
      </w:r>
      <w:r w:rsidRPr="009602F9">
        <w:rPr>
          <w:rFonts w:hint="eastAsia"/>
        </w:rPr>
        <w:t>開発者</w:t>
      </w:r>
      <w:r w:rsidR="00EC276B">
        <w:rPr>
          <w:rFonts w:hint="eastAsia"/>
        </w:rPr>
        <w:t>のトレーニング</w:t>
      </w:r>
      <w:r w:rsidRPr="009602F9">
        <w:rPr>
          <w:rFonts w:hint="eastAsia"/>
        </w:rPr>
        <w:t>、法令遵守の</w:t>
      </w:r>
      <w:r w:rsidR="00EC276B">
        <w:rPr>
          <w:rFonts w:hint="eastAsia"/>
        </w:rPr>
        <w:t>推進</w:t>
      </w:r>
      <w:r w:rsidRPr="009602F9">
        <w:rPr>
          <w:rFonts w:hint="eastAsia"/>
        </w:rPr>
        <w:t>、</w:t>
      </w:r>
      <w:r w:rsidR="00EC276B">
        <w:rPr>
          <w:rFonts w:hint="eastAsia"/>
        </w:rPr>
        <w:t>オープンソース　コミュニティへの参加</w:t>
      </w:r>
      <w:ins w:id="62" w:author="工内 隆" w:date="2018-08-05T17:46:00Z">
        <w:r w:rsidR="00E4119F">
          <w:rPr>
            <w:rFonts w:hint="eastAsia"/>
          </w:rPr>
          <w:t>を</w:t>
        </w:r>
      </w:ins>
      <w:ins w:id="63" w:author="工内 隆" w:date="2018-08-05T17:47:00Z">
        <w:r w:rsidR="00E4119F">
          <w:rPr>
            <w:rFonts w:hint="eastAsia"/>
          </w:rPr>
          <w:t>奨めたり</w:t>
        </w:r>
      </w:ins>
      <w:r w:rsidR="00EC276B">
        <w:rPr>
          <w:rFonts w:hint="eastAsia"/>
        </w:rPr>
        <w:t>、協業</w:t>
      </w:r>
      <w:ins w:id="64" w:author="工内 隆" w:date="2018-08-05T17:48:00Z">
        <w:r w:rsidR="00E4119F">
          <w:rPr>
            <w:rFonts w:hint="eastAsia"/>
          </w:rPr>
          <w:t>したり</w:t>
        </w:r>
      </w:ins>
      <w:ins w:id="65" w:author="工内 隆" w:date="2018-08-05T17:47:00Z">
        <w:r w:rsidR="00E4119F">
          <w:rPr>
            <w:rFonts w:hint="eastAsia"/>
          </w:rPr>
          <w:t>すること</w:t>
        </w:r>
      </w:ins>
      <w:r w:rsidR="00EC276B">
        <w:rPr>
          <w:rFonts w:hint="eastAsia"/>
        </w:rPr>
        <w:t>も含みます</w:t>
      </w:r>
      <w:r w:rsidRPr="009602F9">
        <w:rPr>
          <w:rFonts w:hint="eastAsia"/>
        </w:rPr>
        <w:t>。</w:t>
      </w:r>
      <w:r w:rsidR="00EC276B">
        <w:rPr>
          <w:rFonts w:hint="eastAsia"/>
        </w:rPr>
        <w:t xml:space="preserve">オープンソース　</w:t>
      </w:r>
      <w:r w:rsidR="00B04C62">
        <w:rPr>
          <w:rFonts w:hint="eastAsia"/>
        </w:rPr>
        <w:t>プログラムオフィス</w:t>
      </w:r>
      <w:r w:rsidRPr="009602F9">
        <w:rPr>
          <w:rFonts w:hint="eastAsia"/>
        </w:rPr>
        <w:t>は、社内外</w:t>
      </w:r>
      <w:r w:rsidR="00EC276B">
        <w:rPr>
          <w:rFonts w:hint="eastAsia"/>
        </w:rPr>
        <w:t>で</w:t>
      </w:r>
      <w:r w:rsidRPr="009602F9">
        <w:rPr>
          <w:rFonts w:hint="eastAsia"/>
        </w:rPr>
        <w:t>オープンソース</w:t>
      </w:r>
      <w:ins w:id="66" w:author="工内 隆" w:date="2018-08-05T17:48:00Z">
        <w:r w:rsidR="00E4119F">
          <w:rPr>
            <w:rFonts w:hint="eastAsia"/>
          </w:rPr>
          <w:t>に</w:t>
        </w:r>
      </w:ins>
      <w:r w:rsidR="00EC276B">
        <w:rPr>
          <w:rFonts w:hint="eastAsia"/>
        </w:rPr>
        <w:t>関する</w:t>
      </w:r>
      <w:ins w:id="67" w:author="工内 隆" w:date="2018-08-05T17:49:00Z">
        <w:r w:rsidR="00E4119F">
          <w:rPr>
            <w:rFonts w:hint="eastAsia"/>
          </w:rPr>
          <w:t>情報発信</w:t>
        </w:r>
      </w:ins>
      <w:del w:id="68" w:author="工内 隆" w:date="2018-08-05T17:49:00Z">
        <w:r w:rsidR="00EC276B" w:rsidDel="00E4119F">
          <w:rPr>
            <w:rFonts w:hint="eastAsia"/>
          </w:rPr>
          <w:delText>支援</w:delText>
        </w:r>
      </w:del>
      <w:r w:rsidR="00EC276B">
        <w:rPr>
          <w:rFonts w:hint="eastAsia"/>
        </w:rPr>
        <w:t>やコミュニケーション活動なども</w:t>
      </w:r>
      <w:r w:rsidRPr="009602F9">
        <w:rPr>
          <w:rFonts w:hint="eastAsia"/>
        </w:rPr>
        <w:t>提供</w:t>
      </w:r>
      <w:r w:rsidR="00EC276B">
        <w:rPr>
          <w:rFonts w:hint="eastAsia"/>
        </w:rPr>
        <w:t>します</w:t>
      </w:r>
      <w:r w:rsidRPr="009602F9">
        <w:rPr>
          <w:rFonts w:hint="eastAsia"/>
        </w:rPr>
        <w:t>。</w:t>
      </w:r>
    </w:p>
    <w:p w14:paraId="3CA20E5F" w14:textId="77777777" w:rsidR="009602F9" w:rsidRDefault="009602F9" w:rsidP="0088585A"/>
    <w:p w14:paraId="300E27EE" w14:textId="77777777" w:rsidR="0088585A" w:rsidRDefault="0088585A" w:rsidP="0088585A">
      <w:r>
        <w:rPr>
          <w:rFonts w:hint="eastAsia"/>
        </w:rPr>
        <w:t>“</w:t>
      </w:r>
      <w:r>
        <w:t xml:space="preserve">The open source program office is an </w:t>
      </w:r>
      <w:hyperlink r:id="rId9" w:history="1">
        <w:r w:rsidRPr="009830E0">
          <w:rPr>
            <w:rStyle w:val="a9"/>
          </w:rPr>
          <w:t xml:space="preserve">essential part of any modern </w:t>
        </w:r>
        <w:r w:rsidRPr="009830E0">
          <w:rPr>
            <w:rStyle w:val="a9"/>
          </w:rPr>
          <w:lastRenderedPageBreak/>
          <w:t>company</w:t>
        </w:r>
      </w:hyperlink>
      <w:r>
        <w:t xml:space="preserve"> with a reasonably ambitious plan to influence various sectors of software ecosystems. If a company wants to increase its influence, clarify its open source messaging, maximize the clout of its projects, or increase the efficiency of its product development, a multifaceted approach to open source programs is essential.”</w:t>
      </w:r>
    </w:p>
    <w:p w14:paraId="2A1EB200" w14:textId="77777777" w:rsidR="0088585A" w:rsidRDefault="00EC276B" w:rsidP="0088585A">
      <w:r w:rsidRPr="00EC276B">
        <w:rPr>
          <w:rFonts w:hint="eastAsia"/>
        </w:rPr>
        <w:t>「オープンソース</w:t>
      </w:r>
      <w:r>
        <w:rPr>
          <w:rFonts w:hint="eastAsia"/>
        </w:rPr>
        <w:t xml:space="preserve">　</w:t>
      </w:r>
      <w:r w:rsidR="00B04C62">
        <w:rPr>
          <w:rFonts w:hint="eastAsia"/>
        </w:rPr>
        <w:t>プログラムオフィス</w:t>
      </w:r>
      <w:r w:rsidRPr="00EC276B">
        <w:rPr>
          <w:rFonts w:hint="eastAsia"/>
        </w:rPr>
        <w:t>は、</w:t>
      </w:r>
      <w:r>
        <w:rPr>
          <w:rFonts w:hint="eastAsia"/>
        </w:rPr>
        <w:t>ソフトウェア</w:t>
      </w:r>
      <w:r w:rsidRPr="00EC276B">
        <w:rPr>
          <w:rFonts w:hint="eastAsia"/>
        </w:rPr>
        <w:t>の</w:t>
      </w:r>
      <w:r w:rsidR="00393F0F">
        <w:rPr>
          <w:rFonts w:hint="eastAsia"/>
        </w:rPr>
        <w:t>エコシステム</w:t>
      </w:r>
      <w:r w:rsidRPr="00EC276B">
        <w:rPr>
          <w:rFonts w:hint="eastAsia"/>
        </w:rPr>
        <w:t>の</w:t>
      </w:r>
      <w:r w:rsidR="00393F0F">
        <w:rPr>
          <w:rFonts w:hint="eastAsia"/>
        </w:rPr>
        <w:t>中の</w:t>
      </w:r>
      <w:r w:rsidRPr="00EC276B">
        <w:rPr>
          <w:rFonts w:hint="eastAsia"/>
        </w:rPr>
        <w:t>さまざまな分野に影響を</w:t>
      </w:r>
      <w:r w:rsidR="005404C2">
        <w:rPr>
          <w:rFonts w:hint="eastAsia"/>
        </w:rPr>
        <w:t>与える</w:t>
      </w:r>
      <w:del w:id="69" w:author="工内 隆" w:date="2018-08-05T17:53:00Z">
        <w:r w:rsidR="005404C2" w:rsidDel="00E4119F">
          <w:rPr>
            <w:rFonts w:hint="eastAsia"/>
          </w:rPr>
          <w:delText>ための、</w:delText>
        </w:r>
      </w:del>
      <w:r w:rsidRPr="00EC276B">
        <w:rPr>
          <w:rFonts w:hint="eastAsia"/>
        </w:rPr>
        <w:t>合理的</w:t>
      </w:r>
      <w:r w:rsidR="00393F0F">
        <w:rPr>
          <w:rFonts w:hint="eastAsia"/>
        </w:rPr>
        <w:t>で</w:t>
      </w:r>
      <w:r w:rsidRPr="00EC276B">
        <w:rPr>
          <w:rFonts w:hint="eastAsia"/>
        </w:rPr>
        <w:t>意欲的な計画を持つ現代の企業にとって</w:t>
      </w:r>
      <w:r w:rsidR="005404C2">
        <w:rPr>
          <w:rFonts w:hint="eastAsia"/>
        </w:rPr>
        <w:t>は</w:t>
      </w:r>
      <w:r w:rsidRPr="00EC276B">
        <w:rPr>
          <w:rFonts w:hint="eastAsia"/>
        </w:rPr>
        <w:t>不可欠な</w:t>
      </w:r>
      <w:r w:rsidR="00393F0F">
        <w:rPr>
          <w:rFonts w:hint="eastAsia"/>
        </w:rPr>
        <w:t>組織</w:t>
      </w:r>
      <w:r w:rsidR="005404C2">
        <w:rPr>
          <w:rFonts w:hint="eastAsia"/>
        </w:rPr>
        <w:t>（</w:t>
      </w:r>
      <w:hyperlink r:id="rId10" w:history="1">
        <w:r w:rsidR="005404C2" w:rsidRPr="009830E0">
          <w:rPr>
            <w:rStyle w:val="a9"/>
          </w:rPr>
          <w:t>essential part of any modern company</w:t>
        </w:r>
      </w:hyperlink>
      <w:r w:rsidR="005404C2">
        <w:rPr>
          <w:rStyle w:val="a9"/>
          <w:rFonts w:hint="eastAsia"/>
        </w:rPr>
        <w:t>）</w:t>
      </w:r>
      <w:r w:rsidRPr="00EC276B">
        <w:rPr>
          <w:rFonts w:hint="eastAsia"/>
        </w:rPr>
        <w:t>です。企業が</w:t>
      </w:r>
      <w:r w:rsidR="00393F0F">
        <w:rPr>
          <w:rFonts w:hint="eastAsia"/>
        </w:rPr>
        <w:t>オープンソースに対して、</w:t>
      </w:r>
      <w:r w:rsidRPr="00EC276B">
        <w:rPr>
          <w:rFonts w:hint="eastAsia"/>
        </w:rPr>
        <w:t>影響力を拡大し</w:t>
      </w:r>
      <w:del w:id="70" w:author="工内 隆" w:date="2018-08-05T17:54:00Z">
        <w:r w:rsidRPr="00EC276B" w:rsidDel="00195D48">
          <w:rPr>
            <w:rFonts w:hint="eastAsia"/>
          </w:rPr>
          <w:delText>たり</w:delText>
        </w:r>
      </w:del>
      <w:r w:rsidRPr="00EC276B">
        <w:rPr>
          <w:rFonts w:hint="eastAsia"/>
        </w:rPr>
        <w:t>、</w:t>
      </w:r>
      <w:r w:rsidR="00393F0F">
        <w:rPr>
          <w:rFonts w:hint="eastAsia"/>
        </w:rPr>
        <w:t>その取り組みを明確に表明し</w:t>
      </w:r>
      <w:del w:id="71" w:author="工内 隆" w:date="2018-08-05T17:54:00Z">
        <w:r w:rsidR="00393F0F" w:rsidDel="00195D48">
          <w:rPr>
            <w:rFonts w:hint="eastAsia"/>
          </w:rPr>
          <w:delText>た</w:delText>
        </w:r>
        <w:r w:rsidRPr="00EC276B" w:rsidDel="00195D48">
          <w:rPr>
            <w:rFonts w:hint="eastAsia"/>
          </w:rPr>
          <w:delText>り</w:delText>
        </w:r>
      </w:del>
      <w:r w:rsidRPr="00EC276B">
        <w:rPr>
          <w:rFonts w:hint="eastAsia"/>
        </w:rPr>
        <w:t>、</w:t>
      </w:r>
      <w:r w:rsidR="00393F0F">
        <w:rPr>
          <w:rFonts w:hint="eastAsia"/>
        </w:rPr>
        <w:t xml:space="preserve">オープンソース　</w:t>
      </w:r>
      <w:r w:rsidRPr="00EC276B">
        <w:rPr>
          <w:rFonts w:hint="eastAsia"/>
        </w:rPr>
        <w:t>プロジェクトの</w:t>
      </w:r>
      <w:r w:rsidR="00393F0F">
        <w:rPr>
          <w:rFonts w:hint="eastAsia"/>
        </w:rPr>
        <w:t>影響</w:t>
      </w:r>
      <w:r w:rsidRPr="00EC276B">
        <w:rPr>
          <w:rFonts w:hint="eastAsia"/>
        </w:rPr>
        <w:t>を最大化し</w:t>
      </w:r>
      <w:del w:id="72" w:author="工内 隆" w:date="2018-08-05T17:54:00Z">
        <w:r w:rsidRPr="00EC276B" w:rsidDel="00195D48">
          <w:rPr>
            <w:rFonts w:hint="eastAsia"/>
          </w:rPr>
          <w:delText>たり</w:delText>
        </w:r>
      </w:del>
      <w:r w:rsidRPr="00EC276B">
        <w:rPr>
          <w:rFonts w:hint="eastAsia"/>
        </w:rPr>
        <w:t>、製品開発の効率を高め</w:t>
      </w:r>
      <w:del w:id="73" w:author="工内 隆" w:date="2018-08-05T17:55:00Z">
        <w:r w:rsidRPr="00EC276B" w:rsidDel="00195D48">
          <w:rPr>
            <w:rFonts w:hint="eastAsia"/>
          </w:rPr>
          <w:delText>たりす</w:delText>
        </w:r>
      </w:del>
      <w:r w:rsidRPr="00EC276B">
        <w:rPr>
          <w:rFonts w:hint="eastAsia"/>
        </w:rPr>
        <w:t>るためには、オープンソース</w:t>
      </w:r>
      <w:r>
        <w:rPr>
          <w:rFonts w:hint="eastAsia"/>
        </w:rPr>
        <w:t xml:space="preserve">　</w:t>
      </w:r>
      <w:r w:rsidRPr="00EC276B">
        <w:rPr>
          <w:rFonts w:hint="eastAsia"/>
        </w:rPr>
        <w:t>プログラムに対する多面的なアプローチが欠かせません。</w:t>
      </w:r>
      <w:r w:rsidR="00393F0F">
        <w:rPr>
          <w:rFonts w:hint="eastAsia"/>
        </w:rPr>
        <w:t>」</w:t>
      </w:r>
    </w:p>
    <w:p w14:paraId="769F69FC" w14:textId="77777777" w:rsidR="0088585A" w:rsidRDefault="0088585A" w:rsidP="0088585A">
      <w:r>
        <w:t>John Mark Walker – Founder of the Open Source Entrepreneur Network (OSEN)</w:t>
      </w:r>
    </w:p>
    <w:p w14:paraId="5CB1ED65" w14:textId="77777777" w:rsidR="0088585A" w:rsidRDefault="0088585A" w:rsidP="0088585A"/>
    <w:p w14:paraId="30ED177B" w14:textId="77777777" w:rsidR="0088585A" w:rsidRDefault="0088585A" w:rsidP="0088585A">
      <w:r>
        <w:t>Section 2</w:t>
      </w:r>
    </w:p>
    <w:p w14:paraId="12AA90B8" w14:textId="77777777" w:rsidR="0088585A" w:rsidRDefault="001002DA" w:rsidP="0088585A">
      <w:r>
        <w:rPr>
          <w:rFonts w:hint="eastAsia"/>
        </w:rPr>
        <w:t xml:space="preserve">セクション　</w:t>
      </w:r>
      <w:r>
        <w:rPr>
          <w:rFonts w:hint="eastAsia"/>
        </w:rPr>
        <w:t>2</w:t>
      </w:r>
    </w:p>
    <w:p w14:paraId="347E9DD0" w14:textId="77777777" w:rsidR="001002DA" w:rsidRDefault="001002DA" w:rsidP="0088585A"/>
    <w:p w14:paraId="78790C86" w14:textId="77777777" w:rsidR="0088585A" w:rsidRDefault="0088585A" w:rsidP="0088585A">
      <w:r>
        <w:t>The role of the open source program office</w:t>
      </w:r>
    </w:p>
    <w:p w14:paraId="56E27A52" w14:textId="77777777" w:rsidR="00E128E6" w:rsidRDefault="00E128E6" w:rsidP="0088585A">
      <w:r>
        <w:rPr>
          <w:rFonts w:hint="eastAsia"/>
        </w:rPr>
        <w:t xml:space="preserve">オープンソース　</w:t>
      </w:r>
      <w:r w:rsidR="00B04C62">
        <w:rPr>
          <w:rFonts w:hint="eastAsia"/>
        </w:rPr>
        <w:t>プログラムオフィス</w:t>
      </w:r>
      <w:r>
        <w:rPr>
          <w:rFonts w:hint="eastAsia"/>
        </w:rPr>
        <w:t>の役割</w:t>
      </w:r>
    </w:p>
    <w:p w14:paraId="497B8F8E" w14:textId="77777777" w:rsidR="00E128E6" w:rsidRDefault="00E128E6" w:rsidP="0088585A"/>
    <w:p w14:paraId="243F066A" w14:textId="77777777" w:rsidR="0088585A" w:rsidRDefault="0088585A" w:rsidP="0088585A">
      <w:r>
        <w:t>Ultimately, a well-organized open source program office is valuable because it can advance open source use, contribution, and creation inside companies for strategic advantage.</w:t>
      </w:r>
    </w:p>
    <w:p w14:paraId="20E5E375" w14:textId="5A72FD43" w:rsidR="0088585A" w:rsidRDefault="00E128E6" w:rsidP="00E128E6">
      <w:r>
        <w:rPr>
          <w:rFonts w:hint="eastAsia"/>
        </w:rPr>
        <w:t xml:space="preserve">上手く組織化されたオープンソース　</w:t>
      </w:r>
      <w:r w:rsidR="00B04C62">
        <w:rPr>
          <w:rFonts w:hint="eastAsia"/>
        </w:rPr>
        <w:t>プログラムオフィス</w:t>
      </w:r>
      <w:r>
        <w:rPr>
          <w:rFonts w:hint="eastAsia"/>
        </w:rPr>
        <w:t>が設立できれば、企業内でのオープンソースの</w:t>
      </w:r>
      <w:r w:rsidR="005404C2">
        <w:rPr>
          <w:rFonts w:hint="eastAsia"/>
        </w:rPr>
        <w:t>活用</w:t>
      </w:r>
      <w:r>
        <w:rPr>
          <w:rFonts w:hint="eastAsia"/>
        </w:rPr>
        <w:t>、</w:t>
      </w:r>
      <w:r w:rsidR="005404C2">
        <w:rPr>
          <w:rFonts w:hint="eastAsia"/>
        </w:rPr>
        <w:t>創造、オープンソースへのコントリビューション</w:t>
      </w:r>
      <w:r>
        <w:rPr>
          <w:rFonts w:hint="eastAsia"/>
        </w:rPr>
        <w:t>を</w:t>
      </w:r>
      <w:r w:rsidR="005404C2">
        <w:rPr>
          <w:rFonts w:hint="eastAsia"/>
        </w:rPr>
        <w:t>推進する</w:t>
      </w:r>
      <w:r>
        <w:rPr>
          <w:rFonts w:hint="eastAsia"/>
        </w:rPr>
        <w:t>ことができ、企業に戦略的優位を与えることができます。</w:t>
      </w:r>
    </w:p>
    <w:p w14:paraId="2E53B5E7" w14:textId="77777777" w:rsidR="00E128E6" w:rsidRDefault="00E128E6" w:rsidP="0088585A"/>
    <w:p w14:paraId="5C7633CF" w14:textId="77777777" w:rsidR="0088585A" w:rsidRDefault="0088585A" w:rsidP="0088585A">
      <w:r>
        <w:t>A successful office can greatly benefit corporate open source use by establishing processes that enable developers and their teams. It encourages standard coding and organizational practices, processes, and toolsets. At the same time, a program office can help avoid or remove unneeded, rigid processes which creative developers may circumvent or ignore anyway, threatening security and other aspects of projects.</w:t>
      </w:r>
    </w:p>
    <w:p w14:paraId="3DAE84AF" w14:textId="064398F5" w:rsidR="00E128E6" w:rsidRDefault="005C5ABE" w:rsidP="0088585A">
      <w:ins w:id="74" w:author="工内 隆" w:date="2018-08-06T08:33:00Z">
        <w:r>
          <w:rPr>
            <w:rFonts w:hint="eastAsia"/>
          </w:rPr>
          <w:t>よく機能</w:t>
        </w:r>
      </w:ins>
      <w:del w:id="75" w:author="工内 隆" w:date="2018-08-06T08:33:00Z">
        <w:r w:rsidR="00E128E6" w:rsidDel="005C5ABE">
          <w:rPr>
            <w:rFonts w:hint="eastAsia"/>
          </w:rPr>
          <w:delText>成功</w:delText>
        </w:r>
      </w:del>
      <w:r w:rsidR="00E128E6">
        <w:rPr>
          <w:rFonts w:hint="eastAsia"/>
        </w:rPr>
        <w:t>し</w:t>
      </w:r>
      <w:r w:rsidR="006E175D">
        <w:rPr>
          <w:rFonts w:hint="eastAsia"/>
        </w:rPr>
        <w:t>ている</w:t>
      </w:r>
      <w:r w:rsidR="00E128E6">
        <w:rPr>
          <w:rFonts w:hint="eastAsia"/>
        </w:rPr>
        <w:t xml:space="preserve">オープンソース　</w:t>
      </w:r>
      <w:r w:rsidR="00B04C62">
        <w:rPr>
          <w:rFonts w:hint="eastAsia"/>
        </w:rPr>
        <w:t>プログラムオフィス</w:t>
      </w:r>
      <w:r w:rsidR="00E128E6" w:rsidRPr="00E128E6">
        <w:rPr>
          <w:rFonts w:hint="eastAsia"/>
        </w:rPr>
        <w:t>は、開発者とそのチーム</w:t>
      </w:r>
      <w:r w:rsidR="00CF240A">
        <w:rPr>
          <w:rFonts w:hint="eastAsia"/>
        </w:rPr>
        <w:t>に確立したプロセスを提供でき、</w:t>
      </w:r>
      <w:r w:rsidR="00E128E6" w:rsidRPr="00E128E6">
        <w:rPr>
          <w:rFonts w:hint="eastAsia"/>
        </w:rPr>
        <w:t>企業のオープンソース</w:t>
      </w:r>
      <w:r w:rsidR="00CF240A">
        <w:rPr>
          <w:rFonts w:hint="eastAsia"/>
        </w:rPr>
        <w:t>活用</w:t>
      </w:r>
      <w:r w:rsidR="00E128E6" w:rsidRPr="00E128E6">
        <w:rPr>
          <w:rFonts w:hint="eastAsia"/>
        </w:rPr>
        <w:t>に大きな利益をもたら</w:t>
      </w:r>
      <w:r w:rsidR="00CF240A">
        <w:rPr>
          <w:rFonts w:hint="eastAsia"/>
        </w:rPr>
        <w:t>しま</w:t>
      </w:r>
      <w:r w:rsidR="00CF240A">
        <w:rPr>
          <w:rFonts w:hint="eastAsia"/>
        </w:rPr>
        <w:lastRenderedPageBreak/>
        <w:t>す。</w:t>
      </w:r>
      <w:ins w:id="76" w:author="工内 隆" w:date="2018-08-06T08:33:00Z">
        <w:r>
          <w:rPr>
            <w:rFonts w:hint="eastAsia"/>
          </w:rPr>
          <w:t>また、</w:t>
        </w:r>
      </w:ins>
      <w:r w:rsidR="00CF240A">
        <w:rPr>
          <w:rFonts w:hint="eastAsia"/>
        </w:rPr>
        <w:t>標準的なコーディング、系統化された</w:t>
      </w:r>
      <w:ins w:id="77" w:author="工内 隆" w:date="2018-08-06T08:34:00Z">
        <w:r>
          <w:rPr>
            <w:rFonts w:hint="eastAsia"/>
          </w:rPr>
          <w:t>作業慣行、</w:t>
        </w:r>
      </w:ins>
      <w:r w:rsidR="00E128E6" w:rsidRPr="00E128E6">
        <w:rPr>
          <w:rFonts w:hint="eastAsia"/>
        </w:rPr>
        <w:t>プロセス、ツールセット</w:t>
      </w:r>
      <w:r w:rsidR="00CF240A">
        <w:rPr>
          <w:rFonts w:hint="eastAsia"/>
        </w:rPr>
        <w:t>の採用を促進</w:t>
      </w:r>
      <w:r w:rsidR="00E128E6" w:rsidRPr="00E128E6">
        <w:rPr>
          <w:rFonts w:hint="eastAsia"/>
        </w:rPr>
        <w:t>します。同時に、</w:t>
      </w:r>
      <w:r w:rsidR="00CF240A">
        <w:rPr>
          <w:rFonts w:hint="eastAsia"/>
        </w:rPr>
        <w:t xml:space="preserve">オープンソース　</w:t>
      </w:r>
      <w:r w:rsidR="00B04C62">
        <w:rPr>
          <w:rFonts w:hint="eastAsia"/>
        </w:rPr>
        <w:t>プログラムオフィス</w:t>
      </w:r>
      <w:r w:rsidR="00E128E6" w:rsidRPr="00E128E6">
        <w:rPr>
          <w:rFonts w:hint="eastAsia"/>
        </w:rPr>
        <w:t>は、クリエイティブ</w:t>
      </w:r>
      <w:r w:rsidR="00CF240A">
        <w:rPr>
          <w:rFonts w:hint="eastAsia"/>
        </w:rPr>
        <w:t>な</w:t>
      </w:r>
      <w:r w:rsidR="00E128E6" w:rsidRPr="00E128E6">
        <w:rPr>
          <w:rFonts w:hint="eastAsia"/>
        </w:rPr>
        <w:t>開発者</w:t>
      </w:r>
      <w:ins w:id="78" w:author="工内 隆" w:date="2018-08-06T08:35:00Z">
        <w:r>
          <w:rPr>
            <w:rFonts w:hint="eastAsia"/>
          </w:rPr>
          <w:t>なら</w:t>
        </w:r>
      </w:ins>
      <w:del w:id="79" w:author="工内 隆" w:date="2018-08-06T08:35:00Z">
        <w:r w:rsidR="00E128E6" w:rsidRPr="00E128E6" w:rsidDel="005C5ABE">
          <w:rPr>
            <w:rFonts w:hint="eastAsia"/>
          </w:rPr>
          <w:delText>が</w:delText>
        </w:r>
      </w:del>
      <w:ins w:id="80" w:author="工内 隆" w:date="2018-08-06T08:37:00Z">
        <w:r>
          <w:rPr>
            <w:rFonts w:hint="eastAsia"/>
          </w:rPr>
          <w:t>かならず</w:t>
        </w:r>
      </w:ins>
      <w:ins w:id="81" w:author="工内 隆" w:date="2018-08-06T08:35:00Z">
        <w:r>
          <w:rPr>
            <w:rFonts w:hint="eastAsia"/>
          </w:rPr>
          <w:t>迂回</w:t>
        </w:r>
      </w:ins>
      <w:del w:id="82" w:author="工内 隆" w:date="2018-08-06T08:35:00Z">
        <w:r w:rsidR="00591454" w:rsidDel="005C5ABE">
          <w:rPr>
            <w:rFonts w:hint="eastAsia"/>
          </w:rPr>
          <w:delText>スキップ</w:delText>
        </w:r>
      </w:del>
      <w:r w:rsidR="00E128E6" w:rsidRPr="00E128E6">
        <w:rPr>
          <w:rFonts w:hint="eastAsia"/>
        </w:rPr>
        <w:t>し</w:t>
      </w:r>
      <w:del w:id="83" w:author="工内 隆" w:date="2018-08-06T08:40:00Z">
        <w:r w:rsidR="00E128E6" w:rsidRPr="00E128E6" w:rsidDel="005C5ABE">
          <w:rPr>
            <w:rFonts w:hint="eastAsia"/>
          </w:rPr>
          <w:delText>たり</w:delText>
        </w:r>
      </w:del>
      <w:r w:rsidR="00CF240A">
        <w:rPr>
          <w:rFonts w:hint="eastAsia"/>
        </w:rPr>
        <w:t>、</w:t>
      </w:r>
      <w:r w:rsidR="00E128E6" w:rsidRPr="00E128E6">
        <w:rPr>
          <w:rFonts w:hint="eastAsia"/>
        </w:rPr>
        <w:t>無視</w:t>
      </w:r>
      <w:del w:id="84" w:author="工内 隆" w:date="2018-08-06T08:40:00Z">
        <w:r w:rsidR="00E128E6" w:rsidRPr="00E128E6" w:rsidDel="005C5ABE">
          <w:rPr>
            <w:rFonts w:hint="eastAsia"/>
          </w:rPr>
          <w:delText>し</w:delText>
        </w:r>
        <w:r w:rsidR="00CF240A" w:rsidDel="005C5ABE">
          <w:rPr>
            <w:rFonts w:hint="eastAsia"/>
          </w:rPr>
          <w:delText>たりし</w:delText>
        </w:r>
      </w:del>
      <w:ins w:id="85" w:author="工内 隆" w:date="2018-08-06T08:37:00Z">
        <w:r>
          <w:rPr>
            <w:rFonts w:hint="eastAsia"/>
          </w:rPr>
          <w:t>する</w:t>
        </w:r>
      </w:ins>
      <w:ins w:id="86" w:author="工内 隆" w:date="2018-08-06T08:41:00Z">
        <w:r w:rsidR="004F5188">
          <w:rPr>
            <w:rFonts w:hint="eastAsia"/>
          </w:rPr>
          <w:t>ような</w:t>
        </w:r>
      </w:ins>
      <w:del w:id="87" w:author="工内 隆" w:date="2018-08-06T08:38:00Z">
        <w:r w:rsidR="00CF240A" w:rsidDel="005C5ABE">
          <w:rPr>
            <w:rFonts w:hint="eastAsia"/>
          </w:rPr>
          <w:delText>がちな、</w:delText>
        </w:r>
      </w:del>
      <w:r w:rsidR="006E175D">
        <w:rPr>
          <w:rFonts w:hint="eastAsia"/>
        </w:rPr>
        <w:t>過剰で</w:t>
      </w:r>
      <w:r w:rsidR="00E128E6" w:rsidRPr="00E128E6">
        <w:rPr>
          <w:rFonts w:hint="eastAsia"/>
        </w:rPr>
        <w:t>、厳格</w:t>
      </w:r>
      <w:r w:rsidR="00432C1C">
        <w:rPr>
          <w:rFonts w:hint="eastAsia"/>
        </w:rPr>
        <w:t>すぎる</w:t>
      </w:r>
      <w:r w:rsidR="00E128E6" w:rsidRPr="00E128E6">
        <w:rPr>
          <w:rFonts w:hint="eastAsia"/>
        </w:rPr>
        <w:t>プロセス</w:t>
      </w:r>
      <w:del w:id="88" w:author="工内 隆" w:date="2018-08-06T08:38:00Z">
        <w:r w:rsidR="00591454" w:rsidDel="005C5ABE">
          <w:rPr>
            <w:rFonts w:hint="eastAsia"/>
          </w:rPr>
          <w:delText>（スキップ</w:delText>
        </w:r>
        <w:r w:rsidR="00591454" w:rsidRPr="00591454" w:rsidDel="005C5ABE">
          <w:rPr>
            <w:rFonts w:hint="eastAsia"/>
          </w:rPr>
          <w:delText>されればセキュリティなどでプロジェクトに脅威となります。）</w:delText>
        </w:r>
      </w:del>
      <w:r w:rsidR="006E175D">
        <w:rPr>
          <w:rFonts w:hint="eastAsia"/>
        </w:rPr>
        <w:t>、</w:t>
      </w:r>
      <w:r w:rsidR="00E128E6" w:rsidRPr="00E128E6">
        <w:rPr>
          <w:rFonts w:hint="eastAsia"/>
        </w:rPr>
        <w:t>を回避または除去するのに役立ちます。</w:t>
      </w:r>
      <w:ins w:id="89" w:author="工内 隆" w:date="2018-08-06T08:38:00Z">
        <w:r>
          <w:rPr>
            <w:rFonts w:hint="eastAsia"/>
          </w:rPr>
          <w:t>そのようなプロセスは、</w:t>
        </w:r>
        <w:r w:rsidRPr="00591454">
          <w:rPr>
            <w:rFonts w:hint="eastAsia"/>
          </w:rPr>
          <w:t>セキュリティ</w:t>
        </w:r>
      </w:ins>
      <w:ins w:id="90" w:author="工内 隆" w:date="2018-08-06T08:39:00Z">
        <w:r>
          <w:rPr>
            <w:rFonts w:hint="eastAsia"/>
          </w:rPr>
          <w:t>やプロジェクトの他の</w:t>
        </w:r>
      </w:ins>
      <w:ins w:id="91" w:author="工内 隆" w:date="2018-08-06T08:41:00Z">
        <w:r>
          <w:rPr>
            <w:rFonts w:hint="eastAsia"/>
          </w:rPr>
          <w:t>側面の</w:t>
        </w:r>
      </w:ins>
      <w:ins w:id="92" w:author="工内 隆" w:date="2018-08-06T08:38:00Z">
        <w:r w:rsidRPr="00591454">
          <w:rPr>
            <w:rFonts w:hint="eastAsia"/>
          </w:rPr>
          <w:t>脅威となります。</w:t>
        </w:r>
      </w:ins>
    </w:p>
    <w:p w14:paraId="6B250A68" w14:textId="77777777" w:rsidR="00E128E6" w:rsidRDefault="00E128E6" w:rsidP="0088585A"/>
    <w:p w14:paraId="070D3A03" w14:textId="77777777" w:rsidR="0088585A" w:rsidRDefault="0088585A" w:rsidP="0088585A">
      <w:r>
        <w:t>The responsibilities of a program office are varied. These include:</w:t>
      </w:r>
    </w:p>
    <w:p w14:paraId="21772CE1" w14:textId="77777777" w:rsidR="0088585A" w:rsidRDefault="005E4B56" w:rsidP="0088585A">
      <w:r>
        <w:rPr>
          <w:rFonts w:hint="eastAsia"/>
        </w:rPr>
        <w:t xml:space="preserve">オープンソース　</w:t>
      </w:r>
      <w:r w:rsidR="00B04C62">
        <w:rPr>
          <w:rFonts w:hint="eastAsia"/>
        </w:rPr>
        <w:t>プログラムオフィス</w:t>
      </w:r>
      <w:r>
        <w:rPr>
          <w:rFonts w:hint="eastAsia"/>
        </w:rPr>
        <w:t>の担務は以下のようなものがあります。</w:t>
      </w:r>
    </w:p>
    <w:p w14:paraId="74017885" w14:textId="77777777" w:rsidR="005E4B56" w:rsidRDefault="005E4B56" w:rsidP="0088585A"/>
    <w:p w14:paraId="77797CC6" w14:textId="77777777" w:rsidR="0088585A" w:rsidRDefault="0088585A" w:rsidP="0088585A">
      <w:r>
        <w:t>Clearly communicating the open source strategy within and outside the company</w:t>
      </w:r>
    </w:p>
    <w:p w14:paraId="0AB4BEE1" w14:textId="77777777" w:rsidR="0088585A" w:rsidRDefault="0088585A" w:rsidP="0088585A">
      <w:r>
        <w:t>Owning and overseeing the execution of the strategy</w:t>
      </w:r>
    </w:p>
    <w:p w14:paraId="530B7675" w14:textId="77777777" w:rsidR="0088585A" w:rsidRDefault="0088585A" w:rsidP="0088585A">
      <w:r>
        <w:t>Facilitating the effective use of open source in commercial products and services</w:t>
      </w:r>
    </w:p>
    <w:p w14:paraId="79CC5399" w14:textId="77777777" w:rsidR="0088585A" w:rsidRDefault="0088585A" w:rsidP="0088585A">
      <w:r>
        <w:t>Ensuring high-quality and frequent releases of code to open source communities</w:t>
      </w:r>
    </w:p>
    <w:p w14:paraId="2EB00068" w14:textId="77777777" w:rsidR="0088585A" w:rsidRDefault="0088585A" w:rsidP="0088585A">
      <w:r>
        <w:t>Engaging with developer communities and seeing that the company contributes back to other projects effectively</w:t>
      </w:r>
    </w:p>
    <w:p w14:paraId="310C57F2" w14:textId="77777777" w:rsidR="0088585A" w:rsidRDefault="0088585A" w:rsidP="0088585A">
      <w:r>
        <w:t>Fostering an open source culture within an organization</w:t>
      </w:r>
    </w:p>
    <w:p w14:paraId="4196A14D" w14:textId="77777777" w:rsidR="0088585A" w:rsidRDefault="0088585A" w:rsidP="0088585A">
      <w:r>
        <w:t>Maintaining open source license compliance reviews and oversight</w:t>
      </w:r>
    </w:p>
    <w:p w14:paraId="4AB6DE44" w14:textId="77777777" w:rsidR="005E4B56" w:rsidRDefault="005E4B56" w:rsidP="005E4B56">
      <w:r>
        <w:rPr>
          <w:rFonts w:hint="eastAsia"/>
        </w:rPr>
        <w:t>・企業内、企業外にオープンソース戦略を明確に伝える</w:t>
      </w:r>
    </w:p>
    <w:p w14:paraId="6479A1A1" w14:textId="77777777" w:rsidR="005E4B56" w:rsidRDefault="005E4B56" w:rsidP="005E4B56">
      <w:r>
        <w:rPr>
          <w:rFonts w:hint="eastAsia"/>
        </w:rPr>
        <w:t>・</w:t>
      </w:r>
      <w:r w:rsidR="00591454">
        <w:rPr>
          <w:rFonts w:hint="eastAsia"/>
        </w:rPr>
        <w:t>オープンソース</w:t>
      </w:r>
      <w:r>
        <w:rPr>
          <w:rFonts w:hint="eastAsia"/>
        </w:rPr>
        <w:t>戦略</w:t>
      </w:r>
      <w:r w:rsidR="000A7FCC">
        <w:rPr>
          <w:rFonts w:hint="eastAsia"/>
        </w:rPr>
        <w:t>を策定し、</w:t>
      </w:r>
      <w:r>
        <w:rPr>
          <w:rFonts w:hint="eastAsia"/>
        </w:rPr>
        <w:t>実行する</w:t>
      </w:r>
    </w:p>
    <w:p w14:paraId="293A8FE8" w14:textId="77777777" w:rsidR="005E4B56" w:rsidRDefault="000A7FCC" w:rsidP="005E4B56">
      <w:r>
        <w:rPr>
          <w:rFonts w:hint="eastAsia"/>
        </w:rPr>
        <w:t>・</w:t>
      </w:r>
      <w:r w:rsidR="005E4B56">
        <w:rPr>
          <w:rFonts w:hint="eastAsia"/>
        </w:rPr>
        <w:t>製品</w:t>
      </w:r>
      <w:r w:rsidR="00591454">
        <w:rPr>
          <w:rFonts w:hint="eastAsia"/>
        </w:rPr>
        <w:t>、</w:t>
      </w:r>
      <w:r>
        <w:rPr>
          <w:rFonts w:hint="eastAsia"/>
        </w:rPr>
        <w:t>サービスで</w:t>
      </w:r>
      <w:r w:rsidR="005E4B56">
        <w:rPr>
          <w:rFonts w:hint="eastAsia"/>
        </w:rPr>
        <w:t>オープンソース</w:t>
      </w:r>
      <w:r>
        <w:rPr>
          <w:rFonts w:hint="eastAsia"/>
        </w:rPr>
        <w:t>を</w:t>
      </w:r>
      <w:r w:rsidR="005E4B56">
        <w:rPr>
          <w:rFonts w:hint="eastAsia"/>
        </w:rPr>
        <w:t>効果的</w:t>
      </w:r>
      <w:r>
        <w:rPr>
          <w:rFonts w:hint="eastAsia"/>
        </w:rPr>
        <w:t>に活用することを推進する</w:t>
      </w:r>
    </w:p>
    <w:p w14:paraId="46AF78C5" w14:textId="1B1C4419" w:rsidR="005E4B56" w:rsidRDefault="000A7FCC" w:rsidP="005E4B56">
      <w:r>
        <w:rPr>
          <w:rFonts w:hint="eastAsia"/>
        </w:rPr>
        <w:t xml:space="preserve">・オープンソース　</w:t>
      </w:r>
      <w:r w:rsidR="005E4B56">
        <w:rPr>
          <w:rFonts w:hint="eastAsia"/>
        </w:rPr>
        <w:t>コミュニティ</w:t>
      </w:r>
      <w:ins w:id="93" w:author="工内 隆" w:date="2018-08-06T08:43:00Z">
        <w:r w:rsidR="004F5188">
          <w:rPr>
            <w:rFonts w:hint="eastAsia"/>
          </w:rPr>
          <w:t>に</w:t>
        </w:r>
      </w:ins>
      <w:del w:id="94" w:author="工内 隆" w:date="2018-08-06T08:43:00Z">
        <w:r w:rsidDel="004F5188">
          <w:rPr>
            <w:rFonts w:hint="eastAsia"/>
          </w:rPr>
          <w:delText>が</w:delText>
        </w:r>
      </w:del>
      <w:r w:rsidR="005E4B56">
        <w:rPr>
          <w:rFonts w:hint="eastAsia"/>
        </w:rPr>
        <w:t>高品質</w:t>
      </w:r>
      <w:r>
        <w:rPr>
          <w:rFonts w:hint="eastAsia"/>
        </w:rPr>
        <w:t>なコードを</w:t>
      </w:r>
      <w:r w:rsidR="005E4B56">
        <w:rPr>
          <w:rFonts w:hint="eastAsia"/>
        </w:rPr>
        <w:t>頻繁</w:t>
      </w:r>
      <w:r>
        <w:rPr>
          <w:rFonts w:hint="eastAsia"/>
        </w:rPr>
        <w:t>に</w:t>
      </w:r>
      <w:r w:rsidR="005E4B56">
        <w:rPr>
          <w:rFonts w:hint="eastAsia"/>
        </w:rPr>
        <w:t>リリース</w:t>
      </w:r>
      <w:r w:rsidR="00813006">
        <w:rPr>
          <w:rFonts w:hint="eastAsia"/>
        </w:rPr>
        <w:t>できるようにサポートする</w:t>
      </w:r>
    </w:p>
    <w:p w14:paraId="54B8EDF7" w14:textId="77777777" w:rsidR="005E4B56" w:rsidRDefault="00813006" w:rsidP="005E4B56">
      <w:r>
        <w:rPr>
          <w:rFonts w:hint="eastAsia"/>
        </w:rPr>
        <w:t>・</w:t>
      </w:r>
      <w:r w:rsidR="005E4B56">
        <w:rPr>
          <w:rFonts w:hint="eastAsia"/>
        </w:rPr>
        <w:t>開発者コミュニティと連携し、</w:t>
      </w:r>
      <w:r>
        <w:rPr>
          <w:rFonts w:hint="eastAsia"/>
        </w:rPr>
        <w:t>企業の</w:t>
      </w:r>
      <w:r w:rsidR="00591454">
        <w:rPr>
          <w:rFonts w:hint="eastAsia"/>
        </w:rPr>
        <w:t>コントリビューション</w:t>
      </w:r>
      <w:r>
        <w:rPr>
          <w:rFonts w:hint="eastAsia"/>
        </w:rPr>
        <w:t>が</w:t>
      </w:r>
      <w:r w:rsidR="005E4B56">
        <w:rPr>
          <w:rFonts w:hint="eastAsia"/>
        </w:rPr>
        <w:t>プロジェクトに</w:t>
      </w:r>
      <w:r>
        <w:rPr>
          <w:rFonts w:hint="eastAsia"/>
        </w:rPr>
        <w:t>効果的に反映されるようにする</w:t>
      </w:r>
    </w:p>
    <w:p w14:paraId="558DF2BF" w14:textId="77777777" w:rsidR="005E4B56" w:rsidRDefault="00813006" w:rsidP="005E4B56">
      <w:r>
        <w:rPr>
          <w:rFonts w:hint="eastAsia"/>
        </w:rPr>
        <w:t>・</w:t>
      </w:r>
      <w:r w:rsidR="005E4B56">
        <w:rPr>
          <w:rFonts w:hint="eastAsia"/>
        </w:rPr>
        <w:t>組織内</w:t>
      </w:r>
      <w:r>
        <w:rPr>
          <w:rFonts w:hint="eastAsia"/>
        </w:rPr>
        <w:t>に</w:t>
      </w:r>
      <w:r w:rsidR="005E4B56">
        <w:rPr>
          <w:rFonts w:hint="eastAsia"/>
        </w:rPr>
        <w:t>オープンソース文化</w:t>
      </w:r>
      <w:r w:rsidR="00591454">
        <w:rPr>
          <w:rFonts w:hint="eastAsia"/>
        </w:rPr>
        <w:t>を</w:t>
      </w:r>
      <w:r w:rsidR="005E4B56">
        <w:rPr>
          <w:rFonts w:hint="eastAsia"/>
        </w:rPr>
        <w:t>育成</w:t>
      </w:r>
      <w:r>
        <w:rPr>
          <w:rFonts w:hint="eastAsia"/>
        </w:rPr>
        <w:t>する</w:t>
      </w:r>
    </w:p>
    <w:p w14:paraId="41A6774F" w14:textId="3BBE5207" w:rsidR="005E4B56" w:rsidRDefault="00C85551" w:rsidP="005E4B56">
      <w:r>
        <w:rPr>
          <w:rFonts w:hint="eastAsia"/>
        </w:rPr>
        <w:t>・</w:t>
      </w:r>
      <w:r w:rsidR="005E4B56">
        <w:rPr>
          <w:rFonts w:hint="eastAsia"/>
        </w:rPr>
        <w:t>オープンソース</w:t>
      </w:r>
      <w:r w:rsidR="00813006">
        <w:rPr>
          <w:rFonts w:hint="eastAsia"/>
        </w:rPr>
        <w:t xml:space="preserve">　</w:t>
      </w:r>
      <w:r w:rsidR="005E4B56">
        <w:rPr>
          <w:rFonts w:hint="eastAsia"/>
        </w:rPr>
        <w:t>ライセンス</w:t>
      </w:r>
      <w:r>
        <w:rPr>
          <w:rFonts w:hint="eastAsia"/>
        </w:rPr>
        <w:t xml:space="preserve">　コンプライアンス</w:t>
      </w:r>
      <w:ins w:id="95" w:author="工内 隆" w:date="2018-08-06T13:55:00Z">
        <w:r w:rsidR="00206B3E">
          <w:rPr>
            <w:rFonts w:hint="eastAsia"/>
          </w:rPr>
          <w:t>に関連する</w:t>
        </w:r>
      </w:ins>
      <w:ins w:id="96" w:author="工内 隆" w:date="2018-08-06T08:45:00Z">
        <w:r w:rsidR="004F5188">
          <w:rPr>
            <w:rFonts w:hint="eastAsia"/>
          </w:rPr>
          <w:t>レビュー</w:t>
        </w:r>
      </w:ins>
      <w:r w:rsidR="00591454">
        <w:rPr>
          <w:rFonts w:hint="eastAsia"/>
        </w:rPr>
        <w:t>を</w:t>
      </w:r>
      <w:r>
        <w:rPr>
          <w:rFonts w:hint="eastAsia"/>
        </w:rPr>
        <w:t>推進</w:t>
      </w:r>
      <w:ins w:id="97" w:author="工内 隆" w:date="2018-08-06T08:45:00Z">
        <w:r w:rsidR="004F5188">
          <w:rPr>
            <w:rFonts w:hint="eastAsia"/>
          </w:rPr>
          <w:t>し、指導する</w:t>
        </w:r>
      </w:ins>
    </w:p>
    <w:p w14:paraId="2A3BD716" w14:textId="77777777" w:rsidR="005E4B56" w:rsidRDefault="005E4B56" w:rsidP="0088585A"/>
    <w:p w14:paraId="54B7221C" w14:textId="77777777" w:rsidR="0088585A" w:rsidRDefault="0088585A" w:rsidP="0088585A">
      <w:r>
        <w:t xml:space="preserve">For every company, the role of the open source program office will likely be custom-configured, based on its business, products, and goals. There is no broad template for building an open source program that applies across all industries — or even across all companies in a single </w:t>
      </w:r>
      <w:r>
        <w:lastRenderedPageBreak/>
        <w:t>industry. That can make its creation a challenge, but you can learn lessons from other companies and bring them together to fit your own organization’s requirements.</w:t>
      </w:r>
    </w:p>
    <w:p w14:paraId="10A47214" w14:textId="6BDC9F9E" w:rsidR="0088585A" w:rsidRDefault="00C85551" w:rsidP="0088585A">
      <w:r w:rsidRPr="00C85551">
        <w:rPr>
          <w:rFonts w:hint="eastAsia"/>
        </w:rPr>
        <w:t>すべての企業</w:t>
      </w:r>
      <w:ins w:id="98" w:author="工内 隆" w:date="2018-08-06T13:57:00Z">
        <w:r w:rsidR="00206B3E">
          <w:rPr>
            <w:rFonts w:hint="eastAsia"/>
          </w:rPr>
          <w:t>で</w:t>
        </w:r>
      </w:ins>
      <w:del w:id="99" w:author="工内 隆" w:date="2018-08-06T13:57:00Z">
        <w:r w:rsidRPr="00C85551" w:rsidDel="00206B3E">
          <w:rPr>
            <w:rFonts w:hint="eastAsia"/>
          </w:rPr>
          <w:delText>にとって</w:delText>
        </w:r>
      </w:del>
      <w:r w:rsidRPr="00C85551">
        <w:rPr>
          <w:rFonts w:hint="eastAsia"/>
        </w:rPr>
        <w:t>、オープンソース</w:t>
      </w:r>
      <w:r>
        <w:rPr>
          <w:rFonts w:hint="eastAsia"/>
        </w:rPr>
        <w:t xml:space="preserve">　</w:t>
      </w:r>
      <w:r w:rsidR="00B04C62">
        <w:rPr>
          <w:rFonts w:hint="eastAsia"/>
        </w:rPr>
        <w:t>プログラムオフィス</w:t>
      </w:r>
      <w:r w:rsidRPr="00C85551">
        <w:rPr>
          <w:rFonts w:hint="eastAsia"/>
        </w:rPr>
        <w:t>の役割は、ビジネス、製品、および</w:t>
      </w:r>
      <w:r>
        <w:rPr>
          <w:rFonts w:hint="eastAsia"/>
        </w:rPr>
        <w:t>企業の</w:t>
      </w:r>
      <w:r w:rsidRPr="00C85551">
        <w:rPr>
          <w:rFonts w:hint="eastAsia"/>
        </w:rPr>
        <w:t>目標に基づいて</w:t>
      </w:r>
      <w:r>
        <w:rPr>
          <w:rFonts w:hint="eastAsia"/>
        </w:rPr>
        <w:t>カスタマイズ</w:t>
      </w:r>
      <w:r w:rsidRPr="00C85551">
        <w:rPr>
          <w:rFonts w:hint="eastAsia"/>
        </w:rPr>
        <w:t>される</w:t>
      </w:r>
      <w:r>
        <w:rPr>
          <w:rFonts w:hint="eastAsia"/>
        </w:rPr>
        <w:t>でしょう</w:t>
      </w:r>
      <w:r w:rsidRPr="00C85551">
        <w:rPr>
          <w:rFonts w:hint="eastAsia"/>
        </w:rPr>
        <w:t>。</w:t>
      </w:r>
      <w:r w:rsidRPr="00C85551">
        <w:rPr>
          <w:rFonts w:hint="eastAsia"/>
        </w:rPr>
        <w:t xml:space="preserve"> </w:t>
      </w:r>
      <w:r w:rsidRPr="00C85551">
        <w:rPr>
          <w:rFonts w:hint="eastAsia"/>
        </w:rPr>
        <w:t>すべての業界</w:t>
      </w:r>
      <w:r>
        <w:rPr>
          <w:rFonts w:hint="eastAsia"/>
        </w:rPr>
        <w:t>に適用可能な、</w:t>
      </w:r>
      <w:r w:rsidRPr="00C85551">
        <w:rPr>
          <w:rFonts w:hint="eastAsia"/>
        </w:rPr>
        <w:t>または単一の業界</w:t>
      </w:r>
      <w:r w:rsidR="00591454">
        <w:rPr>
          <w:rFonts w:hint="eastAsia"/>
        </w:rPr>
        <w:t>であっても、</w:t>
      </w:r>
      <w:r w:rsidRPr="00C85551">
        <w:rPr>
          <w:rFonts w:hint="eastAsia"/>
        </w:rPr>
        <w:t>すべての企業に適用</w:t>
      </w:r>
      <w:r>
        <w:rPr>
          <w:rFonts w:hint="eastAsia"/>
        </w:rPr>
        <w:t>可能な</w:t>
      </w:r>
      <w:r w:rsidRPr="00C85551">
        <w:rPr>
          <w:rFonts w:hint="eastAsia"/>
        </w:rPr>
        <w:t>オープンソース</w:t>
      </w:r>
      <w:r>
        <w:rPr>
          <w:rFonts w:hint="eastAsia"/>
        </w:rPr>
        <w:t xml:space="preserve">　</w:t>
      </w:r>
      <w:r w:rsidRPr="00C85551">
        <w:rPr>
          <w:rFonts w:hint="eastAsia"/>
        </w:rPr>
        <w:t>プログラムを構築するための</w:t>
      </w:r>
      <w:r>
        <w:rPr>
          <w:rFonts w:hint="eastAsia"/>
        </w:rPr>
        <w:t>汎用的な</w:t>
      </w:r>
      <w:r w:rsidRPr="00C85551">
        <w:rPr>
          <w:rFonts w:hint="eastAsia"/>
        </w:rPr>
        <w:t>テンプレートはありません。</w:t>
      </w:r>
      <w:r w:rsidRPr="00C85551">
        <w:rPr>
          <w:rFonts w:hint="eastAsia"/>
        </w:rPr>
        <w:t xml:space="preserve"> </w:t>
      </w:r>
      <w:r w:rsidR="00906E0B">
        <w:rPr>
          <w:rFonts w:hint="eastAsia"/>
        </w:rPr>
        <w:t>オープンソース　プログラムは組織に合わせたものを</w:t>
      </w:r>
      <w:ins w:id="100" w:author="工内 隆" w:date="2018-08-06T14:09:00Z">
        <w:r w:rsidR="006C311C">
          <w:rPr>
            <w:rFonts w:hint="eastAsia"/>
          </w:rPr>
          <w:t>つくる</w:t>
        </w:r>
      </w:ins>
      <w:del w:id="101" w:author="工内 隆" w:date="2018-08-06T14:09:00Z">
        <w:r w:rsidRPr="00C85551" w:rsidDel="006C311C">
          <w:rPr>
            <w:rFonts w:hint="eastAsia"/>
          </w:rPr>
          <w:delText>創造</w:delText>
        </w:r>
        <w:r w:rsidR="00906E0B" w:rsidDel="006C311C">
          <w:rPr>
            <w:rFonts w:hint="eastAsia"/>
          </w:rPr>
          <w:delText>する</w:delText>
        </w:r>
      </w:del>
      <w:r w:rsidR="00906E0B">
        <w:rPr>
          <w:rFonts w:hint="eastAsia"/>
        </w:rPr>
        <w:t>必要があります</w:t>
      </w:r>
      <w:r w:rsidRPr="00C85551">
        <w:rPr>
          <w:rFonts w:hint="eastAsia"/>
        </w:rPr>
        <w:t>が、他の企業から学び、あなたの組織の要求に合わせ</w:t>
      </w:r>
      <w:r w:rsidR="00906E0B">
        <w:rPr>
          <w:rFonts w:hint="eastAsia"/>
        </w:rPr>
        <w:t>たものに</w:t>
      </w:r>
      <w:r w:rsidRPr="00C85551">
        <w:rPr>
          <w:rFonts w:hint="eastAsia"/>
        </w:rPr>
        <w:t>て</w:t>
      </w:r>
      <w:r w:rsidR="00906E0B">
        <w:rPr>
          <w:rFonts w:hint="eastAsia"/>
        </w:rPr>
        <w:t>していくことができます。</w:t>
      </w:r>
    </w:p>
    <w:p w14:paraId="0FB91DF2" w14:textId="77777777" w:rsidR="00C85551" w:rsidRDefault="00C85551" w:rsidP="0088585A"/>
    <w:p w14:paraId="4BBE74A0" w14:textId="77777777" w:rsidR="0088585A" w:rsidRDefault="0088585A" w:rsidP="0088585A">
      <w:r>
        <w:rPr>
          <w:rFonts w:hint="eastAsia"/>
        </w:rPr>
        <w:t>“</w:t>
      </w:r>
      <w:r>
        <w:t>There isn’t a one size fits all model. I can’t stand up in front of a crowd and say, ‘This is how you should do it.'”</w:t>
      </w:r>
    </w:p>
    <w:p w14:paraId="648D024D" w14:textId="4C3DEF6D" w:rsidR="00906E0B" w:rsidRDefault="006C311C" w:rsidP="0088585A">
      <w:ins w:id="102" w:author="工内 隆" w:date="2018-08-06T14:10:00Z">
        <w:r>
          <w:rPr>
            <w:rFonts w:hint="eastAsia"/>
          </w:rPr>
          <w:t>「</w:t>
        </w:r>
      </w:ins>
      <w:r w:rsidR="0014635B">
        <w:rPr>
          <w:rFonts w:hint="eastAsia"/>
        </w:rPr>
        <w:t>すべての組織に適用できる、</w:t>
      </w:r>
      <w:r w:rsidR="0014635B" w:rsidRPr="0014635B">
        <w:rPr>
          <w:rFonts w:hint="eastAsia"/>
        </w:rPr>
        <w:t>唯一の方法論が存在</w:t>
      </w:r>
      <w:r w:rsidR="00591454">
        <w:rPr>
          <w:rFonts w:hint="eastAsia"/>
        </w:rPr>
        <w:t>す</w:t>
      </w:r>
      <w:r w:rsidR="0014635B">
        <w:rPr>
          <w:rFonts w:hint="eastAsia"/>
        </w:rPr>
        <w:t>るわけではありません。皆さんを前にして</w:t>
      </w:r>
      <w:r w:rsidR="00906E0B" w:rsidRPr="00906E0B">
        <w:rPr>
          <w:rFonts w:hint="eastAsia"/>
        </w:rPr>
        <w:t>、</w:t>
      </w:r>
      <w:del w:id="103" w:author="工内 隆" w:date="2018-08-06T14:10:00Z">
        <w:r w:rsidR="00906E0B" w:rsidRPr="00906E0B" w:rsidDel="006C311C">
          <w:rPr>
            <w:rFonts w:hint="eastAsia"/>
          </w:rPr>
          <w:delText>「</w:delText>
        </w:r>
      </w:del>
      <w:ins w:id="104" w:author="工内 隆" w:date="2018-08-06T14:10:00Z">
        <w:r>
          <w:rPr>
            <w:rFonts w:hint="eastAsia"/>
          </w:rPr>
          <w:t>『</w:t>
        </w:r>
      </w:ins>
      <w:r w:rsidR="0014635B">
        <w:rPr>
          <w:rFonts w:hint="eastAsia"/>
        </w:rPr>
        <w:t>あなたはこのとおりすれば良い</w:t>
      </w:r>
      <w:ins w:id="105" w:author="工内 隆" w:date="2018-08-06T14:11:00Z">
        <w:r>
          <w:rPr>
            <w:rFonts w:hint="eastAsia"/>
          </w:rPr>
          <w:t>』</w:t>
        </w:r>
      </w:ins>
      <w:del w:id="106" w:author="工内 隆" w:date="2018-08-06T14:11:00Z">
        <w:r w:rsidR="0014635B" w:rsidDel="006C311C">
          <w:rPr>
            <w:rFonts w:hint="eastAsia"/>
          </w:rPr>
          <w:delText>」</w:delText>
        </w:r>
      </w:del>
      <w:r w:rsidR="0014635B">
        <w:rPr>
          <w:rFonts w:hint="eastAsia"/>
        </w:rPr>
        <w:t>、と言えるもの</w:t>
      </w:r>
      <w:ins w:id="107" w:author="工内 隆" w:date="2018-08-06T14:10:00Z">
        <w:r>
          <w:rPr>
            <w:rFonts w:hint="eastAsia"/>
          </w:rPr>
          <w:t>は</w:t>
        </w:r>
      </w:ins>
      <w:r w:rsidR="0014635B">
        <w:rPr>
          <w:rFonts w:hint="eastAsia"/>
        </w:rPr>
        <w:t>ありません。</w:t>
      </w:r>
      <w:ins w:id="108" w:author="工内 隆" w:date="2018-08-06T14:10:00Z">
        <w:r>
          <w:rPr>
            <w:rFonts w:hint="eastAsia"/>
          </w:rPr>
          <w:t>」</w:t>
        </w:r>
      </w:ins>
    </w:p>
    <w:p w14:paraId="109E3E8F" w14:textId="77777777" w:rsidR="00906E0B" w:rsidRDefault="00906E0B" w:rsidP="0088585A"/>
    <w:p w14:paraId="21D2ADB9" w14:textId="77777777" w:rsidR="0088585A" w:rsidRDefault="00D3573D" w:rsidP="0088585A">
      <w:hyperlink r:id="rId11" w:history="1">
        <w:r w:rsidR="0088585A" w:rsidRPr="00591454">
          <w:rPr>
            <w:rStyle w:val="a9"/>
          </w:rPr>
          <w:t>Jeff McAffer</w:t>
        </w:r>
      </w:hyperlink>
      <w:r w:rsidR="0088585A">
        <w:t xml:space="preserve"> – Director of the </w:t>
      </w:r>
      <w:hyperlink r:id="rId12" w:history="1">
        <w:r w:rsidR="0088585A" w:rsidRPr="00591454">
          <w:rPr>
            <w:rStyle w:val="a9"/>
          </w:rPr>
          <w:t xml:space="preserve">Open Source Programs Office </w:t>
        </w:r>
      </w:hyperlink>
      <w:r w:rsidR="0088585A">
        <w:t>at Microsoft</w:t>
      </w:r>
    </w:p>
    <w:p w14:paraId="2A5F4768" w14:textId="77777777" w:rsidR="0088585A" w:rsidRDefault="0088585A" w:rsidP="0088585A"/>
    <w:p w14:paraId="24433946" w14:textId="77777777" w:rsidR="0088585A" w:rsidRDefault="0088585A" w:rsidP="0088585A">
      <w:r>
        <w:t>Microsoft has been working over the last several years to create and refine its own open source approach. With tens of thousands of employees in a wide range of business units, Microsoft’s dedicated open source program office works to assist developers, marketing teams and others who are engaging with open source for cloud services, hardware and software products, games, content, media, and other product lines. Each division requires different assistance based on its individual business models and engagement scenarios, making it impossible to serve them all with the same offerings.</w:t>
      </w:r>
    </w:p>
    <w:p w14:paraId="41F8F9C3" w14:textId="13CE7847" w:rsidR="0088585A" w:rsidRDefault="0014635B" w:rsidP="0088585A">
      <w:r w:rsidRPr="0014635B">
        <w:rPr>
          <w:rFonts w:hint="eastAsia"/>
        </w:rPr>
        <w:t>Microsoft</w:t>
      </w:r>
      <w:r w:rsidR="00591454">
        <w:rPr>
          <w:rFonts w:hint="eastAsia"/>
        </w:rPr>
        <w:t>社</w:t>
      </w:r>
      <w:r w:rsidRPr="0014635B">
        <w:rPr>
          <w:rFonts w:hint="eastAsia"/>
        </w:rPr>
        <w:t>は、ここ数年、オープンソース</w:t>
      </w:r>
      <w:r>
        <w:rPr>
          <w:rFonts w:hint="eastAsia"/>
        </w:rPr>
        <w:t>に対する</w:t>
      </w:r>
      <w:ins w:id="109" w:author="工内 隆" w:date="2018-08-06T14:13:00Z">
        <w:r w:rsidR="006C311C">
          <w:rPr>
            <w:rFonts w:hint="eastAsia"/>
          </w:rPr>
          <w:t>独自の</w:t>
        </w:r>
      </w:ins>
      <w:r w:rsidRPr="0014635B">
        <w:rPr>
          <w:rFonts w:hint="eastAsia"/>
        </w:rPr>
        <w:t>アプローチ</w:t>
      </w:r>
      <w:r>
        <w:rPr>
          <w:rFonts w:hint="eastAsia"/>
        </w:rPr>
        <w:t>方法</w:t>
      </w:r>
      <w:r w:rsidRPr="0014635B">
        <w:rPr>
          <w:rFonts w:hint="eastAsia"/>
        </w:rPr>
        <w:t>を</w:t>
      </w:r>
      <w:ins w:id="110" w:author="工内 隆" w:date="2018-08-06T14:13:00Z">
        <w:r w:rsidR="006C311C">
          <w:rPr>
            <w:rFonts w:hint="eastAsia"/>
          </w:rPr>
          <w:t>立案</w:t>
        </w:r>
      </w:ins>
      <w:del w:id="111" w:author="工内 隆" w:date="2018-08-06T14:13:00Z">
        <w:r w:rsidRPr="0014635B" w:rsidDel="006C311C">
          <w:rPr>
            <w:rFonts w:hint="eastAsia"/>
          </w:rPr>
          <w:delText>開発</w:delText>
        </w:r>
      </w:del>
      <w:ins w:id="112" w:author="工内 隆" w:date="2018-08-06T14:13:00Z">
        <w:r w:rsidR="006C311C">
          <w:rPr>
            <w:rFonts w:hint="eastAsia"/>
          </w:rPr>
          <w:t>し</w:t>
        </w:r>
      </w:ins>
      <w:r w:rsidRPr="0014635B">
        <w:rPr>
          <w:rFonts w:hint="eastAsia"/>
        </w:rPr>
        <w:t>、改良するために取り組んできました。</w:t>
      </w:r>
      <w:r w:rsidRPr="0014635B">
        <w:rPr>
          <w:rFonts w:hint="eastAsia"/>
        </w:rPr>
        <w:t xml:space="preserve"> </w:t>
      </w:r>
      <w:ins w:id="113" w:author="工内 隆" w:date="2018-08-06T14:14:00Z">
        <w:r w:rsidR="006C311C">
          <w:rPr>
            <w:rFonts w:hint="eastAsia"/>
          </w:rPr>
          <w:t>Microsoft</w:t>
        </w:r>
        <w:r w:rsidR="006C311C">
          <w:rPr>
            <w:rFonts w:hint="eastAsia"/>
          </w:rPr>
          <w:t>社は</w:t>
        </w:r>
      </w:ins>
      <w:ins w:id="114" w:author="工内 隆" w:date="2018-08-06T14:15:00Z">
        <w:r w:rsidR="006C311C">
          <w:rPr>
            <w:rFonts w:hint="eastAsia"/>
          </w:rPr>
          <w:t>幅広いビジネス</w:t>
        </w:r>
      </w:ins>
      <w:ins w:id="115" w:author="工内 隆" w:date="2018-08-06T14:16:00Z">
        <w:r w:rsidR="006C311C">
          <w:rPr>
            <w:rFonts w:hint="eastAsia"/>
          </w:rPr>
          <w:t>ユニットに</w:t>
        </w:r>
      </w:ins>
      <w:ins w:id="116" w:author="工内 隆" w:date="2018-08-06T14:14:00Z">
        <w:r w:rsidR="006C311C">
          <w:rPr>
            <w:rFonts w:hint="eastAsia"/>
          </w:rPr>
          <w:t>何万人にも及ぶ</w:t>
        </w:r>
      </w:ins>
      <w:ins w:id="117" w:author="工内 隆" w:date="2018-08-06T14:16:00Z">
        <w:r w:rsidR="006C311C">
          <w:rPr>
            <w:rFonts w:hint="eastAsia"/>
          </w:rPr>
          <w:t>従業員を擁していますが、</w:t>
        </w:r>
      </w:ins>
      <w:r w:rsidR="00591454">
        <w:rPr>
          <w:rFonts w:hint="eastAsia"/>
        </w:rPr>
        <w:t>M</w:t>
      </w:r>
      <w:r w:rsidR="00591454">
        <w:t>icrosoft</w:t>
      </w:r>
      <w:r w:rsidR="00F3224C">
        <w:rPr>
          <w:rFonts w:hint="eastAsia"/>
        </w:rPr>
        <w:t>社内</w:t>
      </w:r>
      <w:r w:rsidRPr="0014635B">
        <w:rPr>
          <w:rFonts w:hint="eastAsia"/>
        </w:rPr>
        <w:t>のオープンソース</w:t>
      </w:r>
      <w:r>
        <w:rPr>
          <w:rFonts w:hint="eastAsia"/>
        </w:rPr>
        <w:t xml:space="preserve">　</w:t>
      </w:r>
      <w:r w:rsidR="00B04C62">
        <w:rPr>
          <w:rFonts w:hint="eastAsia"/>
        </w:rPr>
        <w:t>プログラムオフィス</w:t>
      </w:r>
      <w:r w:rsidRPr="0014635B">
        <w:rPr>
          <w:rFonts w:hint="eastAsia"/>
        </w:rPr>
        <w:t>は、クラウドサービス、ハードウェアおよびソフトウェア製品、ゲーム、コンテンツ、メディアなどの</w:t>
      </w:r>
      <w:r w:rsidR="00F3224C">
        <w:rPr>
          <w:rFonts w:hint="eastAsia"/>
        </w:rPr>
        <w:t>分野で</w:t>
      </w:r>
      <w:r w:rsidRPr="0014635B">
        <w:rPr>
          <w:rFonts w:hint="eastAsia"/>
        </w:rPr>
        <w:t>オープンソースに</w:t>
      </w:r>
      <w:r w:rsidR="00F3224C">
        <w:rPr>
          <w:rFonts w:hint="eastAsia"/>
        </w:rPr>
        <w:t>関わっている</w:t>
      </w:r>
      <w:r w:rsidRPr="0014635B">
        <w:rPr>
          <w:rFonts w:hint="eastAsia"/>
        </w:rPr>
        <w:t>開発者、マーケティングチームなどを</w:t>
      </w:r>
      <w:ins w:id="118" w:author="工内 隆" w:date="2018-08-06T14:18:00Z">
        <w:r w:rsidR="006C311C">
          <w:rPr>
            <w:rFonts w:hint="eastAsia"/>
          </w:rPr>
          <w:t>専任で</w:t>
        </w:r>
      </w:ins>
      <w:r w:rsidRPr="0014635B">
        <w:rPr>
          <w:rFonts w:hint="eastAsia"/>
        </w:rPr>
        <w:t>支援しています。各部門は、個々のビジネスモデルと</w:t>
      </w:r>
      <w:r w:rsidR="00F3224C">
        <w:rPr>
          <w:rFonts w:hint="eastAsia"/>
        </w:rPr>
        <w:t>オープンソースに対する</w:t>
      </w:r>
      <w:r w:rsidR="007D61D7">
        <w:rPr>
          <w:rFonts w:hint="eastAsia"/>
        </w:rPr>
        <w:t>関わり方</w:t>
      </w:r>
      <w:del w:id="119" w:author="工内 隆" w:date="2018-08-06T14:20:00Z">
        <w:r w:rsidR="007D61D7" w:rsidDel="002911A3">
          <w:rPr>
            <w:rFonts w:hint="eastAsia"/>
          </w:rPr>
          <w:delText>、</w:delText>
        </w:r>
        <w:r w:rsidRPr="0014635B" w:rsidDel="002911A3">
          <w:rPr>
            <w:rFonts w:hint="eastAsia"/>
          </w:rPr>
          <w:delText>エンゲージメントシナリオ</w:delText>
        </w:r>
      </w:del>
      <w:r w:rsidRPr="0014635B">
        <w:rPr>
          <w:rFonts w:hint="eastAsia"/>
        </w:rPr>
        <w:t>に基づいて異なる支援</w:t>
      </w:r>
      <w:ins w:id="120" w:author="工内 隆" w:date="2018-08-06T14:21:00Z">
        <w:r w:rsidR="002911A3">
          <w:rPr>
            <w:rFonts w:hint="eastAsia"/>
          </w:rPr>
          <w:t>が</w:t>
        </w:r>
      </w:ins>
      <w:del w:id="121" w:author="工内 隆" w:date="2018-08-06T14:21:00Z">
        <w:r w:rsidRPr="0014635B" w:rsidDel="002911A3">
          <w:rPr>
            <w:rFonts w:hint="eastAsia"/>
          </w:rPr>
          <w:delText>を</w:delText>
        </w:r>
      </w:del>
      <w:r w:rsidRPr="0014635B">
        <w:rPr>
          <w:rFonts w:hint="eastAsia"/>
        </w:rPr>
        <w:t>必要</w:t>
      </w:r>
      <w:ins w:id="122" w:author="工内 隆" w:date="2018-08-06T14:21:00Z">
        <w:r w:rsidR="002911A3">
          <w:rPr>
            <w:rFonts w:hint="eastAsia"/>
          </w:rPr>
          <w:t>であり</w:t>
        </w:r>
      </w:ins>
      <w:del w:id="123" w:author="工内 隆" w:date="2018-08-06T14:21:00Z">
        <w:r w:rsidRPr="0014635B" w:rsidDel="002911A3">
          <w:rPr>
            <w:rFonts w:hint="eastAsia"/>
          </w:rPr>
          <w:delText>とするため</w:delText>
        </w:r>
      </w:del>
      <w:r w:rsidRPr="0014635B">
        <w:rPr>
          <w:rFonts w:hint="eastAsia"/>
        </w:rPr>
        <w:t>、すべて</w:t>
      </w:r>
      <w:r w:rsidR="00F3224C">
        <w:rPr>
          <w:rFonts w:hint="eastAsia"/>
        </w:rPr>
        <w:t>の組織に同一の</w:t>
      </w:r>
      <w:ins w:id="124" w:author="工内 隆" w:date="2018-08-06T14:52:00Z">
        <w:r w:rsidR="00631F85">
          <w:rPr>
            <w:rFonts w:hint="eastAsia"/>
          </w:rPr>
          <w:t>支援</w:t>
        </w:r>
      </w:ins>
      <w:del w:id="125" w:author="工内 隆" w:date="2018-08-06T14:52:00Z">
        <w:r w:rsidR="00F3224C" w:rsidDel="00E415AB">
          <w:rPr>
            <w:rFonts w:hint="eastAsia"/>
          </w:rPr>
          <w:delText>プログラム</w:delText>
        </w:r>
      </w:del>
      <w:r w:rsidR="00F3224C">
        <w:rPr>
          <w:rFonts w:hint="eastAsia"/>
        </w:rPr>
        <w:t>を</w:t>
      </w:r>
      <w:r w:rsidRPr="0014635B">
        <w:rPr>
          <w:rFonts w:hint="eastAsia"/>
        </w:rPr>
        <w:t>提供することは不可能です。</w:t>
      </w:r>
    </w:p>
    <w:p w14:paraId="079284AF" w14:textId="77777777" w:rsidR="0014635B" w:rsidRDefault="0014635B" w:rsidP="0088585A"/>
    <w:p w14:paraId="1AF8F50F" w14:textId="77777777" w:rsidR="0088585A" w:rsidRDefault="0088585A" w:rsidP="0088585A">
      <w:r>
        <w:lastRenderedPageBreak/>
        <w:t>A key role for the open source program office is to bring substance and facts to the conversation when business units begin to consider open source in their plans so there is a full understanding of why it is being considered, what the consequences will be, and what is needed to reach its goals. It’s often a matter of framing the conversation so that stakeholders know where to start and what to think about as they weigh their decision.</w:t>
      </w:r>
    </w:p>
    <w:p w14:paraId="5BDDFEDD" w14:textId="647106B2" w:rsidR="0088585A" w:rsidRDefault="00F3224C" w:rsidP="0088585A">
      <w:r w:rsidRPr="00F3224C">
        <w:rPr>
          <w:rFonts w:hint="eastAsia"/>
        </w:rPr>
        <w:t>オープンソースの</w:t>
      </w:r>
      <w:r w:rsidR="00B04C62">
        <w:rPr>
          <w:rFonts w:hint="eastAsia"/>
        </w:rPr>
        <w:t>プログラムオフィス</w:t>
      </w:r>
      <w:r w:rsidRPr="00F3224C">
        <w:rPr>
          <w:rFonts w:hint="eastAsia"/>
        </w:rPr>
        <w:t>の重要な役割は、ビジネスユニットがオープンソース</w:t>
      </w:r>
      <w:r w:rsidR="00452775">
        <w:rPr>
          <w:rFonts w:hint="eastAsia"/>
        </w:rPr>
        <w:t>の採用</w:t>
      </w:r>
      <w:r w:rsidRPr="00F3224C">
        <w:rPr>
          <w:rFonts w:hint="eastAsia"/>
        </w:rPr>
        <w:t>を検討し始めたときに、</w:t>
      </w:r>
      <w:r w:rsidR="00452775">
        <w:rPr>
          <w:rFonts w:hint="eastAsia"/>
        </w:rPr>
        <w:t>採用</w:t>
      </w:r>
      <w:r w:rsidRPr="00F3224C">
        <w:rPr>
          <w:rFonts w:hint="eastAsia"/>
        </w:rPr>
        <w:t>理由、</w:t>
      </w:r>
      <w:r w:rsidR="00452775">
        <w:rPr>
          <w:rFonts w:hint="eastAsia"/>
        </w:rPr>
        <w:t>採用すると</w:t>
      </w:r>
      <w:r w:rsidR="007D61D7">
        <w:rPr>
          <w:rFonts w:hint="eastAsia"/>
        </w:rPr>
        <w:t>その</w:t>
      </w:r>
      <w:r w:rsidRPr="00F3224C">
        <w:rPr>
          <w:rFonts w:hint="eastAsia"/>
        </w:rPr>
        <w:t>結果</w:t>
      </w:r>
      <w:r w:rsidR="007D61D7">
        <w:rPr>
          <w:rFonts w:hint="eastAsia"/>
        </w:rPr>
        <w:t>は</w:t>
      </w:r>
      <w:r w:rsidRPr="00F3224C">
        <w:rPr>
          <w:rFonts w:hint="eastAsia"/>
        </w:rPr>
        <w:t>どうなるのか、そして</w:t>
      </w:r>
      <w:del w:id="126" w:author="工内 隆" w:date="2018-08-06T14:54:00Z">
        <w:r w:rsidR="00452775" w:rsidDel="00E415AB">
          <w:rPr>
            <w:rFonts w:hint="eastAsia"/>
          </w:rPr>
          <w:delText>採用してビジネス</w:delText>
        </w:r>
      </w:del>
      <w:r w:rsidRPr="00F3224C">
        <w:rPr>
          <w:rFonts w:hint="eastAsia"/>
        </w:rPr>
        <w:t>目標を達成するために</w:t>
      </w:r>
      <w:r w:rsidR="00452775">
        <w:rPr>
          <w:rFonts w:hint="eastAsia"/>
        </w:rPr>
        <w:t>何が</w:t>
      </w:r>
      <w:r w:rsidRPr="00F3224C">
        <w:rPr>
          <w:rFonts w:hint="eastAsia"/>
        </w:rPr>
        <w:t>必要</w:t>
      </w:r>
      <w:r w:rsidR="00452775">
        <w:rPr>
          <w:rFonts w:hint="eastAsia"/>
        </w:rPr>
        <w:t>かなどについて、</w:t>
      </w:r>
      <w:r w:rsidR="007D61D7">
        <w:rPr>
          <w:rFonts w:hint="eastAsia"/>
        </w:rPr>
        <w:t>彼らが</w:t>
      </w:r>
      <w:r w:rsidR="00452775">
        <w:rPr>
          <w:rFonts w:hint="eastAsia"/>
        </w:rPr>
        <w:t>きち</w:t>
      </w:r>
      <w:del w:id="127" w:author="工内 隆" w:date="2018-08-06T14:55:00Z">
        <w:r w:rsidR="00452775" w:rsidDel="00E415AB">
          <w:rPr>
            <w:rFonts w:hint="eastAsia"/>
          </w:rPr>
          <w:delText>っ</w:delText>
        </w:r>
      </w:del>
      <w:ins w:id="128" w:author="工内 隆" w:date="2018-08-06T14:55:00Z">
        <w:r w:rsidR="00E415AB">
          <w:rPr>
            <w:rFonts w:hint="eastAsia"/>
          </w:rPr>
          <w:t>ん</w:t>
        </w:r>
      </w:ins>
      <w:r w:rsidR="00452775">
        <w:rPr>
          <w:rFonts w:hint="eastAsia"/>
        </w:rPr>
        <w:t>と理解できるよう</w:t>
      </w:r>
      <w:ins w:id="129" w:author="工内 隆" w:date="2018-08-06T14:55:00Z">
        <w:r w:rsidR="00E415AB">
          <w:rPr>
            <w:rFonts w:hint="eastAsia"/>
          </w:rPr>
          <w:t>、</w:t>
        </w:r>
      </w:ins>
      <w:ins w:id="130" w:author="工内 隆" w:date="2018-08-06T14:56:00Z">
        <w:r w:rsidR="00E415AB">
          <w:rPr>
            <w:rFonts w:hint="eastAsia"/>
          </w:rPr>
          <w:t>議論に事実と内容をもたらす</w:t>
        </w:r>
      </w:ins>
      <w:del w:id="131" w:author="工内 隆" w:date="2018-08-06T14:56:00Z">
        <w:r w:rsidR="00452775" w:rsidDel="00E415AB">
          <w:rPr>
            <w:rFonts w:hint="eastAsia"/>
          </w:rPr>
          <w:delText>に</w:delText>
        </w:r>
      </w:del>
      <w:r w:rsidR="00452775">
        <w:rPr>
          <w:rFonts w:hint="eastAsia"/>
        </w:rPr>
        <w:t>なることです</w:t>
      </w:r>
      <w:r w:rsidRPr="00F3224C">
        <w:rPr>
          <w:rFonts w:hint="eastAsia"/>
        </w:rPr>
        <w:t>。</w:t>
      </w:r>
      <w:r w:rsidR="00FC1ADA" w:rsidRPr="00FC1ADA">
        <w:rPr>
          <w:rFonts w:hint="eastAsia"/>
        </w:rPr>
        <w:t>彼らが意思決定をするときに</w:t>
      </w:r>
      <w:r w:rsidR="00FC1ADA">
        <w:rPr>
          <w:rFonts w:hint="eastAsia"/>
        </w:rPr>
        <w:t>、</w:t>
      </w:r>
      <w:r w:rsidR="00FC1ADA" w:rsidRPr="00FC1ADA">
        <w:rPr>
          <w:rFonts w:hint="eastAsia"/>
        </w:rPr>
        <w:t>何からから始めるべきか、何を考えるべきかなど</w:t>
      </w:r>
      <w:r w:rsidR="00FC1ADA">
        <w:rPr>
          <w:rFonts w:hint="eastAsia"/>
        </w:rPr>
        <w:t>が</w:t>
      </w:r>
      <w:r w:rsidRPr="00F3224C">
        <w:rPr>
          <w:rFonts w:hint="eastAsia"/>
        </w:rPr>
        <w:t>理解できるよう</w:t>
      </w:r>
      <w:del w:id="132" w:author="工内 隆" w:date="2018-08-06T14:59:00Z">
        <w:r w:rsidRPr="00F3224C" w:rsidDel="00E415AB">
          <w:rPr>
            <w:rFonts w:hint="eastAsia"/>
          </w:rPr>
          <w:delText>に</w:delText>
        </w:r>
        <w:r w:rsidR="00FC1ADA" w:rsidDel="00E415AB">
          <w:rPr>
            <w:rFonts w:hint="eastAsia"/>
          </w:rPr>
          <w:delText>なるよう</w:delText>
        </w:r>
      </w:del>
      <w:r w:rsidR="00FC1ADA">
        <w:rPr>
          <w:rFonts w:hint="eastAsia"/>
        </w:rPr>
        <w:t>に</w:t>
      </w:r>
      <w:r w:rsidRPr="00F3224C">
        <w:rPr>
          <w:rFonts w:hint="eastAsia"/>
        </w:rPr>
        <w:t>、</w:t>
      </w:r>
      <w:r w:rsidR="00FC1ADA">
        <w:rPr>
          <w:rFonts w:hint="eastAsia"/>
        </w:rPr>
        <w:t>彼らとの</w:t>
      </w:r>
      <w:ins w:id="133" w:author="工内 隆" w:date="2018-08-06T14:59:00Z">
        <w:r w:rsidR="00E415AB">
          <w:rPr>
            <w:rFonts w:hint="eastAsia"/>
          </w:rPr>
          <w:t>議論</w:t>
        </w:r>
      </w:ins>
      <w:del w:id="134" w:author="工内 隆" w:date="2018-08-06T14:59:00Z">
        <w:r w:rsidR="00FC1ADA" w:rsidDel="00E415AB">
          <w:rPr>
            <w:rFonts w:hint="eastAsia"/>
          </w:rPr>
          <w:delText>コミュニケーション</w:delText>
        </w:r>
      </w:del>
      <w:r w:rsidRPr="00F3224C">
        <w:rPr>
          <w:rFonts w:hint="eastAsia"/>
        </w:rPr>
        <w:t>を</w:t>
      </w:r>
      <w:r w:rsidR="007D61D7">
        <w:rPr>
          <w:rFonts w:hint="eastAsia"/>
        </w:rPr>
        <w:t>形成</w:t>
      </w:r>
      <w:r w:rsidR="00FC1ADA">
        <w:rPr>
          <w:rFonts w:hint="eastAsia"/>
        </w:rPr>
        <w:t>していくことが</w:t>
      </w:r>
      <w:r w:rsidRPr="00F3224C">
        <w:rPr>
          <w:rFonts w:hint="eastAsia"/>
        </w:rPr>
        <w:t>重要です。</w:t>
      </w:r>
    </w:p>
    <w:p w14:paraId="6E8749E3" w14:textId="77777777" w:rsidR="00F3224C" w:rsidRDefault="00F3224C" w:rsidP="0088585A"/>
    <w:p w14:paraId="572A6EFE" w14:textId="77777777" w:rsidR="00F3224C" w:rsidRDefault="00F3224C" w:rsidP="0088585A"/>
    <w:p w14:paraId="11F0E4E9" w14:textId="77777777" w:rsidR="0088585A" w:rsidRDefault="0088585A" w:rsidP="0088585A">
      <w:r>
        <w:t>The program office can also be a critical liaison between developers and the open source user communities to resolve and understand issues or requirements that arise. The program office can assist with legal issues, provide developer advocacy, and act as a voice for external users who are building on a company’s open source projects. The program office can also help relay that information to others inside the company, including the product management team, to further advance the code. In addition, open source offices are increasingly hiring dedicated developer advocates to focus on making sure that their projects grow and are sustainable.</w:t>
      </w:r>
    </w:p>
    <w:p w14:paraId="618A81EE" w14:textId="44AC5C27" w:rsidR="0088585A" w:rsidRDefault="00FC1ADA" w:rsidP="0088585A">
      <w:r>
        <w:rPr>
          <w:rFonts w:hint="eastAsia"/>
        </w:rPr>
        <w:t xml:space="preserve">オープンソース　</w:t>
      </w:r>
      <w:r w:rsidR="00B04C62">
        <w:rPr>
          <w:rFonts w:hint="eastAsia"/>
        </w:rPr>
        <w:t>プログラムオフィス</w:t>
      </w:r>
      <w:r w:rsidRPr="00FC1ADA">
        <w:rPr>
          <w:rFonts w:hint="eastAsia"/>
        </w:rPr>
        <w:t>は、</w:t>
      </w:r>
      <w:del w:id="135" w:author="工内 隆" w:date="2018-08-06T15:04:00Z">
        <w:r w:rsidDel="00CA6B1E">
          <w:rPr>
            <w:rFonts w:hint="eastAsia"/>
          </w:rPr>
          <w:delText>オープンソース関連の</w:delText>
        </w:r>
        <w:r w:rsidRPr="00FC1ADA" w:rsidDel="00CA6B1E">
          <w:rPr>
            <w:rFonts w:hint="eastAsia"/>
          </w:rPr>
          <w:delText>問題や要件を</w:delText>
        </w:r>
        <w:r w:rsidDel="00CA6B1E">
          <w:rPr>
            <w:rFonts w:hint="eastAsia"/>
          </w:rPr>
          <w:delText>理解して、</w:delText>
        </w:r>
        <w:r w:rsidRPr="00FC1ADA" w:rsidDel="00CA6B1E">
          <w:rPr>
            <w:rFonts w:hint="eastAsia"/>
          </w:rPr>
          <w:delText>解決するために、</w:delText>
        </w:r>
      </w:del>
      <w:r w:rsidRPr="00FC1ADA">
        <w:rPr>
          <w:rFonts w:hint="eastAsia"/>
        </w:rPr>
        <w:t>開発者とオープンソース</w:t>
      </w:r>
      <w:r>
        <w:rPr>
          <w:rFonts w:hint="eastAsia"/>
        </w:rPr>
        <w:t xml:space="preserve">　</w:t>
      </w:r>
      <w:r w:rsidRPr="00FC1ADA">
        <w:rPr>
          <w:rFonts w:hint="eastAsia"/>
        </w:rPr>
        <w:t>ユーザー</w:t>
      </w:r>
      <w:r>
        <w:rPr>
          <w:rFonts w:hint="eastAsia"/>
        </w:rPr>
        <w:t>の</w:t>
      </w:r>
      <w:r w:rsidRPr="00FC1ADA">
        <w:rPr>
          <w:rFonts w:hint="eastAsia"/>
        </w:rPr>
        <w:t>コミュニティとの間の重要な</w:t>
      </w:r>
      <w:r w:rsidR="00AD25B0">
        <w:rPr>
          <w:rFonts w:hint="eastAsia"/>
        </w:rPr>
        <w:t>調整役</w:t>
      </w:r>
      <w:r w:rsidRPr="00FC1ADA">
        <w:rPr>
          <w:rFonts w:hint="eastAsia"/>
        </w:rPr>
        <w:t>でもあり</w:t>
      </w:r>
      <w:ins w:id="136" w:author="工内 隆" w:date="2018-08-06T15:04:00Z">
        <w:r w:rsidR="00CA6B1E">
          <w:rPr>
            <w:rFonts w:hint="eastAsia"/>
          </w:rPr>
          <w:t>、オープンソース</w:t>
        </w:r>
      </w:ins>
      <w:ins w:id="137" w:author="工内 隆" w:date="2018-08-06T15:05:00Z">
        <w:r w:rsidR="00CA6B1E">
          <w:rPr>
            <w:rFonts w:hint="eastAsia"/>
          </w:rPr>
          <w:t>に</w:t>
        </w:r>
      </w:ins>
      <w:ins w:id="138" w:author="工内 隆" w:date="2018-08-06T15:04:00Z">
        <w:r w:rsidR="00CA6B1E">
          <w:rPr>
            <w:rFonts w:hint="eastAsia"/>
          </w:rPr>
          <w:t>関連</w:t>
        </w:r>
      </w:ins>
      <w:ins w:id="139" w:author="工内 隆" w:date="2018-08-06T15:05:00Z">
        <w:r w:rsidR="00CA6B1E">
          <w:rPr>
            <w:rFonts w:hint="eastAsia"/>
          </w:rPr>
          <w:t>して発生する</w:t>
        </w:r>
      </w:ins>
      <w:ins w:id="140" w:author="工内 隆" w:date="2018-08-06T15:04:00Z">
        <w:r w:rsidR="00CA6B1E" w:rsidRPr="00FC1ADA">
          <w:rPr>
            <w:rFonts w:hint="eastAsia"/>
          </w:rPr>
          <w:t>問題や要件を</w:t>
        </w:r>
        <w:r w:rsidR="00CA6B1E">
          <w:rPr>
            <w:rFonts w:hint="eastAsia"/>
          </w:rPr>
          <w:t>理解して、</w:t>
        </w:r>
        <w:r w:rsidR="00CA6B1E" w:rsidRPr="00FC1ADA">
          <w:rPr>
            <w:rFonts w:hint="eastAsia"/>
          </w:rPr>
          <w:t>解決</w:t>
        </w:r>
        <w:r w:rsidR="00CA6B1E">
          <w:rPr>
            <w:rFonts w:hint="eastAsia"/>
          </w:rPr>
          <w:t>し</w:t>
        </w:r>
      </w:ins>
      <w:r w:rsidRPr="00FC1ADA">
        <w:rPr>
          <w:rFonts w:hint="eastAsia"/>
        </w:rPr>
        <w:t>ます。</w:t>
      </w:r>
      <w:r w:rsidRPr="00FC1ADA">
        <w:rPr>
          <w:rFonts w:hint="eastAsia"/>
        </w:rPr>
        <w:t xml:space="preserve"> </w:t>
      </w:r>
      <w:ins w:id="141" w:author="工内 隆" w:date="2018-08-06T15:23:00Z">
        <w:r w:rsidR="00082AB8">
          <w:rPr>
            <w:rFonts w:hint="eastAsia"/>
          </w:rPr>
          <w:t>また、</w:t>
        </w:r>
      </w:ins>
      <w:r w:rsidR="00B04C62">
        <w:rPr>
          <w:rFonts w:hint="eastAsia"/>
        </w:rPr>
        <w:t>プログラムオフィス</w:t>
      </w:r>
      <w:r w:rsidRPr="00FC1ADA">
        <w:rPr>
          <w:rFonts w:hint="eastAsia"/>
        </w:rPr>
        <w:t>は、</w:t>
      </w:r>
      <w:ins w:id="142" w:author="工内 隆" w:date="2018-08-06T15:10:00Z">
        <w:r w:rsidR="00CA6B1E">
          <w:rPr>
            <w:rFonts w:hint="eastAsia"/>
          </w:rPr>
          <w:t>法務</w:t>
        </w:r>
      </w:ins>
      <w:commentRangeStart w:id="143"/>
      <w:del w:id="144" w:author="工内 隆" w:date="2018-08-06T15:10:00Z">
        <w:r w:rsidR="00AD25B0" w:rsidDel="00CA6B1E">
          <w:rPr>
            <w:rFonts w:hint="eastAsia"/>
          </w:rPr>
          <w:delText>リーガル</w:delText>
        </w:r>
      </w:del>
      <w:commentRangeEnd w:id="143"/>
      <w:r w:rsidR="00CA6B1E">
        <w:rPr>
          <w:rStyle w:val="ab"/>
        </w:rPr>
        <w:commentReference w:id="143"/>
      </w:r>
      <w:r w:rsidRPr="00FC1ADA">
        <w:rPr>
          <w:rFonts w:hint="eastAsia"/>
        </w:rPr>
        <w:t>問題</w:t>
      </w:r>
      <w:r w:rsidR="00AD25B0">
        <w:rPr>
          <w:rFonts w:hint="eastAsia"/>
        </w:rPr>
        <w:t>解決</w:t>
      </w:r>
      <w:r w:rsidRPr="00FC1ADA">
        <w:rPr>
          <w:rFonts w:hint="eastAsia"/>
        </w:rPr>
        <w:t>を</w:t>
      </w:r>
      <w:r w:rsidR="00AD25B0">
        <w:rPr>
          <w:rFonts w:hint="eastAsia"/>
        </w:rPr>
        <w:t>サポート</w:t>
      </w:r>
      <w:ins w:id="145" w:author="工内 隆" w:date="2018-08-06T15:12:00Z">
        <w:r w:rsidR="00CA6B1E">
          <w:rPr>
            <w:rFonts w:hint="eastAsia"/>
          </w:rPr>
          <w:t>し</w:t>
        </w:r>
      </w:ins>
      <w:del w:id="146" w:author="工内 隆" w:date="2018-08-06T15:12:00Z">
        <w:r w:rsidR="00AD25B0" w:rsidDel="00CA6B1E">
          <w:rPr>
            <w:rFonts w:hint="eastAsia"/>
          </w:rPr>
          <w:delText>する場合も</w:delText>
        </w:r>
      </w:del>
      <w:r w:rsidRPr="00FC1ADA">
        <w:rPr>
          <w:rFonts w:hint="eastAsia"/>
        </w:rPr>
        <w:t>、開発者</w:t>
      </w:r>
      <w:r w:rsidR="00AD25B0">
        <w:rPr>
          <w:rFonts w:hint="eastAsia"/>
        </w:rPr>
        <w:t>を</w:t>
      </w:r>
      <w:r w:rsidRPr="00FC1ADA">
        <w:rPr>
          <w:rFonts w:hint="eastAsia"/>
        </w:rPr>
        <w:t>擁護</w:t>
      </w:r>
      <w:ins w:id="147" w:author="工内 隆" w:date="2018-08-06T15:14:00Z">
        <w:r w:rsidR="00DF3AC6">
          <w:rPr>
            <w:rFonts w:hint="eastAsia"/>
          </w:rPr>
          <w:t>する情報発信を提供</w:t>
        </w:r>
      </w:ins>
      <w:ins w:id="148" w:author="工内 隆" w:date="2018-08-06T15:13:00Z">
        <w:r w:rsidR="00CA6B1E">
          <w:rPr>
            <w:rFonts w:hint="eastAsia"/>
          </w:rPr>
          <w:t>し</w:t>
        </w:r>
      </w:ins>
      <w:del w:id="149" w:author="工内 隆" w:date="2018-08-06T15:13:00Z">
        <w:r w:rsidR="00AD25B0" w:rsidDel="00CA6B1E">
          <w:rPr>
            <w:rFonts w:hint="eastAsia"/>
          </w:rPr>
          <w:delText>する立場</w:delText>
        </w:r>
      </w:del>
      <w:r w:rsidR="00AD25B0">
        <w:rPr>
          <w:rFonts w:hint="eastAsia"/>
        </w:rPr>
        <w:t>、かつ</w:t>
      </w:r>
      <w:ins w:id="150" w:author="工内 隆" w:date="2018-08-06T15:16:00Z">
        <w:r w:rsidR="00DF3AC6">
          <w:rPr>
            <w:rFonts w:hint="eastAsia"/>
          </w:rPr>
          <w:t>当該</w:t>
        </w:r>
      </w:ins>
      <w:r w:rsidR="00AD25B0">
        <w:rPr>
          <w:rFonts w:hint="eastAsia"/>
        </w:rPr>
        <w:t>企業の</w:t>
      </w:r>
      <w:r w:rsidRPr="00FC1ADA">
        <w:rPr>
          <w:rFonts w:hint="eastAsia"/>
        </w:rPr>
        <w:t>オープンソース</w:t>
      </w:r>
      <w:r>
        <w:rPr>
          <w:rFonts w:hint="eastAsia"/>
        </w:rPr>
        <w:t xml:space="preserve">　</w:t>
      </w:r>
      <w:r w:rsidRPr="00FC1ADA">
        <w:rPr>
          <w:rFonts w:hint="eastAsia"/>
        </w:rPr>
        <w:t>プロジェクトを</w:t>
      </w:r>
      <w:ins w:id="151" w:author="工内 隆" w:date="2018-08-06T15:13:00Z">
        <w:r w:rsidR="00DF3AC6">
          <w:rPr>
            <w:rFonts w:hint="eastAsia"/>
          </w:rPr>
          <w:t>利用</w:t>
        </w:r>
      </w:ins>
      <w:del w:id="152" w:author="工内 隆" w:date="2018-08-06T15:13:00Z">
        <w:r w:rsidR="00AD25B0" w:rsidDel="00DF3AC6">
          <w:rPr>
            <w:rFonts w:hint="eastAsia"/>
          </w:rPr>
          <w:delText>活用</w:delText>
        </w:r>
      </w:del>
      <w:r w:rsidRPr="00FC1ADA">
        <w:rPr>
          <w:rFonts w:hint="eastAsia"/>
        </w:rPr>
        <w:t>している外部ユーザー</w:t>
      </w:r>
      <w:del w:id="153" w:author="工内 隆" w:date="2018-08-06T15:13:00Z">
        <w:r w:rsidR="00AD25B0" w:rsidDel="00DF3AC6">
          <w:rPr>
            <w:rFonts w:hint="eastAsia"/>
          </w:rPr>
          <w:delText>立場</w:delText>
        </w:r>
      </w:del>
      <w:r w:rsidR="00AD25B0">
        <w:rPr>
          <w:rFonts w:hint="eastAsia"/>
        </w:rPr>
        <w:t>に</w:t>
      </w:r>
      <w:ins w:id="154" w:author="工内 隆" w:date="2018-08-06T15:13:00Z">
        <w:r w:rsidR="00DF3AC6">
          <w:rPr>
            <w:rFonts w:hint="eastAsia"/>
          </w:rPr>
          <w:t>向かって</w:t>
        </w:r>
      </w:ins>
      <w:ins w:id="155" w:author="工内 隆" w:date="2018-08-06T15:14:00Z">
        <w:r w:rsidR="00DF3AC6">
          <w:rPr>
            <w:rFonts w:hint="eastAsia"/>
          </w:rPr>
          <w:t>発言</w:t>
        </w:r>
      </w:ins>
      <w:del w:id="156" w:author="工内 隆" w:date="2018-08-06T15:14:00Z">
        <w:r w:rsidR="00AD25B0" w:rsidDel="00DF3AC6">
          <w:rPr>
            <w:rFonts w:hint="eastAsia"/>
          </w:rPr>
          <w:delText>立って</w:delText>
        </w:r>
        <w:r w:rsidRPr="00FC1ADA" w:rsidDel="00DF3AC6">
          <w:rPr>
            <w:rFonts w:hint="eastAsia"/>
          </w:rPr>
          <w:delText>行動</w:delText>
        </w:r>
      </w:del>
      <w:r w:rsidR="00AD25B0">
        <w:rPr>
          <w:rFonts w:hint="eastAsia"/>
        </w:rPr>
        <w:t>します</w:t>
      </w:r>
      <w:r w:rsidRPr="00FC1ADA">
        <w:rPr>
          <w:rFonts w:hint="eastAsia"/>
        </w:rPr>
        <w:t>。</w:t>
      </w:r>
      <w:r w:rsidRPr="00FC1ADA">
        <w:rPr>
          <w:rFonts w:hint="eastAsia"/>
        </w:rPr>
        <w:t xml:space="preserve"> </w:t>
      </w:r>
      <w:r w:rsidR="00B04C62">
        <w:rPr>
          <w:rFonts w:hint="eastAsia"/>
        </w:rPr>
        <w:t>プログラムオフィス</w:t>
      </w:r>
      <w:r w:rsidRPr="00FC1ADA">
        <w:rPr>
          <w:rFonts w:hint="eastAsia"/>
        </w:rPr>
        <w:t>は、製品管理チームを含む社内の他</w:t>
      </w:r>
      <w:ins w:id="157" w:author="工内 隆" w:date="2018-08-06T15:23:00Z">
        <w:r w:rsidR="00082AB8">
          <w:rPr>
            <w:rFonts w:hint="eastAsia"/>
          </w:rPr>
          <w:t>部門</w:t>
        </w:r>
      </w:ins>
      <w:del w:id="158" w:author="工内 隆" w:date="2018-08-06T15:23:00Z">
        <w:r w:rsidRPr="00FC1ADA" w:rsidDel="00082AB8">
          <w:rPr>
            <w:rFonts w:hint="eastAsia"/>
          </w:rPr>
          <w:delText>の人</w:delText>
        </w:r>
      </w:del>
      <w:r w:rsidRPr="00FC1ADA">
        <w:rPr>
          <w:rFonts w:hint="eastAsia"/>
        </w:rPr>
        <w:t>にその情報を</w:t>
      </w:r>
      <w:r w:rsidR="00AD25B0">
        <w:rPr>
          <w:rFonts w:hint="eastAsia"/>
        </w:rPr>
        <w:t>提供</w:t>
      </w:r>
      <w:r w:rsidRPr="00FC1ADA">
        <w:rPr>
          <w:rFonts w:hint="eastAsia"/>
        </w:rPr>
        <w:t>し、</w:t>
      </w:r>
      <w:r w:rsidR="00AD25B0">
        <w:rPr>
          <w:rFonts w:hint="eastAsia"/>
        </w:rPr>
        <w:t>ソース</w:t>
      </w:r>
      <w:r w:rsidRPr="00FC1ADA">
        <w:rPr>
          <w:rFonts w:hint="eastAsia"/>
        </w:rPr>
        <w:t>コードをさらに</w:t>
      </w:r>
      <w:r w:rsidR="00AD25B0">
        <w:rPr>
          <w:rFonts w:hint="eastAsia"/>
        </w:rPr>
        <w:t>改良、</w:t>
      </w:r>
      <w:r w:rsidRPr="00FC1ADA">
        <w:rPr>
          <w:rFonts w:hint="eastAsia"/>
        </w:rPr>
        <w:t>進歩させ</w:t>
      </w:r>
      <w:del w:id="159" w:author="工内 隆" w:date="2018-08-06T15:24:00Z">
        <w:r w:rsidRPr="00FC1ADA" w:rsidDel="00082AB8">
          <w:rPr>
            <w:rFonts w:hint="eastAsia"/>
          </w:rPr>
          <w:delText>る</w:delText>
        </w:r>
        <w:r w:rsidR="00AD25B0" w:rsidDel="00082AB8">
          <w:rPr>
            <w:rFonts w:hint="eastAsia"/>
          </w:rPr>
          <w:delText>こと</w:delText>
        </w:r>
        <w:r w:rsidR="007D61D7" w:rsidDel="00082AB8">
          <w:rPr>
            <w:rFonts w:hint="eastAsia"/>
          </w:rPr>
          <w:delText>も推進し</w:delText>
        </w:r>
      </w:del>
      <w:r w:rsidR="007D61D7">
        <w:rPr>
          <w:rFonts w:hint="eastAsia"/>
        </w:rPr>
        <w:t>ます</w:t>
      </w:r>
      <w:r w:rsidRPr="00FC1ADA">
        <w:rPr>
          <w:rFonts w:hint="eastAsia"/>
        </w:rPr>
        <w:t>。</w:t>
      </w:r>
      <w:r w:rsidRPr="00FC1ADA">
        <w:rPr>
          <w:rFonts w:hint="eastAsia"/>
        </w:rPr>
        <w:t xml:space="preserve"> </w:t>
      </w:r>
      <w:r w:rsidR="007D61D7">
        <w:rPr>
          <w:rFonts w:hint="eastAsia"/>
        </w:rPr>
        <w:t>また</w:t>
      </w:r>
      <w:r w:rsidRPr="00FC1ADA">
        <w:rPr>
          <w:rFonts w:hint="eastAsia"/>
        </w:rPr>
        <w:t>、オープンソース</w:t>
      </w:r>
      <w:r w:rsidR="00AD25B0">
        <w:rPr>
          <w:rFonts w:hint="eastAsia"/>
        </w:rPr>
        <w:t xml:space="preserve">　</w:t>
      </w:r>
      <w:r w:rsidRPr="00FC1ADA">
        <w:rPr>
          <w:rFonts w:hint="eastAsia"/>
        </w:rPr>
        <w:t>オフィスでは、プロジェクトが成長</w:t>
      </w:r>
      <w:ins w:id="160" w:author="工内 隆" w:date="2018-08-06T15:26:00Z">
        <w:r w:rsidR="00082AB8">
          <w:rPr>
            <w:rFonts w:hint="eastAsia"/>
          </w:rPr>
          <w:t>し</w:t>
        </w:r>
      </w:ins>
      <w:r w:rsidRPr="00FC1ADA">
        <w:rPr>
          <w:rFonts w:hint="eastAsia"/>
        </w:rPr>
        <w:t>、持続</w:t>
      </w:r>
      <w:ins w:id="161" w:author="工内 隆" w:date="2018-08-06T15:27:00Z">
        <w:r w:rsidR="00082AB8">
          <w:rPr>
            <w:rFonts w:hint="eastAsia"/>
          </w:rPr>
          <w:t>可能となるよう</w:t>
        </w:r>
      </w:ins>
      <w:del w:id="162" w:author="工内 隆" w:date="2018-08-06T15:27:00Z">
        <w:r w:rsidR="00CB4FEE" w:rsidDel="00082AB8">
          <w:rPr>
            <w:rFonts w:hint="eastAsia"/>
          </w:rPr>
          <w:delText>させていくために</w:delText>
        </w:r>
      </w:del>
      <w:r w:rsidRPr="00FC1ADA">
        <w:rPr>
          <w:rFonts w:hint="eastAsia"/>
        </w:rPr>
        <w:t>、</w:t>
      </w:r>
      <w:del w:id="163" w:author="工内 隆" w:date="2018-08-06T15:28:00Z">
        <w:r w:rsidR="00CB4FEE" w:rsidDel="00082AB8">
          <w:rPr>
            <w:rFonts w:hint="eastAsia"/>
          </w:rPr>
          <w:delText>プロジェクト</w:delText>
        </w:r>
      </w:del>
      <w:r w:rsidR="00CB4FEE">
        <w:rPr>
          <w:rFonts w:hint="eastAsia"/>
        </w:rPr>
        <w:t>専任</w:t>
      </w:r>
      <w:ins w:id="164" w:author="工内 隆" w:date="2018-08-06T15:30:00Z">
        <w:r w:rsidR="00082AB8">
          <w:rPr>
            <w:rFonts w:hint="eastAsia"/>
          </w:rPr>
          <w:t>で</w:t>
        </w:r>
      </w:ins>
      <w:del w:id="165" w:author="工内 隆" w:date="2018-08-06T15:30:00Z">
        <w:r w:rsidR="00CB4FEE" w:rsidDel="00082AB8">
          <w:rPr>
            <w:rFonts w:hint="eastAsia"/>
          </w:rPr>
          <w:delText>の</w:delText>
        </w:r>
      </w:del>
      <w:r w:rsidRPr="00FC1ADA">
        <w:rPr>
          <w:rFonts w:hint="eastAsia"/>
        </w:rPr>
        <w:t>開発者</w:t>
      </w:r>
      <w:ins w:id="166" w:author="工内 隆" w:date="2018-08-06T15:31:00Z">
        <w:r w:rsidR="00082AB8">
          <w:rPr>
            <w:rFonts w:hint="eastAsia"/>
          </w:rPr>
          <w:t>に</w:t>
        </w:r>
      </w:ins>
      <w:ins w:id="167" w:author="工内 隆" w:date="2018-08-06T15:32:00Z">
        <w:r w:rsidR="00082AB8">
          <w:rPr>
            <w:rFonts w:hint="eastAsia"/>
          </w:rPr>
          <w:t>代</w:t>
        </w:r>
      </w:ins>
      <w:ins w:id="168" w:author="工内 隆" w:date="2018-08-06T15:31:00Z">
        <w:r w:rsidR="00082AB8">
          <w:rPr>
            <w:rFonts w:hint="eastAsia"/>
          </w:rPr>
          <w:t>わ</w:t>
        </w:r>
      </w:ins>
      <w:ins w:id="169" w:author="工内 隆" w:date="2018-08-06T15:32:00Z">
        <w:r w:rsidR="00082AB8">
          <w:rPr>
            <w:rFonts w:hint="eastAsia"/>
          </w:rPr>
          <w:t>って情報発信する専門家</w:t>
        </w:r>
      </w:ins>
      <w:r w:rsidRPr="00FC1ADA">
        <w:rPr>
          <w:rFonts w:hint="eastAsia"/>
        </w:rPr>
        <w:t>を雇うこと</w:t>
      </w:r>
      <w:r w:rsidR="00CB4FEE">
        <w:rPr>
          <w:rFonts w:hint="eastAsia"/>
        </w:rPr>
        <w:t>も</w:t>
      </w:r>
      <w:r w:rsidR="007D61D7">
        <w:rPr>
          <w:rFonts w:hint="eastAsia"/>
        </w:rPr>
        <w:t>増えています</w:t>
      </w:r>
      <w:r w:rsidRPr="00FC1ADA">
        <w:rPr>
          <w:rFonts w:hint="eastAsia"/>
        </w:rPr>
        <w:t>。</w:t>
      </w:r>
    </w:p>
    <w:p w14:paraId="19A765A6" w14:textId="77777777" w:rsidR="00CB4FEE" w:rsidRPr="00CB4FEE" w:rsidRDefault="00CB4FEE" w:rsidP="0088585A"/>
    <w:p w14:paraId="45F35125" w14:textId="77777777" w:rsidR="0088585A" w:rsidRDefault="0088585A" w:rsidP="0088585A">
      <w:r>
        <w:lastRenderedPageBreak/>
        <w:t>Open Source Program Activities Beyond Development</w:t>
      </w:r>
    </w:p>
    <w:p w14:paraId="227CC8FE" w14:textId="77777777" w:rsidR="00C95912" w:rsidRDefault="00C95912" w:rsidP="0088585A">
      <w:r>
        <w:rPr>
          <w:rFonts w:hint="eastAsia"/>
        </w:rPr>
        <w:t>開発以外のオープンソース　プログラムの活動</w:t>
      </w:r>
    </w:p>
    <w:p w14:paraId="283775DE" w14:textId="77777777" w:rsidR="0088585A" w:rsidRDefault="00D3573D" w:rsidP="0088585A">
      <w:hyperlink r:id="rId13" w:history="1">
        <w:r w:rsidR="0088585A" w:rsidRPr="007D61D7">
          <w:rPr>
            <w:rStyle w:val="a9"/>
          </w:rPr>
          <w:t>Ibrahim Haddad</w:t>
        </w:r>
      </w:hyperlink>
    </w:p>
    <w:p w14:paraId="72B184F6" w14:textId="77777777" w:rsidR="0088585A" w:rsidRDefault="0088585A" w:rsidP="0088585A"/>
    <w:p w14:paraId="1F46BDDE" w14:textId="77777777" w:rsidR="0088585A" w:rsidRDefault="0088585A" w:rsidP="0088585A">
      <w:r>
        <w:t>Relationships / Collaborations</w:t>
      </w:r>
    </w:p>
    <w:p w14:paraId="77EEA1B8" w14:textId="4F67620C" w:rsidR="00C95912" w:rsidRDefault="00C95912" w:rsidP="0088585A">
      <w:r>
        <w:rPr>
          <w:rFonts w:hint="eastAsia"/>
        </w:rPr>
        <w:t>オープンソースに関連した団体</w:t>
      </w:r>
      <w:ins w:id="170" w:author="工内 隆" w:date="2018-08-06T15:34:00Z">
        <w:r w:rsidR="00DE0FC2">
          <w:rPr>
            <w:rFonts w:hint="eastAsia"/>
          </w:rPr>
          <w:t>との協調</w:t>
        </w:r>
      </w:ins>
      <w:del w:id="171" w:author="工内 隆" w:date="2018-08-06T15:34:00Z">
        <w:r w:rsidDel="00DE0FC2">
          <w:rPr>
            <w:rFonts w:hint="eastAsia"/>
          </w:rPr>
          <w:delText>、コラボレーション組織</w:delText>
        </w:r>
      </w:del>
    </w:p>
    <w:p w14:paraId="18BF1944" w14:textId="77777777" w:rsidR="0088585A" w:rsidRDefault="0088585A" w:rsidP="0088585A"/>
    <w:p w14:paraId="7638FE45" w14:textId="77777777" w:rsidR="0088585A" w:rsidRDefault="0088585A" w:rsidP="0088585A">
      <w:r>
        <w:t>The Linux Foundation</w:t>
      </w:r>
    </w:p>
    <w:p w14:paraId="037FA298" w14:textId="77777777" w:rsidR="0088585A" w:rsidRDefault="0088585A" w:rsidP="0088585A">
      <w:r>
        <w:t>Open Invention Network</w:t>
      </w:r>
    </w:p>
    <w:p w14:paraId="528D48B5" w14:textId="77777777" w:rsidR="0088585A" w:rsidRDefault="0088585A" w:rsidP="0088585A">
      <w:r>
        <w:t>Software Freedom Law Center</w:t>
      </w:r>
    </w:p>
    <w:p w14:paraId="112B1708" w14:textId="77777777" w:rsidR="0088585A" w:rsidRDefault="0088585A" w:rsidP="0088585A">
      <w:r>
        <w:t>Mozilla Foundation</w:t>
      </w:r>
    </w:p>
    <w:p w14:paraId="3D1F4820" w14:textId="77777777" w:rsidR="0088585A" w:rsidRDefault="0088585A" w:rsidP="0088585A">
      <w:r>
        <w:t>GNOME Foundation</w:t>
      </w:r>
    </w:p>
    <w:p w14:paraId="741ED2A2" w14:textId="77777777" w:rsidR="0088585A" w:rsidRDefault="0088585A" w:rsidP="0088585A">
      <w:r>
        <w:t>Free Software Foundation</w:t>
      </w:r>
    </w:p>
    <w:p w14:paraId="5D8376FA" w14:textId="77777777" w:rsidR="0088585A" w:rsidRDefault="0088585A" w:rsidP="0088585A">
      <w:r>
        <w:t>Apache Software Foundation</w:t>
      </w:r>
    </w:p>
    <w:p w14:paraId="177844D7" w14:textId="77777777" w:rsidR="0088585A" w:rsidRDefault="0088585A" w:rsidP="0088585A">
      <w:r>
        <w:t>Software Conservancy Center</w:t>
      </w:r>
    </w:p>
    <w:p w14:paraId="7BF5B4C8" w14:textId="77777777" w:rsidR="00C95912" w:rsidRDefault="00C95912" w:rsidP="0088585A"/>
    <w:p w14:paraId="1C256434" w14:textId="77777777" w:rsidR="00C95912" w:rsidRDefault="00C95912" w:rsidP="0088585A"/>
    <w:p w14:paraId="6181E8FE" w14:textId="77777777" w:rsidR="0088585A" w:rsidRDefault="0088585A" w:rsidP="0088585A">
      <w:r>
        <w:t>Open Source Legal Compliance</w:t>
      </w:r>
    </w:p>
    <w:p w14:paraId="4FD44AC3" w14:textId="5878117E" w:rsidR="002C7BD0" w:rsidRDefault="002C7BD0" w:rsidP="0088585A">
      <w:r w:rsidRPr="002C7BD0">
        <w:rPr>
          <w:rFonts w:hint="eastAsia"/>
        </w:rPr>
        <w:t>オープンソース</w:t>
      </w:r>
      <w:ins w:id="172" w:author="工内 隆" w:date="2018-08-06T15:35:00Z">
        <w:r w:rsidR="00DE0FC2">
          <w:rPr>
            <w:rFonts w:hint="eastAsia"/>
          </w:rPr>
          <w:t>の</w:t>
        </w:r>
      </w:ins>
      <w:del w:id="173" w:author="工内 隆" w:date="2018-08-06T15:35:00Z">
        <w:r w:rsidRPr="002C7BD0" w:rsidDel="00DE0FC2">
          <w:rPr>
            <w:rFonts w:hint="eastAsia"/>
          </w:rPr>
          <w:delText xml:space="preserve">　</w:delText>
        </w:r>
      </w:del>
      <w:ins w:id="174" w:author="工内 隆" w:date="2018-08-06T15:19:00Z">
        <w:r w:rsidR="00DF3AC6">
          <w:rPr>
            <w:rFonts w:hint="eastAsia"/>
          </w:rPr>
          <w:t>法務</w:t>
        </w:r>
      </w:ins>
      <w:ins w:id="175" w:author="工内 隆" w:date="2018-08-06T15:35:00Z">
        <w:r w:rsidR="00DE0FC2">
          <w:rPr>
            <w:rFonts w:hint="eastAsia"/>
          </w:rPr>
          <w:t>的</w:t>
        </w:r>
      </w:ins>
      <w:del w:id="176" w:author="工内 隆" w:date="2018-08-06T15:19:00Z">
        <w:r w:rsidRPr="002C7BD0" w:rsidDel="00DF3AC6">
          <w:rPr>
            <w:rFonts w:hint="eastAsia"/>
          </w:rPr>
          <w:delText xml:space="preserve">リーガル　</w:delText>
        </w:r>
      </w:del>
      <w:r w:rsidRPr="002C7BD0">
        <w:rPr>
          <w:rFonts w:hint="eastAsia"/>
        </w:rPr>
        <w:t>コンプライアンス関連</w:t>
      </w:r>
    </w:p>
    <w:p w14:paraId="1E4509A9" w14:textId="77777777" w:rsidR="002C7BD0" w:rsidRDefault="002C7BD0" w:rsidP="0088585A"/>
    <w:p w14:paraId="599064AC" w14:textId="77777777" w:rsidR="0088585A" w:rsidRDefault="0088585A" w:rsidP="0088585A">
      <w:r>
        <w:t>Manage and support open source compliance process</w:t>
      </w:r>
    </w:p>
    <w:p w14:paraId="1372F0E1" w14:textId="77777777" w:rsidR="0088585A" w:rsidRDefault="0088585A" w:rsidP="0088585A">
      <w:r>
        <w:t>Advise on open source compliance</w:t>
      </w:r>
    </w:p>
    <w:p w14:paraId="3B8FABC6" w14:textId="77777777" w:rsidR="0088585A" w:rsidRDefault="0088585A" w:rsidP="0088585A">
      <w:r>
        <w:t>Help resolve compliance inquiries</w:t>
      </w:r>
    </w:p>
    <w:p w14:paraId="11BDA213" w14:textId="77777777" w:rsidR="0088585A" w:rsidRDefault="0088585A" w:rsidP="0088585A">
      <w:r>
        <w:t>Provide guidelines and checklists</w:t>
      </w:r>
    </w:p>
    <w:p w14:paraId="32FF6FE5" w14:textId="77777777" w:rsidR="0088585A" w:rsidRDefault="0088585A" w:rsidP="0088585A">
      <w:r>
        <w:t>Track emerging open source legal concerns</w:t>
      </w:r>
    </w:p>
    <w:p w14:paraId="0C74787D" w14:textId="77777777" w:rsidR="00C95912" w:rsidRDefault="00C95912" w:rsidP="00C95912">
      <w:r>
        <w:rPr>
          <w:rFonts w:hint="eastAsia"/>
        </w:rPr>
        <w:t>オープンソース　コンプライアンスプロセスの管理とサポート</w:t>
      </w:r>
    </w:p>
    <w:p w14:paraId="6B3F1425" w14:textId="77777777" w:rsidR="00C95912" w:rsidRDefault="00C95912" w:rsidP="00C95912">
      <w:r>
        <w:rPr>
          <w:rFonts w:hint="eastAsia"/>
        </w:rPr>
        <w:t>オープンソース　コンプライアンスに関するアドバイス</w:t>
      </w:r>
    </w:p>
    <w:p w14:paraId="6DF4CD3E" w14:textId="77777777" w:rsidR="00C95912" w:rsidRDefault="00C95912" w:rsidP="00C95912">
      <w:r>
        <w:rPr>
          <w:rFonts w:hint="eastAsia"/>
        </w:rPr>
        <w:t>コンプライアンス関連問い合わせの解決サポート</w:t>
      </w:r>
    </w:p>
    <w:p w14:paraId="6372C2D3" w14:textId="77777777" w:rsidR="00C95912" w:rsidRDefault="00C95912" w:rsidP="00C95912">
      <w:r>
        <w:rPr>
          <w:rFonts w:hint="eastAsia"/>
        </w:rPr>
        <w:t>ガイドラインとチェックリスト</w:t>
      </w:r>
      <w:r w:rsidR="00112262">
        <w:rPr>
          <w:rFonts w:hint="eastAsia"/>
        </w:rPr>
        <w:t>の</w:t>
      </w:r>
      <w:r>
        <w:rPr>
          <w:rFonts w:hint="eastAsia"/>
        </w:rPr>
        <w:t>提供</w:t>
      </w:r>
    </w:p>
    <w:p w14:paraId="44A909DE" w14:textId="799B99C5" w:rsidR="00C95912" w:rsidRDefault="00C95912" w:rsidP="00C95912">
      <w:r>
        <w:rPr>
          <w:rFonts w:hint="eastAsia"/>
        </w:rPr>
        <w:t>オープンソース</w:t>
      </w:r>
      <w:r w:rsidR="002C7BD0">
        <w:rPr>
          <w:rFonts w:hint="eastAsia"/>
        </w:rPr>
        <w:t>関連で起こっている</w:t>
      </w:r>
      <w:del w:id="177" w:author="工内 隆" w:date="2018-08-06T15:19:00Z">
        <w:r w:rsidR="002C7BD0" w:rsidDel="00DF3AC6">
          <w:rPr>
            <w:rFonts w:hint="eastAsia"/>
          </w:rPr>
          <w:delText>リーガル</w:delText>
        </w:r>
      </w:del>
      <w:ins w:id="178" w:author="工内 隆" w:date="2018-08-06T15:19:00Z">
        <w:r w:rsidR="00DF3AC6">
          <w:rPr>
            <w:rFonts w:hint="eastAsia"/>
          </w:rPr>
          <w:t>法務</w:t>
        </w:r>
      </w:ins>
      <w:ins w:id="179" w:author="工内 隆" w:date="2018-08-06T15:36:00Z">
        <w:r w:rsidR="00DE0FC2">
          <w:rPr>
            <w:rFonts w:hint="eastAsia"/>
          </w:rPr>
          <w:t>的</w:t>
        </w:r>
      </w:ins>
      <w:del w:id="180" w:author="工内 隆" w:date="2018-08-06T15:36:00Z">
        <w:r w:rsidR="002C7BD0" w:rsidDel="00DE0FC2">
          <w:rPr>
            <w:rFonts w:hint="eastAsia"/>
          </w:rPr>
          <w:delText>問題、</w:delText>
        </w:r>
      </w:del>
      <w:ins w:id="181" w:author="工内 隆" w:date="2018-08-06T15:36:00Z">
        <w:r w:rsidR="00DE0FC2">
          <w:rPr>
            <w:rFonts w:hint="eastAsia"/>
          </w:rPr>
          <w:t>懸念事項</w:t>
        </w:r>
      </w:ins>
      <w:del w:id="182" w:author="工内 隆" w:date="2018-08-06T15:36:00Z">
        <w:r w:rsidR="002C7BD0" w:rsidDel="00DE0FC2">
          <w:rPr>
            <w:rFonts w:hint="eastAsia"/>
          </w:rPr>
          <w:delText>コンサーン</w:delText>
        </w:r>
      </w:del>
      <w:r w:rsidR="002C7BD0">
        <w:rPr>
          <w:rFonts w:hint="eastAsia"/>
        </w:rPr>
        <w:t>のフォロー</w:t>
      </w:r>
    </w:p>
    <w:p w14:paraId="23EC7519" w14:textId="77777777" w:rsidR="002C7BD0" w:rsidRDefault="002C7BD0" w:rsidP="00C95912"/>
    <w:p w14:paraId="415505B1" w14:textId="77777777" w:rsidR="002C7BD0" w:rsidRPr="002C7BD0" w:rsidRDefault="002C7BD0" w:rsidP="00C95912">
      <w:r w:rsidRPr="002C7BD0">
        <w:t>Strategy, Community, and Engagement</w:t>
      </w:r>
    </w:p>
    <w:p w14:paraId="75C82752" w14:textId="77777777" w:rsidR="0088585A" w:rsidRDefault="00C95912" w:rsidP="00C95912">
      <w:r>
        <w:rPr>
          <w:rFonts w:hint="eastAsia"/>
        </w:rPr>
        <w:t>戦略、コミュニティ、エンゲージメント</w:t>
      </w:r>
    </w:p>
    <w:p w14:paraId="1A9974B2" w14:textId="77777777" w:rsidR="00C95912" w:rsidRDefault="00C95912" w:rsidP="0088585A"/>
    <w:p w14:paraId="0C1E868A" w14:textId="77777777" w:rsidR="0088585A" w:rsidRDefault="0088585A" w:rsidP="0088585A">
      <w:r>
        <w:t xml:space="preserve">Develop, maintain, and execute corporate open source strategy and </w:t>
      </w:r>
      <w:r>
        <w:lastRenderedPageBreak/>
        <w:t>policy</w:t>
      </w:r>
    </w:p>
    <w:p w14:paraId="0A1C269D" w14:textId="77777777" w:rsidR="0088585A" w:rsidRDefault="0088585A" w:rsidP="0088585A">
      <w:r>
        <w:t>Internal and external evangelism</w:t>
      </w:r>
    </w:p>
    <w:p w14:paraId="75021DA3" w14:textId="77777777" w:rsidR="0088585A" w:rsidRDefault="0088585A" w:rsidP="0088585A">
      <w:r>
        <w:t>Represent open source views in internal policy discussions</w:t>
      </w:r>
    </w:p>
    <w:p w14:paraId="6D37F6CA" w14:textId="77777777" w:rsidR="0088585A" w:rsidRDefault="0088585A" w:rsidP="0088585A">
      <w:r>
        <w:t>Launch new open source projects, support releasing internal code</w:t>
      </w:r>
    </w:p>
    <w:p w14:paraId="170397E6" w14:textId="77777777" w:rsidR="0088585A" w:rsidRDefault="0088585A" w:rsidP="0088585A">
      <w:r>
        <w:t>Sponsor, publish, and speak at open source events</w:t>
      </w:r>
    </w:p>
    <w:p w14:paraId="7FE71769" w14:textId="77777777" w:rsidR="0088585A" w:rsidRDefault="0088585A" w:rsidP="0088585A">
      <w:r>
        <w:t>Organize community events</w:t>
      </w:r>
    </w:p>
    <w:p w14:paraId="5F7A1493" w14:textId="77777777" w:rsidR="0088585A" w:rsidRDefault="0088585A" w:rsidP="0088585A">
      <w:r>
        <w:t>Develop and deliver internal open source training</w:t>
      </w:r>
    </w:p>
    <w:p w14:paraId="697427F0" w14:textId="77777777" w:rsidR="0088585A" w:rsidRDefault="0088585A" w:rsidP="0088585A">
      <w:r>
        <w:t>Provide engineering mentorships to grow internal expertise</w:t>
      </w:r>
    </w:p>
    <w:p w14:paraId="282D088B" w14:textId="77777777" w:rsidR="0088585A" w:rsidRDefault="0088585A" w:rsidP="0088585A">
      <w:r>
        <w:t>Conduct internal technical workshops</w:t>
      </w:r>
    </w:p>
    <w:p w14:paraId="62AD749E" w14:textId="77777777" w:rsidR="0088585A" w:rsidRDefault="0088585A" w:rsidP="0088585A">
      <w:r>
        <w:t>Advise on community matters</w:t>
      </w:r>
    </w:p>
    <w:p w14:paraId="335FAD1D" w14:textId="1EEB2F44" w:rsidR="002C7BD0" w:rsidRDefault="002C7BD0" w:rsidP="002C7BD0">
      <w:r>
        <w:rPr>
          <w:rFonts w:hint="eastAsia"/>
        </w:rPr>
        <w:t>企業のオープンソース戦略とポリシーを</w:t>
      </w:r>
      <w:ins w:id="183" w:author="工内 隆" w:date="2018-08-06T15:37:00Z">
        <w:r w:rsidR="00DE0FC2">
          <w:rPr>
            <w:rFonts w:hint="eastAsia"/>
          </w:rPr>
          <w:t>立案</w:t>
        </w:r>
      </w:ins>
      <w:del w:id="184" w:author="工内 隆" w:date="2018-08-06T15:37:00Z">
        <w:r w:rsidDel="00DE0FC2">
          <w:rPr>
            <w:rFonts w:hint="eastAsia"/>
          </w:rPr>
          <w:delText>開発</w:delText>
        </w:r>
      </w:del>
      <w:r>
        <w:rPr>
          <w:rFonts w:hint="eastAsia"/>
        </w:rPr>
        <w:t>、</w:t>
      </w:r>
      <w:r w:rsidR="00E92B2E">
        <w:rPr>
          <w:rFonts w:hint="eastAsia"/>
        </w:rPr>
        <w:t>保守</w:t>
      </w:r>
      <w:r>
        <w:rPr>
          <w:rFonts w:hint="eastAsia"/>
        </w:rPr>
        <w:t>、実行</w:t>
      </w:r>
    </w:p>
    <w:p w14:paraId="7880F199" w14:textId="77777777" w:rsidR="002C7BD0" w:rsidRDefault="0098025C" w:rsidP="002C7BD0">
      <w:r>
        <w:rPr>
          <w:rFonts w:hint="eastAsia"/>
        </w:rPr>
        <w:t>社</w:t>
      </w:r>
      <w:r w:rsidR="002C7BD0">
        <w:rPr>
          <w:rFonts w:hint="eastAsia"/>
        </w:rPr>
        <w:t>内</w:t>
      </w:r>
      <w:r w:rsidR="00E92B2E">
        <w:rPr>
          <w:rFonts w:hint="eastAsia"/>
        </w:rPr>
        <w:t>、</w:t>
      </w:r>
      <w:r w:rsidR="002C7BD0">
        <w:rPr>
          <w:rFonts w:hint="eastAsia"/>
        </w:rPr>
        <w:t>外</w:t>
      </w:r>
      <w:r w:rsidR="00E92B2E">
        <w:rPr>
          <w:rFonts w:hint="eastAsia"/>
        </w:rPr>
        <w:t>でオープンソース</w:t>
      </w:r>
      <w:r w:rsidR="00E817D3">
        <w:rPr>
          <w:rFonts w:hint="eastAsia"/>
        </w:rPr>
        <w:t>に対する</w:t>
      </w:r>
      <w:r w:rsidR="00E817D3" w:rsidRPr="00E817D3">
        <w:rPr>
          <w:rFonts w:hint="eastAsia"/>
        </w:rPr>
        <w:t>エバンジェリズム</w:t>
      </w:r>
      <w:r w:rsidR="00E817D3">
        <w:rPr>
          <w:rFonts w:hint="eastAsia"/>
        </w:rPr>
        <w:t>活動</w:t>
      </w:r>
    </w:p>
    <w:p w14:paraId="05C1600A" w14:textId="77777777" w:rsidR="002C7BD0" w:rsidRDefault="0098025C" w:rsidP="002C7BD0">
      <w:r>
        <w:rPr>
          <w:rFonts w:hint="eastAsia"/>
        </w:rPr>
        <w:t>社</w:t>
      </w:r>
      <w:r w:rsidR="00E817D3">
        <w:rPr>
          <w:rFonts w:hint="eastAsia"/>
        </w:rPr>
        <w:t>内</w:t>
      </w:r>
      <w:r w:rsidR="00112262">
        <w:rPr>
          <w:rFonts w:hint="eastAsia"/>
        </w:rPr>
        <w:t>で</w:t>
      </w:r>
      <w:r w:rsidR="00E817D3">
        <w:rPr>
          <w:rFonts w:hint="eastAsia"/>
        </w:rPr>
        <w:t>の</w:t>
      </w:r>
      <w:r w:rsidR="002C7BD0">
        <w:rPr>
          <w:rFonts w:hint="eastAsia"/>
        </w:rPr>
        <w:t>ポリシーの議論</w:t>
      </w:r>
      <w:r w:rsidR="00112262">
        <w:rPr>
          <w:rFonts w:hint="eastAsia"/>
        </w:rPr>
        <w:t>に</w:t>
      </w:r>
      <w:r w:rsidR="002C7BD0">
        <w:rPr>
          <w:rFonts w:hint="eastAsia"/>
        </w:rPr>
        <w:t>オープンソース</w:t>
      </w:r>
      <w:r w:rsidR="00112262">
        <w:rPr>
          <w:rFonts w:hint="eastAsia"/>
        </w:rPr>
        <w:t>の</w:t>
      </w:r>
      <w:r w:rsidR="00E817D3">
        <w:rPr>
          <w:rFonts w:hint="eastAsia"/>
        </w:rPr>
        <w:t>観点で意見表明</w:t>
      </w:r>
    </w:p>
    <w:p w14:paraId="668E1102" w14:textId="4D099BBC" w:rsidR="002C7BD0" w:rsidRDefault="002C7BD0" w:rsidP="002C7BD0">
      <w:r>
        <w:rPr>
          <w:rFonts w:hint="eastAsia"/>
        </w:rPr>
        <w:t>新しいオープンソース</w:t>
      </w:r>
      <w:r w:rsidR="00E817D3">
        <w:rPr>
          <w:rFonts w:hint="eastAsia"/>
        </w:rPr>
        <w:t xml:space="preserve">　</w:t>
      </w:r>
      <w:r>
        <w:rPr>
          <w:rFonts w:hint="eastAsia"/>
        </w:rPr>
        <w:t>プロジェクト</w:t>
      </w:r>
      <w:r w:rsidR="00112262">
        <w:rPr>
          <w:rFonts w:hint="eastAsia"/>
        </w:rPr>
        <w:t>の</w:t>
      </w:r>
      <w:r>
        <w:rPr>
          <w:rFonts w:hint="eastAsia"/>
        </w:rPr>
        <w:t>立ち上げ、内部コード</w:t>
      </w:r>
      <w:ins w:id="185" w:author="工内 隆" w:date="2018-08-06T15:41:00Z">
        <w:r w:rsidR="00DE0FC2">
          <w:rPr>
            <w:rFonts w:hint="eastAsia"/>
          </w:rPr>
          <w:t>の</w:t>
        </w:r>
      </w:ins>
      <w:r>
        <w:rPr>
          <w:rFonts w:hint="eastAsia"/>
        </w:rPr>
        <w:t>リリース</w:t>
      </w:r>
      <w:r w:rsidR="00E817D3">
        <w:rPr>
          <w:rFonts w:hint="eastAsia"/>
        </w:rPr>
        <w:t>を</w:t>
      </w:r>
      <w:r>
        <w:rPr>
          <w:rFonts w:hint="eastAsia"/>
        </w:rPr>
        <w:t>サポート</w:t>
      </w:r>
    </w:p>
    <w:p w14:paraId="732F6E76" w14:textId="77777777" w:rsidR="002C7BD0" w:rsidRDefault="002C7BD0" w:rsidP="002C7BD0">
      <w:r>
        <w:rPr>
          <w:rFonts w:hint="eastAsia"/>
        </w:rPr>
        <w:t>オープンソース</w:t>
      </w:r>
      <w:r w:rsidR="00E817D3">
        <w:rPr>
          <w:rFonts w:hint="eastAsia"/>
        </w:rPr>
        <w:t>関連</w:t>
      </w:r>
      <w:r>
        <w:rPr>
          <w:rFonts w:hint="eastAsia"/>
        </w:rPr>
        <w:t>イベント</w:t>
      </w:r>
      <w:r w:rsidR="00E817D3">
        <w:rPr>
          <w:rFonts w:hint="eastAsia"/>
        </w:rPr>
        <w:t>で、</w:t>
      </w:r>
      <w:r>
        <w:rPr>
          <w:rFonts w:hint="eastAsia"/>
        </w:rPr>
        <w:t>スポンサー、</w:t>
      </w:r>
      <w:r w:rsidR="00E817D3">
        <w:rPr>
          <w:rFonts w:hint="eastAsia"/>
        </w:rPr>
        <w:t>スピーカー</w:t>
      </w:r>
      <w:r w:rsidR="0098025C">
        <w:rPr>
          <w:rFonts w:hint="eastAsia"/>
        </w:rPr>
        <w:t>になったり、</w:t>
      </w:r>
      <w:r w:rsidR="00E817D3">
        <w:rPr>
          <w:rFonts w:hint="eastAsia"/>
        </w:rPr>
        <w:t>情報発信</w:t>
      </w:r>
      <w:r w:rsidR="0098025C">
        <w:rPr>
          <w:rFonts w:hint="eastAsia"/>
        </w:rPr>
        <w:t>したりする</w:t>
      </w:r>
    </w:p>
    <w:p w14:paraId="7DADA4EB" w14:textId="77777777" w:rsidR="002C7BD0" w:rsidRDefault="002C7BD0" w:rsidP="002C7BD0">
      <w:r>
        <w:rPr>
          <w:rFonts w:hint="eastAsia"/>
        </w:rPr>
        <w:t>コミュニティイベントを開催する</w:t>
      </w:r>
    </w:p>
    <w:p w14:paraId="099CB58C" w14:textId="77777777" w:rsidR="002C7BD0" w:rsidRDefault="0098025C" w:rsidP="002C7BD0">
      <w:r>
        <w:rPr>
          <w:rFonts w:hint="eastAsia"/>
        </w:rPr>
        <w:t>社</w:t>
      </w:r>
      <w:r w:rsidR="002C7BD0">
        <w:rPr>
          <w:rFonts w:hint="eastAsia"/>
        </w:rPr>
        <w:t>内</w:t>
      </w:r>
      <w:r w:rsidR="00E817D3">
        <w:rPr>
          <w:rFonts w:hint="eastAsia"/>
        </w:rPr>
        <w:t>で</w:t>
      </w:r>
      <w:r w:rsidR="002C7BD0">
        <w:rPr>
          <w:rFonts w:hint="eastAsia"/>
        </w:rPr>
        <w:t>オープンソース</w:t>
      </w:r>
      <w:r w:rsidR="00E817D3">
        <w:rPr>
          <w:rFonts w:hint="eastAsia"/>
        </w:rPr>
        <w:t xml:space="preserve">　</w:t>
      </w:r>
      <w:r w:rsidR="002C7BD0">
        <w:rPr>
          <w:rFonts w:hint="eastAsia"/>
        </w:rPr>
        <w:t>トレーニングの開発と提供</w:t>
      </w:r>
    </w:p>
    <w:p w14:paraId="5BED7E2B" w14:textId="77777777" w:rsidR="002C7BD0" w:rsidRDefault="002C7BD0" w:rsidP="002C7BD0">
      <w:r>
        <w:rPr>
          <w:rFonts w:hint="eastAsia"/>
        </w:rPr>
        <w:t>社内の専門知識を拡大するためのエンジニアリング</w:t>
      </w:r>
      <w:r w:rsidR="0098025C">
        <w:rPr>
          <w:rFonts w:hint="eastAsia"/>
        </w:rPr>
        <w:t xml:space="preserve">　</w:t>
      </w:r>
      <w:r>
        <w:rPr>
          <w:rFonts w:hint="eastAsia"/>
        </w:rPr>
        <w:t>メンターシップ</w:t>
      </w:r>
      <w:r w:rsidR="00112262">
        <w:rPr>
          <w:rFonts w:hint="eastAsia"/>
        </w:rPr>
        <w:t>の</w:t>
      </w:r>
      <w:r>
        <w:rPr>
          <w:rFonts w:hint="eastAsia"/>
        </w:rPr>
        <w:t>提供</w:t>
      </w:r>
    </w:p>
    <w:p w14:paraId="410E2E4F" w14:textId="77777777" w:rsidR="002C7BD0" w:rsidRDefault="0098025C" w:rsidP="002C7BD0">
      <w:r>
        <w:rPr>
          <w:rFonts w:hint="eastAsia"/>
        </w:rPr>
        <w:t>社</w:t>
      </w:r>
      <w:r w:rsidR="002C7BD0">
        <w:rPr>
          <w:rFonts w:hint="eastAsia"/>
        </w:rPr>
        <w:t>内</w:t>
      </w:r>
      <w:r>
        <w:rPr>
          <w:rFonts w:hint="eastAsia"/>
        </w:rPr>
        <w:t>で</w:t>
      </w:r>
      <w:r w:rsidR="002C7BD0">
        <w:rPr>
          <w:rFonts w:hint="eastAsia"/>
        </w:rPr>
        <w:t>テクニカル</w:t>
      </w:r>
      <w:r>
        <w:rPr>
          <w:rFonts w:hint="eastAsia"/>
        </w:rPr>
        <w:t xml:space="preserve">　</w:t>
      </w:r>
      <w:r w:rsidR="002C7BD0">
        <w:rPr>
          <w:rFonts w:hint="eastAsia"/>
        </w:rPr>
        <w:t>ワークショップを実施する</w:t>
      </w:r>
    </w:p>
    <w:p w14:paraId="58135BBF" w14:textId="77777777" w:rsidR="002C7BD0" w:rsidRDefault="002C7BD0" w:rsidP="002C7BD0">
      <w:r>
        <w:rPr>
          <w:rFonts w:hint="eastAsia"/>
        </w:rPr>
        <w:t>コミュニティに関するアドバイス</w:t>
      </w:r>
    </w:p>
    <w:p w14:paraId="79B3A06D" w14:textId="77777777" w:rsidR="002C7BD0" w:rsidRDefault="002C7BD0" w:rsidP="0088585A"/>
    <w:p w14:paraId="7B1E60F7" w14:textId="77777777" w:rsidR="0088585A" w:rsidRDefault="0088585A" w:rsidP="0088585A">
      <w:r>
        <w:t>Example: Open source at Google</w:t>
      </w:r>
    </w:p>
    <w:p w14:paraId="577AEF2C" w14:textId="77777777" w:rsidR="0098025C" w:rsidRDefault="0098025C" w:rsidP="0088585A"/>
    <w:p w14:paraId="2236462D" w14:textId="77777777" w:rsidR="0088585A" w:rsidRDefault="0088585A" w:rsidP="0088585A">
      <w:r>
        <w:t>At Google, where the use of open source has been central to its mission and success since the company began in 1998, the role of the open source program office is broad. The office was started in 2004 largely as a compliance effort to understand and organize its use of open source licenses and code, according to Will Norris, the manager of the office. Google was much smaller back then and was involved in a wide range of open source projects and code use, but there weren’t many formal compliance processes in play at that time. As the company continued to grow, that lack of compliance and organization had to change, said Norris, who has worked in the office for four years, originally as a software engineer. He became its manager in September 2016.</w:t>
      </w:r>
    </w:p>
    <w:p w14:paraId="172EE200" w14:textId="77777777" w:rsidR="0088585A" w:rsidRDefault="0088585A" w:rsidP="0088585A"/>
    <w:p w14:paraId="7CA0CF92" w14:textId="4FDBEA7E" w:rsidR="0098025C" w:rsidRDefault="00DE0FC2" w:rsidP="0098025C">
      <w:ins w:id="186" w:author="工内 隆" w:date="2018-08-06T15:43:00Z">
        <w:r>
          <w:rPr>
            <w:rFonts w:hint="eastAsia"/>
          </w:rPr>
          <w:t>事</w:t>
        </w:r>
      </w:ins>
      <w:r w:rsidR="0098025C">
        <w:rPr>
          <w:rFonts w:hint="eastAsia"/>
        </w:rPr>
        <w:t>例：</w:t>
      </w:r>
      <w:r w:rsidR="0098025C">
        <w:rPr>
          <w:rFonts w:hint="eastAsia"/>
        </w:rPr>
        <w:t>Google</w:t>
      </w:r>
      <w:r w:rsidR="00112262">
        <w:rPr>
          <w:rFonts w:hint="eastAsia"/>
        </w:rPr>
        <w:t>社</w:t>
      </w:r>
      <w:r w:rsidR="0098025C">
        <w:rPr>
          <w:rFonts w:hint="eastAsia"/>
        </w:rPr>
        <w:t>におけるオープンソース</w:t>
      </w:r>
    </w:p>
    <w:p w14:paraId="40480F5F" w14:textId="77777777" w:rsidR="0098025C" w:rsidRDefault="0098025C" w:rsidP="0098025C"/>
    <w:p w14:paraId="278288C1" w14:textId="48A91031" w:rsidR="0098025C" w:rsidRDefault="0098025C" w:rsidP="0088585A">
      <w:r>
        <w:rPr>
          <w:rFonts w:hint="eastAsia"/>
        </w:rPr>
        <w:t>1998</w:t>
      </w:r>
      <w:r>
        <w:rPr>
          <w:rFonts w:hint="eastAsia"/>
        </w:rPr>
        <w:t>年に設立されて以来、オープンソースの</w:t>
      </w:r>
      <w:r w:rsidR="00DB73E4">
        <w:rPr>
          <w:rFonts w:hint="eastAsia"/>
        </w:rPr>
        <w:t>活用</w:t>
      </w:r>
      <w:r>
        <w:rPr>
          <w:rFonts w:hint="eastAsia"/>
        </w:rPr>
        <w:t>が</w:t>
      </w:r>
      <w:del w:id="187" w:author="工内 隆" w:date="2018-08-06T15:43:00Z">
        <w:r w:rsidR="00DB73E4" w:rsidDel="00F80DAC">
          <w:rPr>
            <w:rFonts w:hint="eastAsia"/>
          </w:rPr>
          <w:delText>、</w:delText>
        </w:r>
      </w:del>
      <w:r w:rsidR="00DB73E4">
        <w:rPr>
          <w:rFonts w:hint="eastAsia"/>
        </w:rPr>
        <w:t>社</w:t>
      </w:r>
      <w:r>
        <w:rPr>
          <w:rFonts w:hint="eastAsia"/>
        </w:rPr>
        <w:t>の使命と成功の中心</w:t>
      </w:r>
      <w:r w:rsidR="00DB73E4">
        <w:rPr>
          <w:rFonts w:hint="eastAsia"/>
        </w:rPr>
        <w:t>に位置してきた</w:t>
      </w:r>
      <w:r>
        <w:rPr>
          <w:rFonts w:hint="eastAsia"/>
        </w:rPr>
        <w:t>Google</w:t>
      </w:r>
      <w:r w:rsidR="00112262">
        <w:rPr>
          <w:rFonts w:hint="eastAsia"/>
        </w:rPr>
        <w:t>社</w:t>
      </w:r>
      <w:r>
        <w:rPr>
          <w:rFonts w:hint="eastAsia"/>
        </w:rPr>
        <w:t>で</w:t>
      </w:r>
      <w:del w:id="188" w:author="工内 隆" w:date="2018-08-06T15:44:00Z">
        <w:r w:rsidDel="00F80DAC">
          <w:rPr>
            <w:rFonts w:hint="eastAsia"/>
          </w:rPr>
          <w:delText>は</w:delText>
        </w:r>
      </w:del>
      <w:r>
        <w:rPr>
          <w:rFonts w:hint="eastAsia"/>
        </w:rPr>
        <w:t>、オープンソース</w:t>
      </w:r>
      <w:r w:rsidR="00DB73E4">
        <w:rPr>
          <w:rFonts w:hint="eastAsia"/>
        </w:rPr>
        <w:t xml:space="preserve">　</w:t>
      </w:r>
      <w:r w:rsidR="00B04C62">
        <w:rPr>
          <w:rFonts w:hint="eastAsia"/>
        </w:rPr>
        <w:t>プログラムオフィス</w:t>
      </w:r>
      <w:r>
        <w:rPr>
          <w:rFonts w:hint="eastAsia"/>
        </w:rPr>
        <w:t>の役割は広範で</w:t>
      </w:r>
      <w:ins w:id="189" w:author="工内 隆" w:date="2018-08-06T15:44:00Z">
        <w:r w:rsidR="00F80DAC">
          <w:rPr>
            <w:rFonts w:hint="eastAsia"/>
          </w:rPr>
          <w:t>す</w:t>
        </w:r>
      </w:ins>
      <w:del w:id="190" w:author="工内 隆" w:date="2018-08-06T15:44:00Z">
        <w:r w:rsidDel="00F80DAC">
          <w:rPr>
            <w:rFonts w:hint="eastAsia"/>
          </w:rPr>
          <w:delText>ある</w:delText>
        </w:r>
      </w:del>
      <w:r>
        <w:rPr>
          <w:rFonts w:hint="eastAsia"/>
        </w:rPr>
        <w:t>。</w:t>
      </w:r>
      <w:r>
        <w:rPr>
          <w:rFonts w:hint="eastAsia"/>
        </w:rPr>
        <w:t xml:space="preserve"> </w:t>
      </w:r>
      <w:r w:rsidR="00DB73E4" w:rsidRPr="00DB73E4">
        <w:rPr>
          <w:rFonts w:hint="eastAsia"/>
        </w:rPr>
        <w:t>オフィスのマネージャーである</w:t>
      </w:r>
      <w:r w:rsidR="00DB73E4" w:rsidRPr="00DB73E4">
        <w:rPr>
          <w:rFonts w:hint="eastAsia"/>
        </w:rPr>
        <w:t>Will Norris</w:t>
      </w:r>
      <w:r w:rsidR="00DB73E4" w:rsidRPr="00DB73E4">
        <w:rPr>
          <w:rFonts w:hint="eastAsia"/>
        </w:rPr>
        <w:t>による</w:t>
      </w:r>
      <w:r w:rsidR="00DB73E4">
        <w:rPr>
          <w:rFonts w:hint="eastAsia"/>
        </w:rPr>
        <w:t>と、</w:t>
      </w:r>
      <w:r>
        <w:rPr>
          <w:rFonts w:hint="eastAsia"/>
        </w:rPr>
        <w:t>オフィスは、</w:t>
      </w:r>
      <w:r>
        <w:rPr>
          <w:rFonts w:hint="eastAsia"/>
        </w:rPr>
        <w:t>2004</w:t>
      </w:r>
      <w:r>
        <w:rPr>
          <w:rFonts w:hint="eastAsia"/>
        </w:rPr>
        <w:t>年に、</w:t>
      </w:r>
      <w:ins w:id="191" w:author="工内 隆" w:date="2018-08-06T15:46:00Z">
        <w:r w:rsidR="00F80DAC">
          <w:rPr>
            <w:rFonts w:hint="eastAsia"/>
          </w:rPr>
          <w:t>主として、</w:t>
        </w:r>
      </w:ins>
      <w:r>
        <w:rPr>
          <w:rFonts w:hint="eastAsia"/>
        </w:rPr>
        <w:t>オープンソース</w:t>
      </w:r>
      <w:r w:rsidR="00112262">
        <w:rPr>
          <w:rFonts w:hint="eastAsia"/>
        </w:rPr>
        <w:t>の</w:t>
      </w:r>
      <w:r>
        <w:rPr>
          <w:rFonts w:hint="eastAsia"/>
        </w:rPr>
        <w:t>ライセンスとコードの</w:t>
      </w:r>
      <w:r w:rsidR="00112262">
        <w:rPr>
          <w:rFonts w:hint="eastAsia"/>
        </w:rPr>
        <w:t>利用について</w:t>
      </w:r>
      <w:r>
        <w:rPr>
          <w:rFonts w:hint="eastAsia"/>
        </w:rPr>
        <w:t>理解し</w:t>
      </w:r>
      <w:r w:rsidR="00112262">
        <w:rPr>
          <w:rFonts w:hint="eastAsia"/>
        </w:rPr>
        <w:t>、それを</w:t>
      </w:r>
      <w:r w:rsidR="00DB73E4">
        <w:rPr>
          <w:rFonts w:hint="eastAsia"/>
        </w:rPr>
        <w:t>組織</w:t>
      </w:r>
      <w:r w:rsidR="00112262">
        <w:rPr>
          <w:rFonts w:hint="eastAsia"/>
        </w:rPr>
        <w:t>的に行う</w:t>
      </w:r>
      <w:r>
        <w:rPr>
          <w:rFonts w:hint="eastAsia"/>
        </w:rPr>
        <w:t>ため</w:t>
      </w:r>
      <w:r w:rsidR="00112262">
        <w:rPr>
          <w:rFonts w:hint="eastAsia"/>
        </w:rPr>
        <w:t>の</w:t>
      </w:r>
      <w:r>
        <w:rPr>
          <w:rFonts w:hint="eastAsia"/>
        </w:rPr>
        <w:t>コンプライアンス</w:t>
      </w:r>
      <w:r w:rsidR="00112262">
        <w:rPr>
          <w:rFonts w:hint="eastAsia"/>
        </w:rPr>
        <w:t>活動</w:t>
      </w:r>
      <w:r>
        <w:rPr>
          <w:rFonts w:hint="eastAsia"/>
        </w:rPr>
        <w:t>として</w:t>
      </w:r>
      <w:del w:id="192" w:author="工内 隆" w:date="2018-08-06T15:47:00Z">
        <w:r w:rsidDel="00F80DAC">
          <w:rPr>
            <w:rFonts w:hint="eastAsia"/>
          </w:rPr>
          <w:delText>、</w:delText>
        </w:r>
        <w:r w:rsidR="00112262" w:rsidDel="00F80DAC">
          <w:rPr>
            <w:rFonts w:hint="eastAsia"/>
          </w:rPr>
          <w:delText>大きな</w:delText>
        </w:r>
        <w:r w:rsidR="00DB73E4" w:rsidDel="00F80DAC">
          <w:rPr>
            <w:rFonts w:hint="eastAsia"/>
          </w:rPr>
          <w:delText>活動が</w:delText>
        </w:r>
      </w:del>
      <w:r w:rsidR="00DB73E4">
        <w:rPr>
          <w:rFonts w:hint="eastAsia"/>
        </w:rPr>
        <w:t>始まりました。</w:t>
      </w:r>
      <w:r>
        <w:rPr>
          <w:rFonts w:hint="eastAsia"/>
        </w:rPr>
        <w:t xml:space="preserve"> </w:t>
      </w:r>
      <w:ins w:id="193" w:author="工内 隆" w:date="2018-08-06T15:48:00Z">
        <w:r w:rsidR="00F80DAC">
          <w:rPr>
            <w:rFonts w:hint="eastAsia"/>
          </w:rPr>
          <w:t>その当時</w:t>
        </w:r>
      </w:ins>
      <w:ins w:id="194" w:author="工内 隆" w:date="2018-08-06T15:49:00Z">
        <w:r w:rsidR="00F80DAC">
          <w:rPr>
            <w:rFonts w:hint="eastAsia"/>
          </w:rPr>
          <w:t>、</w:t>
        </w:r>
      </w:ins>
      <w:r>
        <w:rPr>
          <w:rFonts w:hint="eastAsia"/>
        </w:rPr>
        <w:t>Google</w:t>
      </w:r>
      <w:r w:rsidR="00112262">
        <w:rPr>
          <w:rFonts w:hint="eastAsia"/>
        </w:rPr>
        <w:t>社</w:t>
      </w:r>
      <w:r>
        <w:rPr>
          <w:rFonts w:hint="eastAsia"/>
        </w:rPr>
        <w:t>は</w:t>
      </w:r>
      <w:del w:id="195" w:author="工内 隆" w:date="2018-08-06T15:48:00Z">
        <w:r w:rsidDel="00F80DAC">
          <w:rPr>
            <w:rFonts w:hint="eastAsia"/>
          </w:rPr>
          <w:delText>その当時</w:delText>
        </w:r>
      </w:del>
      <w:del w:id="196" w:author="工内 隆" w:date="2018-08-06T15:49:00Z">
        <w:r w:rsidDel="00F80DAC">
          <w:rPr>
            <w:rFonts w:hint="eastAsia"/>
          </w:rPr>
          <w:delText>は</w:delText>
        </w:r>
      </w:del>
      <w:r w:rsidR="00DB73E4">
        <w:rPr>
          <w:rFonts w:hint="eastAsia"/>
        </w:rPr>
        <w:t>まだ</w:t>
      </w:r>
      <w:del w:id="197" w:author="工内 隆" w:date="2018-08-06T15:49:00Z">
        <w:r w:rsidR="00DB73E4" w:rsidDel="00F80DAC">
          <w:rPr>
            <w:rFonts w:hint="eastAsia"/>
          </w:rPr>
          <w:delText>、</w:delText>
        </w:r>
      </w:del>
      <w:r w:rsidR="00DB73E4">
        <w:rPr>
          <w:rFonts w:hint="eastAsia"/>
        </w:rPr>
        <w:t>小さな企業で</w:t>
      </w:r>
      <w:r>
        <w:rPr>
          <w:rFonts w:hint="eastAsia"/>
        </w:rPr>
        <w:t>、オープンソース</w:t>
      </w:r>
      <w:r w:rsidR="00DB73E4">
        <w:rPr>
          <w:rFonts w:hint="eastAsia"/>
        </w:rPr>
        <w:t xml:space="preserve">　</w:t>
      </w:r>
      <w:r>
        <w:rPr>
          <w:rFonts w:hint="eastAsia"/>
        </w:rPr>
        <w:t>プロジェクトやコードの使用に</w:t>
      </w:r>
      <w:r w:rsidR="00DB73E4">
        <w:rPr>
          <w:rFonts w:hint="eastAsia"/>
        </w:rPr>
        <w:t>は</w:t>
      </w:r>
      <w:r>
        <w:rPr>
          <w:rFonts w:hint="eastAsia"/>
        </w:rPr>
        <w:t>幅広く関わっていましたが、その時点で</w:t>
      </w:r>
      <w:del w:id="198" w:author="工内 隆" w:date="2018-08-06T15:50:00Z">
        <w:r w:rsidR="00DB73E4" w:rsidDel="00F80DAC">
          <w:rPr>
            <w:rFonts w:hint="eastAsia"/>
          </w:rPr>
          <w:delText>多くの</w:delText>
        </w:r>
      </w:del>
      <w:r>
        <w:rPr>
          <w:rFonts w:hint="eastAsia"/>
        </w:rPr>
        <w:t>正式なコンプライアンス</w:t>
      </w:r>
      <w:r w:rsidR="00DB73E4">
        <w:rPr>
          <w:rFonts w:hint="eastAsia"/>
        </w:rPr>
        <w:t xml:space="preserve">　</w:t>
      </w:r>
      <w:r>
        <w:rPr>
          <w:rFonts w:hint="eastAsia"/>
        </w:rPr>
        <w:t>プロセスはありませんでした。</w:t>
      </w:r>
      <w:r>
        <w:rPr>
          <w:rFonts w:hint="eastAsia"/>
        </w:rPr>
        <w:t xml:space="preserve"> </w:t>
      </w:r>
      <w:r>
        <w:rPr>
          <w:rFonts w:hint="eastAsia"/>
        </w:rPr>
        <w:t>同社</w:t>
      </w:r>
      <w:ins w:id="199" w:author="工内 隆" w:date="2018-08-06T15:51:00Z">
        <w:r w:rsidR="00F80DAC">
          <w:rPr>
            <w:rFonts w:hint="eastAsia"/>
          </w:rPr>
          <w:t>が</w:t>
        </w:r>
      </w:ins>
      <w:del w:id="200" w:author="工内 隆" w:date="2018-08-06T15:51:00Z">
        <w:r w:rsidDel="00F80DAC">
          <w:rPr>
            <w:rFonts w:hint="eastAsia"/>
          </w:rPr>
          <w:delText>は</w:delText>
        </w:r>
      </w:del>
      <w:r>
        <w:rPr>
          <w:rFonts w:hint="eastAsia"/>
        </w:rPr>
        <w:t>成長を続け</w:t>
      </w:r>
      <w:ins w:id="201" w:author="工内 隆" w:date="2018-08-06T15:51:00Z">
        <w:r w:rsidR="00F80DAC">
          <w:rPr>
            <w:rFonts w:hint="eastAsia"/>
          </w:rPr>
          <w:t>るにつれ</w:t>
        </w:r>
      </w:ins>
      <w:del w:id="202" w:author="工内 隆" w:date="2018-08-06T15:51:00Z">
        <w:r w:rsidDel="00F80DAC">
          <w:rPr>
            <w:rFonts w:hint="eastAsia"/>
          </w:rPr>
          <w:delText>ており</w:delText>
        </w:r>
      </w:del>
      <w:r>
        <w:rPr>
          <w:rFonts w:hint="eastAsia"/>
        </w:rPr>
        <w:t>、コンプライアンスと</w:t>
      </w:r>
      <w:r w:rsidR="00446503">
        <w:rPr>
          <w:rFonts w:hint="eastAsia"/>
        </w:rPr>
        <w:t>そのための</w:t>
      </w:r>
      <w:r>
        <w:rPr>
          <w:rFonts w:hint="eastAsia"/>
        </w:rPr>
        <w:t>組織の欠如</w:t>
      </w:r>
      <w:r w:rsidR="00112262">
        <w:rPr>
          <w:rFonts w:hint="eastAsia"/>
        </w:rPr>
        <w:t>を</w:t>
      </w:r>
      <w:r w:rsidR="00446503">
        <w:rPr>
          <w:rFonts w:hint="eastAsia"/>
        </w:rPr>
        <w:t>変えなければならない状況</w:t>
      </w:r>
      <w:ins w:id="203" w:author="工内 隆" w:date="2018-08-06T15:51:00Z">
        <w:r w:rsidR="00F80DAC">
          <w:rPr>
            <w:rFonts w:hint="eastAsia"/>
          </w:rPr>
          <w:t>になった</w:t>
        </w:r>
      </w:ins>
      <w:del w:id="204" w:author="工内 隆" w:date="2018-08-06T15:51:00Z">
        <w:r w:rsidR="00446503" w:rsidDel="00F80DAC">
          <w:rPr>
            <w:rFonts w:hint="eastAsia"/>
          </w:rPr>
          <w:delText>でした</w:delText>
        </w:r>
      </w:del>
      <w:r w:rsidR="00446503">
        <w:rPr>
          <w:rFonts w:hint="eastAsia"/>
        </w:rPr>
        <w:t>と</w:t>
      </w:r>
      <w:r>
        <w:rPr>
          <w:rFonts w:hint="eastAsia"/>
        </w:rPr>
        <w:t>、元々はソフトウェアエンジニア</w:t>
      </w:r>
      <w:ins w:id="205" w:author="工内 隆" w:date="2018-08-06T15:52:00Z">
        <w:r w:rsidR="00F80DAC">
          <w:rPr>
            <w:rFonts w:hint="eastAsia"/>
          </w:rPr>
          <w:t>ながら</w:t>
        </w:r>
      </w:ins>
      <w:del w:id="206" w:author="工内 隆" w:date="2018-08-06T15:52:00Z">
        <w:r w:rsidDel="00F80DAC">
          <w:rPr>
            <w:rFonts w:hint="eastAsia"/>
          </w:rPr>
          <w:delText>として</w:delText>
        </w:r>
        <w:r w:rsidDel="00F80DAC">
          <w:rPr>
            <w:rFonts w:hint="eastAsia"/>
          </w:rPr>
          <w:delText>4</w:delText>
        </w:r>
        <w:r w:rsidDel="00F80DAC">
          <w:rPr>
            <w:rFonts w:hint="eastAsia"/>
          </w:rPr>
          <w:delText>年間</w:delText>
        </w:r>
      </w:del>
      <w:ins w:id="207" w:author="工内 隆" w:date="2018-08-06T15:52:00Z">
        <w:r w:rsidR="00F80DAC">
          <w:rPr>
            <w:rFonts w:hint="eastAsia"/>
          </w:rPr>
          <w:t>同</w:t>
        </w:r>
      </w:ins>
      <w:r>
        <w:rPr>
          <w:rFonts w:hint="eastAsia"/>
        </w:rPr>
        <w:t>オフィス</w:t>
      </w:r>
      <w:ins w:id="208" w:author="工内 隆" w:date="2018-08-06T15:52:00Z">
        <w:r w:rsidR="00F80DAC">
          <w:rPr>
            <w:rFonts w:hint="eastAsia"/>
          </w:rPr>
          <w:t>で</w:t>
        </w:r>
        <w:r w:rsidR="00F80DAC">
          <w:rPr>
            <w:rFonts w:hint="eastAsia"/>
          </w:rPr>
          <w:t>4</w:t>
        </w:r>
        <w:r w:rsidR="00F80DAC">
          <w:rPr>
            <w:rFonts w:hint="eastAsia"/>
          </w:rPr>
          <w:t>年間</w:t>
        </w:r>
      </w:ins>
      <w:ins w:id="209" w:author="工内 隆" w:date="2018-08-06T15:53:00Z">
        <w:r w:rsidR="00F559A9">
          <w:rPr>
            <w:rFonts w:hint="eastAsia"/>
          </w:rPr>
          <w:t>働いた</w:t>
        </w:r>
      </w:ins>
      <w:del w:id="210" w:author="工内 隆" w:date="2018-08-06T15:53:00Z">
        <w:r w:rsidDel="00F559A9">
          <w:rPr>
            <w:rFonts w:hint="eastAsia"/>
          </w:rPr>
          <w:delText>に勤めていた</w:delText>
        </w:r>
      </w:del>
      <w:r w:rsidR="00DB73E4">
        <w:rPr>
          <w:rFonts w:hint="eastAsia"/>
        </w:rPr>
        <w:t>N</w:t>
      </w:r>
      <w:r w:rsidR="00DB73E4">
        <w:t>orris</w:t>
      </w:r>
      <w:r>
        <w:rPr>
          <w:rFonts w:hint="eastAsia"/>
        </w:rPr>
        <w:t>氏は述べています。</w:t>
      </w:r>
      <w:r>
        <w:rPr>
          <w:rFonts w:hint="eastAsia"/>
        </w:rPr>
        <w:t xml:space="preserve"> </w:t>
      </w:r>
      <w:r w:rsidR="00446503">
        <w:rPr>
          <w:rFonts w:hint="eastAsia"/>
        </w:rPr>
        <w:t>そして、彼は</w:t>
      </w:r>
      <w:r>
        <w:rPr>
          <w:rFonts w:hint="eastAsia"/>
        </w:rPr>
        <w:t>2016</w:t>
      </w:r>
      <w:r>
        <w:rPr>
          <w:rFonts w:hint="eastAsia"/>
        </w:rPr>
        <w:t>年</w:t>
      </w:r>
      <w:r>
        <w:rPr>
          <w:rFonts w:hint="eastAsia"/>
        </w:rPr>
        <w:t>9</w:t>
      </w:r>
      <w:r>
        <w:rPr>
          <w:rFonts w:hint="eastAsia"/>
        </w:rPr>
        <w:t>月にマネージャーに就任</w:t>
      </w:r>
      <w:r w:rsidR="00446503">
        <w:rPr>
          <w:rFonts w:hint="eastAsia"/>
        </w:rPr>
        <w:t>しました。</w:t>
      </w:r>
    </w:p>
    <w:p w14:paraId="55C51467" w14:textId="77777777" w:rsidR="00446503" w:rsidRPr="00446503" w:rsidRDefault="00446503" w:rsidP="0088585A"/>
    <w:p w14:paraId="04AC876B" w14:textId="77777777" w:rsidR="0088585A" w:rsidRDefault="0088585A" w:rsidP="0088585A">
      <w:r>
        <w:t>The Google open source program office is run in adherence with three important principles – to help Google employees use open source, to help release open source back to the community and to support the broader open source ecosystem around the world. That mission has remained constant since the creation of the office, which has only about 15 team members who serve a company with about 72,000 employees.</w:t>
      </w:r>
    </w:p>
    <w:p w14:paraId="69D3B8BC" w14:textId="54A616C7" w:rsidR="0088585A" w:rsidRDefault="00446503" w:rsidP="0088585A">
      <w:r w:rsidRPr="00446503">
        <w:rPr>
          <w:rFonts w:hint="eastAsia"/>
        </w:rPr>
        <w:t>Google</w:t>
      </w:r>
      <w:r w:rsidR="00112262">
        <w:rPr>
          <w:rFonts w:hint="eastAsia"/>
        </w:rPr>
        <w:t>社</w:t>
      </w:r>
      <w:r w:rsidRPr="00446503">
        <w:rPr>
          <w:rFonts w:hint="eastAsia"/>
        </w:rPr>
        <w:t>のオープンソース</w:t>
      </w:r>
      <w:r>
        <w:rPr>
          <w:rFonts w:hint="eastAsia"/>
        </w:rPr>
        <w:t xml:space="preserve">　</w:t>
      </w:r>
      <w:r w:rsidR="00B04C62">
        <w:rPr>
          <w:rFonts w:hint="eastAsia"/>
        </w:rPr>
        <w:t>プログラムオフィス</w:t>
      </w:r>
      <w:r w:rsidRPr="00446503">
        <w:rPr>
          <w:rFonts w:hint="eastAsia"/>
        </w:rPr>
        <w:t>は、</w:t>
      </w:r>
      <w:ins w:id="211" w:author="工内 隆" w:date="2018-08-06T15:56:00Z">
        <w:r w:rsidR="00F559A9">
          <w:rPr>
            <w:rFonts w:hint="eastAsia"/>
          </w:rPr>
          <w:t>(1)</w:t>
        </w:r>
      </w:ins>
      <w:del w:id="212" w:author="工内 隆" w:date="2018-08-06T15:56:00Z">
        <w:r w:rsidDel="00F559A9">
          <w:rPr>
            <w:rFonts w:hint="eastAsia"/>
          </w:rPr>
          <w:delText>①</w:delText>
        </w:r>
      </w:del>
      <w:ins w:id="213" w:author="工内 隆" w:date="2018-08-06T15:56:00Z">
        <w:r w:rsidR="00F559A9">
          <w:rPr>
            <w:rFonts w:hint="eastAsia"/>
          </w:rPr>
          <w:t>同社</w:t>
        </w:r>
      </w:ins>
      <w:commentRangeStart w:id="214"/>
      <w:del w:id="215" w:author="工内 隆" w:date="2018-08-06T15:56:00Z">
        <w:r w:rsidRPr="00446503" w:rsidDel="00F559A9">
          <w:rPr>
            <w:rFonts w:hint="eastAsia"/>
          </w:rPr>
          <w:delText>Google</w:delText>
        </w:r>
      </w:del>
      <w:commentRangeEnd w:id="214"/>
      <w:r w:rsidR="00F559A9">
        <w:rPr>
          <w:rStyle w:val="ab"/>
        </w:rPr>
        <w:commentReference w:id="214"/>
      </w:r>
      <w:r w:rsidRPr="00446503">
        <w:rPr>
          <w:rFonts w:hint="eastAsia"/>
        </w:rPr>
        <w:t>の従業員がオープンソースを利用</w:t>
      </w:r>
      <w:ins w:id="216" w:author="工内 隆" w:date="2018-08-06T15:56:00Z">
        <w:r w:rsidR="00F559A9">
          <w:rPr>
            <w:rFonts w:hint="eastAsia"/>
          </w:rPr>
          <w:t>するのを</w:t>
        </w:r>
      </w:ins>
      <w:ins w:id="217" w:author="工内 隆" w:date="2018-08-06T15:57:00Z">
        <w:r w:rsidR="00F559A9">
          <w:rPr>
            <w:rFonts w:hint="eastAsia"/>
          </w:rPr>
          <w:t>助け</w:t>
        </w:r>
      </w:ins>
      <w:del w:id="218" w:author="工内 隆" w:date="2018-08-06T15:57:00Z">
        <w:r w:rsidRPr="00446503" w:rsidDel="00F559A9">
          <w:rPr>
            <w:rFonts w:hint="eastAsia"/>
          </w:rPr>
          <w:delText>し</w:delText>
        </w:r>
      </w:del>
      <w:r w:rsidRPr="00446503">
        <w:rPr>
          <w:rFonts w:hint="eastAsia"/>
        </w:rPr>
        <w:t>、</w:t>
      </w:r>
      <w:ins w:id="219" w:author="工内 隆" w:date="2018-08-06T15:57:00Z">
        <w:r w:rsidR="00F559A9">
          <w:rPr>
            <w:rFonts w:hint="eastAsia"/>
          </w:rPr>
          <w:t>(2)</w:t>
        </w:r>
      </w:ins>
      <w:del w:id="220" w:author="工内 隆" w:date="2018-08-06T15:57:00Z">
        <w:r w:rsidDel="00F559A9">
          <w:rPr>
            <w:rFonts w:hint="eastAsia"/>
          </w:rPr>
          <w:delText>②</w:delText>
        </w:r>
      </w:del>
      <w:r w:rsidRPr="00446503">
        <w:rPr>
          <w:rFonts w:hint="eastAsia"/>
        </w:rPr>
        <w:t>オープンソースをコミュニティに</w:t>
      </w:r>
      <w:r>
        <w:rPr>
          <w:rFonts w:hint="eastAsia"/>
        </w:rPr>
        <w:t>フィードバック</w:t>
      </w:r>
      <w:ins w:id="221" w:author="工内 隆" w:date="2018-08-06T15:57:00Z">
        <w:r w:rsidR="00F559A9">
          <w:rPr>
            <w:rFonts w:hint="eastAsia"/>
          </w:rPr>
          <w:t>するののを助け</w:t>
        </w:r>
      </w:ins>
      <w:del w:id="222" w:author="工内 隆" w:date="2018-08-06T15:57:00Z">
        <w:r w:rsidRPr="00446503" w:rsidDel="00F559A9">
          <w:rPr>
            <w:rFonts w:hint="eastAsia"/>
          </w:rPr>
          <w:delText>し</w:delText>
        </w:r>
      </w:del>
      <w:r w:rsidRPr="00446503">
        <w:rPr>
          <w:rFonts w:hint="eastAsia"/>
        </w:rPr>
        <w:t>、</w:t>
      </w:r>
      <w:ins w:id="223" w:author="工内 隆" w:date="2018-08-06T15:57:00Z">
        <w:r w:rsidR="00F559A9">
          <w:rPr>
            <w:rFonts w:hint="eastAsia"/>
          </w:rPr>
          <w:t>(3)</w:t>
        </w:r>
      </w:ins>
      <w:del w:id="224" w:author="工内 隆" w:date="2018-08-06T15:57:00Z">
        <w:r w:rsidDel="00F559A9">
          <w:rPr>
            <w:rFonts w:hint="eastAsia"/>
          </w:rPr>
          <w:delText>③</w:delText>
        </w:r>
      </w:del>
      <w:r w:rsidRPr="00446503">
        <w:rPr>
          <w:rFonts w:hint="eastAsia"/>
        </w:rPr>
        <w:t>世界中の広範なオープンソースのエコシステムをサポートする</w:t>
      </w:r>
      <w:r>
        <w:rPr>
          <w:rFonts w:hint="eastAsia"/>
        </w:rPr>
        <w:t>という、</w:t>
      </w:r>
      <w:r w:rsidR="007005AA">
        <w:rPr>
          <w:rFonts w:hint="eastAsia"/>
        </w:rPr>
        <w:t>三つの</w:t>
      </w:r>
      <w:r w:rsidRPr="00446503">
        <w:rPr>
          <w:rFonts w:hint="eastAsia"/>
        </w:rPr>
        <w:t>重要な原則</w:t>
      </w:r>
      <w:ins w:id="225" w:author="工内 隆" w:date="2018-08-06T15:58:00Z">
        <w:r w:rsidR="00F559A9">
          <w:rPr>
            <w:rFonts w:hint="eastAsia"/>
          </w:rPr>
          <w:t>に沿って</w:t>
        </w:r>
      </w:ins>
      <w:del w:id="226" w:author="工内 隆" w:date="2018-08-06T15:58:00Z">
        <w:r w:rsidRPr="00446503" w:rsidDel="00F559A9">
          <w:rPr>
            <w:rFonts w:hint="eastAsia"/>
          </w:rPr>
          <w:delText>を遵守して</w:delText>
        </w:r>
      </w:del>
      <w:r w:rsidRPr="00446503">
        <w:rPr>
          <w:rFonts w:hint="eastAsia"/>
        </w:rPr>
        <w:t>運営されています。</w:t>
      </w:r>
      <w:r>
        <w:rPr>
          <w:rFonts w:hint="eastAsia"/>
        </w:rPr>
        <w:t>わずか</w:t>
      </w:r>
      <w:r w:rsidRPr="00446503">
        <w:rPr>
          <w:rFonts w:hint="eastAsia"/>
        </w:rPr>
        <w:t>約</w:t>
      </w:r>
      <w:r w:rsidRPr="00446503">
        <w:rPr>
          <w:rFonts w:hint="eastAsia"/>
        </w:rPr>
        <w:t>15</w:t>
      </w:r>
      <w:r w:rsidRPr="00446503">
        <w:rPr>
          <w:rFonts w:hint="eastAsia"/>
        </w:rPr>
        <w:t>人のチームメンバー</w:t>
      </w:r>
      <w:r>
        <w:rPr>
          <w:rFonts w:hint="eastAsia"/>
        </w:rPr>
        <w:t>で</w:t>
      </w:r>
      <w:r w:rsidRPr="00446503">
        <w:rPr>
          <w:rFonts w:hint="eastAsia"/>
        </w:rPr>
        <w:t>約</w:t>
      </w:r>
      <w:r w:rsidRPr="00446503">
        <w:rPr>
          <w:rFonts w:hint="eastAsia"/>
        </w:rPr>
        <w:t>72,000</w:t>
      </w:r>
      <w:r w:rsidRPr="00446503">
        <w:rPr>
          <w:rFonts w:hint="eastAsia"/>
        </w:rPr>
        <w:t>人の従業員</w:t>
      </w:r>
      <w:r>
        <w:rPr>
          <w:rFonts w:hint="eastAsia"/>
        </w:rPr>
        <w:t>の</w:t>
      </w:r>
      <w:r w:rsidRPr="00446503">
        <w:rPr>
          <w:rFonts w:hint="eastAsia"/>
        </w:rPr>
        <w:t>会社</w:t>
      </w:r>
      <w:r>
        <w:rPr>
          <w:rFonts w:hint="eastAsia"/>
        </w:rPr>
        <w:t>をサポート</w:t>
      </w:r>
      <w:r w:rsidR="006F2798">
        <w:rPr>
          <w:rFonts w:hint="eastAsia"/>
        </w:rPr>
        <w:t>してい</w:t>
      </w:r>
      <w:r w:rsidR="007005AA">
        <w:rPr>
          <w:rFonts w:hint="eastAsia"/>
        </w:rPr>
        <w:t>ます</w:t>
      </w:r>
      <w:r w:rsidR="006F2798">
        <w:rPr>
          <w:rFonts w:hint="eastAsia"/>
        </w:rPr>
        <w:t>が、</w:t>
      </w:r>
      <w:r w:rsidR="006F2798" w:rsidRPr="006F2798">
        <w:rPr>
          <w:rFonts w:hint="eastAsia"/>
        </w:rPr>
        <w:t>その任務は、</w:t>
      </w:r>
      <w:r w:rsidRPr="00446503">
        <w:rPr>
          <w:rFonts w:hint="eastAsia"/>
        </w:rPr>
        <w:t>オフィスの創設以来</w:t>
      </w:r>
      <w:r w:rsidR="007005AA">
        <w:rPr>
          <w:rFonts w:hint="eastAsia"/>
        </w:rPr>
        <w:t>変わっていません</w:t>
      </w:r>
      <w:r w:rsidRPr="00446503">
        <w:rPr>
          <w:rFonts w:hint="eastAsia"/>
        </w:rPr>
        <w:t>。</w:t>
      </w:r>
    </w:p>
    <w:p w14:paraId="7A62EC38" w14:textId="77777777" w:rsidR="00446503" w:rsidRDefault="00446503" w:rsidP="0088585A"/>
    <w:p w14:paraId="400D1E13" w14:textId="77777777" w:rsidR="0088585A" w:rsidRDefault="0088585A" w:rsidP="0088585A">
      <w:r>
        <w:t>Much of its efforts to keep the open source ecosystem healthy involve hiring qualified and experienced engineers to work on projects, investing sizable amounts of the company’s money in the open source foundations, groups, and projects that need it, while also regularly sponsoring technology conferences which spread the gospel and usefulness of open source software creation.</w:t>
      </w:r>
    </w:p>
    <w:p w14:paraId="524790F3" w14:textId="5A252302" w:rsidR="0088585A" w:rsidRDefault="006F2798" w:rsidP="0088585A">
      <w:r w:rsidRPr="006F2798">
        <w:rPr>
          <w:rFonts w:hint="eastAsia"/>
        </w:rPr>
        <w:t>オープンソースの</w:t>
      </w:r>
      <w:r>
        <w:rPr>
          <w:rFonts w:hint="eastAsia"/>
        </w:rPr>
        <w:t>エコシステム</w:t>
      </w:r>
      <w:r w:rsidRPr="006F2798">
        <w:rPr>
          <w:rFonts w:hint="eastAsia"/>
        </w:rPr>
        <w:t>を健全に保つため</w:t>
      </w:r>
      <w:ins w:id="227" w:author="工内 隆" w:date="2018-08-06T16:14:00Z">
        <w:r w:rsidR="00EF0763">
          <w:rPr>
            <w:rFonts w:hint="eastAsia"/>
          </w:rPr>
          <w:t>に</w:t>
        </w:r>
      </w:ins>
      <w:ins w:id="228" w:author="工内 隆" w:date="2018-08-06T16:18:00Z">
        <w:r w:rsidR="00CB7038">
          <w:rPr>
            <w:rFonts w:hint="eastAsia"/>
          </w:rPr>
          <w:t>同社</w:t>
        </w:r>
      </w:ins>
      <w:ins w:id="229" w:author="工内 隆" w:date="2018-08-06T16:25:00Z">
        <w:r w:rsidR="0087233C">
          <w:rPr>
            <w:rFonts w:hint="eastAsia"/>
          </w:rPr>
          <w:t>は大きく</w:t>
        </w:r>
      </w:ins>
      <w:ins w:id="230" w:author="工内 隆" w:date="2018-08-06T16:19:00Z">
        <w:r w:rsidR="00CB7038">
          <w:rPr>
            <w:rFonts w:hint="eastAsia"/>
          </w:rPr>
          <w:t>注力して</w:t>
        </w:r>
      </w:ins>
      <w:ins w:id="231" w:author="工内 隆" w:date="2018-08-06T16:25:00Z">
        <w:r w:rsidR="0087233C">
          <w:rPr>
            <w:rFonts w:hint="eastAsia"/>
          </w:rPr>
          <w:t>おり</w:t>
        </w:r>
      </w:ins>
      <w:del w:id="232" w:author="工内 隆" w:date="2018-08-06T16:26:00Z">
        <w:r w:rsidRPr="006F2798" w:rsidDel="0087233C">
          <w:rPr>
            <w:rFonts w:hint="eastAsia"/>
          </w:rPr>
          <w:delText>の努力の多くは</w:delText>
        </w:r>
      </w:del>
      <w:r w:rsidRPr="006F2798">
        <w:rPr>
          <w:rFonts w:hint="eastAsia"/>
        </w:rPr>
        <w:t>、</w:t>
      </w:r>
      <w:ins w:id="233" w:author="工内 隆" w:date="2018-08-06T16:26:00Z">
        <w:r w:rsidR="0087233C">
          <w:rPr>
            <w:rFonts w:hint="eastAsia"/>
          </w:rPr>
          <w:t>具体的には、</w:t>
        </w:r>
      </w:ins>
      <w:r w:rsidRPr="006F2798">
        <w:rPr>
          <w:rFonts w:hint="eastAsia"/>
        </w:rPr>
        <w:t>プロジェクトに取り組むための</w:t>
      </w:r>
      <w:ins w:id="234" w:author="工内 隆" w:date="2018-08-06T16:26:00Z">
        <w:r w:rsidR="0087233C">
          <w:rPr>
            <w:rFonts w:hint="eastAsia"/>
          </w:rPr>
          <w:t>適格性</w:t>
        </w:r>
      </w:ins>
      <w:del w:id="235" w:author="工内 隆" w:date="2018-08-06T16:27:00Z">
        <w:r w:rsidRPr="006F2798" w:rsidDel="0087233C">
          <w:rPr>
            <w:rFonts w:hint="eastAsia"/>
          </w:rPr>
          <w:delText>資格</w:delText>
        </w:r>
      </w:del>
      <w:r w:rsidRPr="006F2798">
        <w:rPr>
          <w:rFonts w:hint="eastAsia"/>
        </w:rPr>
        <w:t>を持った経験豊富</w:t>
      </w:r>
      <w:r w:rsidRPr="006F2798">
        <w:rPr>
          <w:rFonts w:hint="eastAsia"/>
        </w:rPr>
        <w:lastRenderedPageBreak/>
        <w:t>なエンジニアを</w:t>
      </w:r>
      <w:r>
        <w:rPr>
          <w:rFonts w:hint="eastAsia"/>
        </w:rPr>
        <w:t>採用</w:t>
      </w:r>
      <w:r w:rsidRPr="006F2798">
        <w:rPr>
          <w:rFonts w:hint="eastAsia"/>
        </w:rPr>
        <w:t>し、オープンソース</w:t>
      </w:r>
      <w:r>
        <w:rPr>
          <w:rFonts w:hint="eastAsia"/>
        </w:rPr>
        <w:t>関連のファウンデーション</w:t>
      </w:r>
      <w:r w:rsidRPr="006F2798">
        <w:rPr>
          <w:rFonts w:hint="eastAsia"/>
        </w:rPr>
        <w:t>、グループ、</w:t>
      </w:r>
      <w:del w:id="236" w:author="工内 隆" w:date="2018-08-06T16:30:00Z">
        <w:r w:rsidRPr="006F2798" w:rsidDel="0087233C">
          <w:rPr>
            <w:rFonts w:hint="eastAsia"/>
          </w:rPr>
          <w:delText>それ</w:delText>
        </w:r>
        <w:r w:rsidDel="0087233C">
          <w:rPr>
            <w:rFonts w:hint="eastAsia"/>
          </w:rPr>
          <w:delText>を</w:delText>
        </w:r>
      </w:del>
      <w:r w:rsidRPr="006F2798">
        <w:rPr>
          <w:rFonts w:hint="eastAsia"/>
        </w:rPr>
        <w:t>必要</w:t>
      </w:r>
      <w:r>
        <w:rPr>
          <w:rFonts w:hint="eastAsia"/>
        </w:rPr>
        <w:t>する</w:t>
      </w:r>
      <w:r w:rsidRPr="006F2798">
        <w:rPr>
          <w:rFonts w:hint="eastAsia"/>
        </w:rPr>
        <w:t>プロジェクトに</w:t>
      </w:r>
      <w:ins w:id="237" w:author="工内 隆" w:date="2018-08-06T16:28:00Z">
        <w:r w:rsidR="0087233C">
          <w:rPr>
            <w:rFonts w:hint="eastAsia"/>
          </w:rPr>
          <w:t>同</w:t>
        </w:r>
      </w:ins>
      <w:del w:id="238" w:author="工内 隆" w:date="2018-08-06T16:28:00Z">
        <w:r w:rsidRPr="006F2798" w:rsidDel="0087233C">
          <w:rPr>
            <w:rFonts w:hint="eastAsia"/>
          </w:rPr>
          <w:delText>会</w:delText>
        </w:r>
      </w:del>
      <w:r w:rsidRPr="006F2798">
        <w:rPr>
          <w:rFonts w:hint="eastAsia"/>
        </w:rPr>
        <w:t>社の</w:t>
      </w:r>
      <w:ins w:id="239" w:author="工内 隆" w:date="2018-08-06T16:28:00Z">
        <w:r w:rsidR="0087233C">
          <w:rPr>
            <w:rFonts w:hint="eastAsia"/>
          </w:rPr>
          <w:t>かなりの</w:t>
        </w:r>
      </w:ins>
      <w:r w:rsidRPr="006F2798">
        <w:rPr>
          <w:rFonts w:hint="eastAsia"/>
        </w:rPr>
        <w:t>資金を</w:t>
      </w:r>
      <w:del w:id="240" w:author="工内 隆" w:date="2018-08-06T16:28:00Z">
        <w:r w:rsidRPr="006F2798" w:rsidDel="0087233C">
          <w:rPr>
            <w:rFonts w:hint="eastAsia"/>
          </w:rPr>
          <w:delText>大量に</w:delText>
        </w:r>
      </w:del>
      <w:r w:rsidRPr="006F2798">
        <w:rPr>
          <w:rFonts w:hint="eastAsia"/>
        </w:rPr>
        <w:t>投資し、</w:t>
      </w:r>
      <w:r w:rsidRPr="006F2798">
        <w:rPr>
          <w:rFonts w:hint="eastAsia"/>
        </w:rPr>
        <w:t xml:space="preserve"> </w:t>
      </w:r>
      <w:r w:rsidR="007005AA">
        <w:rPr>
          <w:rFonts w:hint="eastAsia"/>
        </w:rPr>
        <w:t>また、</w:t>
      </w:r>
      <w:r w:rsidR="00A91CE5" w:rsidRPr="00A91CE5">
        <w:rPr>
          <w:rFonts w:hint="eastAsia"/>
        </w:rPr>
        <w:t>オープンソース　ソフトウェア作成の有用性を広め、伝道する</w:t>
      </w:r>
      <w:r>
        <w:rPr>
          <w:rFonts w:hint="eastAsia"/>
        </w:rPr>
        <w:t>オープンソース関連の技術会議</w:t>
      </w:r>
      <w:r w:rsidR="00A91CE5">
        <w:rPr>
          <w:rFonts w:hint="eastAsia"/>
        </w:rPr>
        <w:t>のスポンサーを定常的に行ってい</w:t>
      </w:r>
      <w:ins w:id="241" w:author="工内 隆" w:date="2018-08-06T16:29:00Z">
        <w:r w:rsidR="0087233C">
          <w:rPr>
            <w:rFonts w:hint="eastAsia"/>
          </w:rPr>
          <w:t>ま</w:t>
        </w:r>
      </w:ins>
      <w:del w:id="242" w:author="工内 隆" w:date="2018-08-06T16:29:00Z">
        <w:r w:rsidR="00A91CE5" w:rsidDel="0087233C">
          <w:rPr>
            <w:rFonts w:hint="eastAsia"/>
          </w:rPr>
          <w:delText>くことで</w:delText>
        </w:r>
      </w:del>
      <w:r w:rsidR="00A91CE5">
        <w:rPr>
          <w:rFonts w:hint="eastAsia"/>
        </w:rPr>
        <w:t>す</w:t>
      </w:r>
      <w:r w:rsidRPr="006F2798">
        <w:rPr>
          <w:rFonts w:hint="eastAsia"/>
        </w:rPr>
        <w:t>。</w:t>
      </w:r>
    </w:p>
    <w:p w14:paraId="1E909026" w14:textId="77777777" w:rsidR="006F2798" w:rsidRDefault="006F2798" w:rsidP="0088585A"/>
    <w:p w14:paraId="2AF6BB6D" w14:textId="77777777" w:rsidR="0088585A" w:rsidRDefault="0088585A" w:rsidP="0088585A">
      <w:r>
        <w:t>It also means developing and running programs like Google’s Summer of Code, which provides opportunities for students at accredited universities and colleges around the world to spend their summers creating code with help from mentors who provide training and guidance.</w:t>
      </w:r>
    </w:p>
    <w:p w14:paraId="56811239" w14:textId="3818DAB9" w:rsidR="0088585A" w:rsidRDefault="00A91CE5" w:rsidP="0088585A">
      <w:r w:rsidRPr="00A91CE5">
        <w:rPr>
          <w:rFonts w:hint="eastAsia"/>
        </w:rPr>
        <w:t>また、</w:t>
      </w:r>
      <w:r w:rsidRPr="00A91CE5">
        <w:rPr>
          <w:rFonts w:hint="eastAsia"/>
        </w:rPr>
        <w:t>Google</w:t>
      </w:r>
      <w:r w:rsidR="007005AA">
        <w:rPr>
          <w:rFonts w:hint="eastAsia"/>
        </w:rPr>
        <w:t>社</w:t>
      </w:r>
      <w:r w:rsidRPr="00A91CE5">
        <w:rPr>
          <w:rFonts w:hint="eastAsia"/>
        </w:rPr>
        <w:t>の</w:t>
      </w:r>
      <w:hyperlink r:id="rId14" w:history="1">
        <w:r w:rsidRPr="007005AA">
          <w:rPr>
            <w:rStyle w:val="a9"/>
            <w:rFonts w:hint="eastAsia"/>
          </w:rPr>
          <w:t>Summer of Code</w:t>
        </w:r>
      </w:hyperlink>
      <w:r w:rsidRPr="00A91CE5">
        <w:rPr>
          <w:rFonts w:hint="eastAsia"/>
        </w:rPr>
        <w:t>のようなプログラムを</w:t>
      </w:r>
      <w:ins w:id="243" w:author="工内 隆" w:date="2018-08-06T16:30:00Z">
        <w:r w:rsidR="0087233C">
          <w:rPr>
            <w:rFonts w:hint="eastAsia"/>
          </w:rPr>
          <w:t>立案</w:t>
        </w:r>
      </w:ins>
      <w:del w:id="244" w:author="工内 隆" w:date="2018-08-06T16:30:00Z">
        <w:r w:rsidRPr="00A91CE5" w:rsidDel="0087233C">
          <w:rPr>
            <w:rFonts w:hint="eastAsia"/>
          </w:rPr>
          <w:delText>開発</w:delText>
        </w:r>
      </w:del>
      <w:r w:rsidRPr="00A91CE5">
        <w:rPr>
          <w:rFonts w:hint="eastAsia"/>
        </w:rPr>
        <w:t>して</w:t>
      </w:r>
      <w:r>
        <w:rPr>
          <w:rFonts w:hint="eastAsia"/>
        </w:rPr>
        <w:t>実施</w:t>
      </w:r>
      <w:r w:rsidRPr="00A91CE5">
        <w:rPr>
          <w:rFonts w:hint="eastAsia"/>
        </w:rPr>
        <w:t>すること</w:t>
      </w:r>
      <w:r w:rsidR="007005AA">
        <w:rPr>
          <w:rFonts w:hint="eastAsia"/>
        </w:rPr>
        <w:t>で</w:t>
      </w:r>
      <w:r w:rsidRPr="00A91CE5">
        <w:rPr>
          <w:rFonts w:hint="eastAsia"/>
        </w:rPr>
        <w:t>、夏季</w:t>
      </w:r>
      <w:r w:rsidR="00A0545C">
        <w:rPr>
          <w:rFonts w:hint="eastAsia"/>
        </w:rPr>
        <w:t>休暇の間</w:t>
      </w:r>
      <w:r w:rsidRPr="00A91CE5">
        <w:rPr>
          <w:rFonts w:hint="eastAsia"/>
        </w:rPr>
        <w:t>に</w:t>
      </w:r>
      <w:r w:rsidR="00A0545C">
        <w:rPr>
          <w:rFonts w:hint="eastAsia"/>
        </w:rPr>
        <w:t>、</w:t>
      </w:r>
      <w:ins w:id="245" w:author="工内 隆" w:date="2018-08-06T16:34:00Z">
        <w:r w:rsidR="00530670" w:rsidRPr="007005AA">
          <w:rPr>
            <w:rFonts w:hint="eastAsia"/>
          </w:rPr>
          <w:t>世界中の著名な大学、カレッジの学生が</w:t>
        </w:r>
      </w:ins>
      <w:ins w:id="246" w:author="工内 隆" w:date="2018-08-06T16:35:00Z">
        <w:r w:rsidR="00530670">
          <w:rPr>
            <w:rFonts w:hint="eastAsia"/>
          </w:rPr>
          <w:t>、</w:t>
        </w:r>
      </w:ins>
      <w:r w:rsidR="00A0545C">
        <w:rPr>
          <w:rFonts w:hint="eastAsia"/>
        </w:rPr>
        <w:t>トレーニング</w:t>
      </w:r>
      <w:ins w:id="247" w:author="工内 隆" w:date="2018-08-06T16:34:00Z">
        <w:r w:rsidR="0087233C">
          <w:rPr>
            <w:rFonts w:hint="eastAsia"/>
          </w:rPr>
          <w:t>と</w:t>
        </w:r>
      </w:ins>
      <w:del w:id="248" w:author="工内 隆" w:date="2018-08-06T16:34:00Z">
        <w:r w:rsidR="00A0545C" w:rsidDel="0087233C">
          <w:rPr>
            <w:rFonts w:hint="eastAsia"/>
          </w:rPr>
          <w:delText>、</w:delText>
        </w:r>
      </w:del>
      <w:r w:rsidRPr="00A91CE5">
        <w:rPr>
          <w:rFonts w:hint="eastAsia"/>
        </w:rPr>
        <w:t>指導</w:t>
      </w:r>
      <w:ins w:id="249" w:author="工内 隆" w:date="2018-08-06T16:35:00Z">
        <w:r w:rsidR="00530670">
          <w:rPr>
            <w:rFonts w:hint="eastAsia"/>
          </w:rPr>
          <w:t>の</w:t>
        </w:r>
      </w:ins>
      <w:del w:id="250" w:author="工内 隆" w:date="2018-08-06T16:35:00Z">
        <w:r w:rsidR="00A0545C" w:rsidDel="00530670">
          <w:rPr>
            <w:rFonts w:hint="eastAsia"/>
          </w:rPr>
          <w:delText>が</w:delText>
        </w:r>
      </w:del>
      <w:r w:rsidR="00A0545C">
        <w:rPr>
          <w:rFonts w:hint="eastAsia"/>
        </w:rPr>
        <w:t>できる</w:t>
      </w:r>
      <w:r w:rsidRPr="00A91CE5">
        <w:rPr>
          <w:rFonts w:hint="eastAsia"/>
        </w:rPr>
        <w:t>メンターの助けを借りて</w:t>
      </w:r>
      <w:r w:rsidR="007005AA">
        <w:rPr>
          <w:rFonts w:hint="eastAsia"/>
        </w:rPr>
        <w:t>、</w:t>
      </w:r>
      <w:del w:id="251" w:author="工内 隆" w:date="2018-08-06T16:34:00Z">
        <w:r w:rsidR="007005AA" w:rsidRPr="007005AA" w:rsidDel="00530670">
          <w:rPr>
            <w:rFonts w:hint="eastAsia"/>
          </w:rPr>
          <w:delText>世界中の著名な大学、カレッジの学生が</w:delText>
        </w:r>
      </w:del>
      <w:r w:rsidRPr="00A91CE5">
        <w:rPr>
          <w:rFonts w:hint="eastAsia"/>
        </w:rPr>
        <w:t>コードを作成する機会を提供し</w:t>
      </w:r>
      <w:r w:rsidR="00A0545C">
        <w:rPr>
          <w:rFonts w:hint="eastAsia"/>
        </w:rPr>
        <w:t>てい</w:t>
      </w:r>
      <w:r w:rsidRPr="00A91CE5">
        <w:rPr>
          <w:rFonts w:hint="eastAsia"/>
        </w:rPr>
        <w:t>ます。</w:t>
      </w:r>
    </w:p>
    <w:p w14:paraId="30A4F571" w14:textId="77777777" w:rsidR="00A91CE5" w:rsidRDefault="00A91CE5" w:rsidP="0088585A"/>
    <w:p w14:paraId="4368B6A2" w14:textId="77777777" w:rsidR="0088585A" w:rsidRDefault="0088585A" w:rsidP="0088585A">
      <w:r>
        <w:t>For Google’s open source program office, the Summer of Code is an example of a program which provides direct benefits for its investments – a stream of potential future developers who can one day come to work for the company, armed with experience and some real-world knowledge of how it does open source development. In the open source world, that same strategy can benefit many other companies through similar open source program office investments in the communities in which they participate.</w:t>
      </w:r>
    </w:p>
    <w:p w14:paraId="233342BD" w14:textId="2CDA7F0F" w:rsidR="0088585A" w:rsidRDefault="00B04C62" w:rsidP="0088585A">
      <w:r w:rsidRPr="00B04C62">
        <w:rPr>
          <w:rFonts w:hint="eastAsia"/>
        </w:rPr>
        <w:t>Google</w:t>
      </w:r>
      <w:r w:rsidR="007005AA">
        <w:rPr>
          <w:rFonts w:hint="eastAsia"/>
        </w:rPr>
        <w:t>社</w:t>
      </w:r>
      <w:r w:rsidRPr="00B04C62">
        <w:rPr>
          <w:rFonts w:hint="eastAsia"/>
        </w:rPr>
        <w:t>のオープンソース</w:t>
      </w:r>
      <w:r>
        <w:rPr>
          <w:rFonts w:hint="eastAsia"/>
        </w:rPr>
        <w:t xml:space="preserve">　プログラムオフィスにとって</w:t>
      </w:r>
      <w:r w:rsidRPr="00B04C62">
        <w:rPr>
          <w:rFonts w:hint="eastAsia"/>
        </w:rPr>
        <w:t>、</w:t>
      </w:r>
      <w:r w:rsidRPr="00B04C62">
        <w:rPr>
          <w:rFonts w:hint="eastAsia"/>
        </w:rPr>
        <w:t>Summer of Code</w:t>
      </w:r>
      <w:r w:rsidRPr="00B04C62">
        <w:rPr>
          <w:rFonts w:hint="eastAsia"/>
        </w:rPr>
        <w:t>は、</w:t>
      </w:r>
      <w:r>
        <w:rPr>
          <w:rFonts w:hint="eastAsia"/>
        </w:rPr>
        <w:t>その</w:t>
      </w:r>
      <w:r w:rsidRPr="00B04C62">
        <w:rPr>
          <w:rFonts w:hint="eastAsia"/>
        </w:rPr>
        <w:t>投資</w:t>
      </w:r>
      <w:r>
        <w:rPr>
          <w:rFonts w:hint="eastAsia"/>
        </w:rPr>
        <w:t>が</w:t>
      </w:r>
      <w:r w:rsidRPr="00B04C62">
        <w:rPr>
          <w:rFonts w:hint="eastAsia"/>
        </w:rPr>
        <w:t>直接的な利点をもたら</w:t>
      </w:r>
      <w:r>
        <w:rPr>
          <w:rFonts w:hint="eastAsia"/>
        </w:rPr>
        <w:t>してくれる</w:t>
      </w:r>
      <w:r w:rsidRPr="00B04C62">
        <w:rPr>
          <w:rFonts w:hint="eastAsia"/>
        </w:rPr>
        <w:t>プログラムの一例です。</w:t>
      </w:r>
      <w:r w:rsidR="00FF6A5A">
        <w:rPr>
          <w:rFonts w:hint="eastAsia"/>
        </w:rPr>
        <w:t>多くの</w:t>
      </w:r>
      <w:ins w:id="252" w:author="工内 隆" w:date="2018-08-06T16:42:00Z">
        <w:r w:rsidR="00530670">
          <w:rPr>
            <w:rFonts w:hint="eastAsia"/>
          </w:rPr>
          <w:t>見込みのある</w:t>
        </w:r>
      </w:ins>
      <w:del w:id="253" w:author="工内 隆" w:date="2018-08-06T16:42:00Z">
        <w:r w:rsidR="00FF6A5A" w:rsidDel="00530670">
          <w:rPr>
            <w:rFonts w:hint="eastAsia"/>
          </w:rPr>
          <w:delText>潜在的な</w:delText>
        </w:r>
      </w:del>
      <w:r w:rsidR="007005AA">
        <w:rPr>
          <w:rFonts w:hint="eastAsia"/>
        </w:rPr>
        <w:t>未来の</w:t>
      </w:r>
      <w:r w:rsidR="00FF6A5A">
        <w:rPr>
          <w:rFonts w:hint="eastAsia"/>
        </w:rPr>
        <w:t>開発者が</w:t>
      </w:r>
      <w:r w:rsidRPr="00B04C62">
        <w:rPr>
          <w:rFonts w:hint="eastAsia"/>
        </w:rPr>
        <w:t>、</w:t>
      </w:r>
      <w:ins w:id="254" w:author="工内 隆" w:date="2018-08-06T16:41:00Z">
        <w:r w:rsidR="00530670">
          <w:rPr>
            <w:rFonts w:hint="eastAsia"/>
          </w:rPr>
          <w:t>同社で</w:t>
        </w:r>
        <w:r w:rsidR="00530670">
          <w:rPr>
            <w:rFonts w:hint="eastAsia"/>
          </w:rPr>
          <w:t>1</w:t>
        </w:r>
        <w:r w:rsidR="00530670">
          <w:rPr>
            <w:rFonts w:hint="eastAsia"/>
          </w:rPr>
          <w:t>日だけ働</w:t>
        </w:r>
      </w:ins>
      <w:ins w:id="255" w:author="工内 隆" w:date="2018-08-06T16:42:00Z">
        <w:r w:rsidR="00530670">
          <w:rPr>
            <w:rFonts w:hint="eastAsia"/>
          </w:rPr>
          <w:t>き</w:t>
        </w:r>
      </w:ins>
      <w:ins w:id="256" w:author="工内 隆" w:date="2018-08-06T16:41:00Z">
        <w:r w:rsidR="00530670">
          <w:rPr>
            <w:rFonts w:hint="eastAsia"/>
          </w:rPr>
          <w:t>、</w:t>
        </w:r>
      </w:ins>
      <w:r w:rsidR="00FF6A5A" w:rsidRPr="00FF6A5A">
        <w:rPr>
          <w:rFonts w:hint="eastAsia"/>
        </w:rPr>
        <w:t>オープンソース</w:t>
      </w:r>
      <w:r w:rsidR="00FF6A5A">
        <w:rPr>
          <w:rFonts w:hint="eastAsia"/>
        </w:rPr>
        <w:t>の</w:t>
      </w:r>
      <w:r w:rsidR="00FF6A5A" w:rsidRPr="00FF6A5A">
        <w:rPr>
          <w:rFonts w:hint="eastAsia"/>
        </w:rPr>
        <w:t>開発</w:t>
      </w:r>
      <w:r w:rsidR="00FF6A5A">
        <w:rPr>
          <w:rFonts w:hint="eastAsia"/>
        </w:rPr>
        <w:t>方法に</w:t>
      </w:r>
      <w:r w:rsidR="00FF6A5A" w:rsidRPr="00FF6A5A">
        <w:rPr>
          <w:rFonts w:hint="eastAsia"/>
        </w:rPr>
        <w:t>関する</w:t>
      </w:r>
      <w:r w:rsidRPr="00B04C62">
        <w:rPr>
          <w:rFonts w:hint="eastAsia"/>
        </w:rPr>
        <w:t>経験</w:t>
      </w:r>
      <w:ins w:id="257" w:author="工内 隆" w:date="2018-08-06T16:43:00Z">
        <w:r w:rsidR="00530670">
          <w:rPr>
            <w:rFonts w:hint="eastAsia"/>
          </w:rPr>
          <w:t>と</w:t>
        </w:r>
      </w:ins>
      <w:del w:id="258" w:author="工内 隆" w:date="2018-08-06T16:43:00Z">
        <w:r w:rsidR="00FF6A5A" w:rsidDel="00530670">
          <w:rPr>
            <w:rFonts w:hint="eastAsia"/>
          </w:rPr>
          <w:delText>、</w:delText>
        </w:r>
      </w:del>
      <w:r w:rsidRPr="00B04C62">
        <w:rPr>
          <w:rFonts w:hint="eastAsia"/>
        </w:rPr>
        <w:t>実世界</w:t>
      </w:r>
      <w:r w:rsidR="00FF6A5A">
        <w:rPr>
          <w:rFonts w:hint="eastAsia"/>
        </w:rPr>
        <w:t>の知識</w:t>
      </w:r>
      <w:ins w:id="259" w:author="工内 隆" w:date="2018-08-06T16:44:00Z">
        <w:r w:rsidR="00530670">
          <w:rPr>
            <w:rFonts w:hint="eastAsia"/>
          </w:rPr>
          <w:t>を習得できます</w:t>
        </w:r>
      </w:ins>
      <w:del w:id="260" w:author="工内 隆" w:date="2018-08-06T16:44:00Z">
        <w:r w:rsidR="007005AA" w:rsidDel="00530670">
          <w:rPr>
            <w:rFonts w:hint="eastAsia"/>
          </w:rPr>
          <w:delText>持って、企業</w:delText>
        </w:r>
        <w:r w:rsidR="00FF6A5A" w:rsidDel="00530670">
          <w:rPr>
            <w:rFonts w:hint="eastAsia"/>
          </w:rPr>
          <w:delText>で将来</w:delText>
        </w:r>
        <w:r w:rsidRPr="00B04C62" w:rsidDel="00530670">
          <w:rPr>
            <w:rFonts w:hint="eastAsia"/>
          </w:rPr>
          <w:delText>働くことができ</w:delText>
        </w:r>
        <w:r w:rsidR="00FF6A5A" w:rsidDel="00530670">
          <w:rPr>
            <w:rFonts w:hint="eastAsia"/>
          </w:rPr>
          <w:delText>るよ</w:delText>
        </w:r>
        <w:r w:rsidR="008D4B74" w:rsidDel="00530670">
          <w:rPr>
            <w:rFonts w:hint="eastAsia"/>
          </w:rPr>
          <w:delText>う</w:delText>
        </w:r>
        <w:r w:rsidR="00FF6A5A" w:rsidDel="00530670">
          <w:rPr>
            <w:rFonts w:hint="eastAsia"/>
          </w:rPr>
          <w:delText>になり</w:delText>
        </w:r>
        <w:r w:rsidRPr="00B04C62" w:rsidDel="00530670">
          <w:rPr>
            <w:rFonts w:hint="eastAsia"/>
          </w:rPr>
          <w:delText>ます</w:delText>
        </w:r>
      </w:del>
      <w:r w:rsidRPr="00B04C62">
        <w:rPr>
          <w:rFonts w:hint="eastAsia"/>
        </w:rPr>
        <w:t>。</w:t>
      </w:r>
      <w:r w:rsidRPr="00B04C62">
        <w:rPr>
          <w:rFonts w:hint="eastAsia"/>
        </w:rPr>
        <w:t xml:space="preserve"> </w:t>
      </w:r>
      <w:r w:rsidRPr="00B04C62">
        <w:rPr>
          <w:rFonts w:hint="eastAsia"/>
        </w:rPr>
        <w:t>オープンソースの世界では、</w:t>
      </w:r>
      <w:ins w:id="261" w:author="工内 隆" w:date="2018-08-06T16:51:00Z">
        <w:r w:rsidR="00B4507B">
          <w:rPr>
            <w:rFonts w:hint="eastAsia"/>
          </w:rPr>
          <w:t>他の</w:t>
        </w:r>
      </w:ins>
      <w:r w:rsidR="001632D1">
        <w:rPr>
          <w:rFonts w:hint="eastAsia"/>
        </w:rPr>
        <w:t>企業</w:t>
      </w:r>
      <w:del w:id="262" w:author="工内 隆" w:date="2018-08-06T16:51:00Z">
        <w:r w:rsidR="001632D1" w:rsidDel="00B4507B">
          <w:rPr>
            <w:rFonts w:hint="eastAsia"/>
          </w:rPr>
          <w:delText>間</w:delText>
        </w:r>
      </w:del>
      <w:ins w:id="263" w:author="工内 隆" w:date="2018-08-06T16:48:00Z">
        <w:r w:rsidR="00B4507B">
          <w:rPr>
            <w:rFonts w:hint="eastAsia"/>
          </w:rPr>
          <w:t>が</w:t>
        </w:r>
      </w:ins>
      <w:del w:id="264" w:author="工内 隆" w:date="2018-08-06T16:48:00Z">
        <w:r w:rsidR="001632D1" w:rsidDel="00B4507B">
          <w:rPr>
            <w:rFonts w:hint="eastAsia"/>
          </w:rPr>
          <w:delText>で</w:delText>
        </w:r>
      </w:del>
      <w:ins w:id="265" w:author="工内 隆" w:date="2018-08-06T16:48:00Z">
        <w:r w:rsidR="00B4507B">
          <w:rPr>
            <w:rFonts w:hint="eastAsia"/>
          </w:rPr>
          <w:t>これと</w:t>
        </w:r>
      </w:ins>
      <w:r w:rsidR="008D4B74">
        <w:rPr>
          <w:rFonts w:hint="eastAsia"/>
        </w:rPr>
        <w:t>同じ</w:t>
      </w:r>
      <w:r w:rsidRPr="00B04C62">
        <w:rPr>
          <w:rFonts w:hint="eastAsia"/>
        </w:rPr>
        <w:t>戦略</w:t>
      </w:r>
      <w:r w:rsidR="008D4B74">
        <w:rPr>
          <w:rFonts w:hint="eastAsia"/>
        </w:rPr>
        <w:t>を取</w:t>
      </w:r>
      <w:ins w:id="266" w:author="工内 隆" w:date="2018-08-06T16:52:00Z">
        <w:r w:rsidR="00B4507B">
          <w:rPr>
            <w:rFonts w:hint="eastAsia"/>
          </w:rPr>
          <w:t>り</w:t>
        </w:r>
      </w:ins>
      <w:del w:id="267" w:author="工内 隆" w:date="2018-08-06T16:52:00Z">
        <w:r w:rsidR="008D4B74" w:rsidDel="00B4507B">
          <w:rPr>
            <w:rFonts w:hint="eastAsia"/>
          </w:rPr>
          <w:delText>ることにより</w:delText>
        </w:r>
      </w:del>
      <w:r w:rsidRPr="00B04C62">
        <w:rPr>
          <w:rFonts w:hint="eastAsia"/>
        </w:rPr>
        <w:t>、</w:t>
      </w:r>
      <w:ins w:id="268" w:author="工内 隆" w:date="2018-08-06T16:48:00Z">
        <w:r w:rsidR="00B4507B">
          <w:rPr>
            <w:rFonts w:hint="eastAsia"/>
          </w:rPr>
          <w:t>企業の</w:t>
        </w:r>
      </w:ins>
      <w:r w:rsidR="008D4B74" w:rsidRPr="008D4B74">
        <w:rPr>
          <w:rFonts w:hint="eastAsia"/>
        </w:rPr>
        <w:t>参加しているコミュニティに</w:t>
      </w:r>
      <w:r w:rsidR="008D4B74">
        <w:rPr>
          <w:rFonts w:hint="eastAsia"/>
        </w:rPr>
        <w:t>対</w:t>
      </w:r>
      <w:r w:rsidR="001632D1">
        <w:rPr>
          <w:rFonts w:hint="eastAsia"/>
        </w:rPr>
        <w:t>して、</w:t>
      </w:r>
      <w:r w:rsidRPr="00B04C62">
        <w:rPr>
          <w:rFonts w:hint="eastAsia"/>
        </w:rPr>
        <w:t>オープンソース</w:t>
      </w:r>
      <w:r>
        <w:rPr>
          <w:rFonts w:hint="eastAsia"/>
        </w:rPr>
        <w:t xml:space="preserve">　プログラムオフィス</w:t>
      </w:r>
      <w:r w:rsidR="001632D1">
        <w:rPr>
          <w:rFonts w:hint="eastAsia"/>
        </w:rPr>
        <w:t>から</w:t>
      </w:r>
      <w:ins w:id="269" w:author="工内 隆" w:date="2018-08-06T16:53:00Z">
        <w:r w:rsidR="00B4507B">
          <w:rPr>
            <w:rFonts w:hint="eastAsia"/>
          </w:rPr>
          <w:t>の同様の</w:t>
        </w:r>
      </w:ins>
      <w:del w:id="270" w:author="工内 隆" w:date="2018-08-06T16:53:00Z">
        <w:r w:rsidR="001632D1" w:rsidDel="00B4507B">
          <w:rPr>
            <w:rFonts w:hint="eastAsia"/>
          </w:rPr>
          <w:delText>共通した</w:delText>
        </w:r>
      </w:del>
      <w:r w:rsidRPr="00B04C62">
        <w:rPr>
          <w:rFonts w:hint="eastAsia"/>
        </w:rPr>
        <w:t>投資を</w:t>
      </w:r>
      <w:r w:rsidR="007A4B80">
        <w:rPr>
          <w:rFonts w:hint="eastAsia"/>
        </w:rPr>
        <w:t>行うことで</w:t>
      </w:r>
      <w:r w:rsidR="008D4B74">
        <w:rPr>
          <w:rFonts w:hint="eastAsia"/>
        </w:rPr>
        <w:t>、</w:t>
      </w:r>
      <w:r w:rsidRPr="00B04C62">
        <w:rPr>
          <w:rFonts w:hint="eastAsia"/>
        </w:rPr>
        <w:t>他の</w:t>
      </w:r>
      <w:r w:rsidR="007A4B80">
        <w:rPr>
          <w:rFonts w:hint="eastAsia"/>
        </w:rPr>
        <w:t>多くの</w:t>
      </w:r>
      <w:r w:rsidRPr="00B04C62">
        <w:rPr>
          <w:rFonts w:hint="eastAsia"/>
        </w:rPr>
        <w:t>企業に</w:t>
      </w:r>
      <w:r w:rsidR="008D4B74">
        <w:rPr>
          <w:rFonts w:hint="eastAsia"/>
        </w:rPr>
        <w:t>も</w:t>
      </w:r>
      <w:r w:rsidRPr="00B04C62">
        <w:rPr>
          <w:rFonts w:hint="eastAsia"/>
        </w:rPr>
        <w:t>利益を</w:t>
      </w:r>
      <w:ins w:id="271" w:author="工内 隆" w:date="2018-08-06T16:50:00Z">
        <w:r w:rsidR="00B4507B">
          <w:rPr>
            <w:rFonts w:hint="eastAsia"/>
          </w:rPr>
          <w:t>もたらす</w:t>
        </w:r>
      </w:ins>
      <w:del w:id="272" w:author="工内 隆" w:date="2018-08-06T16:50:00Z">
        <w:r w:rsidR="007A4B80" w:rsidDel="00B4507B">
          <w:rPr>
            <w:rFonts w:hint="eastAsia"/>
          </w:rPr>
          <w:delText>共有する</w:delText>
        </w:r>
      </w:del>
      <w:r w:rsidR="007A4B80">
        <w:rPr>
          <w:rFonts w:hint="eastAsia"/>
        </w:rPr>
        <w:t>こ</w:t>
      </w:r>
      <w:r w:rsidRPr="00B04C62">
        <w:rPr>
          <w:rFonts w:hint="eastAsia"/>
        </w:rPr>
        <w:t>とができます。</w:t>
      </w:r>
    </w:p>
    <w:p w14:paraId="009416FE" w14:textId="77777777" w:rsidR="00B04C62" w:rsidRDefault="00B04C62" w:rsidP="0088585A"/>
    <w:p w14:paraId="4C42C8F1" w14:textId="77777777" w:rsidR="0088585A" w:rsidRDefault="0088585A" w:rsidP="0088585A">
      <w:r>
        <w:t xml:space="preserve">Most open source community management at Google happens within its many product teams, with the open source program office giving teams and projects support to follow the paths they want to take. The business goals vary for individual projects based on whether it makes </w:t>
      </w:r>
      <w:r>
        <w:lastRenderedPageBreak/>
        <w:t>sense to open source a project in each case. Some 2,000 to 4,000 open source projects are typically underway at once at Google.</w:t>
      </w:r>
    </w:p>
    <w:p w14:paraId="3923A802" w14:textId="5D9B7B99" w:rsidR="0088585A" w:rsidRDefault="001632D1" w:rsidP="0088585A">
      <w:r w:rsidRPr="001632D1">
        <w:t>Google</w:t>
      </w:r>
      <w:r w:rsidR="007A4B80">
        <w:rPr>
          <w:rFonts w:hint="eastAsia"/>
        </w:rPr>
        <w:t>社</w:t>
      </w:r>
      <w:r w:rsidRPr="001632D1">
        <w:rPr>
          <w:rFonts w:hint="eastAsia"/>
        </w:rPr>
        <w:t>のオープンソース</w:t>
      </w:r>
      <w:r>
        <w:rPr>
          <w:rFonts w:hint="eastAsia"/>
        </w:rPr>
        <w:t xml:space="preserve">　</w:t>
      </w:r>
      <w:r w:rsidRPr="001632D1">
        <w:rPr>
          <w:rFonts w:hint="eastAsia"/>
        </w:rPr>
        <w:t>コミュニティ</w:t>
      </w:r>
      <w:r w:rsidR="007A4B80">
        <w:rPr>
          <w:rFonts w:hint="eastAsia"/>
        </w:rPr>
        <w:t>マネージメント</w:t>
      </w:r>
      <w:r w:rsidRPr="001632D1">
        <w:rPr>
          <w:rFonts w:hint="eastAsia"/>
        </w:rPr>
        <w:t>は、多くの製品チームで行われています。オープンソース</w:t>
      </w:r>
      <w:r w:rsidR="00936729">
        <w:rPr>
          <w:rFonts w:hint="eastAsia"/>
        </w:rPr>
        <w:t xml:space="preserve">　</w:t>
      </w:r>
      <w:r w:rsidRPr="001632D1">
        <w:rPr>
          <w:rFonts w:hint="eastAsia"/>
        </w:rPr>
        <w:t>プログラムオフィスでは、</w:t>
      </w:r>
      <w:r w:rsidR="00936729">
        <w:rPr>
          <w:rFonts w:hint="eastAsia"/>
        </w:rPr>
        <w:t>各</w:t>
      </w:r>
      <w:r w:rsidRPr="001632D1">
        <w:rPr>
          <w:rFonts w:hint="eastAsia"/>
        </w:rPr>
        <w:t>チーム</w:t>
      </w:r>
      <w:r w:rsidR="007A4B80">
        <w:rPr>
          <w:rFonts w:hint="eastAsia"/>
        </w:rPr>
        <w:t>、各</w:t>
      </w:r>
      <w:r w:rsidRPr="001632D1">
        <w:rPr>
          <w:rFonts w:hint="eastAsia"/>
        </w:rPr>
        <w:t>プロジェクトが</w:t>
      </w:r>
      <w:r w:rsidR="007A4B80">
        <w:rPr>
          <w:rFonts w:hint="eastAsia"/>
        </w:rPr>
        <w:t>進みたい</w:t>
      </w:r>
      <w:r w:rsidR="00936729">
        <w:rPr>
          <w:rFonts w:hint="eastAsia"/>
        </w:rPr>
        <w:t>方向</w:t>
      </w:r>
      <w:ins w:id="273" w:author="工内 隆" w:date="2018-08-06T16:56:00Z">
        <w:r w:rsidR="00BC5131">
          <w:rPr>
            <w:rFonts w:hint="eastAsia"/>
          </w:rPr>
          <w:t>に進むこと</w:t>
        </w:r>
      </w:ins>
      <w:del w:id="274" w:author="工内 隆" w:date="2018-08-06T16:56:00Z">
        <w:r w:rsidR="00936729" w:rsidDel="00BC5131">
          <w:rPr>
            <w:rFonts w:hint="eastAsia"/>
          </w:rPr>
          <w:delText>、</w:delText>
        </w:r>
        <w:r w:rsidR="007A4B80" w:rsidDel="00BC5131">
          <w:rPr>
            <w:rFonts w:hint="eastAsia"/>
          </w:rPr>
          <w:delText>採用したい</w:delText>
        </w:r>
        <w:r w:rsidR="00936729" w:rsidDel="00BC5131">
          <w:rPr>
            <w:rFonts w:hint="eastAsia"/>
          </w:rPr>
          <w:delText>方法</w:delText>
        </w:r>
      </w:del>
      <w:r w:rsidR="00936729">
        <w:rPr>
          <w:rFonts w:hint="eastAsia"/>
        </w:rPr>
        <w:t>をサポート</w:t>
      </w:r>
      <w:ins w:id="275" w:author="工内 隆" w:date="2018-08-06T16:54:00Z">
        <w:r w:rsidR="00B4507B">
          <w:rPr>
            <w:rFonts w:hint="eastAsia"/>
          </w:rPr>
          <w:t>し</w:t>
        </w:r>
      </w:ins>
      <w:r w:rsidR="00936729">
        <w:rPr>
          <w:rFonts w:hint="eastAsia"/>
        </w:rPr>
        <w:t>ます。</w:t>
      </w:r>
      <w:r w:rsidR="00B66729" w:rsidRPr="00B66729">
        <w:rPr>
          <w:rFonts w:hint="eastAsia"/>
        </w:rPr>
        <w:t>ビジネス目標は</w:t>
      </w:r>
      <w:r w:rsidR="007A4B80">
        <w:rPr>
          <w:rFonts w:hint="eastAsia"/>
        </w:rPr>
        <w:t>個々のプロジェクトで異なっており、</w:t>
      </w:r>
      <w:r w:rsidR="00B66729" w:rsidRPr="00B66729">
        <w:rPr>
          <w:rFonts w:hint="eastAsia"/>
        </w:rPr>
        <w:t>それぞれのケースでプロジェクトをオープンソース化することが理にかなっているか</w:t>
      </w:r>
      <w:r w:rsidR="007A4B80">
        <w:rPr>
          <w:rFonts w:hint="eastAsia"/>
        </w:rPr>
        <w:t>の判断は異なります。</w:t>
      </w:r>
      <w:r w:rsidRPr="001632D1">
        <w:t>Google</w:t>
      </w:r>
      <w:r w:rsidR="007A4B80">
        <w:rPr>
          <w:rFonts w:hint="eastAsia"/>
        </w:rPr>
        <w:t>社</w:t>
      </w:r>
      <w:r w:rsidRPr="001632D1">
        <w:rPr>
          <w:rFonts w:hint="eastAsia"/>
        </w:rPr>
        <w:t>で</w:t>
      </w:r>
      <w:r w:rsidR="00B66729">
        <w:rPr>
          <w:rFonts w:hint="eastAsia"/>
        </w:rPr>
        <w:t>は</w:t>
      </w:r>
      <w:r w:rsidR="007A4B80">
        <w:rPr>
          <w:rFonts w:hint="eastAsia"/>
        </w:rPr>
        <w:t>通常</w:t>
      </w:r>
      <w:r w:rsidRPr="001632D1">
        <w:t>2,000</w:t>
      </w:r>
      <w:r w:rsidRPr="001632D1">
        <w:rPr>
          <w:rFonts w:hint="eastAsia"/>
        </w:rPr>
        <w:t>〜</w:t>
      </w:r>
      <w:r w:rsidRPr="001632D1">
        <w:t>4000</w:t>
      </w:r>
      <w:r w:rsidRPr="001632D1">
        <w:rPr>
          <w:rFonts w:hint="eastAsia"/>
        </w:rPr>
        <w:t>件のオープンソース</w:t>
      </w:r>
      <w:r w:rsidR="00936729">
        <w:rPr>
          <w:rFonts w:hint="eastAsia"/>
        </w:rPr>
        <w:t xml:space="preserve">　</w:t>
      </w:r>
      <w:r w:rsidRPr="001632D1">
        <w:rPr>
          <w:rFonts w:hint="eastAsia"/>
        </w:rPr>
        <w:t>プロジェクトが</w:t>
      </w:r>
      <w:r w:rsidR="00B66729">
        <w:rPr>
          <w:rFonts w:hint="eastAsia"/>
        </w:rPr>
        <w:t>同時に</w:t>
      </w:r>
      <w:r w:rsidRPr="001632D1">
        <w:rPr>
          <w:rFonts w:hint="eastAsia"/>
        </w:rPr>
        <w:t>進行</w:t>
      </w:r>
      <w:r w:rsidR="007A4B80">
        <w:rPr>
          <w:rFonts w:hint="eastAsia"/>
        </w:rPr>
        <w:t>しています</w:t>
      </w:r>
      <w:r w:rsidRPr="001632D1">
        <w:rPr>
          <w:rFonts w:hint="eastAsia"/>
        </w:rPr>
        <w:t>。</w:t>
      </w:r>
    </w:p>
    <w:p w14:paraId="27F12D98" w14:textId="77777777" w:rsidR="001632D1" w:rsidRDefault="001632D1" w:rsidP="0088585A"/>
    <w:p w14:paraId="6A6EE407" w14:textId="77777777" w:rsidR="0088585A" w:rsidRDefault="0088585A" w:rsidP="0088585A">
      <w:r>
        <w:rPr>
          <w:rFonts w:hint="eastAsia"/>
        </w:rPr>
        <w:t>“</w:t>
      </w:r>
      <w:r>
        <w:t>We allow the various business units around the company to make the decision on whether it makes sense to open source a given project from a business perspective, because there’s a lot of different reasons why you might open source a project or a piece of code. We’re comfortable with allowing projects to take the approach that works for them given their goals. We play more of a role of facilitating and advising.” – Will Norris, open source office manager at Google.</w:t>
      </w:r>
    </w:p>
    <w:p w14:paraId="2765DF15" w14:textId="619DC943" w:rsidR="000F654C" w:rsidRDefault="00B66729" w:rsidP="0088585A">
      <w:pPr>
        <w:rPr>
          <w:ins w:id="276" w:author="工内 隆" w:date="2018-08-06T17:19:00Z"/>
        </w:rPr>
      </w:pPr>
      <w:r w:rsidRPr="00B66729">
        <w:rPr>
          <w:rFonts w:hint="eastAsia"/>
        </w:rPr>
        <w:t>「プロジェクトやコード</w:t>
      </w:r>
      <w:r>
        <w:rPr>
          <w:rFonts w:hint="eastAsia"/>
        </w:rPr>
        <w:t>をオープン</w:t>
      </w:r>
      <w:r w:rsidRPr="00B66729">
        <w:rPr>
          <w:rFonts w:hint="eastAsia"/>
        </w:rPr>
        <w:t>ソース</w:t>
      </w:r>
      <w:r>
        <w:rPr>
          <w:rFonts w:hint="eastAsia"/>
        </w:rPr>
        <w:t>化</w:t>
      </w:r>
      <w:r w:rsidRPr="00B66729">
        <w:rPr>
          <w:rFonts w:hint="eastAsia"/>
        </w:rPr>
        <w:t>する</w:t>
      </w:r>
      <w:r>
        <w:rPr>
          <w:rFonts w:hint="eastAsia"/>
        </w:rPr>
        <w:t>ことには</w:t>
      </w:r>
      <w:r w:rsidRPr="00B66729">
        <w:rPr>
          <w:rFonts w:hint="eastAsia"/>
        </w:rPr>
        <w:t>さまざまな理由があるため、</w:t>
      </w:r>
      <w:ins w:id="277" w:author="工内 隆" w:date="2018-08-06T16:59:00Z">
        <w:r w:rsidR="00BC5131">
          <w:rPr>
            <w:rFonts w:hint="eastAsia"/>
          </w:rPr>
          <w:t>当社</w:t>
        </w:r>
      </w:ins>
      <w:del w:id="278" w:author="工内 隆" w:date="2018-08-06T16:59:00Z">
        <w:r w:rsidRPr="00B66729" w:rsidDel="00BC5131">
          <w:rPr>
            <w:rFonts w:hint="eastAsia"/>
          </w:rPr>
          <w:delText>企業</w:delText>
        </w:r>
      </w:del>
      <w:r w:rsidRPr="00B66729">
        <w:rPr>
          <w:rFonts w:hint="eastAsia"/>
        </w:rPr>
        <w:t>のさまざまなビジネスユニットが、プロジェクトをビジネス</w:t>
      </w:r>
      <w:r>
        <w:rPr>
          <w:rFonts w:hint="eastAsia"/>
        </w:rPr>
        <w:t>上</w:t>
      </w:r>
      <w:r w:rsidRPr="00B66729">
        <w:rPr>
          <w:rFonts w:hint="eastAsia"/>
        </w:rPr>
        <w:t>の観点からオープンソース化することが理にかなっているかどうかを判断</w:t>
      </w:r>
      <w:ins w:id="279" w:author="工内 隆" w:date="2018-08-06T17:01:00Z">
        <w:r w:rsidR="00BC5131">
          <w:rPr>
            <w:rFonts w:hint="eastAsia"/>
          </w:rPr>
          <w:t>することを容認してい</w:t>
        </w:r>
      </w:ins>
      <w:del w:id="280" w:author="工内 隆" w:date="2018-08-06T17:01:00Z">
        <w:r w:rsidR="00E37274" w:rsidDel="00BC5131">
          <w:rPr>
            <w:rFonts w:hint="eastAsia"/>
          </w:rPr>
          <w:delText>し</w:delText>
        </w:r>
      </w:del>
      <w:r w:rsidR="00E37274">
        <w:rPr>
          <w:rFonts w:hint="eastAsia"/>
        </w:rPr>
        <w:t>ます</w:t>
      </w:r>
      <w:r w:rsidRPr="00B66729">
        <w:rPr>
          <w:rFonts w:hint="eastAsia"/>
        </w:rPr>
        <w:t>。</w:t>
      </w:r>
      <w:ins w:id="281" w:author="工内 隆" w:date="2018-08-06T17:03:00Z">
        <w:r w:rsidR="00BC5131">
          <w:rPr>
            <w:rFonts w:hint="eastAsia"/>
          </w:rPr>
          <w:t>なぜ、</w:t>
        </w:r>
      </w:ins>
      <w:ins w:id="282" w:author="工内 隆" w:date="2018-08-06T17:02:00Z">
        <w:r w:rsidR="00BC5131">
          <w:rPr>
            <w:rFonts w:hint="eastAsia"/>
          </w:rPr>
          <w:t>ひとつのプロジェクト</w:t>
        </w:r>
      </w:ins>
      <w:ins w:id="283" w:author="工内 隆" w:date="2018-08-06T17:04:00Z">
        <w:r w:rsidR="00BC5131">
          <w:rPr>
            <w:rFonts w:hint="eastAsia"/>
          </w:rPr>
          <w:t>、あるいは、</w:t>
        </w:r>
      </w:ins>
      <w:ins w:id="284" w:author="工内 隆" w:date="2018-08-06T17:02:00Z">
        <w:r w:rsidR="00BC5131">
          <w:rPr>
            <w:rFonts w:hint="eastAsia"/>
          </w:rPr>
          <w:t>ちょっとしたコードをオープンソース化する</w:t>
        </w:r>
      </w:ins>
      <w:ins w:id="285" w:author="工内 隆" w:date="2018-08-06T17:03:00Z">
        <w:r w:rsidR="00BC5131">
          <w:rPr>
            <w:rFonts w:hint="eastAsia"/>
          </w:rPr>
          <w:t>かには、たくさん</w:t>
        </w:r>
      </w:ins>
      <w:ins w:id="286" w:author="工内 隆" w:date="2018-08-06T17:04:00Z">
        <w:r w:rsidR="00BC5131">
          <w:rPr>
            <w:rFonts w:hint="eastAsia"/>
          </w:rPr>
          <w:t>の異なる理由があるからです。</w:t>
        </w:r>
      </w:ins>
      <w:r w:rsidRPr="00B66729">
        <w:rPr>
          <w:rFonts w:hint="eastAsia"/>
        </w:rPr>
        <w:t xml:space="preserve"> </w:t>
      </w:r>
      <w:r w:rsidRPr="00B66729">
        <w:rPr>
          <w:rFonts w:hint="eastAsia"/>
        </w:rPr>
        <w:t>私たちは、プロジェクトが彼らの目標を達成</w:t>
      </w:r>
      <w:r w:rsidR="00E37274">
        <w:rPr>
          <w:rFonts w:hint="eastAsia"/>
        </w:rPr>
        <w:t>しようとする</w:t>
      </w:r>
      <w:r w:rsidRPr="00B66729">
        <w:rPr>
          <w:rFonts w:hint="eastAsia"/>
        </w:rPr>
        <w:t>アプローチを</w:t>
      </w:r>
      <w:del w:id="287" w:author="工内 隆" w:date="2018-08-06T17:19:00Z">
        <w:r w:rsidR="00E37274" w:rsidDel="000F654C">
          <w:rPr>
            <w:rFonts w:hint="eastAsia"/>
          </w:rPr>
          <w:delText>採用する</w:delText>
        </w:r>
        <w:r w:rsidR="00D82747" w:rsidDel="000F654C">
          <w:rPr>
            <w:rFonts w:hint="eastAsia"/>
          </w:rPr>
          <w:delText>こと</w:delText>
        </w:r>
        <w:r w:rsidR="00E37274" w:rsidDel="000F654C">
          <w:rPr>
            <w:rFonts w:hint="eastAsia"/>
          </w:rPr>
          <w:delText>を</w:delText>
        </w:r>
      </w:del>
      <w:ins w:id="288" w:author="工内 隆" w:date="2018-08-06T17:12:00Z">
        <w:r w:rsidR="006104F3">
          <w:rPr>
            <w:rFonts w:hint="eastAsia"/>
          </w:rPr>
          <w:t>容認して何の問題もありません</w:t>
        </w:r>
      </w:ins>
      <w:del w:id="289" w:author="工内 隆" w:date="2018-08-06T17:12:00Z">
        <w:r w:rsidR="00E37274" w:rsidDel="006104F3">
          <w:rPr>
            <w:rFonts w:hint="eastAsia"/>
          </w:rPr>
          <w:delText>サポートします</w:delText>
        </w:r>
      </w:del>
    </w:p>
    <w:p w14:paraId="3B2EC925" w14:textId="5DAF4138" w:rsidR="0088585A" w:rsidRDefault="00E37274" w:rsidP="0088585A">
      <w:r>
        <w:rPr>
          <w:rFonts w:hint="eastAsia"/>
        </w:rPr>
        <w:t>。</w:t>
      </w:r>
      <w:r w:rsidR="00B66729" w:rsidRPr="00B66729">
        <w:rPr>
          <w:rFonts w:hint="eastAsia"/>
        </w:rPr>
        <w:t>私たちは、</w:t>
      </w:r>
      <w:r>
        <w:rPr>
          <w:rFonts w:hint="eastAsia"/>
        </w:rPr>
        <w:t>それを促進させ、アドバイスを与える</w:t>
      </w:r>
      <w:r w:rsidR="00B66729" w:rsidRPr="00B66729">
        <w:rPr>
          <w:rFonts w:hint="eastAsia"/>
        </w:rPr>
        <w:t>役割を果たします</w:t>
      </w:r>
      <w:ins w:id="290" w:author="工内 隆" w:date="2018-08-06T17:08:00Z">
        <w:r w:rsidR="006104F3">
          <w:rPr>
            <w:rFonts w:hint="eastAsia"/>
          </w:rPr>
          <w:t>。</w:t>
        </w:r>
      </w:ins>
      <w:r w:rsidR="00B66729" w:rsidRPr="00B66729">
        <w:rPr>
          <w:rFonts w:hint="eastAsia"/>
        </w:rPr>
        <w:t>」</w:t>
      </w:r>
      <w:r w:rsidR="00B66729" w:rsidRPr="00B66729">
        <w:rPr>
          <w:rFonts w:hint="eastAsia"/>
        </w:rPr>
        <w:t xml:space="preserve"> - </w:t>
      </w:r>
      <w:hyperlink r:id="rId15" w:history="1">
        <w:r w:rsidR="00B66729" w:rsidRPr="00A41446">
          <w:rPr>
            <w:rStyle w:val="a9"/>
            <w:rFonts w:hint="eastAsia"/>
          </w:rPr>
          <w:t>Will Norris</w:t>
        </w:r>
      </w:hyperlink>
      <w:r w:rsidR="00B66729" w:rsidRPr="00B66729">
        <w:rPr>
          <w:rFonts w:hint="eastAsia"/>
        </w:rPr>
        <w:t>、</w:t>
      </w:r>
      <w:r w:rsidR="00B66729" w:rsidRPr="00B66729">
        <w:rPr>
          <w:rFonts w:hint="eastAsia"/>
        </w:rPr>
        <w:t>Google</w:t>
      </w:r>
      <w:r w:rsidR="00A41446">
        <w:rPr>
          <w:rFonts w:hint="eastAsia"/>
        </w:rPr>
        <w:t>社</w:t>
      </w:r>
      <w:r w:rsidR="00B66729" w:rsidRPr="00B66729">
        <w:rPr>
          <w:rFonts w:hint="eastAsia"/>
        </w:rPr>
        <w:t>のオープンソース</w:t>
      </w:r>
      <w:r>
        <w:rPr>
          <w:rFonts w:hint="eastAsia"/>
        </w:rPr>
        <w:t xml:space="preserve">　</w:t>
      </w:r>
      <w:commentRangeStart w:id="291"/>
      <w:r w:rsidR="00B66729" w:rsidRPr="00B66729">
        <w:rPr>
          <w:rFonts w:hint="eastAsia"/>
        </w:rPr>
        <w:t>オフィスマネージャー</w:t>
      </w:r>
      <w:commentRangeEnd w:id="291"/>
      <w:r w:rsidR="006104F3">
        <w:rPr>
          <w:rStyle w:val="ab"/>
        </w:rPr>
        <w:commentReference w:id="291"/>
      </w:r>
      <w:del w:id="292" w:author="工内 隆" w:date="2018-08-06T17:09:00Z">
        <w:r w:rsidR="00B66729" w:rsidRPr="00B66729" w:rsidDel="006104F3">
          <w:rPr>
            <w:rFonts w:hint="eastAsia"/>
          </w:rPr>
          <w:delText>。</w:delText>
        </w:r>
      </w:del>
    </w:p>
    <w:p w14:paraId="0CE759CD" w14:textId="77777777" w:rsidR="00B66729" w:rsidRDefault="00B66729" w:rsidP="0088585A"/>
    <w:p w14:paraId="226CBA48" w14:textId="77777777" w:rsidR="0088585A" w:rsidRDefault="0088585A" w:rsidP="0088585A">
      <w:r>
        <w:t>The Google program office is made up of a compliance team which includes two lawyers, an outreach team for event participation and an engineering team that builds tooling to automate compliance checks and support the company’s development programs. Another of its important responsibilities is carefully and constantly tracking a wide range of statistics on open source use, including what needs to be built to be compliant and how long it takes for code to be released or brought in.</w:t>
      </w:r>
    </w:p>
    <w:p w14:paraId="40332776" w14:textId="58881ADF" w:rsidR="0088585A" w:rsidRDefault="00D82747" w:rsidP="0088585A">
      <w:r w:rsidRPr="00D82747">
        <w:rPr>
          <w:rFonts w:hint="eastAsia"/>
        </w:rPr>
        <w:t>Google</w:t>
      </w:r>
      <w:r w:rsidR="00A41446">
        <w:rPr>
          <w:rFonts w:hint="eastAsia"/>
        </w:rPr>
        <w:t>社の</w:t>
      </w:r>
      <w:r w:rsidRPr="00D82747">
        <w:rPr>
          <w:rFonts w:hint="eastAsia"/>
        </w:rPr>
        <w:t>プログラムオフィスは、</w:t>
      </w:r>
      <w:r w:rsidRPr="00D82747">
        <w:rPr>
          <w:rFonts w:hint="eastAsia"/>
        </w:rPr>
        <w:t>2</w:t>
      </w:r>
      <w:r w:rsidRPr="00D82747">
        <w:rPr>
          <w:rFonts w:hint="eastAsia"/>
        </w:rPr>
        <w:t>名の弁護士</w:t>
      </w:r>
      <w:r w:rsidR="00A41446">
        <w:rPr>
          <w:rFonts w:hint="eastAsia"/>
        </w:rPr>
        <w:t>で構成される</w:t>
      </w:r>
      <w:r>
        <w:rPr>
          <w:rFonts w:hint="eastAsia"/>
        </w:rPr>
        <w:t>コンプライアンスチーム</w:t>
      </w:r>
      <w:r w:rsidRPr="00D82747">
        <w:rPr>
          <w:rFonts w:hint="eastAsia"/>
        </w:rPr>
        <w:t>、イベント参加</w:t>
      </w:r>
      <w:r>
        <w:rPr>
          <w:rFonts w:hint="eastAsia"/>
        </w:rPr>
        <w:t>をサポートする</w:t>
      </w:r>
      <w:r w:rsidRPr="00D82747">
        <w:rPr>
          <w:rFonts w:hint="eastAsia"/>
        </w:rPr>
        <w:t>アウトリーチチーム、</w:t>
      </w:r>
      <w:ins w:id="293" w:author="工内 隆" w:date="2018-08-06T17:23:00Z">
        <w:r w:rsidR="000F654C">
          <w:rPr>
            <w:rFonts w:hint="eastAsia"/>
          </w:rPr>
          <w:t>および、</w:t>
        </w:r>
      </w:ins>
      <w:del w:id="294" w:author="工内 隆" w:date="2018-08-06T17:21:00Z">
        <w:r w:rsidDel="000F654C">
          <w:rPr>
            <w:rFonts w:hint="eastAsia"/>
          </w:rPr>
          <w:delText>社内の</w:delText>
        </w:r>
        <w:r w:rsidRPr="00D82747" w:rsidDel="000F654C">
          <w:rPr>
            <w:rFonts w:hint="eastAsia"/>
          </w:rPr>
          <w:delText>開発プログラム</w:delText>
        </w:r>
        <w:r w:rsidRPr="00D82747" w:rsidDel="000F654C">
          <w:rPr>
            <w:rFonts w:hint="eastAsia"/>
          </w:rPr>
          <w:lastRenderedPageBreak/>
          <w:delText>をサポートするた</w:delText>
        </w:r>
        <w:r w:rsidR="00A41446" w:rsidDel="000F654C">
          <w:rPr>
            <w:rFonts w:hint="eastAsia"/>
          </w:rPr>
          <w:delText>め</w:delText>
        </w:r>
        <w:r w:rsidDel="000F654C">
          <w:rPr>
            <w:rFonts w:hint="eastAsia"/>
          </w:rPr>
          <w:delText>に、</w:delText>
        </w:r>
      </w:del>
      <w:r w:rsidRPr="00D82747">
        <w:rPr>
          <w:rFonts w:hint="eastAsia"/>
        </w:rPr>
        <w:t>コンプライアンスチェックを自動化</w:t>
      </w:r>
      <w:ins w:id="295" w:author="工内 隆" w:date="2018-08-06T17:21:00Z">
        <w:r w:rsidR="000F654C">
          <w:rPr>
            <w:rFonts w:hint="eastAsia"/>
          </w:rPr>
          <w:t>し、社内の</w:t>
        </w:r>
        <w:r w:rsidR="000F654C" w:rsidRPr="00D82747">
          <w:rPr>
            <w:rFonts w:hint="eastAsia"/>
          </w:rPr>
          <w:t>開発プログラムをサポートするた</w:t>
        </w:r>
        <w:r w:rsidR="000F654C">
          <w:rPr>
            <w:rFonts w:hint="eastAsia"/>
          </w:rPr>
          <w:t>め</w:t>
        </w:r>
      </w:ins>
      <w:ins w:id="296" w:author="工内 隆" w:date="2018-08-06T17:22:00Z">
        <w:r w:rsidR="000F654C">
          <w:rPr>
            <w:rFonts w:hint="eastAsia"/>
          </w:rPr>
          <w:t>の</w:t>
        </w:r>
      </w:ins>
      <w:del w:id="297" w:author="工内 隆" w:date="2018-08-06T17:22:00Z">
        <w:r w:rsidDel="000F654C">
          <w:rPr>
            <w:rFonts w:hint="eastAsia"/>
          </w:rPr>
          <w:delText>する</w:delText>
        </w:r>
      </w:del>
      <w:r w:rsidRPr="00D82747">
        <w:rPr>
          <w:rFonts w:hint="eastAsia"/>
        </w:rPr>
        <w:t>ツール</w:t>
      </w:r>
      <w:ins w:id="298" w:author="工内 隆" w:date="2018-08-06T17:22:00Z">
        <w:r w:rsidR="000F654C">
          <w:rPr>
            <w:rFonts w:hint="eastAsia"/>
          </w:rPr>
          <w:t>群</w:t>
        </w:r>
      </w:ins>
      <w:r w:rsidRPr="00D82747">
        <w:rPr>
          <w:rFonts w:hint="eastAsia"/>
        </w:rPr>
        <w:t>を構築するエンジニアリングチーム</w:t>
      </w:r>
      <w:del w:id="299" w:author="工内 隆" w:date="2018-08-06T17:22:00Z">
        <w:r w:rsidDel="000F654C">
          <w:rPr>
            <w:rFonts w:hint="eastAsia"/>
          </w:rPr>
          <w:delText>、</w:delText>
        </w:r>
      </w:del>
      <w:r w:rsidRPr="00D82747">
        <w:rPr>
          <w:rFonts w:hint="eastAsia"/>
        </w:rPr>
        <w:t>で構成されています。</w:t>
      </w:r>
      <w:r w:rsidRPr="00D82747">
        <w:rPr>
          <w:rFonts w:hint="eastAsia"/>
        </w:rPr>
        <w:t xml:space="preserve"> </w:t>
      </w:r>
      <w:r w:rsidR="00942A08">
        <w:rPr>
          <w:rFonts w:hint="eastAsia"/>
        </w:rPr>
        <w:t>もう一つの</w:t>
      </w:r>
      <w:r w:rsidRPr="00D82747">
        <w:rPr>
          <w:rFonts w:hint="eastAsia"/>
        </w:rPr>
        <w:t>重要な責務は、</w:t>
      </w:r>
      <w:r w:rsidR="009D69F6">
        <w:rPr>
          <w:rFonts w:hint="eastAsia"/>
        </w:rPr>
        <w:t>コンプライアンス準拠のた</w:t>
      </w:r>
      <w:r w:rsidRPr="00D82747">
        <w:rPr>
          <w:rFonts w:hint="eastAsia"/>
        </w:rPr>
        <w:t>めに</w:t>
      </w:r>
      <w:r w:rsidR="009D69F6">
        <w:rPr>
          <w:rFonts w:hint="eastAsia"/>
        </w:rPr>
        <w:t>何</w:t>
      </w:r>
      <w:ins w:id="300" w:author="工内 隆" w:date="2018-08-06T17:30:00Z">
        <w:r w:rsidR="00B05078">
          <w:rPr>
            <w:rFonts w:hint="eastAsia"/>
          </w:rPr>
          <w:t>を作る</w:t>
        </w:r>
      </w:ins>
      <w:del w:id="301" w:author="工内 隆" w:date="2018-08-06T17:30:00Z">
        <w:r w:rsidR="00942A08" w:rsidDel="00B05078">
          <w:rPr>
            <w:rFonts w:hint="eastAsia"/>
          </w:rPr>
          <w:delText>か</w:delText>
        </w:r>
      </w:del>
      <w:r w:rsidRPr="00D82747">
        <w:rPr>
          <w:rFonts w:hint="eastAsia"/>
        </w:rPr>
        <w:t>必要</w:t>
      </w:r>
      <w:ins w:id="302" w:author="工内 隆" w:date="2018-08-06T17:30:00Z">
        <w:r w:rsidR="00B05078">
          <w:rPr>
            <w:rFonts w:hint="eastAsia"/>
          </w:rPr>
          <w:t>がある</w:t>
        </w:r>
      </w:ins>
      <w:r w:rsidRPr="00D82747">
        <w:rPr>
          <w:rFonts w:hint="eastAsia"/>
        </w:rPr>
        <w:t>か、</w:t>
      </w:r>
      <w:ins w:id="303" w:author="工内 隆" w:date="2018-08-06T17:30:00Z">
        <w:r w:rsidR="00B05078">
          <w:rPr>
            <w:rFonts w:hint="eastAsia"/>
          </w:rPr>
          <w:t>また、</w:t>
        </w:r>
      </w:ins>
      <w:r w:rsidRPr="00D82747">
        <w:rPr>
          <w:rFonts w:hint="eastAsia"/>
        </w:rPr>
        <w:t>コードのリリースや</w:t>
      </w:r>
      <w:r w:rsidR="009D69F6">
        <w:rPr>
          <w:rFonts w:hint="eastAsia"/>
        </w:rPr>
        <w:t>採用</w:t>
      </w:r>
      <w:r w:rsidRPr="00D82747">
        <w:rPr>
          <w:rFonts w:hint="eastAsia"/>
        </w:rPr>
        <w:t>にかかる時間など</w:t>
      </w:r>
      <w:r w:rsidR="00942A08">
        <w:rPr>
          <w:rFonts w:hint="eastAsia"/>
        </w:rPr>
        <w:t>を含めて</w:t>
      </w:r>
      <w:r w:rsidRPr="00D82747">
        <w:rPr>
          <w:rFonts w:hint="eastAsia"/>
        </w:rPr>
        <w:t>、オープンソースの使用に関する広範な統計</w:t>
      </w:r>
      <w:r w:rsidR="00942A08">
        <w:rPr>
          <w:rFonts w:hint="eastAsia"/>
        </w:rPr>
        <w:t>データ</w:t>
      </w:r>
      <w:r w:rsidRPr="00D82747">
        <w:rPr>
          <w:rFonts w:hint="eastAsia"/>
        </w:rPr>
        <w:t>を注意深く</w:t>
      </w:r>
      <w:r w:rsidR="00942A08">
        <w:rPr>
          <w:rFonts w:hint="eastAsia"/>
        </w:rPr>
        <w:t>、</w:t>
      </w:r>
      <w:r w:rsidRPr="00D82747">
        <w:rPr>
          <w:rFonts w:hint="eastAsia"/>
        </w:rPr>
        <w:t>常に</w:t>
      </w:r>
      <w:r w:rsidR="00942A08">
        <w:rPr>
          <w:rFonts w:hint="eastAsia"/>
        </w:rPr>
        <w:t>評価することです</w:t>
      </w:r>
      <w:r w:rsidRPr="00D82747">
        <w:rPr>
          <w:rFonts w:hint="eastAsia"/>
        </w:rPr>
        <w:t>。</w:t>
      </w:r>
    </w:p>
    <w:p w14:paraId="057DA267" w14:textId="77777777" w:rsidR="00D82747" w:rsidRDefault="00D82747" w:rsidP="0088585A"/>
    <w:p w14:paraId="3FCBF64D" w14:textId="77777777" w:rsidR="0088585A" w:rsidRDefault="0088585A" w:rsidP="0088585A">
      <w:r>
        <w:t>A recent role being taken on by the Google program office is an interesting initiative which is encouraging all workers who are responsible for open source in their primary jobs — whether they are graphics designers, tech writers, marketing people or developers — to spend up to 20 percent of their time to do their specific job for other projects within the company. The idea is to foster more cross-collaboration between teams, which can help them understand each other and improve projects across the board.</w:t>
      </w:r>
    </w:p>
    <w:p w14:paraId="0EB4BA3F" w14:textId="036D6A5B" w:rsidR="0088585A" w:rsidRDefault="00942A08" w:rsidP="0088585A">
      <w:r w:rsidRPr="00942A08">
        <w:rPr>
          <w:rFonts w:hint="eastAsia"/>
        </w:rPr>
        <w:t>最近</w:t>
      </w:r>
      <w:ins w:id="304" w:author="工内 隆" w:date="2018-08-06T17:32:00Z">
        <w:r w:rsidR="00B05078">
          <w:rPr>
            <w:rFonts w:hint="eastAsia"/>
          </w:rPr>
          <w:t>、</w:t>
        </w:r>
      </w:ins>
      <w:del w:id="305" w:author="工内 隆" w:date="2018-08-06T17:32:00Z">
        <w:r w:rsidRPr="00942A08" w:rsidDel="00B05078">
          <w:rPr>
            <w:rFonts w:hint="eastAsia"/>
          </w:rPr>
          <w:delText>の</w:delText>
        </w:r>
      </w:del>
      <w:r w:rsidRPr="00942A08">
        <w:rPr>
          <w:rFonts w:hint="eastAsia"/>
        </w:rPr>
        <w:t>Google</w:t>
      </w:r>
      <w:r w:rsidR="00A41446">
        <w:rPr>
          <w:rFonts w:hint="eastAsia"/>
        </w:rPr>
        <w:t>社</w:t>
      </w:r>
      <w:r w:rsidRPr="00942A08">
        <w:rPr>
          <w:rFonts w:hint="eastAsia"/>
        </w:rPr>
        <w:t>プログラム</w:t>
      </w:r>
      <w:r>
        <w:rPr>
          <w:rFonts w:hint="eastAsia"/>
        </w:rPr>
        <w:t>オフィス</w:t>
      </w:r>
      <w:ins w:id="306" w:author="工内 隆" w:date="2018-08-06T17:34:00Z">
        <w:r w:rsidR="00B05078">
          <w:rPr>
            <w:rFonts w:hint="eastAsia"/>
          </w:rPr>
          <w:t>は、</w:t>
        </w:r>
        <w:r w:rsidR="00B05078" w:rsidRPr="00942A08">
          <w:rPr>
            <w:rFonts w:hint="eastAsia"/>
          </w:rPr>
          <w:t>興味深いイニシアティブ</w:t>
        </w:r>
        <w:r w:rsidR="00B05078">
          <w:rPr>
            <w:rFonts w:hint="eastAsia"/>
          </w:rPr>
          <w:t>を発案することで</w:t>
        </w:r>
      </w:ins>
      <w:del w:id="307" w:author="工内 隆" w:date="2018-08-06T17:34:00Z">
        <w:r w:rsidRPr="00942A08" w:rsidDel="00B05078">
          <w:rPr>
            <w:rFonts w:hint="eastAsia"/>
          </w:rPr>
          <w:delText>の</w:delText>
        </w:r>
      </w:del>
      <w:ins w:id="308" w:author="工内 隆" w:date="2018-08-06T17:34:00Z">
        <w:r w:rsidR="00B05078">
          <w:rPr>
            <w:rFonts w:hint="eastAsia"/>
          </w:rPr>
          <w:t>重要な</w:t>
        </w:r>
      </w:ins>
      <w:r w:rsidRPr="00942A08">
        <w:rPr>
          <w:rFonts w:hint="eastAsia"/>
        </w:rPr>
        <w:t>役割</w:t>
      </w:r>
      <w:ins w:id="309" w:author="工内 隆" w:date="2018-08-06T17:34:00Z">
        <w:r w:rsidR="00B05078">
          <w:rPr>
            <w:rFonts w:hint="eastAsia"/>
          </w:rPr>
          <w:t>を果たしました。</w:t>
        </w:r>
      </w:ins>
      <w:del w:id="310" w:author="工内 隆" w:date="2018-08-06T17:34:00Z">
        <w:r w:rsidRPr="00942A08" w:rsidDel="00B05078">
          <w:rPr>
            <w:rFonts w:hint="eastAsia"/>
          </w:rPr>
          <w:delText>は、</w:delText>
        </w:r>
      </w:del>
      <w:r w:rsidRPr="00942A08">
        <w:rPr>
          <w:rFonts w:hint="eastAsia"/>
        </w:rPr>
        <w:t>グラフィックデザイナー、</w:t>
      </w:r>
      <w:ins w:id="311" w:author="工内 隆" w:date="2018-08-06T17:35:00Z">
        <w:r w:rsidR="001F1A95">
          <w:rPr>
            <w:rFonts w:hint="eastAsia"/>
          </w:rPr>
          <w:t>テクニカル</w:t>
        </w:r>
      </w:ins>
      <w:del w:id="312" w:author="工内 隆" w:date="2018-08-06T17:35:00Z">
        <w:r w:rsidRPr="00942A08" w:rsidDel="001F1A95">
          <w:rPr>
            <w:rFonts w:hint="eastAsia"/>
          </w:rPr>
          <w:delText>ハイテク</w:delText>
        </w:r>
      </w:del>
      <w:r w:rsidRPr="00942A08">
        <w:rPr>
          <w:rFonts w:hint="eastAsia"/>
        </w:rPr>
        <w:t>ライター、マーケティング担当者、デベロッパーなど</w:t>
      </w:r>
      <w:r w:rsidR="0036385A">
        <w:rPr>
          <w:rFonts w:hint="eastAsia"/>
        </w:rPr>
        <w:t>職種</w:t>
      </w:r>
      <w:r w:rsidR="00A41446">
        <w:rPr>
          <w:rFonts w:hint="eastAsia"/>
        </w:rPr>
        <w:t>に</w:t>
      </w:r>
      <w:r w:rsidR="00565BC5">
        <w:rPr>
          <w:rFonts w:hint="eastAsia"/>
        </w:rPr>
        <w:t>関</w:t>
      </w:r>
      <w:r w:rsidR="00A41446">
        <w:rPr>
          <w:rFonts w:hint="eastAsia"/>
        </w:rPr>
        <w:t>わら</w:t>
      </w:r>
      <w:r w:rsidR="00565BC5">
        <w:rPr>
          <w:rFonts w:hint="eastAsia"/>
        </w:rPr>
        <w:t>ず</w:t>
      </w:r>
      <w:r w:rsidRPr="00942A08">
        <w:rPr>
          <w:rFonts w:hint="eastAsia"/>
        </w:rPr>
        <w:t>、オープンソース</w:t>
      </w:r>
      <w:r>
        <w:rPr>
          <w:rFonts w:hint="eastAsia"/>
        </w:rPr>
        <w:t>関連</w:t>
      </w:r>
      <w:r w:rsidRPr="00942A08">
        <w:rPr>
          <w:rFonts w:hint="eastAsia"/>
        </w:rPr>
        <w:t>を</w:t>
      </w:r>
      <w:r>
        <w:rPr>
          <w:rFonts w:hint="eastAsia"/>
        </w:rPr>
        <w:t>主務としている</w:t>
      </w:r>
      <w:r w:rsidR="00A41446">
        <w:rPr>
          <w:rFonts w:hint="eastAsia"/>
        </w:rPr>
        <w:t>すべての</w:t>
      </w:r>
      <w:r>
        <w:rPr>
          <w:rFonts w:hint="eastAsia"/>
        </w:rPr>
        <w:t>従業員に、</w:t>
      </w:r>
      <w:r w:rsidRPr="00942A08">
        <w:rPr>
          <w:rFonts w:hint="eastAsia"/>
        </w:rPr>
        <w:t>最大</w:t>
      </w:r>
      <w:r w:rsidRPr="00942A08">
        <w:rPr>
          <w:rFonts w:hint="eastAsia"/>
        </w:rPr>
        <w:t>20</w:t>
      </w:r>
      <w:r>
        <w:rPr>
          <w:rFonts w:hint="eastAsia"/>
        </w:rPr>
        <w:t>％の時間</w:t>
      </w:r>
      <w:r w:rsidRPr="00942A08">
        <w:rPr>
          <w:rFonts w:hint="eastAsia"/>
        </w:rPr>
        <w:t>を</w:t>
      </w:r>
      <w:r>
        <w:rPr>
          <w:rFonts w:hint="eastAsia"/>
        </w:rPr>
        <w:t>企業内の他のプロジェクトのために使用するよう</w:t>
      </w:r>
      <w:r w:rsidR="003B0588">
        <w:rPr>
          <w:rFonts w:hint="eastAsia"/>
        </w:rPr>
        <w:t>に</w:t>
      </w:r>
      <w:r w:rsidRPr="00942A08">
        <w:rPr>
          <w:rFonts w:hint="eastAsia"/>
        </w:rPr>
        <w:t>促し</w:t>
      </w:r>
      <w:del w:id="313" w:author="工内 隆" w:date="2018-08-06T17:37:00Z">
        <w:r w:rsidRPr="00942A08" w:rsidDel="001F1A95">
          <w:rPr>
            <w:rFonts w:hint="eastAsia"/>
          </w:rPr>
          <w:delText>て</w:delText>
        </w:r>
      </w:del>
      <w:ins w:id="314" w:author="工内 隆" w:date="2018-08-06T17:36:00Z">
        <w:r w:rsidR="001F1A95">
          <w:rPr>
            <w:rFonts w:hint="eastAsia"/>
          </w:rPr>
          <w:t>たの</w:t>
        </w:r>
      </w:ins>
      <w:del w:id="315" w:author="工内 隆" w:date="2018-08-06T17:36:00Z">
        <w:r w:rsidRPr="00942A08" w:rsidDel="001F1A95">
          <w:rPr>
            <w:rFonts w:hint="eastAsia"/>
          </w:rPr>
          <w:delText>いる</w:delText>
        </w:r>
      </w:del>
      <w:del w:id="316" w:author="工内 隆" w:date="2018-08-06T17:34:00Z">
        <w:r w:rsidRPr="00942A08" w:rsidDel="00B05078">
          <w:rPr>
            <w:rFonts w:hint="eastAsia"/>
          </w:rPr>
          <w:delText>興味深いイニシアティブ</w:delText>
        </w:r>
      </w:del>
      <w:r w:rsidRPr="00942A08">
        <w:rPr>
          <w:rFonts w:hint="eastAsia"/>
        </w:rPr>
        <w:t>です。</w:t>
      </w:r>
      <w:r w:rsidRPr="00942A08">
        <w:rPr>
          <w:rFonts w:hint="eastAsia"/>
        </w:rPr>
        <w:t xml:space="preserve"> </w:t>
      </w:r>
      <w:del w:id="317" w:author="工内 隆" w:date="2018-08-06T17:37:00Z">
        <w:r w:rsidR="003B0588" w:rsidDel="001F1A95">
          <w:rPr>
            <w:rFonts w:hint="eastAsia"/>
          </w:rPr>
          <w:delText>こ</w:delText>
        </w:r>
        <w:r w:rsidR="00565BC5" w:rsidDel="001F1A95">
          <w:rPr>
            <w:rFonts w:hint="eastAsia"/>
          </w:rPr>
          <w:delText>れ</w:delText>
        </w:r>
        <w:r w:rsidR="003B0588" w:rsidDel="001F1A95">
          <w:rPr>
            <w:rFonts w:hint="eastAsia"/>
          </w:rPr>
          <w:delText>は</w:delText>
        </w:r>
      </w:del>
      <w:r w:rsidRPr="00942A08">
        <w:rPr>
          <w:rFonts w:hint="eastAsia"/>
        </w:rPr>
        <w:t>チーム間</w:t>
      </w:r>
      <w:r w:rsidR="003B0588">
        <w:rPr>
          <w:rFonts w:hint="eastAsia"/>
        </w:rPr>
        <w:t>で</w:t>
      </w:r>
      <w:r w:rsidRPr="00942A08">
        <w:rPr>
          <w:rFonts w:hint="eastAsia"/>
        </w:rPr>
        <w:t>相互コラボレーションを促進することで、</w:t>
      </w:r>
      <w:ins w:id="318" w:author="工内 隆" w:date="2018-08-06T17:38:00Z">
        <w:r w:rsidR="001F1A95">
          <w:rPr>
            <w:rFonts w:hint="eastAsia"/>
          </w:rPr>
          <w:t>境界えお超えて、</w:t>
        </w:r>
      </w:ins>
      <w:r w:rsidRPr="00942A08">
        <w:rPr>
          <w:rFonts w:hint="eastAsia"/>
        </w:rPr>
        <w:t>チーム間</w:t>
      </w:r>
      <w:r w:rsidR="003B0588">
        <w:rPr>
          <w:rFonts w:hint="eastAsia"/>
        </w:rPr>
        <w:t>の</w:t>
      </w:r>
      <w:r w:rsidRPr="00942A08">
        <w:rPr>
          <w:rFonts w:hint="eastAsia"/>
        </w:rPr>
        <w:t>相互理解</w:t>
      </w:r>
      <w:r w:rsidR="003B0588">
        <w:rPr>
          <w:rFonts w:hint="eastAsia"/>
        </w:rPr>
        <w:t>が進み、</w:t>
      </w:r>
      <w:r w:rsidR="0036385A">
        <w:rPr>
          <w:rFonts w:hint="eastAsia"/>
        </w:rPr>
        <w:t>全社的に</w:t>
      </w:r>
      <w:r w:rsidRPr="00942A08">
        <w:rPr>
          <w:rFonts w:hint="eastAsia"/>
        </w:rPr>
        <w:t>プロジェクト</w:t>
      </w:r>
      <w:r w:rsidR="003B0588">
        <w:rPr>
          <w:rFonts w:hint="eastAsia"/>
        </w:rPr>
        <w:t>が</w:t>
      </w:r>
      <w:r w:rsidRPr="00942A08">
        <w:rPr>
          <w:rFonts w:hint="eastAsia"/>
        </w:rPr>
        <w:t>改善</w:t>
      </w:r>
      <w:r w:rsidR="0036385A">
        <w:rPr>
          <w:rFonts w:hint="eastAsia"/>
        </w:rPr>
        <w:t>していく</w:t>
      </w:r>
      <w:r w:rsidR="00565BC5">
        <w:rPr>
          <w:rFonts w:hint="eastAsia"/>
        </w:rPr>
        <w:t>ことを狙っ</w:t>
      </w:r>
      <w:del w:id="319" w:author="工内 隆" w:date="2018-08-06T17:38:00Z">
        <w:r w:rsidR="00565BC5" w:rsidDel="001F1A95">
          <w:rPr>
            <w:rFonts w:hint="eastAsia"/>
          </w:rPr>
          <w:delText>てでき</w:delText>
        </w:r>
      </w:del>
      <w:r w:rsidR="00565BC5">
        <w:rPr>
          <w:rFonts w:hint="eastAsia"/>
        </w:rPr>
        <w:t>た</w:t>
      </w:r>
      <w:r w:rsidR="003B0588">
        <w:rPr>
          <w:rFonts w:hint="eastAsia"/>
        </w:rPr>
        <w:t>ものです</w:t>
      </w:r>
      <w:r w:rsidRPr="00942A08">
        <w:rPr>
          <w:rFonts w:hint="eastAsia"/>
        </w:rPr>
        <w:t>。</w:t>
      </w:r>
    </w:p>
    <w:p w14:paraId="4659C74C" w14:textId="77777777" w:rsidR="00942A08" w:rsidRDefault="00942A08" w:rsidP="0088585A"/>
    <w:p w14:paraId="7D3F823A" w14:textId="77777777" w:rsidR="0088585A" w:rsidRDefault="0088585A" w:rsidP="0088585A">
      <w:r>
        <w:t>Section 3</w:t>
      </w:r>
    </w:p>
    <w:p w14:paraId="0873E030" w14:textId="77777777" w:rsidR="0088585A" w:rsidRDefault="001F3C06" w:rsidP="0088585A">
      <w:r>
        <w:rPr>
          <w:rFonts w:hint="eastAsia"/>
        </w:rPr>
        <w:t>セクション</w:t>
      </w:r>
      <w:r>
        <w:rPr>
          <w:rFonts w:hint="eastAsia"/>
        </w:rPr>
        <w:t>3</w:t>
      </w:r>
      <w:r>
        <w:rPr>
          <w:rFonts w:hint="eastAsia"/>
        </w:rPr>
        <w:t>．</w:t>
      </w:r>
    </w:p>
    <w:p w14:paraId="606C4151" w14:textId="77777777" w:rsidR="001F3C06" w:rsidRDefault="001F3C06" w:rsidP="0088585A"/>
    <w:p w14:paraId="34129CE3" w14:textId="77777777" w:rsidR="0088585A" w:rsidRDefault="0088585A" w:rsidP="0088585A">
      <w:r>
        <w:t>Establishing an open source office</w:t>
      </w:r>
    </w:p>
    <w:p w14:paraId="49198FD9" w14:textId="77777777" w:rsidR="00E128E6" w:rsidRDefault="001F3C06" w:rsidP="0088585A">
      <w:r>
        <w:rPr>
          <w:rFonts w:hint="eastAsia"/>
        </w:rPr>
        <w:t>オープンソース　オフィスの設立</w:t>
      </w:r>
    </w:p>
    <w:p w14:paraId="74B05A6F" w14:textId="77777777" w:rsidR="001F3C06" w:rsidRDefault="001F3C06" w:rsidP="0088585A"/>
    <w:p w14:paraId="2C8A5607" w14:textId="77777777" w:rsidR="0088585A" w:rsidRDefault="0088585A" w:rsidP="0088585A">
      <w:r>
        <w:t xml:space="preserve">For every company, this is where the individualized decisions begin. The process can start from the top down with buy-in from top management or from the bottom up where pockets of developers have been using open source and want to see it formalized. It can manifest itself as a desire to create guidance around legal issues and security, or it can start as a grassroots effort that matures and attracts the attention of corporate leaders. It can even start with a forward-thinking CEO or CTO who champions the cause to drive the company forward </w:t>
      </w:r>
      <w:r>
        <w:lastRenderedPageBreak/>
        <w:t>and add value by deepening its commitment to open source. That kind of consensus and executive support will be essential to gain traction and move the project forward.</w:t>
      </w:r>
    </w:p>
    <w:p w14:paraId="52130E34" w14:textId="489A79DD" w:rsidR="0088585A" w:rsidRDefault="001F3C06" w:rsidP="0088585A">
      <w:r w:rsidRPr="001F3C06">
        <w:rPr>
          <w:rFonts w:hint="eastAsia"/>
        </w:rPr>
        <w:t>すべての企業にとって、</w:t>
      </w:r>
      <w:r w:rsidR="0036385A">
        <w:rPr>
          <w:rFonts w:hint="eastAsia"/>
        </w:rPr>
        <w:t>オープンソース　オフィス</w:t>
      </w:r>
      <w:ins w:id="320" w:author="工内 隆" w:date="2018-08-06T17:40:00Z">
        <w:r w:rsidR="001F1A95">
          <w:rPr>
            <w:rFonts w:hint="eastAsia"/>
          </w:rPr>
          <w:t>の設立</w:t>
        </w:r>
      </w:ins>
      <w:r w:rsidR="007C0945">
        <w:rPr>
          <w:rFonts w:hint="eastAsia"/>
        </w:rPr>
        <w:t>はオープンソースに関連した個々のデシジョンが</w:t>
      </w:r>
      <w:ins w:id="321" w:author="工内 隆" w:date="2018-08-06T17:40:00Z">
        <w:r w:rsidR="001F1A95">
          <w:rPr>
            <w:rFonts w:hint="eastAsia"/>
          </w:rPr>
          <w:t>始まる</w:t>
        </w:r>
      </w:ins>
      <w:del w:id="322" w:author="工内 隆" w:date="2018-08-06T17:40:00Z">
        <w:r w:rsidR="007C0945" w:rsidDel="001F1A95">
          <w:rPr>
            <w:rFonts w:hint="eastAsia"/>
          </w:rPr>
          <w:delText>なされる</w:delText>
        </w:r>
      </w:del>
      <w:r w:rsidR="007C0945">
        <w:rPr>
          <w:rFonts w:hint="eastAsia"/>
        </w:rPr>
        <w:t>ところです。</w:t>
      </w:r>
      <w:r w:rsidRPr="001F3C06">
        <w:rPr>
          <w:rFonts w:hint="eastAsia"/>
        </w:rPr>
        <w:t>この</w:t>
      </w:r>
      <w:r w:rsidR="00437E37">
        <w:rPr>
          <w:rFonts w:hint="eastAsia"/>
        </w:rPr>
        <w:t>デシジョンの</w:t>
      </w:r>
      <w:r w:rsidRPr="001F3C06">
        <w:rPr>
          <w:rFonts w:hint="eastAsia"/>
        </w:rPr>
        <w:t>プロセスは、トップマネジメント</w:t>
      </w:r>
      <w:r w:rsidR="007C0945">
        <w:rPr>
          <w:rFonts w:hint="eastAsia"/>
        </w:rPr>
        <w:t>が</w:t>
      </w:r>
      <w:ins w:id="323" w:author="工内 隆" w:date="2018-08-06T17:41:00Z">
        <w:r w:rsidR="001F1A95">
          <w:rPr>
            <w:rFonts w:hint="eastAsia"/>
          </w:rPr>
          <w:t>肩入れ</w:t>
        </w:r>
      </w:ins>
      <w:del w:id="324" w:author="工内 隆" w:date="2018-08-06T17:41:00Z">
        <w:r w:rsidR="007C0945" w:rsidDel="001F1A95">
          <w:rPr>
            <w:rFonts w:hint="eastAsia"/>
          </w:rPr>
          <w:delText>同意</w:delText>
        </w:r>
      </w:del>
      <w:r w:rsidR="007C0945">
        <w:rPr>
          <w:rFonts w:hint="eastAsia"/>
        </w:rPr>
        <w:t>したトップダウンなもの</w:t>
      </w:r>
      <w:ins w:id="325" w:author="工内 隆" w:date="2018-08-06T17:46:00Z">
        <w:r w:rsidR="0062228B">
          <w:rPr>
            <w:rFonts w:hint="eastAsia"/>
          </w:rPr>
          <w:t>や</w:t>
        </w:r>
      </w:ins>
      <w:del w:id="326" w:author="工内 隆" w:date="2018-08-06T17:46:00Z">
        <w:r w:rsidR="007C0945" w:rsidDel="0062228B">
          <w:rPr>
            <w:rFonts w:hint="eastAsia"/>
          </w:rPr>
          <w:delText>から</w:delText>
        </w:r>
      </w:del>
      <w:r w:rsidRPr="001F3C06">
        <w:rPr>
          <w:rFonts w:hint="eastAsia"/>
        </w:rPr>
        <w:t>、</w:t>
      </w:r>
      <w:ins w:id="327" w:author="工内 隆" w:date="2018-08-06T17:42:00Z">
        <w:r w:rsidR="001F1A95">
          <w:rPr>
            <w:rFonts w:hint="eastAsia"/>
          </w:rPr>
          <w:t>一部の</w:t>
        </w:r>
      </w:ins>
      <w:r w:rsidR="007C0945">
        <w:rPr>
          <w:rFonts w:hint="eastAsia"/>
        </w:rPr>
        <w:t>開発者</w:t>
      </w:r>
      <w:r w:rsidRPr="001F3C06">
        <w:rPr>
          <w:rFonts w:hint="eastAsia"/>
        </w:rPr>
        <w:t>が</w:t>
      </w:r>
      <w:del w:id="328" w:author="工内 隆" w:date="2018-08-06T17:43:00Z">
        <w:r w:rsidR="007C0945" w:rsidDel="001F1A95">
          <w:rPr>
            <w:rFonts w:hint="eastAsia"/>
          </w:rPr>
          <w:delText>自分の意思で</w:delText>
        </w:r>
      </w:del>
      <w:r w:rsidRPr="001F3C06">
        <w:rPr>
          <w:rFonts w:hint="eastAsia"/>
        </w:rPr>
        <w:t>オープンソースを使用していて、</w:t>
      </w:r>
      <w:ins w:id="329" w:author="工内 隆" w:date="2018-08-06T17:46:00Z">
        <w:r w:rsidR="0062228B">
          <w:rPr>
            <w:rFonts w:hint="eastAsia"/>
          </w:rPr>
          <w:t>その</w:t>
        </w:r>
      </w:ins>
      <w:del w:id="330" w:author="工内 隆" w:date="2018-08-06T17:46:00Z">
        <w:r w:rsidR="007C0945" w:rsidDel="0062228B">
          <w:rPr>
            <w:rFonts w:hint="eastAsia"/>
          </w:rPr>
          <w:delText>業務で使用す</w:delText>
        </w:r>
      </w:del>
      <w:del w:id="331" w:author="工内 隆" w:date="2018-08-06T17:47:00Z">
        <w:r w:rsidR="007C0945" w:rsidDel="0062228B">
          <w:rPr>
            <w:rFonts w:hint="eastAsia"/>
          </w:rPr>
          <w:delText>る</w:delText>
        </w:r>
      </w:del>
      <w:r w:rsidR="007C0945">
        <w:rPr>
          <w:rFonts w:hint="eastAsia"/>
        </w:rPr>
        <w:t>こと</w:t>
      </w:r>
      <w:r w:rsidR="0036385A">
        <w:rPr>
          <w:rFonts w:hint="eastAsia"/>
        </w:rPr>
        <w:t>が</w:t>
      </w:r>
      <w:ins w:id="332" w:author="工内 隆" w:date="2018-08-06T17:47:00Z">
        <w:r w:rsidR="0062228B">
          <w:rPr>
            <w:rFonts w:hint="eastAsia"/>
          </w:rPr>
          <w:t>公式に</w:t>
        </w:r>
      </w:ins>
      <w:r w:rsidR="007C0945">
        <w:rPr>
          <w:rFonts w:hint="eastAsia"/>
        </w:rPr>
        <w:t>承認されること</w:t>
      </w:r>
      <w:r w:rsidRPr="001F3C06">
        <w:rPr>
          <w:rFonts w:hint="eastAsia"/>
        </w:rPr>
        <w:t>を望むボトムアップ</w:t>
      </w:r>
      <w:r w:rsidR="007C0945">
        <w:rPr>
          <w:rFonts w:hint="eastAsia"/>
        </w:rPr>
        <w:t>のものなどから始まります。</w:t>
      </w:r>
      <w:r w:rsidRPr="001F3C06">
        <w:rPr>
          <w:rFonts w:hint="eastAsia"/>
        </w:rPr>
        <w:t xml:space="preserve"> </w:t>
      </w:r>
      <w:ins w:id="333" w:author="工内 隆" w:date="2018-08-06T17:48:00Z">
        <w:r w:rsidR="0062228B">
          <w:rPr>
            <w:rFonts w:hint="eastAsia"/>
          </w:rPr>
          <w:t>また</w:t>
        </w:r>
      </w:ins>
      <w:del w:id="334" w:author="工内 隆" w:date="2018-08-06T17:48:00Z">
        <w:r w:rsidRPr="001F3C06" w:rsidDel="0062228B">
          <w:rPr>
            <w:rFonts w:hint="eastAsia"/>
          </w:rPr>
          <w:delText>それは</w:delText>
        </w:r>
      </w:del>
      <w:r w:rsidRPr="001F3C06">
        <w:rPr>
          <w:rFonts w:hint="eastAsia"/>
        </w:rPr>
        <w:t>、法的な問題やセキュリティ</w:t>
      </w:r>
      <w:r w:rsidR="007C0945">
        <w:rPr>
          <w:rFonts w:hint="eastAsia"/>
        </w:rPr>
        <w:t>関連の</w:t>
      </w:r>
      <w:r w:rsidRPr="001F3C06">
        <w:rPr>
          <w:rFonts w:hint="eastAsia"/>
        </w:rPr>
        <w:t>指針を作成したいという</w:t>
      </w:r>
      <w:r w:rsidR="007C0945">
        <w:rPr>
          <w:rFonts w:hint="eastAsia"/>
        </w:rPr>
        <w:t>要望</w:t>
      </w:r>
      <w:r w:rsidR="0036385A">
        <w:rPr>
          <w:rFonts w:hint="eastAsia"/>
        </w:rPr>
        <w:t>から始まったり</w:t>
      </w:r>
      <w:r w:rsidRPr="001F3C06">
        <w:rPr>
          <w:rFonts w:hint="eastAsia"/>
        </w:rPr>
        <w:t>、企業のリーダー</w:t>
      </w:r>
      <w:ins w:id="335" w:author="工内 隆" w:date="2018-08-06T17:49:00Z">
        <w:r w:rsidR="0062228B">
          <w:rPr>
            <w:rFonts w:hint="eastAsia"/>
          </w:rPr>
          <w:t>の</w:t>
        </w:r>
      </w:ins>
      <w:del w:id="336" w:author="工内 隆" w:date="2018-08-06T17:49:00Z">
        <w:r w:rsidR="006B44AC" w:rsidDel="0062228B">
          <w:rPr>
            <w:rFonts w:hint="eastAsia"/>
          </w:rPr>
          <w:delText>に</w:delText>
        </w:r>
      </w:del>
      <w:r w:rsidRPr="001F3C06">
        <w:rPr>
          <w:rFonts w:hint="eastAsia"/>
        </w:rPr>
        <w:t>注目</w:t>
      </w:r>
      <w:r w:rsidR="00FB2FA4">
        <w:rPr>
          <w:rFonts w:hint="eastAsia"/>
        </w:rPr>
        <w:t>を集め</w:t>
      </w:r>
      <w:r w:rsidR="006B44AC">
        <w:rPr>
          <w:rFonts w:hint="eastAsia"/>
        </w:rPr>
        <w:t>、</w:t>
      </w:r>
      <w:r w:rsidR="00FB2FA4">
        <w:rPr>
          <w:rFonts w:hint="eastAsia"/>
        </w:rPr>
        <w:t>それ</w:t>
      </w:r>
      <w:ins w:id="337" w:author="工内 隆" w:date="2018-08-06T17:49:00Z">
        <w:r w:rsidR="0062228B">
          <w:rPr>
            <w:rFonts w:hint="eastAsia"/>
          </w:rPr>
          <w:t>熟成させること</w:t>
        </w:r>
      </w:ins>
      <w:r w:rsidR="00FB2FA4">
        <w:rPr>
          <w:rFonts w:hint="eastAsia"/>
        </w:rPr>
        <w:t>によって、</w:t>
      </w:r>
      <w:r w:rsidR="007C0945">
        <w:rPr>
          <w:rFonts w:hint="eastAsia"/>
        </w:rPr>
        <w:t>プロジェクト</w:t>
      </w:r>
      <w:r w:rsidR="00FB2FA4">
        <w:rPr>
          <w:rFonts w:hint="eastAsia"/>
        </w:rPr>
        <w:t>を</w:t>
      </w:r>
      <w:r w:rsidR="007C0945">
        <w:rPr>
          <w:rFonts w:hint="eastAsia"/>
        </w:rPr>
        <w:t>成長</w:t>
      </w:r>
      <w:r w:rsidR="006B44AC">
        <w:rPr>
          <w:rFonts w:hint="eastAsia"/>
        </w:rPr>
        <w:t>させる</w:t>
      </w:r>
      <w:r w:rsidR="00FB2FA4">
        <w:rPr>
          <w:rFonts w:hint="eastAsia"/>
        </w:rPr>
        <w:t>たい</w:t>
      </w:r>
      <w:r w:rsidR="006B44AC">
        <w:rPr>
          <w:rFonts w:hint="eastAsia"/>
        </w:rPr>
        <w:t>といった</w:t>
      </w:r>
      <w:r w:rsidRPr="001F3C06">
        <w:rPr>
          <w:rFonts w:hint="eastAsia"/>
        </w:rPr>
        <w:t>草の根</w:t>
      </w:r>
      <w:r w:rsidR="006B44AC">
        <w:rPr>
          <w:rFonts w:hint="eastAsia"/>
        </w:rPr>
        <w:t>活動のような</w:t>
      </w:r>
      <w:r w:rsidRPr="001F3C06">
        <w:rPr>
          <w:rFonts w:hint="eastAsia"/>
        </w:rPr>
        <w:t>取り組み</w:t>
      </w:r>
      <w:r w:rsidR="006B44AC">
        <w:rPr>
          <w:rFonts w:hint="eastAsia"/>
        </w:rPr>
        <w:t>から</w:t>
      </w:r>
      <w:r w:rsidR="0036385A">
        <w:rPr>
          <w:rFonts w:hint="eastAsia"/>
        </w:rPr>
        <w:t>始まったり</w:t>
      </w:r>
      <w:ins w:id="338" w:author="工内 隆" w:date="2018-08-06T17:49:00Z">
        <w:r w:rsidR="0062228B">
          <w:rPr>
            <w:rFonts w:hint="eastAsia"/>
          </w:rPr>
          <w:t>することもあり</w:t>
        </w:r>
      </w:ins>
      <w:del w:id="339" w:author="工内 隆" w:date="2018-08-06T17:49:00Z">
        <w:r w:rsidR="0036385A" w:rsidDel="0062228B">
          <w:rPr>
            <w:rFonts w:hint="eastAsia"/>
          </w:rPr>
          <w:delText>し</w:delText>
        </w:r>
      </w:del>
      <w:r w:rsidR="0036385A">
        <w:rPr>
          <w:rFonts w:hint="eastAsia"/>
        </w:rPr>
        <w:t>ます</w:t>
      </w:r>
      <w:r w:rsidRPr="001F3C06">
        <w:rPr>
          <w:rFonts w:hint="eastAsia"/>
        </w:rPr>
        <w:t>。オープンソース</w:t>
      </w:r>
      <w:ins w:id="340" w:author="工内 隆" w:date="2018-08-06T17:50:00Z">
        <w:r w:rsidR="0062228B">
          <w:rPr>
            <w:rFonts w:hint="eastAsia"/>
          </w:rPr>
          <w:t>に</w:t>
        </w:r>
      </w:ins>
      <w:r w:rsidR="0036385A">
        <w:rPr>
          <w:rFonts w:hint="eastAsia"/>
        </w:rPr>
        <w:t>対する</w:t>
      </w:r>
      <w:r w:rsidRPr="001F3C06">
        <w:rPr>
          <w:rFonts w:hint="eastAsia"/>
        </w:rPr>
        <w:t>コミットメントを深めることで、会社</w:t>
      </w:r>
      <w:r w:rsidR="006B44AC">
        <w:rPr>
          <w:rFonts w:hint="eastAsia"/>
        </w:rPr>
        <w:t>の</w:t>
      </w:r>
      <w:del w:id="341" w:author="工内 隆" w:date="2018-08-06T17:51:00Z">
        <w:r w:rsidR="006B44AC" w:rsidDel="0062228B">
          <w:rPr>
            <w:rFonts w:hint="eastAsia"/>
          </w:rPr>
          <w:delText>付加</w:delText>
        </w:r>
      </w:del>
      <w:r w:rsidR="006B44AC">
        <w:rPr>
          <w:rFonts w:hint="eastAsia"/>
        </w:rPr>
        <w:t>価値を増大させ、会社を発展させる</w:t>
      </w:r>
      <w:del w:id="342" w:author="工内 隆" w:date="2018-08-06T17:51:00Z">
        <w:r w:rsidR="00437E37" w:rsidDel="0062228B">
          <w:rPr>
            <w:rFonts w:hint="eastAsia"/>
          </w:rPr>
          <w:delText>こと</w:delText>
        </w:r>
        <w:r w:rsidRPr="001F3C06" w:rsidDel="0062228B">
          <w:rPr>
            <w:rFonts w:hint="eastAsia"/>
          </w:rPr>
          <w:delText>を推進し</w:delText>
        </w:r>
      </w:del>
      <w:r w:rsidR="006B44AC">
        <w:rPr>
          <w:rFonts w:hint="eastAsia"/>
        </w:rPr>
        <w:t>たいと考える、</w:t>
      </w:r>
      <w:r w:rsidR="006B44AC" w:rsidRPr="006B44AC">
        <w:rPr>
          <w:rFonts w:hint="eastAsia"/>
        </w:rPr>
        <w:t>先見の明のある</w:t>
      </w:r>
      <w:r w:rsidR="006B44AC" w:rsidRPr="006B44AC">
        <w:rPr>
          <w:rFonts w:hint="eastAsia"/>
        </w:rPr>
        <w:t>CEO</w:t>
      </w:r>
      <w:r w:rsidR="006B44AC" w:rsidRPr="006B44AC">
        <w:rPr>
          <w:rFonts w:hint="eastAsia"/>
        </w:rPr>
        <w:t>や</w:t>
      </w:r>
      <w:r w:rsidR="006B44AC" w:rsidRPr="006B44AC">
        <w:rPr>
          <w:rFonts w:hint="eastAsia"/>
        </w:rPr>
        <w:t>CTO</w:t>
      </w:r>
      <w:r w:rsidR="006B44AC">
        <w:rPr>
          <w:rFonts w:hint="eastAsia"/>
        </w:rPr>
        <w:t>と共に</w:t>
      </w:r>
      <w:r w:rsidR="0036385A">
        <w:rPr>
          <w:rFonts w:hint="eastAsia"/>
        </w:rPr>
        <w:t>スタート</w:t>
      </w:r>
      <w:ins w:id="343" w:author="工内 隆" w:date="2018-08-06T17:51:00Z">
        <w:r w:rsidR="0062228B">
          <w:rPr>
            <w:rFonts w:hint="eastAsia"/>
          </w:rPr>
          <w:t>す</w:t>
        </w:r>
      </w:ins>
      <w:ins w:id="344" w:author="工内 隆" w:date="2018-08-06T17:52:00Z">
        <w:r w:rsidR="0062228B">
          <w:rPr>
            <w:rFonts w:hint="eastAsia"/>
          </w:rPr>
          <w:t>ることさえもあり</w:t>
        </w:r>
      </w:ins>
      <w:del w:id="345" w:author="工内 隆" w:date="2018-08-06T17:52:00Z">
        <w:r w:rsidR="0036385A" w:rsidDel="0062228B">
          <w:rPr>
            <w:rFonts w:hint="eastAsia"/>
          </w:rPr>
          <w:delText>し</w:delText>
        </w:r>
      </w:del>
      <w:r w:rsidR="0036385A">
        <w:rPr>
          <w:rFonts w:hint="eastAsia"/>
        </w:rPr>
        <w:t>ます</w:t>
      </w:r>
      <w:r w:rsidR="00437E37">
        <w:rPr>
          <w:rFonts w:hint="eastAsia"/>
        </w:rPr>
        <w:t>。</w:t>
      </w:r>
      <w:r w:rsidR="0036385A">
        <w:rPr>
          <w:rFonts w:hint="eastAsia"/>
        </w:rPr>
        <w:t>こ</w:t>
      </w:r>
      <w:r w:rsidRPr="001F3C06">
        <w:rPr>
          <w:rFonts w:hint="eastAsia"/>
        </w:rPr>
        <w:t>のような</w:t>
      </w:r>
      <w:r w:rsidR="00437E37">
        <w:rPr>
          <w:rFonts w:hint="eastAsia"/>
        </w:rPr>
        <w:t>オープンソースに対する</w:t>
      </w:r>
      <w:r w:rsidRPr="001F3C06">
        <w:rPr>
          <w:rFonts w:hint="eastAsia"/>
        </w:rPr>
        <w:t>コンセンサスと</w:t>
      </w:r>
      <w:ins w:id="346" w:author="工内 隆" w:date="2018-08-06T17:53:00Z">
        <w:r w:rsidR="0062228B">
          <w:rPr>
            <w:rFonts w:hint="eastAsia"/>
          </w:rPr>
          <w:t>経営幹部の</w:t>
        </w:r>
      </w:ins>
      <w:del w:id="347" w:author="工内 隆" w:date="2018-08-06T17:53:00Z">
        <w:r w:rsidRPr="001F3C06" w:rsidDel="0062228B">
          <w:rPr>
            <w:rFonts w:hint="eastAsia"/>
          </w:rPr>
          <w:delText>エグゼクティブ</w:delText>
        </w:r>
      </w:del>
      <w:r w:rsidRPr="001F3C06">
        <w:rPr>
          <w:rFonts w:hint="eastAsia"/>
        </w:rPr>
        <w:t>サポートは、プロジェクトを</w:t>
      </w:r>
      <w:r w:rsidR="0036385A">
        <w:rPr>
          <w:rFonts w:hint="eastAsia"/>
        </w:rPr>
        <w:t>推進する</w:t>
      </w:r>
      <w:r w:rsidRPr="001F3C06">
        <w:rPr>
          <w:rFonts w:hint="eastAsia"/>
        </w:rPr>
        <w:t>ため</w:t>
      </w:r>
      <w:r w:rsidR="00437E37">
        <w:rPr>
          <w:rFonts w:hint="eastAsia"/>
        </w:rPr>
        <w:t>の牽引力として</w:t>
      </w:r>
      <w:r w:rsidRPr="001F3C06">
        <w:rPr>
          <w:rFonts w:hint="eastAsia"/>
        </w:rPr>
        <w:t>不可欠</w:t>
      </w:r>
      <w:r w:rsidR="00437E37">
        <w:rPr>
          <w:rFonts w:hint="eastAsia"/>
        </w:rPr>
        <w:t>なものです</w:t>
      </w:r>
      <w:r w:rsidRPr="001F3C06">
        <w:rPr>
          <w:rFonts w:hint="eastAsia"/>
        </w:rPr>
        <w:t>。</w:t>
      </w:r>
    </w:p>
    <w:p w14:paraId="4014BB8E" w14:textId="77777777" w:rsidR="001F3C06" w:rsidRDefault="001F3C06" w:rsidP="0088585A"/>
    <w:p w14:paraId="766C082E" w14:textId="77777777" w:rsidR="0088585A" w:rsidRDefault="0088585A" w:rsidP="0088585A">
      <w:r>
        <w:t>So where do you start your open source program office journey? Here are some critical steps to follow:</w:t>
      </w:r>
    </w:p>
    <w:p w14:paraId="2982C57F" w14:textId="77777777" w:rsidR="0088585A" w:rsidRDefault="00437E37" w:rsidP="0088585A">
      <w:r>
        <w:rPr>
          <w:rFonts w:hint="eastAsia"/>
        </w:rPr>
        <w:t>それでは、どのようにして</w:t>
      </w:r>
      <w:r w:rsidRPr="00437E37">
        <w:rPr>
          <w:rFonts w:hint="eastAsia"/>
        </w:rPr>
        <w:t>オープンソース</w:t>
      </w:r>
      <w:r>
        <w:rPr>
          <w:rFonts w:hint="eastAsia"/>
        </w:rPr>
        <w:t xml:space="preserve">　</w:t>
      </w:r>
      <w:r w:rsidRPr="00437E37">
        <w:rPr>
          <w:rFonts w:hint="eastAsia"/>
        </w:rPr>
        <w:t>プログラムオフィス</w:t>
      </w:r>
      <w:r>
        <w:rPr>
          <w:rFonts w:hint="eastAsia"/>
        </w:rPr>
        <w:t>を設立して行けば良いのでしょうか。</w:t>
      </w:r>
      <w:r w:rsidRPr="00437E37">
        <w:rPr>
          <w:rFonts w:hint="eastAsia"/>
        </w:rPr>
        <w:t>以下に</w:t>
      </w:r>
      <w:r>
        <w:rPr>
          <w:rFonts w:hint="eastAsia"/>
        </w:rPr>
        <w:t>その</w:t>
      </w:r>
      <w:r w:rsidRPr="00437E37">
        <w:rPr>
          <w:rFonts w:hint="eastAsia"/>
        </w:rPr>
        <w:t>重要なステップ</w:t>
      </w:r>
      <w:r>
        <w:rPr>
          <w:rFonts w:hint="eastAsia"/>
        </w:rPr>
        <w:t>を示します</w:t>
      </w:r>
      <w:r w:rsidRPr="00437E37">
        <w:rPr>
          <w:rFonts w:hint="eastAsia"/>
        </w:rPr>
        <w:t>。</w:t>
      </w:r>
    </w:p>
    <w:p w14:paraId="18DF6B7C" w14:textId="77777777" w:rsidR="00437E37" w:rsidRDefault="00437E37" w:rsidP="0088585A"/>
    <w:p w14:paraId="4E2B3F6D" w14:textId="77777777" w:rsidR="0088585A" w:rsidRDefault="0088585A" w:rsidP="0088585A">
      <w:r>
        <w:t>1. Find a leader</w:t>
      </w:r>
    </w:p>
    <w:p w14:paraId="6C2D0818" w14:textId="28CA5767" w:rsidR="0088585A" w:rsidRDefault="00437E37" w:rsidP="0088585A">
      <w:r>
        <w:rPr>
          <w:rFonts w:hint="eastAsia"/>
        </w:rPr>
        <w:t>1</w:t>
      </w:r>
      <w:r>
        <w:rPr>
          <w:rFonts w:hint="eastAsia"/>
        </w:rPr>
        <w:t>．リーダー</w:t>
      </w:r>
      <w:ins w:id="348" w:author="工内 隆" w:date="2018-08-06T17:53:00Z">
        <w:r w:rsidR="0062228B">
          <w:rPr>
            <w:rFonts w:hint="eastAsia"/>
          </w:rPr>
          <w:t>を見つける</w:t>
        </w:r>
      </w:ins>
      <w:del w:id="349" w:author="工内 隆" w:date="2018-08-06T17:53:00Z">
        <w:r w:rsidR="004B08B6" w:rsidDel="0062228B">
          <w:rPr>
            <w:rFonts w:hint="eastAsia"/>
          </w:rPr>
          <w:delText>のアサイン</w:delText>
        </w:r>
      </w:del>
    </w:p>
    <w:p w14:paraId="169C7636" w14:textId="77777777" w:rsidR="00437E37" w:rsidRDefault="00437E37" w:rsidP="0088585A"/>
    <w:p w14:paraId="0B6FA1E7" w14:textId="77777777" w:rsidR="0088585A" w:rsidRDefault="0088585A" w:rsidP="0088585A">
      <w:r>
        <w:t xml:space="preserve">Regardless of how your planning starts, it’s important to find the right leader to help develop and then run the fledgling program office inside a company. The top candidate will have a detailed understanding about how open source works, along with some technical chops from working as a developer, contributor, or committer on existing open source projects. They should have a broad understanding of your company’s business along with the business acumen and management skills to help inform strategy and plan across business units.  And they also need to be sociable so they can convey enthusiasm, knowledge, and information to others and help them understand how the open source initiative is going to transform, change, and improve things for the company. The head of the program office needs to be able to talk with </w:t>
      </w:r>
      <w:r>
        <w:lastRenderedPageBreak/>
        <w:t>people about the deep technology, but they don’t have to know the ins and outs of every technology at play because there are just too many to master.</w:t>
      </w:r>
    </w:p>
    <w:p w14:paraId="54A2DBCE" w14:textId="29022AAA" w:rsidR="0088585A" w:rsidRDefault="00FB2FA4" w:rsidP="0088585A">
      <w:r>
        <w:rPr>
          <w:rFonts w:hint="eastAsia"/>
        </w:rPr>
        <w:t>どのように</w:t>
      </w:r>
      <w:r w:rsidR="00437E37" w:rsidRPr="00437E37">
        <w:rPr>
          <w:rFonts w:hint="eastAsia"/>
        </w:rPr>
        <w:t>計画</w:t>
      </w:r>
      <w:r>
        <w:rPr>
          <w:rFonts w:hint="eastAsia"/>
        </w:rPr>
        <w:t>を進める</w:t>
      </w:r>
      <w:r w:rsidR="00940D6C">
        <w:rPr>
          <w:rFonts w:hint="eastAsia"/>
        </w:rPr>
        <w:t>にしても</w:t>
      </w:r>
      <w:r w:rsidR="00437E37" w:rsidRPr="00437E37">
        <w:rPr>
          <w:rFonts w:hint="eastAsia"/>
        </w:rPr>
        <w:t>、会社内で</w:t>
      </w:r>
      <w:r w:rsidR="00940D6C">
        <w:rPr>
          <w:rFonts w:hint="eastAsia"/>
        </w:rPr>
        <w:t>新しく</w:t>
      </w:r>
      <w:r w:rsidR="00437E37" w:rsidRPr="00437E37">
        <w:rPr>
          <w:rFonts w:hint="eastAsia"/>
        </w:rPr>
        <w:t>プログラムオフィスを</w:t>
      </w:r>
      <w:r w:rsidR="00940D6C">
        <w:rPr>
          <w:rFonts w:hint="eastAsia"/>
        </w:rPr>
        <w:t>設立</w:t>
      </w:r>
      <w:r w:rsidR="00437E37" w:rsidRPr="00437E37">
        <w:rPr>
          <w:rFonts w:hint="eastAsia"/>
        </w:rPr>
        <w:t>して</w:t>
      </w:r>
      <w:r w:rsidR="00940D6C">
        <w:rPr>
          <w:rFonts w:hint="eastAsia"/>
        </w:rPr>
        <w:t>、運営していくことに</w:t>
      </w:r>
      <w:r w:rsidR="00437E37" w:rsidRPr="00437E37">
        <w:rPr>
          <w:rFonts w:hint="eastAsia"/>
        </w:rPr>
        <w:t>適したリーダーを見つけることが</w:t>
      </w:r>
      <w:r w:rsidR="00940D6C">
        <w:rPr>
          <w:rFonts w:hint="eastAsia"/>
        </w:rPr>
        <w:t>まずは</w:t>
      </w:r>
      <w:r w:rsidR="00437E37" w:rsidRPr="00437E37">
        <w:rPr>
          <w:rFonts w:hint="eastAsia"/>
        </w:rPr>
        <w:t>重要</w:t>
      </w:r>
      <w:r w:rsidR="00940D6C">
        <w:rPr>
          <w:rFonts w:hint="eastAsia"/>
        </w:rPr>
        <w:t>になります</w:t>
      </w:r>
      <w:r w:rsidR="00437E37" w:rsidRPr="00437E37">
        <w:rPr>
          <w:rFonts w:hint="eastAsia"/>
        </w:rPr>
        <w:t>。</w:t>
      </w:r>
      <w:r w:rsidR="00437E37" w:rsidRPr="00437E37">
        <w:rPr>
          <w:rFonts w:hint="eastAsia"/>
        </w:rPr>
        <w:t xml:space="preserve"> </w:t>
      </w:r>
      <w:r w:rsidR="00940D6C">
        <w:rPr>
          <w:rFonts w:hint="eastAsia"/>
        </w:rPr>
        <w:t>まず</w:t>
      </w:r>
      <w:r w:rsidR="00437E37" w:rsidRPr="00437E37">
        <w:rPr>
          <w:rFonts w:hint="eastAsia"/>
        </w:rPr>
        <w:t>候補者</w:t>
      </w:r>
      <w:r w:rsidR="00940D6C">
        <w:rPr>
          <w:rFonts w:hint="eastAsia"/>
        </w:rPr>
        <w:t>として相応しい人は</w:t>
      </w:r>
      <w:r w:rsidR="00437E37" w:rsidRPr="00437E37">
        <w:rPr>
          <w:rFonts w:hint="eastAsia"/>
        </w:rPr>
        <w:t>、オープンソース</w:t>
      </w:r>
      <w:r w:rsidR="0077243D">
        <w:rPr>
          <w:rFonts w:hint="eastAsia"/>
        </w:rPr>
        <w:t>はどのようにして機能しているのか</w:t>
      </w:r>
      <w:r w:rsidR="004B08B6">
        <w:rPr>
          <w:rFonts w:hint="eastAsia"/>
        </w:rPr>
        <w:t>など</w:t>
      </w:r>
      <w:r w:rsidR="0077243D">
        <w:rPr>
          <w:rFonts w:hint="eastAsia"/>
        </w:rPr>
        <w:t>、</w:t>
      </w:r>
      <w:r w:rsidR="004B08B6">
        <w:rPr>
          <w:rFonts w:hint="eastAsia"/>
        </w:rPr>
        <w:t>オープンソースについて詳しく理解し</w:t>
      </w:r>
      <w:r w:rsidR="0077243D">
        <w:rPr>
          <w:rFonts w:hint="eastAsia"/>
        </w:rPr>
        <w:t>ていて</w:t>
      </w:r>
      <w:r w:rsidR="00437E37" w:rsidRPr="00437E37">
        <w:rPr>
          <w:rFonts w:hint="eastAsia"/>
        </w:rPr>
        <w:t>、</w:t>
      </w:r>
      <w:r w:rsidR="004B08B6">
        <w:rPr>
          <w:rFonts w:hint="eastAsia"/>
        </w:rPr>
        <w:t>かつ</w:t>
      </w:r>
      <w:ins w:id="350" w:author="工内 隆" w:date="2018-08-06T17:55:00Z">
        <w:r w:rsidR="00D16671">
          <w:rPr>
            <w:rFonts w:hint="eastAsia"/>
          </w:rPr>
          <w:t>、</w:t>
        </w:r>
      </w:ins>
      <w:r w:rsidR="0077243D">
        <w:rPr>
          <w:rFonts w:hint="eastAsia"/>
        </w:rPr>
        <w:t>いくつかの</w:t>
      </w:r>
      <w:r w:rsidR="00437E37" w:rsidRPr="00437E37">
        <w:rPr>
          <w:rFonts w:hint="eastAsia"/>
        </w:rPr>
        <w:t>オープンソース</w:t>
      </w:r>
      <w:r w:rsidR="00437E37">
        <w:rPr>
          <w:rFonts w:hint="eastAsia"/>
        </w:rPr>
        <w:t xml:space="preserve">　</w:t>
      </w:r>
      <w:r w:rsidR="00437E37" w:rsidRPr="00437E37">
        <w:rPr>
          <w:rFonts w:hint="eastAsia"/>
        </w:rPr>
        <w:t>プロジェクトの開発者、コントリビュータ</w:t>
      </w:r>
      <w:r w:rsidR="008820DA">
        <w:rPr>
          <w:rFonts w:hint="eastAsia"/>
        </w:rPr>
        <w:t>ー</w:t>
      </w:r>
      <w:r w:rsidR="00437E37" w:rsidRPr="00437E37">
        <w:rPr>
          <w:rFonts w:hint="eastAsia"/>
        </w:rPr>
        <w:t>、コミッタとして</w:t>
      </w:r>
      <w:r w:rsidR="0077243D">
        <w:rPr>
          <w:rFonts w:hint="eastAsia"/>
        </w:rPr>
        <w:t>活躍し、その分野</w:t>
      </w:r>
      <w:r w:rsidR="004B08B6">
        <w:rPr>
          <w:rFonts w:hint="eastAsia"/>
        </w:rPr>
        <w:t>で</w:t>
      </w:r>
      <w:ins w:id="351" w:author="工内 隆" w:date="2018-08-06T17:55:00Z">
        <w:r w:rsidR="00D16671">
          <w:rPr>
            <w:rFonts w:hint="eastAsia"/>
          </w:rPr>
          <w:t>ある程度の</w:t>
        </w:r>
      </w:ins>
      <w:del w:id="352" w:author="工内 隆" w:date="2018-08-06T17:55:00Z">
        <w:r w:rsidR="0077243D" w:rsidDel="00D16671">
          <w:rPr>
            <w:rFonts w:hint="eastAsia"/>
          </w:rPr>
          <w:delText>高い</w:delText>
        </w:r>
      </w:del>
      <w:r w:rsidR="00437E37" w:rsidRPr="00437E37">
        <w:rPr>
          <w:rFonts w:hint="eastAsia"/>
        </w:rPr>
        <w:t>技術的な</w:t>
      </w:r>
      <w:r w:rsidR="0077243D">
        <w:rPr>
          <w:rFonts w:hint="eastAsia"/>
        </w:rPr>
        <w:t>スキルを</w:t>
      </w:r>
      <w:r w:rsidR="004B08B6">
        <w:rPr>
          <w:rFonts w:hint="eastAsia"/>
        </w:rPr>
        <w:t>持っている</w:t>
      </w:r>
      <w:r w:rsidR="0077243D">
        <w:rPr>
          <w:rFonts w:hint="eastAsia"/>
        </w:rPr>
        <w:t>人です</w:t>
      </w:r>
      <w:r w:rsidR="00437E37" w:rsidRPr="00437E37">
        <w:rPr>
          <w:rFonts w:hint="eastAsia"/>
        </w:rPr>
        <w:t>。</w:t>
      </w:r>
      <w:r w:rsidR="00437E37" w:rsidRPr="00437E37">
        <w:rPr>
          <w:rFonts w:hint="eastAsia"/>
        </w:rPr>
        <w:t xml:space="preserve"> </w:t>
      </w:r>
      <w:r w:rsidR="0077243D">
        <w:rPr>
          <w:rFonts w:hint="eastAsia"/>
        </w:rPr>
        <w:t>またリーダーは</w:t>
      </w:r>
      <w:r w:rsidR="00437E37" w:rsidRPr="00437E37">
        <w:rPr>
          <w:rFonts w:hint="eastAsia"/>
        </w:rPr>
        <w:t>ビジネスユニット</w:t>
      </w:r>
      <w:ins w:id="353" w:author="工内 隆" w:date="2018-08-06T17:56:00Z">
        <w:r w:rsidR="00D16671">
          <w:rPr>
            <w:rFonts w:hint="eastAsia"/>
          </w:rPr>
          <w:t>に</w:t>
        </w:r>
      </w:ins>
      <w:ins w:id="354" w:author="工内 隆" w:date="2018-08-06T17:57:00Z">
        <w:r w:rsidR="00D16671">
          <w:rPr>
            <w:rFonts w:hint="eastAsia"/>
          </w:rPr>
          <w:t>跨った</w:t>
        </w:r>
      </w:ins>
      <w:del w:id="355" w:author="工内 隆" w:date="2018-08-06T17:57:00Z">
        <w:r w:rsidR="00437E37" w:rsidRPr="00437E37" w:rsidDel="00D16671">
          <w:rPr>
            <w:rFonts w:hint="eastAsia"/>
          </w:rPr>
          <w:delText>の</w:delText>
        </w:r>
      </w:del>
      <w:r w:rsidR="00437E37" w:rsidRPr="00437E37">
        <w:rPr>
          <w:rFonts w:hint="eastAsia"/>
        </w:rPr>
        <w:t>戦略や計画を</w:t>
      </w:r>
      <w:ins w:id="356" w:author="工内 隆" w:date="2018-08-06T17:57:00Z">
        <w:r w:rsidR="00D16671">
          <w:rPr>
            <w:rFonts w:hint="eastAsia"/>
          </w:rPr>
          <w:t>発信す</w:t>
        </w:r>
      </w:ins>
      <w:del w:id="357" w:author="工内 隆" w:date="2018-08-06T17:57:00Z">
        <w:r w:rsidR="00437E37" w:rsidRPr="00437E37" w:rsidDel="00D16671">
          <w:rPr>
            <w:rFonts w:hint="eastAsia"/>
          </w:rPr>
          <w:delText>立て</w:delText>
        </w:r>
      </w:del>
      <w:r w:rsidR="00437E37" w:rsidRPr="00437E37">
        <w:rPr>
          <w:rFonts w:hint="eastAsia"/>
        </w:rPr>
        <w:t>るために</w:t>
      </w:r>
      <w:r w:rsidR="0077243D">
        <w:rPr>
          <w:rFonts w:hint="eastAsia"/>
        </w:rPr>
        <w:t>必要な</w:t>
      </w:r>
      <w:ins w:id="358" w:author="工内 隆" w:date="2018-08-06T17:58:00Z">
        <w:r w:rsidR="00D16671">
          <w:rPr>
            <w:rFonts w:hint="eastAsia"/>
          </w:rPr>
          <w:t>ビジネスの</w:t>
        </w:r>
      </w:ins>
      <w:r w:rsidR="0077243D">
        <w:rPr>
          <w:rFonts w:hint="eastAsia"/>
        </w:rPr>
        <w:t>見識</w:t>
      </w:r>
      <w:ins w:id="359" w:author="工内 隆" w:date="2018-08-06T17:58:00Z">
        <w:r w:rsidR="00D16671">
          <w:rPr>
            <w:rFonts w:hint="eastAsia"/>
          </w:rPr>
          <w:t>と</w:t>
        </w:r>
      </w:ins>
      <w:del w:id="360" w:author="工内 隆" w:date="2018-08-06T17:58:00Z">
        <w:r w:rsidR="0077243D" w:rsidDel="00D16671">
          <w:rPr>
            <w:rFonts w:hint="eastAsia"/>
          </w:rPr>
          <w:delText>、</w:delText>
        </w:r>
      </w:del>
      <w:r w:rsidR="00437E37" w:rsidRPr="00437E37">
        <w:rPr>
          <w:rFonts w:hint="eastAsia"/>
        </w:rPr>
        <w:t>管理スキル</w:t>
      </w:r>
      <w:r w:rsidR="00D00B28">
        <w:rPr>
          <w:rFonts w:hint="eastAsia"/>
        </w:rPr>
        <w:t>を備えて</w:t>
      </w:r>
      <w:ins w:id="361" w:author="工内 隆" w:date="2018-08-06T17:58:00Z">
        <w:r w:rsidR="00D16671">
          <w:rPr>
            <w:rFonts w:hint="eastAsia"/>
          </w:rPr>
          <w:t>いて</w:t>
        </w:r>
      </w:ins>
      <w:r w:rsidR="00D00B28">
        <w:rPr>
          <w:rFonts w:hint="eastAsia"/>
        </w:rPr>
        <w:t>、</w:t>
      </w:r>
      <w:r w:rsidR="00437E37" w:rsidRPr="00437E37">
        <w:rPr>
          <w:rFonts w:hint="eastAsia"/>
        </w:rPr>
        <w:t>企業のビジネスを幅広く理解</w:t>
      </w:r>
      <w:r w:rsidR="0077243D">
        <w:rPr>
          <w:rFonts w:hint="eastAsia"/>
        </w:rPr>
        <w:t>している</w:t>
      </w:r>
      <w:r w:rsidR="00437E37" w:rsidRPr="00437E37">
        <w:rPr>
          <w:rFonts w:hint="eastAsia"/>
        </w:rPr>
        <w:t>必要があります。</w:t>
      </w:r>
      <w:r w:rsidR="00437E37" w:rsidRPr="00437E37">
        <w:rPr>
          <w:rFonts w:hint="eastAsia"/>
        </w:rPr>
        <w:t xml:space="preserve"> </w:t>
      </w:r>
      <w:r w:rsidR="00F85E1B">
        <w:rPr>
          <w:rFonts w:hint="eastAsia"/>
        </w:rPr>
        <w:t>リーダー</w:t>
      </w:r>
      <w:r w:rsidR="00437E37" w:rsidRPr="00437E37">
        <w:rPr>
          <w:rFonts w:hint="eastAsia"/>
        </w:rPr>
        <w:t>は、</w:t>
      </w:r>
      <w:ins w:id="362" w:author="工内 隆" w:date="2018-08-06T18:04:00Z">
        <w:r w:rsidR="00D16671" w:rsidRPr="00F85E1B">
          <w:rPr>
            <w:rFonts w:hint="eastAsia"/>
          </w:rPr>
          <w:t>熱意、知識、情報を他の人に伝え</w:t>
        </w:r>
      </w:ins>
      <w:ins w:id="363" w:author="工内 隆" w:date="2018-08-06T18:06:00Z">
        <w:r w:rsidR="004B4E8A">
          <w:rPr>
            <w:rFonts w:hint="eastAsia"/>
          </w:rPr>
          <w:t>、</w:t>
        </w:r>
      </w:ins>
      <w:ins w:id="364" w:author="工内 隆" w:date="2018-08-06T18:05:00Z">
        <w:r w:rsidR="004B4E8A">
          <w:rPr>
            <w:rFonts w:hint="eastAsia"/>
          </w:rPr>
          <w:t>また、</w:t>
        </w:r>
      </w:ins>
      <w:ins w:id="365" w:author="工内 隆" w:date="2018-08-06T18:04:00Z">
        <w:r w:rsidR="00D16671">
          <w:rPr>
            <w:rFonts w:hint="eastAsia"/>
          </w:rPr>
          <w:t>、</w:t>
        </w:r>
      </w:ins>
      <w:r w:rsidR="00437E37" w:rsidRPr="00437E37">
        <w:rPr>
          <w:rFonts w:hint="eastAsia"/>
        </w:rPr>
        <w:t>オープンソースのイニシア</w:t>
      </w:r>
      <w:r w:rsidR="00437E37">
        <w:rPr>
          <w:rFonts w:hint="eastAsia"/>
        </w:rPr>
        <w:t>ティ</w:t>
      </w:r>
      <w:r w:rsidR="00437E37" w:rsidRPr="00437E37">
        <w:rPr>
          <w:rFonts w:hint="eastAsia"/>
        </w:rPr>
        <w:t>ブが</w:t>
      </w:r>
      <w:r w:rsidR="00D00B28">
        <w:rPr>
          <w:rFonts w:hint="eastAsia"/>
        </w:rPr>
        <w:t>、いかに</w:t>
      </w:r>
      <w:r w:rsidR="00437E37" w:rsidRPr="00437E37">
        <w:rPr>
          <w:rFonts w:hint="eastAsia"/>
        </w:rPr>
        <w:t>会社</w:t>
      </w:r>
      <w:ins w:id="366" w:author="工内 隆" w:date="2018-08-06T17:59:00Z">
        <w:r w:rsidR="00D16671">
          <w:rPr>
            <w:rFonts w:hint="eastAsia"/>
          </w:rPr>
          <w:t>の利益のために物事</w:t>
        </w:r>
      </w:ins>
      <w:r w:rsidR="00437E37" w:rsidRPr="00437E37">
        <w:rPr>
          <w:rFonts w:hint="eastAsia"/>
        </w:rPr>
        <w:t>を変革し、</w:t>
      </w:r>
      <w:r w:rsidR="00D00B28">
        <w:rPr>
          <w:rFonts w:hint="eastAsia"/>
        </w:rPr>
        <w:t>改革していくか</w:t>
      </w:r>
      <w:r w:rsidR="00F85E1B">
        <w:rPr>
          <w:rFonts w:hint="eastAsia"/>
        </w:rPr>
        <w:t>を</w:t>
      </w:r>
      <w:del w:id="367" w:author="工内 隆" w:date="2018-08-06T18:05:00Z">
        <w:r w:rsidR="00D00B28" w:rsidDel="00D16671">
          <w:rPr>
            <w:rFonts w:hint="eastAsia"/>
          </w:rPr>
          <w:delText>、</w:delText>
        </w:r>
      </w:del>
      <w:r w:rsidR="00F85E1B">
        <w:rPr>
          <w:rFonts w:hint="eastAsia"/>
        </w:rPr>
        <w:t>他の人が</w:t>
      </w:r>
      <w:r w:rsidR="00437E37" w:rsidRPr="00437E37">
        <w:rPr>
          <w:rFonts w:hint="eastAsia"/>
        </w:rPr>
        <w:t>理解</w:t>
      </w:r>
      <w:r w:rsidR="00F85E1B">
        <w:rPr>
          <w:rFonts w:hint="eastAsia"/>
        </w:rPr>
        <w:t>できるように</w:t>
      </w:r>
      <w:ins w:id="368" w:author="工内 隆" w:date="2018-08-06T18:07:00Z">
        <w:r w:rsidR="004B4E8A">
          <w:rPr>
            <w:rFonts w:hint="eastAsia"/>
          </w:rPr>
          <w:t>する</w:t>
        </w:r>
      </w:ins>
      <w:del w:id="369" w:author="工内 隆" w:date="2018-08-06T18:07:00Z">
        <w:r w:rsidR="00F85E1B" w:rsidDel="004B4E8A">
          <w:rPr>
            <w:rFonts w:hint="eastAsia"/>
          </w:rPr>
          <w:delText>なる</w:delText>
        </w:r>
      </w:del>
      <w:r w:rsidR="00F85E1B">
        <w:rPr>
          <w:rFonts w:hint="eastAsia"/>
        </w:rPr>
        <w:t>ため</w:t>
      </w:r>
      <w:ins w:id="370" w:author="工内 隆" w:date="2018-08-06T18:07:00Z">
        <w:r w:rsidR="004B4E8A">
          <w:rPr>
            <w:rFonts w:hint="eastAsia"/>
          </w:rPr>
          <w:t>の</w:t>
        </w:r>
      </w:ins>
      <w:del w:id="371" w:author="工内 隆" w:date="2018-08-06T18:07:00Z">
        <w:r w:rsidR="00F85E1B" w:rsidDel="004B4E8A">
          <w:rPr>
            <w:rFonts w:hint="eastAsia"/>
          </w:rPr>
          <w:delText>に</w:delText>
        </w:r>
      </w:del>
      <w:del w:id="372" w:author="工内 隆" w:date="2018-08-06T18:08:00Z">
        <w:r w:rsidR="00437E37" w:rsidRPr="00437E37" w:rsidDel="004B4E8A">
          <w:rPr>
            <w:rFonts w:hint="eastAsia"/>
          </w:rPr>
          <w:delText>、</w:delText>
        </w:r>
      </w:del>
      <w:del w:id="373" w:author="工内 隆" w:date="2018-08-06T18:04:00Z">
        <w:r w:rsidR="00F85E1B" w:rsidRPr="00F85E1B" w:rsidDel="00D16671">
          <w:rPr>
            <w:rFonts w:hint="eastAsia"/>
          </w:rPr>
          <w:delText>熱意、知識、情報を他の人に伝え</w:delText>
        </w:r>
      </w:del>
      <w:del w:id="374" w:author="工内 隆" w:date="2018-08-06T18:08:00Z">
        <w:r w:rsidR="00F85E1B" w:rsidDel="004B4E8A">
          <w:rPr>
            <w:rFonts w:hint="eastAsia"/>
          </w:rPr>
          <w:delText>ることができる</w:delText>
        </w:r>
      </w:del>
      <w:r w:rsidR="00D00B28">
        <w:rPr>
          <w:rFonts w:hint="eastAsia"/>
        </w:rPr>
        <w:t>コミュニケーション能力を持っている</w:t>
      </w:r>
      <w:r w:rsidR="00437E37" w:rsidRPr="00437E37">
        <w:rPr>
          <w:rFonts w:hint="eastAsia"/>
        </w:rPr>
        <w:t>必要があります。</w:t>
      </w:r>
      <w:r w:rsidR="00437E37" w:rsidRPr="00437E37">
        <w:rPr>
          <w:rFonts w:hint="eastAsia"/>
        </w:rPr>
        <w:t xml:space="preserve"> </w:t>
      </w:r>
      <w:r w:rsidR="00437E37" w:rsidRPr="00437E37">
        <w:rPr>
          <w:rFonts w:hint="eastAsia"/>
        </w:rPr>
        <w:t>プログラムオフィスの</w:t>
      </w:r>
      <w:ins w:id="375" w:author="工内 隆" w:date="2018-08-06T18:08:00Z">
        <w:r w:rsidR="004B4E8A">
          <w:rPr>
            <w:rFonts w:hint="eastAsia"/>
          </w:rPr>
          <w:t>長</w:t>
        </w:r>
      </w:ins>
      <w:del w:id="376" w:author="工内 隆" w:date="2018-08-06T18:08:00Z">
        <w:r w:rsidR="00D00B28" w:rsidDel="004B4E8A">
          <w:rPr>
            <w:rFonts w:hint="eastAsia"/>
          </w:rPr>
          <w:delText>リーダー</w:delText>
        </w:r>
      </w:del>
      <w:r w:rsidR="00437E37" w:rsidRPr="00437E37">
        <w:rPr>
          <w:rFonts w:hint="eastAsia"/>
        </w:rPr>
        <w:t>は、</w:t>
      </w:r>
      <w:r w:rsidR="00D00B28">
        <w:rPr>
          <w:rFonts w:hint="eastAsia"/>
        </w:rPr>
        <w:t>高度な</w:t>
      </w:r>
      <w:r w:rsidR="00F85E1B">
        <w:rPr>
          <w:rFonts w:hint="eastAsia"/>
        </w:rPr>
        <w:t>テクノロジー</w:t>
      </w:r>
      <w:r w:rsidR="00D00B28">
        <w:rPr>
          <w:rFonts w:hint="eastAsia"/>
        </w:rPr>
        <w:t>関連</w:t>
      </w:r>
      <w:r w:rsidR="00F85E1B">
        <w:rPr>
          <w:rFonts w:hint="eastAsia"/>
        </w:rPr>
        <w:t>の話題</w:t>
      </w:r>
      <w:r w:rsidR="00437E37" w:rsidRPr="00437E37">
        <w:rPr>
          <w:rFonts w:hint="eastAsia"/>
        </w:rPr>
        <w:t>について</w:t>
      </w:r>
      <w:r w:rsidR="00D00B28">
        <w:rPr>
          <w:rFonts w:hint="eastAsia"/>
        </w:rPr>
        <w:t>も</w:t>
      </w:r>
      <w:r w:rsidR="00437E37" w:rsidRPr="00437E37">
        <w:rPr>
          <w:rFonts w:hint="eastAsia"/>
        </w:rPr>
        <w:t>人々と</w:t>
      </w:r>
      <w:r w:rsidR="00F85E1B">
        <w:rPr>
          <w:rFonts w:hint="eastAsia"/>
        </w:rPr>
        <w:t>議論</w:t>
      </w:r>
      <w:r w:rsidR="00437E37" w:rsidRPr="00437E37">
        <w:rPr>
          <w:rFonts w:hint="eastAsia"/>
        </w:rPr>
        <w:t>できる必要がありますが、</w:t>
      </w:r>
      <w:r w:rsidR="003C44F7">
        <w:rPr>
          <w:rFonts w:hint="eastAsia"/>
        </w:rPr>
        <w:t>オープンソースでは、</w:t>
      </w:r>
      <w:r w:rsidR="00437E37" w:rsidRPr="00437E37">
        <w:rPr>
          <w:rFonts w:hint="eastAsia"/>
        </w:rPr>
        <w:t>マスターするにはあまりにも多くのものがあるため、</w:t>
      </w:r>
      <w:r w:rsidR="00F85E1B">
        <w:rPr>
          <w:rFonts w:hint="eastAsia"/>
        </w:rPr>
        <w:t>すべての</w:t>
      </w:r>
      <w:r w:rsidR="00437E37" w:rsidRPr="00437E37">
        <w:rPr>
          <w:rFonts w:hint="eastAsia"/>
        </w:rPr>
        <w:t>テクノロジー</w:t>
      </w:r>
      <w:r w:rsidR="00F85E1B">
        <w:rPr>
          <w:rFonts w:hint="eastAsia"/>
        </w:rPr>
        <w:t>について</w:t>
      </w:r>
      <w:r w:rsidR="00D00B28">
        <w:rPr>
          <w:rFonts w:hint="eastAsia"/>
        </w:rPr>
        <w:t>詳細</w:t>
      </w:r>
      <w:r w:rsidR="00437E37" w:rsidRPr="00437E37">
        <w:rPr>
          <w:rFonts w:hint="eastAsia"/>
        </w:rPr>
        <w:t>を知る必要はありません。</w:t>
      </w:r>
    </w:p>
    <w:p w14:paraId="06D75338" w14:textId="77777777" w:rsidR="00437E37" w:rsidRDefault="00437E37" w:rsidP="0088585A"/>
    <w:p w14:paraId="0DA0359B" w14:textId="77777777" w:rsidR="0088585A" w:rsidRDefault="0088585A" w:rsidP="0088585A">
      <w:r>
        <w:t>In the spirit of open source collaboration, a plethora of online resources exists to help find the best candidates, including detailed sample job description postings for open source program managers and other leaders from a variety of companies that established such roles, including Capital One, Box, VMware, Microsoft, Twitter and Yahoo.</w:t>
      </w:r>
    </w:p>
    <w:p w14:paraId="56353FDE" w14:textId="21CBFB1C" w:rsidR="0088585A" w:rsidRDefault="00171652" w:rsidP="0088585A">
      <w:r w:rsidRPr="00171652">
        <w:rPr>
          <w:rFonts w:hint="eastAsia"/>
        </w:rPr>
        <w:t>オープンソースのコラボレーションの精神</w:t>
      </w:r>
      <w:ins w:id="377" w:author="工内 隆" w:date="2018-08-06T18:08:00Z">
        <w:r w:rsidR="004B4E8A">
          <w:rPr>
            <w:rFonts w:hint="eastAsia"/>
          </w:rPr>
          <w:t>の</w:t>
        </w:r>
      </w:ins>
      <w:r w:rsidR="00F85E1B">
        <w:rPr>
          <w:rFonts w:hint="eastAsia"/>
        </w:rPr>
        <w:t>もと</w:t>
      </w:r>
      <w:r w:rsidRPr="00171652">
        <w:rPr>
          <w:rFonts w:hint="eastAsia"/>
        </w:rPr>
        <w:t>、</w:t>
      </w:r>
      <w:r>
        <w:rPr>
          <w:rFonts w:hint="eastAsia"/>
        </w:rPr>
        <w:t>ベストな</w:t>
      </w:r>
      <w:r w:rsidRPr="00171652">
        <w:rPr>
          <w:rFonts w:hint="eastAsia"/>
        </w:rPr>
        <w:t>候補者を見つける</w:t>
      </w:r>
      <w:r>
        <w:rPr>
          <w:rFonts w:hint="eastAsia"/>
        </w:rPr>
        <w:t>ことを支援してくれる</w:t>
      </w:r>
      <w:r w:rsidRPr="00171652">
        <w:rPr>
          <w:rFonts w:hint="eastAsia"/>
        </w:rPr>
        <w:t>豊富なオンラインリソースが</w:t>
      </w:r>
      <w:ins w:id="378" w:author="工内 隆" w:date="2018-08-07T08:59:00Z">
        <w:r w:rsidR="00D3573D">
          <w:rPr>
            <w:rFonts w:hint="eastAsia"/>
          </w:rPr>
          <w:t>公開され</w:t>
        </w:r>
      </w:ins>
      <w:del w:id="379" w:author="工内 隆" w:date="2018-08-07T08:59:00Z">
        <w:r w:rsidR="00F85E1B" w:rsidDel="00D3573D">
          <w:rPr>
            <w:rFonts w:hint="eastAsia"/>
          </w:rPr>
          <w:delText>オープンに</w:delText>
        </w:r>
        <w:r w:rsidRPr="00171652" w:rsidDel="00D3573D">
          <w:rPr>
            <w:rFonts w:hint="eastAsia"/>
          </w:rPr>
          <w:delText>存在し</w:delText>
        </w:r>
      </w:del>
      <w:r w:rsidR="00F85E1B">
        <w:rPr>
          <w:rFonts w:hint="eastAsia"/>
        </w:rPr>
        <w:t>ています</w:t>
      </w:r>
      <w:r w:rsidRPr="00171652">
        <w:rPr>
          <w:rFonts w:hint="eastAsia"/>
        </w:rPr>
        <w:t>。オープンソースのプログラムマネージャーや</w:t>
      </w:r>
      <w:r>
        <w:rPr>
          <w:rFonts w:hint="eastAsia"/>
        </w:rPr>
        <w:t>、</w:t>
      </w:r>
      <w:r w:rsidR="00F64F5C">
        <w:rPr>
          <w:rFonts w:hint="eastAsia"/>
        </w:rPr>
        <w:t>既にオープンソース　オフィス</w:t>
      </w:r>
      <w:r w:rsidR="00075198">
        <w:rPr>
          <w:rFonts w:hint="eastAsia"/>
        </w:rPr>
        <w:t>の</w:t>
      </w:r>
      <w:r w:rsidRPr="00171652">
        <w:rPr>
          <w:rFonts w:hint="eastAsia"/>
        </w:rPr>
        <w:t>ような</w:t>
      </w:r>
      <w:del w:id="380" w:author="工内 隆" w:date="2018-08-07T09:00:00Z">
        <w:r w:rsidR="00F64F5C" w:rsidDel="00D3573D">
          <w:rPr>
            <w:rFonts w:hint="eastAsia"/>
          </w:rPr>
          <w:delText>、</w:delText>
        </w:r>
      </w:del>
      <w:r w:rsidR="00F64F5C">
        <w:rPr>
          <w:rFonts w:hint="eastAsia"/>
        </w:rPr>
        <w:t>組織</w:t>
      </w:r>
      <w:r w:rsidRPr="00171652">
        <w:rPr>
          <w:rFonts w:hint="eastAsia"/>
        </w:rPr>
        <w:t>を確立し</w:t>
      </w:r>
      <w:r w:rsidR="00F64F5C">
        <w:rPr>
          <w:rFonts w:hint="eastAsia"/>
        </w:rPr>
        <w:t>ている</w:t>
      </w:r>
      <w:r w:rsidRPr="00171652">
        <w:rPr>
          <w:rFonts w:hint="eastAsia"/>
        </w:rPr>
        <w:t>さまざまな企業</w:t>
      </w:r>
      <w:r w:rsidR="00F64F5C">
        <w:rPr>
          <w:rFonts w:hint="eastAsia"/>
        </w:rPr>
        <w:t>が</w:t>
      </w:r>
      <w:r w:rsidR="00F64F5C" w:rsidRPr="00F64F5C">
        <w:rPr>
          <w:rFonts w:hint="eastAsia"/>
        </w:rPr>
        <w:t>オープンソースのプログラムマネージャーや</w:t>
      </w:r>
      <w:r w:rsidR="00F64F5C">
        <w:rPr>
          <w:rFonts w:hint="eastAsia"/>
        </w:rPr>
        <w:t>その他</w:t>
      </w:r>
      <w:r w:rsidRPr="00171652">
        <w:rPr>
          <w:rFonts w:hint="eastAsia"/>
        </w:rPr>
        <w:t>のリーダーのための詳細な</w:t>
      </w:r>
      <w:r w:rsidR="00F85E1B">
        <w:rPr>
          <w:rFonts w:hint="eastAsia"/>
        </w:rPr>
        <w:t>、</w:t>
      </w:r>
      <w:r w:rsidR="00F85E1B" w:rsidRPr="00F85E1B">
        <w:rPr>
          <w:rFonts w:hint="eastAsia"/>
        </w:rPr>
        <w:t>ジョブ</w:t>
      </w:r>
      <w:r w:rsidR="00F85E1B">
        <w:rPr>
          <w:rFonts w:hint="eastAsia"/>
        </w:rPr>
        <w:t>・</w:t>
      </w:r>
      <w:r w:rsidR="00F85E1B" w:rsidRPr="00F85E1B">
        <w:rPr>
          <w:rFonts w:hint="eastAsia"/>
        </w:rPr>
        <w:t>ディスクリプション</w:t>
      </w:r>
      <w:r w:rsidR="00F85E1B">
        <w:rPr>
          <w:rFonts w:hint="eastAsia"/>
        </w:rPr>
        <w:t>、</w:t>
      </w:r>
      <w:r w:rsidRPr="00171652">
        <w:rPr>
          <w:rFonts w:hint="eastAsia"/>
        </w:rPr>
        <w:t>職務内容の</w:t>
      </w:r>
      <w:r>
        <w:rPr>
          <w:rFonts w:hint="eastAsia"/>
        </w:rPr>
        <w:t>例</w:t>
      </w:r>
      <w:r w:rsidR="00DB0677">
        <w:rPr>
          <w:rFonts w:hint="eastAsia"/>
        </w:rPr>
        <w:t>（</w:t>
      </w:r>
      <w:hyperlink r:id="rId16" w:history="1">
        <w:r w:rsidR="00DB0677" w:rsidRPr="00DB0677">
          <w:rPr>
            <w:rStyle w:val="a9"/>
          </w:rPr>
          <w:t>detailed sample job description postings</w:t>
        </w:r>
      </w:hyperlink>
      <w:r w:rsidR="00DB0677">
        <w:rPr>
          <w:rFonts w:hint="eastAsia"/>
        </w:rPr>
        <w:t>）</w:t>
      </w:r>
      <w:r w:rsidR="00217C54">
        <w:rPr>
          <w:rFonts w:hint="eastAsia"/>
        </w:rPr>
        <w:t>を</w:t>
      </w:r>
      <w:r w:rsidR="00F64F5C">
        <w:rPr>
          <w:rFonts w:hint="eastAsia"/>
        </w:rPr>
        <w:t>オンライン</w:t>
      </w:r>
      <w:r w:rsidR="00217C54">
        <w:rPr>
          <w:rFonts w:hint="eastAsia"/>
        </w:rPr>
        <w:t>上で公開</w:t>
      </w:r>
      <w:r w:rsidR="00F64F5C">
        <w:rPr>
          <w:rFonts w:hint="eastAsia"/>
        </w:rPr>
        <w:t>しています。</w:t>
      </w:r>
      <w:r w:rsidRPr="00171652">
        <w:rPr>
          <w:rFonts w:hint="eastAsia"/>
        </w:rPr>
        <w:t xml:space="preserve"> VMware</w:t>
      </w:r>
      <w:r w:rsidR="00217C54">
        <w:rPr>
          <w:rFonts w:hint="eastAsia"/>
        </w:rPr>
        <w:t>社</w:t>
      </w:r>
      <w:r w:rsidRPr="00171652">
        <w:rPr>
          <w:rFonts w:hint="eastAsia"/>
        </w:rPr>
        <w:t>、</w:t>
      </w:r>
      <w:r w:rsidRPr="00171652">
        <w:rPr>
          <w:rFonts w:hint="eastAsia"/>
        </w:rPr>
        <w:t>Microsoft</w:t>
      </w:r>
      <w:r w:rsidR="00217C54">
        <w:rPr>
          <w:rFonts w:hint="eastAsia"/>
        </w:rPr>
        <w:t>社</w:t>
      </w:r>
      <w:r w:rsidRPr="00171652">
        <w:rPr>
          <w:rFonts w:hint="eastAsia"/>
        </w:rPr>
        <w:t>、</w:t>
      </w:r>
      <w:r w:rsidRPr="00171652">
        <w:rPr>
          <w:rFonts w:hint="eastAsia"/>
        </w:rPr>
        <w:t>Twitter</w:t>
      </w:r>
      <w:r w:rsidR="00217C54">
        <w:rPr>
          <w:rFonts w:hint="eastAsia"/>
        </w:rPr>
        <w:t>社</w:t>
      </w:r>
      <w:r w:rsidRPr="00171652">
        <w:rPr>
          <w:rFonts w:hint="eastAsia"/>
        </w:rPr>
        <w:t>、</w:t>
      </w:r>
      <w:r w:rsidRPr="00171652">
        <w:rPr>
          <w:rFonts w:hint="eastAsia"/>
        </w:rPr>
        <w:t>Yahoo</w:t>
      </w:r>
      <w:r w:rsidR="00217C54">
        <w:rPr>
          <w:rFonts w:hint="eastAsia"/>
        </w:rPr>
        <w:t>社</w:t>
      </w:r>
      <w:r w:rsidRPr="00171652">
        <w:rPr>
          <w:rFonts w:hint="eastAsia"/>
        </w:rPr>
        <w:t>など</w:t>
      </w:r>
      <w:del w:id="381" w:author="工内 隆" w:date="2018-08-06T18:09:00Z">
        <w:r w:rsidR="00217C54" w:rsidDel="004B4E8A">
          <w:rPr>
            <w:rFonts w:hint="eastAsia"/>
          </w:rPr>
          <w:delText>がそう</w:delText>
        </w:r>
      </w:del>
      <w:r w:rsidR="00F64F5C">
        <w:rPr>
          <w:rFonts w:hint="eastAsia"/>
        </w:rPr>
        <w:t>です</w:t>
      </w:r>
      <w:r w:rsidRPr="00171652">
        <w:rPr>
          <w:rFonts w:hint="eastAsia"/>
        </w:rPr>
        <w:t>。</w:t>
      </w:r>
    </w:p>
    <w:p w14:paraId="53E00934" w14:textId="77777777" w:rsidR="00171652" w:rsidRDefault="00171652" w:rsidP="0088585A"/>
    <w:p w14:paraId="54CDFCC3" w14:textId="77777777" w:rsidR="0088585A" w:rsidRDefault="0088585A" w:rsidP="0088585A">
      <w:r>
        <w:t>2. Define your operations.</w:t>
      </w:r>
    </w:p>
    <w:p w14:paraId="7D669BC1" w14:textId="77777777" w:rsidR="0088585A" w:rsidRDefault="00CA63A1" w:rsidP="0088585A">
      <w:r>
        <w:rPr>
          <w:rFonts w:hint="eastAsia"/>
        </w:rPr>
        <w:t>オペレーション</w:t>
      </w:r>
      <w:r w:rsidR="00F64F5C">
        <w:rPr>
          <w:rFonts w:hint="eastAsia"/>
        </w:rPr>
        <w:t>の定義</w:t>
      </w:r>
    </w:p>
    <w:p w14:paraId="64722FED" w14:textId="77777777" w:rsidR="00F64F5C" w:rsidRDefault="00F64F5C" w:rsidP="0088585A"/>
    <w:p w14:paraId="0BA577D5" w14:textId="77777777" w:rsidR="0088585A" w:rsidRDefault="0088585A" w:rsidP="0088585A">
      <w:r>
        <w:t xml:space="preserve">The budget, staffing, and technology tools and systems needed by a </w:t>
      </w:r>
      <w:r>
        <w:lastRenderedPageBreak/>
        <w:t>new program office are also key issues to resolve in establishing its operations. Some companies begin with a part-time manager, but learn they will only get so far with that approach. Making the position someone’s full-time job is a solid step to get the program off the ground, along with a small support staff to keep it nimble.</w:t>
      </w:r>
    </w:p>
    <w:p w14:paraId="65F2ECF6" w14:textId="786BEF4C" w:rsidR="0088585A" w:rsidRDefault="00F64F5C" w:rsidP="0088585A">
      <w:r w:rsidRPr="00F64F5C">
        <w:rPr>
          <w:rFonts w:hint="eastAsia"/>
        </w:rPr>
        <w:t>新しいプログラムオフィスによって必要とされる予算、人員、ツールおよびシステムもまた、</w:t>
      </w:r>
      <w:r>
        <w:rPr>
          <w:rFonts w:hint="eastAsia"/>
        </w:rPr>
        <w:t>オペレーション</w:t>
      </w:r>
      <w:r w:rsidRPr="00F64F5C">
        <w:rPr>
          <w:rFonts w:hint="eastAsia"/>
        </w:rPr>
        <w:t>を確立</w:t>
      </w:r>
      <w:r w:rsidR="00075198">
        <w:rPr>
          <w:rFonts w:hint="eastAsia"/>
        </w:rPr>
        <w:t>する</w:t>
      </w:r>
      <w:r>
        <w:rPr>
          <w:rFonts w:hint="eastAsia"/>
        </w:rPr>
        <w:t>ために</w:t>
      </w:r>
      <w:r w:rsidRPr="00F64F5C">
        <w:rPr>
          <w:rFonts w:hint="eastAsia"/>
        </w:rPr>
        <w:t>解決すべき重要な課題です。</w:t>
      </w:r>
      <w:r w:rsidRPr="00F64F5C">
        <w:rPr>
          <w:rFonts w:hint="eastAsia"/>
        </w:rPr>
        <w:t xml:space="preserve"> </w:t>
      </w:r>
      <w:r w:rsidRPr="00F64F5C">
        <w:rPr>
          <w:rFonts w:hint="eastAsia"/>
        </w:rPr>
        <w:t>一部の企業は</w:t>
      </w:r>
      <w:ins w:id="382" w:author="工内 隆" w:date="2018-08-07T09:04:00Z">
        <w:r w:rsidR="00D3573D">
          <w:rPr>
            <w:rFonts w:hint="eastAsia"/>
          </w:rPr>
          <w:t>非常勤</w:t>
        </w:r>
      </w:ins>
      <w:del w:id="383" w:author="工内 隆" w:date="2018-08-07T09:04:00Z">
        <w:r w:rsidRPr="00F64F5C" w:rsidDel="00D3573D">
          <w:rPr>
            <w:rFonts w:hint="eastAsia"/>
          </w:rPr>
          <w:delText>パート</w:delText>
        </w:r>
        <w:r w:rsidDel="00D3573D">
          <w:rPr>
            <w:rFonts w:hint="eastAsia"/>
          </w:rPr>
          <w:delText xml:space="preserve">タイム　</w:delText>
        </w:r>
      </w:del>
      <w:r w:rsidRPr="00F64F5C">
        <w:rPr>
          <w:rFonts w:hint="eastAsia"/>
        </w:rPr>
        <w:t>マネージャー</w:t>
      </w:r>
      <w:del w:id="384" w:author="工内 隆" w:date="2018-08-07T09:04:00Z">
        <w:r w:rsidDel="00D3573D">
          <w:rPr>
            <w:rFonts w:hint="eastAsia"/>
          </w:rPr>
          <w:delText>採用</w:delText>
        </w:r>
      </w:del>
      <w:r w:rsidRPr="00F64F5C">
        <w:rPr>
          <w:rFonts w:hint="eastAsia"/>
        </w:rPr>
        <w:t>から始</w:t>
      </w:r>
      <w:r>
        <w:rPr>
          <w:rFonts w:hint="eastAsia"/>
        </w:rPr>
        <w:t>めます</w:t>
      </w:r>
      <w:r w:rsidRPr="00F64F5C">
        <w:rPr>
          <w:rFonts w:hint="eastAsia"/>
        </w:rPr>
        <w:t>が、そのアプローチ</w:t>
      </w:r>
      <w:r w:rsidR="00075198">
        <w:rPr>
          <w:rFonts w:hint="eastAsia"/>
        </w:rPr>
        <w:t>で</w:t>
      </w:r>
      <w:r w:rsidRPr="00F64F5C">
        <w:rPr>
          <w:rFonts w:hint="eastAsia"/>
        </w:rPr>
        <w:t>は</w:t>
      </w:r>
      <w:r>
        <w:rPr>
          <w:rFonts w:hint="eastAsia"/>
        </w:rPr>
        <w:t>不十分</w:t>
      </w:r>
      <w:r w:rsidR="00075198">
        <w:rPr>
          <w:rFonts w:hint="eastAsia"/>
        </w:rPr>
        <w:t>なことを</w:t>
      </w:r>
      <w:r w:rsidR="00217C54">
        <w:rPr>
          <w:rFonts w:hint="eastAsia"/>
        </w:rPr>
        <w:t>やがて</w:t>
      </w:r>
      <w:r w:rsidR="00075198">
        <w:rPr>
          <w:rFonts w:hint="eastAsia"/>
        </w:rPr>
        <w:t>理解するでしょう</w:t>
      </w:r>
      <w:r w:rsidRPr="00F64F5C">
        <w:rPr>
          <w:rFonts w:hint="eastAsia"/>
        </w:rPr>
        <w:t>。</w:t>
      </w:r>
      <w:r w:rsidR="00CA63A1" w:rsidRPr="00CA63A1">
        <w:rPr>
          <w:rFonts w:hint="eastAsia"/>
        </w:rPr>
        <w:t>作業を迅速に進めるための支援スタッフ</w:t>
      </w:r>
      <w:r w:rsidR="00CA63A1">
        <w:rPr>
          <w:rFonts w:hint="eastAsia"/>
        </w:rPr>
        <w:t>と</w:t>
      </w:r>
      <w:ins w:id="385" w:author="工内 隆" w:date="2018-08-07T09:05:00Z">
        <w:r w:rsidR="00D3573D">
          <w:rPr>
            <w:rFonts w:hint="eastAsia"/>
          </w:rPr>
          <w:t>併せ</w:t>
        </w:r>
      </w:ins>
      <w:r w:rsidR="00CA63A1">
        <w:rPr>
          <w:rFonts w:hint="eastAsia"/>
        </w:rPr>
        <w:t>、</w:t>
      </w:r>
      <w:ins w:id="386" w:author="工内 隆" w:date="2018-08-07T09:06:00Z">
        <w:r w:rsidR="00D3573D">
          <w:rPr>
            <w:rFonts w:hint="eastAsia"/>
          </w:rPr>
          <w:t>常勤</w:t>
        </w:r>
      </w:ins>
      <w:del w:id="387" w:author="工内 隆" w:date="2018-08-07T09:06:00Z">
        <w:r w:rsidRPr="00F64F5C" w:rsidDel="00D3573D">
          <w:rPr>
            <w:rFonts w:hint="eastAsia"/>
          </w:rPr>
          <w:delText>フルタイム</w:delText>
        </w:r>
        <w:r w:rsidDel="00D3573D">
          <w:rPr>
            <w:rFonts w:hint="eastAsia"/>
          </w:rPr>
          <w:delText xml:space="preserve">　ジョブのポジション</w:delText>
        </w:r>
      </w:del>
      <w:r w:rsidR="00217C54">
        <w:rPr>
          <w:rFonts w:hint="eastAsia"/>
        </w:rPr>
        <w:t>の</w:t>
      </w:r>
      <w:r w:rsidR="00CA63A1">
        <w:rPr>
          <w:rFonts w:hint="eastAsia"/>
        </w:rPr>
        <w:t>マネージャーを</w:t>
      </w:r>
      <w:r>
        <w:rPr>
          <w:rFonts w:hint="eastAsia"/>
        </w:rPr>
        <w:t>採用する</w:t>
      </w:r>
      <w:r w:rsidRPr="00F64F5C">
        <w:rPr>
          <w:rFonts w:hint="eastAsia"/>
        </w:rPr>
        <w:t>ことは、</w:t>
      </w:r>
      <w:r>
        <w:rPr>
          <w:rFonts w:hint="eastAsia"/>
        </w:rPr>
        <w:t>この</w:t>
      </w:r>
      <w:r w:rsidRPr="00F64F5C">
        <w:rPr>
          <w:rFonts w:hint="eastAsia"/>
        </w:rPr>
        <w:t>プログラムを</w:t>
      </w:r>
      <w:r w:rsidR="00217C54">
        <w:rPr>
          <w:rFonts w:hint="eastAsia"/>
        </w:rPr>
        <w:t>確実にスタート</w:t>
      </w:r>
      <w:r>
        <w:rPr>
          <w:rFonts w:hint="eastAsia"/>
        </w:rPr>
        <w:t>させる</w:t>
      </w:r>
      <w:r w:rsidRPr="00F64F5C">
        <w:rPr>
          <w:rFonts w:hint="eastAsia"/>
        </w:rPr>
        <w:t>ための</w:t>
      </w:r>
      <w:r w:rsidR="00CA63A1">
        <w:rPr>
          <w:rFonts w:hint="eastAsia"/>
        </w:rPr>
        <w:t>第</w:t>
      </w:r>
      <w:r w:rsidRPr="00F64F5C">
        <w:rPr>
          <w:rFonts w:hint="eastAsia"/>
        </w:rPr>
        <w:t>一歩</w:t>
      </w:r>
      <w:r w:rsidR="00CA63A1">
        <w:rPr>
          <w:rFonts w:hint="eastAsia"/>
        </w:rPr>
        <w:t>になります</w:t>
      </w:r>
      <w:r w:rsidRPr="00F64F5C">
        <w:rPr>
          <w:rFonts w:hint="eastAsia"/>
        </w:rPr>
        <w:t>。</w:t>
      </w:r>
    </w:p>
    <w:p w14:paraId="33797741" w14:textId="77777777" w:rsidR="00F64F5C" w:rsidRDefault="00F64F5C" w:rsidP="0088585A"/>
    <w:p w14:paraId="55E0C2F1" w14:textId="77777777" w:rsidR="0088585A" w:rsidRDefault="0088585A" w:rsidP="0088585A">
      <w:r>
        <w:t>If a program office is too large, there’s a danger it can become too centralized. You want to keep developers and open source communities within the company in the process as much as possible. Outsized offices allow others to defer issues to the program office rather than resolving them on their own.</w:t>
      </w:r>
    </w:p>
    <w:p w14:paraId="2AA37896" w14:textId="0BD6C201" w:rsidR="0088585A" w:rsidRDefault="00075198" w:rsidP="0088585A">
      <w:r w:rsidRPr="00075198">
        <w:rPr>
          <w:rFonts w:hint="eastAsia"/>
        </w:rPr>
        <w:t>プログラムオフィスが</w:t>
      </w:r>
      <w:r>
        <w:rPr>
          <w:rFonts w:hint="eastAsia"/>
        </w:rPr>
        <w:t>あまりに大きな組織になると</w:t>
      </w:r>
      <w:r w:rsidRPr="00075198">
        <w:rPr>
          <w:rFonts w:hint="eastAsia"/>
        </w:rPr>
        <w:t>、</w:t>
      </w:r>
      <w:r w:rsidR="00217C54">
        <w:rPr>
          <w:rFonts w:hint="eastAsia"/>
        </w:rPr>
        <w:t>そこに</w:t>
      </w:r>
      <w:r>
        <w:rPr>
          <w:rFonts w:hint="eastAsia"/>
        </w:rPr>
        <w:t>集中化</w:t>
      </w:r>
      <w:r w:rsidR="00217C54">
        <w:rPr>
          <w:rFonts w:hint="eastAsia"/>
        </w:rPr>
        <w:t>され過ぎる</w:t>
      </w:r>
      <w:r w:rsidRPr="00075198">
        <w:rPr>
          <w:rFonts w:hint="eastAsia"/>
        </w:rPr>
        <w:t>危険性があります。</w:t>
      </w:r>
      <w:ins w:id="388" w:author="工内 隆" w:date="2018-08-07T09:08:00Z">
        <w:r w:rsidR="00D3573D">
          <w:rPr>
            <w:rFonts w:hint="eastAsia"/>
          </w:rPr>
          <w:t>そのような組織</w:t>
        </w:r>
      </w:ins>
      <w:del w:id="389" w:author="工内 隆" w:date="2018-08-07T09:08:00Z">
        <w:r w:rsidR="00217C54" w:rsidDel="00D3573D">
          <w:rPr>
            <w:rFonts w:hint="eastAsia"/>
          </w:rPr>
          <w:delText>企業</w:delText>
        </w:r>
      </w:del>
      <w:r w:rsidR="00217C54">
        <w:rPr>
          <w:rFonts w:hint="eastAsia"/>
        </w:rPr>
        <w:t>は、</w:t>
      </w:r>
      <w:r w:rsidRPr="00075198">
        <w:rPr>
          <w:rFonts w:hint="eastAsia"/>
        </w:rPr>
        <w:t>会社内</w:t>
      </w:r>
      <w:ins w:id="390" w:author="工内 隆" w:date="2018-08-07T09:08:00Z">
        <w:r w:rsidR="00456A1B">
          <w:rPr>
            <w:rFonts w:hint="eastAsia"/>
          </w:rPr>
          <w:t>の</w:t>
        </w:r>
      </w:ins>
      <w:del w:id="391" w:author="工内 隆" w:date="2018-08-07T09:08:00Z">
        <w:r w:rsidR="00DE15AC" w:rsidDel="00456A1B">
          <w:rPr>
            <w:rFonts w:hint="eastAsia"/>
          </w:rPr>
          <w:delText>に</w:delText>
        </w:r>
        <w:r w:rsidR="00217C54" w:rsidDel="00456A1B">
          <w:rPr>
            <w:rFonts w:hint="eastAsia"/>
          </w:rPr>
          <w:delText>広く、</w:delText>
        </w:r>
      </w:del>
      <w:r w:rsidRPr="00075198">
        <w:rPr>
          <w:rFonts w:hint="eastAsia"/>
        </w:rPr>
        <w:t>開発者</w:t>
      </w:r>
      <w:r w:rsidR="00217C54">
        <w:rPr>
          <w:rFonts w:hint="eastAsia"/>
        </w:rPr>
        <w:t>や</w:t>
      </w:r>
      <w:r w:rsidRPr="00075198">
        <w:rPr>
          <w:rFonts w:hint="eastAsia"/>
        </w:rPr>
        <w:t>オープンソース　コミュニティ</w:t>
      </w:r>
      <w:r w:rsidR="00217C54">
        <w:rPr>
          <w:rFonts w:hint="eastAsia"/>
        </w:rPr>
        <w:t>を</w:t>
      </w:r>
      <w:r w:rsidRPr="00075198">
        <w:rPr>
          <w:rFonts w:hint="eastAsia"/>
        </w:rPr>
        <w:t>できるだけ多く</w:t>
      </w:r>
      <w:r w:rsidR="00DE15AC">
        <w:rPr>
          <w:rFonts w:hint="eastAsia"/>
        </w:rPr>
        <w:t>、</w:t>
      </w:r>
      <w:ins w:id="392" w:author="工内 隆" w:date="2018-08-07T09:09:00Z">
        <w:r w:rsidR="00456A1B">
          <w:rPr>
            <w:rFonts w:hint="eastAsia"/>
          </w:rPr>
          <w:t>プログラムオフィスのプロセスに関わらせ</w:t>
        </w:r>
      </w:ins>
      <w:del w:id="393" w:author="工内 隆" w:date="2018-08-07T09:09:00Z">
        <w:r w:rsidRPr="00075198" w:rsidDel="00456A1B">
          <w:rPr>
            <w:rFonts w:hint="eastAsia"/>
          </w:rPr>
          <w:delText>維持し</w:delText>
        </w:r>
      </w:del>
      <w:r w:rsidRPr="00075198">
        <w:rPr>
          <w:rFonts w:hint="eastAsia"/>
        </w:rPr>
        <w:t>たいと考え</w:t>
      </w:r>
      <w:r w:rsidR="00DE15AC">
        <w:rPr>
          <w:rFonts w:hint="eastAsia"/>
        </w:rPr>
        <w:t>るはずです。</w:t>
      </w:r>
      <w:r w:rsidRPr="00075198">
        <w:rPr>
          <w:rFonts w:hint="eastAsia"/>
        </w:rPr>
        <w:t xml:space="preserve"> </w:t>
      </w:r>
      <w:ins w:id="394" w:author="工内 隆" w:date="2018-08-07T09:10:00Z">
        <w:r w:rsidR="00456A1B">
          <w:rPr>
            <w:rFonts w:hint="eastAsia"/>
          </w:rPr>
          <w:t>また、</w:t>
        </w:r>
      </w:ins>
      <w:r w:rsidR="00DE15AC">
        <w:rPr>
          <w:rFonts w:hint="eastAsia"/>
        </w:rPr>
        <w:t>大きすぎるプログラム</w:t>
      </w:r>
      <w:r w:rsidRPr="00075198">
        <w:rPr>
          <w:rFonts w:hint="eastAsia"/>
        </w:rPr>
        <w:t>オフィス</w:t>
      </w:r>
      <w:r w:rsidR="00DE15AC">
        <w:rPr>
          <w:rFonts w:hint="eastAsia"/>
        </w:rPr>
        <w:t>があると</w:t>
      </w:r>
      <w:r w:rsidRPr="00075198">
        <w:rPr>
          <w:rFonts w:hint="eastAsia"/>
        </w:rPr>
        <w:t>、</w:t>
      </w:r>
      <w:r w:rsidR="00DE15AC">
        <w:rPr>
          <w:rFonts w:hint="eastAsia"/>
        </w:rPr>
        <w:t>オフィス外の人は問題を自身で解決するのではなく、プログラムオフィスに問題解決をまかせるようになります。</w:t>
      </w:r>
    </w:p>
    <w:p w14:paraId="5C55CE95" w14:textId="77777777" w:rsidR="00075198" w:rsidRDefault="00075198" w:rsidP="0088585A"/>
    <w:p w14:paraId="62E31DE4" w14:textId="77777777" w:rsidR="0088585A" w:rsidRDefault="0088585A" w:rsidP="0088585A">
      <w:r>
        <w:t>An example of a well-defined open source program office is one that drives needed policy, processes and tools, while also operating with a mantra of eliminating friction where it is found, using tools to automate what can be streamlined, and delegating tasks which need to be accomplished. We’ll cover more specifics on how to set policies and processes in the sections below.</w:t>
      </w:r>
    </w:p>
    <w:p w14:paraId="3DFEA605" w14:textId="7D6A0AD3" w:rsidR="0088585A" w:rsidRDefault="001E40E7" w:rsidP="0088585A">
      <w:r>
        <w:rPr>
          <w:rFonts w:hint="eastAsia"/>
        </w:rPr>
        <w:t>例えば、職務を</w:t>
      </w:r>
      <w:r w:rsidR="00DE15AC" w:rsidRPr="00DE15AC">
        <w:rPr>
          <w:rFonts w:hint="eastAsia"/>
        </w:rPr>
        <w:t>明確に</w:t>
      </w:r>
      <w:ins w:id="395" w:author="工内 隆" w:date="2018-08-07T09:12:00Z">
        <w:r w:rsidR="00456A1B">
          <w:rPr>
            <w:rFonts w:hint="eastAsia"/>
          </w:rPr>
          <w:t>定義</w:t>
        </w:r>
      </w:ins>
      <w:del w:id="396" w:author="工内 隆" w:date="2018-08-07T09:12:00Z">
        <w:r w:rsidDel="00456A1B">
          <w:rPr>
            <w:rFonts w:hint="eastAsia"/>
          </w:rPr>
          <w:delText>認識</w:delText>
        </w:r>
      </w:del>
      <w:r>
        <w:rPr>
          <w:rFonts w:hint="eastAsia"/>
        </w:rPr>
        <w:t>し</w:t>
      </w:r>
      <w:ins w:id="397" w:author="工内 隆" w:date="2018-08-07T09:12:00Z">
        <w:r w:rsidR="00456A1B">
          <w:rPr>
            <w:rFonts w:hint="eastAsia"/>
          </w:rPr>
          <w:t>た</w:t>
        </w:r>
      </w:ins>
      <w:del w:id="398" w:author="工内 隆" w:date="2018-08-07T09:12:00Z">
        <w:r w:rsidDel="00456A1B">
          <w:rPr>
            <w:rFonts w:hint="eastAsia"/>
          </w:rPr>
          <w:delText>て</w:delText>
        </w:r>
      </w:del>
      <w:del w:id="399" w:author="工内 隆" w:date="2018-08-07T09:13:00Z">
        <w:r w:rsidDel="00456A1B">
          <w:rPr>
            <w:rFonts w:hint="eastAsia"/>
          </w:rPr>
          <w:delText>いる</w:delText>
        </w:r>
      </w:del>
      <w:r w:rsidR="00DE15AC" w:rsidRPr="00DE15AC">
        <w:rPr>
          <w:rFonts w:hint="eastAsia"/>
        </w:rPr>
        <w:t>オープンソース</w:t>
      </w:r>
      <w:r w:rsidR="00DE15AC">
        <w:rPr>
          <w:rFonts w:hint="eastAsia"/>
        </w:rPr>
        <w:t xml:space="preserve">　</w:t>
      </w:r>
      <w:r w:rsidR="00DE15AC" w:rsidRPr="00DE15AC">
        <w:rPr>
          <w:rFonts w:hint="eastAsia"/>
        </w:rPr>
        <w:t>プログラムオフィスは、必要</w:t>
      </w:r>
      <w:ins w:id="400" w:author="工内 隆" w:date="2018-08-07T09:17:00Z">
        <w:r w:rsidR="00456A1B">
          <w:rPr>
            <w:rFonts w:hint="eastAsia"/>
          </w:rPr>
          <w:t>と</w:t>
        </w:r>
      </w:ins>
      <w:r>
        <w:rPr>
          <w:rFonts w:hint="eastAsia"/>
        </w:rPr>
        <w:t>されるポリシー</w:t>
      </w:r>
      <w:r w:rsidR="00DE15AC" w:rsidRPr="00DE15AC">
        <w:rPr>
          <w:rFonts w:hint="eastAsia"/>
        </w:rPr>
        <w:t>、プロセス、ツール</w:t>
      </w:r>
      <w:r w:rsidR="00A9309F">
        <w:rPr>
          <w:rFonts w:hint="eastAsia"/>
        </w:rPr>
        <w:t>を単に</w:t>
      </w:r>
      <w:r>
        <w:rPr>
          <w:rFonts w:hint="eastAsia"/>
        </w:rPr>
        <w:t>運用</w:t>
      </w:r>
      <w:r w:rsidR="00DE15AC" w:rsidRPr="00DE15AC">
        <w:rPr>
          <w:rFonts w:hint="eastAsia"/>
        </w:rPr>
        <w:t>するだけでなく、</w:t>
      </w:r>
      <w:del w:id="401" w:author="工内 隆" w:date="2018-08-07T09:15:00Z">
        <w:r w:rsidR="00A9309F" w:rsidDel="00456A1B">
          <w:rPr>
            <w:rFonts w:hint="eastAsia"/>
          </w:rPr>
          <w:delText>運用時に</w:delText>
        </w:r>
        <w:r w:rsidDel="00456A1B">
          <w:rPr>
            <w:rFonts w:hint="eastAsia"/>
          </w:rPr>
          <w:delText>発生するオーバ</w:delText>
        </w:r>
        <w:r w:rsidR="003D30F1" w:rsidDel="00456A1B">
          <w:rPr>
            <w:rFonts w:hint="eastAsia"/>
          </w:rPr>
          <w:delText>ー</w:delText>
        </w:r>
        <w:r w:rsidDel="00456A1B">
          <w:rPr>
            <w:rFonts w:hint="eastAsia"/>
          </w:rPr>
          <w:delText>ヘッドを</w:delText>
        </w:r>
        <w:r w:rsidR="00C9589F" w:rsidDel="00456A1B">
          <w:rPr>
            <w:rFonts w:hint="eastAsia"/>
          </w:rPr>
          <w:delText>効率化</w:delText>
        </w:r>
        <w:r w:rsidR="00A9309F" w:rsidDel="00456A1B">
          <w:rPr>
            <w:rFonts w:hint="eastAsia"/>
          </w:rPr>
          <w:delText>する</w:delText>
        </w:r>
        <w:r w:rsidDel="00456A1B">
          <w:rPr>
            <w:rFonts w:hint="eastAsia"/>
          </w:rPr>
          <w:delText>、</w:delText>
        </w:r>
      </w:del>
      <w:r>
        <w:rPr>
          <w:rFonts w:hint="eastAsia"/>
        </w:rPr>
        <w:t>自動化ツールを提供</w:t>
      </w:r>
      <w:r w:rsidR="00A9309F">
        <w:rPr>
          <w:rFonts w:hint="eastAsia"/>
        </w:rPr>
        <w:t>したり、業務の委譲を進めたり</w:t>
      </w:r>
      <w:r>
        <w:rPr>
          <w:rFonts w:hint="eastAsia"/>
        </w:rPr>
        <w:t>することにより、</w:t>
      </w:r>
      <w:r w:rsidR="00A9309F">
        <w:rPr>
          <w:rFonts w:hint="eastAsia"/>
        </w:rPr>
        <w:t>オーバーヘッドを</w:t>
      </w:r>
      <w:ins w:id="402" w:author="工内 隆" w:date="2018-08-07T09:19:00Z">
        <w:r w:rsidR="00BA73A7">
          <w:rPr>
            <w:rFonts w:hint="eastAsia"/>
          </w:rPr>
          <w:t>できるだけ</w:t>
        </w:r>
      </w:ins>
      <w:ins w:id="403" w:author="工内 隆" w:date="2018-08-07T09:16:00Z">
        <w:r w:rsidR="00456A1B">
          <w:rPr>
            <w:rFonts w:hint="eastAsia"/>
          </w:rPr>
          <w:t>除去</w:t>
        </w:r>
      </w:ins>
      <w:del w:id="404" w:author="工内 隆" w:date="2018-08-07T09:16:00Z">
        <w:r w:rsidR="00C9589F" w:rsidDel="00456A1B">
          <w:rPr>
            <w:rFonts w:hint="eastAsia"/>
          </w:rPr>
          <w:delText>削減</w:delText>
        </w:r>
      </w:del>
      <w:r w:rsidR="00C9589F">
        <w:rPr>
          <w:rFonts w:hint="eastAsia"/>
        </w:rPr>
        <w:t>していきます。</w:t>
      </w:r>
      <w:r w:rsidR="00DE15AC" w:rsidRPr="00DE15AC">
        <w:rPr>
          <w:rFonts w:hint="eastAsia"/>
        </w:rPr>
        <w:t>以下のセクションで、ポリシーとプロセスの設定方法</w:t>
      </w:r>
      <w:r w:rsidR="00C9589F">
        <w:rPr>
          <w:rFonts w:hint="eastAsia"/>
        </w:rPr>
        <w:t>を</w:t>
      </w:r>
      <w:r w:rsidR="00DE15AC" w:rsidRPr="00DE15AC">
        <w:rPr>
          <w:rFonts w:hint="eastAsia"/>
        </w:rPr>
        <w:t>詳細</w:t>
      </w:r>
      <w:r w:rsidR="00C9589F">
        <w:rPr>
          <w:rFonts w:hint="eastAsia"/>
        </w:rPr>
        <w:t>に</w:t>
      </w:r>
      <w:r w:rsidR="00DE15AC" w:rsidRPr="00DE15AC">
        <w:rPr>
          <w:rFonts w:hint="eastAsia"/>
        </w:rPr>
        <w:t>説明します。</w:t>
      </w:r>
    </w:p>
    <w:p w14:paraId="6D33E0C2" w14:textId="77777777" w:rsidR="00DE15AC" w:rsidRDefault="00DE15AC" w:rsidP="0088585A"/>
    <w:p w14:paraId="7A427599" w14:textId="77777777" w:rsidR="0088585A" w:rsidRDefault="0088585A" w:rsidP="0088585A">
      <w:r>
        <w:t xml:space="preserve">A program office must offer structured policies and processes but also </w:t>
      </w:r>
      <w:r>
        <w:lastRenderedPageBreak/>
        <w:t>remain flexible. When open source users and contributors need help, the office operates more like a consultancy, providing guidance while still allowing employees to make individual or group business decisions relating to their work. Ultimately, the goal is to establish the right balance of duties and responsibilities to meet the needs of your company and its open source users.</w:t>
      </w:r>
    </w:p>
    <w:p w14:paraId="62A669FD" w14:textId="45BE0E68" w:rsidR="0088585A" w:rsidRDefault="00C9589F" w:rsidP="0088585A">
      <w:r w:rsidRPr="00C9589F">
        <w:rPr>
          <w:rFonts w:hint="eastAsia"/>
        </w:rPr>
        <w:t>プログラムオフィスは、</w:t>
      </w:r>
      <w:ins w:id="405" w:author="工内 隆" w:date="2018-08-07T09:20:00Z">
        <w:r w:rsidR="00BA73A7">
          <w:rPr>
            <w:rFonts w:hint="eastAsia"/>
          </w:rPr>
          <w:t>体系化</w:t>
        </w:r>
      </w:ins>
      <w:del w:id="406" w:author="工内 隆" w:date="2018-08-07T09:20:00Z">
        <w:r w:rsidDel="00BA73A7">
          <w:rPr>
            <w:rFonts w:hint="eastAsia"/>
          </w:rPr>
          <w:delText>明確な</w:delText>
        </w:r>
        <w:r w:rsidR="00A9309F" w:rsidDel="00BA73A7">
          <w:rPr>
            <w:rFonts w:hint="eastAsia"/>
          </w:rPr>
          <w:delText>構造化</w:delText>
        </w:r>
      </w:del>
      <w:r w:rsidR="00A9309F">
        <w:rPr>
          <w:rFonts w:hint="eastAsia"/>
        </w:rPr>
        <w:t>された</w:t>
      </w:r>
      <w:r w:rsidRPr="00C9589F">
        <w:rPr>
          <w:rFonts w:hint="eastAsia"/>
        </w:rPr>
        <w:t>ポリシーとプロセスを提供する必要がありますが、</w:t>
      </w:r>
      <w:del w:id="407" w:author="工内 隆" w:date="2018-08-07T09:21:00Z">
        <w:r w:rsidDel="00BA73A7">
          <w:rPr>
            <w:rFonts w:hint="eastAsia"/>
          </w:rPr>
          <w:delText>それらは</w:delText>
        </w:r>
      </w:del>
      <w:r w:rsidR="00A9309F">
        <w:rPr>
          <w:rFonts w:hint="eastAsia"/>
        </w:rPr>
        <w:t>また</w:t>
      </w:r>
      <w:r w:rsidRPr="00C9589F">
        <w:rPr>
          <w:rFonts w:hint="eastAsia"/>
        </w:rPr>
        <w:t>柔軟性</w:t>
      </w:r>
      <w:r>
        <w:rPr>
          <w:rFonts w:hint="eastAsia"/>
        </w:rPr>
        <w:t>も持っていなければなりません。</w:t>
      </w:r>
      <w:r w:rsidRPr="00C9589F">
        <w:rPr>
          <w:rFonts w:hint="eastAsia"/>
        </w:rPr>
        <w:t xml:space="preserve"> </w:t>
      </w:r>
      <w:r w:rsidRPr="00C9589F">
        <w:rPr>
          <w:rFonts w:hint="eastAsia"/>
        </w:rPr>
        <w:t>オープンソースのユーザ</w:t>
      </w:r>
      <w:r>
        <w:rPr>
          <w:rFonts w:hint="eastAsia"/>
        </w:rPr>
        <w:t>ー</w:t>
      </w:r>
      <w:ins w:id="408" w:author="工内 隆" w:date="2018-08-07T09:21:00Z">
        <w:r w:rsidR="00BA73A7">
          <w:rPr>
            <w:rFonts w:hint="eastAsia"/>
          </w:rPr>
          <w:t>や</w:t>
        </w:r>
      </w:ins>
      <w:del w:id="409" w:author="工内 隆" w:date="2018-08-07T09:21:00Z">
        <w:r w:rsidRPr="00C9589F" w:rsidDel="00BA73A7">
          <w:rPr>
            <w:rFonts w:hint="eastAsia"/>
          </w:rPr>
          <w:delText>と</w:delText>
        </w:r>
      </w:del>
      <w:r w:rsidR="00A9309F">
        <w:rPr>
          <w:rFonts w:hint="eastAsia"/>
        </w:rPr>
        <w:t>コントリビューター</w:t>
      </w:r>
      <w:r w:rsidRPr="00C9589F">
        <w:rPr>
          <w:rFonts w:hint="eastAsia"/>
        </w:rPr>
        <w:t>が助けを必要とするとき</w:t>
      </w:r>
      <w:del w:id="410" w:author="工内 隆" w:date="2018-08-07T09:25:00Z">
        <w:r w:rsidDel="00BA73A7">
          <w:rPr>
            <w:rFonts w:hint="eastAsia"/>
          </w:rPr>
          <w:delText>に</w:delText>
        </w:r>
      </w:del>
      <w:r w:rsidRPr="00C9589F">
        <w:rPr>
          <w:rFonts w:hint="eastAsia"/>
        </w:rPr>
        <w:t>、オフィスは</w:t>
      </w:r>
      <w:ins w:id="411" w:author="工内 隆" w:date="2018-08-07T09:26:00Z">
        <w:r w:rsidR="00BA73A7" w:rsidRPr="00C9589F">
          <w:rPr>
            <w:rFonts w:hint="eastAsia"/>
          </w:rPr>
          <w:t>コンサルタントのように</w:t>
        </w:r>
      </w:ins>
      <w:r w:rsidR="007C1FDC">
        <w:rPr>
          <w:rFonts w:hint="eastAsia"/>
        </w:rPr>
        <w:t>指針を与え、</w:t>
      </w:r>
      <w:del w:id="412" w:author="工内 隆" w:date="2018-08-07T09:26:00Z">
        <w:r w:rsidRPr="00C9589F" w:rsidDel="00BA73A7">
          <w:rPr>
            <w:rFonts w:hint="eastAsia"/>
          </w:rPr>
          <w:delText>コンサルタントのように</w:delText>
        </w:r>
        <w:r w:rsidR="00670FDD" w:rsidDel="00BA73A7">
          <w:rPr>
            <w:rFonts w:hint="eastAsia"/>
          </w:rPr>
          <w:delText>サポート</w:delText>
        </w:r>
        <w:r w:rsidRPr="00C9589F" w:rsidDel="00BA73A7">
          <w:rPr>
            <w:rFonts w:hint="eastAsia"/>
          </w:rPr>
          <w:delText>し、</w:delText>
        </w:r>
      </w:del>
      <w:ins w:id="413" w:author="工内 隆" w:date="2018-08-07T09:27:00Z">
        <w:r w:rsidR="00BA73A7">
          <w:rPr>
            <w:rFonts w:hint="eastAsia"/>
          </w:rPr>
          <w:t>業務</w:t>
        </w:r>
      </w:ins>
      <w:del w:id="414" w:author="工内 隆" w:date="2018-08-07T09:27:00Z">
        <w:r w:rsidRPr="00C9589F" w:rsidDel="00BA73A7">
          <w:rPr>
            <w:rFonts w:hint="eastAsia"/>
          </w:rPr>
          <w:delText>従業員が</w:delText>
        </w:r>
      </w:del>
      <w:ins w:id="415" w:author="工内 隆" w:date="2018-08-07T09:27:00Z">
        <w:r w:rsidR="00BA73A7">
          <w:rPr>
            <w:rFonts w:hint="eastAsia"/>
          </w:rPr>
          <w:t>に</w:t>
        </w:r>
      </w:ins>
      <w:r w:rsidRPr="00C9589F">
        <w:rPr>
          <w:rFonts w:hint="eastAsia"/>
        </w:rPr>
        <w:t>関連し</w:t>
      </w:r>
      <w:ins w:id="416" w:author="工内 隆" w:date="2018-08-07T09:27:00Z">
        <w:r w:rsidR="00BA73A7">
          <w:rPr>
            <w:rFonts w:hint="eastAsia"/>
          </w:rPr>
          <w:t>た</w:t>
        </w:r>
      </w:ins>
      <w:del w:id="417" w:author="工内 隆" w:date="2018-08-07T09:27:00Z">
        <w:r w:rsidR="00670FDD" w:rsidDel="00BA73A7">
          <w:rPr>
            <w:rFonts w:hint="eastAsia"/>
          </w:rPr>
          <w:delText>ている</w:delText>
        </w:r>
        <w:r w:rsidR="007C1FDC" w:rsidDel="00BA73A7">
          <w:rPr>
            <w:rFonts w:hint="eastAsia"/>
          </w:rPr>
          <w:delText>、</w:delText>
        </w:r>
      </w:del>
      <w:r w:rsidRPr="00C9589F">
        <w:rPr>
          <w:rFonts w:hint="eastAsia"/>
        </w:rPr>
        <w:t>個人またはグループのビジネス上の決定</w:t>
      </w:r>
      <w:r w:rsidR="00670FDD">
        <w:rPr>
          <w:rFonts w:hint="eastAsia"/>
        </w:rPr>
        <w:t>は</w:t>
      </w:r>
      <w:ins w:id="418" w:author="工内 隆" w:date="2018-08-07T09:27:00Z">
        <w:r w:rsidR="00BA73A7">
          <w:rPr>
            <w:rFonts w:hint="eastAsia"/>
          </w:rPr>
          <w:t>、従業員</w:t>
        </w:r>
      </w:ins>
      <w:del w:id="419" w:author="工内 隆" w:date="2018-08-07T09:28:00Z">
        <w:r w:rsidR="007C1FDC" w:rsidDel="00BA73A7">
          <w:rPr>
            <w:rFonts w:hint="eastAsia"/>
          </w:rPr>
          <w:delText>彼ら</w:delText>
        </w:r>
      </w:del>
      <w:r w:rsidR="007C1FDC">
        <w:rPr>
          <w:rFonts w:hint="eastAsia"/>
        </w:rPr>
        <w:t>自身で</w:t>
      </w:r>
      <w:r w:rsidRPr="00C9589F">
        <w:rPr>
          <w:rFonts w:hint="eastAsia"/>
        </w:rPr>
        <w:t>行う</w:t>
      </w:r>
      <w:r w:rsidR="007C1FDC">
        <w:rPr>
          <w:rFonts w:hint="eastAsia"/>
        </w:rPr>
        <w:t>ようにさせます</w:t>
      </w:r>
      <w:r w:rsidRPr="00C9589F">
        <w:rPr>
          <w:rFonts w:hint="eastAsia"/>
        </w:rPr>
        <w:t>。</w:t>
      </w:r>
      <w:r w:rsidRPr="00C9589F">
        <w:rPr>
          <w:rFonts w:hint="eastAsia"/>
        </w:rPr>
        <w:t xml:space="preserve"> </w:t>
      </w:r>
      <w:r w:rsidRPr="00C9589F">
        <w:rPr>
          <w:rFonts w:hint="eastAsia"/>
        </w:rPr>
        <w:t>最終的には、</w:t>
      </w:r>
      <w:del w:id="420" w:author="工内 隆" w:date="2018-08-07T09:28:00Z">
        <w:r w:rsidR="007C1FDC" w:rsidDel="00C63294">
          <w:rPr>
            <w:rFonts w:hint="eastAsia"/>
          </w:rPr>
          <w:delText>あなたの</w:delText>
        </w:r>
      </w:del>
      <w:r w:rsidR="007C1FDC">
        <w:rPr>
          <w:rFonts w:hint="eastAsia"/>
        </w:rPr>
        <w:t>企業</w:t>
      </w:r>
      <w:r w:rsidRPr="00C9589F">
        <w:rPr>
          <w:rFonts w:hint="eastAsia"/>
        </w:rPr>
        <w:t>と</w:t>
      </w:r>
      <w:ins w:id="421" w:author="工内 隆" w:date="2018-08-07T09:29:00Z">
        <w:r w:rsidR="00C63294">
          <w:rPr>
            <w:rFonts w:hint="eastAsia"/>
          </w:rPr>
          <w:t>その</w:t>
        </w:r>
      </w:ins>
      <w:r w:rsidRPr="00C9589F">
        <w:rPr>
          <w:rFonts w:hint="eastAsia"/>
        </w:rPr>
        <w:t>オープンソース</w:t>
      </w:r>
      <w:r>
        <w:rPr>
          <w:rFonts w:hint="eastAsia"/>
        </w:rPr>
        <w:t xml:space="preserve">　</w:t>
      </w:r>
      <w:r w:rsidRPr="00C9589F">
        <w:rPr>
          <w:rFonts w:hint="eastAsia"/>
        </w:rPr>
        <w:t>ユーザーのニーズを満た</w:t>
      </w:r>
      <w:ins w:id="422" w:author="工内 隆" w:date="2018-08-07T09:31:00Z">
        <w:r w:rsidR="00C63294">
          <w:rPr>
            <w:rFonts w:hint="eastAsia"/>
          </w:rPr>
          <w:t>しつつ</w:t>
        </w:r>
      </w:ins>
      <w:del w:id="423" w:author="工内 隆" w:date="2018-08-07T09:31:00Z">
        <w:r w:rsidRPr="00C9589F" w:rsidDel="00C63294">
          <w:rPr>
            <w:rFonts w:hint="eastAsia"/>
          </w:rPr>
          <w:delText>す、</w:delText>
        </w:r>
      </w:del>
      <w:r w:rsidR="007C1FDC">
        <w:rPr>
          <w:rFonts w:hint="eastAsia"/>
        </w:rPr>
        <w:t>義務</w:t>
      </w:r>
      <w:r w:rsidRPr="00C9589F">
        <w:rPr>
          <w:rFonts w:hint="eastAsia"/>
        </w:rPr>
        <w:t>と責任の適切なバランスを確立することが</w:t>
      </w:r>
      <w:r w:rsidR="00670FDD">
        <w:rPr>
          <w:rFonts w:hint="eastAsia"/>
        </w:rPr>
        <w:t>プログラムオフィスの</w:t>
      </w:r>
      <w:r w:rsidRPr="00C9589F">
        <w:rPr>
          <w:rFonts w:hint="eastAsia"/>
        </w:rPr>
        <w:t>目標です。</w:t>
      </w:r>
    </w:p>
    <w:p w14:paraId="253CEF0C" w14:textId="77777777" w:rsidR="00C9589F" w:rsidRDefault="00C9589F" w:rsidP="0088585A"/>
    <w:p w14:paraId="2DAB548F" w14:textId="77777777" w:rsidR="0088585A" w:rsidRDefault="0088585A" w:rsidP="0088585A">
      <w:r>
        <w:t>3. Seek feedback and buy-in.</w:t>
      </w:r>
    </w:p>
    <w:p w14:paraId="20D7CA71" w14:textId="77777777" w:rsidR="0088585A" w:rsidRDefault="00CA178D" w:rsidP="0088585A">
      <w:r>
        <w:rPr>
          <w:rFonts w:hint="eastAsia"/>
        </w:rPr>
        <w:t>フィードバックと同意を求める</w:t>
      </w:r>
    </w:p>
    <w:p w14:paraId="117E1863" w14:textId="77777777" w:rsidR="007C1FDC" w:rsidRDefault="007C1FDC" w:rsidP="0088585A"/>
    <w:p w14:paraId="2D7A3E72" w14:textId="77777777" w:rsidR="0088585A" w:rsidRDefault="0088585A" w:rsidP="0088585A">
      <w:r>
        <w:t xml:space="preserve">Establishing an open source program office isn’t something that should be done in a vacuum. Since it will have a central role in your business, creating it successfully will require open and honest input and feedback from all involved parties inside enterprises. Making sure that everyone from the executives to the developers have a say in its creation will help give the </w:t>
      </w:r>
      <w:proofErr w:type="spellStart"/>
      <w:r>
        <w:t>the</w:t>
      </w:r>
      <w:proofErr w:type="spellEnd"/>
      <w:r>
        <w:t xml:space="preserve"> efforts broad-based support.</w:t>
      </w:r>
    </w:p>
    <w:p w14:paraId="45BA62E5" w14:textId="5A222AE9" w:rsidR="0088585A" w:rsidRDefault="00CA178D" w:rsidP="0088585A">
      <w:r w:rsidRPr="00CA178D">
        <w:rPr>
          <w:rFonts w:hint="eastAsia"/>
        </w:rPr>
        <w:t>オープンソース</w:t>
      </w:r>
      <w:r>
        <w:rPr>
          <w:rFonts w:hint="eastAsia"/>
        </w:rPr>
        <w:t xml:space="preserve">　</w:t>
      </w:r>
      <w:r w:rsidRPr="00CA178D">
        <w:rPr>
          <w:rFonts w:hint="eastAsia"/>
        </w:rPr>
        <w:t>プログラム</w:t>
      </w:r>
      <w:r>
        <w:rPr>
          <w:rFonts w:hint="eastAsia"/>
        </w:rPr>
        <w:t>オフィス</w:t>
      </w:r>
      <w:r w:rsidRPr="00CA178D">
        <w:rPr>
          <w:rFonts w:hint="eastAsia"/>
        </w:rPr>
        <w:t>を</w:t>
      </w:r>
      <w:r>
        <w:rPr>
          <w:rFonts w:hint="eastAsia"/>
        </w:rPr>
        <w:t>設立</w:t>
      </w:r>
      <w:r w:rsidRPr="00CA178D">
        <w:rPr>
          <w:rFonts w:hint="eastAsia"/>
        </w:rPr>
        <w:t>する</w:t>
      </w:r>
      <w:r>
        <w:rPr>
          <w:rFonts w:hint="eastAsia"/>
        </w:rPr>
        <w:t>作業は他の部門と関わりを持ってなされるべきです。</w:t>
      </w:r>
      <w:r w:rsidRPr="00CA178D">
        <w:rPr>
          <w:rFonts w:hint="eastAsia"/>
        </w:rPr>
        <w:t xml:space="preserve"> </w:t>
      </w:r>
      <w:r>
        <w:rPr>
          <w:rFonts w:hint="eastAsia"/>
        </w:rPr>
        <w:t>オフィスは企業の</w:t>
      </w:r>
      <w:r w:rsidRPr="00CA178D">
        <w:rPr>
          <w:rFonts w:hint="eastAsia"/>
        </w:rPr>
        <w:t>ビジネスにおいて中心的な役割を</w:t>
      </w:r>
      <w:r>
        <w:rPr>
          <w:rFonts w:hint="eastAsia"/>
        </w:rPr>
        <w:t>担うので</w:t>
      </w:r>
      <w:r w:rsidRPr="00CA178D">
        <w:rPr>
          <w:rFonts w:hint="eastAsia"/>
        </w:rPr>
        <w:t>、それを成功裏に</w:t>
      </w:r>
      <w:r>
        <w:rPr>
          <w:rFonts w:hint="eastAsia"/>
        </w:rPr>
        <w:t>設立</w:t>
      </w:r>
      <w:r w:rsidRPr="00CA178D">
        <w:rPr>
          <w:rFonts w:hint="eastAsia"/>
        </w:rPr>
        <w:t>する</w:t>
      </w:r>
      <w:r>
        <w:rPr>
          <w:rFonts w:hint="eastAsia"/>
        </w:rPr>
        <w:t>ため</w:t>
      </w:r>
      <w:r w:rsidRPr="00CA178D">
        <w:rPr>
          <w:rFonts w:hint="eastAsia"/>
        </w:rPr>
        <w:t>には、企業内のすべての関係者からのオープンで</w:t>
      </w:r>
      <w:ins w:id="424" w:author="工内 隆" w:date="2018-08-07T09:32:00Z">
        <w:r w:rsidR="00C63294">
          <w:rPr>
            <w:rFonts w:hint="eastAsia"/>
          </w:rPr>
          <w:t>偽りのない</w:t>
        </w:r>
      </w:ins>
      <w:del w:id="425" w:author="工内 隆" w:date="2018-08-07T09:32:00Z">
        <w:r w:rsidDel="00C63294">
          <w:rPr>
            <w:rFonts w:hint="eastAsia"/>
          </w:rPr>
          <w:delText>謙虚</w:delText>
        </w:r>
        <w:r w:rsidRPr="00CA178D" w:rsidDel="00C63294">
          <w:rPr>
            <w:rFonts w:hint="eastAsia"/>
          </w:rPr>
          <w:delText>な</w:delText>
        </w:r>
      </w:del>
      <w:r w:rsidRPr="00CA178D">
        <w:rPr>
          <w:rFonts w:hint="eastAsia"/>
        </w:rPr>
        <w:t>意見</w:t>
      </w:r>
      <w:r>
        <w:rPr>
          <w:rFonts w:hint="eastAsia"/>
        </w:rPr>
        <w:t>や</w:t>
      </w:r>
      <w:r w:rsidR="00E10E3E">
        <w:rPr>
          <w:rFonts w:hint="eastAsia"/>
        </w:rPr>
        <w:t>その</w:t>
      </w:r>
      <w:r w:rsidRPr="00CA178D">
        <w:rPr>
          <w:rFonts w:hint="eastAsia"/>
        </w:rPr>
        <w:t>フィードバックが必要です。</w:t>
      </w:r>
      <w:r w:rsidRPr="00CA178D">
        <w:rPr>
          <w:rFonts w:hint="eastAsia"/>
        </w:rPr>
        <w:t xml:space="preserve"> </w:t>
      </w:r>
      <w:ins w:id="426" w:author="工内 隆" w:date="2018-08-07T09:33:00Z">
        <w:r w:rsidR="00C63294">
          <w:rPr>
            <w:rFonts w:hint="eastAsia"/>
          </w:rPr>
          <w:t>経営幹部</w:t>
        </w:r>
      </w:ins>
      <w:del w:id="427" w:author="工内 隆" w:date="2018-08-07T09:33:00Z">
        <w:r w:rsidRPr="00CA178D" w:rsidDel="00C63294">
          <w:rPr>
            <w:rFonts w:hint="eastAsia"/>
          </w:rPr>
          <w:delText>エグゼクティブ</w:delText>
        </w:r>
      </w:del>
      <w:r w:rsidRPr="00CA178D">
        <w:rPr>
          <w:rFonts w:hint="eastAsia"/>
        </w:rPr>
        <w:t>から開発者までのすべての人</w:t>
      </w:r>
      <w:r w:rsidR="004F36E8">
        <w:rPr>
          <w:rFonts w:hint="eastAsia"/>
        </w:rPr>
        <w:t>に</w:t>
      </w:r>
      <w:r>
        <w:rPr>
          <w:rFonts w:hint="eastAsia"/>
        </w:rPr>
        <w:t>オフィスの設立に</w:t>
      </w:r>
      <w:r w:rsidR="004F36E8">
        <w:rPr>
          <w:rFonts w:hint="eastAsia"/>
        </w:rPr>
        <w:t>関する</w:t>
      </w:r>
      <w:r w:rsidRPr="00CA178D">
        <w:rPr>
          <w:rFonts w:hint="eastAsia"/>
        </w:rPr>
        <w:t>発言権を</w:t>
      </w:r>
      <w:r w:rsidR="004F36E8">
        <w:rPr>
          <w:rFonts w:hint="eastAsia"/>
        </w:rPr>
        <w:t>与えるようにすること</w:t>
      </w:r>
      <w:r w:rsidRPr="00CA178D">
        <w:rPr>
          <w:rFonts w:hint="eastAsia"/>
        </w:rPr>
        <w:t>は、</w:t>
      </w:r>
      <w:r w:rsidR="004F36E8">
        <w:rPr>
          <w:rFonts w:hint="eastAsia"/>
        </w:rPr>
        <w:t>設立されたオフィスが</w:t>
      </w:r>
      <w:r w:rsidRPr="00CA178D">
        <w:rPr>
          <w:rFonts w:hint="eastAsia"/>
        </w:rPr>
        <w:t>幅広い支持を</w:t>
      </w:r>
      <w:r w:rsidR="004F36E8">
        <w:rPr>
          <w:rFonts w:hint="eastAsia"/>
        </w:rPr>
        <w:t>得るのに</w:t>
      </w:r>
      <w:r w:rsidRPr="00CA178D">
        <w:rPr>
          <w:rFonts w:hint="eastAsia"/>
        </w:rPr>
        <w:t>役立ちます。</w:t>
      </w:r>
    </w:p>
    <w:p w14:paraId="1A70CFF9" w14:textId="77777777" w:rsidR="00CA178D" w:rsidRDefault="00CA178D" w:rsidP="0088585A"/>
    <w:p w14:paraId="74E742B2" w14:textId="77777777" w:rsidR="0088585A" w:rsidRDefault="0088585A" w:rsidP="0088585A">
      <w:r>
        <w:rPr>
          <w:rFonts w:hint="eastAsia"/>
        </w:rPr>
        <w:t>“</w:t>
      </w:r>
      <w:r>
        <w:t xml:space="preserve">If your goal is to really get a handle on what your company is doing with open source, in both directions – releasing and bringing it in – it really requires thinking about what are the core things that you really, really care about. Keep your process as streamlined as possible to focus on those things and then on top of that, automate as much as you </w:t>
      </w:r>
      <w:r>
        <w:lastRenderedPageBreak/>
        <w:t>possibly can.”</w:t>
      </w:r>
    </w:p>
    <w:p w14:paraId="66F68C31" w14:textId="52D53997" w:rsidR="0088585A" w:rsidRDefault="004F36E8" w:rsidP="0088585A">
      <w:del w:id="428" w:author="工内 隆" w:date="2018-08-07T09:34:00Z">
        <w:r w:rsidRPr="004F36E8" w:rsidDel="00C63294">
          <w:rPr>
            <w:rFonts w:hint="eastAsia"/>
          </w:rPr>
          <w:delText>"</w:delText>
        </w:r>
      </w:del>
      <w:ins w:id="429" w:author="工内 隆" w:date="2018-08-07T09:34:00Z">
        <w:r w:rsidR="00C63294">
          <w:rPr>
            <w:rFonts w:hint="eastAsia"/>
          </w:rPr>
          <w:t>「</w:t>
        </w:r>
      </w:ins>
      <w:r w:rsidRPr="004F36E8">
        <w:rPr>
          <w:rFonts w:hint="eastAsia"/>
        </w:rPr>
        <w:t>あなたの目標が、</w:t>
      </w:r>
      <w:r>
        <w:rPr>
          <w:rFonts w:hint="eastAsia"/>
        </w:rPr>
        <w:t>オープンソースの提供、採用の両面で、</w:t>
      </w:r>
      <w:r w:rsidRPr="004F36E8">
        <w:rPr>
          <w:rFonts w:hint="eastAsia"/>
        </w:rPr>
        <w:t>あなたの会社がオープンソース</w:t>
      </w:r>
      <w:ins w:id="430" w:author="工内 隆" w:date="2018-08-07T09:38:00Z">
        <w:r w:rsidR="00BA54E5">
          <w:rPr>
            <w:rFonts w:hint="eastAsia"/>
          </w:rPr>
          <w:t>に</w:t>
        </w:r>
      </w:ins>
      <w:r w:rsidR="00DB0677">
        <w:rPr>
          <w:rFonts w:hint="eastAsia"/>
        </w:rPr>
        <w:t>関わって</w:t>
      </w:r>
      <w:ins w:id="431" w:author="工内 隆" w:date="2018-08-07T09:38:00Z">
        <w:r w:rsidR="00BA54E5">
          <w:rPr>
            <w:rFonts w:hint="eastAsia"/>
          </w:rPr>
          <w:t>何を行って</w:t>
        </w:r>
      </w:ins>
      <w:r w:rsidR="00DB0677">
        <w:rPr>
          <w:rFonts w:hint="eastAsia"/>
        </w:rPr>
        <w:t>いる</w:t>
      </w:r>
      <w:ins w:id="432" w:author="工内 隆" w:date="2018-08-07T09:38:00Z">
        <w:r w:rsidR="00BA54E5">
          <w:rPr>
            <w:rFonts w:hint="eastAsia"/>
          </w:rPr>
          <w:t>か</w:t>
        </w:r>
      </w:ins>
      <w:del w:id="433" w:author="工内 隆" w:date="2018-08-07T09:38:00Z">
        <w:r w:rsidR="00DB0677" w:rsidDel="00BA54E5">
          <w:rPr>
            <w:rFonts w:hint="eastAsia"/>
          </w:rPr>
          <w:delText>こと</w:delText>
        </w:r>
      </w:del>
      <w:r w:rsidRPr="004F36E8">
        <w:rPr>
          <w:rFonts w:hint="eastAsia"/>
        </w:rPr>
        <w:t>を実際に把握</w:t>
      </w:r>
      <w:r w:rsidR="00DB0677">
        <w:rPr>
          <w:rFonts w:hint="eastAsia"/>
        </w:rPr>
        <w:t>、管理</w:t>
      </w:r>
      <w:r w:rsidRPr="004F36E8">
        <w:rPr>
          <w:rFonts w:hint="eastAsia"/>
        </w:rPr>
        <w:t>することであれば、あなたが本当に心配している</w:t>
      </w:r>
      <w:r w:rsidR="009B6B02">
        <w:rPr>
          <w:rFonts w:hint="eastAsia"/>
        </w:rPr>
        <w:t>ものの</w:t>
      </w:r>
      <w:r>
        <w:rPr>
          <w:rFonts w:hint="eastAsia"/>
        </w:rPr>
        <w:t>核心</w:t>
      </w:r>
      <w:r w:rsidR="009B6B02">
        <w:rPr>
          <w:rFonts w:hint="eastAsia"/>
        </w:rPr>
        <w:t>部分となるもの</w:t>
      </w:r>
      <w:r w:rsidRPr="004F36E8">
        <w:rPr>
          <w:rFonts w:hint="eastAsia"/>
        </w:rPr>
        <w:t>が何であるかを</w:t>
      </w:r>
      <w:r w:rsidR="009B6B02">
        <w:rPr>
          <w:rFonts w:hint="eastAsia"/>
        </w:rPr>
        <w:t>まずは</w:t>
      </w:r>
      <w:r w:rsidRPr="004F36E8">
        <w:rPr>
          <w:rFonts w:hint="eastAsia"/>
        </w:rPr>
        <w:t>考える必要があります。</w:t>
      </w:r>
      <w:r w:rsidRPr="004F36E8">
        <w:rPr>
          <w:rFonts w:hint="eastAsia"/>
        </w:rPr>
        <w:t xml:space="preserve"> </w:t>
      </w:r>
      <w:r w:rsidRPr="004F36E8">
        <w:rPr>
          <w:rFonts w:hint="eastAsia"/>
        </w:rPr>
        <w:t>プロセスを可能な限り合理化して、</w:t>
      </w:r>
      <w:r w:rsidR="009B6B02">
        <w:rPr>
          <w:rFonts w:hint="eastAsia"/>
        </w:rPr>
        <w:t>それらのこと</w:t>
      </w:r>
      <w:r w:rsidRPr="004F36E8">
        <w:rPr>
          <w:rFonts w:hint="eastAsia"/>
        </w:rPr>
        <w:t>に集中し</w:t>
      </w:r>
      <w:r w:rsidR="009B6B02">
        <w:rPr>
          <w:rFonts w:hint="eastAsia"/>
        </w:rPr>
        <w:t>てください。</w:t>
      </w:r>
      <w:ins w:id="434" w:author="工内 隆" w:date="2018-08-07T09:40:00Z">
        <w:r w:rsidR="00BA54E5">
          <w:rPr>
            <w:rFonts w:hint="eastAsia"/>
          </w:rPr>
          <w:t>その上で、</w:t>
        </w:r>
      </w:ins>
      <w:r w:rsidR="009B6B02">
        <w:rPr>
          <w:rFonts w:hint="eastAsia"/>
        </w:rPr>
        <w:t>さらに</w:t>
      </w:r>
      <w:del w:id="435" w:author="工内 隆" w:date="2018-08-07T09:40:00Z">
        <w:r w:rsidR="009B6B02" w:rsidDel="00BA54E5">
          <w:rPr>
            <w:rFonts w:hint="eastAsia"/>
          </w:rPr>
          <w:delText>、加えて</w:delText>
        </w:r>
      </w:del>
      <w:r w:rsidRPr="004F36E8">
        <w:rPr>
          <w:rFonts w:hint="eastAsia"/>
        </w:rPr>
        <w:t>できるだけ自動化</w:t>
      </w:r>
      <w:ins w:id="436" w:author="工内 隆" w:date="2018-08-07T09:40:00Z">
        <w:r w:rsidR="00BA54E5">
          <w:rPr>
            <w:rFonts w:hint="eastAsia"/>
          </w:rPr>
          <w:t>を</w:t>
        </w:r>
      </w:ins>
      <w:r w:rsidR="009B6B02">
        <w:rPr>
          <w:rFonts w:hint="eastAsia"/>
        </w:rPr>
        <w:t>進めてください。</w:t>
      </w:r>
      <w:r w:rsidRPr="004F36E8">
        <w:rPr>
          <w:rFonts w:hint="eastAsia"/>
        </w:rPr>
        <w:t>」</w:t>
      </w:r>
    </w:p>
    <w:p w14:paraId="1B6D1270" w14:textId="77777777" w:rsidR="004F36E8" w:rsidRDefault="004F36E8" w:rsidP="0088585A"/>
    <w:p w14:paraId="426915F9" w14:textId="77777777" w:rsidR="0088585A" w:rsidRDefault="00D3573D" w:rsidP="0088585A">
      <w:hyperlink r:id="rId17" w:history="1">
        <w:r w:rsidR="0088585A" w:rsidRPr="00DB0677">
          <w:rPr>
            <w:rStyle w:val="a9"/>
          </w:rPr>
          <w:t>Will Norris</w:t>
        </w:r>
      </w:hyperlink>
      <w:r w:rsidR="0088585A">
        <w:t xml:space="preserve"> – Open Source Office Manager at Google</w:t>
      </w:r>
    </w:p>
    <w:p w14:paraId="547CCFA4" w14:textId="77777777" w:rsidR="0088585A" w:rsidRDefault="0088585A" w:rsidP="0088585A"/>
    <w:p w14:paraId="5336ACC8" w14:textId="77777777" w:rsidR="0088585A" w:rsidRDefault="0088585A" w:rsidP="0088585A">
      <w:r>
        <w:t>Section 4</w:t>
      </w:r>
    </w:p>
    <w:p w14:paraId="738F4534" w14:textId="77777777" w:rsidR="0088585A" w:rsidRDefault="008F7C34" w:rsidP="0088585A">
      <w:r>
        <w:rPr>
          <w:rFonts w:hint="eastAsia"/>
        </w:rPr>
        <w:t>セクション</w:t>
      </w:r>
      <w:r>
        <w:rPr>
          <w:rFonts w:hint="eastAsia"/>
        </w:rPr>
        <w:t>4</w:t>
      </w:r>
    </w:p>
    <w:p w14:paraId="5A5EBFD8" w14:textId="77777777" w:rsidR="008F7C34" w:rsidRDefault="008F7C34" w:rsidP="0088585A"/>
    <w:p w14:paraId="7FF2A74B" w14:textId="77777777" w:rsidR="0088585A" w:rsidRDefault="0088585A" w:rsidP="0088585A">
      <w:r>
        <w:t>Program Structure</w:t>
      </w:r>
    </w:p>
    <w:p w14:paraId="1B08E2AE" w14:textId="5ACD6E88" w:rsidR="008F7C34" w:rsidRDefault="00BA54E5" w:rsidP="0088585A">
      <w:ins w:id="437" w:author="工内 隆" w:date="2018-08-07T09:42:00Z">
        <w:r>
          <w:rPr>
            <w:rFonts w:hint="eastAsia"/>
          </w:rPr>
          <w:t xml:space="preserve">オープンソース　</w:t>
        </w:r>
      </w:ins>
      <w:r w:rsidR="008F7C34">
        <w:rPr>
          <w:rFonts w:hint="eastAsia"/>
        </w:rPr>
        <w:t>プログラム</w:t>
      </w:r>
      <w:ins w:id="438" w:author="工内 隆" w:date="2018-08-07T09:42:00Z">
        <w:r>
          <w:rPr>
            <w:rFonts w:hint="eastAsia"/>
          </w:rPr>
          <w:t>の</w:t>
        </w:r>
      </w:ins>
      <w:r w:rsidR="008F7C34">
        <w:rPr>
          <w:rFonts w:hint="eastAsia"/>
        </w:rPr>
        <w:t>構造</w:t>
      </w:r>
    </w:p>
    <w:p w14:paraId="3EECFF8F" w14:textId="77777777" w:rsidR="008F7C34" w:rsidRDefault="008F7C34" w:rsidP="0088585A"/>
    <w:p w14:paraId="2514DC54" w14:textId="77777777" w:rsidR="0088585A" w:rsidRDefault="0088585A" w:rsidP="0088585A">
      <w:r>
        <w:t>So how and where should open source program offices fit inside a company’s organizational structure? Should it be inside the engineering department? Or in the legal department, the CTO’s office or in another specific business unit? Again, that depends on your company’s primary business and your open source strategy.</w:t>
      </w:r>
    </w:p>
    <w:p w14:paraId="2C555204" w14:textId="16164E05" w:rsidR="0088585A" w:rsidRDefault="008F7C34" w:rsidP="0088585A">
      <w:r w:rsidRPr="008F7C34">
        <w:rPr>
          <w:rFonts w:hint="eastAsia"/>
        </w:rPr>
        <w:t>オープンソース</w:t>
      </w:r>
      <w:r>
        <w:rPr>
          <w:rFonts w:hint="eastAsia"/>
        </w:rPr>
        <w:t xml:space="preserve">　</w:t>
      </w:r>
      <w:r w:rsidRPr="008F7C34">
        <w:rPr>
          <w:rFonts w:hint="eastAsia"/>
        </w:rPr>
        <w:t>プログラムオフィスは会社の組織構造</w:t>
      </w:r>
      <w:r>
        <w:rPr>
          <w:rFonts w:hint="eastAsia"/>
        </w:rPr>
        <w:t>の</w:t>
      </w:r>
      <w:r w:rsidRPr="008F7C34">
        <w:rPr>
          <w:rFonts w:hint="eastAsia"/>
        </w:rPr>
        <w:t>どこに、どのように</w:t>
      </w:r>
      <w:r w:rsidR="00DB0677">
        <w:rPr>
          <w:rFonts w:hint="eastAsia"/>
        </w:rPr>
        <w:t>設立される</w:t>
      </w:r>
      <w:r w:rsidRPr="008F7C34">
        <w:rPr>
          <w:rFonts w:hint="eastAsia"/>
        </w:rPr>
        <w:t>べきなの</w:t>
      </w:r>
      <w:r>
        <w:rPr>
          <w:rFonts w:hint="eastAsia"/>
        </w:rPr>
        <w:t>でしょうか</w:t>
      </w:r>
      <w:r w:rsidRPr="008F7C34">
        <w:rPr>
          <w:rFonts w:hint="eastAsia"/>
        </w:rPr>
        <w:t>？</w:t>
      </w:r>
      <w:r w:rsidRPr="008F7C34">
        <w:rPr>
          <w:rFonts w:hint="eastAsia"/>
        </w:rPr>
        <w:t xml:space="preserve"> </w:t>
      </w:r>
      <w:r w:rsidRPr="008F7C34">
        <w:rPr>
          <w:rFonts w:hint="eastAsia"/>
        </w:rPr>
        <w:t>エンジニアリング部門の内にあるべきで</w:t>
      </w:r>
      <w:r w:rsidR="00801263">
        <w:rPr>
          <w:rFonts w:hint="eastAsia"/>
        </w:rPr>
        <w:t>しょうか</w:t>
      </w:r>
      <w:r w:rsidRPr="008F7C34">
        <w:rPr>
          <w:rFonts w:hint="eastAsia"/>
        </w:rPr>
        <w:t>？</w:t>
      </w:r>
      <w:r w:rsidRPr="008F7C34">
        <w:rPr>
          <w:rFonts w:hint="eastAsia"/>
        </w:rPr>
        <w:t xml:space="preserve"> </w:t>
      </w:r>
      <w:r w:rsidRPr="008F7C34">
        <w:rPr>
          <w:rFonts w:hint="eastAsia"/>
        </w:rPr>
        <w:t>または、法務部門、</w:t>
      </w:r>
      <w:r w:rsidRPr="008F7C34">
        <w:rPr>
          <w:rFonts w:hint="eastAsia"/>
        </w:rPr>
        <w:t>CTO</w:t>
      </w:r>
      <w:del w:id="439" w:author="工内 隆" w:date="2018-08-07T09:42:00Z">
        <w:r w:rsidRPr="008F7C34" w:rsidDel="00BA54E5">
          <w:rPr>
            <w:rFonts w:hint="eastAsia"/>
          </w:rPr>
          <w:delText>の</w:delText>
        </w:r>
      </w:del>
      <w:r w:rsidRPr="008F7C34">
        <w:rPr>
          <w:rFonts w:hint="eastAsia"/>
        </w:rPr>
        <w:t>オフィス、または別の事業部門</w:t>
      </w:r>
      <w:r w:rsidR="00801263">
        <w:rPr>
          <w:rFonts w:hint="eastAsia"/>
        </w:rPr>
        <w:t>におくべきでしょうか</w:t>
      </w:r>
      <w:r w:rsidRPr="008F7C34">
        <w:rPr>
          <w:rFonts w:hint="eastAsia"/>
        </w:rPr>
        <w:t>？</w:t>
      </w:r>
      <w:r w:rsidRPr="008F7C34">
        <w:rPr>
          <w:rFonts w:hint="eastAsia"/>
        </w:rPr>
        <w:t xml:space="preserve"> </w:t>
      </w:r>
      <w:r w:rsidRPr="008F7C34">
        <w:rPr>
          <w:rFonts w:hint="eastAsia"/>
        </w:rPr>
        <w:t>これは、あなたの会社の</w:t>
      </w:r>
      <w:r w:rsidR="00DB0677">
        <w:rPr>
          <w:rFonts w:hint="eastAsia"/>
        </w:rPr>
        <w:t>主要</w:t>
      </w:r>
      <w:r w:rsidRPr="008F7C34">
        <w:rPr>
          <w:rFonts w:hint="eastAsia"/>
        </w:rPr>
        <w:t>ビジネス</w:t>
      </w:r>
      <w:r w:rsidR="00DB0677">
        <w:rPr>
          <w:rFonts w:hint="eastAsia"/>
        </w:rPr>
        <w:t>や</w:t>
      </w:r>
      <w:r w:rsidRPr="008F7C34">
        <w:rPr>
          <w:rFonts w:hint="eastAsia"/>
        </w:rPr>
        <w:t>オープンソースの戦略によって</w:t>
      </w:r>
      <w:r w:rsidR="00801263">
        <w:rPr>
          <w:rFonts w:hint="eastAsia"/>
        </w:rPr>
        <w:t>異なってきます</w:t>
      </w:r>
      <w:r w:rsidRPr="008F7C34">
        <w:rPr>
          <w:rFonts w:hint="eastAsia"/>
        </w:rPr>
        <w:t>。</w:t>
      </w:r>
    </w:p>
    <w:p w14:paraId="60383293" w14:textId="77777777" w:rsidR="008F7C34" w:rsidRDefault="008F7C34" w:rsidP="0088585A"/>
    <w:p w14:paraId="66F92A69" w14:textId="77777777" w:rsidR="008F7C34" w:rsidRDefault="008F7C34" w:rsidP="0088585A"/>
    <w:p w14:paraId="7FDCE564" w14:textId="77777777" w:rsidR="0088585A" w:rsidRDefault="0088585A" w:rsidP="0088585A">
      <w:r>
        <w:t>Legal</w:t>
      </w:r>
    </w:p>
    <w:p w14:paraId="58593911" w14:textId="77777777" w:rsidR="0088585A" w:rsidRDefault="00801263" w:rsidP="0088585A">
      <w:r>
        <w:rPr>
          <w:rFonts w:hint="eastAsia"/>
        </w:rPr>
        <w:t>法務部門</w:t>
      </w:r>
    </w:p>
    <w:p w14:paraId="71EF383C" w14:textId="77777777" w:rsidR="00801263" w:rsidRDefault="00801263" w:rsidP="0088585A"/>
    <w:p w14:paraId="014D47B1" w14:textId="77777777" w:rsidR="0088585A" w:rsidRDefault="0088585A" w:rsidP="0088585A">
      <w:r>
        <w:t>For companies that have large intellectual property portfolios, that could mean the open source program office might be a perfect fit in the legal office, where developers can work closely with the legal team on issues that arise. That might be a good fit for a hardware company because it’s always concerned about potentially running into IP-related legal issues.</w:t>
      </w:r>
    </w:p>
    <w:p w14:paraId="0CC40860" w14:textId="5874DB09" w:rsidR="0088585A" w:rsidRDefault="00801263" w:rsidP="0088585A">
      <w:r>
        <w:rPr>
          <w:rFonts w:hint="eastAsia"/>
        </w:rPr>
        <w:t>大きな</w:t>
      </w:r>
      <w:r w:rsidRPr="00801263">
        <w:rPr>
          <w:rFonts w:hint="eastAsia"/>
        </w:rPr>
        <w:t>知的財産ポートフォリオを</w:t>
      </w:r>
      <w:r>
        <w:rPr>
          <w:rFonts w:hint="eastAsia"/>
        </w:rPr>
        <w:t>持っている企業では</w:t>
      </w:r>
      <w:r w:rsidRPr="00801263">
        <w:rPr>
          <w:rFonts w:hint="eastAsia"/>
        </w:rPr>
        <w:t>、オープンソース</w:t>
      </w:r>
      <w:r>
        <w:rPr>
          <w:rFonts w:hint="eastAsia"/>
        </w:rPr>
        <w:t xml:space="preserve">　</w:t>
      </w:r>
      <w:r w:rsidRPr="00801263">
        <w:rPr>
          <w:rFonts w:hint="eastAsia"/>
        </w:rPr>
        <w:t>プログラムオ</w:t>
      </w:r>
      <w:r w:rsidRPr="00801263">
        <w:rPr>
          <w:rFonts w:hint="eastAsia"/>
        </w:rPr>
        <w:lastRenderedPageBreak/>
        <w:t>フィスは</w:t>
      </w:r>
      <w:r>
        <w:rPr>
          <w:rFonts w:hint="eastAsia"/>
        </w:rPr>
        <w:t>法務部門に設立することが</w:t>
      </w:r>
      <w:r w:rsidRPr="00801263">
        <w:rPr>
          <w:rFonts w:hint="eastAsia"/>
        </w:rPr>
        <w:t>完璧に適合している</w:t>
      </w:r>
      <w:r>
        <w:rPr>
          <w:rFonts w:hint="eastAsia"/>
        </w:rPr>
        <w:t>でしょう</w:t>
      </w:r>
      <w:r w:rsidRPr="00801263">
        <w:rPr>
          <w:rFonts w:hint="eastAsia"/>
        </w:rPr>
        <w:t>。</w:t>
      </w:r>
      <w:r>
        <w:rPr>
          <w:rFonts w:hint="eastAsia"/>
        </w:rPr>
        <w:t>法務部門</w:t>
      </w:r>
      <w:ins w:id="440" w:author="工内 隆" w:date="2018-08-07T09:44:00Z">
        <w:r w:rsidR="00BA54E5">
          <w:rPr>
            <w:rFonts w:hint="eastAsia"/>
          </w:rPr>
          <w:t>に置く</w:t>
        </w:r>
      </w:ins>
      <w:ins w:id="441" w:author="工内 隆" w:date="2018-08-07T09:45:00Z">
        <w:r w:rsidR="00BA54E5">
          <w:rPr>
            <w:rFonts w:hint="eastAsia"/>
          </w:rPr>
          <w:t>ことにより</w:t>
        </w:r>
      </w:ins>
      <w:del w:id="442" w:author="工内 隆" w:date="2018-08-07T09:45:00Z">
        <w:r w:rsidRPr="00801263" w:rsidDel="00BA54E5">
          <w:rPr>
            <w:rFonts w:hint="eastAsia"/>
          </w:rPr>
          <w:delText>では</w:delText>
        </w:r>
      </w:del>
      <w:r w:rsidRPr="00801263">
        <w:rPr>
          <w:rFonts w:hint="eastAsia"/>
        </w:rPr>
        <w:t>、</w:t>
      </w:r>
      <w:ins w:id="443" w:author="工内 隆" w:date="2018-08-07T09:45:00Z">
        <w:r w:rsidR="00BA54E5">
          <w:rPr>
            <w:rFonts w:hint="eastAsia"/>
          </w:rPr>
          <w:t>発生した問題について、</w:t>
        </w:r>
      </w:ins>
      <w:r>
        <w:rPr>
          <w:rFonts w:hint="eastAsia"/>
        </w:rPr>
        <w:t>開発者が</w:t>
      </w:r>
      <w:del w:id="444" w:author="工内 隆" w:date="2018-08-07T09:45:00Z">
        <w:r w:rsidR="00DB0677" w:rsidDel="00BA54E5">
          <w:rPr>
            <w:rFonts w:hint="eastAsia"/>
          </w:rPr>
          <w:delText>提起する</w:delText>
        </w:r>
        <w:r w:rsidRPr="00801263" w:rsidDel="00BA54E5">
          <w:rPr>
            <w:rFonts w:hint="eastAsia"/>
          </w:rPr>
          <w:delText>問題について</w:delText>
        </w:r>
      </w:del>
      <w:r w:rsidRPr="00801263">
        <w:rPr>
          <w:rFonts w:hint="eastAsia"/>
        </w:rPr>
        <w:t>法務チームと緊密に</w:t>
      </w:r>
      <w:r w:rsidR="004C3C33">
        <w:rPr>
          <w:rFonts w:hint="eastAsia"/>
        </w:rPr>
        <w:t>取り組むことができます</w:t>
      </w:r>
      <w:r w:rsidRPr="00801263">
        <w:rPr>
          <w:rFonts w:hint="eastAsia"/>
        </w:rPr>
        <w:t>。</w:t>
      </w:r>
      <w:r w:rsidRPr="00801263">
        <w:rPr>
          <w:rFonts w:hint="eastAsia"/>
        </w:rPr>
        <w:t xml:space="preserve"> </w:t>
      </w:r>
      <w:r w:rsidRPr="00801263">
        <w:rPr>
          <w:rFonts w:hint="eastAsia"/>
        </w:rPr>
        <w:t>これは、</w:t>
      </w:r>
      <w:del w:id="445" w:author="工内 隆" w:date="2018-08-07T09:57:00Z">
        <w:r w:rsidR="004C3C33" w:rsidDel="00A341F0">
          <w:rPr>
            <w:rFonts w:hint="eastAsia"/>
          </w:rPr>
          <w:delText>問題が</w:delText>
        </w:r>
      </w:del>
      <w:r w:rsidR="004C3C33">
        <w:rPr>
          <w:rFonts w:hint="eastAsia"/>
        </w:rPr>
        <w:t>知的財産</w:t>
      </w:r>
      <w:r w:rsidRPr="00801263">
        <w:rPr>
          <w:rFonts w:hint="eastAsia"/>
        </w:rPr>
        <w:t>関連の法的問題に</w:t>
      </w:r>
      <w:del w:id="446" w:author="工内 隆" w:date="2018-08-07T09:57:00Z">
        <w:r w:rsidRPr="00801263" w:rsidDel="00A341F0">
          <w:rPr>
            <w:rFonts w:hint="eastAsia"/>
          </w:rPr>
          <w:delText>潜在的に</w:delText>
        </w:r>
      </w:del>
      <w:r w:rsidRPr="00801263">
        <w:rPr>
          <w:rFonts w:hint="eastAsia"/>
        </w:rPr>
        <w:t>陥</w:t>
      </w:r>
      <w:del w:id="447" w:author="工内 隆" w:date="2018-08-07T09:58:00Z">
        <w:r w:rsidRPr="00801263" w:rsidDel="00A341F0">
          <w:rPr>
            <w:rFonts w:hint="eastAsia"/>
          </w:rPr>
          <w:delText>ってい</w:delText>
        </w:r>
      </w:del>
      <w:r w:rsidRPr="00801263">
        <w:rPr>
          <w:rFonts w:hint="eastAsia"/>
        </w:rPr>
        <w:t>る</w:t>
      </w:r>
      <w:ins w:id="448" w:author="工内 隆" w:date="2018-08-07T09:58:00Z">
        <w:r w:rsidR="00A341F0">
          <w:rPr>
            <w:rFonts w:hint="eastAsia"/>
          </w:rPr>
          <w:t>可能性</w:t>
        </w:r>
      </w:ins>
      <w:del w:id="449" w:author="工内 隆" w:date="2018-08-07T09:58:00Z">
        <w:r w:rsidR="004C3C33" w:rsidDel="00A341F0">
          <w:rPr>
            <w:rFonts w:hint="eastAsia"/>
          </w:rPr>
          <w:delText>こと</w:delText>
        </w:r>
      </w:del>
      <w:r w:rsidR="004C3C33">
        <w:rPr>
          <w:rFonts w:hint="eastAsia"/>
        </w:rPr>
        <w:t>が</w:t>
      </w:r>
      <w:r w:rsidRPr="00801263">
        <w:rPr>
          <w:rFonts w:hint="eastAsia"/>
        </w:rPr>
        <w:t>常に懸念される</w:t>
      </w:r>
      <w:del w:id="450" w:author="工内 隆" w:date="2018-08-07T09:58:00Z">
        <w:r w:rsidRPr="00801263" w:rsidDel="00A341F0">
          <w:rPr>
            <w:rFonts w:hint="eastAsia"/>
          </w:rPr>
          <w:delText>、</w:delText>
        </w:r>
      </w:del>
      <w:r w:rsidRPr="00801263">
        <w:rPr>
          <w:rFonts w:hint="eastAsia"/>
        </w:rPr>
        <w:t>ハードウェア会社には適しているかもしれません。</w:t>
      </w:r>
    </w:p>
    <w:p w14:paraId="578211C2" w14:textId="77777777" w:rsidR="00801263" w:rsidRDefault="00801263" w:rsidP="0088585A"/>
    <w:p w14:paraId="33F01E60" w14:textId="77777777" w:rsidR="0088585A" w:rsidRDefault="0088585A" w:rsidP="0088585A">
      <w:r>
        <w:t>Engineering</w:t>
      </w:r>
    </w:p>
    <w:p w14:paraId="1DCA1168" w14:textId="77777777" w:rsidR="0088585A" w:rsidRDefault="004C3C33" w:rsidP="0088585A">
      <w:r>
        <w:rPr>
          <w:rFonts w:hint="eastAsia"/>
        </w:rPr>
        <w:t>エンジニアリング部門</w:t>
      </w:r>
    </w:p>
    <w:p w14:paraId="6C0A9606" w14:textId="77777777" w:rsidR="004C3C33" w:rsidRDefault="004C3C33" w:rsidP="0088585A"/>
    <w:p w14:paraId="6D2A5CD0" w14:textId="77777777" w:rsidR="0088585A" w:rsidRDefault="0088585A" w:rsidP="0088585A">
      <w:r>
        <w:t>Other companies are more engineering-driven, so they choose to maintain their open source program offices within their engineering departments. That allows them to focus their efforts directly on making their developers more effective and productive in their work.</w:t>
      </w:r>
    </w:p>
    <w:p w14:paraId="0D37827D" w14:textId="2DC0E9BA" w:rsidR="0088585A" w:rsidRDefault="004C3C33" w:rsidP="0088585A">
      <w:r w:rsidRPr="004C3C33">
        <w:rPr>
          <w:rFonts w:hint="eastAsia"/>
        </w:rPr>
        <w:t>エンジニアリング</w:t>
      </w:r>
      <w:r>
        <w:rPr>
          <w:rFonts w:hint="eastAsia"/>
        </w:rPr>
        <w:t>主導の企業</w:t>
      </w:r>
      <w:r w:rsidRPr="004C3C33">
        <w:rPr>
          <w:rFonts w:hint="eastAsia"/>
        </w:rPr>
        <w:t>であ</w:t>
      </w:r>
      <w:r w:rsidR="00253933">
        <w:rPr>
          <w:rFonts w:hint="eastAsia"/>
        </w:rPr>
        <w:t>れば</w:t>
      </w:r>
      <w:r>
        <w:rPr>
          <w:rFonts w:hint="eastAsia"/>
        </w:rPr>
        <w:t>、</w:t>
      </w:r>
      <w:r w:rsidRPr="004C3C33">
        <w:rPr>
          <w:rFonts w:hint="eastAsia"/>
        </w:rPr>
        <w:t>エンジニアリング部門</w:t>
      </w:r>
      <w:del w:id="451" w:author="工内 隆" w:date="2018-08-07T09:59:00Z">
        <w:r w:rsidR="00790291" w:rsidDel="00A341F0">
          <w:rPr>
            <w:rFonts w:hint="eastAsia"/>
          </w:rPr>
          <w:delText>ごと</w:delText>
        </w:r>
      </w:del>
      <w:r w:rsidR="00790291">
        <w:rPr>
          <w:rFonts w:hint="eastAsia"/>
        </w:rPr>
        <w:t>に</w:t>
      </w:r>
      <w:r w:rsidRPr="004C3C33">
        <w:rPr>
          <w:rFonts w:hint="eastAsia"/>
        </w:rPr>
        <w:t>オープンソース</w:t>
      </w:r>
      <w:r>
        <w:rPr>
          <w:rFonts w:hint="eastAsia"/>
        </w:rPr>
        <w:t xml:space="preserve">　</w:t>
      </w:r>
      <w:r w:rsidRPr="004C3C33">
        <w:rPr>
          <w:rFonts w:hint="eastAsia"/>
        </w:rPr>
        <w:t>プログラムオフィスを</w:t>
      </w:r>
      <w:r>
        <w:rPr>
          <w:rFonts w:hint="eastAsia"/>
        </w:rPr>
        <w:t>設置するのが良いでしょう</w:t>
      </w:r>
      <w:r w:rsidRPr="004C3C33">
        <w:rPr>
          <w:rFonts w:hint="eastAsia"/>
        </w:rPr>
        <w:t>。</w:t>
      </w:r>
      <w:r w:rsidRPr="004C3C33">
        <w:rPr>
          <w:rFonts w:hint="eastAsia"/>
        </w:rPr>
        <w:t xml:space="preserve"> </w:t>
      </w:r>
      <w:r w:rsidRPr="004C3C33">
        <w:rPr>
          <w:rFonts w:hint="eastAsia"/>
        </w:rPr>
        <w:t>これにより、</w:t>
      </w:r>
      <w:r w:rsidR="00790291">
        <w:rPr>
          <w:rFonts w:hint="eastAsia"/>
        </w:rPr>
        <w:t>オープンソース　オフィスは</w:t>
      </w:r>
      <w:r w:rsidR="00253933">
        <w:rPr>
          <w:rFonts w:hint="eastAsia"/>
        </w:rPr>
        <w:t>、</w:t>
      </w:r>
      <w:r w:rsidRPr="004C3C33">
        <w:rPr>
          <w:rFonts w:hint="eastAsia"/>
        </w:rPr>
        <w:t>開発者</w:t>
      </w:r>
      <w:r w:rsidR="00790291">
        <w:rPr>
          <w:rFonts w:hint="eastAsia"/>
        </w:rPr>
        <w:t>の作業を</w:t>
      </w:r>
      <w:r>
        <w:rPr>
          <w:rFonts w:hint="eastAsia"/>
        </w:rPr>
        <w:t>、</w:t>
      </w:r>
      <w:r w:rsidRPr="004C3C33">
        <w:rPr>
          <w:rFonts w:hint="eastAsia"/>
        </w:rPr>
        <w:t>より効率的</w:t>
      </w:r>
      <w:r w:rsidR="00253933">
        <w:rPr>
          <w:rFonts w:hint="eastAsia"/>
        </w:rPr>
        <w:t>、</w:t>
      </w:r>
      <w:r w:rsidRPr="004C3C33">
        <w:rPr>
          <w:rFonts w:hint="eastAsia"/>
        </w:rPr>
        <w:t>生産的なものにする</w:t>
      </w:r>
      <w:r w:rsidR="00790291">
        <w:rPr>
          <w:rFonts w:hint="eastAsia"/>
        </w:rPr>
        <w:t>ことに</w:t>
      </w:r>
      <w:r w:rsidRPr="004C3C33">
        <w:rPr>
          <w:rFonts w:hint="eastAsia"/>
        </w:rPr>
        <w:t>直接集中</w:t>
      </w:r>
      <w:r w:rsidR="00790291">
        <w:rPr>
          <w:rFonts w:hint="eastAsia"/>
        </w:rPr>
        <w:t>できるよう</w:t>
      </w:r>
      <w:r w:rsidR="00253933">
        <w:rPr>
          <w:rFonts w:hint="eastAsia"/>
        </w:rPr>
        <w:t>な形で</w:t>
      </w:r>
      <w:r w:rsidR="00790291">
        <w:rPr>
          <w:rFonts w:hint="eastAsia"/>
        </w:rPr>
        <w:t>サポートできます</w:t>
      </w:r>
      <w:r w:rsidRPr="004C3C33">
        <w:rPr>
          <w:rFonts w:hint="eastAsia"/>
        </w:rPr>
        <w:t>。</w:t>
      </w:r>
    </w:p>
    <w:p w14:paraId="2595B0AE" w14:textId="77777777" w:rsidR="004C3C33" w:rsidRDefault="004C3C33" w:rsidP="0088585A"/>
    <w:p w14:paraId="7AA7D0AF" w14:textId="77777777" w:rsidR="0088585A" w:rsidRDefault="0088585A" w:rsidP="0088585A">
      <w:r>
        <w:t>Developer Relations, Marketing or Communications</w:t>
      </w:r>
    </w:p>
    <w:p w14:paraId="12FDC2BD" w14:textId="40639D33" w:rsidR="0088585A" w:rsidRDefault="006B1425" w:rsidP="0088585A">
      <w:r>
        <w:rPr>
          <w:rFonts w:hint="eastAsia"/>
        </w:rPr>
        <w:t>開発者との関わり、マーケティング、またはコミュニケーション</w:t>
      </w:r>
    </w:p>
    <w:p w14:paraId="2C247533" w14:textId="77777777" w:rsidR="006B1425" w:rsidRDefault="006B1425" w:rsidP="0088585A"/>
    <w:p w14:paraId="0DB0E346" w14:textId="77777777" w:rsidR="0088585A" w:rsidRDefault="0088585A" w:rsidP="0088585A">
      <w:r>
        <w:t>In other cases, some open source offices are located inside the marketing wing of organizations because they use open source to funnel leads aimed at selling the products they build using open source.</w:t>
      </w:r>
    </w:p>
    <w:p w14:paraId="560B9B51" w14:textId="79703994" w:rsidR="0088585A" w:rsidRDefault="006B1425" w:rsidP="0088585A">
      <w:r w:rsidRPr="006B1425">
        <w:rPr>
          <w:rFonts w:hint="eastAsia"/>
        </w:rPr>
        <w:t>他のケースでは、組織のマーケティング部門の中に</w:t>
      </w:r>
      <w:r w:rsidR="00253933">
        <w:rPr>
          <w:rFonts w:hint="eastAsia"/>
        </w:rPr>
        <w:t>オープンソース　オフィスを設置しているケースもあります。</w:t>
      </w:r>
      <w:del w:id="452" w:author="工内 隆" w:date="2018-08-07T10:07:00Z">
        <w:r w:rsidRPr="006B1425" w:rsidDel="00F54A3C">
          <w:rPr>
            <w:rFonts w:hint="eastAsia"/>
          </w:rPr>
          <w:delText>オープンソースを使用して、彼らが</w:delText>
        </w:r>
      </w:del>
      <w:r w:rsidRPr="006B1425">
        <w:rPr>
          <w:rFonts w:hint="eastAsia"/>
        </w:rPr>
        <w:t>オープンソースを</w:t>
      </w:r>
      <w:r w:rsidR="00CD3E69">
        <w:rPr>
          <w:rFonts w:hint="eastAsia"/>
        </w:rPr>
        <w:t>活用</w:t>
      </w:r>
      <w:r w:rsidRPr="006B1425">
        <w:rPr>
          <w:rFonts w:hint="eastAsia"/>
        </w:rPr>
        <w:t>し</w:t>
      </w:r>
      <w:r w:rsidR="00CD3E69">
        <w:rPr>
          <w:rFonts w:hint="eastAsia"/>
        </w:rPr>
        <w:t>た</w:t>
      </w:r>
      <w:r w:rsidRPr="006B1425">
        <w:rPr>
          <w:rFonts w:hint="eastAsia"/>
        </w:rPr>
        <w:t>製品</w:t>
      </w:r>
      <w:r w:rsidR="00CD3E69">
        <w:rPr>
          <w:rFonts w:hint="eastAsia"/>
        </w:rPr>
        <w:t>を</w:t>
      </w:r>
      <w:r w:rsidRPr="006B1425">
        <w:rPr>
          <w:rFonts w:hint="eastAsia"/>
        </w:rPr>
        <w:t>販売</w:t>
      </w:r>
      <w:r w:rsidR="00CD3E69">
        <w:rPr>
          <w:rFonts w:hint="eastAsia"/>
        </w:rPr>
        <w:t>する時、</w:t>
      </w:r>
      <w:ins w:id="453" w:author="工内 隆" w:date="2018-08-07T10:08:00Z">
        <w:r w:rsidR="00F54A3C">
          <w:rPr>
            <w:rFonts w:hint="eastAsia"/>
          </w:rPr>
          <w:t>集客を狙って</w:t>
        </w:r>
      </w:ins>
      <w:del w:id="454" w:author="工内 隆" w:date="2018-08-07T10:08:00Z">
        <w:r w:rsidR="00CD3E69" w:rsidDel="00F54A3C">
          <w:rPr>
            <w:rFonts w:hint="eastAsia"/>
          </w:rPr>
          <w:delText>見込み客から受注に結びつける、ファンネルに</w:delText>
        </w:r>
      </w:del>
      <w:r w:rsidR="00CD3E69">
        <w:rPr>
          <w:rFonts w:hint="eastAsia"/>
        </w:rPr>
        <w:t>オープンソースを利用するためです。</w:t>
      </w:r>
    </w:p>
    <w:p w14:paraId="165256AF" w14:textId="77777777" w:rsidR="006B1425" w:rsidRDefault="006B1425" w:rsidP="0088585A"/>
    <w:p w14:paraId="6FD42C65" w14:textId="77777777" w:rsidR="0088585A" w:rsidRDefault="0088585A" w:rsidP="0088585A">
      <w:r>
        <w:t xml:space="preserve">At Twitter, where open source use has been integral to the company’s success, developers were finding it difficult to contribute back to open source projects starting in 2010 because the company’s legal department had serious concerns about code licensing and related issues. Developers and software engineers responded by seeking ways to automate the license compliance processes – to “grease the wheels” – to alleviate the concerns of the legal and engineering departments. </w:t>
      </w:r>
      <w:r>
        <w:lastRenderedPageBreak/>
        <w:t>The result was the hiring of an open source program manager and the creation of an open source program office to fix processes, streamline procedures, bring in tools to automate tasks and make other needed changes.</w:t>
      </w:r>
    </w:p>
    <w:p w14:paraId="39B82111" w14:textId="0247BB24" w:rsidR="0088585A" w:rsidRDefault="00CD3E69" w:rsidP="0088585A">
      <w:r w:rsidRPr="00CD3E69">
        <w:rPr>
          <w:rFonts w:hint="eastAsia"/>
        </w:rPr>
        <w:t>オープンソースの</w:t>
      </w:r>
      <w:r>
        <w:rPr>
          <w:rFonts w:hint="eastAsia"/>
        </w:rPr>
        <w:t>活用</w:t>
      </w:r>
      <w:r w:rsidRPr="00CD3E69">
        <w:rPr>
          <w:rFonts w:hint="eastAsia"/>
        </w:rPr>
        <w:t>が企業の成功に欠かせ</w:t>
      </w:r>
      <w:r>
        <w:rPr>
          <w:rFonts w:hint="eastAsia"/>
        </w:rPr>
        <w:t>なかった</w:t>
      </w:r>
      <w:r w:rsidRPr="00CD3E69">
        <w:rPr>
          <w:rFonts w:hint="eastAsia"/>
        </w:rPr>
        <w:t>Twitter</w:t>
      </w:r>
      <w:r>
        <w:rPr>
          <w:rFonts w:hint="eastAsia"/>
        </w:rPr>
        <w:t>社でも、</w:t>
      </w:r>
      <w:r w:rsidRPr="00CD3E69">
        <w:rPr>
          <w:rFonts w:hint="eastAsia"/>
        </w:rPr>
        <w:t>法務部門がコード</w:t>
      </w:r>
      <w:ins w:id="455" w:author="工内 隆" w:date="2018-08-07T10:09:00Z">
        <w:r w:rsidR="00F54A3C">
          <w:rPr>
            <w:rFonts w:hint="eastAsia"/>
          </w:rPr>
          <w:t>の</w:t>
        </w:r>
      </w:ins>
      <w:r w:rsidRPr="00CD3E69">
        <w:rPr>
          <w:rFonts w:hint="eastAsia"/>
        </w:rPr>
        <w:t>ライセンスや関連する問題について深刻な懸念を抱いていたため、開発者は</w:t>
      </w:r>
      <w:r w:rsidRPr="00CD3E69">
        <w:rPr>
          <w:rFonts w:hint="eastAsia"/>
        </w:rPr>
        <w:t>2010</w:t>
      </w:r>
      <w:r w:rsidRPr="00CD3E69">
        <w:rPr>
          <w:rFonts w:hint="eastAsia"/>
        </w:rPr>
        <w:t>年から</w:t>
      </w:r>
      <w:r>
        <w:rPr>
          <w:rFonts w:hint="eastAsia"/>
        </w:rPr>
        <w:t>開始していた社内の</w:t>
      </w:r>
      <w:r w:rsidRPr="00CD3E69">
        <w:rPr>
          <w:rFonts w:hint="eastAsia"/>
        </w:rPr>
        <w:t>オープンソース</w:t>
      </w:r>
      <w:r>
        <w:rPr>
          <w:rFonts w:hint="eastAsia"/>
        </w:rPr>
        <w:t xml:space="preserve">　</w:t>
      </w:r>
      <w:r w:rsidRPr="00CD3E69">
        <w:rPr>
          <w:rFonts w:hint="eastAsia"/>
        </w:rPr>
        <w:t>プロジェクト</w:t>
      </w:r>
      <w:r>
        <w:rPr>
          <w:rFonts w:hint="eastAsia"/>
        </w:rPr>
        <w:t>から</w:t>
      </w:r>
      <w:del w:id="456" w:author="工内 隆" w:date="2018-08-07T10:10:00Z">
        <w:r w:rsidR="005C05E1" w:rsidDel="00F54A3C">
          <w:rPr>
            <w:rFonts w:hint="eastAsia"/>
          </w:rPr>
          <w:delText>の</w:delText>
        </w:r>
      </w:del>
      <w:r>
        <w:rPr>
          <w:rFonts w:hint="eastAsia"/>
        </w:rPr>
        <w:t>コミュニティ</w:t>
      </w:r>
      <w:r w:rsidRPr="00CD3E69">
        <w:rPr>
          <w:rFonts w:hint="eastAsia"/>
        </w:rPr>
        <w:t>への</w:t>
      </w:r>
      <w:r w:rsidR="008F0DD6">
        <w:rPr>
          <w:rFonts w:hint="eastAsia"/>
        </w:rPr>
        <w:t>コード</w:t>
      </w:r>
      <w:r w:rsidR="005C05E1">
        <w:rPr>
          <w:rFonts w:hint="eastAsia"/>
        </w:rPr>
        <w:t xml:space="preserve">　コントリビューション</w:t>
      </w:r>
      <w:ins w:id="457" w:author="工内 隆" w:date="2018-08-07T10:10:00Z">
        <w:r w:rsidR="00F54A3C">
          <w:rPr>
            <w:rFonts w:hint="eastAsia"/>
          </w:rPr>
          <w:t>が</w:t>
        </w:r>
      </w:ins>
      <w:del w:id="458" w:author="工内 隆" w:date="2018-08-07T10:10:00Z">
        <w:r w:rsidR="008F0DD6" w:rsidDel="00F54A3C">
          <w:rPr>
            <w:rFonts w:hint="eastAsia"/>
          </w:rPr>
          <w:delText>は</w:delText>
        </w:r>
      </w:del>
      <w:r w:rsidRPr="00CD3E69">
        <w:rPr>
          <w:rFonts w:hint="eastAsia"/>
        </w:rPr>
        <w:t>難しいと感じてい</w:t>
      </w:r>
      <w:r w:rsidR="005C05E1">
        <w:rPr>
          <w:rFonts w:hint="eastAsia"/>
        </w:rPr>
        <w:t>まし</w:t>
      </w:r>
      <w:r w:rsidRPr="00CD3E69">
        <w:rPr>
          <w:rFonts w:hint="eastAsia"/>
        </w:rPr>
        <w:t>た。</w:t>
      </w:r>
      <w:r w:rsidRPr="00CD3E69">
        <w:rPr>
          <w:rFonts w:hint="eastAsia"/>
        </w:rPr>
        <w:t xml:space="preserve"> </w:t>
      </w:r>
      <w:r w:rsidRPr="00CD3E69">
        <w:rPr>
          <w:rFonts w:hint="eastAsia"/>
        </w:rPr>
        <w:t>開発者とソフトウェアエンジニアは、ライセンス</w:t>
      </w:r>
      <w:r w:rsidR="008F0DD6">
        <w:rPr>
          <w:rFonts w:hint="eastAsia"/>
        </w:rPr>
        <w:t xml:space="preserve">　</w:t>
      </w:r>
      <w:r w:rsidRPr="00CD3E69">
        <w:rPr>
          <w:rFonts w:hint="eastAsia"/>
        </w:rPr>
        <w:t>コンプライアンス</w:t>
      </w:r>
      <w:r w:rsidR="008F0DD6">
        <w:rPr>
          <w:rFonts w:hint="eastAsia"/>
        </w:rPr>
        <w:t xml:space="preserve">　</w:t>
      </w:r>
      <w:r w:rsidRPr="00CD3E69">
        <w:rPr>
          <w:rFonts w:hint="eastAsia"/>
        </w:rPr>
        <w:t>プロセスを自動化する方法を</w:t>
      </w:r>
      <w:r w:rsidR="008F0DD6">
        <w:rPr>
          <w:rFonts w:hint="eastAsia"/>
        </w:rPr>
        <w:t>考え出して、</w:t>
      </w:r>
      <w:r w:rsidRPr="00CD3E69">
        <w:rPr>
          <w:rFonts w:hint="eastAsia"/>
        </w:rPr>
        <w:t>法務部門と</w:t>
      </w:r>
      <w:ins w:id="459" w:author="工内 隆" w:date="2018-08-07T10:11:00Z">
        <w:r w:rsidR="00762E61">
          <w:rPr>
            <w:rFonts w:hint="eastAsia"/>
          </w:rPr>
          <w:t>エンジニアリング</w:t>
        </w:r>
      </w:ins>
      <w:del w:id="460" w:author="工内 隆" w:date="2018-08-07T10:11:00Z">
        <w:r w:rsidRPr="00CD3E69" w:rsidDel="00762E61">
          <w:rPr>
            <w:rFonts w:hint="eastAsia"/>
          </w:rPr>
          <w:delText>技術</w:delText>
        </w:r>
      </w:del>
      <w:r w:rsidRPr="00CD3E69">
        <w:rPr>
          <w:rFonts w:hint="eastAsia"/>
        </w:rPr>
        <w:t>部門の懸念を</w:t>
      </w:r>
      <w:r w:rsidR="00206879">
        <w:rPr>
          <w:rFonts w:hint="eastAsia"/>
        </w:rPr>
        <w:t>大きく</w:t>
      </w:r>
      <w:r w:rsidRPr="00CD3E69">
        <w:rPr>
          <w:rFonts w:hint="eastAsia"/>
        </w:rPr>
        <w:t>緩和</w:t>
      </w:r>
      <w:r w:rsidR="00206879">
        <w:rPr>
          <w:rFonts w:hint="eastAsia"/>
        </w:rPr>
        <w:t>させました</w:t>
      </w:r>
      <w:r w:rsidRPr="00CD3E69">
        <w:rPr>
          <w:rFonts w:hint="eastAsia"/>
        </w:rPr>
        <w:t>。</w:t>
      </w:r>
      <w:r w:rsidRPr="00CD3E69">
        <w:rPr>
          <w:rFonts w:hint="eastAsia"/>
        </w:rPr>
        <w:t xml:space="preserve"> </w:t>
      </w:r>
      <w:r w:rsidR="00206879">
        <w:rPr>
          <w:rFonts w:hint="eastAsia"/>
        </w:rPr>
        <w:t>これが</w:t>
      </w:r>
      <w:ins w:id="461" w:author="工内 隆" w:date="2018-08-07T10:13:00Z">
        <w:r w:rsidR="00762E61">
          <w:rPr>
            <w:rFonts w:hint="eastAsia"/>
          </w:rPr>
          <w:t>きっかけ</w:t>
        </w:r>
      </w:ins>
      <w:del w:id="462" w:author="工内 隆" w:date="2018-08-07T10:13:00Z">
        <w:r w:rsidR="00206879" w:rsidDel="00762E61">
          <w:rPr>
            <w:rFonts w:hint="eastAsia"/>
          </w:rPr>
          <w:delText>潤滑油</w:delText>
        </w:r>
      </w:del>
      <w:r w:rsidR="00206879">
        <w:rPr>
          <w:rFonts w:hint="eastAsia"/>
        </w:rPr>
        <w:t>となり、</w:t>
      </w:r>
      <w:r w:rsidRPr="00CD3E69">
        <w:rPr>
          <w:rFonts w:hint="eastAsia"/>
        </w:rPr>
        <w:t>オープンソースのプログラムマネージャーを</w:t>
      </w:r>
      <w:ins w:id="463" w:author="工内 隆" w:date="2018-08-07T10:17:00Z">
        <w:r w:rsidR="00762E61">
          <w:rPr>
            <w:rFonts w:hint="eastAsia"/>
          </w:rPr>
          <w:t>雇用し</w:t>
        </w:r>
      </w:ins>
      <w:del w:id="464" w:author="工内 隆" w:date="2018-08-07T10:17:00Z">
        <w:r w:rsidRPr="00CD3E69" w:rsidDel="00762E61">
          <w:rPr>
            <w:rFonts w:hint="eastAsia"/>
          </w:rPr>
          <w:delText>雇い</w:delText>
        </w:r>
      </w:del>
      <w:r w:rsidRPr="00CD3E69">
        <w:rPr>
          <w:rFonts w:hint="eastAsia"/>
        </w:rPr>
        <w:t>、</w:t>
      </w:r>
      <w:ins w:id="465" w:author="工内 隆" w:date="2018-08-07T10:13:00Z">
        <w:r w:rsidR="00762E61" w:rsidRPr="00CD3E69">
          <w:rPr>
            <w:rFonts w:hint="eastAsia"/>
          </w:rPr>
          <w:t>オープンソース</w:t>
        </w:r>
        <w:r w:rsidR="00762E61">
          <w:rPr>
            <w:rFonts w:hint="eastAsia"/>
          </w:rPr>
          <w:t xml:space="preserve">　</w:t>
        </w:r>
        <w:r w:rsidR="00762E61" w:rsidRPr="00CD3E69">
          <w:rPr>
            <w:rFonts w:hint="eastAsia"/>
          </w:rPr>
          <w:t>プログラムオフィスを</w:t>
        </w:r>
        <w:r w:rsidR="00762E61">
          <w:rPr>
            <w:rFonts w:hint="eastAsia"/>
          </w:rPr>
          <w:t>設立し</w:t>
        </w:r>
        <w:r w:rsidR="00762E61" w:rsidRPr="00CD3E69">
          <w:rPr>
            <w:rFonts w:hint="eastAsia"/>
          </w:rPr>
          <w:t>ました。</w:t>
        </w:r>
      </w:ins>
      <w:ins w:id="466" w:author="工内 隆" w:date="2018-08-07T10:18:00Z">
        <w:r w:rsidR="00762E61">
          <w:rPr>
            <w:rFonts w:hint="eastAsia"/>
          </w:rPr>
          <w:t>同オフィスは、</w:t>
        </w:r>
      </w:ins>
      <w:r w:rsidRPr="00CD3E69">
        <w:rPr>
          <w:rFonts w:hint="eastAsia"/>
        </w:rPr>
        <w:t>プロセスを修正し、手順を合理化し、</w:t>
      </w:r>
      <w:ins w:id="467" w:author="工内 隆" w:date="2018-08-07T10:15:00Z">
        <w:r w:rsidR="00762E61">
          <w:rPr>
            <w:rFonts w:hint="eastAsia"/>
          </w:rPr>
          <w:t>関連</w:t>
        </w:r>
      </w:ins>
      <w:ins w:id="468" w:author="工内 隆" w:date="2018-08-07T10:16:00Z">
        <w:r w:rsidR="00762E61">
          <w:rPr>
            <w:rFonts w:hint="eastAsia"/>
          </w:rPr>
          <w:t>業務</w:t>
        </w:r>
      </w:ins>
      <w:del w:id="469" w:author="工内 隆" w:date="2018-08-07T10:16:00Z">
        <w:r w:rsidRPr="00CD3E69" w:rsidDel="00762E61">
          <w:rPr>
            <w:rFonts w:hint="eastAsia"/>
          </w:rPr>
          <w:delText>タスク</w:delText>
        </w:r>
      </w:del>
      <w:r w:rsidRPr="00CD3E69">
        <w:rPr>
          <w:rFonts w:hint="eastAsia"/>
        </w:rPr>
        <w:t>を自動化</w:t>
      </w:r>
      <w:r w:rsidR="00206879">
        <w:rPr>
          <w:rFonts w:hint="eastAsia"/>
        </w:rPr>
        <w:t>するツールを導入</w:t>
      </w:r>
      <w:r w:rsidRPr="00CD3E69">
        <w:rPr>
          <w:rFonts w:hint="eastAsia"/>
        </w:rPr>
        <w:t>し、</w:t>
      </w:r>
      <w:r w:rsidR="00206879">
        <w:rPr>
          <w:rFonts w:hint="eastAsia"/>
        </w:rPr>
        <w:t>その他</w:t>
      </w:r>
      <w:r w:rsidRPr="00CD3E69">
        <w:rPr>
          <w:rFonts w:hint="eastAsia"/>
        </w:rPr>
        <w:t>必要な</w:t>
      </w:r>
      <w:ins w:id="470" w:author="工内 隆" w:date="2018-08-07T16:26:00Z">
        <w:r w:rsidR="00ED5BF1">
          <w:rPr>
            <w:rFonts w:hint="eastAsia"/>
          </w:rPr>
          <w:t>変更</w:t>
        </w:r>
      </w:ins>
      <w:del w:id="471" w:author="工内 隆" w:date="2018-08-07T16:26:00Z">
        <w:r w:rsidR="00206879" w:rsidDel="00ED5BF1">
          <w:rPr>
            <w:rFonts w:hint="eastAsia"/>
          </w:rPr>
          <w:delText>手続き作成など</w:delText>
        </w:r>
      </w:del>
      <w:r w:rsidR="00206879">
        <w:rPr>
          <w:rFonts w:hint="eastAsia"/>
        </w:rPr>
        <w:t>を行</w:t>
      </w:r>
      <w:ins w:id="472" w:author="工内 隆" w:date="2018-08-07T10:18:00Z">
        <w:r w:rsidR="00762E61">
          <w:rPr>
            <w:rFonts w:hint="eastAsia"/>
          </w:rPr>
          <w:t>い</w:t>
        </w:r>
      </w:ins>
      <w:del w:id="473" w:author="工内 隆" w:date="2018-08-07T10:18:00Z">
        <w:r w:rsidR="00206879" w:rsidDel="00762E61">
          <w:rPr>
            <w:rFonts w:hint="eastAsia"/>
          </w:rPr>
          <w:delText>う</w:delText>
        </w:r>
      </w:del>
      <w:ins w:id="474" w:author="工内 隆" w:date="2018-08-07T10:18:00Z">
        <w:r w:rsidR="00762E61">
          <w:rPr>
            <w:rFonts w:hint="eastAsia"/>
          </w:rPr>
          <w:t>ました。</w:t>
        </w:r>
      </w:ins>
      <w:del w:id="475" w:author="工内 隆" w:date="2018-08-07T10:13:00Z">
        <w:r w:rsidRPr="00CD3E69" w:rsidDel="00762E61">
          <w:rPr>
            <w:rFonts w:hint="eastAsia"/>
          </w:rPr>
          <w:delText>オープンソース</w:delText>
        </w:r>
        <w:r w:rsidR="00206879" w:rsidDel="00762E61">
          <w:rPr>
            <w:rFonts w:hint="eastAsia"/>
          </w:rPr>
          <w:delText xml:space="preserve">　</w:delText>
        </w:r>
        <w:r w:rsidRPr="00CD3E69" w:rsidDel="00762E61">
          <w:rPr>
            <w:rFonts w:hint="eastAsia"/>
          </w:rPr>
          <w:delText>プログラムオフィスを</w:delText>
        </w:r>
        <w:r w:rsidR="00206879" w:rsidDel="00762E61">
          <w:rPr>
            <w:rFonts w:hint="eastAsia"/>
          </w:rPr>
          <w:delText>設立し</w:delText>
        </w:r>
        <w:r w:rsidRPr="00CD3E69" w:rsidDel="00762E61">
          <w:rPr>
            <w:rFonts w:hint="eastAsia"/>
          </w:rPr>
          <w:delText>ました。</w:delText>
        </w:r>
      </w:del>
    </w:p>
    <w:p w14:paraId="67D9651C" w14:textId="77777777" w:rsidR="00CD3E69" w:rsidRDefault="00CD3E69" w:rsidP="0088585A"/>
    <w:p w14:paraId="1A08DE82" w14:textId="77777777" w:rsidR="0088585A" w:rsidRDefault="0088585A" w:rsidP="0088585A">
      <w:r>
        <w:t xml:space="preserve">Intriguingly, Netflix took a different approach and chose not to create or use a centralized open source program office, says Andrew </w:t>
      </w:r>
      <w:proofErr w:type="spellStart"/>
      <w:r>
        <w:t>Spyker</w:t>
      </w:r>
      <w:proofErr w:type="spellEnd"/>
      <w:r>
        <w:t>, the manager of the company’s container cloud. Instead, the streaming movie and entertainment company organizes its open source use through a small, cross-functional working group that runs an internal mailing list for discussions and meets informally once a month to help each other resolve open source issues. The volunteer working group members assist other decentralized teams, leaving everyone with less need to focus on administrative tasks such as legal issues, tools, monitoring and community promotion. For Netflix this is a workable approach because it’s an entertainment company and not a software company.</w:t>
      </w:r>
    </w:p>
    <w:p w14:paraId="614CD3F4" w14:textId="210D14C2" w:rsidR="0088585A" w:rsidRDefault="00206879" w:rsidP="0088585A">
      <w:r w:rsidRPr="00206879">
        <w:rPr>
          <w:rFonts w:hint="eastAsia"/>
        </w:rPr>
        <w:t>興味深いことに、</w:t>
      </w:r>
      <w:ins w:id="476" w:author="工内 隆" w:date="2018-08-07T10:20:00Z">
        <w:r w:rsidR="00762E61" w:rsidRPr="00206879">
          <w:rPr>
            <w:rFonts w:hint="eastAsia"/>
          </w:rPr>
          <w:t>ストリーミング映画</w:t>
        </w:r>
        <w:r w:rsidR="00762E61">
          <w:rPr>
            <w:rFonts w:hint="eastAsia"/>
          </w:rPr>
          <w:t>、</w:t>
        </w:r>
        <w:r w:rsidR="00762E61" w:rsidRPr="00206879">
          <w:rPr>
            <w:rFonts w:hint="eastAsia"/>
          </w:rPr>
          <w:t>エンターテイメント</w:t>
        </w:r>
        <w:r w:rsidR="00762E61">
          <w:rPr>
            <w:rFonts w:hint="eastAsia"/>
          </w:rPr>
          <w:t>の</w:t>
        </w:r>
        <w:r w:rsidR="00762E61" w:rsidRPr="00206879">
          <w:rPr>
            <w:rFonts w:hint="eastAsia"/>
          </w:rPr>
          <w:t>企業</w:t>
        </w:r>
      </w:ins>
      <w:r w:rsidRPr="00206879">
        <w:rPr>
          <w:rFonts w:hint="eastAsia"/>
        </w:rPr>
        <w:t>Netflix</w:t>
      </w:r>
      <w:r w:rsidR="005C05E1">
        <w:rPr>
          <w:rFonts w:hint="eastAsia"/>
        </w:rPr>
        <w:t>社</w:t>
      </w:r>
      <w:r w:rsidRPr="00206879">
        <w:rPr>
          <w:rFonts w:hint="eastAsia"/>
        </w:rPr>
        <w:t>は異なるアプローチをとり、集中型</w:t>
      </w:r>
      <w:r w:rsidR="00906BB4">
        <w:rPr>
          <w:rFonts w:hint="eastAsia"/>
        </w:rPr>
        <w:t>組織</w:t>
      </w:r>
      <w:ins w:id="477" w:author="工内 隆" w:date="2018-08-07T10:20:00Z">
        <w:r w:rsidR="00762E61">
          <w:rPr>
            <w:rFonts w:hint="eastAsia"/>
          </w:rPr>
          <w:t>として</w:t>
        </w:r>
      </w:ins>
      <w:del w:id="478" w:author="工内 隆" w:date="2018-08-07T10:20:00Z">
        <w:r w:rsidR="00906BB4" w:rsidDel="00762E61">
          <w:rPr>
            <w:rFonts w:hint="eastAsia"/>
          </w:rPr>
          <w:delText>、</w:delText>
        </w:r>
      </w:del>
      <w:r w:rsidRPr="00206879">
        <w:rPr>
          <w:rFonts w:hint="eastAsia"/>
        </w:rPr>
        <w:t>オープンソース</w:t>
      </w:r>
      <w:r>
        <w:rPr>
          <w:rFonts w:hint="eastAsia"/>
        </w:rPr>
        <w:t xml:space="preserve">　</w:t>
      </w:r>
      <w:r w:rsidRPr="00206879">
        <w:rPr>
          <w:rFonts w:hint="eastAsia"/>
        </w:rPr>
        <w:t>プログラムオフィスを</w:t>
      </w:r>
      <w:r>
        <w:rPr>
          <w:rFonts w:hint="eastAsia"/>
        </w:rPr>
        <w:t>設立し</w:t>
      </w:r>
      <w:r w:rsidRPr="00206879">
        <w:rPr>
          <w:rFonts w:hint="eastAsia"/>
        </w:rPr>
        <w:t>たり</w:t>
      </w:r>
      <w:r>
        <w:rPr>
          <w:rFonts w:hint="eastAsia"/>
        </w:rPr>
        <w:t>、</w:t>
      </w:r>
      <w:r w:rsidRPr="00206879">
        <w:rPr>
          <w:rFonts w:hint="eastAsia"/>
        </w:rPr>
        <w:t>使用したりしない</w:t>
      </w:r>
      <w:r w:rsidR="005C05E1">
        <w:rPr>
          <w:rFonts w:hint="eastAsia"/>
        </w:rPr>
        <w:t>方法</w:t>
      </w:r>
      <w:r w:rsidRPr="00206879">
        <w:rPr>
          <w:rFonts w:hint="eastAsia"/>
        </w:rPr>
        <w:t>を選択し</w:t>
      </w:r>
      <w:r>
        <w:rPr>
          <w:rFonts w:hint="eastAsia"/>
        </w:rPr>
        <w:t>ていますと、</w:t>
      </w:r>
      <w:r w:rsidRPr="00206879">
        <w:rPr>
          <w:rFonts w:hint="eastAsia"/>
        </w:rPr>
        <w:t>同社のコンテナ</w:t>
      </w:r>
      <w:r>
        <w:rPr>
          <w:rFonts w:hint="eastAsia"/>
        </w:rPr>
        <w:t xml:space="preserve">　方式</w:t>
      </w:r>
      <w:r w:rsidRPr="00206879">
        <w:rPr>
          <w:rFonts w:hint="eastAsia"/>
        </w:rPr>
        <w:t>クラウドのマネージャ</w:t>
      </w:r>
      <w:r w:rsidR="00906BB4">
        <w:rPr>
          <w:rFonts w:hint="eastAsia"/>
        </w:rPr>
        <w:t>ー</w:t>
      </w:r>
      <w:r w:rsidRPr="00206879">
        <w:rPr>
          <w:rFonts w:hint="eastAsia"/>
        </w:rPr>
        <w:t>である</w:t>
      </w:r>
      <w:r w:rsidRPr="00206879">
        <w:rPr>
          <w:rFonts w:hint="eastAsia"/>
        </w:rPr>
        <w:t xml:space="preserve">Andrew </w:t>
      </w:r>
      <w:proofErr w:type="spellStart"/>
      <w:r w:rsidRPr="00206879">
        <w:rPr>
          <w:rFonts w:hint="eastAsia"/>
        </w:rPr>
        <w:t>Spyker</w:t>
      </w:r>
      <w:proofErr w:type="spellEnd"/>
      <w:r w:rsidRPr="00206879">
        <w:rPr>
          <w:rFonts w:hint="eastAsia"/>
        </w:rPr>
        <w:t>は述べています。</w:t>
      </w:r>
      <w:r w:rsidRPr="00206879">
        <w:rPr>
          <w:rFonts w:hint="eastAsia"/>
        </w:rPr>
        <w:t xml:space="preserve"> </w:t>
      </w:r>
      <w:r w:rsidRPr="00206879">
        <w:rPr>
          <w:rFonts w:hint="eastAsia"/>
        </w:rPr>
        <w:t>代わりに、</w:t>
      </w:r>
      <w:del w:id="479" w:author="工内 隆" w:date="2018-08-07T10:20:00Z">
        <w:r w:rsidRPr="00206879" w:rsidDel="00762E61">
          <w:rPr>
            <w:rFonts w:hint="eastAsia"/>
          </w:rPr>
          <w:delText>ストリーミング映画</w:delText>
        </w:r>
        <w:r w:rsidR="00906BB4" w:rsidDel="00762E61">
          <w:rPr>
            <w:rFonts w:hint="eastAsia"/>
          </w:rPr>
          <w:delText>、</w:delText>
        </w:r>
        <w:r w:rsidRPr="00206879" w:rsidDel="00762E61">
          <w:rPr>
            <w:rFonts w:hint="eastAsia"/>
          </w:rPr>
          <w:delText>エンターテイメント</w:delText>
        </w:r>
        <w:r w:rsidR="00906BB4" w:rsidDel="00762E61">
          <w:rPr>
            <w:rFonts w:hint="eastAsia"/>
          </w:rPr>
          <w:delText>の</w:delText>
        </w:r>
        <w:r w:rsidRPr="00206879" w:rsidDel="00762E61">
          <w:rPr>
            <w:rFonts w:hint="eastAsia"/>
          </w:rPr>
          <w:delText>企業</w:delText>
        </w:r>
      </w:del>
      <w:del w:id="480" w:author="工内 隆" w:date="2018-08-07T10:21:00Z">
        <w:r w:rsidR="00906BB4" w:rsidDel="005766EF">
          <w:rPr>
            <w:rFonts w:hint="eastAsia"/>
          </w:rPr>
          <w:delText>として</w:delText>
        </w:r>
        <w:r w:rsidRPr="00206879" w:rsidDel="005766EF">
          <w:rPr>
            <w:rFonts w:hint="eastAsia"/>
          </w:rPr>
          <w:delText>、</w:delText>
        </w:r>
      </w:del>
      <w:r w:rsidRPr="00206879">
        <w:rPr>
          <w:rFonts w:hint="eastAsia"/>
        </w:rPr>
        <w:t>内部のメーリングリストを使って議論を行い、</w:t>
      </w:r>
      <w:ins w:id="481" w:author="工内 隆" w:date="2018-08-07T10:22:00Z">
        <w:r w:rsidR="005766EF">
          <w:rPr>
            <w:rFonts w:hint="eastAsia"/>
          </w:rPr>
          <w:t>相互</w:t>
        </w:r>
      </w:ins>
      <w:del w:id="482" w:author="工内 隆" w:date="2018-08-07T10:22:00Z">
        <w:r w:rsidRPr="00206879" w:rsidDel="005766EF">
          <w:rPr>
            <w:rFonts w:hint="eastAsia"/>
          </w:rPr>
          <w:delText>お互い</w:delText>
        </w:r>
      </w:del>
      <w:r w:rsidRPr="00206879">
        <w:rPr>
          <w:rFonts w:hint="eastAsia"/>
        </w:rPr>
        <w:t>にオープンソースの問題を解決するために</w:t>
      </w:r>
      <w:ins w:id="483" w:author="工内 隆" w:date="2018-08-07T10:23:00Z">
        <w:r w:rsidR="005766EF">
          <w:rPr>
            <w:rFonts w:hint="eastAsia"/>
          </w:rPr>
          <w:t>、</w:t>
        </w:r>
      </w:ins>
      <w:r w:rsidR="00906BB4">
        <w:rPr>
          <w:rFonts w:hint="eastAsia"/>
        </w:rPr>
        <w:t>月に一度、</w:t>
      </w:r>
      <w:r w:rsidRPr="00206879">
        <w:rPr>
          <w:rFonts w:hint="eastAsia"/>
        </w:rPr>
        <w:t>非公式に</w:t>
      </w:r>
      <w:r w:rsidR="00906BB4">
        <w:rPr>
          <w:rFonts w:hint="eastAsia"/>
        </w:rPr>
        <w:t>打合せを持つ程度の</w:t>
      </w:r>
      <w:del w:id="484" w:author="工内 隆" w:date="2018-08-07T10:24:00Z">
        <w:r w:rsidR="00906BB4" w:rsidDel="005766EF">
          <w:rPr>
            <w:rFonts w:hint="eastAsia"/>
          </w:rPr>
          <w:delText>、</w:delText>
        </w:r>
      </w:del>
      <w:r w:rsidRPr="00206879">
        <w:rPr>
          <w:rFonts w:hint="eastAsia"/>
        </w:rPr>
        <w:t>小規模</w:t>
      </w:r>
      <w:ins w:id="485" w:author="工内 隆" w:date="2018-08-07T10:22:00Z">
        <w:r w:rsidR="005766EF">
          <w:rPr>
            <w:rFonts w:hint="eastAsia"/>
          </w:rPr>
          <w:t>で</w:t>
        </w:r>
      </w:ins>
      <w:del w:id="486" w:author="工内 隆" w:date="2018-08-07T10:22:00Z">
        <w:r w:rsidR="00906BB4" w:rsidDel="005766EF">
          <w:rPr>
            <w:rFonts w:hint="eastAsia"/>
          </w:rPr>
          <w:delText>な</w:delText>
        </w:r>
      </w:del>
      <w:r w:rsidR="00E43D7E" w:rsidRPr="00E43D7E">
        <w:rPr>
          <w:rFonts w:hint="eastAsia"/>
        </w:rPr>
        <w:t>クロスファンクショナル</w:t>
      </w:r>
      <w:ins w:id="487" w:author="工内 隆" w:date="2018-08-07T10:23:00Z">
        <w:r w:rsidR="005766EF">
          <w:rPr>
            <w:rFonts w:hint="eastAsia"/>
          </w:rPr>
          <w:t>な</w:t>
        </w:r>
      </w:ins>
      <w:del w:id="488" w:author="工内 隆" w:date="2018-08-07T10:23:00Z">
        <w:r w:rsidR="00E43D7E" w:rsidRPr="00E43D7E" w:rsidDel="005766EF">
          <w:rPr>
            <w:rFonts w:hint="eastAsia"/>
          </w:rPr>
          <w:delText>チーム</w:delText>
        </w:r>
      </w:del>
      <w:r w:rsidR="005C05E1">
        <w:rPr>
          <w:rFonts w:hint="eastAsia"/>
        </w:rPr>
        <w:t>（</w:t>
      </w:r>
      <w:hyperlink r:id="rId18" w:history="1">
        <w:r w:rsidR="005C05E1" w:rsidRPr="005C05E1">
          <w:rPr>
            <w:rStyle w:val="a9"/>
          </w:rPr>
          <w:t>small, cross-functional working group</w:t>
        </w:r>
      </w:hyperlink>
      <w:r w:rsidR="005C05E1">
        <w:rPr>
          <w:rFonts w:hint="eastAsia"/>
        </w:rPr>
        <w:t>）</w:t>
      </w:r>
      <w:del w:id="489" w:author="工内 隆" w:date="2018-08-07T10:24:00Z">
        <w:r w:rsidR="00E43D7E" w:rsidDel="005766EF">
          <w:rPr>
            <w:rFonts w:hint="eastAsia"/>
          </w:rPr>
          <w:delText>である</w:delText>
        </w:r>
      </w:del>
      <w:r w:rsidRPr="00206879">
        <w:rPr>
          <w:rFonts w:hint="eastAsia"/>
        </w:rPr>
        <w:t>ワーキンググループ</w:t>
      </w:r>
      <w:r w:rsidR="00E43D7E">
        <w:rPr>
          <w:rFonts w:hint="eastAsia"/>
        </w:rPr>
        <w:t>で</w:t>
      </w:r>
      <w:r w:rsidRPr="00206879">
        <w:rPr>
          <w:rFonts w:hint="eastAsia"/>
        </w:rPr>
        <w:t>オープンソースの利用を</w:t>
      </w:r>
      <w:r w:rsidR="00E43D7E">
        <w:rPr>
          <w:rFonts w:hint="eastAsia"/>
        </w:rPr>
        <w:t>管理しています</w:t>
      </w:r>
      <w:r w:rsidRPr="00206879">
        <w:rPr>
          <w:rFonts w:hint="eastAsia"/>
        </w:rPr>
        <w:t>。</w:t>
      </w:r>
      <w:r w:rsidRPr="00206879">
        <w:rPr>
          <w:rFonts w:hint="eastAsia"/>
        </w:rPr>
        <w:t xml:space="preserve"> </w:t>
      </w:r>
      <w:r w:rsidRPr="00206879">
        <w:rPr>
          <w:rFonts w:hint="eastAsia"/>
        </w:rPr>
        <w:t>ボランティアのワーキンググループ</w:t>
      </w:r>
      <w:del w:id="490" w:author="工内 隆" w:date="2018-08-07T10:25:00Z">
        <w:r w:rsidRPr="00206879" w:rsidDel="005766EF">
          <w:rPr>
            <w:rFonts w:hint="eastAsia"/>
          </w:rPr>
          <w:delText>の</w:delText>
        </w:r>
      </w:del>
      <w:r w:rsidRPr="00206879">
        <w:rPr>
          <w:rFonts w:hint="eastAsia"/>
        </w:rPr>
        <w:t>メンバーは、分散し</w:t>
      </w:r>
      <w:ins w:id="491" w:author="工内 隆" w:date="2018-08-07T10:32:00Z">
        <w:r w:rsidR="00290C49">
          <w:rPr>
            <w:rFonts w:hint="eastAsia"/>
          </w:rPr>
          <w:t>て配置</w:t>
        </w:r>
        <w:r w:rsidR="00887B8E">
          <w:rPr>
            <w:rFonts w:hint="eastAsia"/>
          </w:rPr>
          <w:t>され</w:t>
        </w:r>
      </w:ins>
      <w:r w:rsidRPr="00206879">
        <w:rPr>
          <w:rFonts w:hint="eastAsia"/>
        </w:rPr>
        <w:t>た他</w:t>
      </w:r>
      <w:del w:id="492" w:author="工内 隆" w:date="2018-08-07T10:32:00Z">
        <w:r w:rsidRPr="00206879" w:rsidDel="00887B8E">
          <w:rPr>
            <w:rFonts w:hint="eastAsia"/>
          </w:rPr>
          <w:delText>の</w:delText>
        </w:r>
      </w:del>
      <w:r w:rsidRPr="00206879">
        <w:rPr>
          <w:rFonts w:hint="eastAsia"/>
        </w:rPr>
        <w:t>チー</w:t>
      </w:r>
      <w:r w:rsidRPr="00206879">
        <w:rPr>
          <w:rFonts w:hint="eastAsia"/>
        </w:rPr>
        <w:lastRenderedPageBreak/>
        <w:t>ムを支援し、</w:t>
      </w:r>
      <w:r w:rsidR="00E43D7E">
        <w:rPr>
          <w:rFonts w:hint="eastAsia"/>
        </w:rPr>
        <w:t>彼らが</w:t>
      </w:r>
      <w:r w:rsidRPr="00206879">
        <w:rPr>
          <w:rFonts w:hint="eastAsia"/>
        </w:rPr>
        <w:t>法的問題、ツール、モニタリング、コミュニティ</w:t>
      </w:r>
      <w:r w:rsidR="005C05E1">
        <w:rPr>
          <w:rFonts w:hint="eastAsia"/>
        </w:rPr>
        <w:t xml:space="preserve">　</w:t>
      </w:r>
      <w:r w:rsidRPr="00206879">
        <w:rPr>
          <w:rFonts w:hint="eastAsia"/>
        </w:rPr>
        <w:t>プロモーションなどの</w:t>
      </w:r>
      <w:r w:rsidR="00E43D7E">
        <w:rPr>
          <w:rFonts w:hint="eastAsia"/>
        </w:rPr>
        <w:t>管理業務的な作業に時間をさく</w:t>
      </w:r>
      <w:r w:rsidR="00C319F7">
        <w:rPr>
          <w:rFonts w:hint="eastAsia"/>
        </w:rPr>
        <w:t>ことを低減させるようにサポートします。</w:t>
      </w:r>
      <w:r w:rsidRPr="00206879">
        <w:rPr>
          <w:rFonts w:hint="eastAsia"/>
        </w:rPr>
        <w:t>Netflix</w:t>
      </w:r>
      <w:ins w:id="493" w:author="工内 隆" w:date="2018-08-07T10:32:00Z">
        <w:r w:rsidR="00887B8E">
          <w:rPr>
            <w:rFonts w:hint="eastAsia"/>
          </w:rPr>
          <w:t>社</w:t>
        </w:r>
      </w:ins>
      <w:r w:rsidR="00C319F7">
        <w:rPr>
          <w:rFonts w:hint="eastAsia"/>
        </w:rPr>
        <w:t>は</w:t>
      </w:r>
      <w:r w:rsidRPr="00206879">
        <w:rPr>
          <w:rFonts w:hint="eastAsia"/>
        </w:rPr>
        <w:t>エンターテインメント企業であり、ソフトウェア会社ではないため、これ</w:t>
      </w:r>
      <w:ins w:id="494" w:author="工内 隆" w:date="2018-08-07T10:33:00Z">
        <w:r w:rsidR="00887B8E">
          <w:rPr>
            <w:rFonts w:hint="eastAsia"/>
          </w:rPr>
          <w:t>が</w:t>
        </w:r>
      </w:ins>
      <w:del w:id="495" w:author="工内 隆" w:date="2018-08-07T10:33:00Z">
        <w:r w:rsidRPr="00206879" w:rsidDel="00887B8E">
          <w:rPr>
            <w:rFonts w:hint="eastAsia"/>
          </w:rPr>
          <w:delText>は</w:delText>
        </w:r>
      </w:del>
      <w:r w:rsidRPr="00206879">
        <w:rPr>
          <w:rFonts w:hint="eastAsia"/>
        </w:rPr>
        <w:t>実行可能なアプローチ</w:t>
      </w:r>
      <w:ins w:id="496" w:author="工内 隆" w:date="2018-08-07T10:33:00Z">
        <w:r w:rsidR="00887B8E">
          <w:rPr>
            <w:rFonts w:hint="eastAsia"/>
          </w:rPr>
          <w:t>なの</w:t>
        </w:r>
      </w:ins>
      <w:r w:rsidRPr="00206879">
        <w:rPr>
          <w:rFonts w:hint="eastAsia"/>
        </w:rPr>
        <w:t>です。</w:t>
      </w:r>
    </w:p>
    <w:p w14:paraId="5B6C105B" w14:textId="77777777" w:rsidR="00206879" w:rsidRDefault="00206879" w:rsidP="0088585A"/>
    <w:p w14:paraId="5BBC4F4B" w14:textId="77777777" w:rsidR="0088585A" w:rsidRDefault="0088585A" w:rsidP="0088585A">
      <w:r>
        <w:t>At Microsoft, the structure of its open source program office, which is inside its engineering department, is unique because it has some 60,000 software engineers to support. That large number of developers required a move away from the idea that the details of all open source projects would have to go through one centralized office, which would have been overwhelmed and unworkable. Instead, for things that can’t be automated, the company’s open source program office team enables engineers to make local decisions about their projects, rather than having to attempt to navigate a centralized bottleneck that could gum up the operations.</w:t>
      </w:r>
    </w:p>
    <w:p w14:paraId="623AE116" w14:textId="1CB59CCA" w:rsidR="0088585A" w:rsidRDefault="005C05E1" w:rsidP="0088585A">
      <w:r>
        <w:rPr>
          <w:rFonts w:hint="eastAsia"/>
        </w:rPr>
        <w:t>Microsoft</w:t>
      </w:r>
      <w:r>
        <w:rPr>
          <w:rFonts w:hint="eastAsia"/>
        </w:rPr>
        <w:t>社</w:t>
      </w:r>
      <w:r w:rsidR="00C319F7" w:rsidRPr="00C319F7">
        <w:rPr>
          <w:rFonts w:hint="eastAsia"/>
        </w:rPr>
        <w:t>では、エンジニアリング部門</w:t>
      </w:r>
      <w:r>
        <w:rPr>
          <w:rFonts w:hint="eastAsia"/>
        </w:rPr>
        <w:t>内に</w:t>
      </w:r>
      <w:r w:rsidR="00C319F7">
        <w:rPr>
          <w:rFonts w:hint="eastAsia"/>
        </w:rPr>
        <w:t>設置された</w:t>
      </w:r>
      <w:r w:rsidR="00C319F7" w:rsidRPr="00C319F7">
        <w:rPr>
          <w:rFonts w:hint="eastAsia"/>
        </w:rPr>
        <w:t>オープンソース</w:t>
      </w:r>
      <w:r w:rsidR="00C319F7">
        <w:rPr>
          <w:rFonts w:hint="eastAsia"/>
        </w:rPr>
        <w:t xml:space="preserve">　</w:t>
      </w:r>
      <w:r w:rsidR="00C319F7" w:rsidRPr="00C319F7">
        <w:rPr>
          <w:rFonts w:hint="eastAsia"/>
        </w:rPr>
        <w:t>プログラムオフィスは、</w:t>
      </w:r>
      <w:ins w:id="497" w:author="工内 隆" w:date="2018-08-07T10:33:00Z">
        <w:r w:rsidR="00887B8E">
          <w:rPr>
            <w:rFonts w:hint="eastAsia"/>
          </w:rPr>
          <w:t>社内</w:t>
        </w:r>
      </w:ins>
      <w:del w:id="498" w:author="工内 隆" w:date="2018-08-07T10:33:00Z">
        <w:r w:rsidR="00C319F7" w:rsidDel="00887B8E">
          <w:rPr>
            <w:rFonts w:hint="eastAsia"/>
          </w:rPr>
          <w:delText>内部</w:delText>
        </w:r>
      </w:del>
      <w:r w:rsidR="00C319F7">
        <w:rPr>
          <w:rFonts w:hint="eastAsia"/>
        </w:rPr>
        <w:t>の</w:t>
      </w:r>
      <w:r w:rsidR="00C319F7" w:rsidRPr="00C319F7">
        <w:rPr>
          <w:rFonts w:hint="eastAsia"/>
        </w:rPr>
        <w:t>約</w:t>
      </w:r>
      <w:r w:rsidR="00C319F7" w:rsidRPr="00C319F7">
        <w:rPr>
          <w:rFonts w:hint="eastAsia"/>
        </w:rPr>
        <w:t>6</w:t>
      </w:r>
      <w:r w:rsidR="00C319F7" w:rsidRPr="00C319F7">
        <w:rPr>
          <w:rFonts w:hint="eastAsia"/>
        </w:rPr>
        <w:t>万人のソフトウェアエンジニアをサポートするという点でユニークです。</w:t>
      </w:r>
      <w:ins w:id="499" w:author="工内 隆" w:date="2018-08-07T10:35:00Z">
        <w:r w:rsidR="00887B8E">
          <w:rPr>
            <w:rFonts w:hint="eastAsia"/>
          </w:rPr>
          <w:t>そのように大きな数の</w:t>
        </w:r>
      </w:ins>
      <w:r w:rsidR="00C319F7" w:rsidRPr="00C319F7">
        <w:rPr>
          <w:rFonts w:hint="eastAsia"/>
        </w:rPr>
        <w:t>開発者</w:t>
      </w:r>
      <w:ins w:id="500" w:author="工内 隆" w:date="2018-08-07T10:35:00Z">
        <w:r w:rsidR="00887B8E">
          <w:rPr>
            <w:rFonts w:hint="eastAsia"/>
          </w:rPr>
          <w:t>の存在</w:t>
        </w:r>
      </w:ins>
      <w:ins w:id="501" w:author="工内 隆" w:date="2018-08-07T10:37:00Z">
        <w:r w:rsidR="00887B8E">
          <w:rPr>
            <w:rFonts w:hint="eastAsia"/>
          </w:rPr>
          <w:t>のために</w:t>
        </w:r>
      </w:ins>
      <w:del w:id="502" w:author="工内 隆" w:date="2018-08-07T10:37:00Z">
        <w:r w:rsidR="00C319F7" w:rsidRPr="00C319F7" w:rsidDel="00887B8E">
          <w:rPr>
            <w:rFonts w:hint="eastAsia"/>
          </w:rPr>
          <w:delText>は</w:delText>
        </w:r>
      </w:del>
      <w:r w:rsidR="00C319F7" w:rsidRPr="00C319F7">
        <w:rPr>
          <w:rFonts w:hint="eastAsia"/>
        </w:rPr>
        <w:t>、すべてのオープンソース</w:t>
      </w:r>
      <w:r w:rsidR="00C319F7">
        <w:rPr>
          <w:rFonts w:hint="eastAsia"/>
        </w:rPr>
        <w:t xml:space="preserve">　</w:t>
      </w:r>
      <w:r w:rsidR="00C319F7" w:rsidRPr="00C319F7">
        <w:rPr>
          <w:rFonts w:hint="eastAsia"/>
        </w:rPr>
        <w:t>プロジェクトの</w:t>
      </w:r>
      <w:ins w:id="503" w:author="工内 隆" w:date="2018-08-07T10:35:00Z">
        <w:r w:rsidR="00887B8E">
          <w:rPr>
            <w:rFonts w:hint="eastAsia"/>
          </w:rPr>
          <w:t>些細</w:t>
        </w:r>
      </w:ins>
      <w:del w:id="504" w:author="工内 隆" w:date="2018-08-07T10:35:00Z">
        <w:r w:rsidR="00C319F7" w:rsidRPr="00C319F7" w:rsidDel="00887B8E">
          <w:rPr>
            <w:rFonts w:hint="eastAsia"/>
          </w:rPr>
          <w:delText>詳細</w:delText>
        </w:r>
      </w:del>
      <w:r w:rsidR="007C42D6">
        <w:rPr>
          <w:rFonts w:hint="eastAsia"/>
        </w:rPr>
        <w:t>な件でも</w:t>
      </w:r>
      <w:del w:id="505" w:author="工内 隆" w:date="2018-08-07T10:37:00Z">
        <w:r w:rsidR="007C42D6" w:rsidDel="00887B8E">
          <w:rPr>
            <w:rFonts w:hint="eastAsia"/>
          </w:rPr>
          <w:delText>、</w:delText>
        </w:r>
      </w:del>
      <w:r w:rsidR="007C42D6">
        <w:rPr>
          <w:rFonts w:hint="eastAsia"/>
        </w:rPr>
        <w:t>オープンソース　プログラムオフィスを通さなければならないという考え</w:t>
      </w:r>
      <w:ins w:id="506" w:author="工内 隆" w:date="2018-08-07T10:37:00Z">
        <w:r w:rsidR="00887B8E">
          <w:rPr>
            <w:rFonts w:hint="eastAsia"/>
          </w:rPr>
          <w:t>は捨てることが求められます。</w:t>
        </w:r>
      </w:ins>
      <w:del w:id="507" w:author="工内 隆" w:date="2018-08-07T10:38:00Z">
        <w:r w:rsidR="007C42D6" w:rsidDel="00887B8E">
          <w:rPr>
            <w:rFonts w:hint="eastAsia"/>
          </w:rPr>
          <w:delText>、</w:delText>
        </w:r>
      </w:del>
      <w:r w:rsidR="003F1CFC" w:rsidRPr="003F1CFC">
        <w:rPr>
          <w:rFonts w:hint="eastAsia"/>
        </w:rPr>
        <w:t>それは膨大な作業</w:t>
      </w:r>
      <w:ins w:id="508" w:author="工内 隆" w:date="2018-08-07T10:38:00Z">
        <w:r w:rsidR="00887B8E">
          <w:rPr>
            <w:rFonts w:hint="eastAsia"/>
          </w:rPr>
          <w:t>となり、</w:t>
        </w:r>
      </w:ins>
      <w:del w:id="509" w:author="工内 隆" w:date="2018-08-07T10:38:00Z">
        <w:r w:rsidR="003F1CFC" w:rsidRPr="003F1CFC" w:rsidDel="00887B8E">
          <w:rPr>
            <w:rFonts w:hint="eastAsia"/>
          </w:rPr>
          <w:delText>で</w:delText>
        </w:r>
      </w:del>
      <w:r w:rsidR="003F1CFC" w:rsidRPr="003F1CFC">
        <w:rPr>
          <w:rFonts w:hint="eastAsia"/>
        </w:rPr>
        <w:t>上手くいかな</w:t>
      </w:r>
      <w:ins w:id="510" w:author="工内 隆" w:date="2018-08-07T10:38:00Z">
        <w:r w:rsidR="00887B8E">
          <w:rPr>
            <w:rFonts w:hint="eastAsia"/>
          </w:rPr>
          <w:t>かった</w:t>
        </w:r>
      </w:ins>
      <w:ins w:id="511" w:author="工内 隆" w:date="2018-08-07T10:39:00Z">
        <w:r w:rsidR="00887B8E">
          <w:rPr>
            <w:rFonts w:hint="eastAsia"/>
          </w:rPr>
          <w:t>こと</w:t>
        </w:r>
      </w:ins>
      <w:ins w:id="512" w:author="工内 隆" w:date="2018-08-07T10:38:00Z">
        <w:r w:rsidR="00887B8E">
          <w:rPr>
            <w:rFonts w:hint="eastAsia"/>
          </w:rPr>
          <w:t>でしょう。</w:t>
        </w:r>
      </w:ins>
      <w:del w:id="513" w:author="工内 隆" w:date="2018-08-07T10:38:00Z">
        <w:r w:rsidR="003F1CFC" w:rsidRPr="003F1CFC" w:rsidDel="00887B8E">
          <w:rPr>
            <w:rFonts w:hint="eastAsia"/>
          </w:rPr>
          <w:delText>い</w:delText>
        </w:r>
        <w:r w:rsidR="003F1CFC" w:rsidDel="00887B8E">
          <w:rPr>
            <w:rFonts w:hint="eastAsia"/>
          </w:rPr>
          <w:delText>考えであり、</w:delText>
        </w:r>
      </w:del>
      <w:del w:id="514" w:author="工内 隆" w:date="2018-08-07T10:37:00Z">
        <w:r w:rsidR="003F1CFC" w:rsidDel="00887B8E">
          <w:rPr>
            <w:rFonts w:hint="eastAsia"/>
          </w:rPr>
          <w:delText>その考えは</w:delText>
        </w:r>
        <w:r w:rsidR="007C42D6" w:rsidDel="00887B8E">
          <w:rPr>
            <w:rFonts w:hint="eastAsia"/>
          </w:rPr>
          <w:delText>捨て</w:delText>
        </w:r>
        <w:r w:rsidR="009E6C08" w:rsidDel="00887B8E">
          <w:rPr>
            <w:rFonts w:hint="eastAsia"/>
          </w:rPr>
          <w:delText>ることが求められます</w:delText>
        </w:r>
        <w:r w:rsidR="007C42D6" w:rsidDel="00887B8E">
          <w:rPr>
            <w:rFonts w:hint="eastAsia"/>
          </w:rPr>
          <w:delText>。</w:delText>
        </w:r>
      </w:del>
      <w:r w:rsidR="00C319F7" w:rsidRPr="00C319F7">
        <w:rPr>
          <w:rFonts w:hint="eastAsia"/>
        </w:rPr>
        <w:t>代わりに、</w:t>
      </w:r>
      <w:ins w:id="515" w:author="工内 隆" w:date="2018-08-07T10:43:00Z">
        <w:r w:rsidR="00935085">
          <w:rPr>
            <w:rFonts w:hint="eastAsia"/>
          </w:rPr>
          <w:t>自動化できないものについて、</w:t>
        </w:r>
      </w:ins>
      <w:r w:rsidR="00C319F7" w:rsidRPr="00C319F7">
        <w:rPr>
          <w:rFonts w:hint="eastAsia"/>
        </w:rPr>
        <w:t>オープンソース</w:t>
      </w:r>
      <w:r w:rsidR="003F1CFC">
        <w:rPr>
          <w:rFonts w:hint="eastAsia"/>
        </w:rPr>
        <w:t xml:space="preserve">　</w:t>
      </w:r>
      <w:r w:rsidR="00C319F7" w:rsidRPr="00C319F7">
        <w:rPr>
          <w:rFonts w:hint="eastAsia"/>
        </w:rPr>
        <w:t>プログラムオフィスは、</w:t>
      </w:r>
      <w:del w:id="516" w:author="工内 隆" w:date="2018-08-07T10:42:00Z">
        <w:r w:rsidR="003F1CFC" w:rsidRPr="003F1CFC" w:rsidDel="00935085">
          <w:rPr>
            <w:rFonts w:hint="eastAsia"/>
          </w:rPr>
          <w:delText>自動化できない</w:delText>
        </w:r>
        <w:r w:rsidR="003F1CFC" w:rsidDel="00935085">
          <w:rPr>
            <w:rFonts w:hint="eastAsia"/>
          </w:rPr>
          <w:delText>ものは</w:delText>
        </w:r>
        <w:r w:rsidR="003F1CFC" w:rsidRPr="003F1CFC" w:rsidDel="00935085">
          <w:rPr>
            <w:rFonts w:hint="eastAsia"/>
          </w:rPr>
          <w:delText>、</w:delText>
        </w:r>
      </w:del>
      <w:ins w:id="517" w:author="工内 隆" w:date="2018-08-07T10:51:00Z">
        <w:r w:rsidR="00935085">
          <w:rPr>
            <w:rFonts w:hint="eastAsia"/>
          </w:rPr>
          <w:t>エンジニアが</w:t>
        </w:r>
      </w:ins>
      <w:ins w:id="518" w:author="工内 隆" w:date="2018-08-07T13:55:00Z">
        <w:r w:rsidR="00467893">
          <w:rPr>
            <w:rFonts w:hint="eastAsia"/>
          </w:rPr>
          <w:t>自身</w:t>
        </w:r>
      </w:ins>
      <w:del w:id="519" w:author="工内 隆" w:date="2018-08-07T13:55:00Z">
        <w:r w:rsidR="003F1CFC" w:rsidDel="00467893">
          <w:rPr>
            <w:rFonts w:hint="eastAsia"/>
          </w:rPr>
          <w:delText>彼ら</w:delText>
        </w:r>
      </w:del>
      <w:r w:rsidR="003F1CFC">
        <w:rPr>
          <w:rFonts w:hint="eastAsia"/>
        </w:rPr>
        <w:t>の</w:t>
      </w:r>
      <w:r w:rsidR="00C319F7" w:rsidRPr="00C319F7">
        <w:rPr>
          <w:rFonts w:hint="eastAsia"/>
        </w:rPr>
        <w:t>プロジェクトに関する</w:t>
      </w:r>
      <w:r w:rsidR="003F1CFC">
        <w:rPr>
          <w:rFonts w:hint="eastAsia"/>
        </w:rPr>
        <w:t>ものに対して</w:t>
      </w:r>
      <w:del w:id="520" w:author="工内 隆" w:date="2018-08-07T10:51:00Z">
        <w:r w:rsidR="003F1CFC" w:rsidDel="00935085">
          <w:rPr>
            <w:rFonts w:hint="eastAsia"/>
          </w:rPr>
          <w:delText>は、</w:delText>
        </w:r>
      </w:del>
      <w:del w:id="521" w:author="工内 隆" w:date="2018-08-07T13:53:00Z">
        <w:r w:rsidR="003F1CFC" w:rsidDel="00A0028B">
          <w:rPr>
            <w:rFonts w:hint="eastAsia"/>
          </w:rPr>
          <w:delText>プロジェクト自</w:delText>
        </w:r>
        <w:r w:rsidR="003F1CFC" w:rsidDel="00467893">
          <w:rPr>
            <w:rFonts w:hint="eastAsia"/>
          </w:rPr>
          <w:delText>身で</w:delText>
        </w:r>
      </w:del>
      <w:ins w:id="522" w:author="工内 隆" w:date="2018-08-07T13:53:00Z">
        <w:r w:rsidR="00467893">
          <w:rPr>
            <w:rFonts w:hint="eastAsia"/>
          </w:rPr>
          <w:t>自ら</w:t>
        </w:r>
      </w:ins>
      <w:r w:rsidR="00C319F7" w:rsidRPr="00C319F7">
        <w:rPr>
          <w:rFonts w:hint="eastAsia"/>
        </w:rPr>
        <w:t>決定</w:t>
      </w:r>
      <w:ins w:id="523" w:author="工内 隆" w:date="2018-08-07T10:51:00Z">
        <w:r w:rsidR="00935085">
          <w:rPr>
            <w:rFonts w:hint="eastAsia"/>
          </w:rPr>
          <w:t>することを</w:t>
        </w:r>
      </w:ins>
      <w:ins w:id="524" w:author="工内 隆" w:date="2018-08-07T10:52:00Z">
        <w:r w:rsidR="00935085">
          <w:rPr>
            <w:rFonts w:hint="eastAsia"/>
          </w:rPr>
          <w:t>可能にし</w:t>
        </w:r>
      </w:ins>
      <w:del w:id="525" w:author="工内 隆" w:date="2018-08-07T10:52:00Z">
        <w:r w:rsidR="003F1CFC" w:rsidDel="00935085">
          <w:rPr>
            <w:rFonts w:hint="eastAsia"/>
          </w:rPr>
          <w:delText>させ</w:delText>
        </w:r>
      </w:del>
      <w:r w:rsidR="003F1CFC">
        <w:rPr>
          <w:rFonts w:hint="eastAsia"/>
        </w:rPr>
        <w:t>ています</w:t>
      </w:r>
      <w:r w:rsidR="00C319F7" w:rsidRPr="00C319F7">
        <w:rPr>
          <w:rFonts w:hint="eastAsia"/>
        </w:rPr>
        <w:t>。</w:t>
      </w:r>
      <w:r w:rsidR="003F1CFC">
        <w:rPr>
          <w:rFonts w:hint="eastAsia"/>
        </w:rPr>
        <w:t>すべての問題をオープンソース　オフィスに</w:t>
      </w:r>
      <w:r>
        <w:rPr>
          <w:rFonts w:hint="eastAsia"/>
        </w:rPr>
        <w:t>上</w:t>
      </w:r>
      <w:ins w:id="526" w:author="工内 隆" w:date="2018-08-07T10:53:00Z">
        <w:r w:rsidR="00EF5051">
          <w:rPr>
            <w:rFonts w:hint="eastAsia"/>
          </w:rPr>
          <w:t>げると</w:t>
        </w:r>
      </w:ins>
      <w:del w:id="527" w:author="工内 隆" w:date="2018-08-07T10:53:00Z">
        <w:r w:rsidDel="00EF5051">
          <w:rPr>
            <w:rFonts w:hint="eastAsia"/>
          </w:rPr>
          <w:delText>がってくれば</w:delText>
        </w:r>
      </w:del>
      <w:r w:rsidR="003F1CFC">
        <w:rPr>
          <w:rFonts w:hint="eastAsia"/>
        </w:rPr>
        <w:t>、</w:t>
      </w:r>
      <w:r w:rsidR="003F1CFC" w:rsidRPr="003F1CFC">
        <w:rPr>
          <w:rFonts w:hint="eastAsia"/>
        </w:rPr>
        <w:t>作業</w:t>
      </w:r>
      <w:r w:rsidR="003F1CFC">
        <w:rPr>
          <w:rFonts w:hint="eastAsia"/>
        </w:rPr>
        <w:t>の</w:t>
      </w:r>
      <w:r w:rsidR="003F1CFC" w:rsidRPr="003F1CFC">
        <w:rPr>
          <w:rFonts w:hint="eastAsia"/>
        </w:rPr>
        <w:t>集中</w:t>
      </w:r>
      <w:r w:rsidR="003F1CFC">
        <w:rPr>
          <w:rFonts w:hint="eastAsia"/>
        </w:rPr>
        <w:t>化による</w:t>
      </w:r>
      <w:r w:rsidR="003F1CFC" w:rsidRPr="003F1CFC">
        <w:rPr>
          <w:rFonts w:hint="eastAsia"/>
        </w:rPr>
        <w:t>ボトルネック</w:t>
      </w:r>
      <w:r w:rsidR="003F1CFC">
        <w:rPr>
          <w:rFonts w:hint="eastAsia"/>
        </w:rPr>
        <w:t>で</w:t>
      </w:r>
      <w:ins w:id="528" w:author="工内 隆" w:date="2018-08-07T10:53:00Z">
        <w:r w:rsidR="00EF5051">
          <w:rPr>
            <w:rFonts w:hint="eastAsia"/>
          </w:rPr>
          <w:t>、業務に</w:t>
        </w:r>
      </w:ins>
      <w:ins w:id="529" w:author="工内 隆" w:date="2018-08-07T10:54:00Z">
        <w:r w:rsidR="00EF5051">
          <w:rPr>
            <w:rFonts w:hint="eastAsia"/>
          </w:rPr>
          <w:t>支障がでてき</w:t>
        </w:r>
      </w:ins>
      <w:del w:id="530" w:author="工内 隆" w:date="2018-08-07T10:54:00Z">
        <w:r w:rsidR="003F1CFC" w:rsidDel="00EF5051">
          <w:rPr>
            <w:rFonts w:hint="eastAsia"/>
          </w:rPr>
          <w:delText>オフィスの運用もできなくなり</w:delText>
        </w:r>
      </w:del>
      <w:r w:rsidR="003F1CFC">
        <w:rPr>
          <w:rFonts w:hint="eastAsia"/>
        </w:rPr>
        <w:t>ます。</w:t>
      </w:r>
    </w:p>
    <w:p w14:paraId="07D9F7F7" w14:textId="77777777" w:rsidR="00C319F7" w:rsidRDefault="00C319F7" w:rsidP="0088585A"/>
    <w:p w14:paraId="500A7295" w14:textId="77777777" w:rsidR="0088585A" w:rsidRDefault="0088585A" w:rsidP="0088585A">
      <w:r>
        <w:t>Under its process, Microsoft engineers can go into the company’s open source workflows, share that they want to use a piece of code or release something to an open source community, and then receive responses from local reviewers who provide feedback. The highly specialized process includes about 300 different groups of business and legal reviewers who can weigh in on the localized requests with their expertise, helping to provide a workable approach for the company.</w:t>
      </w:r>
    </w:p>
    <w:p w14:paraId="3BDA8C48" w14:textId="55ED6929" w:rsidR="0088585A" w:rsidRDefault="009E6C08" w:rsidP="0088585A">
      <w:r>
        <w:rPr>
          <w:rFonts w:hint="eastAsia"/>
        </w:rPr>
        <w:t>Microsoft</w:t>
      </w:r>
      <w:r>
        <w:rPr>
          <w:rFonts w:hint="eastAsia"/>
        </w:rPr>
        <w:t>社</w:t>
      </w:r>
      <w:r w:rsidR="0095603D" w:rsidRPr="0095603D">
        <w:rPr>
          <w:rFonts w:hint="eastAsia"/>
        </w:rPr>
        <w:t>のエンジニアは、</w:t>
      </w:r>
      <w:ins w:id="531" w:author="工内 隆" w:date="2018-08-07T13:59:00Z">
        <w:r w:rsidR="00467893" w:rsidRPr="00C319F7">
          <w:rPr>
            <w:rFonts w:hint="eastAsia"/>
          </w:rPr>
          <w:t>オープンソース</w:t>
        </w:r>
        <w:r w:rsidR="00467893">
          <w:rPr>
            <w:rFonts w:hint="eastAsia"/>
          </w:rPr>
          <w:t xml:space="preserve">　</w:t>
        </w:r>
        <w:r w:rsidR="00467893" w:rsidRPr="00C319F7">
          <w:rPr>
            <w:rFonts w:hint="eastAsia"/>
          </w:rPr>
          <w:t>プログラムオフィス</w:t>
        </w:r>
        <w:r w:rsidR="00467893">
          <w:rPr>
            <w:rFonts w:hint="eastAsia"/>
          </w:rPr>
          <w:t>のプロセスのもとで、</w:t>
        </w:r>
      </w:ins>
      <w:r w:rsidR="0095603D" w:rsidRPr="0095603D">
        <w:rPr>
          <w:rFonts w:hint="eastAsia"/>
        </w:rPr>
        <w:t>オープンソース</w:t>
      </w:r>
      <w:del w:id="532" w:author="工内 隆" w:date="2018-08-07T14:01:00Z">
        <w:r w:rsidR="00E9614D" w:rsidDel="00467893">
          <w:rPr>
            <w:rFonts w:hint="eastAsia"/>
          </w:rPr>
          <w:delText>関連作業は</w:delText>
        </w:r>
        <w:r w:rsidDel="00467893">
          <w:rPr>
            <w:rFonts w:hint="eastAsia"/>
          </w:rPr>
          <w:delText>Microsoft</w:delText>
        </w:r>
        <w:r w:rsidR="00E9614D" w:rsidRPr="00E9614D" w:rsidDel="00467893">
          <w:rPr>
            <w:rFonts w:hint="eastAsia"/>
          </w:rPr>
          <w:delText>社の</w:delText>
        </w:r>
      </w:del>
      <w:r w:rsidR="0095603D" w:rsidRPr="0095603D">
        <w:rPr>
          <w:rFonts w:hint="eastAsia"/>
        </w:rPr>
        <w:t>ワークフロー</w:t>
      </w:r>
      <w:del w:id="533" w:author="工内 隆" w:date="2018-08-07T10:57:00Z">
        <w:r w:rsidR="00E9614D" w:rsidDel="00EF5051">
          <w:rPr>
            <w:rFonts w:hint="eastAsia"/>
          </w:rPr>
          <w:delText>のプロセス</w:delText>
        </w:r>
      </w:del>
      <w:r w:rsidR="0095603D" w:rsidRPr="0095603D">
        <w:rPr>
          <w:rFonts w:hint="eastAsia"/>
        </w:rPr>
        <w:t>に</w:t>
      </w:r>
      <w:r w:rsidR="0095603D">
        <w:rPr>
          <w:rFonts w:hint="eastAsia"/>
        </w:rPr>
        <w:t>従って</w:t>
      </w:r>
      <w:ins w:id="534" w:author="工内 隆" w:date="2018-08-07T14:03:00Z">
        <w:r w:rsidR="00467893">
          <w:rPr>
            <w:rFonts w:hint="eastAsia"/>
          </w:rPr>
          <w:t>動く</w:t>
        </w:r>
      </w:ins>
      <w:ins w:id="535" w:author="工内 隆" w:date="2018-08-07T14:02:00Z">
        <w:r w:rsidR="00467893">
          <w:rPr>
            <w:rFonts w:hint="eastAsia"/>
          </w:rPr>
          <w:lastRenderedPageBreak/>
          <w:t>ことができ</w:t>
        </w:r>
      </w:ins>
      <w:r w:rsidR="0095603D" w:rsidRPr="0095603D">
        <w:rPr>
          <w:rFonts w:hint="eastAsia"/>
        </w:rPr>
        <w:t>、</w:t>
      </w:r>
      <w:ins w:id="536" w:author="工内 隆" w:date="2018-08-07T14:27:00Z">
        <w:r w:rsidR="00A60FD9">
          <w:rPr>
            <w:rFonts w:hint="eastAsia"/>
          </w:rPr>
          <w:t>特定の</w:t>
        </w:r>
      </w:ins>
      <w:r w:rsidR="0095603D" w:rsidRPr="0095603D">
        <w:rPr>
          <w:rFonts w:hint="eastAsia"/>
        </w:rPr>
        <w:t>コードを使用</w:t>
      </w:r>
      <w:ins w:id="537" w:author="工内 隆" w:date="2018-08-07T14:27:00Z">
        <w:r w:rsidR="00A60FD9">
          <w:rPr>
            <w:rFonts w:hint="eastAsia"/>
          </w:rPr>
          <w:t>するとか</w:t>
        </w:r>
      </w:ins>
      <w:del w:id="538" w:author="工内 隆" w:date="2018-08-07T14:27:00Z">
        <w:r w:rsidR="0095603D" w:rsidRPr="0095603D" w:rsidDel="00A60FD9">
          <w:rPr>
            <w:rFonts w:hint="eastAsia"/>
          </w:rPr>
          <w:delText>したり</w:delText>
        </w:r>
      </w:del>
      <w:r w:rsidR="0095603D" w:rsidRPr="0095603D">
        <w:rPr>
          <w:rFonts w:hint="eastAsia"/>
        </w:rPr>
        <w:t>、オープンソース</w:t>
      </w:r>
      <w:r w:rsidR="0095603D">
        <w:rPr>
          <w:rFonts w:hint="eastAsia"/>
        </w:rPr>
        <w:t xml:space="preserve">　</w:t>
      </w:r>
      <w:r w:rsidR="0095603D" w:rsidRPr="0095603D">
        <w:rPr>
          <w:rFonts w:hint="eastAsia"/>
        </w:rPr>
        <w:t>コミュニティに</w:t>
      </w:r>
      <w:r w:rsidR="0095603D">
        <w:rPr>
          <w:rFonts w:hint="eastAsia"/>
        </w:rPr>
        <w:t>コード</w:t>
      </w:r>
      <w:r w:rsidR="0095603D" w:rsidRPr="0095603D">
        <w:rPr>
          <w:rFonts w:hint="eastAsia"/>
        </w:rPr>
        <w:t>をリリース</w:t>
      </w:r>
      <w:ins w:id="539" w:author="工内 隆" w:date="2018-08-07T14:27:00Z">
        <w:r w:rsidR="00A60FD9">
          <w:rPr>
            <w:rFonts w:hint="eastAsia"/>
          </w:rPr>
          <w:t>する</w:t>
        </w:r>
      </w:ins>
      <w:del w:id="540" w:author="工内 隆" w:date="2018-08-07T14:27:00Z">
        <w:r w:rsidR="0095603D" w:rsidRPr="0095603D" w:rsidDel="00A60FD9">
          <w:rPr>
            <w:rFonts w:hint="eastAsia"/>
          </w:rPr>
          <w:delText>したり</w:delText>
        </w:r>
      </w:del>
      <w:ins w:id="541" w:author="工内 隆" w:date="2018-08-07T14:03:00Z">
        <w:r w:rsidR="00C53356">
          <w:rPr>
            <w:rFonts w:hint="eastAsia"/>
          </w:rPr>
          <w:t>といったことを情報共有でき</w:t>
        </w:r>
      </w:ins>
      <w:r w:rsidR="0095603D" w:rsidRPr="0095603D">
        <w:rPr>
          <w:rFonts w:hint="eastAsia"/>
        </w:rPr>
        <w:t>、</w:t>
      </w:r>
      <w:ins w:id="542" w:author="工内 隆" w:date="2018-08-07T14:03:00Z">
        <w:r w:rsidR="00C53356">
          <w:rPr>
            <w:rFonts w:hint="eastAsia"/>
          </w:rPr>
          <w:t>さらには、</w:t>
        </w:r>
      </w:ins>
      <w:r w:rsidR="0095603D">
        <w:rPr>
          <w:rFonts w:hint="eastAsia"/>
        </w:rPr>
        <w:t>コードに対する</w:t>
      </w:r>
      <w:r w:rsidR="0095603D" w:rsidRPr="0095603D">
        <w:rPr>
          <w:rFonts w:hint="eastAsia"/>
        </w:rPr>
        <w:t>フィードバック</w:t>
      </w:r>
      <w:ins w:id="543" w:author="工内 隆" w:date="2018-08-07T14:04:00Z">
        <w:r w:rsidR="00C53356">
          <w:rPr>
            <w:rFonts w:hint="eastAsia"/>
          </w:rPr>
          <w:t>を</w:t>
        </w:r>
      </w:ins>
      <w:del w:id="544" w:author="工内 隆" w:date="2018-08-07T14:04:00Z">
        <w:r w:rsidR="0095603D" w:rsidDel="00C53356">
          <w:rPr>
            <w:rFonts w:hint="eastAsia"/>
          </w:rPr>
          <w:delText xml:space="preserve">　</w:delText>
        </w:r>
      </w:del>
      <w:r w:rsidR="0095603D">
        <w:rPr>
          <w:rFonts w:hint="eastAsia"/>
        </w:rPr>
        <w:t>レビュ</w:t>
      </w:r>
      <w:ins w:id="545" w:author="工内 隆" w:date="2018-08-07T14:04:00Z">
        <w:r w:rsidR="00C53356">
          <w:rPr>
            <w:rFonts w:hint="eastAsia"/>
          </w:rPr>
          <w:t>ア</w:t>
        </w:r>
      </w:ins>
      <w:r w:rsidR="0095603D">
        <w:rPr>
          <w:rFonts w:hint="eastAsia"/>
        </w:rPr>
        <w:t>ー</w:t>
      </w:r>
      <w:ins w:id="546" w:author="工内 隆" w:date="2018-08-07T14:04:00Z">
        <w:r w:rsidR="00C53356">
          <w:rPr>
            <w:rFonts w:hint="eastAsia"/>
          </w:rPr>
          <w:t>から</w:t>
        </w:r>
      </w:ins>
      <w:del w:id="547" w:author="工内 隆" w:date="2018-08-07T14:04:00Z">
        <w:r w:rsidR="0095603D" w:rsidRPr="0095603D" w:rsidDel="00C53356">
          <w:rPr>
            <w:rFonts w:hint="eastAsia"/>
          </w:rPr>
          <w:delText>を</w:delText>
        </w:r>
      </w:del>
      <w:r w:rsidR="0095603D" w:rsidRPr="0095603D">
        <w:rPr>
          <w:rFonts w:hint="eastAsia"/>
        </w:rPr>
        <w:t>受け取ったりすることができます。</w:t>
      </w:r>
      <w:r w:rsidR="0095603D" w:rsidRPr="0095603D">
        <w:rPr>
          <w:rFonts w:hint="eastAsia"/>
        </w:rPr>
        <w:t xml:space="preserve"> </w:t>
      </w:r>
      <w:r w:rsidR="0095603D" w:rsidRPr="0095603D">
        <w:rPr>
          <w:rFonts w:hint="eastAsia"/>
        </w:rPr>
        <w:t>高度に専門化されたプロセスには、約</w:t>
      </w:r>
      <w:r w:rsidR="0095603D" w:rsidRPr="0095603D">
        <w:rPr>
          <w:rFonts w:hint="eastAsia"/>
        </w:rPr>
        <w:t>300</w:t>
      </w:r>
      <w:r w:rsidR="0095603D" w:rsidRPr="0095603D">
        <w:rPr>
          <w:rFonts w:hint="eastAsia"/>
        </w:rPr>
        <w:t>の異なる</w:t>
      </w:r>
      <w:r w:rsidR="0095603D">
        <w:rPr>
          <w:rFonts w:hint="eastAsia"/>
        </w:rPr>
        <w:t>ビジネス</w:t>
      </w:r>
      <w:r w:rsidR="0095603D" w:rsidRPr="0095603D">
        <w:rPr>
          <w:rFonts w:hint="eastAsia"/>
        </w:rPr>
        <w:t>グループおよび</w:t>
      </w:r>
      <w:r w:rsidR="0095603D">
        <w:rPr>
          <w:rFonts w:hint="eastAsia"/>
        </w:rPr>
        <w:t>法務関係のレビュ</w:t>
      </w:r>
      <w:ins w:id="548" w:author="工内 隆" w:date="2018-08-07T14:06:00Z">
        <w:r w:rsidR="00C53356">
          <w:rPr>
            <w:rFonts w:hint="eastAsia"/>
          </w:rPr>
          <w:t>ア</w:t>
        </w:r>
      </w:ins>
      <w:r w:rsidR="0095603D">
        <w:rPr>
          <w:rFonts w:hint="eastAsia"/>
        </w:rPr>
        <w:t>ー</w:t>
      </w:r>
      <w:del w:id="549" w:author="工内 隆" w:date="2018-08-07T14:07:00Z">
        <w:r w:rsidR="009A4F02" w:rsidDel="00C53356">
          <w:rPr>
            <w:rFonts w:hint="eastAsia"/>
          </w:rPr>
          <w:delText>者</w:delText>
        </w:r>
      </w:del>
      <w:r w:rsidR="0095603D" w:rsidRPr="0095603D">
        <w:rPr>
          <w:rFonts w:hint="eastAsia"/>
        </w:rPr>
        <w:t>が</w:t>
      </w:r>
      <w:r w:rsidR="00E9614D">
        <w:rPr>
          <w:rFonts w:hint="eastAsia"/>
        </w:rPr>
        <w:t>参加して構成されて</w:t>
      </w:r>
      <w:r w:rsidR="0095603D" w:rsidRPr="0095603D">
        <w:rPr>
          <w:rFonts w:hint="eastAsia"/>
        </w:rPr>
        <w:t>おり、</w:t>
      </w:r>
      <w:r>
        <w:rPr>
          <w:rFonts w:hint="eastAsia"/>
        </w:rPr>
        <w:t>一般的でない</w:t>
      </w:r>
      <w:r w:rsidR="0095603D" w:rsidRPr="0095603D">
        <w:rPr>
          <w:rFonts w:hint="eastAsia"/>
        </w:rPr>
        <w:t>要求に</w:t>
      </w:r>
      <w:r w:rsidR="009A4F02">
        <w:rPr>
          <w:rFonts w:hint="eastAsia"/>
        </w:rPr>
        <w:t>対しても</w:t>
      </w:r>
      <w:del w:id="550" w:author="工内 隆" w:date="2018-08-07T14:09:00Z">
        <w:r w:rsidR="00E9614D" w:rsidDel="00C53356">
          <w:rPr>
            <w:rFonts w:hint="eastAsia"/>
          </w:rPr>
          <w:delText>、</w:delText>
        </w:r>
      </w:del>
      <w:r w:rsidR="00E9614D">
        <w:rPr>
          <w:rFonts w:hint="eastAsia"/>
        </w:rPr>
        <w:t>その</w:t>
      </w:r>
      <w:r w:rsidR="0095603D" w:rsidRPr="0095603D">
        <w:rPr>
          <w:rFonts w:hint="eastAsia"/>
        </w:rPr>
        <w:t>専門知識</w:t>
      </w:r>
      <w:ins w:id="551" w:author="工内 隆" w:date="2018-08-07T14:09:00Z">
        <w:r w:rsidR="00C53356">
          <w:rPr>
            <w:rFonts w:hint="eastAsia"/>
          </w:rPr>
          <w:t>を使って</w:t>
        </w:r>
      </w:ins>
      <w:del w:id="552" w:author="工内 隆" w:date="2018-08-07T14:09:00Z">
        <w:r w:rsidR="00E9614D" w:rsidDel="00C53356">
          <w:rPr>
            <w:rFonts w:hint="eastAsia"/>
          </w:rPr>
          <w:delText>で</w:delText>
        </w:r>
        <w:r w:rsidR="0095603D" w:rsidRPr="0095603D" w:rsidDel="00C53356">
          <w:rPr>
            <w:rFonts w:hint="eastAsia"/>
          </w:rPr>
          <w:delText>、</w:delText>
        </w:r>
      </w:del>
      <w:r w:rsidR="0095603D" w:rsidRPr="0095603D">
        <w:rPr>
          <w:rFonts w:hint="eastAsia"/>
        </w:rPr>
        <w:t>実行可能なアプローチを提供することができます。</w:t>
      </w:r>
    </w:p>
    <w:p w14:paraId="4A446AF1" w14:textId="77777777" w:rsidR="0095603D" w:rsidRDefault="0095603D" w:rsidP="0088585A"/>
    <w:p w14:paraId="3DC76FA6" w14:textId="77777777" w:rsidR="0088585A" w:rsidRDefault="0088585A" w:rsidP="0088585A">
      <w:r>
        <w:rPr>
          <w:rFonts w:hint="eastAsia"/>
        </w:rPr>
        <w:t>“</w:t>
      </w:r>
      <w:r>
        <w:t>If we tried to have a centralized body to approve open source for Windows, Office, and Azure, we would be pulling our hair out. Those are fundamentally different businesses. We give engineers the tools and guidance to enable their work, but are not a central approval body. That works in some companies but would not work here.”</w:t>
      </w:r>
    </w:p>
    <w:p w14:paraId="271313D0" w14:textId="715344F2" w:rsidR="0088585A" w:rsidRDefault="00E9614D" w:rsidP="0088585A">
      <w:r w:rsidRPr="00E9614D">
        <w:rPr>
          <w:rFonts w:hint="eastAsia"/>
        </w:rPr>
        <w:t>「</w:t>
      </w:r>
      <w:r w:rsidR="00456E95">
        <w:rPr>
          <w:rFonts w:hint="eastAsia"/>
        </w:rPr>
        <w:t>もし</w:t>
      </w:r>
      <w:ins w:id="553" w:author="工内 隆" w:date="2018-08-07T14:10:00Z">
        <w:r w:rsidR="00C53356">
          <w:rPr>
            <w:rFonts w:hint="eastAsia"/>
          </w:rPr>
          <w:t>も</w:t>
        </w:r>
      </w:ins>
      <w:r w:rsidR="00456E95">
        <w:rPr>
          <w:rFonts w:hint="eastAsia"/>
        </w:rPr>
        <w:t>、</w:t>
      </w:r>
      <w:ins w:id="554" w:author="工内 隆" w:date="2018-08-07T14:14:00Z">
        <w:r w:rsidR="00CE3B31">
          <w:rPr>
            <w:rFonts w:hint="eastAsia"/>
          </w:rPr>
          <w:t>一つの</w:t>
        </w:r>
        <w:r w:rsidR="00CE3B31" w:rsidRPr="00E9614D">
          <w:rPr>
            <w:rFonts w:hint="eastAsia"/>
          </w:rPr>
          <w:t>集中化された</w:t>
        </w:r>
        <w:r w:rsidR="00CE3B31">
          <w:rPr>
            <w:rFonts w:hint="eastAsia"/>
          </w:rPr>
          <w:t>組織が</w:t>
        </w:r>
      </w:ins>
      <w:r w:rsidRPr="00E9614D">
        <w:rPr>
          <w:rFonts w:hint="eastAsia"/>
        </w:rPr>
        <w:t>Windows</w:t>
      </w:r>
      <w:r w:rsidRPr="00E9614D">
        <w:rPr>
          <w:rFonts w:hint="eastAsia"/>
        </w:rPr>
        <w:t>、</w:t>
      </w:r>
      <w:r w:rsidRPr="00E9614D">
        <w:rPr>
          <w:rFonts w:hint="eastAsia"/>
        </w:rPr>
        <w:t>Office</w:t>
      </w:r>
      <w:r w:rsidRPr="00E9614D">
        <w:rPr>
          <w:rFonts w:hint="eastAsia"/>
        </w:rPr>
        <w:t>、</w:t>
      </w:r>
      <w:r w:rsidRPr="00E9614D">
        <w:rPr>
          <w:rFonts w:hint="eastAsia"/>
        </w:rPr>
        <w:t>Azure</w:t>
      </w:r>
      <w:ins w:id="555" w:author="工内 隆" w:date="2018-08-07T14:10:00Z">
        <w:r w:rsidR="00C53356">
          <w:rPr>
            <w:rFonts w:hint="eastAsia"/>
          </w:rPr>
          <w:t>に</w:t>
        </w:r>
      </w:ins>
      <w:del w:id="556" w:author="工内 隆" w:date="2018-08-07T14:10:00Z">
        <w:r w:rsidR="009E6C08" w:rsidDel="00C53356">
          <w:rPr>
            <w:rFonts w:hint="eastAsia"/>
          </w:rPr>
          <w:delText>プロジェクトが</w:delText>
        </w:r>
        <w:r w:rsidR="00456E95" w:rsidDel="00C53356">
          <w:rPr>
            <w:rFonts w:hint="eastAsia"/>
          </w:rPr>
          <w:delText>、</w:delText>
        </w:r>
      </w:del>
      <w:r w:rsidRPr="00E9614D">
        <w:rPr>
          <w:rFonts w:hint="eastAsia"/>
        </w:rPr>
        <w:t>オープンソース</w:t>
      </w:r>
      <w:ins w:id="557" w:author="工内 隆" w:date="2018-08-07T14:14:00Z">
        <w:r w:rsidR="00CE3B31">
          <w:rPr>
            <w:rFonts w:hint="eastAsia"/>
          </w:rPr>
          <w:t>を</w:t>
        </w:r>
      </w:ins>
      <w:ins w:id="558" w:author="工内 隆" w:date="2018-08-07T14:11:00Z">
        <w:r w:rsidR="00C53356">
          <w:rPr>
            <w:rFonts w:hint="eastAsia"/>
          </w:rPr>
          <w:t>適用</w:t>
        </w:r>
      </w:ins>
      <w:ins w:id="559" w:author="工内 隆" w:date="2018-08-07T14:13:00Z">
        <w:r w:rsidR="00C53356">
          <w:rPr>
            <w:rFonts w:hint="eastAsia"/>
          </w:rPr>
          <w:t>することを</w:t>
        </w:r>
      </w:ins>
      <w:del w:id="560" w:author="工内 隆" w:date="2018-08-07T14:13:00Z">
        <w:r w:rsidR="00456E95" w:rsidDel="00CE3B31">
          <w:rPr>
            <w:rFonts w:hint="eastAsia"/>
          </w:rPr>
          <w:delText>関連の</w:delText>
        </w:r>
      </w:del>
      <w:r w:rsidRPr="00E9614D">
        <w:rPr>
          <w:rFonts w:hint="eastAsia"/>
        </w:rPr>
        <w:t>承認</w:t>
      </w:r>
      <w:ins w:id="561" w:author="工内 隆" w:date="2018-08-07T14:13:00Z">
        <w:r w:rsidR="00CE3B31">
          <w:rPr>
            <w:rFonts w:hint="eastAsia"/>
          </w:rPr>
          <w:t>する</w:t>
        </w:r>
      </w:ins>
      <w:ins w:id="562" w:author="工内 隆" w:date="2018-08-07T14:15:00Z">
        <w:r w:rsidR="00CE3B31">
          <w:rPr>
            <w:rFonts w:hint="eastAsia"/>
          </w:rPr>
          <w:t>という</w:t>
        </w:r>
      </w:ins>
      <w:del w:id="563" w:author="工内 隆" w:date="2018-08-07T14:13:00Z">
        <w:r w:rsidR="009E6C08" w:rsidDel="00CE3B31">
          <w:rPr>
            <w:rFonts w:hint="eastAsia"/>
          </w:rPr>
          <w:delText>は</w:delText>
        </w:r>
      </w:del>
      <w:del w:id="564" w:author="工内 隆" w:date="2018-08-07T14:15:00Z">
        <w:r w:rsidR="00456E95" w:rsidDel="00CE3B31">
          <w:rPr>
            <w:rFonts w:hint="eastAsia"/>
          </w:rPr>
          <w:delText>一つの</w:delText>
        </w:r>
        <w:r w:rsidRPr="00E9614D" w:rsidDel="00CE3B31">
          <w:rPr>
            <w:rFonts w:hint="eastAsia"/>
          </w:rPr>
          <w:delText>集中化された</w:delText>
        </w:r>
        <w:r w:rsidR="00456E95" w:rsidDel="00CE3B31">
          <w:rPr>
            <w:rFonts w:hint="eastAsia"/>
          </w:rPr>
          <w:delText>組織で行う</w:delText>
        </w:r>
      </w:del>
      <w:r w:rsidR="00456E95">
        <w:rPr>
          <w:rFonts w:hint="eastAsia"/>
        </w:rPr>
        <w:t>ことになれば、とても混乱した状況を生み出すでしょう</w:t>
      </w:r>
      <w:r w:rsidRPr="00E9614D">
        <w:rPr>
          <w:rFonts w:hint="eastAsia"/>
        </w:rPr>
        <w:t>。</w:t>
      </w:r>
      <w:r w:rsidRPr="00E9614D">
        <w:rPr>
          <w:rFonts w:hint="eastAsia"/>
        </w:rPr>
        <w:t xml:space="preserve"> </w:t>
      </w:r>
      <w:r w:rsidRPr="00E9614D">
        <w:rPr>
          <w:rFonts w:hint="eastAsia"/>
        </w:rPr>
        <w:t>それらは根本的に異なる事業</w:t>
      </w:r>
      <w:r w:rsidR="00456E95">
        <w:rPr>
          <w:rFonts w:hint="eastAsia"/>
        </w:rPr>
        <w:t>だからです</w:t>
      </w:r>
      <w:r w:rsidRPr="00E9614D">
        <w:rPr>
          <w:rFonts w:hint="eastAsia"/>
        </w:rPr>
        <w:t>。</w:t>
      </w:r>
      <w:r w:rsidRPr="00E9614D">
        <w:rPr>
          <w:rFonts w:hint="eastAsia"/>
        </w:rPr>
        <w:t xml:space="preserve"> </w:t>
      </w:r>
      <w:ins w:id="565" w:author="工内 隆" w:date="2018-08-07T14:16:00Z">
        <w:r w:rsidR="00CE3B31">
          <w:rPr>
            <w:rFonts w:hint="eastAsia"/>
          </w:rPr>
          <w:t>私たち</w:t>
        </w:r>
      </w:ins>
      <w:del w:id="566" w:author="工内 隆" w:date="2018-08-07T14:16:00Z">
        <w:r w:rsidR="00456E95" w:rsidDel="00CE3B31">
          <w:rPr>
            <w:rFonts w:hint="eastAsia"/>
          </w:rPr>
          <w:delText>我々</w:delText>
        </w:r>
      </w:del>
      <w:r w:rsidR="00456E95">
        <w:rPr>
          <w:rFonts w:hint="eastAsia"/>
        </w:rPr>
        <w:t>は、</w:t>
      </w:r>
      <w:r w:rsidRPr="00E9614D">
        <w:rPr>
          <w:rFonts w:hint="eastAsia"/>
        </w:rPr>
        <w:t>エンジニア</w:t>
      </w:r>
      <w:r w:rsidR="00456E95">
        <w:rPr>
          <w:rFonts w:hint="eastAsia"/>
        </w:rPr>
        <w:t>に</w:t>
      </w:r>
      <w:r w:rsidRPr="00E9614D">
        <w:rPr>
          <w:rFonts w:hint="eastAsia"/>
        </w:rPr>
        <w:t>作業を</w:t>
      </w:r>
      <w:r w:rsidR="00456E95">
        <w:rPr>
          <w:rFonts w:hint="eastAsia"/>
        </w:rPr>
        <w:t>進める</w:t>
      </w:r>
      <w:r w:rsidRPr="00E9614D">
        <w:rPr>
          <w:rFonts w:hint="eastAsia"/>
        </w:rPr>
        <w:t>ためのツールとガイダンスを提供しますが、</w:t>
      </w:r>
      <w:r w:rsidR="00456E95">
        <w:rPr>
          <w:rFonts w:hint="eastAsia"/>
        </w:rPr>
        <w:t>集中化された</w:t>
      </w:r>
      <w:r w:rsidRPr="00E9614D">
        <w:rPr>
          <w:rFonts w:hint="eastAsia"/>
        </w:rPr>
        <w:t>承認機関ではありません。</w:t>
      </w:r>
      <w:r w:rsidRPr="00E9614D">
        <w:rPr>
          <w:rFonts w:hint="eastAsia"/>
        </w:rPr>
        <w:t xml:space="preserve"> </w:t>
      </w:r>
      <w:ins w:id="567" w:author="工内 隆" w:date="2018-08-07T14:17:00Z">
        <w:r w:rsidR="00CE3B31">
          <w:rPr>
            <w:rFonts w:hint="eastAsia"/>
          </w:rPr>
          <w:t>そんな</w:t>
        </w:r>
      </w:ins>
      <w:del w:id="568" w:author="工内 隆" w:date="2018-08-07T14:17:00Z">
        <w:r w:rsidR="00456E95" w:rsidDel="00CE3B31">
          <w:rPr>
            <w:rFonts w:hint="eastAsia"/>
          </w:rPr>
          <w:delText>この</w:delText>
        </w:r>
      </w:del>
      <w:r w:rsidR="00456E95">
        <w:rPr>
          <w:rFonts w:hint="eastAsia"/>
        </w:rPr>
        <w:t>やり方は、</w:t>
      </w:r>
      <w:r w:rsidRPr="00E9614D">
        <w:rPr>
          <w:rFonts w:hint="eastAsia"/>
        </w:rPr>
        <w:t>一部の企業では機能しますが、ここ</w:t>
      </w:r>
      <w:r w:rsidR="00456E95">
        <w:rPr>
          <w:rFonts w:hint="eastAsia"/>
        </w:rPr>
        <w:t>、マイクロソフト社</w:t>
      </w:r>
      <w:r w:rsidRPr="00E9614D">
        <w:rPr>
          <w:rFonts w:hint="eastAsia"/>
        </w:rPr>
        <w:t>では機能しません。</w:t>
      </w:r>
      <w:ins w:id="569" w:author="工内 隆" w:date="2018-08-07T14:17:00Z">
        <w:r w:rsidR="00CE3B31">
          <w:rPr>
            <w:rFonts w:hint="eastAsia"/>
          </w:rPr>
          <w:t>」</w:t>
        </w:r>
      </w:ins>
    </w:p>
    <w:p w14:paraId="21EBEA9B" w14:textId="77777777" w:rsidR="00E9614D" w:rsidRDefault="00E9614D" w:rsidP="0088585A"/>
    <w:p w14:paraId="72940031" w14:textId="77777777" w:rsidR="0088585A" w:rsidRDefault="00D3573D" w:rsidP="0088585A">
      <w:hyperlink r:id="rId19" w:history="1">
        <w:r w:rsidR="0088585A" w:rsidRPr="009E6C08">
          <w:rPr>
            <w:rStyle w:val="a9"/>
          </w:rPr>
          <w:t>Jeff McAffer</w:t>
        </w:r>
      </w:hyperlink>
      <w:r w:rsidR="0088585A">
        <w:t xml:space="preserve"> – Director of the </w:t>
      </w:r>
      <w:hyperlink r:id="rId20" w:history="1">
        <w:r w:rsidR="0088585A" w:rsidRPr="009E6C08">
          <w:rPr>
            <w:rStyle w:val="a9"/>
          </w:rPr>
          <w:t>Open Source Programs Office</w:t>
        </w:r>
      </w:hyperlink>
      <w:r w:rsidR="0088585A">
        <w:t xml:space="preserve"> at Microsoft</w:t>
      </w:r>
    </w:p>
    <w:p w14:paraId="32D8475F" w14:textId="77777777" w:rsidR="0088585A" w:rsidRDefault="0088585A" w:rsidP="0088585A"/>
    <w:p w14:paraId="2E36CCD2" w14:textId="77777777" w:rsidR="0088585A" w:rsidRDefault="0088585A" w:rsidP="0088585A">
      <w:r>
        <w:t>Section 5</w:t>
      </w:r>
    </w:p>
    <w:p w14:paraId="075C6ECE" w14:textId="77777777" w:rsidR="0088585A" w:rsidRDefault="00456E95" w:rsidP="0088585A">
      <w:r>
        <w:rPr>
          <w:rFonts w:hint="eastAsia"/>
        </w:rPr>
        <w:t xml:space="preserve">セクション　</w:t>
      </w:r>
      <w:r>
        <w:rPr>
          <w:rFonts w:hint="eastAsia"/>
        </w:rPr>
        <w:t>5</w:t>
      </w:r>
    </w:p>
    <w:p w14:paraId="00139880" w14:textId="77777777" w:rsidR="00456E95" w:rsidRDefault="00456E95" w:rsidP="0088585A"/>
    <w:p w14:paraId="0ACE1ACE" w14:textId="77777777" w:rsidR="0088585A" w:rsidRDefault="0088585A" w:rsidP="0088585A">
      <w:r>
        <w:t>Management roles</w:t>
      </w:r>
    </w:p>
    <w:p w14:paraId="1FE6FC13" w14:textId="77777777" w:rsidR="00456E95" w:rsidRDefault="000B4AE0" w:rsidP="0088585A">
      <w:r>
        <w:rPr>
          <w:rFonts w:hint="eastAsia"/>
        </w:rPr>
        <w:t>マネージメントの役割</w:t>
      </w:r>
    </w:p>
    <w:p w14:paraId="7B611E9D" w14:textId="77777777" w:rsidR="00456E95" w:rsidRDefault="00456E95" w:rsidP="0088585A"/>
    <w:p w14:paraId="57E06020" w14:textId="77777777" w:rsidR="0088585A" w:rsidRDefault="0088585A" w:rsidP="0088585A">
      <w:r>
        <w:t>In creating an open source program office, decisions also must be made to establish the roles and responsibilities of the open source program manager, the company’s legal team, and any review board made up of engineers and executives.</w:t>
      </w:r>
    </w:p>
    <w:p w14:paraId="55D48577" w14:textId="29AD1BEF" w:rsidR="0088585A" w:rsidRDefault="000B4AE0" w:rsidP="0088585A">
      <w:r w:rsidRPr="000B4AE0">
        <w:rPr>
          <w:rFonts w:hint="eastAsia"/>
        </w:rPr>
        <w:t>オープンソース</w:t>
      </w:r>
      <w:r w:rsidR="007257EA">
        <w:rPr>
          <w:rFonts w:hint="eastAsia"/>
        </w:rPr>
        <w:t xml:space="preserve">　</w:t>
      </w:r>
      <w:r w:rsidRPr="000B4AE0">
        <w:rPr>
          <w:rFonts w:hint="eastAsia"/>
        </w:rPr>
        <w:t>プログラムオフィスを</w:t>
      </w:r>
      <w:r>
        <w:rPr>
          <w:rFonts w:hint="eastAsia"/>
        </w:rPr>
        <w:t>設立する</w:t>
      </w:r>
      <w:r w:rsidRPr="000B4AE0">
        <w:rPr>
          <w:rFonts w:hint="eastAsia"/>
        </w:rPr>
        <w:t>際には、オープンソース</w:t>
      </w:r>
      <w:r w:rsidR="00EF6CDF">
        <w:rPr>
          <w:rFonts w:hint="eastAsia"/>
        </w:rPr>
        <w:t xml:space="preserve">　</w:t>
      </w:r>
      <w:r w:rsidRPr="000B4AE0">
        <w:rPr>
          <w:rFonts w:hint="eastAsia"/>
        </w:rPr>
        <w:t>プログラムマネージャー、会社の法務チーム、</w:t>
      </w:r>
      <w:ins w:id="570" w:author="工内 隆" w:date="2018-08-07T14:19:00Z">
        <w:r w:rsidR="00CE3B31">
          <w:rPr>
            <w:rFonts w:hint="eastAsia"/>
          </w:rPr>
          <w:t>および、</w:t>
        </w:r>
      </w:ins>
      <w:r w:rsidRPr="000B4AE0">
        <w:rPr>
          <w:rFonts w:hint="eastAsia"/>
        </w:rPr>
        <w:t>エンジニアと</w:t>
      </w:r>
      <w:ins w:id="571" w:author="工内 隆" w:date="2018-08-07T14:20:00Z">
        <w:r w:rsidR="00CE3B31">
          <w:rPr>
            <w:rFonts w:hint="eastAsia"/>
          </w:rPr>
          <w:t>経営幹部</w:t>
        </w:r>
      </w:ins>
      <w:del w:id="572" w:author="工内 隆" w:date="2018-08-07T14:20:00Z">
        <w:r w:rsidRPr="000B4AE0" w:rsidDel="00CE3B31">
          <w:rPr>
            <w:rFonts w:hint="eastAsia"/>
          </w:rPr>
          <w:delText>役員</w:delText>
        </w:r>
      </w:del>
      <w:r w:rsidRPr="000B4AE0">
        <w:rPr>
          <w:rFonts w:hint="eastAsia"/>
        </w:rPr>
        <w:t>で構成されたレビューボード</w:t>
      </w:r>
      <w:ins w:id="573" w:author="工内 隆" w:date="2018-08-07T14:28:00Z">
        <w:r w:rsidR="00A60FD9">
          <w:rPr>
            <w:rFonts w:hint="eastAsia"/>
          </w:rPr>
          <w:t>（審査委員会）</w:t>
        </w:r>
      </w:ins>
      <w:r w:rsidRPr="000B4AE0">
        <w:rPr>
          <w:rFonts w:hint="eastAsia"/>
        </w:rPr>
        <w:t>の役割と責任</w:t>
      </w:r>
      <w:r w:rsidR="00EF6CDF">
        <w:rPr>
          <w:rFonts w:hint="eastAsia"/>
        </w:rPr>
        <w:t>を明確に規定しなければなりません</w:t>
      </w:r>
      <w:r w:rsidRPr="000B4AE0">
        <w:rPr>
          <w:rFonts w:hint="eastAsia"/>
        </w:rPr>
        <w:t>。</w:t>
      </w:r>
    </w:p>
    <w:p w14:paraId="5510F7E7" w14:textId="77777777" w:rsidR="000B4AE0" w:rsidRDefault="000B4AE0" w:rsidP="0088585A"/>
    <w:p w14:paraId="07033250" w14:textId="77777777" w:rsidR="0088585A" w:rsidRDefault="0088585A" w:rsidP="0088585A">
      <w:r>
        <w:t>Program manager</w:t>
      </w:r>
    </w:p>
    <w:p w14:paraId="20ADCEED" w14:textId="77777777" w:rsidR="0088585A" w:rsidRDefault="00EF6CDF" w:rsidP="0088585A">
      <w:r>
        <w:rPr>
          <w:rFonts w:hint="eastAsia"/>
        </w:rPr>
        <w:lastRenderedPageBreak/>
        <w:t>プログラムマネ</w:t>
      </w:r>
      <w:r w:rsidR="00FB5E55">
        <w:rPr>
          <w:rFonts w:hint="eastAsia"/>
        </w:rPr>
        <w:t>ー</w:t>
      </w:r>
      <w:r>
        <w:rPr>
          <w:rFonts w:hint="eastAsia"/>
        </w:rPr>
        <w:t>ジャ</w:t>
      </w:r>
      <w:r w:rsidR="007257EA">
        <w:rPr>
          <w:rFonts w:hint="eastAsia"/>
        </w:rPr>
        <w:t>ー</w:t>
      </w:r>
    </w:p>
    <w:p w14:paraId="46E825DA" w14:textId="77777777" w:rsidR="00EF6CDF" w:rsidRDefault="00EF6CDF" w:rsidP="0088585A"/>
    <w:p w14:paraId="5300E82C" w14:textId="77777777" w:rsidR="0088585A" w:rsidRDefault="0088585A" w:rsidP="0088585A">
      <w:r>
        <w:t>For maximum effectiveness, the program manager should be empowered as an executive-level position with direct oversight and hands-on management of the company’s interests in its open source activities. That would give them the tools they need to lead the way inside an enterprise toward its open source goals and vision.</w:t>
      </w:r>
    </w:p>
    <w:p w14:paraId="64D7C0DD" w14:textId="25FC1A22" w:rsidR="0088585A" w:rsidRDefault="007257EA" w:rsidP="0088585A">
      <w:r>
        <w:rPr>
          <w:rFonts w:hint="eastAsia"/>
        </w:rPr>
        <w:t>オープンソース　プログラムオフィスが</w:t>
      </w:r>
      <w:r w:rsidRPr="007257EA">
        <w:rPr>
          <w:rFonts w:hint="eastAsia"/>
        </w:rPr>
        <w:t>最大限</w:t>
      </w:r>
      <w:r>
        <w:rPr>
          <w:rFonts w:hint="eastAsia"/>
        </w:rPr>
        <w:t>の効果を出すためには</w:t>
      </w:r>
      <w:r w:rsidRPr="007257EA">
        <w:rPr>
          <w:rFonts w:hint="eastAsia"/>
        </w:rPr>
        <w:t>、プログラムマネ</w:t>
      </w:r>
      <w:r w:rsidR="00FB5E55">
        <w:rPr>
          <w:rFonts w:hint="eastAsia"/>
        </w:rPr>
        <w:t>ー</w:t>
      </w:r>
      <w:r w:rsidRPr="007257EA">
        <w:rPr>
          <w:rFonts w:hint="eastAsia"/>
        </w:rPr>
        <w:t>ジャ</w:t>
      </w:r>
      <w:r>
        <w:rPr>
          <w:rFonts w:hint="eastAsia"/>
        </w:rPr>
        <w:t>ー</w:t>
      </w:r>
      <w:r w:rsidRPr="007257EA">
        <w:rPr>
          <w:rFonts w:hint="eastAsia"/>
        </w:rPr>
        <w:t>は、オープンソース</w:t>
      </w:r>
      <w:ins w:id="574" w:author="工内 隆" w:date="2018-08-07T14:24:00Z">
        <w:r w:rsidR="00A60FD9">
          <w:rPr>
            <w:rFonts w:hint="eastAsia"/>
          </w:rPr>
          <w:t>関連活動</w:t>
        </w:r>
      </w:ins>
      <w:r w:rsidRPr="007257EA">
        <w:rPr>
          <w:rFonts w:hint="eastAsia"/>
        </w:rPr>
        <w:t>に</w:t>
      </w:r>
      <w:r w:rsidR="007515C9">
        <w:rPr>
          <w:rFonts w:hint="eastAsia"/>
        </w:rPr>
        <w:t>おける</w:t>
      </w:r>
      <w:r w:rsidR="00FB5E55">
        <w:rPr>
          <w:rFonts w:hint="eastAsia"/>
        </w:rPr>
        <w:t>企業</w:t>
      </w:r>
      <w:r w:rsidRPr="007257EA">
        <w:rPr>
          <w:rFonts w:hint="eastAsia"/>
        </w:rPr>
        <w:t>利益</w:t>
      </w:r>
      <w:del w:id="575" w:author="工内 隆" w:date="2018-08-07T14:24:00Z">
        <w:r w:rsidR="00FB5E55" w:rsidDel="00A60FD9">
          <w:rPr>
            <w:rFonts w:hint="eastAsia"/>
          </w:rPr>
          <w:delText>、関心事</w:delText>
        </w:r>
      </w:del>
      <w:r w:rsidR="00FB5E55">
        <w:rPr>
          <w:rFonts w:hint="eastAsia"/>
        </w:rPr>
        <w:t>を直接管理</w:t>
      </w:r>
      <w:r w:rsidR="007515C9">
        <w:rPr>
          <w:rFonts w:hint="eastAsia"/>
        </w:rPr>
        <w:t>し</w:t>
      </w:r>
      <w:r w:rsidR="00FB5E55">
        <w:rPr>
          <w:rFonts w:hint="eastAsia"/>
        </w:rPr>
        <w:t>、</w:t>
      </w:r>
      <w:r w:rsidR="007515C9">
        <w:rPr>
          <w:rFonts w:hint="eastAsia"/>
        </w:rPr>
        <w:t>かつ</w:t>
      </w:r>
      <w:r w:rsidR="00FB5E55">
        <w:rPr>
          <w:rFonts w:hint="eastAsia"/>
        </w:rPr>
        <w:t>実務レベルのマネージメントができる</w:t>
      </w:r>
      <w:ins w:id="576" w:author="工内 隆" w:date="2018-08-07T14:24:00Z">
        <w:r w:rsidR="00A60FD9">
          <w:rPr>
            <w:rFonts w:hint="eastAsia"/>
          </w:rPr>
          <w:t>経営幹部</w:t>
        </w:r>
      </w:ins>
      <w:del w:id="577" w:author="工内 隆" w:date="2018-08-07T14:24:00Z">
        <w:r w:rsidR="007515C9" w:rsidDel="00A60FD9">
          <w:rPr>
            <w:rFonts w:hint="eastAsia"/>
          </w:rPr>
          <w:delText>エグゼクティブ</w:delText>
        </w:r>
      </w:del>
      <w:r w:rsidRPr="007257EA">
        <w:rPr>
          <w:rFonts w:hint="eastAsia"/>
        </w:rPr>
        <w:t>レベルの権限を与えられ</w:t>
      </w:r>
      <w:r w:rsidR="007515C9">
        <w:rPr>
          <w:rFonts w:hint="eastAsia"/>
        </w:rPr>
        <w:t>ていな</w:t>
      </w:r>
      <w:r w:rsidRPr="007257EA">
        <w:rPr>
          <w:rFonts w:hint="eastAsia"/>
        </w:rPr>
        <w:t>ければなりません。</w:t>
      </w:r>
      <w:r w:rsidRPr="007257EA">
        <w:rPr>
          <w:rFonts w:hint="eastAsia"/>
        </w:rPr>
        <w:t xml:space="preserve"> </w:t>
      </w:r>
      <w:r w:rsidRPr="007257EA">
        <w:rPr>
          <w:rFonts w:hint="eastAsia"/>
        </w:rPr>
        <w:t>そうす</w:t>
      </w:r>
      <w:r w:rsidR="00FB5E55">
        <w:rPr>
          <w:rFonts w:hint="eastAsia"/>
        </w:rPr>
        <w:t>ることで</w:t>
      </w:r>
      <w:r w:rsidRPr="007257EA">
        <w:rPr>
          <w:rFonts w:hint="eastAsia"/>
        </w:rPr>
        <w:t>、</w:t>
      </w:r>
      <w:r w:rsidR="00FB5E55">
        <w:rPr>
          <w:rFonts w:hint="eastAsia"/>
        </w:rPr>
        <w:t>企業</w:t>
      </w:r>
      <w:r w:rsidRPr="007257EA">
        <w:rPr>
          <w:rFonts w:hint="eastAsia"/>
        </w:rPr>
        <w:t>オープンソース</w:t>
      </w:r>
      <w:r w:rsidR="00FB5E55">
        <w:rPr>
          <w:rFonts w:hint="eastAsia"/>
        </w:rPr>
        <w:t>活動</w:t>
      </w:r>
      <w:r w:rsidRPr="007257EA">
        <w:rPr>
          <w:rFonts w:hint="eastAsia"/>
        </w:rPr>
        <w:t>の目標とビジョンに向かって企業内</w:t>
      </w:r>
      <w:r w:rsidR="00FB5E55">
        <w:rPr>
          <w:rFonts w:hint="eastAsia"/>
        </w:rPr>
        <w:t>を牽引するために</w:t>
      </w:r>
      <w:r w:rsidRPr="007257EA">
        <w:rPr>
          <w:rFonts w:hint="eastAsia"/>
        </w:rPr>
        <w:t>必要</w:t>
      </w:r>
      <w:r w:rsidR="00FB5E55">
        <w:rPr>
          <w:rFonts w:hint="eastAsia"/>
        </w:rPr>
        <w:t>となる</w:t>
      </w:r>
      <w:ins w:id="578" w:author="工内 隆" w:date="2018-08-07T14:31:00Z">
        <w:r w:rsidR="00A60FD9">
          <w:rPr>
            <w:rFonts w:hint="eastAsia"/>
          </w:rPr>
          <w:t>あらゆる手段</w:t>
        </w:r>
      </w:ins>
      <w:del w:id="579" w:author="工内 隆" w:date="2018-08-07T14:31:00Z">
        <w:r w:rsidR="00FB5E55" w:rsidDel="00A60FD9">
          <w:rPr>
            <w:rFonts w:hint="eastAsia"/>
          </w:rPr>
          <w:delText>環境、</w:delText>
        </w:r>
        <w:r w:rsidRPr="007257EA" w:rsidDel="00A60FD9">
          <w:rPr>
            <w:rFonts w:hint="eastAsia"/>
          </w:rPr>
          <w:delText>ツール</w:delText>
        </w:r>
      </w:del>
      <w:r w:rsidR="00FB5E55">
        <w:rPr>
          <w:rFonts w:hint="eastAsia"/>
        </w:rPr>
        <w:t>をプログラムマネージャーに</w:t>
      </w:r>
      <w:r w:rsidRPr="007257EA">
        <w:rPr>
          <w:rFonts w:hint="eastAsia"/>
        </w:rPr>
        <w:t>提供</w:t>
      </w:r>
      <w:r w:rsidR="00FB5E55">
        <w:rPr>
          <w:rFonts w:hint="eastAsia"/>
        </w:rPr>
        <w:t>でき</w:t>
      </w:r>
      <w:r w:rsidR="007515C9">
        <w:rPr>
          <w:rFonts w:hint="eastAsia"/>
        </w:rPr>
        <w:t>るようになり</w:t>
      </w:r>
      <w:r w:rsidR="00FB5E55">
        <w:rPr>
          <w:rFonts w:hint="eastAsia"/>
        </w:rPr>
        <w:t>ます</w:t>
      </w:r>
      <w:r w:rsidRPr="007257EA">
        <w:rPr>
          <w:rFonts w:hint="eastAsia"/>
        </w:rPr>
        <w:t>。</w:t>
      </w:r>
    </w:p>
    <w:p w14:paraId="440ED92B" w14:textId="77777777" w:rsidR="007257EA" w:rsidRDefault="007257EA" w:rsidP="0088585A"/>
    <w:p w14:paraId="08AE1C45" w14:textId="77777777" w:rsidR="0088585A" w:rsidRDefault="0088585A" w:rsidP="0088585A">
      <w:r>
        <w:t>Microsoft uses an Open Source Executive Council, which is similar to a review board. The group, which is made up of vice presidents from all the major business units inside the company, provides board of directors-style guidance on policy changes and introductions, sets priorities for the open source program, and assists in driving changes in behavior.</w:t>
      </w:r>
    </w:p>
    <w:p w14:paraId="1A7F27C9" w14:textId="6BB6E0C4" w:rsidR="0088585A" w:rsidRDefault="00EE27DD" w:rsidP="0088585A">
      <w:r w:rsidRPr="00EE27DD">
        <w:rPr>
          <w:rFonts w:hint="eastAsia"/>
        </w:rPr>
        <w:t>Microsoft</w:t>
      </w:r>
      <w:r>
        <w:rPr>
          <w:rFonts w:hint="eastAsia"/>
        </w:rPr>
        <w:t>社</w:t>
      </w:r>
      <w:r w:rsidRPr="00EE27DD">
        <w:rPr>
          <w:rFonts w:hint="eastAsia"/>
        </w:rPr>
        <w:t>は、</w:t>
      </w:r>
      <w:r>
        <w:rPr>
          <w:rFonts w:hint="eastAsia"/>
        </w:rPr>
        <w:t>「オープンソース評議会」</w:t>
      </w:r>
      <w:r w:rsidR="00337345">
        <w:rPr>
          <w:rFonts w:hint="eastAsia"/>
        </w:rPr>
        <w:t>（</w:t>
      </w:r>
      <w:r w:rsidR="00337345" w:rsidRPr="00337345">
        <w:t>Open Source Executive Counci</w:t>
      </w:r>
      <w:r w:rsidR="00337345">
        <w:t xml:space="preserve">l </w:t>
      </w:r>
      <w:r w:rsidR="00337345">
        <w:rPr>
          <w:rFonts w:hint="eastAsia"/>
        </w:rPr>
        <w:t>:</w:t>
      </w:r>
      <w:r w:rsidR="00337345">
        <w:t xml:space="preserve"> OSEC</w:t>
      </w:r>
      <w:r w:rsidR="00337345">
        <w:rPr>
          <w:rFonts w:hint="eastAsia"/>
        </w:rPr>
        <w:t>）</w:t>
      </w:r>
      <w:r w:rsidRPr="00EE27DD">
        <w:rPr>
          <w:rFonts w:hint="eastAsia"/>
        </w:rPr>
        <w:t>を</w:t>
      </w:r>
      <w:r>
        <w:rPr>
          <w:rFonts w:hint="eastAsia"/>
        </w:rPr>
        <w:t>活用</w:t>
      </w:r>
      <w:r w:rsidRPr="00EE27DD">
        <w:rPr>
          <w:rFonts w:hint="eastAsia"/>
        </w:rPr>
        <w:t>しています</w:t>
      </w:r>
      <w:ins w:id="580" w:author="工内 隆" w:date="2018-08-07T14:33:00Z">
        <w:r w:rsidR="00A60FD9">
          <w:rPr>
            <w:rFonts w:hint="eastAsia"/>
          </w:rPr>
          <w:t>が、</w:t>
        </w:r>
      </w:ins>
      <w:del w:id="581" w:author="工内 隆" w:date="2018-08-07T14:33:00Z">
        <w:r w:rsidRPr="00EE27DD" w:rsidDel="00A60FD9">
          <w:rPr>
            <w:rFonts w:hint="eastAsia"/>
          </w:rPr>
          <w:delText>。これは、</w:delText>
        </w:r>
      </w:del>
      <w:r w:rsidRPr="00EE27DD">
        <w:rPr>
          <w:rFonts w:hint="eastAsia"/>
        </w:rPr>
        <w:t>レビューボード</w:t>
      </w:r>
      <w:del w:id="582" w:author="工内 隆" w:date="2018-08-07T14:32:00Z">
        <w:r w:rsidDel="00A60FD9">
          <w:rPr>
            <w:rFonts w:hint="eastAsia"/>
          </w:rPr>
          <w:delText>、</w:delText>
        </w:r>
      </w:del>
      <w:ins w:id="583" w:author="工内 隆" w:date="2018-08-07T14:32:00Z">
        <w:r w:rsidR="00A60FD9">
          <w:rPr>
            <w:rFonts w:hint="eastAsia"/>
          </w:rPr>
          <w:t>（</w:t>
        </w:r>
      </w:ins>
      <w:r>
        <w:rPr>
          <w:rFonts w:hint="eastAsia"/>
        </w:rPr>
        <w:t>審査委員会</w:t>
      </w:r>
      <w:ins w:id="584" w:author="工内 隆" w:date="2018-08-07T14:32:00Z">
        <w:r w:rsidR="00A60FD9">
          <w:rPr>
            <w:rFonts w:hint="eastAsia"/>
          </w:rPr>
          <w:t>）</w:t>
        </w:r>
      </w:ins>
      <w:r w:rsidRPr="00EE27DD">
        <w:rPr>
          <w:rFonts w:hint="eastAsia"/>
        </w:rPr>
        <w:t>に似</w:t>
      </w:r>
      <w:r>
        <w:rPr>
          <w:rFonts w:hint="eastAsia"/>
        </w:rPr>
        <w:t>た組織です</w:t>
      </w:r>
      <w:r w:rsidRPr="00EE27DD">
        <w:rPr>
          <w:rFonts w:hint="eastAsia"/>
        </w:rPr>
        <w:t>。</w:t>
      </w:r>
      <w:r w:rsidRPr="00EE27DD">
        <w:rPr>
          <w:rFonts w:hint="eastAsia"/>
        </w:rPr>
        <w:t xml:space="preserve"> </w:t>
      </w:r>
      <w:r w:rsidRPr="00EE27DD">
        <w:rPr>
          <w:rFonts w:hint="eastAsia"/>
        </w:rPr>
        <w:t>こ</w:t>
      </w:r>
      <w:r>
        <w:rPr>
          <w:rFonts w:hint="eastAsia"/>
        </w:rPr>
        <w:t>れは</w:t>
      </w:r>
      <w:r w:rsidRPr="00EE27DD">
        <w:rPr>
          <w:rFonts w:hint="eastAsia"/>
        </w:rPr>
        <w:t>、社内のすべての主要事業部</w:t>
      </w:r>
      <w:ins w:id="585" w:author="工内 隆" w:date="2018-08-07T14:33:00Z">
        <w:r w:rsidR="00A60FD9">
          <w:rPr>
            <w:rFonts w:hint="eastAsia"/>
          </w:rPr>
          <w:t>門</w:t>
        </w:r>
      </w:ins>
      <w:r w:rsidRPr="00EE27DD">
        <w:rPr>
          <w:rFonts w:hint="eastAsia"/>
        </w:rPr>
        <w:t>の</w:t>
      </w:r>
      <w:del w:id="586" w:author="工内 隆" w:date="2018-08-07T14:33:00Z">
        <w:r w:rsidDel="00835CEB">
          <w:rPr>
            <w:rFonts w:hint="eastAsia"/>
          </w:rPr>
          <w:delText>長、</w:delText>
        </w:r>
      </w:del>
      <w:r w:rsidRPr="00EE27DD">
        <w:rPr>
          <w:rFonts w:hint="eastAsia"/>
        </w:rPr>
        <w:t>バイスプレジデントから構成され、</w:t>
      </w:r>
      <w:r>
        <w:rPr>
          <w:rFonts w:hint="eastAsia"/>
        </w:rPr>
        <w:t>取締役会形式の方法で</w:t>
      </w:r>
      <w:ins w:id="587" w:author="工内 隆" w:date="2018-08-07T14:36:00Z">
        <w:r w:rsidR="00835CEB">
          <w:rPr>
            <w:rFonts w:hint="eastAsia"/>
          </w:rPr>
          <w:t>ポリシーの</w:t>
        </w:r>
      </w:ins>
      <w:del w:id="588" w:author="工内 隆" w:date="2018-08-07T14:36:00Z">
        <w:r w:rsidRPr="00EE27DD" w:rsidDel="00835CEB">
          <w:rPr>
            <w:rFonts w:hint="eastAsia"/>
          </w:rPr>
          <w:delText>政策</w:delText>
        </w:r>
      </w:del>
      <w:r w:rsidRPr="00EE27DD">
        <w:rPr>
          <w:rFonts w:hint="eastAsia"/>
        </w:rPr>
        <w:t>変更と</w:t>
      </w:r>
      <w:ins w:id="589" w:author="工内 隆" w:date="2018-08-07T14:36:00Z">
        <w:r w:rsidR="00835CEB">
          <w:rPr>
            <w:rFonts w:hint="eastAsia"/>
          </w:rPr>
          <w:t>導入</w:t>
        </w:r>
      </w:ins>
      <w:del w:id="590" w:author="工内 隆" w:date="2018-08-07T14:37:00Z">
        <w:r w:rsidR="00ED4756" w:rsidDel="00835CEB">
          <w:rPr>
            <w:rFonts w:hint="eastAsia"/>
          </w:rPr>
          <w:delText>オープンソース</w:delText>
        </w:r>
        <w:r w:rsidRPr="00EE27DD" w:rsidDel="00835CEB">
          <w:rPr>
            <w:rFonts w:hint="eastAsia"/>
          </w:rPr>
          <w:delText>導入に関する</w:delText>
        </w:r>
        <w:r w:rsidR="00ED4756" w:rsidDel="00835CEB">
          <w:rPr>
            <w:rFonts w:hint="eastAsia"/>
          </w:rPr>
          <w:delText>デシジョンを進め</w:delText>
        </w:r>
      </w:del>
      <w:r w:rsidR="00ED4756">
        <w:rPr>
          <w:rFonts w:hint="eastAsia"/>
        </w:rPr>
        <w:t>、</w:t>
      </w:r>
      <w:r w:rsidRPr="00EE27DD">
        <w:rPr>
          <w:rFonts w:hint="eastAsia"/>
        </w:rPr>
        <w:t>オープンソース</w:t>
      </w:r>
      <w:r w:rsidR="00ED4756">
        <w:rPr>
          <w:rFonts w:hint="eastAsia"/>
        </w:rPr>
        <w:t xml:space="preserve">　</w:t>
      </w:r>
      <w:r w:rsidRPr="00EE27DD">
        <w:rPr>
          <w:rFonts w:hint="eastAsia"/>
        </w:rPr>
        <w:t>プログラムの優先順位を定め、行動変化</w:t>
      </w:r>
      <w:r w:rsidR="00ED4756">
        <w:rPr>
          <w:rFonts w:hint="eastAsia"/>
        </w:rPr>
        <w:t>の</w:t>
      </w:r>
      <w:r w:rsidRPr="00EE27DD">
        <w:rPr>
          <w:rFonts w:hint="eastAsia"/>
        </w:rPr>
        <w:t>促進</w:t>
      </w:r>
      <w:ins w:id="591" w:author="工内 隆" w:date="2018-08-07T14:35:00Z">
        <w:r w:rsidR="00835CEB">
          <w:rPr>
            <w:rFonts w:hint="eastAsia"/>
          </w:rPr>
          <w:t>を助けて</w:t>
        </w:r>
      </w:ins>
      <w:del w:id="592" w:author="工内 隆" w:date="2018-08-07T14:35:00Z">
        <w:r w:rsidR="00ED4756" w:rsidDel="00835CEB">
          <w:rPr>
            <w:rFonts w:hint="eastAsia"/>
          </w:rPr>
          <w:delText>に役立っ</w:delText>
        </w:r>
      </w:del>
      <w:del w:id="593" w:author="工内 隆" w:date="2018-08-07T14:36:00Z">
        <w:r w:rsidR="00ED4756" w:rsidDel="00835CEB">
          <w:rPr>
            <w:rFonts w:hint="eastAsia"/>
          </w:rPr>
          <w:delText>て</w:delText>
        </w:r>
      </w:del>
      <w:r w:rsidR="00ED4756">
        <w:rPr>
          <w:rFonts w:hint="eastAsia"/>
        </w:rPr>
        <w:t>います</w:t>
      </w:r>
      <w:r w:rsidRPr="00EE27DD">
        <w:rPr>
          <w:rFonts w:hint="eastAsia"/>
        </w:rPr>
        <w:t>。</w:t>
      </w:r>
    </w:p>
    <w:p w14:paraId="1B25FDA6" w14:textId="77777777" w:rsidR="00EE27DD" w:rsidRDefault="00EE27DD" w:rsidP="0088585A"/>
    <w:p w14:paraId="1B80828D" w14:textId="77777777" w:rsidR="0088585A" w:rsidRDefault="0088585A" w:rsidP="0088585A">
      <w:r>
        <w:t>Legal</w:t>
      </w:r>
    </w:p>
    <w:p w14:paraId="2C1D2C5F" w14:textId="24DF855C" w:rsidR="0088585A" w:rsidDel="00DF3AC6" w:rsidRDefault="00DF3AC6" w:rsidP="0088585A">
      <w:pPr>
        <w:rPr>
          <w:del w:id="594" w:author="工内 隆" w:date="2018-08-06T15:19:00Z"/>
        </w:rPr>
      </w:pPr>
      <w:ins w:id="595" w:author="工内 隆" w:date="2018-08-06T15:19:00Z">
        <w:r>
          <w:rPr>
            <w:rFonts w:hint="eastAsia"/>
          </w:rPr>
          <w:t>法務部門</w:t>
        </w:r>
      </w:ins>
      <w:del w:id="596" w:author="工内 隆" w:date="2018-08-06T15:19:00Z">
        <w:r w:rsidR="00ED4756" w:rsidDel="00DF3AC6">
          <w:rPr>
            <w:rFonts w:hint="eastAsia"/>
          </w:rPr>
          <w:delText>リーガル</w:delText>
        </w:r>
      </w:del>
    </w:p>
    <w:p w14:paraId="763C077C" w14:textId="77777777" w:rsidR="00ED4756" w:rsidRDefault="00ED4756" w:rsidP="0088585A"/>
    <w:p w14:paraId="77F80B1E" w14:textId="77777777" w:rsidR="0088585A" w:rsidRDefault="0088585A" w:rsidP="0088585A">
      <w:r>
        <w:t xml:space="preserve">Like every other function inside a company, legal teams must have a say in the operations of the open source program office to ensure compliance with laws, open source licensing agreements, and other legal details. Specific to open source, the legal team needs to be responsible for ensuring that a company can consume code internally and contribute back to projects with acceptable terms. Larger </w:t>
      </w:r>
      <w:r>
        <w:lastRenderedPageBreak/>
        <w:t xml:space="preserve">organizations should consider hiring or training a dedicated attorney to advise their open source program. But you could also use a part-time, </w:t>
      </w:r>
      <w:proofErr w:type="spellStart"/>
      <w:r>
        <w:t>knowledgable</w:t>
      </w:r>
      <w:proofErr w:type="spellEnd"/>
      <w:r>
        <w:t xml:space="preserve"> staff member or outside counsel. It is often helpful to work with an attorney who is knowledgeable and experienced with open source licensing and IP as it can be a specialized, and at times baffling, legal domain relative to commercial contracts or standards.</w:t>
      </w:r>
    </w:p>
    <w:p w14:paraId="01CF6D79" w14:textId="11EBDF81" w:rsidR="0088585A" w:rsidRDefault="00ED4756" w:rsidP="0088585A">
      <w:r w:rsidRPr="00ED4756">
        <w:rPr>
          <w:rFonts w:hint="eastAsia"/>
        </w:rPr>
        <w:t>法務チームは、企業内の他の</w:t>
      </w:r>
      <w:r>
        <w:rPr>
          <w:rFonts w:hint="eastAsia"/>
        </w:rPr>
        <w:t>組織</w:t>
      </w:r>
      <w:r w:rsidRPr="00ED4756">
        <w:rPr>
          <w:rFonts w:hint="eastAsia"/>
        </w:rPr>
        <w:t>と同様に、法律、オープンソース</w:t>
      </w:r>
      <w:r w:rsidR="009B75E2">
        <w:rPr>
          <w:rFonts w:hint="eastAsia"/>
        </w:rPr>
        <w:t xml:space="preserve">　</w:t>
      </w:r>
      <w:r w:rsidRPr="00ED4756">
        <w:rPr>
          <w:rFonts w:hint="eastAsia"/>
        </w:rPr>
        <w:t>ライセンス契約、およびその他の</w:t>
      </w:r>
      <w:del w:id="597" w:author="工内 隆" w:date="2018-08-06T15:20:00Z">
        <w:r w:rsidR="006F1052" w:rsidDel="00DF3AC6">
          <w:rPr>
            <w:rFonts w:hint="eastAsia"/>
          </w:rPr>
          <w:delText>リーガル</w:delText>
        </w:r>
      </w:del>
      <w:ins w:id="598" w:author="工内 隆" w:date="2018-08-07T14:38:00Z">
        <w:r w:rsidR="00835CEB">
          <w:rPr>
            <w:rFonts w:hint="eastAsia"/>
          </w:rPr>
          <w:t>法務</w:t>
        </w:r>
      </w:ins>
      <w:ins w:id="599" w:author="工内 隆" w:date="2018-08-06T15:20:00Z">
        <w:r w:rsidR="00DF3AC6">
          <w:rPr>
            <w:rFonts w:hint="eastAsia"/>
          </w:rPr>
          <w:t>的</w:t>
        </w:r>
      </w:ins>
      <w:ins w:id="600" w:author="工内 隆" w:date="2018-08-07T14:38:00Z">
        <w:r w:rsidR="00835CEB">
          <w:rPr>
            <w:rFonts w:hint="eastAsia"/>
          </w:rPr>
          <w:t>な事項</w:t>
        </w:r>
      </w:ins>
      <w:del w:id="601" w:author="工内 隆" w:date="2018-08-06T15:20:00Z">
        <w:r w:rsidR="006F1052" w:rsidDel="00DF3AC6">
          <w:rPr>
            <w:rFonts w:hint="eastAsia"/>
          </w:rPr>
          <w:delText>関連</w:delText>
        </w:r>
      </w:del>
      <w:r w:rsidRPr="00ED4756">
        <w:rPr>
          <w:rFonts w:hint="eastAsia"/>
        </w:rPr>
        <w:t>の遵守を確実にするために、オープンソース</w:t>
      </w:r>
      <w:r>
        <w:rPr>
          <w:rFonts w:hint="eastAsia"/>
        </w:rPr>
        <w:t xml:space="preserve">　</w:t>
      </w:r>
      <w:r w:rsidRPr="00ED4756">
        <w:rPr>
          <w:rFonts w:hint="eastAsia"/>
        </w:rPr>
        <w:t>プログラムオフィスの運営に</w:t>
      </w:r>
      <w:r w:rsidR="006F1052">
        <w:rPr>
          <w:rFonts w:hint="eastAsia"/>
        </w:rPr>
        <w:t>関わらなければなりません</w:t>
      </w:r>
      <w:r w:rsidRPr="00ED4756">
        <w:rPr>
          <w:rFonts w:hint="eastAsia"/>
        </w:rPr>
        <w:t>。</w:t>
      </w:r>
      <w:r w:rsidRPr="00ED4756">
        <w:rPr>
          <w:rFonts w:hint="eastAsia"/>
        </w:rPr>
        <w:t xml:space="preserve"> </w:t>
      </w:r>
      <w:r w:rsidR="006F1052">
        <w:rPr>
          <w:rFonts w:hint="eastAsia"/>
        </w:rPr>
        <w:t>特に、</w:t>
      </w:r>
      <w:r w:rsidRPr="00ED4756">
        <w:rPr>
          <w:rFonts w:hint="eastAsia"/>
        </w:rPr>
        <w:t>オープンソース</w:t>
      </w:r>
      <w:ins w:id="602" w:author="工内 隆" w:date="2018-08-07T14:39:00Z">
        <w:r w:rsidR="00835CEB">
          <w:rPr>
            <w:rFonts w:hint="eastAsia"/>
          </w:rPr>
          <w:t>において</w:t>
        </w:r>
      </w:ins>
      <w:del w:id="603" w:author="工内 隆" w:date="2018-08-07T14:39:00Z">
        <w:r w:rsidR="006F1052" w:rsidDel="00835CEB">
          <w:rPr>
            <w:rFonts w:hint="eastAsia"/>
          </w:rPr>
          <w:delText>では</w:delText>
        </w:r>
      </w:del>
      <w:r w:rsidR="006F1052">
        <w:rPr>
          <w:rFonts w:hint="eastAsia"/>
        </w:rPr>
        <w:t>、</w:t>
      </w:r>
      <w:r w:rsidRPr="00ED4756">
        <w:rPr>
          <w:rFonts w:hint="eastAsia"/>
        </w:rPr>
        <w:t>法</w:t>
      </w:r>
      <w:ins w:id="604" w:author="工内 隆" w:date="2018-08-07T14:40:00Z">
        <w:r w:rsidR="00835CEB">
          <w:rPr>
            <w:rFonts w:hint="eastAsia"/>
          </w:rPr>
          <w:t>務</w:t>
        </w:r>
      </w:ins>
      <w:del w:id="605" w:author="工内 隆" w:date="2018-08-07T14:40:00Z">
        <w:r w:rsidRPr="00ED4756" w:rsidDel="00835CEB">
          <w:rPr>
            <w:rFonts w:hint="eastAsia"/>
          </w:rPr>
          <w:delText>律</w:delText>
        </w:r>
      </w:del>
      <w:r w:rsidRPr="00ED4756">
        <w:rPr>
          <w:rFonts w:hint="eastAsia"/>
        </w:rPr>
        <w:t>チームは、</w:t>
      </w:r>
      <w:ins w:id="606" w:author="工内 隆" w:date="2018-08-07T14:40:00Z">
        <w:r w:rsidR="00835CEB" w:rsidRPr="00ED4756">
          <w:rPr>
            <w:rFonts w:hint="eastAsia"/>
          </w:rPr>
          <w:t>受け入れ可能な条件で</w:t>
        </w:r>
      </w:ins>
      <w:r w:rsidRPr="00ED4756">
        <w:rPr>
          <w:rFonts w:hint="eastAsia"/>
        </w:rPr>
        <w:t>企業が内部的にコードを使用し、</w:t>
      </w:r>
      <w:del w:id="607" w:author="工内 隆" w:date="2018-08-07T14:40:00Z">
        <w:r w:rsidRPr="00ED4756" w:rsidDel="00835CEB">
          <w:rPr>
            <w:rFonts w:hint="eastAsia"/>
          </w:rPr>
          <w:delText>受け入れ可能な条件で</w:delText>
        </w:r>
        <w:r w:rsidR="00E811D8" w:rsidDel="00835CEB">
          <w:rPr>
            <w:rFonts w:hint="eastAsia"/>
          </w:rPr>
          <w:delText>、</w:delText>
        </w:r>
      </w:del>
      <w:r w:rsidR="00E811D8">
        <w:rPr>
          <w:rFonts w:hint="eastAsia"/>
        </w:rPr>
        <w:t xml:space="preserve">そのオープンソース　</w:t>
      </w:r>
      <w:r w:rsidRPr="00ED4756">
        <w:rPr>
          <w:rFonts w:hint="eastAsia"/>
        </w:rPr>
        <w:t>プロジェクトに</w:t>
      </w:r>
      <w:r w:rsidR="002507D8">
        <w:rPr>
          <w:rFonts w:hint="eastAsia"/>
        </w:rPr>
        <w:t>コントリビューション</w:t>
      </w:r>
      <w:r w:rsidRPr="00ED4756">
        <w:rPr>
          <w:rFonts w:hint="eastAsia"/>
        </w:rPr>
        <w:t>できるようにする責任</w:t>
      </w:r>
      <w:r w:rsidR="00E811D8">
        <w:rPr>
          <w:rFonts w:hint="eastAsia"/>
        </w:rPr>
        <w:t>があります</w:t>
      </w:r>
      <w:r w:rsidRPr="00ED4756">
        <w:rPr>
          <w:rFonts w:hint="eastAsia"/>
        </w:rPr>
        <w:t>。</w:t>
      </w:r>
      <w:r w:rsidRPr="00ED4756">
        <w:rPr>
          <w:rFonts w:hint="eastAsia"/>
        </w:rPr>
        <w:t xml:space="preserve"> </w:t>
      </w:r>
      <w:r w:rsidRPr="00ED4756">
        <w:rPr>
          <w:rFonts w:hint="eastAsia"/>
        </w:rPr>
        <w:t>大規模な組織では、オープンソース</w:t>
      </w:r>
      <w:r w:rsidR="00E811D8">
        <w:rPr>
          <w:rFonts w:hint="eastAsia"/>
        </w:rPr>
        <w:t xml:space="preserve">　</w:t>
      </w:r>
      <w:r w:rsidRPr="00ED4756">
        <w:rPr>
          <w:rFonts w:hint="eastAsia"/>
        </w:rPr>
        <w:t>プログラムに</w:t>
      </w:r>
      <w:r w:rsidR="00E811D8">
        <w:rPr>
          <w:rFonts w:hint="eastAsia"/>
        </w:rPr>
        <w:t>アドバイスできる</w:t>
      </w:r>
      <w:r w:rsidRPr="00ED4756">
        <w:rPr>
          <w:rFonts w:hint="eastAsia"/>
        </w:rPr>
        <w:t>専任の弁護士を雇うか</w:t>
      </w:r>
      <w:r w:rsidR="00E811D8">
        <w:rPr>
          <w:rFonts w:hint="eastAsia"/>
        </w:rPr>
        <w:t>、</w:t>
      </w:r>
      <w:del w:id="608" w:author="工内 隆" w:date="2018-08-07T14:41:00Z">
        <w:r w:rsidR="00E811D8" w:rsidDel="00835CEB">
          <w:rPr>
            <w:rFonts w:hint="eastAsia"/>
          </w:rPr>
          <w:delText>トレーニングで</w:delText>
        </w:r>
      </w:del>
      <w:r w:rsidR="00E811D8">
        <w:rPr>
          <w:rFonts w:hint="eastAsia"/>
        </w:rPr>
        <w:t>育成</w:t>
      </w:r>
      <w:r w:rsidRPr="00ED4756">
        <w:rPr>
          <w:rFonts w:hint="eastAsia"/>
        </w:rPr>
        <w:t>することを検討する必要があります。</w:t>
      </w:r>
      <w:r w:rsidRPr="00ED4756">
        <w:rPr>
          <w:rFonts w:hint="eastAsia"/>
        </w:rPr>
        <w:t xml:space="preserve"> </w:t>
      </w:r>
      <w:r w:rsidRPr="00ED4756">
        <w:rPr>
          <w:rFonts w:hint="eastAsia"/>
        </w:rPr>
        <w:t>しかし、</w:t>
      </w:r>
      <w:del w:id="609" w:author="工内 隆" w:date="2018-08-07T14:42:00Z">
        <w:r w:rsidR="00E811D8" w:rsidDel="00835CEB">
          <w:rPr>
            <w:rFonts w:hint="eastAsia"/>
          </w:rPr>
          <w:delText>パートタイムで</w:delText>
        </w:r>
        <w:r w:rsidRPr="00ED4756" w:rsidDel="00835CEB">
          <w:rPr>
            <w:rFonts w:hint="eastAsia"/>
          </w:rPr>
          <w:delText>、</w:delText>
        </w:r>
      </w:del>
      <w:r w:rsidR="00E811D8">
        <w:rPr>
          <w:rFonts w:hint="eastAsia"/>
        </w:rPr>
        <w:t>知識を持っている内部のスタッフを</w:t>
      </w:r>
      <w:ins w:id="610" w:author="工内 隆" w:date="2018-08-07T14:42:00Z">
        <w:r w:rsidR="00835CEB">
          <w:rPr>
            <w:rFonts w:hint="eastAsia"/>
          </w:rPr>
          <w:t>非常勤で</w:t>
        </w:r>
      </w:ins>
      <w:r w:rsidR="00E811D8">
        <w:rPr>
          <w:rFonts w:hint="eastAsia"/>
        </w:rPr>
        <w:t>活用したり、外部の弁護士に依頼したりことも</w:t>
      </w:r>
      <w:r w:rsidRPr="00ED4756">
        <w:rPr>
          <w:rFonts w:hint="eastAsia"/>
        </w:rPr>
        <w:t>できます。</w:t>
      </w:r>
      <w:r w:rsidRPr="00ED4756">
        <w:rPr>
          <w:rFonts w:hint="eastAsia"/>
        </w:rPr>
        <w:t xml:space="preserve"> </w:t>
      </w:r>
      <w:r w:rsidR="002507D8" w:rsidRPr="002507D8">
        <w:rPr>
          <w:rFonts w:hint="eastAsia"/>
        </w:rPr>
        <w:t>この分野は、商業的な契約や</w:t>
      </w:r>
      <w:ins w:id="611" w:author="工内 隆" w:date="2018-08-07T14:45:00Z">
        <w:r w:rsidR="00DF2C78">
          <w:rPr>
            <w:rFonts w:hint="eastAsia"/>
          </w:rPr>
          <w:t>規範</w:t>
        </w:r>
      </w:ins>
      <w:del w:id="612" w:author="工内 隆" w:date="2018-08-07T14:45:00Z">
        <w:r w:rsidR="002507D8" w:rsidRPr="002507D8" w:rsidDel="00DF2C78">
          <w:rPr>
            <w:rFonts w:hint="eastAsia"/>
          </w:rPr>
          <w:delText>基準</w:delText>
        </w:r>
      </w:del>
      <w:r w:rsidR="002507D8" w:rsidRPr="002507D8">
        <w:rPr>
          <w:rFonts w:hint="eastAsia"/>
        </w:rPr>
        <w:t>と比較すると、専門的で、時には困惑させる法律上の領域であるため</w:t>
      </w:r>
      <w:r w:rsidR="002507D8">
        <w:rPr>
          <w:rFonts w:hint="eastAsia"/>
        </w:rPr>
        <w:t>、</w:t>
      </w:r>
      <w:r w:rsidRPr="00ED4756">
        <w:rPr>
          <w:rFonts w:hint="eastAsia"/>
        </w:rPr>
        <w:t>オープンソース</w:t>
      </w:r>
      <w:r w:rsidR="009B75E2">
        <w:rPr>
          <w:rFonts w:hint="eastAsia"/>
        </w:rPr>
        <w:t xml:space="preserve">　</w:t>
      </w:r>
      <w:r w:rsidRPr="00ED4756">
        <w:rPr>
          <w:rFonts w:hint="eastAsia"/>
        </w:rPr>
        <w:t>ライセンス</w:t>
      </w:r>
      <w:r w:rsidR="00E811D8">
        <w:rPr>
          <w:rFonts w:hint="eastAsia"/>
        </w:rPr>
        <w:t>や</w:t>
      </w:r>
      <w:r w:rsidRPr="00ED4756">
        <w:rPr>
          <w:rFonts w:hint="eastAsia"/>
        </w:rPr>
        <w:t>知的財産権</w:t>
      </w:r>
      <w:r w:rsidR="009B75E2">
        <w:rPr>
          <w:rFonts w:hint="eastAsia"/>
        </w:rPr>
        <w:t>関連の知識、経験</w:t>
      </w:r>
      <w:r w:rsidRPr="00ED4756">
        <w:rPr>
          <w:rFonts w:hint="eastAsia"/>
        </w:rPr>
        <w:t>を持つ弁護士と仕事をすることは、</w:t>
      </w:r>
      <w:r w:rsidR="009B75E2">
        <w:rPr>
          <w:rFonts w:hint="eastAsia"/>
        </w:rPr>
        <w:t>しばしば有益です。</w:t>
      </w:r>
    </w:p>
    <w:p w14:paraId="0DA759E8" w14:textId="77777777" w:rsidR="00ED4756" w:rsidRDefault="00ED4756" w:rsidP="0088585A"/>
    <w:p w14:paraId="6830CD6E" w14:textId="77777777" w:rsidR="0088585A" w:rsidRDefault="0088585A" w:rsidP="0088585A">
      <w:r>
        <w:t>Compliance Team</w:t>
      </w:r>
    </w:p>
    <w:p w14:paraId="3345F5FD" w14:textId="77777777" w:rsidR="0088585A" w:rsidRDefault="003D30F1" w:rsidP="0088585A">
      <w:r w:rsidRPr="003D30F1">
        <w:rPr>
          <w:rFonts w:hint="eastAsia"/>
        </w:rPr>
        <w:t>コンプライアンスチーム</w:t>
      </w:r>
    </w:p>
    <w:p w14:paraId="1DFABC82" w14:textId="77777777" w:rsidR="006C432F" w:rsidRDefault="006C432F" w:rsidP="0088585A"/>
    <w:p w14:paraId="371E99A6" w14:textId="77777777" w:rsidR="0088585A" w:rsidRDefault="0088585A" w:rsidP="0088585A">
      <w:r>
        <w:t>The open source compliance team is a cross-disciplinary group consisting of various individuals tasked with the mission of ensuring open source compliance. The core team, often called the Open Source Review Board (OSRB), consists of representatives from engineering and product teams, one or more legal counsel, and the compliance officer (who is often the open source program manager).</w:t>
      </w:r>
    </w:p>
    <w:p w14:paraId="2BF947A7" w14:textId="5792871D" w:rsidR="0088585A" w:rsidRDefault="006C432F" w:rsidP="0088585A">
      <w:r w:rsidRPr="006C432F">
        <w:rPr>
          <w:rFonts w:hint="eastAsia"/>
        </w:rPr>
        <w:t>オープンソース</w:t>
      </w:r>
      <w:r>
        <w:rPr>
          <w:rFonts w:hint="eastAsia"/>
        </w:rPr>
        <w:t xml:space="preserve">　</w:t>
      </w:r>
      <w:r w:rsidRPr="006C432F">
        <w:rPr>
          <w:rFonts w:hint="eastAsia"/>
        </w:rPr>
        <w:t>コンプライアンスチームは、オープンソースのコンプライアンス</w:t>
      </w:r>
      <w:r>
        <w:rPr>
          <w:rFonts w:hint="eastAsia"/>
        </w:rPr>
        <w:t>のために、</w:t>
      </w:r>
      <w:r w:rsidRPr="006C432F">
        <w:rPr>
          <w:rFonts w:hint="eastAsia"/>
        </w:rPr>
        <w:t>様々な</w:t>
      </w:r>
      <w:r>
        <w:rPr>
          <w:rFonts w:hint="eastAsia"/>
        </w:rPr>
        <w:t>分野の専門知識を持つ人で構成されます</w:t>
      </w:r>
      <w:r w:rsidRPr="006C432F">
        <w:rPr>
          <w:rFonts w:hint="eastAsia"/>
        </w:rPr>
        <w:t>。</w:t>
      </w:r>
      <w:r w:rsidRPr="006C432F">
        <w:rPr>
          <w:rFonts w:hint="eastAsia"/>
        </w:rPr>
        <w:t xml:space="preserve"> </w:t>
      </w:r>
      <w:ins w:id="613" w:author="工内 隆" w:date="2018-08-07T14:46:00Z">
        <w:r w:rsidR="00DF2C78">
          <w:rPr>
            <w:rFonts w:hint="eastAsia"/>
          </w:rPr>
          <w:t>コアチームは、</w:t>
        </w:r>
      </w:ins>
      <w:r w:rsidRPr="006C432F">
        <w:rPr>
          <w:rFonts w:hint="eastAsia"/>
        </w:rPr>
        <w:t>オープンソースレビュー委員会（</w:t>
      </w:r>
      <w:r w:rsidRPr="006C432F">
        <w:t>Open Source Review Board</w:t>
      </w:r>
      <w:r>
        <w:rPr>
          <w:rFonts w:hint="eastAsia"/>
        </w:rPr>
        <w:t>:</w:t>
      </w:r>
      <w:r w:rsidRPr="006C432F">
        <w:rPr>
          <w:rFonts w:hint="eastAsia"/>
        </w:rPr>
        <w:t xml:space="preserve"> OSRB</w:t>
      </w:r>
      <w:r w:rsidRPr="006C432F">
        <w:rPr>
          <w:rFonts w:hint="eastAsia"/>
        </w:rPr>
        <w:t>）と呼ばれることが多</w:t>
      </w:r>
      <w:r>
        <w:rPr>
          <w:rFonts w:hint="eastAsia"/>
        </w:rPr>
        <w:t>く、</w:t>
      </w:r>
      <w:del w:id="614" w:author="工内 隆" w:date="2018-08-07T14:46:00Z">
        <w:r w:rsidR="00632386" w:rsidDel="00DF2C78">
          <w:rPr>
            <w:rFonts w:hint="eastAsia"/>
          </w:rPr>
          <w:delText>コアチーム</w:delText>
        </w:r>
        <w:r w:rsidR="0054537D" w:rsidDel="00DF2C78">
          <w:rPr>
            <w:rFonts w:hint="eastAsia"/>
          </w:rPr>
          <w:delText>は</w:delText>
        </w:r>
        <w:r w:rsidRPr="006C432F" w:rsidDel="00DF2C78">
          <w:rPr>
            <w:rFonts w:hint="eastAsia"/>
          </w:rPr>
          <w:delText>、</w:delText>
        </w:r>
      </w:del>
      <w:r w:rsidRPr="006C432F">
        <w:rPr>
          <w:rFonts w:hint="eastAsia"/>
        </w:rPr>
        <w:t>エンジニアリングチーム</w:t>
      </w:r>
      <w:ins w:id="615" w:author="工内 隆" w:date="2018-08-07T14:46:00Z">
        <w:r w:rsidR="00DF2C78">
          <w:rPr>
            <w:rFonts w:hint="eastAsia"/>
          </w:rPr>
          <w:t>と</w:t>
        </w:r>
      </w:ins>
      <w:del w:id="616" w:author="工内 隆" w:date="2018-08-07T14:46:00Z">
        <w:r w:rsidDel="00DF2C78">
          <w:rPr>
            <w:rFonts w:hint="eastAsia"/>
          </w:rPr>
          <w:delText>、</w:delText>
        </w:r>
      </w:del>
      <w:r w:rsidRPr="006C432F">
        <w:rPr>
          <w:rFonts w:hint="eastAsia"/>
        </w:rPr>
        <w:t>プロダクトチームの代表、</w:t>
      </w:r>
      <w:r>
        <w:rPr>
          <w:rFonts w:hint="eastAsia"/>
        </w:rPr>
        <w:t>一名</w:t>
      </w:r>
      <w:r w:rsidRPr="006C432F">
        <w:rPr>
          <w:rFonts w:hint="eastAsia"/>
        </w:rPr>
        <w:t>以上の</w:t>
      </w:r>
      <w:ins w:id="617" w:author="工内 隆" w:date="2018-08-07T14:47:00Z">
        <w:r w:rsidR="00DF2C78">
          <w:rPr>
            <w:rFonts w:hint="eastAsia"/>
          </w:rPr>
          <w:t>法務部門メンバー</w:t>
        </w:r>
      </w:ins>
      <w:del w:id="618" w:author="工内 隆" w:date="2018-08-07T14:47:00Z">
        <w:r w:rsidRPr="006C432F" w:rsidDel="00DF2C78">
          <w:rPr>
            <w:rFonts w:hint="eastAsia"/>
          </w:rPr>
          <w:delText>弁護士</w:delText>
        </w:r>
      </w:del>
      <w:r w:rsidRPr="006C432F">
        <w:rPr>
          <w:rFonts w:hint="eastAsia"/>
        </w:rPr>
        <w:t>、コンプライアンス</w:t>
      </w:r>
      <w:r>
        <w:rPr>
          <w:rFonts w:hint="eastAsia"/>
        </w:rPr>
        <w:t xml:space="preserve">　オフィサー</w:t>
      </w:r>
      <w:r w:rsidRPr="006C432F">
        <w:rPr>
          <w:rFonts w:hint="eastAsia"/>
        </w:rPr>
        <w:t>（オープンソース</w:t>
      </w:r>
      <w:r>
        <w:rPr>
          <w:rFonts w:hint="eastAsia"/>
        </w:rPr>
        <w:t xml:space="preserve">　</w:t>
      </w:r>
      <w:r w:rsidRPr="006C432F">
        <w:rPr>
          <w:rFonts w:hint="eastAsia"/>
        </w:rPr>
        <w:t>プログラムマネージャ</w:t>
      </w:r>
      <w:r w:rsidR="0054537D">
        <w:rPr>
          <w:rFonts w:hint="eastAsia"/>
        </w:rPr>
        <w:t>ー</w:t>
      </w:r>
      <w:r w:rsidRPr="006C432F">
        <w:rPr>
          <w:rFonts w:hint="eastAsia"/>
        </w:rPr>
        <w:t>である</w:t>
      </w:r>
      <w:r w:rsidR="0054537D">
        <w:rPr>
          <w:rFonts w:hint="eastAsia"/>
        </w:rPr>
        <w:t>場合</w:t>
      </w:r>
      <w:r w:rsidRPr="006C432F">
        <w:rPr>
          <w:rFonts w:hint="eastAsia"/>
        </w:rPr>
        <w:t>が多い）</w:t>
      </w:r>
      <w:r w:rsidR="0054537D">
        <w:rPr>
          <w:rFonts w:hint="eastAsia"/>
        </w:rPr>
        <w:t>で</w:t>
      </w:r>
      <w:r w:rsidRPr="006C432F">
        <w:rPr>
          <w:rFonts w:hint="eastAsia"/>
        </w:rPr>
        <w:t>構成されています。</w:t>
      </w:r>
    </w:p>
    <w:p w14:paraId="153E9D0C" w14:textId="77777777" w:rsidR="0054537D" w:rsidRDefault="0054537D" w:rsidP="0088585A"/>
    <w:p w14:paraId="1E1BA4DC" w14:textId="77777777" w:rsidR="0088585A" w:rsidRDefault="0088585A" w:rsidP="0088585A">
      <w:r>
        <w:t xml:space="preserve">The extended team consists of various individuals across multiple </w:t>
      </w:r>
      <w:r>
        <w:lastRenderedPageBreak/>
        <w:t>departments that contribute on an ongoing basis to the compliance efforts. These may include documentation, supply chain, corporate development, IT, localization and an Open Source Executive Committee (OSEC). However, unlike the core team, members of the extended team are only working on compliance on a part-time basis, based on tasks they receive from the OSRB. Samsung program manager Ibrahim Haddad’s book, Open Source Compliance in the Enterprise, provides a detailed discussion on the roles and responsibilities of individuals involved in achieving open source compliance.</w:t>
      </w:r>
    </w:p>
    <w:p w14:paraId="25905B0C" w14:textId="7144B338" w:rsidR="0088585A" w:rsidRDefault="0054537D" w:rsidP="0088585A">
      <w:r w:rsidRPr="0054537D">
        <w:rPr>
          <w:rFonts w:hint="eastAsia"/>
        </w:rPr>
        <w:t>拡張チームは、</w:t>
      </w:r>
      <w:r w:rsidR="00033161">
        <w:rPr>
          <w:rFonts w:hint="eastAsia"/>
        </w:rPr>
        <w:t>コンプライアンスの</w:t>
      </w:r>
      <w:r w:rsidRPr="0054537D">
        <w:rPr>
          <w:rFonts w:hint="eastAsia"/>
        </w:rPr>
        <w:t>取り組みに継続的に貢献</w:t>
      </w:r>
      <w:r w:rsidR="00337345">
        <w:rPr>
          <w:rFonts w:hint="eastAsia"/>
        </w:rPr>
        <w:t>している</w:t>
      </w:r>
      <w:r w:rsidRPr="0054537D">
        <w:rPr>
          <w:rFonts w:hint="eastAsia"/>
        </w:rPr>
        <w:t>複数部門</w:t>
      </w:r>
      <w:ins w:id="619" w:author="工内 隆" w:date="2018-08-07T14:50:00Z">
        <w:r w:rsidR="00DF2C78">
          <w:rPr>
            <w:rFonts w:hint="eastAsia"/>
          </w:rPr>
          <w:t>の</w:t>
        </w:r>
      </w:ins>
      <w:del w:id="620" w:author="工内 隆" w:date="2018-08-07T14:50:00Z">
        <w:r w:rsidR="00337345" w:rsidDel="00DF2C78">
          <w:rPr>
            <w:rFonts w:hint="eastAsia"/>
          </w:rPr>
          <w:delText>、</w:delText>
        </w:r>
      </w:del>
      <w:r w:rsidRPr="0054537D">
        <w:rPr>
          <w:rFonts w:hint="eastAsia"/>
        </w:rPr>
        <w:t>さまざまな個人で構成されています。</w:t>
      </w:r>
      <w:r w:rsidRPr="0054537D">
        <w:rPr>
          <w:rFonts w:hint="eastAsia"/>
        </w:rPr>
        <w:t xml:space="preserve"> </w:t>
      </w:r>
      <w:r w:rsidRPr="0054537D">
        <w:rPr>
          <w:rFonts w:hint="eastAsia"/>
        </w:rPr>
        <w:t>ドキュメント</w:t>
      </w:r>
      <w:r w:rsidR="00337345">
        <w:rPr>
          <w:rFonts w:hint="eastAsia"/>
        </w:rPr>
        <w:t>関連部門</w:t>
      </w:r>
      <w:r w:rsidRPr="0054537D">
        <w:rPr>
          <w:rFonts w:hint="eastAsia"/>
        </w:rPr>
        <w:t>、サプライチェーン</w:t>
      </w:r>
      <w:r w:rsidR="00337345">
        <w:rPr>
          <w:rFonts w:hint="eastAsia"/>
        </w:rPr>
        <w:t>関連部門</w:t>
      </w:r>
      <w:r w:rsidRPr="0054537D">
        <w:rPr>
          <w:rFonts w:hint="eastAsia"/>
        </w:rPr>
        <w:t>、</w:t>
      </w:r>
      <w:r w:rsidR="00337345">
        <w:rPr>
          <w:rFonts w:hint="eastAsia"/>
        </w:rPr>
        <w:t>経営企画部門</w:t>
      </w:r>
      <w:r w:rsidRPr="0054537D">
        <w:rPr>
          <w:rFonts w:hint="eastAsia"/>
        </w:rPr>
        <w:t>、</w:t>
      </w:r>
      <w:r w:rsidRPr="0054537D">
        <w:rPr>
          <w:rFonts w:hint="eastAsia"/>
        </w:rPr>
        <w:t>IT</w:t>
      </w:r>
      <w:r w:rsidRPr="0054537D">
        <w:rPr>
          <w:rFonts w:hint="eastAsia"/>
        </w:rPr>
        <w:t>、</w:t>
      </w:r>
      <w:r w:rsidR="00033161" w:rsidRPr="00033161">
        <w:rPr>
          <w:rFonts w:hint="eastAsia"/>
        </w:rPr>
        <w:t>ローカライゼーション</w:t>
      </w:r>
      <w:r w:rsidRPr="0054537D">
        <w:rPr>
          <w:rFonts w:hint="eastAsia"/>
        </w:rPr>
        <w:t>、</w:t>
      </w:r>
      <w:r w:rsidR="00337345" w:rsidRPr="00337345">
        <w:rPr>
          <w:rFonts w:hint="eastAsia"/>
        </w:rPr>
        <w:t>オープンソース評議会</w:t>
      </w:r>
      <w:r w:rsidRPr="0054537D">
        <w:rPr>
          <w:rFonts w:hint="eastAsia"/>
        </w:rPr>
        <w:t>（</w:t>
      </w:r>
      <w:r w:rsidRPr="0054537D">
        <w:rPr>
          <w:rFonts w:hint="eastAsia"/>
        </w:rPr>
        <w:t>OSEC</w:t>
      </w:r>
      <w:r w:rsidRPr="0054537D">
        <w:rPr>
          <w:rFonts w:hint="eastAsia"/>
        </w:rPr>
        <w:t>）などがあります。</w:t>
      </w:r>
      <w:r w:rsidRPr="0054537D">
        <w:rPr>
          <w:rFonts w:hint="eastAsia"/>
        </w:rPr>
        <w:t xml:space="preserve"> </w:t>
      </w:r>
      <w:r w:rsidRPr="0054537D">
        <w:rPr>
          <w:rFonts w:hint="eastAsia"/>
        </w:rPr>
        <w:t>ただし、コアチームとは異なり、拡張チームのメンバーは、</w:t>
      </w:r>
      <w:r w:rsidRPr="0054537D">
        <w:rPr>
          <w:rFonts w:hint="eastAsia"/>
        </w:rPr>
        <w:t>OSRB</w:t>
      </w:r>
      <w:r w:rsidRPr="0054537D">
        <w:rPr>
          <w:rFonts w:hint="eastAsia"/>
        </w:rPr>
        <w:t>から</w:t>
      </w:r>
      <w:r w:rsidR="00632386">
        <w:rPr>
          <w:rFonts w:hint="eastAsia"/>
        </w:rPr>
        <w:t>依頼された</w:t>
      </w:r>
      <w:r w:rsidRPr="0054537D">
        <w:rPr>
          <w:rFonts w:hint="eastAsia"/>
        </w:rPr>
        <w:t>タスクに基づいて、</w:t>
      </w:r>
      <w:ins w:id="621" w:author="工内 隆" w:date="2018-08-07T14:51:00Z">
        <w:r w:rsidR="00DF2C78">
          <w:rPr>
            <w:rFonts w:hint="eastAsia"/>
          </w:rPr>
          <w:t>非常勤</w:t>
        </w:r>
      </w:ins>
      <w:del w:id="622" w:author="工内 隆" w:date="2018-08-07T14:51:00Z">
        <w:r w:rsidR="00632386" w:rsidDel="00DF2C78">
          <w:rPr>
            <w:rFonts w:hint="eastAsia"/>
          </w:rPr>
          <w:delText>パートタイム</w:delText>
        </w:r>
      </w:del>
      <w:r w:rsidR="00632386">
        <w:rPr>
          <w:rFonts w:hint="eastAsia"/>
        </w:rPr>
        <w:t>で、</w:t>
      </w:r>
      <w:r w:rsidRPr="0054537D">
        <w:rPr>
          <w:rFonts w:hint="eastAsia"/>
        </w:rPr>
        <w:t>コンプライアンス</w:t>
      </w:r>
      <w:r w:rsidR="00632386">
        <w:rPr>
          <w:rFonts w:hint="eastAsia"/>
        </w:rPr>
        <w:t>関連</w:t>
      </w:r>
      <w:r w:rsidRPr="0054537D">
        <w:rPr>
          <w:rFonts w:hint="eastAsia"/>
        </w:rPr>
        <w:t>作業</w:t>
      </w:r>
      <w:r w:rsidR="00632386">
        <w:rPr>
          <w:rFonts w:hint="eastAsia"/>
        </w:rPr>
        <w:t>を行います</w:t>
      </w:r>
      <w:r w:rsidRPr="0054537D">
        <w:rPr>
          <w:rFonts w:hint="eastAsia"/>
        </w:rPr>
        <w:t>。</w:t>
      </w:r>
      <w:r w:rsidRPr="0054537D">
        <w:rPr>
          <w:rFonts w:hint="eastAsia"/>
        </w:rPr>
        <w:t xml:space="preserve"> </w:t>
      </w:r>
      <w:r w:rsidRPr="0054537D">
        <w:rPr>
          <w:rFonts w:hint="eastAsia"/>
        </w:rPr>
        <w:t>サムスンのプログラムマネージャー、</w:t>
      </w:r>
      <w:r w:rsidR="00632386" w:rsidRPr="00632386">
        <w:t>Ibrahim Haddad</w:t>
      </w:r>
      <w:del w:id="623" w:author="工内 隆" w:date="2018-08-07T14:51:00Z">
        <w:r w:rsidR="00632386" w:rsidDel="00DF2C78">
          <w:rPr>
            <w:rFonts w:hint="eastAsia"/>
          </w:rPr>
          <w:delText>氏</w:delText>
        </w:r>
      </w:del>
      <w:r w:rsidR="00632386">
        <w:rPr>
          <w:rFonts w:hint="eastAsia"/>
        </w:rPr>
        <w:t>が</w:t>
      </w:r>
      <w:del w:id="624" w:author="工内 隆" w:date="2018-08-07T14:51:00Z">
        <w:r w:rsidR="00632386" w:rsidDel="00DF2C78">
          <w:rPr>
            <w:rFonts w:hint="eastAsia"/>
          </w:rPr>
          <w:delText>ｔｙ</w:delText>
        </w:r>
      </w:del>
      <w:r w:rsidR="00632386">
        <w:rPr>
          <w:rFonts w:hint="eastAsia"/>
        </w:rPr>
        <w:t>著作した</w:t>
      </w:r>
      <w:r w:rsidRPr="0054537D">
        <w:rPr>
          <w:rFonts w:hint="eastAsia"/>
        </w:rPr>
        <w:t>「</w:t>
      </w:r>
      <w:hyperlink r:id="rId21" w:history="1">
        <w:r w:rsidR="00632386" w:rsidRPr="00033161">
          <w:rPr>
            <w:rStyle w:val="a9"/>
          </w:rPr>
          <w:t>Open Source Compliance in the Enterprise</w:t>
        </w:r>
      </w:hyperlink>
      <w:r w:rsidRPr="0054537D">
        <w:rPr>
          <w:rFonts w:hint="eastAsia"/>
        </w:rPr>
        <w:t>」</w:t>
      </w:r>
      <w:del w:id="625" w:author="工内 隆" w:date="2018-08-07T14:51:00Z">
        <w:r w:rsidRPr="0054537D" w:rsidDel="00DF2C78">
          <w:rPr>
            <w:rFonts w:hint="eastAsia"/>
          </w:rPr>
          <w:delText>の本</w:delText>
        </w:r>
      </w:del>
      <w:r w:rsidR="00033161">
        <w:rPr>
          <w:rFonts w:hint="eastAsia"/>
        </w:rPr>
        <w:t>で</w:t>
      </w:r>
      <w:r w:rsidRPr="0054537D">
        <w:rPr>
          <w:rFonts w:hint="eastAsia"/>
        </w:rPr>
        <w:t>は、オープンソース</w:t>
      </w:r>
      <w:r w:rsidR="00632386">
        <w:rPr>
          <w:rFonts w:hint="eastAsia"/>
        </w:rPr>
        <w:t xml:space="preserve">　</w:t>
      </w:r>
      <w:r w:rsidRPr="0054537D">
        <w:rPr>
          <w:rFonts w:hint="eastAsia"/>
        </w:rPr>
        <w:t>コンプライアンス</w:t>
      </w:r>
      <w:r w:rsidR="00632386">
        <w:rPr>
          <w:rFonts w:hint="eastAsia"/>
        </w:rPr>
        <w:t>を実現するために</w:t>
      </w:r>
      <w:r w:rsidRPr="0054537D">
        <w:rPr>
          <w:rFonts w:hint="eastAsia"/>
        </w:rPr>
        <w:t>携わる人の役割と責任について詳細な議論を行っています。</w:t>
      </w:r>
    </w:p>
    <w:p w14:paraId="2E01AE02" w14:textId="77777777" w:rsidR="0054537D" w:rsidRDefault="0054537D" w:rsidP="0088585A"/>
    <w:p w14:paraId="117D439E" w14:textId="77777777" w:rsidR="0088585A" w:rsidRDefault="0088585A" w:rsidP="0088585A">
      <w:r>
        <w:t xml:space="preserve">Developer </w:t>
      </w:r>
      <w:commentRangeStart w:id="626"/>
      <w:r>
        <w:t>Relations</w:t>
      </w:r>
      <w:commentRangeEnd w:id="626"/>
      <w:r w:rsidR="00DF2C78">
        <w:rPr>
          <w:rStyle w:val="ab"/>
        </w:rPr>
        <w:commentReference w:id="626"/>
      </w:r>
      <w:r>
        <w:t>, Advocacy, and Evangelists</w:t>
      </w:r>
    </w:p>
    <w:p w14:paraId="0D97C36B" w14:textId="19101CAB" w:rsidR="0088585A" w:rsidRDefault="00632386" w:rsidP="0088585A">
      <w:r>
        <w:rPr>
          <w:rFonts w:hint="eastAsia"/>
        </w:rPr>
        <w:t>開発者</w:t>
      </w:r>
      <w:ins w:id="627" w:author="工内 隆" w:date="2018-08-07T14:59:00Z">
        <w:r w:rsidR="008C19EA">
          <w:rPr>
            <w:rFonts w:hint="eastAsia"/>
          </w:rPr>
          <w:t>担当</w:t>
        </w:r>
      </w:ins>
      <w:del w:id="628" w:author="工内 隆" w:date="2018-08-07T14:52:00Z">
        <w:r w:rsidDel="00DF2C78">
          <w:rPr>
            <w:rFonts w:hint="eastAsia"/>
          </w:rPr>
          <w:delText>との関係</w:delText>
        </w:r>
      </w:del>
      <w:r>
        <w:rPr>
          <w:rFonts w:hint="eastAsia"/>
        </w:rPr>
        <w:t>、</w:t>
      </w:r>
      <w:r w:rsidRPr="00632386">
        <w:rPr>
          <w:rFonts w:hint="eastAsia"/>
        </w:rPr>
        <w:t>アドボカシー、エバンジェリスト</w:t>
      </w:r>
    </w:p>
    <w:p w14:paraId="12308A22" w14:textId="77777777" w:rsidR="00632386" w:rsidRDefault="00632386" w:rsidP="0088585A"/>
    <w:p w14:paraId="6B2FFEE9" w14:textId="77777777" w:rsidR="0088585A" w:rsidRDefault="0088585A" w:rsidP="0088585A">
      <w:r>
        <w:t>Open source developer relations and evangelists can be important to a fledgling open source program office because they can work to build interest and enthusiasm within a company’s developer community for specific projects, which can help grow the efforts and increase teamwork among engineers. Evangelists often</w:t>
      </w:r>
      <w:r w:rsidR="00256F97">
        <w:t xml:space="preserve"> </w:t>
      </w:r>
      <w:r>
        <w:t>can also go to conferences and tech events and explain what open source is to help audiences understand how it can be used and what challenges and opportunities it offers, while sharing their corporate experiences with the open source community.</w:t>
      </w:r>
    </w:p>
    <w:p w14:paraId="2B531234" w14:textId="618AA693" w:rsidR="0088585A" w:rsidRDefault="000672FF" w:rsidP="0088585A">
      <w:r w:rsidRPr="000672FF">
        <w:rPr>
          <w:rFonts w:hint="eastAsia"/>
        </w:rPr>
        <w:t>オープンソースの開発者</w:t>
      </w:r>
      <w:ins w:id="629" w:author="工内 隆" w:date="2018-08-07T14:59:00Z">
        <w:r w:rsidR="008C19EA">
          <w:rPr>
            <w:rFonts w:hint="eastAsia"/>
          </w:rPr>
          <w:t>担当</w:t>
        </w:r>
      </w:ins>
      <w:del w:id="630" w:author="工内 隆" w:date="2018-08-07T14:59:00Z">
        <w:r w:rsidR="00744F2D" w:rsidDel="008C19EA">
          <w:rPr>
            <w:rFonts w:hint="eastAsia"/>
          </w:rPr>
          <w:delText>との</w:delText>
        </w:r>
        <w:r w:rsidRPr="000672FF" w:rsidDel="008C19EA">
          <w:rPr>
            <w:rFonts w:hint="eastAsia"/>
          </w:rPr>
          <w:delText>関係</w:delText>
        </w:r>
        <w:r w:rsidR="00744F2D" w:rsidDel="008C19EA">
          <w:rPr>
            <w:rFonts w:hint="eastAsia"/>
          </w:rPr>
          <w:delText>、</w:delText>
        </w:r>
      </w:del>
      <w:r w:rsidRPr="000672FF">
        <w:rPr>
          <w:rFonts w:hint="eastAsia"/>
        </w:rPr>
        <w:t>と</w:t>
      </w:r>
      <w:r w:rsidR="00744F2D">
        <w:rPr>
          <w:rFonts w:hint="eastAsia"/>
        </w:rPr>
        <w:t>オープンソースの</w:t>
      </w:r>
      <w:r w:rsidRPr="000672FF">
        <w:rPr>
          <w:rFonts w:hint="eastAsia"/>
        </w:rPr>
        <w:t>エバンジェリストは、</w:t>
      </w:r>
      <w:r w:rsidR="00744F2D">
        <w:rPr>
          <w:rFonts w:hint="eastAsia"/>
        </w:rPr>
        <w:t>設立されたばかりの</w:t>
      </w:r>
      <w:r w:rsidRPr="000672FF">
        <w:rPr>
          <w:rFonts w:hint="eastAsia"/>
        </w:rPr>
        <w:t>オープンソース</w:t>
      </w:r>
      <w:r w:rsidR="00256F97">
        <w:rPr>
          <w:rFonts w:hint="eastAsia"/>
        </w:rPr>
        <w:t xml:space="preserve">　</w:t>
      </w:r>
      <w:r w:rsidRPr="000672FF">
        <w:rPr>
          <w:rFonts w:hint="eastAsia"/>
        </w:rPr>
        <w:t>プログラムオフィスにとって重要な役割</w:t>
      </w:r>
      <w:ins w:id="631" w:author="工内 隆" w:date="2018-08-07T14:59:00Z">
        <w:r w:rsidR="008C19EA">
          <w:rPr>
            <w:rFonts w:hint="eastAsia"/>
          </w:rPr>
          <w:t>となる可能性があ</w:t>
        </w:r>
      </w:ins>
      <w:ins w:id="632" w:author="工内 隆" w:date="2018-08-07T15:00:00Z">
        <w:r w:rsidR="008C19EA">
          <w:rPr>
            <w:rFonts w:hint="eastAsia"/>
          </w:rPr>
          <w:t>りま</w:t>
        </w:r>
      </w:ins>
      <w:del w:id="633" w:author="工内 隆" w:date="2018-08-07T15:00:00Z">
        <w:r w:rsidR="00744F2D" w:rsidDel="008C19EA">
          <w:rPr>
            <w:rFonts w:hint="eastAsia"/>
          </w:rPr>
          <w:delText>で</w:delText>
        </w:r>
      </w:del>
      <w:r w:rsidR="00744F2D">
        <w:rPr>
          <w:rFonts w:hint="eastAsia"/>
        </w:rPr>
        <w:t>す。なぜなら、</w:t>
      </w:r>
      <w:del w:id="634" w:author="工内 隆" w:date="2018-08-07T15:01:00Z">
        <w:r w:rsidRPr="000672FF" w:rsidDel="008C19EA">
          <w:rPr>
            <w:rFonts w:hint="eastAsia"/>
          </w:rPr>
          <w:delText>企業の</w:delText>
        </w:r>
      </w:del>
      <w:r w:rsidRPr="000672FF">
        <w:rPr>
          <w:rFonts w:hint="eastAsia"/>
        </w:rPr>
        <w:t>開発者コミュニティ</w:t>
      </w:r>
      <w:r w:rsidR="00744F2D">
        <w:rPr>
          <w:rFonts w:hint="eastAsia"/>
        </w:rPr>
        <w:t>に</w:t>
      </w:r>
      <w:r w:rsidR="00744F2D" w:rsidRPr="00744F2D">
        <w:rPr>
          <w:rFonts w:hint="eastAsia"/>
        </w:rPr>
        <w:t>特定のプロジェクトに</w:t>
      </w:r>
      <w:r w:rsidR="00033161">
        <w:rPr>
          <w:rFonts w:hint="eastAsia"/>
        </w:rPr>
        <w:t>対する</w:t>
      </w:r>
      <w:del w:id="635" w:author="工内 隆" w:date="2018-08-07T15:01:00Z">
        <w:r w:rsidR="00744F2D" w:rsidRPr="00744F2D" w:rsidDel="008C19EA">
          <w:rPr>
            <w:rFonts w:hint="eastAsia"/>
          </w:rPr>
          <w:delText>、</w:delText>
        </w:r>
      </w:del>
      <w:r w:rsidR="00744F2D">
        <w:rPr>
          <w:rFonts w:hint="eastAsia"/>
        </w:rPr>
        <w:t>興味や</w:t>
      </w:r>
      <w:r w:rsidRPr="000672FF">
        <w:rPr>
          <w:rFonts w:hint="eastAsia"/>
        </w:rPr>
        <w:t>熱意を</w:t>
      </w:r>
      <w:r w:rsidR="00744F2D">
        <w:rPr>
          <w:rFonts w:hint="eastAsia"/>
        </w:rPr>
        <w:t>持たせることを促進し</w:t>
      </w:r>
      <w:r w:rsidRPr="000672FF">
        <w:rPr>
          <w:rFonts w:hint="eastAsia"/>
        </w:rPr>
        <w:t>、エンジニア</w:t>
      </w:r>
      <w:r w:rsidR="00033161">
        <w:rPr>
          <w:rFonts w:hint="eastAsia"/>
        </w:rPr>
        <w:t>の</w:t>
      </w:r>
      <w:r w:rsidR="00744F2D">
        <w:rPr>
          <w:rFonts w:hint="eastAsia"/>
        </w:rPr>
        <w:t>取り組み</w:t>
      </w:r>
      <w:r w:rsidR="00033161">
        <w:rPr>
          <w:rFonts w:hint="eastAsia"/>
        </w:rPr>
        <w:t>や</w:t>
      </w:r>
      <w:r w:rsidR="00A036A7">
        <w:rPr>
          <w:rFonts w:hint="eastAsia"/>
        </w:rPr>
        <w:t>チームワークを</w:t>
      </w:r>
      <w:r w:rsidR="00744F2D">
        <w:rPr>
          <w:rFonts w:hint="eastAsia"/>
        </w:rPr>
        <w:t>助成</w:t>
      </w:r>
      <w:r w:rsidRPr="000672FF">
        <w:rPr>
          <w:rFonts w:hint="eastAsia"/>
        </w:rPr>
        <w:t>す</w:t>
      </w:r>
      <w:r w:rsidR="00A036A7">
        <w:rPr>
          <w:rFonts w:hint="eastAsia"/>
        </w:rPr>
        <w:t>る</w:t>
      </w:r>
      <w:r w:rsidRPr="000672FF">
        <w:rPr>
          <w:rFonts w:hint="eastAsia"/>
        </w:rPr>
        <w:t>ことができ</w:t>
      </w:r>
      <w:r w:rsidR="00EA6955">
        <w:rPr>
          <w:rFonts w:hint="eastAsia"/>
        </w:rPr>
        <w:t>からです</w:t>
      </w:r>
      <w:r w:rsidRPr="000672FF">
        <w:rPr>
          <w:rFonts w:hint="eastAsia"/>
        </w:rPr>
        <w:t>。</w:t>
      </w:r>
      <w:r w:rsidRPr="000672FF">
        <w:rPr>
          <w:rFonts w:hint="eastAsia"/>
        </w:rPr>
        <w:t xml:space="preserve"> </w:t>
      </w:r>
      <w:r w:rsidRPr="000672FF">
        <w:rPr>
          <w:rFonts w:hint="eastAsia"/>
        </w:rPr>
        <w:t>エバンジェリストは会議や技術イベントに出席し、オープンソー</w:t>
      </w:r>
      <w:r w:rsidRPr="000672FF">
        <w:rPr>
          <w:rFonts w:hint="eastAsia"/>
        </w:rPr>
        <w:lastRenderedPageBreak/>
        <w:t>ス</w:t>
      </w:r>
      <w:r w:rsidR="00A036A7">
        <w:rPr>
          <w:rFonts w:hint="eastAsia"/>
        </w:rPr>
        <w:t xml:space="preserve">　</w:t>
      </w:r>
      <w:r w:rsidRPr="000672FF">
        <w:rPr>
          <w:rFonts w:hint="eastAsia"/>
        </w:rPr>
        <w:t>コミュニティとの</w:t>
      </w:r>
      <w:r w:rsidR="00A036A7">
        <w:rPr>
          <w:rFonts w:hint="eastAsia"/>
        </w:rPr>
        <w:t>協調</w:t>
      </w:r>
      <w:r w:rsidRPr="000672FF">
        <w:rPr>
          <w:rFonts w:hint="eastAsia"/>
        </w:rPr>
        <w:t>経験を</w:t>
      </w:r>
      <w:ins w:id="636" w:author="工内 隆" w:date="2018-08-07T15:02:00Z">
        <w:r w:rsidR="008C19EA">
          <w:rPr>
            <w:rFonts w:hint="eastAsia"/>
          </w:rPr>
          <w:t>会議参加者</w:t>
        </w:r>
      </w:ins>
      <w:del w:id="637" w:author="工内 隆" w:date="2018-08-07T15:02:00Z">
        <w:r w:rsidR="00A036A7" w:rsidDel="008C19EA">
          <w:rPr>
            <w:rFonts w:hint="eastAsia"/>
          </w:rPr>
          <w:delText>視聴者</w:delText>
        </w:r>
      </w:del>
      <w:r w:rsidR="00A036A7">
        <w:rPr>
          <w:rFonts w:hint="eastAsia"/>
        </w:rPr>
        <w:t>と</w:t>
      </w:r>
      <w:r w:rsidRPr="000672FF">
        <w:rPr>
          <w:rFonts w:hint="eastAsia"/>
        </w:rPr>
        <w:t>共有し、</w:t>
      </w:r>
      <w:r w:rsidR="00A036A7">
        <w:rPr>
          <w:rFonts w:hint="eastAsia"/>
        </w:rPr>
        <w:t>オープンソース</w:t>
      </w:r>
      <w:r w:rsidR="00EA6955">
        <w:rPr>
          <w:rFonts w:hint="eastAsia"/>
        </w:rPr>
        <w:t>が</w:t>
      </w:r>
      <w:r w:rsidRPr="000672FF">
        <w:rPr>
          <w:rFonts w:hint="eastAsia"/>
        </w:rPr>
        <w:t>どのような</w:t>
      </w:r>
      <w:r w:rsidR="00A036A7">
        <w:rPr>
          <w:rFonts w:hint="eastAsia"/>
        </w:rPr>
        <w:t>活用されるのか、オープンソース</w:t>
      </w:r>
      <w:r w:rsidRPr="000672FF">
        <w:rPr>
          <w:rFonts w:hint="eastAsia"/>
        </w:rPr>
        <w:t>利用方法</w:t>
      </w:r>
      <w:r w:rsidR="00A036A7">
        <w:rPr>
          <w:rFonts w:hint="eastAsia"/>
        </w:rPr>
        <w:t>、その課題、それが与えてくれる機会などを理解</w:t>
      </w:r>
      <w:r w:rsidRPr="000672FF">
        <w:rPr>
          <w:rFonts w:hint="eastAsia"/>
        </w:rPr>
        <w:t>するのを</w:t>
      </w:r>
      <w:r w:rsidR="00EA6955">
        <w:rPr>
          <w:rFonts w:hint="eastAsia"/>
        </w:rPr>
        <w:t>支援す</w:t>
      </w:r>
      <w:r w:rsidRPr="000672FF">
        <w:rPr>
          <w:rFonts w:hint="eastAsia"/>
        </w:rPr>
        <w:t>ることができ</w:t>
      </w:r>
      <w:r w:rsidR="00A036A7">
        <w:rPr>
          <w:rFonts w:hint="eastAsia"/>
        </w:rPr>
        <w:t>ます</w:t>
      </w:r>
      <w:r w:rsidRPr="000672FF">
        <w:rPr>
          <w:rFonts w:hint="eastAsia"/>
        </w:rPr>
        <w:t>。</w:t>
      </w:r>
    </w:p>
    <w:p w14:paraId="2CEE1B8D" w14:textId="77777777" w:rsidR="00632386" w:rsidRDefault="00632386" w:rsidP="0088585A"/>
    <w:p w14:paraId="45A3AEB6" w14:textId="77777777" w:rsidR="0088585A" w:rsidRDefault="0088585A" w:rsidP="0088585A">
      <w:r>
        <w:t>Others</w:t>
      </w:r>
    </w:p>
    <w:p w14:paraId="337268B0" w14:textId="77777777" w:rsidR="00A036A7" w:rsidRDefault="00A036A7" w:rsidP="0088585A">
      <w:r>
        <w:rPr>
          <w:rFonts w:hint="eastAsia"/>
        </w:rPr>
        <w:t>その他</w:t>
      </w:r>
    </w:p>
    <w:p w14:paraId="47270958" w14:textId="77777777" w:rsidR="0088585A" w:rsidRDefault="0088585A" w:rsidP="0088585A"/>
    <w:p w14:paraId="3F9E53E7" w14:textId="77777777" w:rsidR="0088585A" w:rsidRDefault="0088585A" w:rsidP="0088585A">
      <w:r>
        <w:t>In addition, the creation of other job roles is important for the success of the open source program office, including tool administrators, training managers, integration developers for tools and systems, deployment support staffers, implementation project leads, and open source evangelists. Tool administrators, for example, are needed to help select, provide and integrate needed tools for engineers working on their open source projects, while also ensuring the tools meet the licensing and other requirements of an enterprise.</w:t>
      </w:r>
    </w:p>
    <w:p w14:paraId="3805A414" w14:textId="70E7C9CB" w:rsidR="0088585A" w:rsidRDefault="008C48DF" w:rsidP="0088585A">
      <w:r w:rsidRPr="008C48DF">
        <w:rPr>
          <w:rFonts w:hint="eastAsia"/>
        </w:rPr>
        <w:t>さらに、オープンソース　プログラムオフィスが成功するためには、ツール管理者、トレーニング</w:t>
      </w:r>
      <w:r>
        <w:rPr>
          <w:rFonts w:hint="eastAsia"/>
        </w:rPr>
        <w:t xml:space="preserve">　マネジャー</w:t>
      </w:r>
      <w:r w:rsidRPr="008C48DF">
        <w:rPr>
          <w:rFonts w:hint="eastAsia"/>
        </w:rPr>
        <w:t>、ツールとシステムの統合</w:t>
      </w:r>
      <w:r>
        <w:rPr>
          <w:rFonts w:hint="eastAsia"/>
        </w:rPr>
        <w:t>を進める</w:t>
      </w:r>
      <w:r w:rsidRPr="008C48DF">
        <w:rPr>
          <w:rFonts w:hint="eastAsia"/>
        </w:rPr>
        <w:t>開発者、</w:t>
      </w:r>
      <w:r>
        <w:rPr>
          <w:rFonts w:hint="eastAsia"/>
        </w:rPr>
        <w:t>ディプロイメント</w:t>
      </w:r>
      <w:r w:rsidRPr="008C48DF">
        <w:rPr>
          <w:rFonts w:hint="eastAsia"/>
        </w:rPr>
        <w:t>支援スタッフ、</w:t>
      </w:r>
      <w:ins w:id="638" w:author="工内 隆" w:date="2018-08-07T15:52:00Z">
        <w:r w:rsidR="00BA53B2">
          <w:rPr>
            <w:rFonts w:hint="eastAsia"/>
          </w:rPr>
          <w:t>実装</w:t>
        </w:r>
      </w:ins>
      <w:del w:id="639" w:author="工内 隆" w:date="2018-08-07T15:52:00Z">
        <w:r w:rsidDel="00BA53B2">
          <w:rPr>
            <w:rFonts w:hint="eastAsia"/>
          </w:rPr>
          <w:delText>インプリメント</w:delText>
        </w:r>
      </w:del>
      <w:r w:rsidRPr="008C48DF">
        <w:rPr>
          <w:rFonts w:hint="eastAsia"/>
        </w:rPr>
        <w:t>プロジェクトの</w:t>
      </w:r>
      <w:r>
        <w:rPr>
          <w:rFonts w:hint="eastAsia"/>
        </w:rPr>
        <w:t>リーダー</w:t>
      </w:r>
      <w:r w:rsidRPr="008C48DF">
        <w:rPr>
          <w:rFonts w:hint="eastAsia"/>
        </w:rPr>
        <w:t>、オープンソース</w:t>
      </w:r>
      <w:r>
        <w:rPr>
          <w:rFonts w:hint="eastAsia"/>
        </w:rPr>
        <w:t xml:space="preserve">　</w:t>
      </w:r>
      <w:r w:rsidRPr="008C48DF">
        <w:rPr>
          <w:rFonts w:hint="eastAsia"/>
        </w:rPr>
        <w:t>エバンジェリストなどの</w:t>
      </w:r>
      <w:ins w:id="640" w:author="工内 隆" w:date="2018-08-07T15:53:00Z">
        <w:r w:rsidR="0010473E">
          <w:rPr>
            <w:rFonts w:hint="eastAsia"/>
          </w:rPr>
          <w:t>仕事をきちんと作ること</w:t>
        </w:r>
      </w:ins>
      <w:del w:id="641" w:author="工内 隆" w:date="2018-08-07T15:53:00Z">
        <w:r w:rsidDel="0010473E">
          <w:rPr>
            <w:rFonts w:hint="eastAsia"/>
          </w:rPr>
          <w:delText>業務</w:delText>
        </w:r>
        <w:r w:rsidRPr="008C48DF" w:rsidDel="0010473E">
          <w:rPr>
            <w:rFonts w:hint="eastAsia"/>
          </w:rPr>
          <w:delText>の創設</w:delText>
        </w:r>
      </w:del>
      <w:r w:rsidRPr="008C48DF">
        <w:rPr>
          <w:rFonts w:hint="eastAsia"/>
        </w:rPr>
        <w:t>が重要です。</w:t>
      </w:r>
      <w:r w:rsidRPr="008C48DF">
        <w:rPr>
          <w:rFonts w:hint="eastAsia"/>
        </w:rPr>
        <w:t xml:space="preserve"> </w:t>
      </w:r>
      <w:r w:rsidRPr="008C48DF">
        <w:rPr>
          <w:rFonts w:hint="eastAsia"/>
        </w:rPr>
        <w:t>たとえば、ツール管理者は、オープンソース</w:t>
      </w:r>
      <w:r>
        <w:rPr>
          <w:rFonts w:hint="eastAsia"/>
        </w:rPr>
        <w:t xml:space="preserve">　</w:t>
      </w:r>
      <w:r w:rsidRPr="008C48DF">
        <w:rPr>
          <w:rFonts w:hint="eastAsia"/>
        </w:rPr>
        <w:t>プロジェクトで作業するエンジニアに必要なツールの選択、提供、統合を支援するとともに、ツールがライセンス</w:t>
      </w:r>
      <w:ins w:id="642" w:author="工内 隆" w:date="2018-08-07T15:55:00Z">
        <w:r w:rsidR="0010473E">
          <w:rPr>
            <w:rFonts w:hint="eastAsia"/>
          </w:rPr>
          <w:t>上の要件やその他の</w:t>
        </w:r>
      </w:ins>
      <w:del w:id="643" w:author="工内 隆" w:date="2018-08-07T15:55:00Z">
        <w:r w:rsidR="00E83417" w:rsidDel="0010473E">
          <w:rPr>
            <w:rFonts w:hint="eastAsia"/>
          </w:rPr>
          <w:delText>を遵守していること、</w:delText>
        </w:r>
      </w:del>
      <w:r w:rsidR="00E83417">
        <w:rPr>
          <w:rFonts w:hint="eastAsia"/>
        </w:rPr>
        <w:t>企業</w:t>
      </w:r>
      <w:r w:rsidR="00E83417" w:rsidRPr="00E83417">
        <w:rPr>
          <w:rFonts w:hint="eastAsia"/>
        </w:rPr>
        <w:t>の</w:t>
      </w:r>
      <w:r w:rsidRPr="008C48DF">
        <w:rPr>
          <w:rFonts w:hint="eastAsia"/>
        </w:rPr>
        <w:t>要件を満たしていることを確認</w:t>
      </w:r>
      <w:r w:rsidR="00EA6955">
        <w:rPr>
          <w:rFonts w:hint="eastAsia"/>
        </w:rPr>
        <w:t>します</w:t>
      </w:r>
      <w:r w:rsidRPr="008C48DF">
        <w:rPr>
          <w:rFonts w:hint="eastAsia"/>
        </w:rPr>
        <w:t>。</w:t>
      </w:r>
    </w:p>
    <w:p w14:paraId="4B7460F7" w14:textId="77777777" w:rsidR="008C48DF" w:rsidRDefault="008C48DF" w:rsidP="0088585A"/>
    <w:p w14:paraId="4AB8CB6E" w14:textId="77777777" w:rsidR="0088585A" w:rsidRDefault="0088585A" w:rsidP="0088585A">
      <w:r>
        <w:t>Section 6</w:t>
      </w:r>
    </w:p>
    <w:p w14:paraId="2E6123C9" w14:textId="77777777" w:rsidR="00E83417" w:rsidRDefault="00E83417" w:rsidP="0088585A">
      <w:r>
        <w:rPr>
          <w:rFonts w:hint="eastAsia"/>
        </w:rPr>
        <w:t xml:space="preserve">セクション　</w:t>
      </w:r>
      <w:r>
        <w:rPr>
          <w:rFonts w:hint="eastAsia"/>
        </w:rPr>
        <w:t>6</w:t>
      </w:r>
    </w:p>
    <w:p w14:paraId="5FA6B447" w14:textId="77777777" w:rsidR="0088585A" w:rsidRDefault="0088585A" w:rsidP="0088585A"/>
    <w:p w14:paraId="195EF4F7" w14:textId="77777777" w:rsidR="0088585A" w:rsidRDefault="0088585A" w:rsidP="0088585A">
      <w:r>
        <w:t>Setting policy and processes</w:t>
      </w:r>
    </w:p>
    <w:p w14:paraId="6AE87428" w14:textId="77777777" w:rsidR="00E83417" w:rsidRDefault="00E83417" w:rsidP="0088585A">
      <w:r>
        <w:rPr>
          <w:rFonts w:hint="eastAsia"/>
        </w:rPr>
        <w:t>ポリシーとプロセスの設定</w:t>
      </w:r>
    </w:p>
    <w:p w14:paraId="72BD06DC" w14:textId="77777777" w:rsidR="00E83417" w:rsidRDefault="00E83417" w:rsidP="0088585A"/>
    <w:p w14:paraId="58BD0827" w14:textId="77777777" w:rsidR="0088585A" w:rsidRDefault="0088585A" w:rsidP="0088585A">
      <w:r>
        <w:t>With many of the other important components now planned or assembled for your company’s open source program office, from its creation to its structure to personnel, the next step is to develop well-defined policies and processes which will enable consistent implementation of your company’s open source strategy.</w:t>
      </w:r>
    </w:p>
    <w:p w14:paraId="66EE9F1A" w14:textId="6BCFA437" w:rsidR="0088585A" w:rsidRDefault="00182B55" w:rsidP="0088585A">
      <w:r w:rsidRPr="00182B55">
        <w:rPr>
          <w:rFonts w:hint="eastAsia"/>
        </w:rPr>
        <w:t>組織構成</w:t>
      </w:r>
      <w:r w:rsidR="00B362CE">
        <w:rPr>
          <w:rFonts w:hint="eastAsia"/>
        </w:rPr>
        <w:t>から</w:t>
      </w:r>
      <w:r w:rsidRPr="00182B55">
        <w:rPr>
          <w:rFonts w:hint="eastAsia"/>
        </w:rPr>
        <w:t>、要員配置</w:t>
      </w:r>
      <w:r w:rsidR="00B362CE">
        <w:rPr>
          <w:rFonts w:hint="eastAsia"/>
        </w:rPr>
        <w:t>まで、</w:t>
      </w:r>
      <w:r w:rsidR="00E83417" w:rsidRPr="00E83417">
        <w:rPr>
          <w:rFonts w:hint="eastAsia"/>
        </w:rPr>
        <w:t>オープンソース</w:t>
      </w:r>
      <w:r w:rsidR="00E83417">
        <w:rPr>
          <w:rFonts w:hint="eastAsia"/>
        </w:rPr>
        <w:t xml:space="preserve">　</w:t>
      </w:r>
      <w:r w:rsidR="00E83417" w:rsidRPr="00E83417">
        <w:rPr>
          <w:rFonts w:hint="eastAsia"/>
        </w:rPr>
        <w:t>プログラムオフィスのために計画、構築された重要な</w:t>
      </w:r>
      <w:r w:rsidR="00B362CE">
        <w:rPr>
          <w:rFonts w:hint="eastAsia"/>
        </w:rPr>
        <w:t>もの</w:t>
      </w:r>
      <w:r>
        <w:rPr>
          <w:rFonts w:hint="eastAsia"/>
        </w:rPr>
        <w:t>に続いて、次になすべきものは、</w:t>
      </w:r>
      <w:r w:rsidR="00E83417" w:rsidRPr="00E83417">
        <w:rPr>
          <w:rFonts w:hint="eastAsia"/>
        </w:rPr>
        <w:t>企業のオープンソース</w:t>
      </w:r>
      <w:r>
        <w:rPr>
          <w:rFonts w:hint="eastAsia"/>
        </w:rPr>
        <w:t>戦略の</w:t>
      </w:r>
      <w:r w:rsidR="00E83417" w:rsidRPr="00E83417">
        <w:rPr>
          <w:rFonts w:hint="eastAsia"/>
        </w:rPr>
        <w:t>一</w:t>
      </w:r>
      <w:r w:rsidR="00E83417" w:rsidRPr="00E83417">
        <w:rPr>
          <w:rFonts w:hint="eastAsia"/>
        </w:rPr>
        <w:lastRenderedPageBreak/>
        <w:t>貫した実装を可能にする</w:t>
      </w:r>
      <w:r>
        <w:rPr>
          <w:rFonts w:hint="eastAsia"/>
        </w:rPr>
        <w:t>ための</w:t>
      </w:r>
      <w:r w:rsidR="00E83417" w:rsidRPr="00E83417">
        <w:rPr>
          <w:rFonts w:hint="eastAsia"/>
        </w:rPr>
        <w:t>明確なポリシーとプロセスを</w:t>
      </w:r>
      <w:r>
        <w:rPr>
          <w:rFonts w:hint="eastAsia"/>
        </w:rPr>
        <w:t>作成することです。</w:t>
      </w:r>
    </w:p>
    <w:p w14:paraId="6B5A879A" w14:textId="77777777" w:rsidR="003D30F1" w:rsidRDefault="003D30F1" w:rsidP="0088585A"/>
    <w:p w14:paraId="0B111303" w14:textId="77777777" w:rsidR="0088585A" w:rsidRDefault="0088585A" w:rsidP="0088585A">
      <w:r>
        <w:t>The policies should lay out the requirements and rules for working with open source across the company, as well as documented and executable processes which will ensure the rules are followed on a day-to-day basis.</w:t>
      </w:r>
    </w:p>
    <w:p w14:paraId="29131B81" w14:textId="77777777" w:rsidR="0088585A" w:rsidRDefault="00182B55" w:rsidP="0088585A">
      <w:r w:rsidRPr="00182B55">
        <w:rPr>
          <w:rFonts w:hint="eastAsia"/>
        </w:rPr>
        <w:t>ポリシーには、企業</w:t>
      </w:r>
      <w:r w:rsidR="003D30F1">
        <w:rPr>
          <w:rFonts w:hint="eastAsia"/>
        </w:rPr>
        <w:t>全部門で</w:t>
      </w:r>
      <w:r>
        <w:rPr>
          <w:rFonts w:hint="eastAsia"/>
        </w:rPr>
        <w:t>、</w:t>
      </w:r>
      <w:r w:rsidRPr="00182B55">
        <w:rPr>
          <w:rFonts w:hint="eastAsia"/>
        </w:rPr>
        <w:t>オープンソース</w:t>
      </w:r>
      <w:r w:rsidR="003D30F1">
        <w:rPr>
          <w:rFonts w:hint="eastAsia"/>
        </w:rPr>
        <w:t>活用することができ</w:t>
      </w:r>
      <w:r>
        <w:rPr>
          <w:rFonts w:hint="eastAsia"/>
        </w:rPr>
        <w:t>る</w:t>
      </w:r>
      <w:r w:rsidRPr="00182B55">
        <w:rPr>
          <w:rFonts w:hint="eastAsia"/>
        </w:rPr>
        <w:t>ための要件とルール</w:t>
      </w:r>
      <w:r w:rsidR="003D30F1">
        <w:rPr>
          <w:rFonts w:hint="eastAsia"/>
        </w:rPr>
        <w:t>とともに、日々、</w:t>
      </w:r>
      <w:r w:rsidRPr="00182B55">
        <w:rPr>
          <w:rFonts w:hint="eastAsia"/>
        </w:rPr>
        <w:t>ルールが遵守され</w:t>
      </w:r>
      <w:r w:rsidR="003D30F1">
        <w:rPr>
          <w:rFonts w:hint="eastAsia"/>
        </w:rPr>
        <w:t>てい</w:t>
      </w:r>
      <w:r w:rsidRPr="00182B55">
        <w:rPr>
          <w:rFonts w:hint="eastAsia"/>
        </w:rPr>
        <w:t>ることを確実にする</w:t>
      </w:r>
      <w:r w:rsidR="003D30F1">
        <w:rPr>
          <w:rFonts w:hint="eastAsia"/>
        </w:rPr>
        <w:t>ため</w:t>
      </w:r>
      <w:r w:rsidR="00B362CE">
        <w:rPr>
          <w:rFonts w:hint="eastAsia"/>
        </w:rPr>
        <w:t>の</w:t>
      </w:r>
      <w:r w:rsidRPr="00182B55">
        <w:rPr>
          <w:rFonts w:hint="eastAsia"/>
        </w:rPr>
        <w:t>実行可能なプロセスが</w:t>
      </w:r>
      <w:r w:rsidR="003D30F1">
        <w:rPr>
          <w:rFonts w:hint="eastAsia"/>
        </w:rPr>
        <w:t>文書化され、</w:t>
      </w:r>
      <w:r w:rsidR="00777849">
        <w:rPr>
          <w:rFonts w:hint="eastAsia"/>
        </w:rPr>
        <w:t>提示されていなければなりません。</w:t>
      </w:r>
    </w:p>
    <w:p w14:paraId="5D12ED4B" w14:textId="77777777" w:rsidR="00182B55" w:rsidRDefault="00182B55" w:rsidP="0088585A"/>
    <w:p w14:paraId="3A263063" w14:textId="77777777" w:rsidR="0088585A" w:rsidRDefault="0088585A" w:rsidP="0088585A">
      <w:r>
        <w:t>Crucially, they should require minimal overhead. Microsoft looks at its open source program office policies and processes with the goal of making them as unobtrusive as possible for developers and other team members. The approach is to repeatedly eliminate, automate and delegate when reviewing existing open source policies and processes so the rules are constantly questioned and updated to streamline procedures. That means asking why policies are even in place and how they can be improved for users.</w:t>
      </w:r>
    </w:p>
    <w:p w14:paraId="661B0D25" w14:textId="1FB99372" w:rsidR="0088585A" w:rsidRDefault="00952576" w:rsidP="0088585A">
      <w:del w:id="644" w:author="工内 隆" w:date="2018-08-07T15:58:00Z">
        <w:r w:rsidDel="0010473E">
          <w:rPr>
            <w:rFonts w:hint="eastAsia"/>
          </w:rPr>
          <w:delText>とても</w:delText>
        </w:r>
      </w:del>
      <w:r>
        <w:rPr>
          <w:rFonts w:hint="eastAsia"/>
        </w:rPr>
        <w:t>重要な点は、ポリシーやプロセスは最小限の</w:t>
      </w:r>
      <w:r w:rsidR="003D30F1" w:rsidRPr="003D30F1">
        <w:rPr>
          <w:rFonts w:hint="eastAsia"/>
        </w:rPr>
        <w:t>オーバーヘッド</w:t>
      </w:r>
      <w:r>
        <w:rPr>
          <w:rFonts w:hint="eastAsia"/>
        </w:rPr>
        <w:t>しか要求しないことです。</w:t>
      </w:r>
      <w:r w:rsidR="003D30F1" w:rsidRPr="003D30F1">
        <w:rPr>
          <w:rFonts w:hint="eastAsia"/>
        </w:rPr>
        <w:t xml:space="preserve"> </w:t>
      </w:r>
      <w:r w:rsidR="00B362CE">
        <w:rPr>
          <w:rFonts w:hint="eastAsia"/>
        </w:rPr>
        <w:t>Microsoft</w:t>
      </w:r>
      <w:r w:rsidR="00B362CE">
        <w:rPr>
          <w:rFonts w:hint="eastAsia"/>
        </w:rPr>
        <w:t>社</w:t>
      </w:r>
      <w:r w:rsidR="003D30F1" w:rsidRPr="003D30F1">
        <w:rPr>
          <w:rFonts w:hint="eastAsia"/>
        </w:rPr>
        <w:t>は、オープンソース</w:t>
      </w:r>
      <w:r>
        <w:rPr>
          <w:rFonts w:hint="eastAsia"/>
        </w:rPr>
        <w:t xml:space="preserve">　</w:t>
      </w:r>
      <w:r w:rsidR="003D30F1" w:rsidRPr="003D30F1">
        <w:rPr>
          <w:rFonts w:hint="eastAsia"/>
        </w:rPr>
        <w:t>プログラムオフィスのポリシーとプロセスを、開発者や他のチームメンバーにとってできるだけ</w:t>
      </w:r>
      <w:r w:rsidR="00B362CE">
        <w:rPr>
          <w:rFonts w:hint="eastAsia"/>
        </w:rPr>
        <w:t>オーバーヘッド</w:t>
      </w:r>
      <w:r w:rsidR="003D30F1" w:rsidRPr="003D30F1">
        <w:rPr>
          <w:rFonts w:hint="eastAsia"/>
        </w:rPr>
        <w:t>にならない</w:t>
      </w:r>
      <w:r>
        <w:rPr>
          <w:rFonts w:hint="eastAsia"/>
        </w:rPr>
        <w:t>ものに</w:t>
      </w:r>
      <w:r w:rsidR="003D30F1" w:rsidRPr="003D30F1">
        <w:rPr>
          <w:rFonts w:hint="eastAsia"/>
        </w:rPr>
        <w:t>することを目標にしています。</w:t>
      </w:r>
      <w:r w:rsidR="003D30F1" w:rsidRPr="003D30F1">
        <w:rPr>
          <w:rFonts w:hint="eastAsia"/>
        </w:rPr>
        <w:t xml:space="preserve"> </w:t>
      </w:r>
      <w:r w:rsidR="00B362CE">
        <w:rPr>
          <w:rFonts w:hint="eastAsia"/>
        </w:rPr>
        <w:t>このため</w:t>
      </w:r>
      <w:r w:rsidR="003D30F1" w:rsidRPr="003D30F1">
        <w:rPr>
          <w:rFonts w:hint="eastAsia"/>
        </w:rPr>
        <w:t>、既存のオープンソースのポリシーとプロセスを見直す際に、繰り返し</w:t>
      </w:r>
      <w:r w:rsidR="003F6CEC">
        <w:rPr>
          <w:rFonts w:hint="eastAsia"/>
        </w:rPr>
        <w:t>て、オーバーヘッドの削減</w:t>
      </w:r>
      <w:r w:rsidR="003D30F1" w:rsidRPr="003D30F1">
        <w:rPr>
          <w:rFonts w:hint="eastAsia"/>
        </w:rPr>
        <w:t>、自動化</w:t>
      </w:r>
      <w:r w:rsidR="003F6CEC">
        <w:rPr>
          <w:rFonts w:hint="eastAsia"/>
        </w:rPr>
        <w:t>の推進</w:t>
      </w:r>
      <w:r w:rsidR="003D30F1" w:rsidRPr="003D30F1">
        <w:rPr>
          <w:rFonts w:hint="eastAsia"/>
        </w:rPr>
        <w:t>、</w:t>
      </w:r>
      <w:r w:rsidR="003F6CEC">
        <w:rPr>
          <w:rFonts w:hint="eastAsia"/>
        </w:rPr>
        <w:t>権限</w:t>
      </w:r>
      <w:r w:rsidR="003D30F1" w:rsidRPr="003D30F1">
        <w:rPr>
          <w:rFonts w:hint="eastAsia"/>
        </w:rPr>
        <w:t>委任を</w:t>
      </w:r>
      <w:r w:rsidR="00B362CE">
        <w:rPr>
          <w:rFonts w:hint="eastAsia"/>
        </w:rPr>
        <w:t>行っています。</w:t>
      </w:r>
      <w:r w:rsidR="003F6CEC">
        <w:rPr>
          <w:rFonts w:hint="eastAsia"/>
        </w:rPr>
        <w:t>従って、ルールは、</w:t>
      </w:r>
      <w:ins w:id="645" w:author="工内 隆" w:date="2018-08-07T16:04:00Z">
        <w:r w:rsidR="003E5A19">
          <w:rPr>
            <w:rFonts w:hint="eastAsia"/>
          </w:rPr>
          <w:t>手順</w:t>
        </w:r>
      </w:ins>
      <w:del w:id="646" w:author="工内 隆" w:date="2018-08-07T16:04:00Z">
        <w:r w:rsidR="003F6CEC" w:rsidDel="003E5A19">
          <w:rPr>
            <w:rFonts w:hint="eastAsia"/>
          </w:rPr>
          <w:delText>プロシージャー</w:delText>
        </w:r>
      </w:del>
      <w:commentRangeStart w:id="647"/>
      <w:r w:rsidR="003F6CEC">
        <w:rPr>
          <w:rFonts w:hint="eastAsia"/>
        </w:rPr>
        <w:t>の</w:t>
      </w:r>
      <w:commentRangeEnd w:id="647"/>
      <w:r w:rsidR="0010473E">
        <w:rPr>
          <w:rStyle w:val="ab"/>
        </w:rPr>
        <w:commentReference w:id="647"/>
      </w:r>
      <w:r w:rsidR="003D30F1" w:rsidRPr="003D30F1">
        <w:rPr>
          <w:rFonts w:hint="eastAsia"/>
        </w:rPr>
        <w:t>合理化</w:t>
      </w:r>
      <w:r w:rsidR="003F6CEC">
        <w:rPr>
          <w:rFonts w:hint="eastAsia"/>
        </w:rPr>
        <w:t>のために</w:t>
      </w:r>
      <w:r w:rsidR="003F6CEC" w:rsidRPr="003F6CEC">
        <w:rPr>
          <w:rFonts w:hint="eastAsia"/>
        </w:rPr>
        <w:t>常に審議され</w:t>
      </w:r>
      <w:r w:rsidR="003F6CEC">
        <w:rPr>
          <w:rFonts w:hint="eastAsia"/>
        </w:rPr>
        <w:t>、改版</w:t>
      </w:r>
      <w:r w:rsidR="003F6CEC" w:rsidRPr="003F6CEC">
        <w:rPr>
          <w:rFonts w:hint="eastAsia"/>
        </w:rPr>
        <w:t>され</w:t>
      </w:r>
      <w:r w:rsidR="003F6CEC">
        <w:rPr>
          <w:rFonts w:hint="eastAsia"/>
        </w:rPr>
        <w:t>ていま</w:t>
      </w:r>
      <w:r w:rsidR="003D30F1" w:rsidRPr="003D30F1">
        <w:rPr>
          <w:rFonts w:hint="eastAsia"/>
        </w:rPr>
        <w:t>。</w:t>
      </w:r>
      <w:r w:rsidR="003D30F1" w:rsidRPr="003D30F1">
        <w:rPr>
          <w:rFonts w:hint="eastAsia"/>
        </w:rPr>
        <w:t xml:space="preserve"> </w:t>
      </w:r>
      <w:r w:rsidR="003D30F1" w:rsidRPr="003D30F1">
        <w:rPr>
          <w:rFonts w:hint="eastAsia"/>
        </w:rPr>
        <w:t>これは、ポリシーがなぜ</w:t>
      </w:r>
      <w:r w:rsidR="003F6CEC">
        <w:rPr>
          <w:rFonts w:hint="eastAsia"/>
        </w:rPr>
        <w:t>そこで必要なのか、</w:t>
      </w:r>
      <w:r w:rsidR="003D30F1" w:rsidRPr="003D30F1">
        <w:rPr>
          <w:rFonts w:hint="eastAsia"/>
        </w:rPr>
        <w:t>ポリシー</w:t>
      </w:r>
      <w:del w:id="648" w:author="工内 隆" w:date="2018-08-07T16:06:00Z">
        <w:r w:rsidR="003D30F1" w:rsidRPr="003D30F1" w:rsidDel="003E5A19">
          <w:rPr>
            <w:rFonts w:hint="eastAsia"/>
          </w:rPr>
          <w:delText>が</w:delText>
        </w:r>
      </w:del>
      <w:ins w:id="649" w:author="工内 隆" w:date="2018-08-07T16:06:00Z">
        <w:r w:rsidR="003E5A19">
          <w:rPr>
            <w:rFonts w:hint="eastAsia"/>
          </w:rPr>
          <w:t>を</w:t>
        </w:r>
      </w:ins>
      <w:r w:rsidR="003D30F1" w:rsidRPr="003D30F1">
        <w:rPr>
          <w:rFonts w:hint="eastAsia"/>
        </w:rPr>
        <w:t>ユーザー</w:t>
      </w:r>
      <w:r w:rsidR="003F6CEC">
        <w:rPr>
          <w:rFonts w:hint="eastAsia"/>
        </w:rPr>
        <w:t>のために</w:t>
      </w:r>
      <w:r w:rsidR="003D30F1" w:rsidRPr="003D30F1">
        <w:rPr>
          <w:rFonts w:hint="eastAsia"/>
        </w:rPr>
        <w:t>どのように改善できるのか</w:t>
      </w:r>
      <w:r w:rsidR="003F6CEC">
        <w:rPr>
          <w:rFonts w:hint="eastAsia"/>
        </w:rPr>
        <w:t>、</w:t>
      </w:r>
      <w:r w:rsidR="003D30F1" w:rsidRPr="003D30F1">
        <w:rPr>
          <w:rFonts w:hint="eastAsia"/>
        </w:rPr>
        <w:t>を</w:t>
      </w:r>
      <w:r w:rsidR="003F6CEC">
        <w:rPr>
          <w:rFonts w:hint="eastAsia"/>
        </w:rPr>
        <w:t>問うことです</w:t>
      </w:r>
      <w:r w:rsidR="003D30F1" w:rsidRPr="003D30F1">
        <w:rPr>
          <w:rFonts w:hint="eastAsia"/>
        </w:rPr>
        <w:t>。</w:t>
      </w:r>
    </w:p>
    <w:p w14:paraId="36D433B6" w14:textId="77777777" w:rsidR="003D30F1" w:rsidRDefault="003D30F1" w:rsidP="0088585A"/>
    <w:p w14:paraId="05D09CD8" w14:textId="77777777" w:rsidR="0088585A" w:rsidRDefault="0088585A" w:rsidP="0088585A">
      <w:r>
        <w:rPr>
          <w:rFonts w:hint="eastAsia"/>
        </w:rPr>
        <w:t>“</w:t>
      </w:r>
      <w:r>
        <w:t>Having a well-defined policy in place, that’s great, but it’s got to be a well-defined minimal policy. Otherwise you get lawyers, security folks, business folks, all piling in their concerns and constraints. Soon you end up with a strait jacket full of policy that basically means that nobody can do anything.”</w:t>
      </w:r>
    </w:p>
    <w:p w14:paraId="2F1DC823" w14:textId="5D1E3505" w:rsidR="0088585A" w:rsidRDefault="003F6CEC" w:rsidP="0088585A">
      <w:r w:rsidRPr="003F6CEC">
        <w:rPr>
          <w:rFonts w:hint="eastAsia"/>
        </w:rPr>
        <w:t>「明確</w:t>
      </w:r>
      <w:r w:rsidR="00160098">
        <w:rPr>
          <w:rFonts w:hint="eastAsia"/>
        </w:rPr>
        <w:t>に規定された</w:t>
      </w:r>
      <w:r w:rsidRPr="003F6CEC">
        <w:rPr>
          <w:rFonts w:hint="eastAsia"/>
        </w:rPr>
        <w:t>ポリシー</w:t>
      </w:r>
      <w:r w:rsidR="00160098">
        <w:rPr>
          <w:rFonts w:hint="eastAsia"/>
        </w:rPr>
        <w:t>が整っている</w:t>
      </w:r>
      <w:r w:rsidRPr="003F6CEC">
        <w:rPr>
          <w:rFonts w:hint="eastAsia"/>
        </w:rPr>
        <w:t>ことは素晴らしいことですが、明確</w:t>
      </w:r>
      <w:r w:rsidR="00160098">
        <w:rPr>
          <w:rFonts w:hint="eastAsia"/>
        </w:rPr>
        <w:t>で</w:t>
      </w:r>
      <w:ins w:id="650" w:author="工内 隆" w:date="2018-08-07T16:06:00Z">
        <w:r w:rsidR="003E5A19">
          <w:rPr>
            <w:rFonts w:hint="eastAsia"/>
          </w:rPr>
          <w:t>、</w:t>
        </w:r>
      </w:ins>
      <w:del w:id="651" w:author="工内 隆" w:date="2018-08-07T16:06:00Z">
        <w:r w:rsidR="00160098" w:rsidDel="003E5A19">
          <w:rPr>
            <w:rFonts w:hint="eastAsia"/>
          </w:rPr>
          <w:delText>。</w:delText>
        </w:r>
      </w:del>
      <w:r w:rsidRPr="003F6CEC">
        <w:rPr>
          <w:rFonts w:hint="eastAsia"/>
        </w:rPr>
        <w:t>最小限のポリシーでなければなりません。</w:t>
      </w:r>
      <w:r w:rsidRPr="003F6CEC">
        <w:rPr>
          <w:rFonts w:hint="eastAsia"/>
        </w:rPr>
        <w:t xml:space="preserve"> </w:t>
      </w:r>
      <w:r w:rsidR="00160098">
        <w:rPr>
          <w:rFonts w:hint="eastAsia"/>
        </w:rPr>
        <w:t>そうでなければ、法務面、セキュリティ面、ビジネス面</w:t>
      </w:r>
      <w:r w:rsidR="003A2EFC">
        <w:rPr>
          <w:rFonts w:hint="eastAsia"/>
        </w:rPr>
        <w:t>などで</w:t>
      </w:r>
      <w:del w:id="652" w:author="工内 隆" w:date="2018-08-07T16:07:00Z">
        <w:r w:rsidR="00160098" w:rsidDel="003E5A19">
          <w:rPr>
            <w:rFonts w:hint="eastAsia"/>
          </w:rPr>
          <w:delText>、</w:delText>
        </w:r>
      </w:del>
      <w:r w:rsidR="003A2EFC">
        <w:rPr>
          <w:rFonts w:hint="eastAsia"/>
        </w:rPr>
        <w:t>コンサーンを</w:t>
      </w:r>
      <w:r w:rsidR="00806D17">
        <w:rPr>
          <w:rFonts w:hint="eastAsia"/>
        </w:rPr>
        <w:t>持ち</w:t>
      </w:r>
      <w:r w:rsidR="003A2EFC">
        <w:rPr>
          <w:rFonts w:hint="eastAsia"/>
        </w:rPr>
        <w:t>、規制など考える人が殺到してきます。</w:t>
      </w:r>
      <w:r w:rsidR="00806D17">
        <w:rPr>
          <w:rFonts w:hint="eastAsia"/>
        </w:rPr>
        <w:t>そして</w:t>
      </w:r>
      <w:r w:rsidR="003A2EFC">
        <w:rPr>
          <w:rFonts w:hint="eastAsia"/>
        </w:rPr>
        <w:t>最終的に、あなたは、誰も実行できそうにない山のようなポリシーでがんじがらめに縛られ</w:t>
      </w:r>
      <w:r w:rsidR="003A2EFC">
        <w:rPr>
          <w:rFonts w:hint="eastAsia"/>
        </w:rPr>
        <w:lastRenderedPageBreak/>
        <w:t>ることになります。」</w:t>
      </w:r>
    </w:p>
    <w:p w14:paraId="2493AD00" w14:textId="77777777" w:rsidR="003F6CEC" w:rsidRDefault="003F6CEC" w:rsidP="0088585A"/>
    <w:p w14:paraId="50609B03" w14:textId="77777777" w:rsidR="0088585A" w:rsidRDefault="00D3573D" w:rsidP="0088585A">
      <w:hyperlink r:id="rId22" w:history="1">
        <w:r w:rsidR="0088585A" w:rsidRPr="00806D17">
          <w:rPr>
            <w:rStyle w:val="a9"/>
          </w:rPr>
          <w:t>Jeff McAffer</w:t>
        </w:r>
      </w:hyperlink>
      <w:r w:rsidR="0088585A">
        <w:t xml:space="preserve"> – Director of the </w:t>
      </w:r>
      <w:hyperlink r:id="rId23" w:history="1">
        <w:r w:rsidR="0088585A" w:rsidRPr="00806D17">
          <w:rPr>
            <w:rStyle w:val="a9"/>
          </w:rPr>
          <w:t>Open Source Programs Office</w:t>
        </w:r>
      </w:hyperlink>
      <w:r w:rsidR="0088585A">
        <w:t xml:space="preserve"> at Microsoft</w:t>
      </w:r>
    </w:p>
    <w:p w14:paraId="25279CE8" w14:textId="77777777" w:rsidR="0088585A" w:rsidRDefault="0088585A" w:rsidP="0088585A"/>
    <w:p w14:paraId="7BBB2973" w14:textId="77777777" w:rsidR="0088585A" w:rsidRDefault="0088585A" w:rsidP="0088585A">
      <w:r>
        <w:t>Even as those rules are carefully created for open source program offices, companies must be prepared to evolve and modify the rules and procedures as needed over time as their businesses change and as their open source engagements mature and grow.</w:t>
      </w:r>
    </w:p>
    <w:p w14:paraId="56321152" w14:textId="42363637" w:rsidR="0088585A" w:rsidRDefault="003A2EFC" w:rsidP="0088585A">
      <w:r w:rsidRPr="003A2EFC">
        <w:rPr>
          <w:rFonts w:hint="eastAsia"/>
        </w:rPr>
        <w:t>これらのルールがオープンソース</w:t>
      </w:r>
      <w:r w:rsidR="0047209B">
        <w:rPr>
          <w:rFonts w:hint="eastAsia"/>
        </w:rPr>
        <w:t xml:space="preserve">　</w:t>
      </w:r>
      <w:r w:rsidRPr="003A2EFC">
        <w:rPr>
          <w:rFonts w:hint="eastAsia"/>
        </w:rPr>
        <w:t>プログラムオフィスのために慎重に作成されているとしても、企業はビジネス</w:t>
      </w:r>
      <w:r w:rsidR="00536BDA">
        <w:rPr>
          <w:rFonts w:hint="eastAsia"/>
        </w:rPr>
        <w:t>の変化や</w:t>
      </w:r>
      <w:r w:rsidRPr="003A2EFC">
        <w:rPr>
          <w:rFonts w:hint="eastAsia"/>
        </w:rPr>
        <w:t>、オープンソースの取り組み</w:t>
      </w:r>
      <w:r w:rsidR="00536BDA">
        <w:rPr>
          <w:rFonts w:hint="eastAsia"/>
        </w:rPr>
        <w:t>の</w:t>
      </w:r>
      <w:r w:rsidRPr="003A2EFC">
        <w:rPr>
          <w:rFonts w:hint="eastAsia"/>
        </w:rPr>
        <w:t>成熟</w:t>
      </w:r>
      <w:r w:rsidR="00536BDA">
        <w:rPr>
          <w:rFonts w:hint="eastAsia"/>
        </w:rPr>
        <w:t>、拡大に合わせて</w:t>
      </w:r>
      <w:r w:rsidRPr="003A2EFC">
        <w:rPr>
          <w:rFonts w:hint="eastAsia"/>
        </w:rPr>
        <w:t>、</w:t>
      </w:r>
      <w:r w:rsidR="00536BDA">
        <w:rPr>
          <w:rFonts w:hint="eastAsia"/>
        </w:rPr>
        <w:t>それらの</w:t>
      </w:r>
      <w:r w:rsidRPr="003A2EFC">
        <w:rPr>
          <w:rFonts w:hint="eastAsia"/>
        </w:rPr>
        <w:t>ルール</w:t>
      </w:r>
      <w:r w:rsidR="00536BDA">
        <w:rPr>
          <w:rFonts w:hint="eastAsia"/>
        </w:rPr>
        <w:t>、</w:t>
      </w:r>
      <w:ins w:id="653" w:author="工内 隆" w:date="2018-08-07T16:04:00Z">
        <w:r w:rsidR="003E5A19">
          <w:rPr>
            <w:rFonts w:hint="eastAsia"/>
          </w:rPr>
          <w:t>手順</w:t>
        </w:r>
      </w:ins>
      <w:del w:id="654" w:author="工内 隆" w:date="2018-08-07T16:04:00Z">
        <w:r w:rsidR="00536BDA" w:rsidDel="003E5A19">
          <w:rPr>
            <w:rFonts w:hint="eastAsia"/>
          </w:rPr>
          <w:delText>プロシージャー</w:delText>
        </w:r>
      </w:del>
      <w:r w:rsidRPr="003A2EFC">
        <w:rPr>
          <w:rFonts w:hint="eastAsia"/>
        </w:rPr>
        <w:t>を</w:t>
      </w:r>
      <w:r w:rsidR="00536BDA">
        <w:rPr>
          <w:rFonts w:hint="eastAsia"/>
        </w:rPr>
        <w:t>改良、改訂</w:t>
      </w:r>
      <w:r w:rsidRPr="003A2EFC">
        <w:rPr>
          <w:rFonts w:hint="eastAsia"/>
        </w:rPr>
        <w:t>させて</w:t>
      </w:r>
      <w:r w:rsidR="00536BDA">
        <w:rPr>
          <w:rFonts w:hint="eastAsia"/>
        </w:rPr>
        <w:t>いくことが</w:t>
      </w:r>
      <w:r w:rsidRPr="003A2EFC">
        <w:rPr>
          <w:rFonts w:hint="eastAsia"/>
        </w:rPr>
        <w:t>必要</w:t>
      </w:r>
      <w:r w:rsidR="00536BDA">
        <w:rPr>
          <w:rFonts w:hint="eastAsia"/>
        </w:rPr>
        <w:t>になります</w:t>
      </w:r>
      <w:r w:rsidRPr="003A2EFC">
        <w:rPr>
          <w:rFonts w:hint="eastAsia"/>
        </w:rPr>
        <w:t>。</w:t>
      </w:r>
    </w:p>
    <w:p w14:paraId="59CF4A08" w14:textId="77777777" w:rsidR="003A2EFC" w:rsidRPr="00536BDA" w:rsidRDefault="003A2EFC" w:rsidP="0088585A"/>
    <w:p w14:paraId="00580D8C" w14:textId="77777777" w:rsidR="0088585A" w:rsidRDefault="0088585A" w:rsidP="0088585A">
      <w:r>
        <w:t>This may sound like yet another daunting step in the process, but like open source code itself, sample rules and processes are available from open source silos and can be implemented and customized by enterprises, making your tasks easier.</w:t>
      </w:r>
    </w:p>
    <w:p w14:paraId="4D0C51E8" w14:textId="6EB15F3A" w:rsidR="0088585A" w:rsidRDefault="00536BDA" w:rsidP="0088585A">
      <w:r w:rsidRPr="00536BDA">
        <w:rPr>
          <w:rFonts w:hint="eastAsia"/>
        </w:rPr>
        <w:t>これは</w:t>
      </w:r>
      <w:r w:rsidR="0054482A">
        <w:rPr>
          <w:rFonts w:hint="eastAsia"/>
        </w:rPr>
        <w:t>あまり気の進まないステップが</w:t>
      </w:r>
      <w:r w:rsidRPr="00536BDA">
        <w:rPr>
          <w:rFonts w:hint="eastAsia"/>
        </w:rPr>
        <w:t>プロセスの</w:t>
      </w:r>
      <w:r w:rsidR="0054482A">
        <w:rPr>
          <w:rFonts w:hint="eastAsia"/>
        </w:rPr>
        <w:t>中に一つ追加されたように思われる</w:t>
      </w:r>
      <w:r w:rsidRPr="00536BDA">
        <w:rPr>
          <w:rFonts w:hint="eastAsia"/>
        </w:rPr>
        <w:t>かもしれませんが、オープンソース</w:t>
      </w:r>
      <w:r w:rsidR="00BD21DA">
        <w:rPr>
          <w:rFonts w:hint="eastAsia"/>
        </w:rPr>
        <w:t xml:space="preserve">　</w:t>
      </w:r>
      <w:r w:rsidRPr="00536BDA">
        <w:rPr>
          <w:rFonts w:hint="eastAsia"/>
        </w:rPr>
        <w:t>コード自体と同様に、サンプル</w:t>
      </w:r>
      <w:r w:rsidR="0054482A">
        <w:rPr>
          <w:rFonts w:hint="eastAsia"/>
        </w:rPr>
        <w:t>として</w:t>
      </w:r>
      <w:ins w:id="655" w:author="工内 隆" w:date="2018-08-07T16:11:00Z">
        <w:r w:rsidR="003E5A19">
          <w:rPr>
            <w:rFonts w:hint="eastAsia"/>
          </w:rPr>
          <w:t>利用可能な</w:t>
        </w:r>
      </w:ins>
      <w:del w:id="656" w:author="工内 隆" w:date="2018-08-07T16:11:00Z">
        <w:r w:rsidR="0054482A" w:rsidDel="003E5A19">
          <w:rPr>
            <w:rFonts w:hint="eastAsia"/>
          </w:rPr>
          <w:delText>提示される</w:delText>
        </w:r>
      </w:del>
      <w:r w:rsidRPr="00536BDA">
        <w:rPr>
          <w:rFonts w:hint="eastAsia"/>
        </w:rPr>
        <w:t>ルールとプロセスはオープンソースの</w:t>
      </w:r>
      <w:ins w:id="657" w:author="工内 隆" w:date="2018-08-07T16:09:00Z">
        <w:r w:rsidR="003E5A19">
          <w:rPr>
            <w:rFonts w:hint="eastAsia"/>
          </w:rPr>
          <w:t>情報</w:t>
        </w:r>
      </w:ins>
      <w:ins w:id="658" w:author="工内 隆" w:date="2018-08-07T16:10:00Z">
        <w:r w:rsidR="003E5A19">
          <w:rPr>
            <w:rFonts w:hint="eastAsia"/>
          </w:rPr>
          <w:t>コンテンツとして存在しているので</w:t>
        </w:r>
      </w:ins>
      <w:del w:id="659" w:author="工内 隆" w:date="2018-08-07T16:10:00Z">
        <w:r w:rsidR="0054482A" w:rsidDel="003E5A19">
          <w:rPr>
            <w:rFonts w:hint="eastAsia"/>
          </w:rPr>
          <w:delText>特定のプロジェクトのもので</w:delText>
        </w:r>
      </w:del>
      <w:r w:rsidRPr="00536BDA">
        <w:rPr>
          <w:rFonts w:hint="eastAsia"/>
        </w:rPr>
        <w:t>、</w:t>
      </w:r>
      <w:r w:rsidR="0054482A">
        <w:rPr>
          <w:rFonts w:hint="eastAsia"/>
        </w:rPr>
        <w:t>あなたの仕事がやり易いように、それを</w:t>
      </w:r>
      <w:r w:rsidRPr="00536BDA">
        <w:rPr>
          <w:rFonts w:hint="eastAsia"/>
        </w:rPr>
        <w:t>企業</w:t>
      </w:r>
      <w:r w:rsidR="0054482A">
        <w:rPr>
          <w:rFonts w:hint="eastAsia"/>
        </w:rPr>
        <w:t>向けに</w:t>
      </w:r>
      <w:r w:rsidRPr="00536BDA">
        <w:rPr>
          <w:rFonts w:hint="eastAsia"/>
        </w:rPr>
        <w:t>カスタマイズ</w:t>
      </w:r>
      <w:r w:rsidR="0054482A">
        <w:rPr>
          <w:rFonts w:hint="eastAsia"/>
        </w:rPr>
        <w:t>し、導入</w:t>
      </w:r>
      <w:r w:rsidRPr="00536BDA">
        <w:rPr>
          <w:rFonts w:hint="eastAsia"/>
        </w:rPr>
        <w:t>する</w:t>
      </w:r>
      <w:r w:rsidR="0054482A">
        <w:rPr>
          <w:rFonts w:hint="eastAsia"/>
        </w:rPr>
        <w:t>が良いでしょう</w:t>
      </w:r>
      <w:r w:rsidRPr="00536BDA">
        <w:rPr>
          <w:rFonts w:hint="eastAsia"/>
        </w:rPr>
        <w:t>。</w:t>
      </w:r>
    </w:p>
    <w:p w14:paraId="6CAF04E6" w14:textId="77777777" w:rsidR="00536BDA" w:rsidRDefault="00536BDA" w:rsidP="0088585A"/>
    <w:p w14:paraId="115BEF0F" w14:textId="77777777" w:rsidR="0088585A" w:rsidRDefault="0088585A" w:rsidP="0088585A">
      <w:r>
        <w:t>Among the best examples of such rules are from Google, which early in 2017 published its open source policies for review and free use so others can learn how the company uses, releases and supports open source and how it’s involved in projects and communities. Some of the content is scrubbed for security and privacy reasons, but it provides many lessons learned in how the company does its work.</w:t>
      </w:r>
    </w:p>
    <w:p w14:paraId="0EEEBD89" w14:textId="334228A5" w:rsidR="0088585A" w:rsidRDefault="0054482A" w:rsidP="0088585A">
      <w:r w:rsidRPr="0054482A">
        <w:rPr>
          <w:rFonts w:hint="eastAsia"/>
        </w:rPr>
        <w:t>このようなルールの</w:t>
      </w:r>
      <w:ins w:id="660" w:author="工内 隆" w:date="2018-08-07T16:12:00Z">
        <w:r w:rsidR="003E5A19">
          <w:rPr>
            <w:rFonts w:hint="eastAsia"/>
          </w:rPr>
          <w:t>事例集の</w:t>
        </w:r>
      </w:ins>
      <w:r>
        <w:rPr>
          <w:rFonts w:hint="eastAsia"/>
        </w:rPr>
        <w:t>中で、</w:t>
      </w:r>
      <w:r w:rsidRPr="0054482A">
        <w:rPr>
          <w:rFonts w:hint="eastAsia"/>
        </w:rPr>
        <w:t>最も良い例は、</w:t>
      </w:r>
      <w:r w:rsidRPr="0054482A">
        <w:rPr>
          <w:rFonts w:hint="eastAsia"/>
        </w:rPr>
        <w:t>2017</w:t>
      </w:r>
      <w:r w:rsidRPr="0054482A">
        <w:rPr>
          <w:rFonts w:hint="eastAsia"/>
        </w:rPr>
        <w:t>年の初めに</w:t>
      </w:r>
      <w:r w:rsidR="005A109E">
        <w:rPr>
          <w:rFonts w:hint="eastAsia"/>
        </w:rPr>
        <w:t>Google</w:t>
      </w:r>
      <w:r w:rsidR="005A109E">
        <w:rPr>
          <w:rFonts w:hint="eastAsia"/>
        </w:rPr>
        <w:t>社が</w:t>
      </w:r>
      <w:r w:rsidRPr="0054482A">
        <w:rPr>
          <w:rFonts w:hint="eastAsia"/>
        </w:rPr>
        <w:t>レビューと</w:t>
      </w:r>
      <w:ins w:id="661" w:author="工内 隆" w:date="2018-08-07T16:12:00Z">
        <w:r w:rsidR="003E5A19">
          <w:rPr>
            <w:rFonts w:hint="eastAsia"/>
          </w:rPr>
          <w:t>自由な</w:t>
        </w:r>
      </w:ins>
      <w:del w:id="662" w:author="工内 隆" w:date="2018-08-07T16:12:00Z">
        <w:r w:rsidRPr="0054482A" w:rsidDel="003E5A19">
          <w:rPr>
            <w:rFonts w:hint="eastAsia"/>
          </w:rPr>
          <w:delText>無料</w:delText>
        </w:r>
      </w:del>
      <w:r w:rsidRPr="0054482A">
        <w:rPr>
          <w:rFonts w:hint="eastAsia"/>
        </w:rPr>
        <w:t>使用</w:t>
      </w:r>
      <w:r w:rsidR="005A109E">
        <w:rPr>
          <w:rFonts w:hint="eastAsia"/>
        </w:rPr>
        <w:t>を目的に公開した</w:t>
      </w:r>
      <w:r w:rsidRPr="0054482A">
        <w:rPr>
          <w:rFonts w:hint="eastAsia"/>
        </w:rPr>
        <w:t>オープンソース</w:t>
      </w:r>
      <w:r w:rsidR="00DC6942">
        <w:rPr>
          <w:rFonts w:hint="eastAsia"/>
        </w:rPr>
        <w:t xml:space="preserve">　</w:t>
      </w:r>
      <w:r w:rsidRPr="0054482A">
        <w:rPr>
          <w:rFonts w:hint="eastAsia"/>
        </w:rPr>
        <w:t>ポリシー</w:t>
      </w:r>
      <w:r w:rsidR="005A109E">
        <w:rPr>
          <w:rFonts w:hint="eastAsia"/>
        </w:rPr>
        <w:t>（</w:t>
      </w:r>
      <w:hyperlink r:id="rId24" w:history="1">
        <w:r w:rsidR="005A109E" w:rsidRPr="00806D17">
          <w:rPr>
            <w:rStyle w:val="a9"/>
          </w:rPr>
          <w:t>open source policies</w:t>
        </w:r>
      </w:hyperlink>
      <w:r w:rsidR="005A109E">
        <w:rPr>
          <w:rFonts w:hint="eastAsia"/>
        </w:rPr>
        <w:t>）</w:t>
      </w:r>
      <w:r w:rsidRPr="0054482A">
        <w:rPr>
          <w:rFonts w:hint="eastAsia"/>
        </w:rPr>
        <w:t>で、オープンソースの使用方法</w:t>
      </w:r>
      <w:r w:rsidR="005A109E">
        <w:rPr>
          <w:rFonts w:hint="eastAsia"/>
        </w:rPr>
        <w:t>、</w:t>
      </w:r>
      <w:r w:rsidRPr="0054482A">
        <w:rPr>
          <w:rFonts w:hint="eastAsia"/>
        </w:rPr>
        <w:t>リリース</w:t>
      </w:r>
      <w:r w:rsidR="005A109E">
        <w:rPr>
          <w:rFonts w:hint="eastAsia"/>
        </w:rPr>
        <w:t>方法</w:t>
      </w:r>
      <w:r w:rsidRPr="0054482A">
        <w:rPr>
          <w:rFonts w:hint="eastAsia"/>
        </w:rPr>
        <w:t>、サポート方法、プロジェクトやコミュニティへの参加方法などを学ぶことができます。</w:t>
      </w:r>
      <w:r w:rsidRPr="0054482A">
        <w:rPr>
          <w:rFonts w:hint="eastAsia"/>
        </w:rPr>
        <w:t xml:space="preserve"> </w:t>
      </w:r>
      <w:r w:rsidRPr="0054482A">
        <w:rPr>
          <w:rFonts w:hint="eastAsia"/>
        </w:rPr>
        <w:t>コンテンツの中には、セキュリティとプライバシーの理由から</w:t>
      </w:r>
      <w:r w:rsidR="0091230E">
        <w:rPr>
          <w:rFonts w:hint="eastAsia"/>
        </w:rPr>
        <w:t>削除され</w:t>
      </w:r>
      <w:r w:rsidR="00806D17">
        <w:rPr>
          <w:rFonts w:hint="eastAsia"/>
        </w:rPr>
        <w:t>た</w:t>
      </w:r>
      <w:ins w:id="663" w:author="工内 隆" w:date="2018-08-07T16:13:00Z">
        <w:r w:rsidR="00925DB7">
          <w:rPr>
            <w:rFonts w:hint="eastAsia"/>
          </w:rPr>
          <w:t>部分</w:t>
        </w:r>
      </w:ins>
      <w:del w:id="664" w:author="工内 隆" w:date="2018-08-07T16:13:00Z">
        <w:r w:rsidR="00806D17" w:rsidDel="00925DB7">
          <w:rPr>
            <w:rFonts w:hint="eastAsia"/>
          </w:rPr>
          <w:delText>もの</w:delText>
        </w:r>
      </w:del>
      <w:r w:rsidR="00806D17">
        <w:rPr>
          <w:rFonts w:hint="eastAsia"/>
        </w:rPr>
        <w:t>もありますが</w:t>
      </w:r>
      <w:r w:rsidRPr="0054482A">
        <w:rPr>
          <w:rFonts w:hint="eastAsia"/>
        </w:rPr>
        <w:t>、</w:t>
      </w:r>
      <w:r w:rsidR="0091230E">
        <w:rPr>
          <w:rFonts w:hint="eastAsia"/>
        </w:rPr>
        <w:t>Google</w:t>
      </w:r>
      <w:r w:rsidRPr="0054482A">
        <w:rPr>
          <w:rFonts w:hint="eastAsia"/>
        </w:rPr>
        <w:t>社</w:t>
      </w:r>
      <w:r w:rsidR="0091230E">
        <w:rPr>
          <w:rFonts w:hint="eastAsia"/>
        </w:rPr>
        <w:t>がオープンソースで</w:t>
      </w:r>
      <w:r w:rsidRPr="0054482A">
        <w:rPr>
          <w:rFonts w:hint="eastAsia"/>
        </w:rPr>
        <w:t>学んだ多くの教訓が</w:t>
      </w:r>
      <w:r w:rsidR="0091230E">
        <w:rPr>
          <w:rFonts w:hint="eastAsia"/>
        </w:rPr>
        <w:t>含まれています。</w:t>
      </w:r>
    </w:p>
    <w:p w14:paraId="77E9F540" w14:textId="77777777" w:rsidR="0054482A" w:rsidRDefault="0054482A" w:rsidP="0088585A"/>
    <w:p w14:paraId="65729933" w14:textId="77777777" w:rsidR="0088585A" w:rsidRDefault="0088585A" w:rsidP="0088585A">
      <w:r>
        <w:lastRenderedPageBreak/>
        <w:t>When drafting open source policies, among the many topics that need to be discussed are:</w:t>
      </w:r>
    </w:p>
    <w:p w14:paraId="786C2A97" w14:textId="4EEB2123" w:rsidR="0088585A" w:rsidRDefault="0091230E" w:rsidP="0088585A">
      <w:r w:rsidRPr="0091230E">
        <w:rPr>
          <w:rFonts w:hint="eastAsia"/>
        </w:rPr>
        <w:t>オープンソース</w:t>
      </w:r>
      <w:r w:rsidR="00DC6942">
        <w:rPr>
          <w:rFonts w:hint="eastAsia"/>
        </w:rPr>
        <w:t xml:space="preserve">　</w:t>
      </w:r>
      <w:r w:rsidRPr="0091230E">
        <w:rPr>
          <w:rFonts w:hint="eastAsia"/>
        </w:rPr>
        <w:t>ポリシーを作成する際に</w:t>
      </w:r>
      <w:r>
        <w:rPr>
          <w:rFonts w:hint="eastAsia"/>
        </w:rPr>
        <w:t>、</w:t>
      </w:r>
      <w:ins w:id="665" w:author="工内 隆" w:date="2018-08-07T16:14:00Z">
        <w:r w:rsidR="00925DB7">
          <w:rPr>
            <w:rFonts w:hint="eastAsia"/>
          </w:rPr>
          <w:t>たくさんのトピックの中には</w:t>
        </w:r>
      </w:ins>
      <w:r w:rsidRPr="0091230E">
        <w:rPr>
          <w:rFonts w:hint="eastAsia"/>
        </w:rPr>
        <w:t>議論する必要のある</w:t>
      </w:r>
      <w:ins w:id="666" w:author="工内 隆" w:date="2018-08-07T16:14:00Z">
        <w:r w:rsidR="00925DB7">
          <w:rPr>
            <w:rFonts w:hint="eastAsia"/>
          </w:rPr>
          <w:t>もの</w:t>
        </w:r>
      </w:ins>
      <w:del w:id="667" w:author="工内 隆" w:date="2018-08-07T16:14:00Z">
        <w:r w:rsidRPr="0091230E" w:rsidDel="00925DB7">
          <w:rPr>
            <w:rFonts w:hint="eastAsia"/>
          </w:rPr>
          <w:delText>トピック</w:delText>
        </w:r>
      </w:del>
      <w:del w:id="668" w:author="工内 隆" w:date="2018-08-07T16:15:00Z">
        <w:r w:rsidDel="00925DB7">
          <w:rPr>
            <w:rFonts w:hint="eastAsia"/>
          </w:rPr>
          <w:delText>が</w:delText>
        </w:r>
        <w:r w:rsidR="00806D17" w:rsidDel="00925DB7">
          <w:rPr>
            <w:rFonts w:hint="eastAsia"/>
          </w:rPr>
          <w:delText>多く</w:delText>
        </w:r>
      </w:del>
      <w:r w:rsidR="00806D17">
        <w:rPr>
          <w:rFonts w:hint="eastAsia"/>
        </w:rPr>
        <w:t>あります</w:t>
      </w:r>
      <w:r>
        <w:rPr>
          <w:rFonts w:hint="eastAsia"/>
        </w:rPr>
        <w:t>。</w:t>
      </w:r>
    </w:p>
    <w:p w14:paraId="68AAE6BA" w14:textId="77777777" w:rsidR="0091230E" w:rsidRDefault="0091230E" w:rsidP="0088585A"/>
    <w:p w14:paraId="7F6261C8" w14:textId="77777777" w:rsidR="0088585A" w:rsidRDefault="00F70A64" w:rsidP="0088585A">
      <w:r>
        <w:rPr>
          <w:rFonts w:hint="eastAsia"/>
        </w:rPr>
        <w:t>・</w:t>
      </w:r>
      <w:r w:rsidR="0088585A">
        <w:t>How your company accepts external contributions to their open source projects</w:t>
      </w:r>
    </w:p>
    <w:p w14:paraId="7C4E2B4A" w14:textId="77777777" w:rsidR="00F70A64" w:rsidRDefault="00F70A64" w:rsidP="0088585A">
      <w:r>
        <w:rPr>
          <w:rFonts w:hint="eastAsia"/>
        </w:rPr>
        <w:t>・</w:t>
      </w:r>
      <w:r w:rsidRPr="00F70A64">
        <w:rPr>
          <w:rFonts w:hint="eastAsia"/>
        </w:rPr>
        <w:t>あなたの会社</w:t>
      </w:r>
      <w:r w:rsidR="00082BD7">
        <w:rPr>
          <w:rFonts w:hint="eastAsia"/>
        </w:rPr>
        <w:t>の</w:t>
      </w:r>
      <w:r w:rsidRPr="00F70A64">
        <w:rPr>
          <w:rFonts w:hint="eastAsia"/>
        </w:rPr>
        <w:t>オープンソース</w:t>
      </w:r>
      <w:r w:rsidR="00082BD7">
        <w:rPr>
          <w:rFonts w:hint="eastAsia"/>
        </w:rPr>
        <w:t xml:space="preserve">　</w:t>
      </w:r>
      <w:r w:rsidRPr="00F70A64">
        <w:rPr>
          <w:rFonts w:hint="eastAsia"/>
        </w:rPr>
        <w:t>プロジェクト</w:t>
      </w:r>
      <w:r w:rsidR="00082BD7">
        <w:rPr>
          <w:rFonts w:hint="eastAsia"/>
        </w:rPr>
        <w:t>にどのようにして</w:t>
      </w:r>
      <w:r w:rsidRPr="00F70A64">
        <w:rPr>
          <w:rFonts w:hint="eastAsia"/>
        </w:rPr>
        <w:t>外部</w:t>
      </w:r>
      <w:r w:rsidR="00082BD7">
        <w:rPr>
          <w:rFonts w:hint="eastAsia"/>
        </w:rPr>
        <w:t>からの</w:t>
      </w:r>
      <w:r w:rsidR="00DC6942">
        <w:rPr>
          <w:rFonts w:hint="eastAsia"/>
        </w:rPr>
        <w:t>コントリビューション</w:t>
      </w:r>
      <w:r w:rsidRPr="00F70A64">
        <w:rPr>
          <w:rFonts w:hint="eastAsia"/>
        </w:rPr>
        <w:t>を受け入れる</w:t>
      </w:r>
      <w:r w:rsidR="00082BD7">
        <w:rPr>
          <w:rFonts w:hint="eastAsia"/>
        </w:rPr>
        <w:t>か</w:t>
      </w:r>
    </w:p>
    <w:p w14:paraId="5DDFBCFA" w14:textId="77777777" w:rsidR="0088585A" w:rsidRDefault="00082BD7" w:rsidP="0088585A">
      <w:r>
        <w:rPr>
          <w:rFonts w:hint="eastAsia"/>
        </w:rPr>
        <w:t>・</w:t>
      </w:r>
      <w:r w:rsidR="0088585A">
        <w:t>How to prepare for open source releases</w:t>
      </w:r>
    </w:p>
    <w:p w14:paraId="6B61AFD7" w14:textId="77777777" w:rsidR="00082BD7" w:rsidRDefault="00082BD7" w:rsidP="0088585A">
      <w:r>
        <w:rPr>
          <w:rFonts w:hint="eastAsia"/>
        </w:rPr>
        <w:t>・どのようにして</w:t>
      </w:r>
      <w:r w:rsidRPr="00082BD7">
        <w:rPr>
          <w:rFonts w:hint="eastAsia"/>
        </w:rPr>
        <w:t>オープンソース</w:t>
      </w:r>
      <w:r>
        <w:rPr>
          <w:rFonts w:hint="eastAsia"/>
        </w:rPr>
        <w:t>を</w:t>
      </w:r>
      <w:r w:rsidRPr="00082BD7">
        <w:rPr>
          <w:rFonts w:hint="eastAsia"/>
        </w:rPr>
        <w:t>リリース</w:t>
      </w:r>
      <w:r>
        <w:rPr>
          <w:rFonts w:hint="eastAsia"/>
        </w:rPr>
        <w:t>するのか</w:t>
      </w:r>
    </w:p>
    <w:p w14:paraId="1DA3AFF6" w14:textId="77777777" w:rsidR="0088585A" w:rsidRDefault="00082BD7" w:rsidP="0088585A">
      <w:r>
        <w:rPr>
          <w:rFonts w:hint="eastAsia"/>
        </w:rPr>
        <w:t>・</w:t>
      </w:r>
      <w:r w:rsidR="0088585A">
        <w:t>How approvals are received</w:t>
      </w:r>
    </w:p>
    <w:p w14:paraId="2BA236BA" w14:textId="77777777" w:rsidR="00082BD7" w:rsidRDefault="00082BD7" w:rsidP="0088585A">
      <w:r>
        <w:rPr>
          <w:rFonts w:hint="eastAsia"/>
        </w:rPr>
        <w:t>・どのように</w:t>
      </w:r>
      <w:r w:rsidR="00BD21DA">
        <w:rPr>
          <w:rFonts w:hint="eastAsia"/>
        </w:rPr>
        <w:t>承認を得るのか</w:t>
      </w:r>
    </w:p>
    <w:p w14:paraId="091A468E" w14:textId="77777777" w:rsidR="0088585A" w:rsidRDefault="00BD21DA" w:rsidP="0088585A">
      <w:r>
        <w:rPr>
          <w:rFonts w:hint="eastAsia"/>
        </w:rPr>
        <w:t>・</w:t>
      </w:r>
      <w:r w:rsidR="0088585A">
        <w:t>How developers can use open source code they find on GitHub and other code repositories</w:t>
      </w:r>
    </w:p>
    <w:p w14:paraId="501165EA" w14:textId="77777777" w:rsidR="00BD21DA" w:rsidRDefault="00BD21DA" w:rsidP="0088585A">
      <w:r>
        <w:rPr>
          <w:rFonts w:hint="eastAsia"/>
        </w:rPr>
        <w:t>・</w:t>
      </w:r>
      <w:r w:rsidRPr="00BD21DA">
        <w:rPr>
          <w:rFonts w:hint="eastAsia"/>
        </w:rPr>
        <w:t>開発者が</w:t>
      </w:r>
      <w:r w:rsidRPr="00BD21DA">
        <w:rPr>
          <w:rFonts w:hint="eastAsia"/>
        </w:rPr>
        <w:t>GitHub</w:t>
      </w:r>
      <w:r w:rsidRPr="00BD21DA">
        <w:rPr>
          <w:rFonts w:hint="eastAsia"/>
        </w:rPr>
        <w:t>やその他の</w:t>
      </w:r>
      <w:r>
        <w:rPr>
          <w:rFonts w:hint="eastAsia"/>
        </w:rPr>
        <w:t>ソース</w:t>
      </w:r>
      <w:r w:rsidRPr="00BD21DA">
        <w:rPr>
          <w:rFonts w:hint="eastAsia"/>
        </w:rPr>
        <w:t>コード</w:t>
      </w:r>
      <w:r>
        <w:rPr>
          <w:rFonts w:hint="eastAsia"/>
        </w:rPr>
        <w:t xml:space="preserve">　</w:t>
      </w:r>
      <w:r w:rsidRPr="00BD21DA">
        <w:rPr>
          <w:rFonts w:hint="eastAsia"/>
        </w:rPr>
        <w:t>リポジトリで見つけたオープンソース</w:t>
      </w:r>
      <w:r>
        <w:rPr>
          <w:rFonts w:hint="eastAsia"/>
        </w:rPr>
        <w:t xml:space="preserve">　</w:t>
      </w:r>
      <w:r w:rsidRPr="00BD21DA">
        <w:rPr>
          <w:rFonts w:hint="eastAsia"/>
        </w:rPr>
        <w:t>コードをどのよう</w:t>
      </w:r>
      <w:r>
        <w:rPr>
          <w:rFonts w:hint="eastAsia"/>
        </w:rPr>
        <w:t>して社内で</w:t>
      </w:r>
      <w:r w:rsidRPr="00BD21DA">
        <w:rPr>
          <w:rFonts w:hint="eastAsia"/>
        </w:rPr>
        <w:t>使用できる</w:t>
      </w:r>
      <w:r>
        <w:rPr>
          <w:rFonts w:hint="eastAsia"/>
        </w:rPr>
        <w:t>ようになるの</w:t>
      </w:r>
      <w:r w:rsidRPr="00BD21DA">
        <w:rPr>
          <w:rFonts w:hint="eastAsia"/>
        </w:rPr>
        <w:t>か</w:t>
      </w:r>
    </w:p>
    <w:p w14:paraId="467FA1EA" w14:textId="77777777" w:rsidR="0088585A" w:rsidRDefault="00BD21DA" w:rsidP="0088585A">
      <w:r>
        <w:rPr>
          <w:rFonts w:hint="eastAsia"/>
        </w:rPr>
        <w:t>・</w:t>
      </w:r>
      <w:r w:rsidR="0088585A">
        <w:t>Procedures and rules explaining how open source code can be brought into your company</w:t>
      </w:r>
    </w:p>
    <w:p w14:paraId="29737B08" w14:textId="52B912E4" w:rsidR="00BD21DA" w:rsidRDefault="00BD21DA" w:rsidP="0088585A">
      <w:r>
        <w:rPr>
          <w:rFonts w:hint="eastAsia"/>
        </w:rPr>
        <w:t>・</w:t>
      </w:r>
      <w:r w:rsidRPr="00BD21DA">
        <w:rPr>
          <w:rFonts w:hint="eastAsia"/>
        </w:rPr>
        <w:t>オープンソース</w:t>
      </w:r>
      <w:r>
        <w:rPr>
          <w:rFonts w:hint="eastAsia"/>
        </w:rPr>
        <w:t xml:space="preserve">　</w:t>
      </w:r>
      <w:r w:rsidRPr="00BD21DA">
        <w:rPr>
          <w:rFonts w:hint="eastAsia"/>
        </w:rPr>
        <w:t>コードをあなたの会社に</w:t>
      </w:r>
      <w:r>
        <w:rPr>
          <w:rFonts w:hint="eastAsia"/>
        </w:rPr>
        <w:t>導入するための</w:t>
      </w:r>
      <w:ins w:id="669" w:author="工内 隆" w:date="2018-08-07T16:16:00Z">
        <w:r w:rsidR="00925DB7">
          <w:rPr>
            <w:rFonts w:hint="eastAsia"/>
          </w:rPr>
          <w:t>手順</w:t>
        </w:r>
      </w:ins>
      <w:del w:id="670" w:author="工内 隆" w:date="2018-08-07T16:16:00Z">
        <w:r w:rsidRPr="00BD21DA" w:rsidDel="00925DB7">
          <w:rPr>
            <w:rFonts w:hint="eastAsia"/>
          </w:rPr>
          <w:delText>手続き</w:delText>
        </w:r>
      </w:del>
      <w:r>
        <w:rPr>
          <w:rFonts w:hint="eastAsia"/>
        </w:rPr>
        <w:t>や</w:t>
      </w:r>
      <w:r w:rsidRPr="00BD21DA">
        <w:rPr>
          <w:rFonts w:hint="eastAsia"/>
        </w:rPr>
        <w:t>ルール</w:t>
      </w:r>
      <w:r>
        <w:rPr>
          <w:rFonts w:hint="eastAsia"/>
        </w:rPr>
        <w:t>の説明</w:t>
      </w:r>
    </w:p>
    <w:p w14:paraId="4E43A065" w14:textId="77777777" w:rsidR="0088585A" w:rsidRDefault="00BD21DA" w:rsidP="0088585A">
      <w:r>
        <w:rPr>
          <w:rFonts w:hint="eastAsia"/>
        </w:rPr>
        <w:t>・</w:t>
      </w:r>
      <w:r w:rsidR="0088585A">
        <w:t>How the incoming code is catalogued so others know it is being used</w:t>
      </w:r>
    </w:p>
    <w:p w14:paraId="136D2F44" w14:textId="3062E3E1" w:rsidR="00BD21DA" w:rsidRDefault="00BD21DA" w:rsidP="0088585A">
      <w:r>
        <w:rPr>
          <w:rFonts w:hint="eastAsia"/>
        </w:rPr>
        <w:t>・</w:t>
      </w:r>
      <w:r w:rsidR="00836422" w:rsidRPr="00836422">
        <w:rPr>
          <w:rFonts w:hint="eastAsia"/>
        </w:rPr>
        <w:t>他の人が</w:t>
      </w:r>
      <w:del w:id="671" w:author="工内 隆" w:date="2018-08-07T16:17:00Z">
        <w:r w:rsidR="00963E0B" w:rsidDel="00925DB7">
          <w:rPr>
            <w:rFonts w:hint="eastAsia"/>
          </w:rPr>
          <w:delText>新たに</w:delText>
        </w:r>
      </w:del>
      <w:r w:rsidR="00963E0B">
        <w:rPr>
          <w:rFonts w:hint="eastAsia"/>
        </w:rPr>
        <w:t>導入されたコードを知ることができるように</w:t>
      </w:r>
      <w:r w:rsidR="00836422">
        <w:rPr>
          <w:rFonts w:hint="eastAsia"/>
        </w:rPr>
        <w:t>、導入された</w:t>
      </w:r>
      <w:r w:rsidRPr="00BD21DA">
        <w:rPr>
          <w:rFonts w:hint="eastAsia"/>
        </w:rPr>
        <w:t>コード</w:t>
      </w:r>
      <w:r w:rsidR="00836422">
        <w:rPr>
          <w:rFonts w:hint="eastAsia"/>
        </w:rPr>
        <w:t>を</w:t>
      </w:r>
      <w:r w:rsidRPr="00BD21DA">
        <w:rPr>
          <w:rFonts w:hint="eastAsia"/>
        </w:rPr>
        <w:t>どのように</w:t>
      </w:r>
      <w:r w:rsidR="00836422">
        <w:rPr>
          <w:rFonts w:hint="eastAsia"/>
        </w:rPr>
        <w:t>目録化するか</w:t>
      </w:r>
    </w:p>
    <w:p w14:paraId="5EBAFEBF" w14:textId="77777777" w:rsidR="0088585A" w:rsidRDefault="00836422" w:rsidP="0088585A">
      <w:r>
        <w:rPr>
          <w:rFonts w:hint="eastAsia"/>
        </w:rPr>
        <w:t>・</w:t>
      </w:r>
      <w:r w:rsidR="0088585A">
        <w:t>How a company can grow a community of like-minded external developers around it to keep it thriving</w:t>
      </w:r>
    </w:p>
    <w:p w14:paraId="46CBC452" w14:textId="28BCA2F4" w:rsidR="00836422" w:rsidRDefault="00836422" w:rsidP="0088585A">
      <w:r>
        <w:rPr>
          <w:rFonts w:hint="eastAsia"/>
        </w:rPr>
        <w:t>・同じ目的</w:t>
      </w:r>
      <w:ins w:id="672" w:author="工内 隆" w:date="2018-08-07T16:18:00Z">
        <w:r w:rsidR="00925DB7">
          <w:rPr>
            <w:rFonts w:hint="eastAsia"/>
          </w:rPr>
          <w:t>を持って</w:t>
        </w:r>
      </w:ins>
      <w:del w:id="673" w:author="工内 隆" w:date="2018-08-07T16:18:00Z">
        <w:r w:rsidDel="00925DB7">
          <w:rPr>
            <w:rFonts w:hint="eastAsia"/>
          </w:rPr>
          <w:delText>で、</w:delText>
        </w:r>
      </w:del>
      <w:r>
        <w:rPr>
          <w:rFonts w:hint="eastAsia"/>
        </w:rPr>
        <w:t>活発に活動している</w:t>
      </w:r>
      <w:r w:rsidRPr="00836422">
        <w:rPr>
          <w:rFonts w:hint="eastAsia"/>
        </w:rPr>
        <w:t>外部開発者のコミュニティを</w:t>
      </w:r>
      <w:r>
        <w:rPr>
          <w:rFonts w:hint="eastAsia"/>
        </w:rPr>
        <w:t>どのように発展させていくことが</w:t>
      </w:r>
      <w:r w:rsidRPr="00836422">
        <w:rPr>
          <w:rFonts w:hint="eastAsia"/>
        </w:rPr>
        <w:t>できるか</w:t>
      </w:r>
    </w:p>
    <w:p w14:paraId="12375CF3" w14:textId="77777777" w:rsidR="0088585A" w:rsidRDefault="00963E0B" w:rsidP="0088585A">
      <w:r>
        <w:rPr>
          <w:rFonts w:hint="eastAsia"/>
        </w:rPr>
        <w:t>・</w:t>
      </w:r>
      <w:r w:rsidR="0088585A">
        <w:t>Rules that help determine when code should be released as open source or kept as intellectual property</w:t>
      </w:r>
    </w:p>
    <w:p w14:paraId="70F5A3FA" w14:textId="4DFD73D1" w:rsidR="00963E0B" w:rsidRDefault="00963E0B" w:rsidP="0088585A">
      <w:r>
        <w:rPr>
          <w:rFonts w:hint="eastAsia"/>
        </w:rPr>
        <w:t>・</w:t>
      </w:r>
      <w:r w:rsidRPr="00963E0B">
        <w:rPr>
          <w:rFonts w:hint="eastAsia"/>
        </w:rPr>
        <w:t>コードをオープンソースとしてリリースするか、</w:t>
      </w:r>
      <w:r>
        <w:rPr>
          <w:rFonts w:hint="eastAsia"/>
        </w:rPr>
        <w:t>プロプライエタリ、</w:t>
      </w:r>
      <w:r w:rsidRPr="00963E0B">
        <w:rPr>
          <w:rFonts w:hint="eastAsia"/>
        </w:rPr>
        <w:t>知的財産として</w:t>
      </w:r>
      <w:ins w:id="674" w:author="工内 隆" w:date="2018-08-07T16:18:00Z">
        <w:r w:rsidR="00925DB7">
          <w:rPr>
            <w:rFonts w:hint="eastAsia"/>
          </w:rPr>
          <w:t>保持</w:t>
        </w:r>
      </w:ins>
      <w:del w:id="675" w:author="工内 隆" w:date="2018-08-07T16:18:00Z">
        <w:r w:rsidDel="00925DB7">
          <w:rPr>
            <w:rFonts w:hint="eastAsia"/>
          </w:rPr>
          <w:delText>キープ</w:delText>
        </w:r>
      </w:del>
      <w:r>
        <w:rPr>
          <w:rFonts w:hint="eastAsia"/>
        </w:rPr>
        <w:t>しておく</w:t>
      </w:r>
      <w:r w:rsidR="00DC6942">
        <w:rPr>
          <w:rFonts w:hint="eastAsia"/>
        </w:rPr>
        <w:t>の</w:t>
      </w:r>
      <w:r>
        <w:rPr>
          <w:rFonts w:hint="eastAsia"/>
        </w:rPr>
        <w:t>かを決定す</w:t>
      </w:r>
      <w:r w:rsidRPr="00963E0B">
        <w:rPr>
          <w:rFonts w:hint="eastAsia"/>
        </w:rPr>
        <w:t>るためのルール</w:t>
      </w:r>
    </w:p>
    <w:p w14:paraId="1AA09586" w14:textId="77777777" w:rsidR="00963E0B" w:rsidRDefault="00963E0B" w:rsidP="0088585A"/>
    <w:p w14:paraId="1D94F825" w14:textId="77777777" w:rsidR="0088585A" w:rsidRDefault="0088585A" w:rsidP="0088585A">
      <w:r>
        <w:t>Policies for releasing code</w:t>
      </w:r>
    </w:p>
    <w:p w14:paraId="77005B56" w14:textId="4EB611D9" w:rsidR="0088585A" w:rsidRDefault="00F70A64" w:rsidP="00F70A64">
      <w:r>
        <w:rPr>
          <w:rFonts w:hint="eastAsia"/>
        </w:rPr>
        <w:t>コードを</w:t>
      </w:r>
      <w:ins w:id="676" w:author="工内 隆" w:date="2018-08-07T16:20:00Z">
        <w:r w:rsidR="00925DB7">
          <w:rPr>
            <w:rFonts w:hint="eastAsia"/>
          </w:rPr>
          <w:t>リリース</w:t>
        </w:r>
      </w:ins>
      <w:del w:id="677" w:author="工内 隆" w:date="2018-08-07T16:20:00Z">
        <w:r w:rsidDel="00925DB7">
          <w:rPr>
            <w:rFonts w:hint="eastAsia"/>
          </w:rPr>
          <w:delText>公開</w:delText>
        </w:r>
      </w:del>
      <w:r>
        <w:rPr>
          <w:rFonts w:hint="eastAsia"/>
        </w:rPr>
        <w:t>する</w:t>
      </w:r>
      <w:r w:rsidR="00963E0B">
        <w:rPr>
          <w:rFonts w:hint="eastAsia"/>
        </w:rPr>
        <w:t>ための</w:t>
      </w:r>
      <w:r>
        <w:rPr>
          <w:rFonts w:hint="eastAsia"/>
        </w:rPr>
        <w:t>ポリシー</w:t>
      </w:r>
    </w:p>
    <w:p w14:paraId="63BCDF69" w14:textId="77777777" w:rsidR="00F70A64" w:rsidRDefault="00F70A64" w:rsidP="0088585A"/>
    <w:p w14:paraId="5FD3B202" w14:textId="77777777" w:rsidR="0088585A" w:rsidRDefault="0088585A" w:rsidP="0088585A">
      <w:r>
        <w:lastRenderedPageBreak/>
        <w:t>You want to help people be successful in making contributions to open source projects and in releasing their own projects. Guidelines and checklists ensure that developers have everything they need to release their code as open source without running into licensing or confidentiality issues. Especially for new contributors, it can also help to have an internal review process available as a safe place to get feedback before making a contribution. (See our guide on Participating in Open Source Communities.)</w:t>
      </w:r>
    </w:p>
    <w:p w14:paraId="5760E206" w14:textId="240B1E55" w:rsidR="0088585A" w:rsidRDefault="00963E0B" w:rsidP="0088585A">
      <w:r w:rsidRPr="00963E0B">
        <w:rPr>
          <w:rFonts w:hint="eastAsia"/>
        </w:rPr>
        <w:t>あなたは、</w:t>
      </w:r>
      <w:ins w:id="678" w:author="工内 隆" w:date="2018-08-07T16:21:00Z">
        <w:r w:rsidR="00925DB7">
          <w:rPr>
            <w:rFonts w:hint="eastAsia"/>
          </w:rPr>
          <w:t>開発者</w:t>
        </w:r>
      </w:ins>
      <w:del w:id="679" w:author="工内 隆" w:date="2018-08-07T16:21:00Z">
        <w:r w:rsidRPr="00963E0B" w:rsidDel="00925DB7">
          <w:rPr>
            <w:rFonts w:hint="eastAsia"/>
          </w:rPr>
          <w:delText>人々</w:delText>
        </w:r>
      </w:del>
      <w:r w:rsidRPr="00963E0B">
        <w:rPr>
          <w:rFonts w:hint="eastAsia"/>
        </w:rPr>
        <w:t>がオープンソース</w:t>
      </w:r>
      <w:r>
        <w:rPr>
          <w:rFonts w:hint="eastAsia"/>
        </w:rPr>
        <w:t xml:space="preserve">　</w:t>
      </w:r>
      <w:r w:rsidRPr="00963E0B">
        <w:rPr>
          <w:rFonts w:hint="eastAsia"/>
        </w:rPr>
        <w:t>プロジェクトに</w:t>
      </w:r>
      <w:r w:rsidR="00DC6942">
        <w:rPr>
          <w:rFonts w:hint="eastAsia"/>
        </w:rPr>
        <w:t>コントリビューション</w:t>
      </w:r>
      <w:r w:rsidRPr="00963E0B">
        <w:rPr>
          <w:rFonts w:hint="eastAsia"/>
        </w:rPr>
        <w:t>し、</w:t>
      </w:r>
      <w:r w:rsidR="00DC6942">
        <w:rPr>
          <w:rFonts w:hint="eastAsia"/>
        </w:rPr>
        <w:t>また、</w:t>
      </w:r>
      <w:r>
        <w:rPr>
          <w:rFonts w:hint="eastAsia"/>
        </w:rPr>
        <w:t>彼ら</w:t>
      </w:r>
      <w:r w:rsidR="00DC6942">
        <w:rPr>
          <w:rFonts w:hint="eastAsia"/>
        </w:rPr>
        <w:t>自身</w:t>
      </w:r>
      <w:r w:rsidRPr="00963E0B">
        <w:rPr>
          <w:rFonts w:hint="eastAsia"/>
        </w:rPr>
        <w:t>プロジェクトをリリースする</w:t>
      </w:r>
      <w:r w:rsidR="008820DA">
        <w:rPr>
          <w:rFonts w:hint="eastAsia"/>
        </w:rPr>
        <w:t>こと</w:t>
      </w:r>
      <w:r w:rsidR="00DC6942">
        <w:rPr>
          <w:rFonts w:hint="eastAsia"/>
        </w:rPr>
        <w:t>を</w:t>
      </w:r>
      <w:r w:rsidRPr="00963E0B">
        <w:rPr>
          <w:rFonts w:hint="eastAsia"/>
        </w:rPr>
        <w:t>成功</w:t>
      </w:r>
      <w:r w:rsidR="00DC6942">
        <w:rPr>
          <w:rFonts w:hint="eastAsia"/>
        </w:rPr>
        <w:t>させる</w:t>
      </w:r>
      <w:r w:rsidRPr="00963E0B">
        <w:rPr>
          <w:rFonts w:hint="eastAsia"/>
        </w:rPr>
        <w:t>のを</w:t>
      </w:r>
      <w:r w:rsidR="00DC6942">
        <w:rPr>
          <w:rFonts w:hint="eastAsia"/>
        </w:rPr>
        <w:t>サポートしたい</w:t>
      </w:r>
      <w:ins w:id="680" w:author="工内 隆" w:date="2018-08-07T16:21:00Z">
        <w:r w:rsidR="00925DB7">
          <w:rPr>
            <w:rFonts w:hint="eastAsia"/>
          </w:rPr>
          <w:t>と考える</w:t>
        </w:r>
      </w:ins>
      <w:r w:rsidR="00DC6942">
        <w:rPr>
          <w:rFonts w:hint="eastAsia"/>
        </w:rPr>
        <w:t>でしょう</w:t>
      </w:r>
      <w:r w:rsidRPr="00963E0B">
        <w:rPr>
          <w:rFonts w:hint="eastAsia"/>
        </w:rPr>
        <w:t>。</w:t>
      </w:r>
      <w:r w:rsidRPr="00963E0B">
        <w:rPr>
          <w:rFonts w:hint="eastAsia"/>
        </w:rPr>
        <w:t xml:space="preserve"> </w:t>
      </w:r>
      <w:r w:rsidRPr="00963E0B">
        <w:rPr>
          <w:rFonts w:hint="eastAsia"/>
        </w:rPr>
        <w:t>ガイドラインとチェックリストは、開発者がライセンス</w:t>
      </w:r>
      <w:r w:rsidR="008820DA">
        <w:rPr>
          <w:rFonts w:hint="eastAsia"/>
        </w:rPr>
        <w:t>の問題</w:t>
      </w:r>
      <w:r w:rsidRPr="00963E0B">
        <w:rPr>
          <w:rFonts w:hint="eastAsia"/>
        </w:rPr>
        <w:t>や</w:t>
      </w:r>
      <w:r w:rsidR="008820DA">
        <w:rPr>
          <w:rFonts w:hint="eastAsia"/>
        </w:rPr>
        <w:t>企業の機密保持</w:t>
      </w:r>
      <w:r w:rsidRPr="00963E0B">
        <w:rPr>
          <w:rFonts w:hint="eastAsia"/>
        </w:rPr>
        <w:t>の問題に陥ることなく、コードをオープンソースとしてリリースするために必要なものすべてを確実に提供します。</w:t>
      </w:r>
      <w:r w:rsidRPr="00963E0B">
        <w:rPr>
          <w:rFonts w:hint="eastAsia"/>
        </w:rPr>
        <w:t xml:space="preserve"> </w:t>
      </w:r>
      <w:r w:rsidRPr="00963E0B">
        <w:rPr>
          <w:rFonts w:hint="eastAsia"/>
        </w:rPr>
        <w:t>特に新しい</w:t>
      </w:r>
      <w:r w:rsidR="008820DA">
        <w:rPr>
          <w:rFonts w:hint="eastAsia"/>
        </w:rPr>
        <w:t>コントリビューター</w:t>
      </w:r>
      <w:r w:rsidRPr="00963E0B">
        <w:rPr>
          <w:rFonts w:hint="eastAsia"/>
        </w:rPr>
        <w:t>にとっては、</w:t>
      </w:r>
      <w:r w:rsidR="008820DA">
        <w:rPr>
          <w:rFonts w:hint="eastAsia"/>
        </w:rPr>
        <w:t>外部に</w:t>
      </w:r>
      <w:r w:rsidR="00DC6942">
        <w:rPr>
          <w:rFonts w:hint="eastAsia"/>
        </w:rPr>
        <w:t>コントリビューション</w:t>
      </w:r>
      <w:r w:rsidRPr="00963E0B">
        <w:rPr>
          <w:rFonts w:hint="eastAsia"/>
        </w:rPr>
        <w:t>を行う前にフィードバックを得るための場として内部レビュープロセスを利用</w:t>
      </w:r>
      <w:r w:rsidR="008820DA">
        <w:rPr>
          <w:rFonts w:hint="eastAsia"/>
        </w:rPr>
        <w:t>することが</w:t>
      </w:r>
      <w:r w:rsidRPr="00963E0B">
        <w:rPr>
          <w:rFonts w:hint="eastAsia"/>
        </w:rPr>
        <w:t>できるように</w:t>
      </w:r>
      <w:r w:rsidR="008820DA">
        <w:rPr>
          <w:rFonts w:hint="eastAsia"/>
        </w:rPr>
        <w:t>なります</w:t>
      </w:r>
      <w:r w:rsidRPr="00963E0B">
        <w:rPr>
          <w:rFonts w:hint="eastAsia"/>
        </w:rPr>
        <w:t>。</w:t>
      </w:r>
      <w:r w:rsidRPr="00963E0B">
        <w:rPr>
          <w:rFonts w:hint="eastAsia"/>
        </w:rPr>
        <w:t xml:space="preserve"> </w:t>
      </w:r>
      <w:r w:rsidRPr="00963E0B">
        <w:rPr>
          <w:rFonts w:hint="eastAsia"/>
        </w:rPr>
        <w:t>（オープンソース</w:t>
      </w:r>
      <w:r>
        <w:rPr>
          <w:rFonts w:hint="eastAsia"/>
        </w:rPr>
        <w:t xml:space="preserve">　</w:t>
      </w:r>
      <w:r w:rsidRPr="00963E0B">
        <w:rPr>
          <w:rFonts w:hint="eastAsia"/>
        </w:rPr>
        <w:t>コミュニティへの参加についてのガイド</w:t>
      </w:r>
      <w:r w:rsidR="008820DA">
        <w:rPr>
          <w:rFonts w:hint="eastAsia"/>
        </w:rPr>
        <w:t>:</w:t>
      </w:r>
      <w:r w:rsidR="008820DA" w:rsidRPr="008820DA">
        <w:t xml:space="preserve"> </w:t>
      </w:r>
      <w:hyperlink r:id="rId25" w:history="1">
        <w:r w:rsidR="008820DA" w:rsidRPr="00DC6942">
          <w:rPr>
            <w:rStyle w:val="a9"/>
          </w:rPr>
          <w:t>Participating in Open Source Communities</w:t>
        </w:r>
      </w:hyperlink>
      <w:r w:rsidRPr="00963E0B">
        <w:rPr>
          <w:rFonts w:hint="eastAsia"/>
        </w:rPr>
        <w:t>を参照してください）。</w:t>
      </w:r>
    </w:p>
    <w:p w14:paraId="3ACBDE37" w14:textId="77777777" w:rsidR="00963E0B" w:rsidRDefault="00963E0B" w:rsidP="0088585A"/>
    <w:p w14:paraId="3A18BC3F" w14:textId="77777777" w:rsidR="0088585A" w:rsidRDefault="0088585A" w:rsidP="0088585A">
      <w:r>
        <w:t>Your organization should also strive to adopt an “upstream first” development policy. By submitting patches to the upstream open source project first, and incorporating them into your own products downstream, you will avoid spending a massive amount of time and money on re-engineering after each release.</w:t>
      </w:r>
    </w:p>
    <w:p w14:paraId="61FA95AD" w14:textId="4B999C4C" w:rsidR="0088585A" w:rsidRDefault="008820DA" w:rsidP="0088585A">
      <w:r w:rsidRPr="008820DA">
        <w:rPr>
          <w:rFonts w:hint="eastAsia"/>
        </w:rPr>
        <w:t>あなたの組織はまた、「</w:t>
      </w:r>
      <w:r w:rsidR="00AA6325">
        <w:rPr>
          <w:rFonts w:hint="eastAsia"/>
        </w:rPr>
        <w:t>アップストリームを優先</w:t>
      </w:r>
      <w:r w:rsidR="00AA6325">
        <w:rPr>
          <w:rFonts w:hint="eastAsia"/>
        </w:rPr>
        <w:t>(</w:t>
      </w:r>
      <w:r w:rsidR="00AA6325">
        <w:t>u</w:t>
      </w:r>
      <w:r w:rsidR="00AA6325">
        <w:rPr>
          <w:rFonts w:hint="eastAsia"/>
        </w:rPr>
        <w:t xml:space="preserve">pstream </w:t>
      </w:r>
      <w:r w:rsidR="00AA6325">
        <w:t>first)</w:t>
      </w:r>
      <w:r w:rsidRPr="008820DA">
        <w:rPr>
          <w:rFonts w:hint="eastAsia"/>
        </w:rPr>
        <w:t>」</w:t>
      </w:r>
      <w:r w:rsidR="00DC6942">
        <w:rPr>
          <w:rFonts w:hint="eastAsia"/>
        </w:rPr>
        <w:t>という</w:t>
      </w:r>
      <w:r w:rsidRPr="008820DA">
        <w:rPr>
          <w:rFonts w:hint="eastAsia"/>
        </w:rPr>
        <w:t>開発</w:t>
      </w:r>
      <w:r w:rsidR="00AA6325">
        <w:rPr>
          <w:rFonts w:hint="eastAsia"/>
        </w:rPr>
        <w:t>ポリシー</w:t>
      </w:r>
      <w:r w:rsidRPr="008820DA">
        <w:rPr>
          <w:rFonts w:hint="eastAsia"/>
        </w:rPr>
        <w:t>を採用するよう努めるべきです。</w:t>
      </w:r>
      <w:r w:rsidRPr="008820DA">
        <w:rPr>
          <w:rFonts w:hint="eastAsia"/>
        </w:rPr>
        <w:t xml:space="preserve"> </w:t>
      </w:r>
      <w:r w:rsidRPr="008820DA">
        <w:rPr>
          <w:rFonts w:hint="eastAsia"/>
        </w:rPr>
        <w:t>最初に</w:t>
      </w:r>
      <w:r w:rsidR="00AA6325">
        <w:rPr>
          <w:rFonts w:hint="eastAsia"/>
        </w:rPr>
        <w:t>アップストリーム</w:t>
      </w:r>
      <w:r w:rsidRPr="008820DA">
        <w:rPr>
          <w:rFonts w:hint="eastAsia"/>
        </w:rPr>
        <w:t>のオープンソース</w:t>
      </w:r>
      <w:r>
        <w:rPr>
          <w:rFonts w:hint="eastAsia"/>
        </w:rPr>
        <w:t xml:space="preserve">　</w:t>
      </w:r>
      <w:r w:rsidRPr="008820DA">
        <w:rPr>
          <w:rFonts w:hint="eastAsia"/>
        </w:rPr>
        <w:t>プロジェクトにパッチを提出し、それを自分の製品</w:t>
      </w:r>
      <w:r w:rsidR="00AA6325">
        <w:rPr>
          <w:rFonts w:hint="eastAsia"/>
        </w:rPr>
        <w:t>、</w:t>
      </w:r>
      <w:ins w:id="681" w:author="工内 隆" w:date="2018-08-07T16:29:00Z">
        <w:r w:rsidR="00ED5BF1">
          <w:rPr>
            <w:rFonts w:hint="eastAsia"/>
          </w:rPr>
          <w:t>すなわち</w:t>
        </w:r>
      </w:ins>
      <w:r w:rsidR="00AA6325">
        <w:rPr>
          <w:rFonts w:hint="eastAsia"/>
        </w:rPr>
        <w:t>ダウンストリーム</w:t>
      </w:r>
      <w:r w:rsidRPr="008820DA">
        <w:rPr>
          <w:rFonts w:hint="eastAsia"/>
        </w:rPr>
        <w:t>に組み込むことで、</w:t>
      </w:r>
      <w:ins w:id="682" w:author="工内 隆" w:date="2018-08-07T16:30:00Z">
        <w:r w:rsidR="00ED5BF1">
          <w:rPr>
            <w:rFonts w:hint="eastAsia"/>
          </w:rPr>
          <w:t>改版の</w:t>
        </w:r>
      </w:ins>
      <w:r w:rsidRPr="008820DA">
        <w:rPr>
          <w:rFonts w:hint="eastAsia"/>
        </w:rPr>
        <w:t>リリース</w:t>
      </w:r>
      <w:ins w:id="683" w:author="工内 隆" w:date="2018-08-07T16:30:00Z">
        <w:r w:rsidR="00ED5BF1">
          <w:rPr>
            <w:rFonts w:hint="eastAsia"/>
          </w:rPr>
          <w:t>の</w:t>
        </w:r>
      </w:ins>
      <w:ins w:id="684" w:author="工内 隆" w:date="2018-08-07T16:31:00Z">
        <w:r w:rsidR="00ED5BF1">
          <w:rPr>
            <w:rFonts w:hint="eastAsia"/>
          </w:rPr>
          <w:t>都度</w:t>
        </w:r>
      </w:ins>
      <w:del w:id="685" w:author="工内 隆" w:date="2018-08-07T16:30:00Z">
        <w:r w:rsidRPr="008820DA" w:rsidDel="00ED5BF1">
          <w:rPr>
            <w:rFonts w:hint="eastAsia"/>
          </w:rPr>
          <w:delText>後</w:delText>
        </w:r>
      </w:del>
      <w:del w:id="686" w:author="工内 隆" w:date="2018-08-07T16:31:00Z">
        <w:r w:rsidRPr="008820DA" w:rsidDel="00ED5BF1">
          <w:rPr>
            <w:rFonts w:hint="eastAsia"/>
          </w:rPr>
          <w:delText>に</w:delText>
        </w:r>
      </w:del>
      <w:r w:rsidR="00AA6325">
        <w:rPr>
          <w:rFonts w:hint="eastAsia"/>
        </w:rPr>
        <w:t>発生する</w:t>
      </w:r>
      <w:r w:rsidRPr="008820DA">
        <w:rPr>
          <w:rFonts w:hint="eastAsia"/>
        </w:rPr>
        <w:t>リエンジニアリング</w:t>
      </w:r>
      <w:ins w:id="687" w:author="工内 隆" w:date="2018-08-07T16:30:00Z">
        <w:r w:rsidR="00ED5BF1">
          <w:rPr>
            <w:rFonts w:hint="eastAsia"/>
          </w:rPr>
          <w:t>の</w:t>
        </w:r>
      </w:ins>
      <w:del w:id="688" w:author="工内 隆" w:date="2018-08-07T16:30:00Z">
        <w:r w:rsidR="00AA6325" w:rsidDel="00ED5BF1">
          <w:rPr>
            <w:rFonts w:hint="eastAsia"/>
          </w:rPr>
          <w:delText>（ダウンストリームのものをアップストリームに戻すなど）</w:delText>
        </w:r>
        <w:r w:rsidRPr="008820DA" w:rsidDel="00ED5BF1">
          <w:rPr>
            <w:rFonts w:hint="eastAsia"/>
          </w:rPr>
          <w:delText>に</w:delText>
        </w:r>
      </w:del>
      <w:r w:rsidRPr="008820DA">
        <w:rPr>
          <w:rFonts w:hint="eastAsia"/>
        </w:rPr>
        <w:t>膨大な時間と</w:t>
      </w:r>
      <w:r w:rsidR="00DC6942">
        <w:rPr>
          <w:rFonts w:hint="eastAsia"/>
        </w:rPr>
        <w:t>費用</w:t>
      </w:r>
      <w:r w:rsidRPr="008820DA">
        <w:rPr>
          <w:rFonts w:hint="eastAsia"/>
        </w:rPr>
        <w:t>を費やすことがなくなります。</w:t>
      </w:r>
    </w:p>
    <w:p w14:paraId="654CF10D" w14:textId="77777777" w:rsidR="008820DA" w:rsidRDefault="008820DA" w:rsidP="0088585A"/>
    <w:p w14:paraId="53C86C71" w14:textId="77777777" w:rsidR="0088585A" w:rsidRDefault="0088585A" w:rsidP="0088585A">
      <w:r>
        <w:t>Policies for accepting contributions</w:t>
      </w:r>
    </w:p>
    <w:p w14:paraId="4AF51A65" w14:textId="1E1793A6" w:rsidR="00AA6325" w:rsidRDefault="00DC6942" w:rsidP="0088585A">
      <w:r>
        <w:rPr>
          <w:rFonts w:hint="eastAsia"/>
        </w:rPr>
        <w:t>コントリビューション</w:t>
      </w:r>
      <w:r w:rsidR="00AA6325">
        <w:rPr>
          <w:rFonts w:hint="eastAsia"/>
        </w:rPr>
        <w:t>を受け</w:t>
      </w:r>
      <w:ins w:id="689" w:author="工内 隆" w:date="2018-08-07T16:32:00Z">
        <w:r w:rsidR="00ED5BF1">
          <w:rPr>
            <w:rFonts w:hint="eastAsia"/>
          </w:rPr>
          <w:t>容</w:t>
        </w:r>
      </w:ins>
      <w:del w:id="690" w:author="工内 隆" w:date="2018-08-07T16:33:00Z">
        <w:r w:rsidR="00AA6325" w:rsidDel="00ED5BF1">
          <w:rPr>
            <w:rFonts w:hint="eastAsia"/>
          </w:rPr>
          <w:delText>入</w:delText>
        </w:r>
      </w:del>
      <w:r w:rsidR="00AA6325">
        <w:rPr>
          <w:rFonts w:hint="eastAsia"/>
        </w:rPr>
        <w:t>れるためのポリシー</w:t>
      </w:r>
    </w:p>
    <w:p w14:paraId="38026B62" w14:textId="77777777" w:rsidR="0088585A" w:rsidRDefault="0088585A" w:rsidP="0088585A"/>
    <w:p w14:paraId="4FDE6E82" w14:textId="77777777" w:rsidR="0088585A" w:rsidRDefault="0088585A" w:rsidP="0088585A">
      <w:r>
        <w:t>Unless your open source projects are housed at a neutral foundation, you’ll want to set out procedures for your company to receive contributions to your own open source projects from external developers.</w:t>
      </w:r>
    </w:p>
    <w:p w14:paraId="23425E40" w14:textId="1BD9B7DD" w:rsidR="0088585A" w:rsidRDefault="00AA6325" w:rsidP="0088585A">
      <w:r w:rsidRPr="00AA6325">
        <w:rPr>
          <w:rFonts w:hint="eastAsia"/>
        </w:rPr>
        <w:t>あなたのオープンソース</w:t>
      </w:r>
      <w:r>
        <w:rPr>
          <w:rFonts w:hint="eastAsia"/>
        </w:rPr>
        <w:t xml:space="preserve">　</w:t>
      </w:r>
      <w:r w:rsidRPr="00AA6325">
        <w:rPr>
          <w:rFonts w:hint="eastAsia"/>
        </w:rPr>
        <w:t>プロジェクトが中立</w:t>
      </w:r>
      <w:ins w:id="691" w:author="工内 隆" w:date="2018-08-07T16:32:00Z">
        <w:r w:rsidR="00ED5BF1">
          <w:rPr>
            <w:rFonts w:hint="eastAsia"/>
          </w:rPr>
          <w:t>的</w:t>
        </w:r>
      </w:ins>
      <w:del w:id="692" w:author="工内 隆" w:date="2018-08-07T16:32:00Z">
        <w:r w:rsidR="00E32E08" w:rsidDel="00ED5BF1">
          <w:rPr>
            <w:rFonts w:hint="eastAsia"/>
          </w:rPr>
          <w:delText>、ニュートラル</w:delText>
        </w:r>
      </w:del>
      <w:r w:rsidR="00E32E08">
        <w:rPr>
          <w:rFonts w:hint="eastAsia"/>
        </w:rPr>
        <w:t>なファウンデーションで</w:t>
      </w:r>
      <w:ins w:id="693" w:author="工内 隆" w:date="2018-08-07T16:32:00Z">
        <w:r w:rsidR="00ED5BF1">
          <w:rPr>
            <w:rFonts w:hint="eastAsia"/>
          </w:rPr>
          <w:lastRenderedPageBreak/>
          <w:t>運営</w:t>
        </w:r>
      </w:ins>
      <w:del w:id="694" w:author="工内 隆" w:date="2018-08-07T16:32:00Z">
        <w:r w:rsidR="000A63F3" w:rsidDel="00ED5BF1">
          <w:rPr>
            <w:rFonts w:hint="eastAsia"/>
          </w:rPr>
          <w:delText>推進</w:delText>
        </w:r>
      </w:del>
      <w:r w:rsidR="000A63F3">
        <w:rPr>
          <w:rFonts w:hint="eastAsia"/>
        </w:rPr>
        <w:t>されていない場合</w:t>
      </w:r>
      <w:r w:rsidR="00E32E08">
        <w:rPr>
          <w:rFonts w:hint="eastAsia"/>
        </w:rPr>
        <w:t>は</w:t>
      </w:r>
      <w:r w:rsidRPr="00AA6325">
        <w:rPr>
          <w:rFonts w:hint="eastAsia"/>
        </w:rPr>
        <w:t>、あなたの会社が外部開発者からあなたのオープンソース</w:t>
      </w:r>
      <w:r>
        <w:rPr>
          <w:rFonts w:hint="eastAsia"/>
        </w:rPr>
        <w:t xml:space="preserve">　</w:t>
      </w:r>
      <w:r w:rsidRPr="00AA6325">
        <w:rPr>
          <w:rFonts w:hint="eastAsia"/>
        </w:rPr>
        <w:t>プロジェクトへの</w:t>
      </w:r>
      <w:r w:rsidR="00E32E08">
        <w:rPr>
          <w:rFonts w:hint="eastAsia"/>
        </w:rPr>
        <w:t>コントリビューション</w:t>
      </w:r>
      <w:r w:rsidRPr="00AA6325">
        <w:rPr>
          <w:rFonts w:hint="eastAsia"/>
        </w:rPr>
        <w:t>を受け</w:t>
      </w:r>
      <w:ins w:id="695" w:author="工内 隆" w:date="2018-08-07T16:33:00Z">
        <w:r w:rsidR="00003821">
          <w:rPr>
            <w:rFonts w:hint="eastAsia"/>
          </w:rPr>
          <w:t>容れ</w:t>
        </w:r>
      </w:ins>
      <w:r w:rsidRPr="00AA6325">
        <w:rPr>
          <w:rFonts w:hint="eastAsia"/>
        </w:rPr>
        <w:t>るため</w:t>
      </w:r>
      <w:r w:rsidR="00E32E08">
        <w:rPr>
          <w:rFonts w:hint="eastAsia"/>
        </w:rPr>
        <w:t>の</w:t>
      </w:r>
      <w:ins w:id="696" w:author="工内 隆" w:date="2018-08-07T16:24:00Z">
        <w:r w:rsidR="00ED5BF1">
          <w:rPr>
            <w:rFonts w:hint="eastAsia"/>
          </w:rPr>
          <w:t>手順</w:t>
        </w:r>
      </w:ins>
      <w:del w:id="697" w:author="工内 隆" w:date="2018-08-07T16:24:00Z">
        <w:r w:rsidRPr="00AA6325" w:rsidDel="00ED5BF1">
          <w:rPr>
            <w:rFonts w:hint="eastAsia"/>
          </w:rPr>
          <w:delText>手続き</w:delText>
        </w:r>
      </w:del>
      <w:r w:rsidR="000A63F3">
        <w:rPr>
          <w:rFonts w:hint="eastAsia"/>
        </w:rPr>
        <w:t>の</w:t>
      </w:r>
      <w:r w:rsidRPr="00AA6325">
        <w:rPr>
          <w:rFonts w:hint="eastAsia"/>
        </w:rPr>
        <w:t>設定</w:t>
      </w:r>
      <w:r w:rsidR="000A63F3">
        <w:rPr>
          <w:rFonts w:hint="eastAsia"/>
        </w:rPr>
        <w:t>が必要</w:t>
      </w:r>
      <w:r w:rsidR="00E32E08">
        <w:rPr>
          <w:rFonts w:hint="eastAsia"/>
        </w:rPr>
        <w:t>になります</w:t>
      </w:r>
      <w:r w:rsidRPr="00AA6325">
        <w:rPr>
          <w:rFonts w:hint="eastAsia"/>
        </w:rPr>
        <w:t>。</w:t>
      </w:r>
    </w:p>
    <w:p w14:paraId="44267BBE" w14:textId="77777777" w:rsidR="000A63F3" w:rsidRDefault="000A63F3" w:rsidP="0088585A"/>
    <w:p w14:paraId="1365EE3C" w14:textId="77777777" w:rsidR="0088585A" w:rsidRDefault="0088585A" w:rsidP="0088585A">
      <w:r>
        <w:rPr>
          <w:rFonts w:hint="eastAsia"/>
        </w:rPr>
        <w:t>“</w:t>
      </w:r>
      <w:r>
        <w:t>You actually don’t want to be the only people contributing to your open source project. You want to have people outside your company contribute to your open source project, because at the end of the day, there’s no way to hire all the smartest people in the world. It’s impossible. Even if you’re Google, it’s impossible.”</w:t>
      </w:r>
    </w:p>
    <w:p w14:paraId="48712ED7" w14:textId="79F093D0" w:rsidR="0088585A" w:rsidRDefault="00003821" w:rsidP="0088585A">
      <w:ins w:id="698" w:author="工内 隆" w:date="2018-08-07T16:33:00Z">
        <w:r>
          <w:rPr>
            <w:rFonts w:hint="eastAsia"/>
          </w:rPr>
          <w:t>「</w:t>
        </w:r>
      </w:ins>
      <w:del w:id="699" w:author="工内 隆" w:date="2018-08-07T16:33:00Z">
        <w:r w:rsidR="007E47C3" w:rsidDel="00003821">
          <w:rPr>
            <w:rFonts w:hint="eastAsia"/>
          </w:rPr>
          <w:delText>事実、</w:delText>
        </w:r>
      </w:del>
      <w:r w:rsidR="000A63F3" w:rsidRPr="000A63F3">
        <w:rPr>
          <w:rFonts w:hint="eastAsia"/>
        </w:rPr>
        <w:t>あなたは</w:t>
      </w:r>
      <w:r w:rsidR="00E32E08">
        <w:rPr>
          <w:rFonts w:hint="eastAsia"/>
        </w:rPr>
        <w:t>、</w:t>
      </w:r>
      <w:r w:rsidR="000A63F3" w:rsidRPr="000A63F3">
        <w:rPr>
          <w:rFonts w:hint="eastAsia"/>
        </w:rPr>
        <w:t>あなたのオープンソース</w:t>
      </w:r>
      <w:r w:rsidR="000A63F3">
        <w:rPr>
          <w:rFonts w:hint="eastAsia"/>
        </w:rPr>
        <w:t xml:space="preserve">　</w:t>
      </w:r>
      <w:r w:rsidR="000A63F3" w:rsidRPr="000A63F3">
        <w:rPr>
          <w:rFonts w:hint="eastAsia"/>
        </w:rPr>
        <w:t>プロジェクトに</w:t>
      </w:r>
      <w:r w:rsidR="00E32E08">
        <w:rPr>
          <w:rFonts w:hint="eastAsia"/>
        </w:rPr>
        <w:t>コントリビューション</w:t>
      </w:r>
      <w:r w:rsidR="000A63F3" w:rsidRPr="000A63F3">
        <w:rPr>
          <w:rFonts w:hint="eastAsia"/>
        </w:rPr>
        <w:t>している</w:t>
      </w:r>
      <w:r w:rsidR="007E47C3">
        <w:rPr>
          <w:rFonts w:hint="eastAsia"/>
        </w:rPr>
        <w:t>のはあなた一人</w:t>
      </w:r>
      <w:r w:rsidR="00E32E08">
        <w:rPr>
          <w:rFonts w:hint="eastAsia"/>
        </w:rPr>
        <w:t>しかいない状況は望まないはずです</w:t>
      </w:r>
      <w:r w:rsidR="000A63F3" w:rsidRPr="000A63F3">
        <w:rPr>
          <w:rFonts w:hint="eastAsia"/>
        </w:rPr>
        <w:t>。</w:t>
      </w:r>
      <w:r w:rsidR="000A63F3" w:rsidRPr="000A63F3">
        <w:rPr>
          <w:rFonts w:hint="eastAsia"/>
        </w:rPr>
        <w:t xml:space="preserve"> </w:t>
      </w:r>
      <w:r w:rsidR="000A63F3" w:rsidRPr="000A63F3">
        <w:rPr>
          <w:rFonts w:hint="eastAsia"/>
        </w:rPr>
        <w:t>あなたの会社外</w:t>
      </w:r>
      <w:r w:rsidR="00E32E08">
        <w:rPr>
          <w:rFonts w:hint="eastAsia"/>
        </w:rPr>
        <w:t>の</w:t>
      </w:r>
      <w:r w:rsidR="000A63F3" w:rsidRPr="000A63F3">
        <w:rPr>
          <w:rFonts w:hint="eastAsia"/>
        </w:rPr>
        <w:t>人</w:t>
      </w:r>
      <w:r w:rsidR="007E47C3">
        <w:rPr>
          <w:rFonts w:hint="eastAsia"/>
        </w:rPr>
        <w:t>が</w:t>
      </w:r>
      <w:r w:rsidR="000A63F3" w:rsidRPr="000A63F3">
        <w:rPr>
          <w:rFonts w:hint="eastAsia"/>
        </w:rPr>
        <w:t>あなたのオープンソース</w:t>
      </w:r>
      <w:r w:rsidR="000A63F3">
        <w:rPr>
          <w:rFonts w:hint="eastAsia"/>
        </w:rPr>
        <w:t xml:space="preserve">　</w:t>
      </w:r>
      <w:r w:rsidR="000A63F3" w:rsidRPr="000A63F3">
        <w:rPr>
          <w:rFonts w:hint="eastAsia"/>
        </w:rPr>
        <w:t>プロジェクトに</w:t>
      </w:r>
      <w:r w:rsidR="00E32E08">
        <w:rPr>
          <w:rFonts w:hint="eastAsia"/>
        </w:rPr>
        <w:t>コントリビューション</w:t>
      </w:r>
      <w:r w:rsidR="007E47C3">
        <w:rPr>
          <w:rFonts w:hint="eastAsia"/>
        </w:rPr>
        <w:t>してくれることを望んで</w:t>
      </w:r>
      <w:r w:rsidR="000A63F3" w:rsidRPr="000A63F3">
        <w:rPr>
          <w:rFonts w:hint="eastAsia"/>
        </w:rPr>
        <w:t>います。なぜなら、</w:t>
      </w:r>
      <w:r w:rsidR="007E47C3">
        <w:rPr>
          <w:rFonts w:hint="eastAsia"/>
        </w:rPr>
        <w:t>結局のところは、</w:t>
      </w:r>
      <w:r w:rsidR="000A63F3" w:rsidRPr="000A63F3">
        <w:rPr>
          <w:rFonts w:hint="eastAsia"/>
        </w:rPr>
        <w:t>世界</w:t>
      </w:r>
      <w:r w:rsidR="007E47C3">
        <w:rPr>
          <w:rFonts w:hint="eastAsia"/>
        </w:rPr>
        <w:t>で最も優秀な人材を</w:t>
      </w:r>
      <w:r w:rsidR="000A63F3" w:rsidRPr="000A63F3">
        <w:rPr>
          <w:rFonts w:hint="eastAsia"/>
        </w:rPr>
        <w:t>すべて</w:t>
      </w:r>
      <w:r w:rsidR="007E47C3">
        <w:rPr>
          <w:rFonts w:hint="eastAsia"/>
        </w:rPr>
        <w:t>雇用する方法はないと分かっているからです</w:t>
      </w:r>
      <w:r w:rsidR="000A63F3" w:rsidRPr="000A63F3">
        <w:rPr>
          <w:rFonts w:hint="eastAsia"/>
        </w:rPr>
        <w:t>。</w:t>
      </w:r>
      <w:r w:rsidR="007E47C3">
        <w:rPr>
          <w:rFonts w:hint="eastAsia"/>
        </w:rPr>
        <w:t>たとえ、</w:t>
      </w:r>
      <w:r w:rsidR="000A63F3" w:rsidRPr="000A63F3">
        <w:rPr>
          <w:rFonts w:hint="eastAsia"/>
        </w:rPr>
        <w:t>Google</w:t>
      </w:r>
      <w:r w:rsidR="007E47C3">
        <w:rPr>
          <w:rFonts w:hint="eastAsia"/>
        </w:rPr>
        <w:t>社で</w:t>
      </w:r>
      <w:r w:rsidR="00E32E08">
        <w:rPr>
          <w:rFonts w:hint="eastAsia"/>
        </w:rPr>
        <w:t>も</w:t>
      </w:r>
      <w:r w:rsidR="00E32E08" w:rsidRPr="00E32E08">
        <w:rPr>
          <w:rFonts w:hint="eastAsia"/>
        </w:rPr>
        <w:t>それは不可能です。</w:t>
      </w:r>
      <w:ins w:id="700" w:author="工内 隆" w:date="2018-08-07T16:34:00Z">
        <w:r>
          <w:rPr>
            <w:rFonts w:hint="eastAsia"/>
          </w:rPr>
          <w:t>」</w:t>
        </w:r>
      </w:ins>
    </w:p>
    <w:p w14:paraId="391ECD0A" w14:textId="77777777" w:rsidR="000A63F3" w:rsidRDefault="000A63F3" w:rsidP="0088585A"/>
    <w:p w14:paraId="6DACD7CA" w14:textId="77777777" w:rsidR="0088585A" w:rsidRDefault="00D3573D" w:rsidP="0088585A">
      <w:hyperlink r:id="rId26" w:history="1">
        <w:r w:rsidR="0088585A" w:rsidRPr="00E32E08">
          <w:rPr>
            <w:rStyle w:val="a9"/>
          </w:rPr>
          <w:t>Chris Aniszczyk</w:t>
        </w:r>
      </w:hyperlink>
      <w:r w:rsidR="0088585A">
        <w:t xml:space="preserve"> – COO of the Cloud Native Computing Foundation and former head of open source programs at Twitter</w:t>
      </w:r>
    </w:p>
    <w:p w14:paraId="1ADF5473" w14:textId="77777777" w:rsidR="0088585A" w:rsidRDefault="0088585A" w:rsidP="0088585A"/>
    <w:p w14:paraId="04B78132" w14:textId="77777777" w:rsidR="0088585A" w:rsidRDefault="0088585A" w:rsidP="0088585A">
      <w:r>
        <w:t>That is, of course, one of the benefits of putting your company’s open source code out into other communities and to inviting other developers to establish an interest in your own projects. Because in the grand scheme of things, even though they are not officially your employees, you can have brilliant people working on your company’s code from around the world, making it better and expanding its capabilities. This kind of collaboration is important for companies and is a common focus for many open source program offices.</w:t>
      </w:r>
    </w:p>
    <w:p w14:paraId="0EE3FE3C" w14:textId="0F6F85C9" w:rsidR="0088585A" w:rsidRDefault="007E47C3" w:rsidP="0088585A">
      <w:r w:rsidRPr="007E47C3">
        <w:rPr>
          <w:rFonts w:hint="eastAsia"/>
        </w:rPr>
        <w:t>もちろん、他の開発者を</w:t>
      </w:r>
      <w:r w:rsidR="00891BCC">
        <w:rPr>
          <w:rFonts w:hint="eastAsia"/>
        </w:rPr>
        <w:t>勧誘</w:t>
      </w:r>
      <w:r w:rsidRPr="007E47C3">
        <w:rPr>
          <w:rFonts w:hint="eastAsia"/>
        </w:rPr>
        <w:t>して</w:t>
      </w:r>
      <w:r w:rsidR="00891BCC">
        <w:rPr>
          <w:rFonts w:hint="eastAsia"/>
        </w:rPr>
        <w:t>、</w:t>
      </w:r>
      <w:r w:rsidRPr="007E47C3">
        <w:rPr>
          <w:rFonts w:hint="eastAsia"/>
        </w:rPr>
        <w:t>自分のプロジェクトに興味を持たせること</w:t>
      </w:r>
      <w:r w:rsidR="00891BCC">
        <w:rPr>
          <w:rFonts w:hint="eastAsia"/>
        </w:rPr>
        <w:t>、</w:t>
      </w:r>
      <w:r w:rsidR="00891BCC" w:rsidRPr="00891BCC">
        <w:rPr>
          <w:rFonts w:hint="eastAsia"/>
        </w:rPr>
        <w:t>これこそが会社のコードをオープンソースとして他のコミュニティに公開</w:t>
      </w:r>
      <w:r w:rsidR="00891BCC">
        <w:rPr>
          <w:rFonts w:hint="eastAsia"/>
        </w:rPr>
        <w:t>する</w:t>
      </w:r>
      <w:r w:rsidRPr="007E47C3">
        <w:rPr>
          <w:rFonts w:hint="eastAsia"/>
        </w:rPr>
        <w:t>メリットの</w:t>
      </w:r>
      <w:r w:rsidR="00891BCC">
        <w:rPr>
          <w:rFonts w:hint="eastAsia"/>
        </w:rPr>
        <w:t>ひと</w:t>
      </w:r>
      <w:r w:rsidRPr="007E47C3">
        <w:rPr>
          <w:rFonts w:hint="eastAsia"/>
        </w:rPr>
        <w:t>つです。</w:t>
      </w:r>
      <w:r w:rsidRPr="007E47C3">
        <w:rPr>
          <w:rFonts w:hint="eastAsia"/>
        </w:rPr>
        <w:t xml:space="preserve"> </w:t>
      </w:r>
      <w:r w:rsidR="00E50569">
        <w:rPr>
          <w:rFonts w:hint="eastAsia"/>
        </w:rPr>
        <w:t>大きな枠組みで見れば</w:t>
      </w:r>
      <w:r w:rsidRPr="007E47C3">
        <w:rPr>
          <w:rFonts w:hint="eastAsia"/>
        </w:rPr>
        <w:t>、</w:t>
      </w:r>
      <w:del w:id="701" w:author="工内 隆" w:date="2018-08-07T16:35:00Z">
        <w:r w:rsidR="00E50569" w:rsidDel="00003821">
          <w:rPr>
            <w:rFonts w:hint="eastAsia"/>
          </w:rPr>
          <w:delText>貴社の</w:delText>
        </w:r>
      </w:del>
      <w:r w:rsidRPr="007E47C3">
        <w:rPr>
          <w:rFonts w:hint="eastAsia"/>
        </w:rPr>
        <w:t>正式</w:t>
      </w:r>
      <w:r w:rsidR="00E50569">
        <w:rPr>
          <w:rFonts w:hint="eastAsia"/>
        </w:rPr>
        <w:t>な</w:t>
      </w:r>
      <w:r w:rsidRPr="007E47C3">
        <w:rPr>
          <w:rFonts w:hint="eastAsia"/>
        </w:rPr>
        <w:t>従業員で</w:t>
      </w:r>
      <w:r w:rsidR="00993C9A">
        <w:rPr>
          <w:rFonts w:hint="eastAsia"/>
        </w:rPr>
        <w:t>もない</w:t>
      </w:r>
      <w:del w:id="702" w:author="工内 隆" w:date="2018-08-07T16:35:00Z">
        <w:r w:rsidRPr="007E47C3" w:rsidDel="00003821">
          <w:rPr>
            <w:rFonts w:hint="eastAsia"/>
          </w:rPr>
          <w:delText>、</w:delText>
        </w:r>
      </w:del>
      <w:r w:rsidRPr="007E47C3">
        <w:rPr>
          <w:rFonts w:hint="eastAsia"/>
        </w:rPr>
        <w:t>世界各地の</w:t>
      </w:r>
      <w:r w:rsidR="00E50569">
        <w:rPr>
          <w:rFonts w:hint="eastAsia"/>
        </w:rPr>
        <w:t>優秀な</w:t>
      </w:r>
      <w:r w:rsidR="00993C9A">
        <w:rPr>
          <w:rFonts w:hint="eastAsia"/>
        </w:rPr>
        <w:t>人材</w:t>
      </w:r>
      <w:r w:rsidR="00E50569">
        <w:rPr>
          <w:rFonts w:hint="eastAsia"/>
        </w:rPr>
        <w:t>が</w:t>
      </w:r>
      <w:del w:id="703" w:author="工内 隆" w:date="2018-08-07T16:35:00Z">
        <w:r w:rsidR="00E50569" w:rsidDel="00003821">
          <w:rPr>
            <w:rFonts w:hint="eastAsia"/>
          </w:rPr>
          <w:delText>貴社の</w:delText>
        </w:r>
      </w:del>
      <w:r w:rsidR="00E50569">
        <w:rPr>
          <w:rFonts w:hint="eastAsia"/>
        </w:rPr>
        <w:t>コードを</w:t>
      </w:r>
      <w:ins w:id="704" w:author="工内 隆" w:date="2018-08-07T16:36:00Z">
        <w:r w:rsidR="00003821">
          <w:rPr>
            <w:rFonts w:hint="eastAsia"/>
          </w:rPr>
          <w:t>改善</w:t>
        </w:r>
      </w:ins>
      <w:del w:id="705" w:author="工内 隆" w:date="2018-08-07T16:36:00Z">
        <w:r w:rsidR="00E50569" w:rsidDel="00003821">
          <w:rPr>
            <w:rFonts w:hint="eastAsia"/>
          </w:rPr>
          <w:delText>より良く</w:delText>
        </w:r>
      </w:del>
      <w:r w:rsidR="00E50569">
        <w:rPr>
          <w:rFonts w:hint="eastAsia"/>
        </w:rPr>
        <w:t>し</w:t>
      </w:r>
      <w:r w:rsidR="00993C9A">
        <w:rPr>
          <w:rFonts w:hint="eastAsia"/>
        </w:rPr>
        <w:t>たり</w:t>
      </w:r>
      <w:r w:rsidR="00E50569">
        <w:rPr>
          <w:rFonts w:hint="eastAsia"/>
        </w:rPr>
        <w:t>、機能拡張</w:t>
      </w:r>
      <w:r w:rsidR="00993C9A">
        <w:rPr>
          <w:rFonts w:hint="eastAsia"/>
        </w:rPr>
        <w:t>したりするため</w:t>
      </w:r>
      <w:r w:rsidR="00E50569">
        <w:rPr>
          <w:rFonts w:hint="eastAsia"/>
        </w:rPr>
        <w:t>に</w:t>
      </w:r>
      <w:r w:rsidR="00891BCC">
        <w:rPr>
          <w:rFonts w:hint="eastAsia"/>
        </w:rPr>
        <w:t>コントリビューション</w:t>
      </w:r>
      <w:r w:rsidR="00E50569">
        <w:rPr>
          <w:rFonts w:hint="eastAsia"/>
        </w:rPr>
        <w:t>してくれるようにな</w:t>
      </w:r>
      <w:r w:rsidR="00891BCC">
        <w:rPr>
          <w:rFonts w:hint="eastAsia"/>
        </w:rPr>
        <w:t>るということです</w:t>
      </w:r>
      <w:r w:rsidR="00E50569">
        <w:rPr>
          <w:rFonts w:hint="eastAsia"/>
        </w:rPr>
        <w:t>。</w:t>
      </w:r>
      <w:r w:rsidRPr="007E47C3">
        <w:rPr>
          <w:rFonts w:hint="eastAsia"/>
        </w:rPr>
        <w:t>この種のコラボレーション</w:t>
      </w:r>
      <w:del w:id="706" w:author="工内 隆" w:date="2018-08-07T16:36:00Z">
        <w:r w:rsidR="00993C9A" w:rsidDel="00003821">
          <w:rPr>
            <w:rFonts w:hint="eastAsia"/>
          </w:rPr>
          <w:delText>、協業</w:delText>
        </w:r>
      </w:del>
      <w:r w:rsidRPr="007E47C3">
        <w:rPr>
          <w:rFonts w:hint="eastAsia"/>
        </w:rPr>
        <w:t>は企業にとって重要であり、</w:t>
      </w:r>
      <w:r w:rsidR="00993C9A">
        <w:rPr>
          <w:rFonts w:hint="eastAsia"/>
        </w:rPr>
        <w:t>各社の</w:t>
      </w:r>
      <w:r w:rsidRPr="007E47C3">
        <w:rPr>
          <w:rFonts w:hint="eastAsia"/>
        </w:rPr>
        <w:t>オープンソース</w:t>
      </w:r>
      <w:r>
        <w:rPr>
          <w:rFonts w:hint="eastAsia"/>
        </w:rPr>
        <w:t xml:space="preserve">　</w:t>
      </w:r>
      <w:r w:rsidRPr="007E47C3">
        <w:rPr>
          <w:rFonts w:hint="eastAsia"/>
        </w:rPr>
        <w:t>プログラムオフィス共通の</w:t>
      </w:r>
      <w:r w:rsidR="00993C9A">
        <w:rPr>
          <w:rFonts w:hint="eastAsia"/>
        </w:rPr>
        <w:t>狙い</w:t>
      </w:r>
      <w:r w:rsidRPr="007E47C3">
        <w:rPr>
          <w:rFonts w:hint="eastAsia"/>
        </w:rPr>
        <w:t>です。</w:t>
      </w:r>
    </w:p>
    <w:p w14:paraId="5B9CF792" w14:textId="77777777" w:rsidR="007E47C3" w:rsidRDefault="007E47C3" w:rsidP="0088585A"/>
    <w:p w14:paraId="2FD28996" w14:textId="77777777" w:rsidR="0088585A" w:rsidRDefault="0088585A" w:rsidP="0088585A">
      <w:r>
        <w:t>Policies to promote adoption</w:t>
      </w:r>
    </w:p>
    <w:p w14:paraId="3AF50866" w14:textId="77777777" w:rsidR="00993C9A" w:rsidRDefault="00993C9A" w:rsidP="0088585A">
      <w:r>
        <w:rPr>
          <w:rFonts w:hint="eastAsia"/>
        </w:rPr>
        <w:t>適用推進のポリシー</w:t>
      </w:r>
    </w:p>
    <w:p w14:paraId="655000C7" w14:textId="77777777" w:rsidR="0088585A" w:rsidRDefault="0088585A" w:rsidP="0088585A"/>
    <w:p w14:paraId="493AB652" w14:textId="77777777" w:rsidR="0088585A" w:rsidRDefault="0088585A" w:rsidP="0088585A">
      <w:r>
        <w:lastRenderedPageBreak/>
        <w:t>You also want to encourage others to use your code in their products and services. This is key to building ecosystems that in turn help grow and sustain your open source projects. Policies for open source use can come in a variety of innovative forms.</w:t>
      </w:r>
    </w:p>
    <w:p w14:paraId="6C71546F" w14:textId="6266F098" w:rsidR="0088585A" w:rsidRDefault="00993C9A" w:rsidP="0088585A">
      <w:r w:rsidRPr="00993C9A">
        <w:rPr>
          <w:rFonts w:hint="eastAsia"/>
        </w:rPr>
        <w:t>また、</w:t>
      </w:r>
      <w:r>
        <w:rPr>
          <w:rFonts w:hint="eastAsia"/>
        </w:rPr>
        <w:t>あなたは、</w:t>
      </w:r>
      <w:r w:rsidRPr="00993C9A">
        <w:rPr>
          <w:rFonts w:hint="eastAsia"/>
        </w:rPr>
        <w:t>他の人</w:t>
      </w:r>
      <w:ins w:id="707" w:author="工内 隆" w:date="2018-08-07T16:38:00Z">
        <w:r w:rsidR="00003821">
          <w:rPr>
            <w:rFonts w:hint="eastAsia"/>
          </w:rPr>
          <w:t>々</w:t>
        </w:r>
      </w:ins>
      <w:r>
        <w:rPr>
          <w:rFonts w:hint="eastAsia"/>
        </w:rPr>
        <w:t>も</w:t>
      </w:r>
      <w:r w:rsidRPr="00993C9A">
        <w:rPr>
          <w:rFonts w:hint="eastAsia"/>
        </w:rPr>
        <w:t>製品やサービスであなたのコードを使用することを奨励したい</w:t>
      </w:r>
      <w:r>
        <w:rPr>
          <w:rFonts w:hint="eastAsia"/>
        </w:rPr>
        <w:t>と考え</w:t>
      </w:r>
      <w:ins w:id="708" w:author="工内 隆" w:date="2018-08-07T16:38:00Z">
        <w:r w:rsidR="00003821">
          <w:rPr>
            <w:rFonts w:hint="eastAsia"/>
          </w:rPr>
          <w:t>るでしょう</w:t>
        </w:r>
      </w:ins>
      <w:del w:id="709" w:author="工内 隆" w:date="2018-08-07T16:38:00Z">
        <w:r w:rsidDel="00003821">
          <w:rPr>
            <w:rFonts w:hint="eastAsia"/>
          </w:rPr>
          <w:delText>ています</w:delText>
        </w:r>
      </w:del>
      <w:r w:rsidRPr="00993C9A">
        <w:rPr>
          <w:rFonts w:hint="eastAsia"/>
        </w:rPr>
        <w:t>。</w:t>
      </w:r>
      <w:r w:rsidRPr="00993C9A">
        <w:rPr>
          <w:rFonts w:hint="eastAsia"/>
        </w:rPr>
        <w:t xml:space="preserve"> </w:t>
      </w:r>
      <w:ins w:id="710" w:author="工内 隆" w:date="2018-08-07T16:38:00Z">
        <w:r w:rsidR="00003821">
          <w:rPr>
            <w:rFonts w:hint="eastAsia"/>
          </w:rPr>
          <w:t>それが</w:t>
        </w:r>
      </w:ins>
      <w:del w:id="711" w:author="工内 隆" w:date="2018-08-07T16:38:00Z">
        <w:r w:rsidRPr="00993C9A" w:rsidDel="00003821">
          <w:rPr>
            <w:rFonts w:hint="eastAsia"/>
          </w:rPr>
          <w:delText>これは</w:delText>
        </w:r>
      </w:del>
      <w:r w:rsidRPr="00993C9A">
        <w:rPr>
          <w:rFonts w:hint="eastAsia"/>
        </w:rPr>
        <w:t>、</w:t>
      </w:r>
      <w:r>
        <w:rPr>
          <w:rFonts w:hint="eastAsia"/>
        </w:rPr>
        <w:t>エコシステム</w:t>
      </w:r>
      <w:r w:rsidRPr="00993C9A">
        <w:rPr>
          <w:rFonts w:hint="eastAsia"/>
        </w:rPr>
        <w:t>を構築するための</w:t>
      </w:r>
      <w:r w:rsidR="00891BCC">
        <w:rPr>
          <w:rFonts w:hint="eastAsia"/>
        </w:rPr>
        <w:t>キー</w:t>
      </w:r>
      <w:r w:rsidRPr="00993C9A">
        <w:rPr>
          <w:rFonts w:hint="eastAsia"/>
        </w:rPr>
        <w:t>となり、オープンソース</w:t>
      </w:r>
      <w:r>
        <w:rPr>
          <w:rFonts w:hint="eastAsia"/>
        </w:rPr>
        <w:t xml:space="preserve">　</w:t>
      </w:r>
      <w:r w:rsidRPr="00993C9A">
        <w:rPr>
          <w:rFonts w:hint="eastAsia"/>
        </w:rPr>
        <w:t>プロジェクトの</w:t>
      </w:r>
      <w:r>
        <w:rPr>
          <w:rFonts w:hint="eastAsia"/>
        </w:rPr>
        <w:t>維持、</w:t>
      </w:r>
      <w:r w:rsidRPr="00993C9A">
        <w:rPr>
          <w:rFonts w:hint="eastAsia"/>
        </w:rPr>
        <w:t>成長</w:t>
      </w:r>
      <w:r>
        <w:rPr>
          <w:rFonts w:hint="eastAsia"/>
        </w:rPr>
        <w:t>の助けになります</w:t>
      </w:r>
      <w:r w:rsidRPr="00993C9A">
        <w:rPr>
          <w:rFonts w:hint="eastAsia"/>
        </w:rPr>
        <w:t>。</w:t>
      </w:r>
      <w:r w:rsidRPr="00993C9A">
        <w:rPr>
          <w:rFonts w:hint="eastAsia"/>
        </w:rPr>
        <w:t xml:space="preserve"> </w:t>
      </w:r>
      <w:r w:rsidRPr="00993C9A">
        <w:rPr>
          <w:rFonts w:hint="eastAsia"/>
        </w:rPr>
        <w:t>オープンソース</w:t>
      </w:r>
      <w:ins w:id="712" w:author="工内 隆" w:date="2018-08-07T16:41:00Z">
        <w:r w:rsidR="00003821">
          <w:rPr>
            <w:rFonts w:hint="eastAsia"/>
          </w:rPr>
          <w:t>の適用推進</w:t>
        </w:r>
      </w:ins>
      <w:del w:id="713" w:author="工内 隆" w:date="2018-08-07T16:41:00Z">
        <w:r w:rsidRPr="00993C9A" w:rsidDel="00003821">
          <w:rPr>
            <w:rFonts w:hint="eastAsia"/>
          </w:rPr>
          <w:delText>を</w:delText>
        </w:r>
        <w:r w:rsidDel="00003821">
          <w:rPr>
            <w:rFonts w:hint="eastAsia"/>
          </w:rPr>
          <w:delText>活用</w:delText>
        </w:r>
        <w:r w:rsidRPr="00993C9A" w:rsidDel="00003821">
          <w:rPr>
            <w:rFonts w:hint="eastAsia"/>
          </w:rPr>
          <w:delText>する</w:delText>
        </w:r>
      </w:del>
      <w:ins w:id="714" w:author="工内 隆" w:date="2018-08-07T16:41:00Z">
        <w:r w:rsidR="00003821">
          <w:rPr>
            <w:rFonts w:hint="eastAsia"/>
          </w:rPr>
          <w:t>の</w:t>
        </w:r>
      </w:ins>
      <w:r w:rsidRPr="00993C9A">
        <w:rPr>
          <w:rFonts w:hint="eastAsia"/>
        </w:rPr>
        <w:t>ためのポリシーは、さまざまな革新的な形で</w:t>
      </w:r>
      <w:ins w:id="715" w:author="工内 隆" w:date="2018-08-07T16:41:00Z">
        <w:r w:rsidR="00003821">
          <w:rPr>
            <w:rFonts w:hint="eastAsia"/>
          </w:rPr>
          <w:t>登場する</w:t>
        </w:r>
      </w:ins>
      <w:ins w:id="716" w:author="工内 隆" w:date="2018-08-07T16:42:00Z">
        <w:r w:rsidR="00003821">
          <w:rPr>
            <w:rFonts w:hint="eastAsia"/>
          </w:rPr>
          <w:t>可能性があり</w:t>
        </w:r>
      </w:ins>
      <w:del w:id="717" w:author="工内 隆" w:date="2018-08-07T16:42:00Z">
        <w:r w:rsidRPr="00993C9A" w:rsidDel="00003821">
          <w:rPr>
            <w:rFonts w:hint="eastAsia"/>
          </w:rPr>
          <w:delText>提供され</w:delText>
        </w:r>
      </w:del>
      <w:r w:rsidRPr="00993C9A">
        <w:rPr>
          <w:rFonts w:hint="eastAsia"/>
        </w:rPr>
        <w:t>ます。</w:t>
      </w:r>
    </w:p>
    <w:p w14:paraId="52C10EB3" w14:textId="77777777" w:rsidR="00993C9A" w:rsidRDefault="00993C9A" w:rsidP="0088585A"/>
    <w:p w14:paraId="535DC3EA" w14:textId="77777777" w:rsidR="0088585A" w:rsidRDefault="0088585A" w:rsidP="0088585A">
      <w:r>
        <w:t>Red Hat has a unique policy by defaulting to open source with its newly-created code in most cases from the start. That means that when developing each piece of software inside the company, it is assumed that in the future it may be destined to be released as open source. This is intriguing because typically there is a different attitude among engineers for releasing their code as open source because other people will then be looking at it.  Due to that scrutiny, they tend to structure things in better ways when writing open source, creating cleaner code with fewer or improved code dependencies in their work.</w:t>
      </w:r>
    </w:p>
    <w:p w14:paraId="4F31CE82" w14:textId="3B205B78" w:rsidR="0088585A" w:rsidRDefault="00993C9A" w:rsidP="0088585A">
      <w:r w:rsidRPr="00993C9A">
        <w:rPr>
          <w:rFonts w:hint="eastAsia"/>
        </w:rPr>
        <w:t>Red Hat</w:t>
      </w:r>
      <w:ins w:id="718" w:author="工内 隆" w:date="2018-08-07T16:42:00Z">
        <w:r w:rsidR="00003821">
          <w:rPr>
            <w:rFonts w:hint="eastAsia"/>
          </w:rPr>
          <w:t>社</w:t>
        </w:r>
      </w:ins>
      <w:r w:rsidRPr="00993C9A">
        <w:rPr>
          <w:rFonts w:hint="eastAsia"/>
        </w:rPr>
        <w:t>は、新しく作成されたコード</w:t>
      </w:r>
      <w:r w:rsidR="00290805">
        <w:rPr>
          <w:rFonts w:hint="eastAsia"/>
        </w:rPr>
        <w:t>は</w:t>
      </w:r>
      <w:r w:rsidR="007C0D1C">
        <w:rPr>
          <w:rFonts w:hint="eastAsia"/>
        </w:rPr>
        <w:t>、</w:t>
      </w:r>
      <w:r w:rsidR="00891BCC" w:rsidRPr="00891BCC">
        <w:rPr>
          <w:rFonts w:hint="eastAsia"/>
        </w:rPr>
        <w:t>ほとんどの場合、</w:t>
      </w:r>
      <w:r w:rsidR="00290805">
        <w:rPr>
          <w:rFonts w:hint="eastAsia"/>
        </w:rPr>
        <w:t>最初からオープンソースにするといった独特のポリシーを持っています</w:t>
      </w:r>
      <w:r w:rsidRPr="00993C9A">
        <w:rPr>
          <w:rFonts w:hint="eastAsia"/>
        </w:rPr>
        <w:t>。</w:t>
      </w:r>
      <w:r w:rsidRPr="00993C9A">
        <w:rPr>
          <w:rFonts w:hint="eastAsia"/>
        </w:rPr>
        <w:t xml:space="preserve"> </w:t>
      </w:r>
      <w:r w:rsidRPr="00993C9A">
        <w:rPr>
          <w:rFonts w:hint="eastAsia"/>
        </w:rPr>
        <w:t>つまり、会社内</w:t>
      </w:r>
      <w:r w:rsidR="00290805">
        <w:rPr>
          <w:rFonts w:hint="eastAsia"/>
        </w:rPr>
        <w:t>で</w:t>
      </w:r>
      <w:r w:rsidRPr="00993C9A">
        <w:rPr>
          <w:rFonts w:hint="eastAsia"/>
        </w:rPr>
        <w:t>ソフトウェアを開発する場合、将来的には</w:t>
      </w:r>
      <w:r w:rsidR="00290805">
        <w:rPr>
          <w:rFonts w:hint="eastAsia"/>
        </w:rPr>
        <w:t>それは</w:t>
      </w:r>
      <w:r w:rsidRPr="00993C9A">
        <w:rPr>
          <w:rFonts w:hint="eastAsia"/>
        </w:rPr>
        <w:t>オープンソースとしてリリースされる</w:t>
      </w:r>
      <w:r w:rsidR="007C0D1C">
        <w:rPr>
          <w:rFonts w:hint="eastAsia"/>
        </w:rPr>
        <w:t>ことになります</w:t>
      </w:r>
      <w:r w:rsidRPr="00993C9A">
        <w:rPr>
          <w:rFonts w:hint="eastAsia"/>
        </w:rPr>
        <w:t>。</w:t>
      </w:r>
      <w:r w:rsidRPr="00993C9A">
        <w:rPr>
          <w:rFonts w:hint="eastAsia"/>
        </w:rPr>
        <w:t xml:space="preserve"> </w:t>
      </w:r>
      <w:r w:rsidRPr="00993C9A">
        <w:rPr>
          <w:rFonts w:hint="eastAsia"/>
        </w:rPr>
        <w:t>これは</w:t>
      </w:r>
      <w:r w:rsidR="00290805">
        <w:rPr>
          <w:rFonts w:hint="eastAsia"/>
        </w:rPr>
        <w:t>興味深いこ</w:t>
      </w:r>
      <w:r w:rsidRPr="00993C9A">
        <w:rPr>
          <w:rFonts w:hint="eastAsia"/>
        </w:rPr>
        <w:t>とです。なぜなら、一般に、オープンソースとして</w:t>
      </w:r>
      <w:del w:id="719" w:author="工内 隆" w:date="2018-08-07T16:43:00Z">
        <w:r w:rsidRPr="00993C9A" w:rsidDel="00716BE3">
          <w:rPr>
            <w:rFonts w:hint="eastAsia"/>
          </w:rPr>
          <w:delText>の</w:delText>
        </w:r>
      </w:del>
      <w:r w:rsidRPr="00993C9A">
        <w:rPr>
          <w:rFonts w:hint="eastAsia"/>
        </w:rPr>
        <w:t>コードをリリースするエンジニアは、他の人</w:t>
      </w:r>
      <w:r w:rsidR="004A6354">
        <w:rPr>
          <w:rFonts w:hint="eastAsia"/>
        </w:rPr>
        <w:t>から見られる</w:t>
      </w:r>
      <w:r w:rsidR="00290805">
        <w:rPr>
          <w:rFonts w:hint="eastAsia"/>
        </w:rPr>
        <w:t>ことを意識した</w:t>
      </w:r>
      <w:r w:rsidR="004A6354">
        <w:rPr>
          <w:rFonts w:hint="eastAsia"/>
        </w:rPr>
        <w:t>、</w:t>
      </w:r>
      <w:r w:rsidR="00290805">
        <w:rPr>
          <w:rFonts w:hint="eastAsia"/>
        </w:rPr>
        <w:t>少し異なった行動をとるからです</w:t>
      </w:r>
      <w:r w:rsidRPr="00993C9A">
        <w:rPr>
          <w:rFonts w:hint="eastAsia"/>
        </w:rPr>
        <w:t>。</w:t>
      </w:r>
      <w:r w:rsidRPr="00993C9A">
        <w:rPr>
          <w:rFonts w:hint="eastAsia"/>
        </w:rPr>
        <w:t xml:space="preserve"> </w:t>
      </w:r>
      <w:r w:rsidR="00290805">
        <w:rPr>
          <w:rFonts w:hint="eastAsia"/>
        </w:rPr>
        <w:t>他の人に見られるということで、</w:t>
      </w:r>
      <w:r w:rsidRPr="00993C9A">
        <w:rPr>
          <w:rFonts w:hint="eastAsia"/>
        </w:rPr>
        <w:t>オープンソース</w:t>
      </w:r>
      <w:r w:rsidR="00290805">
        <w:rPr>
          <w:rFonts w:hint="eastAsia"/>
        </w:rPr>
        <w:t>のコード</w:t>
      </w:r>
      <w:r w:rsidRPr="00993C9A">
        <w:rPr>
          <w:rFonts w:hint="eastAsia"/>
        </w:rPr>
        <w:t>を書くときには、</w:t>
      </w:r>
      <w:r w:rsidR="00B651A3">
        <w:rPr>
          <w:rFonts w:hint="eastAsia"/>
        </w:rPr>
        <w:t>彼らは、よりクリーンなコード</w:t>
      </w:r>
      <w:r w:rsidR="004A6354">
        <w:rPr>
          <w:rFonts w:hint="eastAsia"/>
        </w:rPr>
        <w:t>、</w:t>
      </w:r>
      <w:r w:rsidR="00B651A3">
        <w:rPr>
          <w:rFonts w:hint="eastAsia"/>
        </w:rPr>
        <w:t>他の</w:t>
      </w:r>
      <w:r w:rsidRPr="00993C9A">
        <w:rPr>
          <w:rFonts w:hint="eastAsia"/>
        </w:rPr>
        <w:t>コード</w:t>
      </w:r>
      <w:r w:rsidR="00B651A3">
        <w:rPr>
          <w:rFonts w:hint="eastAsia"/>
        </w:rPr>
        <w:t>との</w:t>
      </w:r>
      <w:r w:rsidRPr="00993C9A">
        <w:rPr>
          <w:rFonts w:hint="eastAsia"/>
        </w:rPr>
        <w:t>依存性</w:t>
      </w:r>
      <w:r w:rsidR="007C0D1C">
        <w:rPr>
          <w:rFonts w:hint="eastAsia"/>
        </w:rPr>
        <w:t>を</w:t>
      </w:r>
      <w:r w:rsidRPr="00993C9A">
        <w:rPr>
          <w:rFonts w:hint="eastAsia"/>
        </w:rPr>
        <w:t>少なく</w:t>
      </w:r>
      <w:r w:rsidR="007C0D1C">
        <w:rPr>
          <w:rFonts w:hint="eastAsia"/>
        </w:rPr>
        <w:t>し</w:t>
      </w:r>
      <w:r w:rsidR="00B651A3">
        <w:rPr>
          <w:rFonts w:hint="eastAsia"/>
        </w:rPr>
        <w:t>、より改良された</w:t>
      </w:r>
      <w:r w:rsidR="004A6354">
        <w:rPr>
          <w:rFonts w:hint="eastAsia"/>
        </w:rPr>
        <w:t>コードを</w:t>
      </w:r>
      <w:r w:rsidR="00B651A3">
        <w:rPr>
          <w:rFonts w:hint="eastAsia"/>
        </w:rPr>
        <w:t>提供するなど、より良い方法でコードを提供する</w:t>
      </w:r>
      <w:r w:rsidRPr="00993C9A">
        <w:rPr>
          <w:rFonts w:hint="eastAsia"/>
        </w:rPr>
        <w:t>傾向があります。</w:t>
      </w:r>
    </w:p>
    <w:p w14:paraId="44CC3DA6" w14:textId="77777777" w:rsidR="00993C9A" w:rsidRDefault="00993C9A" w:rsidP="0088585A"/>
    <w:p w14:paraId="6A65DCC6" w14:textId="77777777" w:rsidR="0088585A" w:rsidRDefault="0088585A" w:rsidP="0088585A">
      <w:r>
        <w:t>Policies for internal consumption</w:t>
      </w:r>
    </w:p>
    <w:p w14:paraId="60D37F1B" w14:textId="77777777" w:rsidR="007C0D1C" w:rsidRDefault="007C0D1C" w:rsidP="0088585A">
      <w:r>
        <w:rPr>
          <w:rFonts w:hint="eastAsia"/>
        </w:rPr>
        <w:t>内部で活用する場合のポリシー</w:t>
      </w:r>
    </w:p>
    <w:p w14:paraId="2CC00D38" w14:textId="77777777" w:rsidR="0088585A" w:rsidRDefault="0088585A" w:rsidP="0088585A"/>
    <w:p w14:paraId="5EC7F216" w14:textId="77777777" w:rsidR="0088585A" w:rsidRDefault="0088585A" w:rsidP="0088585A">
      <w:r>
        <w:t>Other needed policies include rules about how and where your team finds trusted sources for open source software use and creation, policies about establishing code management and maintenance procedures, and formalizing community interaction for your projects. (See our guide on Using Open Source Code.)</w:t>
      </w:r>
    </w:p>
    <w:p w14:paraId="379F208B" w14:textId="2635E520" w:rsidR="0088585A" w:rsidRDefault="007C0D1C" w:rsidP="0088585A">
      <w:r w:rsidRPr="007C0D1C">
        <w:rPr>
          <w:rFonts w:hint="eastAsia"/>
        </w:rPr>
        <w:lastRenderedPageBreak/>
        <w:t>その他</w:t>
      </w:r>
      <w:ins w:id="720" w:author="工内 隆" w:date="2018-08-07T16:46:00Z">
        <w:r w:rsidR="00716BE3">
          <w:rPr>
            <w:rFonts w:hint="eastAsia"/>
          </w:rPr>
          <w:t>に</w:t>
        </w:r>
      </w:ins>
      <w:r w:rsidRPr="007C0D1C">
        <w:rPr>
          <w:rFonts w:hint="eastAsia"/>
        </w:rPr>
        <w:t>必要なポリシーには、オープンソース</w:t>
      </w:r>
      <w:r>
        <w:rPr>
          <w:rFonts w:hint="eastAsia"/>
        </w:rPr>
        <w:t xml:space="preserve">　</w:t>
      </w:r>
      <w:r w:rsidRPr="007C0D1C">
        <w:rPr>
          <w:rFonts w:hint="eastAsia"/>
        </w:rPr>
        <w:t>ソフトウェアの使用と作成のための信頼できるソース</w:t>
      </w:r>
      <w:r>
        <w:rPr>
          <w:rFonts w:hint="eastAsia"/>
        </w:rPr>
        <w:t>コード</w:t>
      </w:r>
      <w:r w:rsidR="00417EE8">
        <w:rPr>
          <w:rFonts w:hint="eastAsia"/>
        </w:rPr>
        <w:t>がどこにあり、どのように取り出す</w:t>
      </w:r>
      <w:del w:id="721" w:author="工内 隆" w:date="2018-08-07T16:49:00Z">
        <w:r w:rsidR="00417EE8" w:rsidDel="00716BE3">
          <w:rPr>
            <w:rFonts w:hint="eastAsia"/>
          </w:rPr>
          <w:delText>ことができる</w:delText>
        </w:r>
      </w:del>
      <w:r w:rsidR="00417EE8">
        <w:rPr>
          <w:rFonts w:hint="eastAsia"/>
        </w:rPr>
        <w:t>かを定めたルール、</w:t>
      </w:r>
      <w:ins w:id="722" w:author="工内 隆" w:date="2018-08-07T16:49:00Z">
        <w:r w:rsidR="00716BE3">
          <w:rPr>
            <w:rFonts w:hint="eastAsia"/>
          </w:rPr>
          <w:t>およ</w:t>
        </w:r>
      </w:ins>
      <w:del w:id="723" w:author="工内 隆" w:date="2018-08-07T16:49:00Z">
        <w:r w:rsidR="00417EE8" w:rsidDel="00716BE3">
          <w:rPr>
            <w:rFonts w:hint="eastAsia"/>
          </w:rPr>
          <w:delText>及</w:delText>
        </w:r>
      </w:del>
      <w:r w:rsidR="00417EE8">
        <w:rPr>
          <w:rFonts w:hint="eastAsia"/>
        </w:rPr>
        <w:t>び</w:t>
      </w:r>
      <w:r w:rsidRPr="007C0D1C">
        <w:rPr>
          <w:rFonts w:hint="eastAsia"/>
        </w:rPr>
        <w:t>、コード管理と保守手順の確立</w:t>
      </w:r>
      <w:ins w:id="724" w:author="工内 隆" w:date="2018-08-07T16:50:00Z">
        <w:r w:rsidR="00716BE3">
          <w:rPr>
            <w:rFonts w:hint="eastAsia"/>
          </w:rPr>
          <w:t>や</w:t>
        </w:r>
      </w:ins>
      <w:del w:id="725" w:author="工内 隆" w:date="2018-08-07T16:50:00Z">
        <w:r w:rsidR="00417EE8" w:rsidDel="00716BE3">
          <w:rPr>
            <w:rFonts w:hint="eastAsia"/>
          </w:rPr>
          <w:delText>と</w:delText>
        </w:r>
        <w:r w:rsidRPr="007C0D1C" w:rsidDel="00716BE3">
          <w:rPr>
            <w:rFonts w:hint="eastAsia"/>
          </w:rPr>
          <w:delText>、</w:delText>
        </w:r>
      </w:del>
      <w:r w:rsidR="00417EE8">
        <w:rPr>
          <w:rFonts w:hint="eastAsia"/>
        </w:rPr>
        <w:t>あなたの</w:t>
      </w:r>
      <w:r w:rsidRPr="007C0D1C">
        <w:rPr>
          <w:rFonts w:hint="eastAsia"/>
        </w:rPr>
        <w:t>プロジェクト</w:t>
      </w:r>
      <w:r w:rsidR="00417EE8">
        <w:rPr>
          <w:rFonts w:hint="eastAsia"/>
        </w:rPr>
        <w:t>と</w:t>
      </w:r>
      <w:r w:rsidRPr="007C0D1C">
        <w:rPr>
          <w:rFonts w:hint="eastAsia"/>
        </w:rPr>
        <w:t>コミュニティ</w:t>
      </w:r>
      <w:r w:rsidR="00417EE8">
        <w:rPr>
          <w:rFonts w:hint="eastAsia"/>
        </w:rPr>
        <w:t>間のやり取りの方法を定めた</w:t>
      </w:r>
      <w:r w:rsidRPr="007C0D1C">
        <w:rPr>
          <w:rFonts w:hint="eastAsia"/>
        </w:rPr>
        <w:t>ポリシーが含まれています。</w:t>
      </w:r>
      <w:r w:rsidRPr="007C0D1C">
        <w:rPr>
          <w:rFonts w:hint="eastAsia"/>
        </w:rPr>
        <w:t xml:space="preserve"> </w:t>
      </w:r>
      <w:r w:rsidRPr="007C0D1C">
        <w:rPr>
          <w:rFonts w:hint="eastAsia"/>
        </w:rPr>
        <w:t>（オープンソース</w:t>
      </w:r>
      <w:r>
        <w:rPr>
          <w:rFonts w:hint="eastAsia"/>
        </w:rPr>
        <w:t xml:space="preserve">　</w:t>
      </w:r>
      <w:r w:rsidRPr="007C0D1C">
        <w:rPr>
          <w:rFonts w:hint="eastAsia"/>
        </w:rPr>
        <w:t>コードの使用に関するガイド</w:t>
      </w:r>
      <w:r w:rsidR="00417EE8">
        <w:rPr>
          <w:rFonts w:hint="eastAsia"/>
        </w:rPr>
        <w:t>:</w:t>
      </w:r>
      <w:r w:rsidR="00417EE8" w:rsidRPr="00417EE8">
        <w:t xml:space="preserve"> </w:t>
      </w:r>
      <w:hyperlink r:id="rId27" w:history="1">
        <w:r w:rsidR="00417EE8" w:rsidRPr="004A6354">
          <w:rPr>
            <w:rStyle w:val="a9"/>
          </w:rPr>
          <w:t>Using Open Source Code</w:t>
        </w:r>
      </w:hyperlink>
      <w:r w:rsidRPr="007C0D1C">
        <w:rPr>
          <w:rFonts w:hint="eastAsia"/>
        </w:rPr>
        <w:t>を参照してください）。</w:t>
      </w:r>
    </w:p>
    <w:p w14:paraId="6EB03335" w14:textId="77777777" w:rsidR="007C0D1C" w:rsidRDefault="007C0D1C" w:rsidP="0088585A"/>
    <w:p w14:paraId="78A979BA" w14:textId="77777777" w:rsidR="0088585A" w:rsidRDefault="0088585A" w:rsidP="0088585A">
      <w:r>
        <w:t>An open source usage policy ensures that any software (proprietary, third-party, or open source) that makes its way into the product base has been audited, reviewed, and approved. It also ensures that your company has a plan to fulfill the license obligations resulting from using the various software components, before your products make it to customers.</w:t>
      </w:r>
    </w:p>
    <w:p w14:paraId="18AFCFFB" w14:textId="5135F0C7" w:rsidR="0088585A" w:rsidRDefault="00417EE8" w:rsidP="0088585A">
      <w:r w:rsidRPr="00417EE8">
        <w:rPr>
          <w:rFonts w:hint="eastAsia"/>
        </w:rPr>
        <w:t>オープンソース</w:t>
      </w:r>
      <w:r>
        <w:rPr>
          <w:rFonts w:hint="eastAsia"/>
        </w:rPr>
        <w:t>活用のための</w:t>
      </w:r>
      <w:r w:rsidRPr="00417EE8">
        <w:rPr>
          <w:rFonts w:hint="eastAsia"/>
        </w:rPr>
        <w:t>ポリシー</w:t>
      </w:r>
      <w:r w:rsidR="00F06A27">
        <w:rPr>
          <w:rFonts w:hint="eastAsia"/>
        </w:rPr>
        <w:t>に従</w:t>
      </w:r>
      <w:ins w:id="726" w:author="工内 隆" w:date="2018-08-07T16:51:00Z">
        <w:r w:rsidR="00716BE3">
          <w:rPr>
            <w:rFonts w:hint="eastAsia"/>
          </w:rPr>
          <w:t>えば</w:t>
        </w:r>
      </w:ins>
      <w:del w:id="727" w:author="工内 隆" w:date="2018-08-07T16:51:00Z">
        <w:r w:rsidR="00F06A27" w:rsidDel="00716BE3">
          <w:rPr>
            <w:rFonts w:hint="eastAsia"/>
          </w:rPr>
          <w:delText>って</w:delText>
        </w:r>
      </w:del>
      <w:r w:rsidRPr="00417EE8">
        <w:rPr>
          <w:rFonts w:hint="eastAsia"/>
        </w:rPr>
        <w:t>、製品</w:t>
      </w:r>
      <w:r w:rsidR="00F2768C">
        <w:rPr>
          <w:rFonts w:hint="eastAsia"/>
        </w:rPr>
        <w:t>を構成するすべての</w:t>
      </w:r>
      <w:r w:rsidRPr="00417EE8">
        <w:rPr>
          <w:rFonts w:hint="eastAsia"/>
        </w:rPr>
        <w:t>ソフトウェア（プロプライエタリ、サードパーティ、オープンソース</w:t>
      </w:r>
      <w:r w:rsidR="00F2768C">
        <w:rPr>
          <w:rFonts w:hint="eastAsia"/>
        </w:rPr>
        <w:t>の何れについても</w:t>
      </w:r>
      <w:r w:rsidRPr="00417EE8">
        <w:rPr>
          <w:rFonts w:hint="eastAsia"/>
        </w:rPr>
        <w:t>）の監査、レビュー、承認が</w:t>
      </w:r>
      <w:ins w:id="728" w:author="工内 隆" w:date="2018-08-07T16:52:00Z">
        <w:r w:rsidR="00716BE3">
          <w:rPr>
            <w:rFonts w:hint="eastAsia"/>
          </w:rPr>
          <w:t>確実に</w:t>
        </w:r>
      </w:ins>
      <w:r w:rsidRPr="00417EE8">
        <w:rPr>
          <w:rFonts w:hint="eastAsia"/>
        </w:rPr>
        <w:t>行われ</w:t>
      </w:r>
      <w:r w:rsidR="00F2768C">
        <w:rPr>
          <w:rFonts w:hint="eastAsia"/>
        </w:rPr>
        <w:t>るようになります</w:t>
      </w:r>
      <w:r w:rsidRPr="00417EE8">
        <w:rPr>
          <w:rFonts w:hint="eastAsia"/>
        </w:rPr>
        <w:t>。</w:t>
      </w:r>
      <w:r w:rsidRPr="00417EE8">
        <w:rPr>
          <w:rFonts w:hint="eastAsia"/>
        </w:rPr>
        <w:t xml:space="preserve"> </w:t>
      </w:r>
      <w:ins w:id="729" w:author="工内 隆" w:date="2018-08-07T16:52:00Z">
        <w:r w:rsidR="00716BE3">
          <w:rPr>
            <w:rFonts w:hint="eastAsia"/>
          </w:rPr>
          <w:t>また</w:t>
        </w:r>
      </w:ins>
      <w:del w:id="730" w:author="工内 隆" w:date="2018-08-07T16:52:00Z">
        <w:r w:rsidR="00F06A27" w:rsidDel="00716BE3">
          <w:rPr>
            <w:rFonts w:hint="eastAsia"/>
          </w:rPr>
          <w:delText>これにより</w:delText>
        </w:r>
      </w:del>
      <w:r w:rsidRPr="00417EE8">
        <w:rPr>
          <w:rFonts w:hint="eastAsia"/>
        </w:rPr>
        <w:t>、製品が顧客に提供される前に、さまざまなソフトウェアコンポーネントを使用することに</w:t>
      </w:r>
      <w:r w:rsidR="00F06A27">
        <w:rPr>
          <w:rFonts w:hint="eastAsia"/>
        </w:rPr>
        <w:t>より発生する多様なライセンス</w:t>
      </w:r>
      <w:r w:rsidRPr="00417EE8">
        <w:rPr>
          <w:rFonts w:hint="eastAsia"/>
        </w:rPr>
        <w:t>義務履行</w:t>
      </w:r>
      <w:r w:rsidR="00F06A27">
        <w:rPr>
          <w:rFonts w:hint="eastAsia"/>
        </w:rPr>
        <w:t>を確実に行うこと</w:t>
      </w:r>
      <w:r w:rsidR="004A6354">
        <w:rPr>
          <w:rFonts w:hint="eastAsia"/>
        </w:rPr>
        <w:t>ができるようになります</w:t>
      </w:r>
      <w:r w:rsidRPr="00417EE8">
        <w:rPr>
          <w:rFonts w:hint="eastAsia"/>
        </w:rPr>
        <w:t>。</w:t>
      </w:r>
    </w:p>
    <w:p w14:paraId="2BCA89F4" w14:textId="77777777" w:rsidR="00417EE8" w:rsidRDefault="00417EE8" w:rsidP="0088585A"/>
    <w:p w14:paraId="141B3135" w14:textId="77777777" w:rsidR="0088585A" w:rsidRDefault="0088585A" w:rsidP="0088585A">
      <w:r>
        <w:t>For example, your policy could require engineers to receive approval from your organization’s auditing staff, such as an open source review board (OSRB), before integrating any open source code in a product. It may also state that software received from third parties must be audited to identify any open source code included, which ensures license obligations can be fulfilled before a product ships.</w:t>
      </w:r>
    </w:p>
    <w:p w14:paraId="723B7061" w14:textId="44AA6841" w:rsidR="0088585A" w:rsidRDefault="00F06A27" w:rsidP="0088585A">
      <w:r w:rsidRPr="00F06A27">
        <w:rPr>
          <w:rFonts w:hint="eastAsia"/>
        </w:rPr>
        <w:t>たとえば、ポリシー</w:t>
      </w:r>
      <w:ins w:id="731" w:author="工内 隆" w:date="2018-08-07T16:55:00Z">
        <w:r w:rsidR="000B3C85">
          <w:rPr>
            <w:rFonts w:hint="eastAsia"/>
          </w:rPr>
          <w:t>によって</w:t>
        </w:r>
      </w:ins>
      <w:del w:id="732" w:author="工内 隆" w:date="2018-08-07T16:56:00Z">
        <w:r w:rsidRPr="00F06A27" w:rsidDel="000B3C85">
          <w:rPr>
            <w:rFonts w:hint="eastAsia"/>
          </w:rPr>
          <w:delText>では</w:delText>
        </w:r>
      </w:del>
      <w:r w:rsidRPr="00F06A27">
        <w:rPr>
          <w:rFonts w:hint="eastAsia"/>
        </w:rPr>
        <w:t>、</w:t>
      </w:r>
      <w:r w:rsidR="0046456D">
        <w:rPr>
          <w:rFonts w:hint="eastAsia"/>
        </w:rPr>
        <w:t>すべての</w:t>
      </w:r>
      <w:r w:rsidRPr="00F06A27">
        <w:rPr>
          <w:rFonts w:hint="eastAsia"/>
        </w:rPr>
        <w:t>オープンソース</w:t>
      </w:r>
      <w:r>
        <w:rPr>
          <w:rFonts w:hint="eastAsia"/>
        </w:rPr>
        <w:t xml:space="preserve">　</w:t>
      </w:r>
      <w:r w:rsidRPr="00F06A27">
        <w:rPr>
          <w:rFonts w:hint="eastAsia"/>
        </w:rPr>
        <w:t>コード</w:t>
      </w:r>
      <w:r w:rsidR="0046456D">
        <w:rPr>
          <w:rFonts w:hint="eastAsia"/>
        </w:rPr>
        <w:t>は</w:t>
      </w:r>
      <w:r w:rsidRPr="00F06A27">
        <w:rPr>
          <w:rFonts w:hint="eastAsia"/>
        </w:rPr>
        <w:t>製品に統合</w:t>
      </w:r>
      <w:r w:rsidR="0046456D">
        <w:rPr>
          <w:rFonts w:hint="eastAsia"/>
        </w:rPr>
        <w:t>される</w:t>
      </w:r>
      <w:r w:rsidRPr="00F06A27">
        <w:rPr>
          <w:rFonts w:hint="eastAsia"/>
        </w:rPr>
        <w:t>前に、オープンソース</w:t>
      </w:r>
      <w:r>
        <w:rPr>
          <w:rFonts w:hint="eastAsia"/>
        </w:rPr>
        <w:t xml:space="preserve">　</w:t>
      </w:r>
      <w:r w:rsidRPr="00F06A27">
        <w:rPr>
          <w:rFonts w:hint="eastAsia"/>
        </w:rPr>
        <w:t>レビューボード（</w:t>
      </w:r>
      <w:r w:rsidRPr="00F06A27">
        <w:rPr>
          <w:rFonts w:hint="eastAsia"/>
        </w:rPr>
        <w:t>OSRB</w:t>
      </w:r>
      <w:r w:rsidR="004A6354">
        <w:rPr>
          <w:rFonts w:hint="eastAsia"/>
        </w:rPr>
        <w:t>:</w:t>
      </w:r>
      <w:r w:rsidR="004A6354" w:rsidRPr="004A6354">
        <w:t xml:space="preserve"> open source review board</w:t>
      </w:r>
      <w:r w:rsidRPr="00F06A27">
        <w:rPr>
          <w:rFonts w:hint="eastAsia"/>
        </w:rPr>
        <w:t>）などの監査スタッフから承認を受ける必要があ</w:t>
      </w:r>
      <w:r>
        <w:rPr>
          <w:rFonts w:hint="eastAsia"/>
        </w:rPr>
        <w:t>ると規定する</w:t>
      </w:r>
      <w:ins w:id="733" w:author="工内 隆" w:date="2018-08-07T16:56:00Z">
        <w:r w:rsidR="000B3C85">
          <w:rPr>
            <w:rFonts w:hint="eastAsia"/>
          </w:rPr>
          <w:t>こともできる</w:t>
        </w:r>
      </w:ins>
      <w:r>
        <w:rPr>
          <w:rFonts w:hint="eastAsia"/>
        </w:rPr>
        <w:t>でしょう</w:t>
      </w:r>
      <w:r w:rsidRPr="00F06A27">
        <w:rPr>
          <w:rFonts w:hint="eastAsia"/>
        </w:rPr>
        <w:t>。</w:t>
      </w:r>
      <w:r w:rsidRPr="00F06A27">
        <w:rPr>
          <w:rFonts w:hint="eastAsia"/>
        </w:rPr>
        <w:t xml:space="preserve"> </w:t>
      </w:r>
      <w:r w:rsidRPr="00F06A27">
        <w:rPr>
          <w:rFonts w:hint="eastAsia"/>
        </w:rPr>
        <w:t>また、</w:t>
      </w:r>
      <w:r w:rsidR="0046456D">
        <w:rPr>
          <w:rFonts w:hint="eastAsia"/>
        </w:rPr>
        <w:t>サードパーティ</w:t>
      </w:r>
      <w:r w:rsidRPr="00F06A27">
        <w:rPr>
          <w:rFonts w:hint="eastAsia"/>
        </w:rPr>
        <w:t>から</w:t>
      </w:r>
      <w:r w:rsidR="0046456D">
        <w:rPr>
          <w:rFonts w:hint="eastAsia"/>
        </w:rPr>
        <w:t>提供される</w:t>
      </w:r>
      <w:r w:rsidRPr="00F06A27">
        <w:rPr>
          <w:rFonts w:hint="eastAsia"/>
        </w:rPr>
        <w:t>ソフトウェアは、含まれているオープンソース</w:t>
      </w:r>
      <w:r>
        <w:rPr>
          <w:rFonts w:hint="eastAsia"/>
        </w:rPr>
        <w:t xml:space="preserve">　</w:t>
      </w:r>
      <w:r w:rsidRPr="00F06A27">
        <w:rPr>
          <w:rFonts w:hint="eastAsia"/>
        </w:rPr>
        <w:t>コードを</w:t>
      </w:r>
      <w:r w:rsidR="0046456D">
        <w:rPr>
          <w:rFonts w:hint="eastAsia"/>
        </w:rPr>
        <w:t>すべて</w:t>
      </w:r>
      <w:r w:rsidRPr="00F06A27">
        <w:rPr>
          <w:rFonts w:hint="eastAsia"/>
        </w:rPr>
        <w:t>特定するために監査され、製品出荷前にライセンス義務が満たされ</w:t>
      </w:r>
      <w:r w:rsidR="004A6354">
        <w:rPr>
          <w:rFonts w:hint="eastAsia"/>
        </w:rPr>
        <w:t>てい</w:t>
      </w:r>
      <w:r w:rsidRPr="00F06A27">
        <w:rPr>
          <w:rFonts w:hint="eastAsia"/>
        </w:rPr>
        <w:t>ることを</w:t>
      </w:r>
      <w:r w:rsidR="0046456D">
        <w:rPr>
          <w:rFonts w:hint="eastAsia"/>
        </w:rPr>
        <w:t>検証</w:t>
      </w:r>
      <w:r w:rsidRPr="00F06A27">
        <w:rPr>
          <w:rFonts w:hint="eastAsia"/>
        </w:rPr>
        <w:t>する必要があ</w:t>
      </w:r>
      <w:r w:rsidR="0046456D">
        <w:rPr>
          <w:rFonts w:hint="eastAsia"/>
        </w:rPr>
        <w:t>ると規定するでしょう</w:t>
      </w:r>
      <w:r w:rsidRPr="00F06A27">
        <w:rPr>
          <w:rFonts w:hint="eastAsia"/>
        </w:rPr>
        <w:t>。</w:t>
      </w:r>
    </w:p>
    <w:p w14:paraId="6D5326EE" w14:textId="77777777" w:rsidR="00F06A27" w:rsidRDefault="00F06A27" w:rsidP="0088585A"/>
    <w:p w14:paraId="2A0975AB" w14:textId="77777777" w:rsidR="0088585A" w:rsidRDefault="0088585A" w:rsidP="0088585A">
      <w:r>
        <w:t>Policies for compliance</w:t>
      </w:r>
    </w:p>
    <w:p w14:paraId="47F3E8AD" w14:textId="77777777" w:rsidR="0088585A" w:rsidRDefault="0046456D" w:rsidP="0088585A">
      <w:r>
        <w:rPr>
          <w:rFonts w:hint="eastAsia"/>
        </w:rPr>
        <w:t>コンプライアンスのためのポリシー</w:t>
      </w:r>
    </w:p>
    <w:p w14:paraId="73322097" w14:textId="77777777" w:rsidR="0046456D" w:rsidRDefault="0046456D" w:rsidP="0088585A"/>
    <w:p w14:paraId="651948B3" w14:textId="77777777" w:rsidR="0088585A" w:rsidRDefault="0088585A" w:rsidP="0088585A">
      <w:r>
        <w:t xml:space="preserve">Also needed are policies to formalize and establish legal compliance procedures and to assure executive oversight for the program. (See </w:t>
      </w:r>
      <w:r>
        <w:lastRenderedPageBreak/>
        <w:t xml:space="preserve">our </w:t>
      </w:r>
      <w:proofErr w:type="spellStart"/>
      <w:r>
        <w:t>ebook</w:t>
      </w:r>
      <w:proofErr w:type="spellEnd"/>
      <w:r>
        <w:t xml:space="preserve">, </w:t>
      </w:r>
      <w:r w:rsidR="004A6354" w:rsidRPr="004A6354">
        <w:t>Open Source Compliance in the Enterprise</w:t>
      </w:r>
      <w:r w:rsidR="004A6354">
        <w:t>,</w:t>
      </w:r>
      <w:r w:rsidR="004A6354" w:rsidRPr="004A6354">
        <w:t xml:space="preserve"> </w:t>
      </w:r>
      <w:r>
        <w:t>for a detailed compliance program.)</w:t>
      </w:r>
    </w:p>
    <w:p w14:paraId="1606E102" w14:textId="07A79A26" w:rsidR="0088585A" w:rsidRDefault="002F653F" w:rsidP="0088585A">
      <w:r w:rsidRPr="002F653F">
        <w:rPr>
          <w:rFonts w:hint="eastAsia"/>
        </w:rPr>
        <w:t>また、</w:t>
      </w:r>
      <w:del w:id="734" w:author="工内 隆" w:date="2018-08-06T15:21:00Z">
        <w:r w:rsidDel="00DF3AC6">
          <w:rPr>
            <w:rFonts w:hint="eastAsia"/>
          </w:rPr>
          <w:delText>リーガル</w:delText>
        </w:r>
      </w:del>
      <w:ins w:id="735" w:author="工内 隆" w:date="2018-08-06T15:21:00Z">
        <w:r w:rsidR="00DF3AC6">
          <w:rPr>
            <w:rFonts w:hint="eastAsia"/>
          </w:rPr>
          <w:t>法的</w:t>
        </w:r>
      </w:ins>
      <w:del w:id="736" w:author="工内 隆" w:date="2018-08-06T15:21:00Z">
        <w:r w:rsidDel="00DF3AC6">
          <w:rPr>
            <w:rFonts w:hint="eastAsia"/>
          </w:rPr>
          <w:delText xml:space="preserve">　</w:delText>
        </w:r>
      </w:del>
      <w:r>
        <w:rPr>
          <w:rFonts w:hint="eastAsia"/>
        </w:rPr>
        <w:t>コンプライアンスのための</w:t>
      </w:r>
      <w:ins w:id="737" w:author="工内 隆" w:date="2018-08-07T16:04:00Z">
        <w:r w:rsidR="003E5A19">
          <w:rPr>
            <w:rFonts w:hint="eastAsia"/>
          </w:rPr>
          <w:t>手順</w:t>
        </w:r>
      </w:ins>
      <w:del w:id="738" w:author="工内 隆" w:date="2018-08-07T16:04:00Z">
        <w:r w:rsidDel="003E5A19">
          <w:rPr>
            <w:rFonts w:hint="eastAsia"/>
          </w:rPr>
          <w:delText>プロシージャー</w:delText>
        </w:r>
      </w:del>
      <w:r>
        <w:rPr>
          <w:rFonts w:hint="eastAsia"/>
        </w:rPr>
        <w:t>を</w:t>
      </w:r>
      <w:ins w:id="739" w:author="工内 隆" w:date="2018-08-07T16:58:00Z">
        <w:r w:rsidR="000B3C85">
          <w:rPr>
            <w:rFonts w:hint="eastAsia"/>
          </w:rPr>
          <w:t>規定して、</w:t>
        </w:r>
      </w:ins>
      <w:r>
        <w:rPr>
          <w:rFonts w:hint="eastAsia"/>
        </w:rPr>
        <w:t>確立し、</w:t>
      </w:r>
      <w:del w:id="740" w:author="工内 隆" w:date="2018-08-07T16:58:00Z">
        <w:r w:rsidDel="000B3C85">
          <w:rPr>
            <w:rFonts w:hint="eastAsia"/>
          </w:rPr>
          <w:delText>社内でオフィシャルなものとし、</w:delText>
        </w:r>
      </w:del>
      <w:del w:id="741" w:author="工内 隆" w:date="2018-08-07T16:59:00Z">
        <w:r w:rsidDel="000B3C85">
          <w:rPr>
            <w:rFonts w:hint="eastAsia"/>
          </w:rPr>
          <w:delText>社内の</w:delText>
        </w:r>
      </w:del>
      <w:ins w:id="742" w:author="工内 隆" w:date="2018-08-07T16:59:00Z">
        <w:r w:rsidR="000B3C85">
          <w:rPr>
            <w:rFonts w:hint="eastAsia"/>
          </w:rPr>
          <w:t>経営幹部</w:t>
        </w:r>
      </w:ins>
      <w:del w:id="743" w:author="工内 隆" w:date="2018-08-07T16:59:00Z">
        <w:r w:rsidDel="000B3C85">
          <w:rPr>
            <w:rFonts w:hint="eastAsia"/>
          </w:rPr>
          <w:delText>エグゼクティクラス</w:delText>
        </w:r>
      </w:del>
      <w:r>
        <w:rPr>
          <w:rFonts w:hint="eastAsia"/>
        </w:rPr>
        <w:t>が実施状況を管理できるようなポリシーの策定が求められます</w:t>
      </w:r>
      <w:r w:rsidRPr="002F653F">
        <w:rPr>
          <w:rFonts w:hint="eastAsia"/>
        </w:rPr>
        <w:t>。</w:t>
      </w:r>
      <w:r w:rsidRPr="002F653F">
        <w:rPr>
          <w:rFonts w:hint="eastAsia"/>
        </w:rPr>
        <w:t xml:space="preserve"> </w:t>
      </w:r>
      <w:r w:rsidRPr="002F653F">
        <w:rPr>
          <w:rFonts w:hint="eastAsia"/>
        </w:rPr>
        <w:t>（詳細なコンプライアンス</w:t>
      </w:r>
      <w:r>
        <w:rPr>
          <w:rFonts w:hint="eastAsia"/>
        </w:rPr>
        <w:t xml:space="preserve">　</w:t>
      </w:r>
      <w:r w:rsidRPr="002F653F">
        <w:rPr>
          <w:rFonts w:hint="eastAsia"/>
        </w:rPr>
        <w:t>プログラムについては、</w:t>
      </w:r>
      <w:del w:id="744" w:author="工内 隆" w:date="2018-08-07T17:00:00Z">
        <w:r w:rsidRPr="002F653F" w:rsidDel="000B3C85">
          <w:rPr>
            <w:rFonts w:hint="eastAsia"/>
          </w:rPr>
          <w:delText>エンタープライズ</w:delText>
        </w:r>
        <w:r w:rsidDel="000B3C85">
          <w:rPr>
            <w:rFonts w:hint="eastAsia"/>
          </w:rPr>
          <w:delText xml:space="preserve">　</w:delText>
        </w:r>
        <w:r w:rsidRPr="002F653F" w:rsidDel="000B3C85">
          <w:rPr>
            <w:rFonts w:hint="eastAsia"/>
          </w:rPr>
          <w:delText>オープンソース</w:delText>
        </w:r>
        <w:r w:rsidDel="000B3C85">
          <w:rPr>
            <w:rFonts w:hint="eastAsia"/>
          </w:rPr>
          <w:delText xml:space="preserve">　</w:delText>
        </w:r>
        <w:r w:rsidRPr="002F653F" w:rsidDel="000B3C85">
          <w:rPr>
            <w:rFonts w:hint="eastAsia"/>
          </w:rPr>
          <w:delText>コンプライアンスの</w:delText>
        </w:r>
      </w:del>
      <w:r w:rsidRPr="002F653F">
        <w:rPr>
          <w:rFonts w:hint="eastAsia"/>
        </w:rPr>
        <w:t>電子ブック</w:t>
      </w:r>
      <w:r>
        <w:rPr>
          <w:rFonts w:hint="eastAsia"/>
        </w:rPr>
        <w:t>:</w:t>
      </w:r>
      <w:r w:rsidR="004A6354" w:rsidRPr="004A6354">
        <w:t xml:space="preserve"> </w:t>
      </w:r>
      <w:hyperlink r:id="rId28" w:history="1">
        <w:r w:rsidR="004A6354" w:rsidRPr="004A6354">
          <w:rPr>
            <w:rStyle w:val="a9"/>
          </w:rPr>
          <w:t>Open Source Compliance in the Enterprise</w:t>
        </w:r>
      </w:hyperlink>
      <w:r w:rsidRPr="002F653F">
        <w:rPr>
          <w:rFonts w:hint="eastAsia"/>
        </w:rPr>
        <w:t>を参照してください）。</w:t>
      </w:r>
    </w:p>
    <w:p w14:paraId="20F2C55F" w14:textId="77777777" w:rsidR="0046456D" w:rsidRDefault="0046456D" w:rsidP="0088585A"/>
    <w:p w14:paraId="1C8A9778" w14:textId="77777777" w:rsidR="0088585A" w:rsidRDefault="0088585A" w:rsidP="0088585A">
      <w:r>
        <w:t xml:space="preserve">You’ll also want to map out how you’ll handle the software tools that will make much of the compliance and code testing work possible by automating it and streamlining procedures for developers and contributors. For example, the SPDX and </w:t>
      </w:r>
      <w:proofErr w:type="spellStart"/>
      <w:r>
        <w:t>OpenChain</w:t>
      </w:r>
      <w:proofErr w:type="spellEnd"/>
      <w:r>
        <w:t xml:space="preserve"> tools from The Linux Foundation, along with help from your internal supply chain teams, will ensure that code brought in by third parties is also compliant.</w:t>
      </w:r>
    </w:p>
    <w:p w14:paraId="0BE194CA" w14:textId="307E4286" w:rsidR="0088585A" w:rsidRDefault="002F653F" w:rsidP="0088585A">
      <w:r w:rsidRPr="002F653F">
        <w:rPr>
          <w:rFonts w:hint="eastAsia"/>
        </w:rPr>
        <w:t>コンプライアンスとコード</w:t>
      </w:r>
      <w:ins w:id="745" w:author="工内 隆" w:date="2018-08-07T17:13:00Z">
        <w:r w:rsidR="00E96F18">
          <w:rPr>
            <w:rFonts w:hint="eastAsia"/>
          </w:rPr>
          <w:t>チェック</w:t>
        </w:r>
      </w:ins>
      <w:del w:id="746" w:author="工内 隆" w:date="2018-08-07T17:13:00Z">
        <w:r w:rsidRPr="002F653F" w:rsidDel="00E96F18">
          <w:rPr>
            <w:rFonts w:hint="eastAsia"/>
          </w:rPr>
          <w:delText>テスト</w:delText>
        </w:r>
      </w:del>
      <w:r w:rsidRPr="002F653F">
        <w:rPr>
          <w:rFonts w:hint="eastAsia"/>
        </w:rPr>
        <w:t>の作業の多く</w:t>
      </w:r>
      <w:r w:rsidR="00053D09">
        <w:rPr>
          <w:rFonts w:hint="eastAsia"/>
        </w:rPr>
        <w:t>を自動化</w:t>
      </w:r>
      <w:ins w:id="747" w:author="工内 隆" w:date="2018-08-07T17:19:00Z">
        <w:r w:rsidR="00E96F18">
          <w:rPr>
            <w:rFonts w:hint="eastAsia"/>
          </w:rPr>
          <w:t>と</w:t>
        </w:r>
      </w:ins>
      <w:ins w:id="748" w:author="工内 隆" w:date="2018-08-07T17:11:00Z">
        <w:r w:rsidR="00D97241">
          <w:rPr>
            <w:rFonts w:hint="eastAsia"/>
          </w:rPr>
          <w:t>手順</w:t>
        </w:r>
      </w:ins>
      <w:ins w:id="749" w:author="工内 隆" w:date="2018-08-07T17:19:00Z">
        <w:r w:rsidR="00E96F18">
          <w:rPr>
            <w:rFonts w:hint="eastAsia"/>
          </w:rPr>
          <w:t>の</w:t>
        </w:r>
      </w:ins>
      <w:ins w:id="750" w:author="工内 隆" w:date="2018-08-07T17:12:00Z">
        <w:r w:rsidR="00D97241">
          <w:rPr>
            <w:rFonts w:hint="eastAsia"/>
          </w:rPr>
          <w:t>簡素化</w:t>
        </w:r>
      </w:ins>
      <w:del w:id="751" w:author="工内 隆" w:date="2018-08-07T17:19:00Z">
        <w:r w:rsidR="00053D09" w:rsidDel="00E96F18">
          <w:rPr>
            <w:rFonts w:hint="eastAsia"/>
          </w:rPr>
          <w:delText>すること</w:delText>
        </w:r>
      </w:del>
      <w:r w:rsidR="00053D09">
        <w:rPr>
          <w:rFonts w:hint="eastAsia"/>
        </w:rPr>
        <w:t>により、</w:t>
      </w:r>
      <w:r w:rsidR="00053D09" w:rsidRPr="00053D09">
        <w:rPr>
          <w:rFonts w:hint="eastAsia"/>
        </w:rPr>
        <w:t>開発者や</w:t>
      </w:r>
      <w:r w:rsidR="00053D09">
        <w:rPr>
          <w:rFonts w:hint="eastAsia"/>
        </w:rPr>
        <w:t>コントリビューター</w:t>
      </w:r>
      <w:ins w:id="752" w:author="工内 隆" w:date="2018-08-07T17:16:00Z">
        <w:r w:rsidR="00E96F18">
          <w:rPr>
            <w:rFonts w:hint="eastAsia"/>
          </w:rPr>
          <w:t>に代わって</w:t>
        </w:r>
      </w:ins>
      <w:del w:id="753" w:author="工内 隆" w:date="2018-08-07T17:16:00Z">
        <w:r w:rsidR="00053D09" w:rsidDel="00E96F18">
          <w:rPr>
            <w:rFonts w:hint="eastAsia"/>
          </w:rPr>
          <w:delText>の作業を簡素化</w:delText>
        </w:r>
      </w:del>
      <w:ins w:id="754" w:author="工内 隆" w:date="2018-08-07T17:15:00Z">
        <w:r w:rsidR="00E96F18">
          <w:rPr>
            <w:rFonts w:hint="eastAsia"/>
          </w:rPr>
          <w:t>実施</w:t>
        </w:r>
      </w:ins>
      <w:r w:rsidR="00053D09">
        <w:rPr>
          <w:rFonts w:hint="eastAsia"/>
        </w:rPr>
        <w:t>することができる</w:t>
      </w:r>
      <w:r w:rsidRPr="002F653F">
        <w:rPr>
          <w:rFonts w:hint="eastAsia"/>
        </w:rPr>
        <w:t>ソフトウェアツール</w:t>
      </w:r>
      <w:ins w:id="755" w:author="工内 隆" w:date="2018-08-07T17:21:00Z">
        <w:r w:rsidR="00E96F18">
          <w:rPr>
            <w:rFonts w:hint="eastAsia"/>
          </w:rPr>
          <w:t>について、それら</w:t>
        </w:r>
      </w:ins>
      <w:r w:rsidRPr="002F653F">
        <w:rPr>
          <w:rFonts w:hint="eastAsia"/>
        </w:rPr>
        <w:t>をどのように</w:t>
      </w:r>
      <w:r w:rsidR="00053D09">
        <w:rPr>
          <w:rFonts w:hint="eastAsia"/>
        </w:rPr>
        <w:t>使用すればよいか</w:t>
      </w:r>
      <w:r w:rsidRPr="002F653F">
        <w:rPr>
          <w:rFonts w:hint="eastAsia"/>
        </w:rPr>
        <w:t>を説明</w:t>
      </w:r>
      <w:r w:rsidR="00761FEC">
        <w:rPr>
          <w:rFonts w:hint="eastAsia"/>
        </w:rPr>
        <w:t>すべきでしょう</w:t>
      </w:r>
      <w:r w:rsidRPr="002F653F">
        <w:rPr>
          <w:rFonts w:hint="eastAsia"/>
        </w:rPr>
        <w:t>。</w:t>
      </w:r>
      <w:r w:rsidRPr="002F653F">
        <w:rPr>
          <w:rFonts w:hint="eastAsia"/>
        </w:rPr>
        <w:t xml:space="preserve"> </w:t>
      </w:r>
      <w:r w:rsidRPr="002F653F">
        <w:rPr>
          <w:rFonts w:hint="eastAsia"/>
        </w:rPr>
        <w:t>たとえば、</w:t>
      </w:r>
      <w:r w:rsidRPr="002F653F">
        <w:rPr>
          <w:rFonts w:hint="eastAsia"/>
        </w:rPr>
        <w:t>Linux Foundation</w:t>
      </w:r>
      <w:r w:rsidRPr="002F653F">
        <w:rPr>
          <w:rFonts w:hint="eastAsia"/>
        </w:rPr>
        <w:t>の</w:t>
      </w:r>
      <w:r w:rsidR="00A62EF2">
        <w:rPr>
          <w:rStyle w:val="a9"/>
        </w:rPr>
        <w:fldChar w:fldCharType="begin"/>
      </w:r>
      <w:r w:rsidR="00A62EF2">
        <w:rPr>
          <w:rStyle w:val="a9"/>
        </w:rPr>
        <w:instrText xml:space="preserve"> HYPERLINK "https://spdx.org/" </w:instrText>
      </w:r>
      <w:r w:rsidR="00A62EF2">
        <w:rPr>
          <w:rStyle w:val="a9"/>
        </w:rPr>
        <w:fldChar w:fldCharType="separate"/>
      </w:r>
      <w:r w:rsidRPr="004A6354">
        <w:rPr>
          <w:rStyle w:val="a9"/>
          <w:rFonts w:hint="eastAsia"/>
        </w:rPr>
        <w:t>SPDX</w:t>
      </w:r>
      <w:r w:rsidR="00A62EF2">
        <w:rPr>
          <w:rStyle w:val="a9"/>
        </w:rPr>
        <w:fldChar w:fldCharType="end"/>
      </w:r>
      <w:r w:rsidRPr="002F653F">
        <w:rPr>
          <w:rFonts w:hint="eastAsia"/>
        </w:rPr>
        <w:t>および</w:t>
      </w:r>
      <w:r w:rsidR="00A62EF2">
        <w:rPr>
          <w:rStyle w:val="a9"/>
        </w:rPr>
        <w:fldChar w:fldCharType="begin"/>
      </w:r>
      <w:r w:rsidR="00A62EF2">
        <w:rPr>
          <w:rStyle w:val="a9"/>
        </w:rPr>
        <w:instrText xml:space="preserve"> HYPERLINK "https://www.openchainproject.org/" </w:instrText>
      </w:r>
      <w:r w:rsidR="00A62EF2">
        <w:rPr>
          <w:rStyle w:val="a9"/>
        </w:rPr>
        <w:fldChar w:fldCharType="separate"/>
      </w:r>
      <w:r w:rsidRPr="004A6354">
        <w:rPr>
          <w:rStyle w:val="a9"/>
          <w:rFonts w:hint="eastAsia"/>
        </w:rPr>
        <w:t>OpenChain</w:t>
      </w:r>
      <w:r w:rsidR="00A62EF2">
        <w:rPr>
          <w:rStyle w:val="a9"/>
        </w:rPr>
        <w:fldChar w:fldCharType="end"/>
      </w:r>
      <w:r w:rsidR="00053D09">
        <w:rPr>
          <w:rFonts w:hint="eastAsia"/>
        </w:rPr>
        <w:t>の</w:t>
      </w:r>
      <w:r w:rsidRPr="002F653F">
        <w:rPr>
          <w:rFonts w:hint="eastAsia"/>
        </w:rPr>
        <w:t>ツール</w:t>
      </w:r>
      <w:r w:rsidR="00761FEC">
        <w:rPr>
          <w:rFonts w:hint="eastAsia"/>
        </w:rPr>
        <w:t>を利用し</w:t>
      </w:r>
      <w:r w:rsidRPr="002F653F">
        <w:rPr>
          <w:rFonts w:hint="eastAsia"/>
        </w:rPr>
        <w:t>、社内のサプライチェーン</w:t>
      </w:r>
      <w:r w:rsidR="00053D09">
        <w:rPr>
          <w:rFonts w:hint="eastAsia"/>
        </w:rPr>
        <w:t>関連部門と協力して</w:t>
      </w:r>
      <w:r w:rsidRPr="002F653F">
        <w:rPr>
          <w:rFonts w:hint="eastAsia"/>
        </w:rPr>
        <w:t>、</w:t>
      </w:r>
      <w:r w:rsidR="00053D09">
        <w:rPr>
          <w:rFonts w:hint="eastAsia"/>
        </w:rPr>
        <w:t>サードパーティから提供された</w:t>
      </w:r>
      <w:r w:rsidRPr="002F653F">
        <w:rPr>
          <w:rFonts w:hint="eastAsia"/>
        </w:rPr>
        <w:t>コードも</w:t>
      </w:r>
      <w:r w:rsidR="00053D09">
        <w:rPr>
          <w:rFonts w:hint="eastAsia"/>
        </w:rPr>
        <w:t>コンプライアンスを徹底させることができます</w:t>
      </w:r>
      <w:r w:rsidRPr="002F653F">
        <w:rPr>
          <w:rFonts w:hint="eastAsia"/>
        </w:rPr>
        <w:t>。</w:t>
      </w:r>
    </w:p>
    <w:p w14:paraId="6815B3B7" w14:textId="77777777" w:rsidR="002F653F" w:rsidRDefault="002F653F" w:rsidP="0088585A"/>
    <w:p w14:paraId="239C6560" w14:textId="77777777" w:rsidR="0088585A" w:rsidRDefault="0088585A" w:rsidP="0088585A">
      <w:r>
        <w:t xml:space="preserve">There’s a broad array of open source (e.g. </w:t>
      </w:r>
      <w:proofErr w:type="spellStart"/>
      <w:r>
        <w:t>FOSSology</w:t>
      </w:r>
      <w:proofErr w:type="spellEnd"/>
      <w:r>
        <w:t>) and fee-based proprietary tools in the marketplace today that can help with these important tasks, and for most open source program offices, a quality and comprehensive collection of tools can be brought together without the need to build your own custom tools. Again, much of this is due to the collaboration aspects of the open source process, where contributing developers have created and refined the tools which can handle these tasks for enterprises. And if the tools don’t do exactly what your project needs, then users can contribute back to modify and improve them to gain the capabilities they are seeking. Getting involved in the open source community around enterprise tooling is something that your open source program office will likely support.</w:t>
      </w:r>
    </w:p>
    <w:p w14:paraId="41E9CAF3" w14:textId="3C436C9D" w:rsidR="0088585A" w:rsidRDefault="005B0740" w:rsidP="0088585A">
      <w:del w:id="756" w:author="工内 隆" w:date="2018-08-07T17:24:00Z">
        <w:r w:rsidDel="002346FA">
          <w:rPr>
            <w:rFonts w:hint="eastAsia"/>
          </w:rPr>
          <w:delText>多くの</w:delText>
        </w:r>
        <w:r w:rsidRPr="005B0740" w:rsidDel="002346FA">
          <w:rPr>
            <w:rFonts w:hint="eastAsia"/>
          </w:rPr>
          <w:delText>オープンソース</w:delText>
        </w:r>
        <w:r w:rsidDel="002346FA">
          <w:rPr>
            <w:rFonts w:hint="eastAsia"/>
          </w:rPr>
          <w:delText xml:space="preserve">　</w:delText>
        </w:r>
        <w:r w:rsidRPr="005B0740" w:rsidDel="002346FA">
          <w:rPr>
            <w:rFonts w:hint="eastAsia"/>
          </w:rPr>
          <w:delText>プログラムオフィスで</w:delText>
        </w:r>
        <w:r w:rsidDel="002346FA">
          <w:rPr>
            <w:rFonts w:hint="eastAsia"/>
          </w:rPr>
          <w:delText>、</w:delText>
        </w:r>
      </w:del>
      <w:r>
        <w:rPr>
          <w:rFonts w:hint="eastAsia"/>
        </w:rPr>
        <w:t>これらの重要な作業を支援するために、</w:t>
      </w:r>
      <w:r w:rsidR="00053D09" w:rsidRPr="00053D09">
        <w:rPr>
          <w:rFonts w:hint="eastAsia"/>
        </w:rPr>
        <w:t>オープンソース（例：</w:t>
      </w:r>
      <w:proofErr w:type="spellStart"/>
      <w:r w:rsidR="00053D09" w:rsidRPr="00053D09">
        <w:rPr>
          <w:rFonts w:hint="eastAsia"/>
        </w:rPr>
        <w:t>FOSSology</w:t>
      </w:r>
      <w:proofErr w:type="spellEnd"/>
      <w:r w:rsidR="00053D09" w:rsidRPr="00053D09">
        <w:rPr>
          <w:rFonts w:hint="eastAsia"/>
        </w:rPr>
        <w:t>）</w:t>
      </w:r>
      <w:r>
        <w:rPr>
          <w:rFonts w:hint="eastAsia"/>
        </w:rPr>
        <w:t>や有料</w:t>
      </w:r>
      <w:ins w:id="757" w:author="工内 隆" w:date="2018-08-07T17:24:00Z">
        <w:r w:rsidR="002346FA">
          <w:rPr>
            <w:rFonts w:hint="eastAsia"/>
          </w:rPr>
          <w:t>の</w:t>
        </w:r>
      </w:ins>
      <w:del w:id="758" w:author="工内 隆" w:date="2018-08-07T17:24:00Z">
        <w:r w:rsidDel="002346FA">
          <w:rPr>
            <w:rFonts w:hint="eastAsia"/>
          </w:rPr>
          <w:delText>、</w:delText>
        </w:r>
      </w:del>
      <w:r>
        <w:rPr>
          <w:rFonts w:hint="eastAsia"/>
        </w:rPr>
        <w:t>プロプライエタリソフトとして提供される</w:t>
      </w:r>
      <w:r w:rsidR="00053D09" w:rsidRPr="00053D09">
        <w:rPr>
          <w:rFonts w:hint="eastAsia"/>
        </w:rPr>
        <w:lastRenderedPageBreak/>
        <w:t>ツールが</w:t>
      </w:r>
      <w:r>
        <w:rPr>
          <w:rFonts w:hint="eastAsia"/>
        </w:rPr>
        <w:t>広く存在しています</w:t>
      </w:r>
      <w:r w:rsidR="00053D09" w:rsidRPr="00053D09">
        <w:rPr>
          <w:rFonts w:hint="eastAsia"/>
        </w:rPr>
        <w:t>。</w:t>
      </w:r>
      <w:r w:rsidR="00761FEC">
        <w:rPr>
          <w:rFonts w:hint="eastAsia"/>
        </w:rPr>
        <w:t>高品質で</w:t>
      </w:r>
      <w:r w:rsidR="00D23D37">
        <w:rPr>
          <w:rFonts w:hint="eastAsia"/>
        </w:rPr>
        <w:t>、機能も豊富なこれらの</w:t>
      </w:r>
      <w:r w:rsidR="00053D09" w:rsidRPr="00053D09">
        <w:rPr>
          <w:rFonts w:hint="eastAsia"/>
        </w:rPr>
        <w:t>ツール</w:t>
      </w:r>
      <w:r w:rsidR="00D23D37">
        <w:rPr>
          <w:rFonts w:hint="eastAsia"/>
        </w:rPr>
        <w:t>を活用できるので、</w:t>
      </w:r>
      <w:r w:rsidR="00053D09" w:rsidRPr="00053D09">
        <w:rPr>
          <w:rFonts w:hint="eastAsia"/>
        </w:rPr>
        <w:t xml:space="preserve"> </w:t>
      </w:r>
      <w:ins w:id="759" w:author="工内 隆" w:date="2018-08-07T17:25:00Z">
        <w:r w:rsidR="002346FA">
          <w:rPr>
            <w:rFonts w:hint="eastAsia"/>
          </w:rPr>
          <w:t>多くの</w:t>
        </w:r>
        <w:r w:rsidR="002346FA" w:rsidRPr="005B0740">
          <w:rPr>
            <w:rFonts w:hint="eastAsia"/>
          </w:rPr>
          <w:t>オープンソース</w:t>
        </w:r>
        <w:r w:rsidR="002346FA">
          <w:rPr>
            <w:rFonts w:hint="eastAsia"/>
          </w:rPr>
          <w:t xml:space="preserve">　</w:t>
        </w:r>
        <w:r w:rsidR="002346FA" w:rsidRPr="005B0740">
          <w:rPr>
            <w:rFonts w:hint="eastAsia"/>
          </w:rPr>
          <w:t>プログラムオフィスで</w:t>
        </w:r>
        <w:r w:rsidR="002346FA">
          <w:rPr>
            <w:rFonts w:hint="eastAsia"/>
          </w:rPr>
          <w:t>は、</w:t>
        </w:r>
      </w:ins>
      <w:r w:rsidR="00D23D37">
        <w:rPr>
          <w:rFonts w:hint="eastAsia"/>
        </w:rPr>
        <w:t>自身で</w:t>
      </w:r>
      <w:del w:id="760" w:author="工内 隆" w:date="2018-08-07T17:25:00Z">
        <w:r w:rsidR="00D23D37" w:rsidDel="002346FA">
          <w:rPr>
            <w:rFonts w:hint="eastAsia"/>
          </w:rPr>
          <w:delText>、</w:delText>
        </w:r>
      </w:del>
      <w:r w:rsidR="00053D09" w:rsidRPr="00053D09">
        <w:rPr>
          <w:rFonts w:hint="eastAsia"/>
        </w:rPr>
        <w:t>独自のツールを</w:t>
      </w:r>
      <w:r w:rsidR="00D23D37">
        <w:rPr>
          <w:rFonts w:hint="eastAsia"/>
        </w:rPr>
        <w:t>開発</w:t>
      </w:r>
      <w:ins w:id="761" w:author="工内 隆" w:date="2018-08-07T17:25:00Z">
        <w:r w:rsidR="002346FA">
          <w:rPr>
            <w:rFonts w:hint="eastAsia"/>
          </w:rPr>
          <w:t>したり</w:t>
        </w:r>
      </w:ins>
      <w:r w:rsidR="00D23D37">
        <w:rPr>
          <w:rFonts w:hint="eastAsia"/>
        </w:rPr>
        <w:t>、</w:t>
      </w:r>
      <w:r w:rsidR="00053D09" w:rsidRPr="00053D09">
        <w:rPr>
          <w:rFonts w:hint="eastAsia"/>
        </w:rPr>
        <w:t>構築</w:t>
      </w:r>
      <w:ins w:id="762" w:author="工内 隆" w:date="2018-08-07T17:25:00Z">
        <w:r w:rsidR="002346FA">
          <w:rPr>
            <w:rFonts w:hint="eastAsia"/>
          </w:rPr>
          <w:t>したり</w:t>
        </w:r>
      </w:ins>
      <w:r w:rsidR="00053D09" w:rsidRPr="00053D09">
        <w:rPr>
          <w:rFonts w:hint="eastAsia"/>
        </w:rPr>
        <w:t>する必要があり</w:t>
      </w:r>
      <w:r w:rsidR="00D23D37">
        <w:rPr>
          <w:rFonts w:hint="eastAsia"/>
        </w:rPr>
        <w:t>ません</w:t>
      </w:r>
      <w:r w:rsidR="00053D09" w:rsidRPr="00053D09">
        <w:rPr>
          <w:rFonts w:hint="eastAsia"/>
        </w:rPr>
        <w:t>。</w:t>
      </w:r>
      <w:r w:rsidR="00053D09" w:rsidRPr="00053D09">
        <w:rPr>
          <w:rFonts w:hint="eastAsia"/>
        </w:rPr>
        <w:t xml:space="preserve"> </w:t>
      </w:r>
      <w:r w:rsidR="00761FEC">
        <w:rPr>
          <w:rFonts w:hint="eastAsia"/>
        </w:rPr>
        <w:t>この分野でも</w:t>
      </w:r>
      <w:r w:rsidR="00053D09" w:rsidRPr="00053D09">
        <w:rPr>
          <w:rFonts w:hint="eastAsia"/>
        </w:rPr>
        <w:t>、オープンソース</w:t>
      </w:r>
      <w:r w:rsidR="00D23D37">
        <w:rPr>
          <w:rFonts w:hint="eastAsia"/>
        </w:rPr>
        <w:t xml:space="preserve">　</w:t>
      </w:r>
      <w:r w:rsidR="00053D09" w:rsidRPr="00053D09">
        <w:rPr>
          <w:rFonts w:hint="eastAsia"/>
        </w:rPr>
        <w:t>プロセスのコラボレーション</w:t>
      </w:r>
      <w:r w:rsidR="00D23D37">
        <w:rPr>
          <w:rFonts w:hint="eastAsia"/>
        </w:rPr>
        <w:t>が良い作用をもたらし</w:t>
      </w:r>
      <w:ins w:id="763" w:author="工内 隆" w:date="2018-08-07T17:26:00Z">
        <w:r w:rsidR="002346FA">
          <w:rPr>
            <w:rFonts w:hint="eastAsia"/>
          </w:rPr>
          <w:t>ており</w:t>
        </w:r>
      </w:ins>
      <w:r w:rsidR="00D23D37">
        <w:rPr>
          <w:rFonts w:hint="eastAsia"/>
        </w:rPr>
        <w:t>、コントリビューター</w:t>
      </w:r>
      <w:r w:rsidR="00053D09" w:rsidRPr="00053D09">
        <w:rPr>
          <w:rFonts w:hint="eastAsia"/>
        </w:rPr>
        <w:t>が</w:t>
      </w:r>
      <w:ins w:id="764" w:author="工内 隆" w:date="2018-08-07T17:26:00Z">
        <w:r w:rsidR="002346FA">
          <w:rPr>
            <w:rFonts w:hint="eastAsia"/>
          </w:rPr>
          <w:t>多くの</w:t>
        </w:r>
      </w:ins>
      <w:r w:rsidR="00053D09" w:rsidRPr="00053D09">
        <w:rPr>
          <w:rFonts w:hint="eastAsia"/>
        </w:rPr>
        <w:t>企業のためにこれらの</w:t>
      </w:r>
      <w:r w:rsidR="00D23D37">
        <w:rPr>
          <w:rFonts w:hint="eastAsia"/>
        </w:rPr>
        <w:t>作業</w:t>
      </w:r>
      <w:r w:rsidR="00053D09" w:rsidRPr="00053D09">
        <w:rPr>
          <w:rFonts w:hint="eastAsia"/>
        </w:rPr>
        <w:t>を処理できるツールを作成し、</w:t>
      </w:r>
      <w:r w:rsidR="00761FEC">
        <w:rPr>
          <w:rFonts w:hint="eastAsia"/>
        </w:rPr>
        <w:t>改良を続けて</w:t>
      </w:r>
      <w:r w:rsidR="00053D09" w:rsidRPr="00053D09">
        <w:rPr>
          <w:rFonts w:hint="eastAsia"/>
        </w:rPr>
        <w:t>います。</w:t>
      </w:r>
      <w:r w:rsidR="00053D09" w:rsidRPr="00053D09">
        <w:rPr>
          <w:rFonts w:hint="eastAsia"/>
        </w:rPr>
        <w:t xml:space="preserve"> </w:t>
      </w:r>
      <w:r w:rsidR="00053D09" w:rsidRPr="00053D09">
        <w:rPr>
          <w:rFonts w:hint="eastAsia"/>
        </w:rPr>
        <w:t>また、ツールがプロジェクトに必要なものを</w:t>
      </w:r>
      <w:r w:rsidR="00D23D37">
        <w:rPr>
          <w:rFonts w:hint="eastAsia"/>
        </w:rPr>
        <w:t>提供していな</w:t>
      </w:r>
      <w:r w:rsidR="00761FEC">
        <w:rPr>
          <w:rFonts w:hint="eastAsia"/>
        </w:rPr>
        <w:t>い</w:t>
      </w:r>
      <w:r w:rsidR="00053D09" w:rsidRPr="00053D09">
        <w:rPr>
          <w:rFonts w:hint="eastAsia"/>
        </w:rPr>
        <w:t>場合</w:t>
      </w:r>
      <w:r w:rsidR="00D23D37">
        <w:rPr>
          <w:rFonts w:hint="eastAsia"/>
        </w:rPr>
        <w:t>は</w:t>
      </w:r>
      <w:r w:rsidR="00053D09" w:rsidRPr="00053D09">
        <w:rPr>
          <w:rFonts w:hint="eastAsia"/>
        </w:rPr>
        <w:t>、ユーザー</w:t>
      </w:r>
      <w:r w:rsidR="00D23D37">
        <w:rPr>
          <w:rFonts w:hint="eastAsia"/>
        </w:rPr>
        <w:t>がコードを</w:t>
      </w:r>
      <w:r w:rsidR="00053D09" w:rsidRPr="00053D09">
        <w:rPr>
          <w:rFonts w:hint="eastAsia"/>
        </w:rPr>
        <w:t>修正</w:t>
      </w:r>
      <w:r w:rsidR="00D23D37">
        <w:rPr>
          <w:rFonts w:hint="eastAsia"/>
        </w:rPr>
        <w:t>、</w:t>
      </w:r>
      <w:r w:rsidR="00053D09" w:rsidRPr="00053D09">
        <w:rPr>
          <w:rFonts w:hint="eastAsia"/>
        </w:rPr>
        <w:t>改善して、求めている機能を</w:t>
      </w:r>
      <w:r w:rsidR="00D23D37">
        <w:rPr>
          <w:rFonts w:hint="eastAsia"/>
        </w:rPr>
        <w:t>実現し、それをコントリビューションすることができます。</w:t>
      </w:r>
      <w:r w:rsidR="00053D09" w:rsidRPr="00053D09">
        <w:rPr>
          <w:rFonts w:hint="eastAsia"/>
        </w:rPr>
        <w:t xml:space="preserve"> </w:t>
      </w:r>
      <w:r w:rsidR="00053D09" w:rsidRPr="00053D09">
        <w:rPr>
          <w:rFonts w:hint="eastAsia"/>
        </w:rPr>
        <w:t>エンタープライズ</w:t>
      </w:r>
      <w:r w:rsidR="00761FEC">
        <w:rPr>
          <w:rFonts w:hint="eastAsia"/>
        </w:rPr>
        <w:t xml:space="preserve">　</w:t>
      </w:r>
      <w:r w:rsidR="00053D09" w:rsidRPr="00053D09">
        <w:rPr>
          <w:rFonts w:hint="eastAsia"/>
        </w:rPr>
        <w:t>ツール</w:t>
      </w:r>
      <w:r w:rsidR="00D23D37">
        <w:rPr>
          <w:rFonts w:hint="eastAsia"/>
        </w:rPr>
        <w:t>関連の</w:t>
      </w:r>
      <w:r w:rsidR="00053D09" w:rsidRPr="00053D09">
        <w:rPr>
          <w:rFonts w:hint="eastAsia"/>
        </w:rPr>
        <w:t>オープンソース</w:t>
      </w:r>
      <w:r w:rsidR="00D23D37">
        <w:rPr>
          <w:rFonts w:hint="eastAsia"/>
        </w:rPr>
        <w:t xml:space="preserve">　</w:t>
      </w:r>
      <w:r w:rsidR="00053D09" w:rsidRPr="00053D09">
        <w:rPr>
          <w:rFonts w:hint="eastAsia"/>
        </w:rPr>
        <w:t>コミュニティに関わること</w:t>
      </w:r>
      <w:r w:rsidR="0007496F">
        <w:rPr>
          <w:rFonts w:hint="eastAsia"/>
        </w:rPr>
        <w:t>に</w:t>
      </w:r>
      <w:del w:id="765" w:author="工内 隆" w:date="2018-08-07T17:28:00Z">
        <w:r w:rsidR="00053D09" w:rsidRPr="00053D09" w:rsidDel="002346FA">
          <w:rPr>
            <w:rFonts w:hint="eastAsia"/>
          </w:rPr>
          <w:delText>、</w:delText>
        </w:r>
      </w:del>
      <w:r w:rsidR="00761FEC">
        <w:rPr>
          <w:rFonts w:hint="eastAsia"/>
        </w:rPr>
        <w:t>対しても</w:t>
      </w:r>
      <w:r w:rsidR="00053D09" w:rsidRPr="00053D09">
        <w:rPr>
          <w:rFonts w:hint="eastAsia"/>
        </w:rPr>
        <w:t>オープンソース</w:t>
      </w:r>
      <w:r w:rsidR="00D23D37">
        <w:rPr>
          <w:rFonts w:hint="eastAsia"/>
        </w:rPr>
        <w:t xml:space="preserve">　</w:t>
      </w:r>
      <w:r w:rsidR="00053D09" w:rsidRPr="00053D09">
        <w:rPr>
          <w:rFonts w:hint="eastAsia"/>
        </w:rPr>
        <w:t>プログラムオフィス</w:t>
      </w:r>
      <w:r w:rsidR="0007496F">
        <w:rPr>
          <w:rFonts w:hint="eastAsia"/>
        </w:rPr>
        <w:t>は</w:t>
      </w:r>
      <w:r w:rsidR="00053D09" w:rsidRPr="00053D09">
        <w:rPr>
          <w:rFonts w:hint="eastAsia"/>
        </w:rPr>
        <w:t>サポート</w:t>
      </w:r>
      <w:r w:rsidR="00761FEC">
        <w:rPr>
          <w:rFonts w:hint="eastAsia"/>
        </w:rPr>
        <w:t>する</w:t>
      </w:r>
      <w:ins w:id="766" w:author="工内 隆" w:date="2018-08-07T17:28:00Z">
        <w:r w:rsidR="002346FA">
          <w:rPr>
            <w:rFonts w:hint="eastAsia"/>
          </w:rPr>
          <w:t>とよい</w:t>
        </w:r>
      </w:ins>
      <w:del w:id="767" w:author="工内 隆" w:date="2018-08-07T17:28:00Z">
        <w:r w:rsidR="00761FEC" w:rsidDel="002346FA">
          <w:rPr>
            <w:rFonts w:hint="eastAsia"/>
          </w:rPr>
          <w:delText>ようになる</w:delText>
        </w:r>
      </w:del>
      <w:r w:rsidR="00761FEC">
        <w:rPr>
          <w:rFonts w:hint="eastAsia"/>
        </w:rPr>
        <w:t>でしょう</w:t>
      </w:r>
      <w:r w:rsidR="00053D09" w:rsidRPr="00053D09">
        <w:rPr>
          <w:rFonts w:hint="eastAsia"/>
        </w:rPr>
        <w:t>。</w:t>
      </w:r>
    </w:p>
    <w:p w14:paraId="411B9329" w14:textId="77777777" w:rsidR="00053D09" w:rsidRDefault="00053D09" w:rsidP="0088585A"/>
    <w:p w14:paraId="59E95F4A" w14:textId="77777777" w:rsidR="0088585A" w:rsidRDefault="0088585A" w:rsidP="0088585A">
      <w:r>
        <w:t>Existing open source resources are also potential gold mines for finding other materials needed by your open source projects, including documentation for contributor license agreements (CLAs). CLAs define the terms under which intellectual property has been contributed to open source software. Projects that use CLAs require contributors and often their company to sign the CLA agreements before contributions will be accepted by the project.</w:t>
      </w:r>
    </w:p>
    <w:p w14:paraId="68F97A17" w14:textId="3DDCC452" w:rsidR="0088585A" w:rsidRDefault="00761FEC" w:rsidP="0088585A">
      <w:del w:id="768" w:author="工内 隆" w:date="2018-08-07T17:30:00Z">
        <w:r w:rsidDel="002346FA">
          <w:rPr>
            <w:rFonts w:hint="eastAsia"/>
          </w:rPr>
          <w:delText>既に、</w:delText>
        </w:r>
      </w:del>
      <w:r>
        <w:rPr>
          <w:rFonts w:hint="eastAsia"/>
        </w:rPr>
        <w:t>公開されている</w:t>
      </w:r>
      <w:r w:rsidR="00BF66FC" w:rsidRPr="00BF66FC">
        <w:rPr>
          <w:rFonts w:hint="eastAsia"/>
        </w:rPr>
        <w:t>オープンソース</w:t>
      </w:r>
      <w:r>
        <w:rPr>
          <w:rFonts w:hint="eastAsia"/>
        </w:rPr>
        <w:t>関連情報</w:t>
      </w:r>
      <w:r w:rsidR="00BF66FC" w:rsidRPr="00BF66FC">
        <w:rPr>
          <w:rFonts w:hint="eastAsia"/>
        </w:rPr>
        <w:t>は、</w:t>
      </w:r>
      <w:r w:rsidR="00BF66FC">
        <w:rPr>
          <w:rFonts w:hint="eastAsia"/>
        </w:rPr>
        <w:t xml:space="preserve">コントリビューター　</w:t>
      </w:r>
      <w:r w:rsidR="00BF66FC" w:rsidRPr="00BF66FC">
        <w:rPr>
          <w:rFonts w:hint="eastAsia"/>
        </w:rPr>
        <w:t>ライセンス契約書（</w:t>
      </w:r>
      <w:r w:rsidR="00BF66FC" w:rsidRPr="00BF66FC">
        <w:rPr>
          <w:rFonts w:hint="eastAsia"/>
        </w:rPr>
        <w:t>CLA</w:t>
      </w:r>
      <w:ins w:id="769" w:author="工内 隆" w:date="2018-08-07T17:30:00Z">
        <w:r w:rsidR="002346FA">
          <w:t>s</w:t>
        </w:r>
      </w:ins>
      <w:r>
        <w:rPr>
          <w:rFonts w:hint="eastAsia"/>
        </w:rPr>
        <w:t>:</w:t>
      </w:r>
      <w:r w:rsidRPr="00761FEC">
        <w:t xml:space="preserve"> contributor license agreements</w:t>
      </w:r>
      <w:r w:rsidR="00BF66FC" w:rsidRPr="00BF66FC">
        <w:rPr>
          <w:rFonts w:hint="eastAsia"/>
        </w:rPr>
        <w:t>）を</w:t>
      </w:r>
      <w:r w:rsidR="00BF66FC">
        <w:rPr>
          <w:rFonts w:hint="eastAsia"/>
        </w:rPr>
        <w:t>含めて、</w:t>
      </w:r>
      <w:r w:rsidR="00BF66FC" w:rsidRPr="00BF66FC">
        <w:rPr>
          <w:rFonts w:hint="eastAsia"/>
        </w:rPr>
        <w:t>オープンソース</w:t>
      </w:r>
      <w:r w:rsidR="00BF66FC">
        <w:rPr>
          <w:rFonts w:hint="eastAsia"/>
        </w:rPr>
        <w:t xml:space="preserve">　</w:t>
      </w:r>
      <w:r w:rsidR="00BF66FC" w:rsidRPr="00BF66FC">
        <w:rPr>
          <w:rFonts w:hint="eastAsia"/>
        </w:rPr>
        <w:t>プロジェクトに必要な資料を見つけるための</w:t>
      </w:r>
      <w:r w:rsidR="00BF66FC">
        <w:rPr>
          <w:rFonts w:hint="eastAsia"/>
        </w:rPr>
        <w:t>宝の山です。</w:t>
      </w:r>
      <w:r w:rsidR="00BF66FC" w:rsidRPr="00BF66FC">
        <w:rPr>
          <w:rFonts w:hint="eastAsia"/>
        </w:rPr>
        <w:t xml:space="preserve"> CLA</w:t>
      </w:r>
      <w:ins w:id="770" w:author="工内 隆" w:date="2018-08-07T17:30:00Z">
        <w:r w:rsidR="002346FA">
          <w:t>s</w:t>
        </w:r>
      </w:ins>
      <w:r w:rsidR="00BF66FC" w:rsidRPr="00BF66FC">
        <w:rPr>
          <w:rFonts w:hint="eastAsia"/>
        </w:rPr>
        <w:t>は、知的財産</w:t>
      </w:r>
      <w:del w:id="771" w:author="工内 隆" w:date="2018-08-07T17:31:00Z">
        <w:r w:rsidR="00BF66FC" w:rsidDel="002346FA">
          <w:rPr>
            <w:rFonts w:hint="eastAsia"/>
          </w:rPr>
          <w:delText>である</w:delText>
        </w:r>
      </w:del>
      <w:del w:id="772" w:author="工内 隆" w:date="2018-08-07T17:34:00Z">
        <w:r w:rsidR="00BF66FC" w:rsidDel="00EA5C53">
          <w:rPr>
            <w:rFonts w:hint="eastAsia"/>
          </w:rPr>
          <w:delText>ソフトウェア</w:delText>
        </w:r>
      </w:del>
      <w:r w:rsidR="00BF66FC">
        <w:rPr>
          <w:rFonts w:hint="eastAsia"/>
        </w:rPr>
        <w:t>を</w:t>
      </w:r>
      <w:r w:rsidR="00BF66FC" w:rsidRPr="00BF66FC">
        <w:rPr>
          <w:rFonts w:hint="eastAsia"/>
        </w:rPr>
        <w:t>オープンソース</w:t>
      </w:r>
      <w:r w:rsidR="00BF66FC">
        <w:rPr>
          <w:rFonts w:hint="eastAsia"/>
        </w:rPr>
        <w:t xml:space="preserve">　</w:t>
      </w:r>
      <w:r w:rsidR="00BF66FC" w:rsidRPr="00BF66FC">
        <w:rPr>
          <w:rFonts w:hint="eastAsia"/>
        </w:rPr>
        <w:t>ソフトウェア</w:t>
      </w:r>
      <w:ins w:id="773" w:author="工内 隆" w:date="2018-08-07T17:31:00Z">
        <w:r w:rsidR="002346FA">
          <w:rPr>
            <w:rFonts w:hint="eastAsia"/>
          </w:rPr>
          <w:t>としてコントリビュート</w:t>
        </w:r>
      </w:ins>
      <w:r w:rsidR="00BF66FC" w:rsidRPr="00BF66FC">
        <w:rPr>
          <w:rFonts w:hint="eastAsia"/>
        </w:rPr>
        <w:t>に</w:t>
      </w:r>
      <w:r w:rsidR="00BF66FC">
        <w:rPr>
          <w:rFonts w:hint="eastAsia"/>
        </w:rPr>
        <w:t>する場合の</w:t>
      </w:r>
      <w:r w:rsidR="00BF66FC" w:rsidRPr="00BF66FC">
        <w:rPr>
          <w:rFonts w:hint="eastAsia"/>
        </w:rPr>
        <w:t>条件を定義します。</w:t>
      </w:r>
      <w:r w:rsidR="00BF66FC" w:rsidRPr="00BF66FC">
        <w:rPr>
          <w:rFonts w:hint="eastAsia"/>
        </w:rPr>
        <w:t xml:space="preserve"> CLA</w:t>
      </w:r>
      <w:ins w:id="774" w:author="工内 隆" w:date="2018-08-07T17:30:00Z">
        <w:r w:rsidR="002346FA">
          <w:t>s</w:t>
        </w:r>
      </w:ins>
      <w:r w:rsidR="00BF66FC" w:rsidRPr="00BF66FC">
        <w:rPr>
          <w:rFonts w:hint="eastAsia"/>
        </w:rPr>
        <w:t>を使用するプロジェクトでは、</w:t>
      </w:r>
      <w:ins w:id="775" w:author="工内 隆" w:date="2018-08-07T17:35:00Z">
        <w:r w:rsidR="00EA5C53">
          <w:rPr>
            <w:rFonts w:hint="eastAsia"/>
          </w:rPr>
          <w:t>コントリビューション</w:t>
        </w:r>
        <w:r w:rsidR="00EA5C53" w:rsidRPr="00BF66FC">
          <w:rPr>
            <w:rFonts w:hint="eastAsia"/>
          </w:rPr>
          <w:t>をプロジェクトで</w:t>
        </w:r>
        <w:r w:rsidR="00EA5C53">
          <w:rPr>
            <w:rFonts w:hint="eastAsia"/>
          </w:rPr>
          <w:t>受け</w:t>
        </w:r>
      </w:ins>
      <w:ins w:id="776" w:author="工内 隆" w:date="2018-08-07T17:36:00Z">
        <w:r w:rsidR="00EA5C53">
          <w:rPr>
            <w:rFonts w:hint="eastAsia"/>
          </w:rPr>
          <w:t>容れる</w:t>
        </w:r>
      </w:ins>
      <w:ins w:id="777" w:author="工内 隆" w:date="2018-08-07T17:35:00Z">
        <w:r w:rsidR="00EA5C53" w:rsidRPr="00BF66FC">
          <w:rPr>
            <w:rFonts w:hint="eastAsia"/>
          </w:rPr>
          <w:t>前に</w:t>
        </w:r>
        <w:r w:rsidR="00EA5C53">
          <w:rPr>
            <w:rFonts w:hint="eastAsia"/>
          </w:rPr>
          <w:t>、</w:t>
        </w:r>
      </w:ins>
      <w:r w:rsidR="00BF66FC">
        <w:rPr>
          <w:rFonts w:hint="eastAsia"/>
        </w:rPr>
        <w:t>コントリビューター</w:t>
      </w:r>
      <w:ins w:id="778" w:author="工内 隆" w:date="2018-08-07T17:32:00Z">
        <w:r w:rsidR="002346FA">
          <w:rPr>
            <w:rFonts w:hint="eastAsia"/>
          </w:rPr>
          <w:t>、および、</w:t>
        </w:r>
      </w:ins>
      <w:ins w:id="779" w:author="工内 隆" w:date="2018-08-07T17:33:00Z">
        <w:r w:rsidR="002346FA">
          <w:rPr>
            <w:rFonts w:hint="eastAsia"/>
          </w:rPr>
          <w:t>多くの場合、その所属</w:t>
        </w:r>
      </w:ins>
      <w:del w:id="780" w:author="工内 隆" w:date="2018-08-07T17:33:00Z">
        <w:r w:rsidR="00BF66FC" w:rsidRPr="00BF66FC" w:rsidDel="00EA5C53">
          <w:rPr>
            <w:rFonts w:hint="eastAsia"/>
          </w:rPr>
          <w:delText>と</w:delText>
        </w:r>
      </w:del>
      <w:r w:rsidR="00BF66FC" w:rsidRPr="00BF66FC">
        <w:rPr>
          <w:rFonts w:hint="eastAsia"/>
        </w:rPr>
        <w:t>企業が</w:t>
      </w:r>
      <w:del w:id="781" w:author="工内 隆" w:date="2018-08-07T17:35:00Z">
        <w:r w:rsidR="00BF66FC" w:rsidDel="00EA5C53">
          <w:rPr>
            <w:rFonts w:hint="eastAsia"/>
          </w:rPr>
          <w:delText>コントリビューション</w:delText>
        </w:r>
        <w:r w:rsidR="00BF66FC" w:rsidRPr="00BF66FC" w:rsidDel="00EA5C53">
          <w:rPr>
            <w:rFonts w:hint="eastAsia"/>
          </w:rPr>
          <w:delText>をプロジェクトで</w:delText>
        </w:r>
        <w:r w:rsidR="00BF66FC" w:rsidDel="00EA5C53">
          <w:rPr>
            <w:rFonts w:hint="eastAsia"/>
          </w:rPr>
          <w:delText>受け入れる</w:delText>
        </w:r>
        <w:r w:rsidR="00BF66FC" w:rsidRPr="00BF66FC" w:rsidDel="00EA5C53">
          <w:rPr>
            <w:rFonts w:hint="eastAsia"/>
          </w:rPr>
          <w:delText>前に</w:delText>
        </w:r>
      </w:del>
      <w:r w:rsidR="00BF66FC" w:rsidRPr="00BF66FC">
        <w:rPr>
          <w:rFonts w:hint="eastAsia"/>
        </w:rPr>
        <w:t>CLA</w:t>
      </w:r>
      <w:r w:rsidR="00BF66FC" w:rsidRPr="00BF66FC">
        <w:rPr>
          <w:rFonts w:hint="eastAsia"/>
        </w:rPr>
        <w:t>契約に署名する</w:t>
      </w:r>
      <w:ins w:id="782" w:author="工内 隆" w:date="2018-08-07T17:33:00Z">
        <w:r w:rsidR="00EA5C53">
          <w:rPr>
            <w:rFonts w:hint="eastAsia"/>
          </w:rPr>
          <w:t>こと</w:t>
        </w:r>
      </w:ins>
      <w:ins w:id="783" w:author="工内 隆" w:date="2018-08-07T17:34:00Z">
        <w:r w:rsidR="00EA5C53">
          <w:rPr>
            <w:rFonts w:hint="eastAsia"/>
          </w:rPr>
          <w:t>を要求し</w:t>
        </w:r>
      </w:ins>
      <w:del w:id="784" w:author="工内 隆" w:date="2018-08-07T17:34:00Z">
        <w:r w:rsidR="00BF66FC" w:rsidRPr="00BF66FC" w:rsidDel="00EA5C53">
          <w:rPr>
            <w:rFonts w:hint="eastAsia"/>
          </w:rPr>
          <w:delText>必要があり</w:delText>
        </w:r>
      </w:del>
      <w:r w:rsidR="00BF66FC" w:rsidRPr="00BF66FC">
        <w:rPr>
          <w:rFonts w:hint="eastAsia"/>
        </w:rPr>
        <w:t>ます。</w:t>
      </w:r>
    </w:p>
    <w:p w14:paraId="45CDA6E3" w14:textId="77777777" w:rsidR="00BF66FC" w:rsidRDefault="00BF66FC" w:rsidP="0088585A"/>
    <w:p w14:paraId="7D8826D5" w14:textId="77777777" w:rsidR="0088585A" w:rsidRDefault="0088585A" w:rsidP="0088585A">
      <w:r>
        <w:t>Many companies have written their own CLAs but there are generic versions that have been created and are available as open source agreements which can be used without starting from scratch. Most of what you will need can be found in a template and then you can customize the CLAs to cover any issues that remain. Attorneys from other potential contributing companies will often appreciate reuse of standard terms.</w:t>
      </w:r>
    </w:p>
    <w:p w14:paraId="6B46A772" w14:textId="4023B26B" w:rsidR="0088585A" w:rsidRDefault="00BF66FC" w:rsidP="0088585A">
      <w:r w:rsidRPr="00BF66FC">
        <w:rPr>
          <w:rFonts w:hint="eastAsia"/>
        </w:rPr>
        <w:t>多くの企業</w:t>
      </w:r>
      <w:r w:rsidR="0069664B">
        <w:rPr>
          <w:rFonts w:hint="eastAsia"/>
        </w:rPr>
        <w:t>は</w:t>
      </w:r>
      <w:r w:rsidRPr="00BF66FC">
        <w:rPr>
          <w:rFonts w:hint="eastAsia"/>
        </w:rPr>
        <w:t>独自</w:t>
      </w:r>
      <w:r w:rsidR="0069664B">
        <w:rPr>
          <w:rFonts w:hint="eastAsia"/>
        </w:rPr>
        <w:t>に</w:t>
      </w:r>
      <w:r w:rsidRPr="00BF66FC">
        <w:rPr>
          <w:rFonts w:hint="eastAsia"/>
        </w:rPr>
        <w:t>CLA</w:t>
      </w:r>
      <w:ins w:id="785" w:author="工内 隆" w:date="2018-08-07T17:36:00Z">
        <w:r w:rsidR="00EA5C53">
          <w:t>s</w:t>
        </w:r>
      </w:ins>
      <w:r w:rsidRPr="00BF66FC">
        <w:rPr>
          <w:rFonts w:hint="eastAsia"/>
        </w:rPr>
        <w:t>を作成していますが、オープンソース契約</w:t>
      </w:r>
      <w:ins w:id="786" w:author="工内 隆" w:date="2018-08-07T17:37:00Z">
        <w:r w:rsidR="00EA5C53">
          <w:rPr>
            <w:rFonts w:hint="eastAsia"/>
          </w:rPr>
          <w:t>書</w:t>
        </w:r>
      </w:ins>
      <w:r w:rsidRPr="00BF66FC">
        <w:rPr>
          <w:rFonts w:hint="eastAsia"/>
        </w:rPr>
        <w:t>として利用可能な汎用</w:t>
      </w:r>
      <w:r w:rsidR="0069664B">
        <w:rPr>
          <w:rFonts w:hint="eastAsia"/>
        </w:rPr>
        <w:t>的に利用可能なものは既に存在しており、ゼロから作成する必要はありません</w:t>
      </w:r>
      <w:r w:rsidRPr="00BF66FC">
        <w:rPr>
          <w:rFonts w:hint="eastAsia"/>
        </w:rPr>
        <w:t>。</w:t>
      </w:r>
      <w:r w:rsidR="0069664B">
        <w:rPr>
          <w:rFonts w:hint="eastAsia"/>
        </w:rPr>
        <w:t>ほとんどの</w:t>
      </w:r>
      <w:r w:rsidRPr="00BF66FC">
        <w:rPr>
          <w:rFonts w:hint="eastAsia"/>
        </w:rPr>
        <w:t>必要</w:t>
      </w:r>
      <w:r w:rsidR="0069664B">
        <w:rPr>
          <w:rFonts w:hint="eastAsia"/>
        </w:rPr>
        <w:t>な情報</w:t>
      </w:r>
      <w:r w:rsidRPr="00BF66FC">
        <w:rPr>
          <w:rFonts w:hint="eastAsia"/>
        </w:rPr>
        <w:t>はテンプレートで</w:t>
      </w:r>
      <w:r w:rsidR="0069664B">
        <w:rPr>
          <w:rFonts w:hint="eastAsia"/>
        </w:rPr>
        <w:t>見つけることができ、</w:t>
      </w:r>
      <w:r w:rsidRPr="00BF66FC">
        <w:rPr>
          <w:rFonts w:hint="eastAsia"/>
        </w:rPr>
        <w:t>残りの問題をカバ</w:t>
      </w:r>
      <w:r w:rsidRPr="00BF66FC">
        <w:rPr>
          <w:rFonts w:hint="eastAsia"/>
        </w:rPr>
        <w:lastRenderedPageBreak/>
        <w:t>ーするように</w:t>
      </w:r>
      <w:r w:rsidRPr="00BF66FC">
        <w:rPr>
          <w:rFonts w:hint="eastAsia"/>
        </w:rPr>
        <w:t>CLA</w:t>
      </w:r>
      <w:ins w:id="787" w:author="工内 隆" w:date="2018-08-07T17:37:00Z">
        <w:r w:rsidR="00EA5C53">
          <w:t>s</w:t>
        </w:r>
      </w:ins>
      <w:r w:rsidRPr="00BF66FC">
        <w:rPr>
          <w:rFonts w:hint="eastAsia"/>
        </w:rPr>
        <w:t>をカスタマイズすることができます。</w:t>
      </w:r>
      <w:r w:rsidRPr="00BF66FC">
        <w:rPr>
          <w:rFonts w:hint="eastAsia"/>
        </w:rPr>
        <w:t xml:space="preserve"> </w:t>
      </w:r>
      <w:del w:id="788" w:author="工内 隆" w:date="2018-08-07T17:38:00Z">
        <w:r w:rsidR="0069664B" w:rsidDel="00EA5C53">
          <w:rPr>
            <w:rFonts w:hint="eastAsia"/>
          </w:rPr>
          <w:delText>今後、</w:delText>
        </w:r>
      </w:del>
      <w:r w:rsidR="0069664B">
        <w:rPr>
          <w:rFonts w:hint="eastAsia"/>
        </w:rPr>
        <w:t>コントリビューションを行おうと考えている企業の法務担当</w:t>
      </w:r>
      <w:r w:rsidRPr="00BF66FC">
        <w:rPr>
          <w:rFonts w:hint="eastAsia"/>
        </w:rPr>
        <w:t>は、</w:t>
      </w:r>
      <w:r w:rsidR="00A2209B">
        <w:rPr>
          <w:rFonts w:hint="eastAsia"/>
        </w:rPr>
        <w:t>そこで</w:t>
      </w:r>
      <w:r w:rsidR="0069664B">
        <w:rPr>
          <w:rFonts w:hint="eastAsia"/>
        </w:rPr>
        <w:t>使用されている</w:t>
      </w:r>
      <w:r w:rsidR="00A2209B">
        <w:rPr>
          <w:rFonts w:hint="eastAsia"/>
        </w:rPr>
        <w:t>標準</w:t>
      </w:r>
      <w:r w:rsidRPr="00BF66FC">
        <w:rPr>
          <w:rFonts w:hint="eastAsia"/>
        </w:rPr>
        <w:t>用語</w:t>
      </w:r>
      <w:ins w:id="789" w:author="工内 隆" w:date="2018-08-07T17:38:00Z">
        <w:r w:rsidR="00EA5C53">
          <w:rPr>
            <w:rFonts w:hint="eastAsia"/>
          </w:rPr>
          <w:t>と</w:t>
        </w:r>
      </w:ins>
      <w:del w:id="790" w:author="工内 隆" w:date="2018-08-07T17:38:00Z">
        <w:r w:rsidR="00A2209B" w:rsidDel="00EA5C53">
          <w:rPr>
            <w:rFonts w:hint="eastAsia"/>
          </w:rPr>
          <w:delText>、</w:delText>
        </w:r>
      </w:del>
      <w:r w:rsidR="00A2209B">
        <w:rPr>
          <w:rFonts w:hint="eastAsia"/>
        </w:rPr>
        <w:t>条件を</w:t>
      </w:r>
      <w:r w:rsidRPr="00BF66FC">
        <w:rPr>
          <w:rFonts w:hint="eastAsia"/>
        </w:rPr>
        <w:t>再利用</w:t>
      </w:r>
      <w:r w:rsidR="00A2209B">
        <w:rPr>
          <w:rFonts w:hint="eastAsia"/>
        </w:rPr>
        <w:t>でき</w:t>
      </w:r>
      <w:r w:rsidR="009A0CB9">
        <w:rPr>
          <w:rFonts w:hint="eastAsia"/>
        </w:rPr>
        <w:t>るので</w:t>
      </w:r>
      <w:r w:rsidR="00A2209B">
        <w:rPr>
          <w:rFonts w:hint="eastAsia"/>
        </w:rPr>
        <w:t>、助かっています</w:t>
      </w:r>
      <w:r w:rsidRPr="00BF66FC">
        <w:rPr>
          <w:rFonts w:hint="eastAsia"/>
        </w:rPr>
        <w:t>。</w:t>
      </w:r>
    </w:p>
    <w:p w14:paraId="1092BA2D" w14:textId="77777777" w:rsidR="00BF66FC" w:rsidRDefault="00BF66FC" w:rsidP="0088585A"/>
    <w:p w14:paraId="67FD0A44" w14:textId="77777777" w:rsidR="0088585A" w:rsidRDefault="0088585A" w:rsidP="0088585A">
      <w:r>
        <w:t>Inside Google a variety of tools are used regularly to perform automated code checks using features such as custom filters which can scan code bases to check for licenses, license compatibility, and other factors. Each time Google releases a new Android or other application, it undergoes an automated process for checking license compliance, simplifying procedures for the company. And because it is automated, it makes it easier to make the argument to engineers that the process is simple and seamless and won</w:t>
      </w:r>
      <w:r>
        <w:rPr>
          <w:rFonts w:hint="eastAsia"/>
        </w:rPr>
        <w:t>’</w:t>
      </w:r>
      <w:r>
        <w:t>t burden them to use for their applications.</w:t>
      </w:r>
    </w:p>
    <w:p w14:paraId="717FBC33" w14:textId="5227B885" w:rsidR="0088585A" w:rsidRDefault="00A2209B" w:rsidP="0088585A">
      <w:r w:rsidRPr="00A2209B">
        <w:rPr>
          <w:rFonts w:hint="eastAsia"/>
        </w:rPr>
        <w:t>Google</w:t>
      </w:r>
      <w:r>
        <w:rPr>
          <w:rFonts w:hint="eastAsia"/>
        </w:rPr>
        <w:t>社内</w:t>
      </w:r>
      <w:r w:rsidRPr="00A2209B">
        <w:rPr>
          <w:rFonts w:hint="eastAsia"/>
        </w:rPr>
        <w:t>では、</w:t>
      </w:r>
      <w:del w:id="791" w:author="工内 隆" w:date="2018-08-07T17:48:00Z">
        <w:r w:rsidRPr="00A2209B" w:rsidDel="004B7C4C">
          <w:rPr>
            <w:rFonts w:hint="eastAsia"/>
          </w:rPr>
          <w:delText>コードベースをスキャンしてライセンス、ライセンスの</w:delText>
        </w:r>
        <w:r w:rsidDel="004B7C4C">
          <w:rPr>
            <w:rFonts w:hint="eastAsia"/>
          </w:rPr>
          <w:delText>両立性</w:delText>
        </w:r>
        <w:r w:rsidRPr="00A2209B" w:rsidDel="004B7C4C">
          <w:rPr>
            <w:rFonts w:hint="eastAsia"/>
          </w:rPr>
          <w:delText>などをチェックできる</w:delText>
        </w:r>
      </w:del>
      <w:r w:rsidRPr="00A2209B">
        <w:rPr>
          <w:rFonts w:hint="eastAsia"/>
        </w:rPr>
        <w:t>カスタムフィルタの</w:t>
      </w:r>
      <w:r>
        <w:rPr>
          <w:rFonts w:hint="eastAsia"/>
        </w:rPr>
        <w:t>ような</w:t>
      </w:r>
      <w:r w:rsidRPr="00A2209B">
        <w:rPr>
          <w:rFonts w:hint="eastAsia"/>
        </w:rPr>
        <w:t>機能を使用して</w:t>
      </w:r>
      <w:del w:id="792" w:author="工内 隆" w:date="2018-08-07T17:48:00Z">
        <w:r w:rsidRPr="00A2209B" w:rsidDel="004B7C4C">
          <w:rPr>
            <w:rFonts w:hint="eastAsia"/>
          </w:rPr>
          <w:delText>、</w:delText>
        </w:r>
      </w:del>
      <w:del w:id="793" w:author="工内 隆" w:date="2018-08-07T17:46:00Z">
        <w:r w:rsidDel="004B7C4C">
          <w:rPr>
            <w:rFonts w:hint="eastAsia"/>
          </w:rPr>
          <w:delText>定期的、</w:delText>
        </w:r>
      </w:del>
      <w:r w:rsidRPr="00A2209B">
        <w:rPr>
          <w:rFonts w:hint="eastAsia"/>
        </w:rPr>
        <w:t>自動</w:t>
      </w:r>
      <w:r>
        <w:rPr>
          <w:rFonts w:hint="eastAsia"/>
        </w:rPr>
        <w:t>的に</w:t>
      </w:r>
      <w:r w:rsidRPr="00A2209B">
        <w:rPr>
          <w:rFonts w:hint="eastAsia"/>
        </w:rPr>
        <w:t>コードチェックを行う</w:t>
      </w:r>
      <w:del w:id="794" w:author="工内 隆" w:date="2018-08-07T17:48:00Z">
        <w:r w:rsidRPr="00A2209B" w:rsidDel="004B7C4C">
          <w:rPr>
            <w:rFonts w:hint="eastAsia"/>
          </w:rPr>
          <w:delText>ために</w:delText>
        </w:r>
      </w:del>
      <w:r w:rsidRPr="00A2209B">
        <w:rPr>
          <w:rFonts w:hint="eastAsia"/>
        </w:rPr>
        <w:t>さまざまなツールが</w:t>
      </w:r>
      <w:ins w:id="795" w:author="工内 隆" w:date="2018-08-07T17:46:00Z">
        <w:r w:rsidR="004B7C4C">
          <w:rPr>
            <w:rFonts w:hint="eastAsia"/>
          </w:rPr>
          <w:t>定期的に実行</w:t>
        </w:r>
      </w:ins>
      <w:del w:id="796" w:author="工内 隆" w:date="2018-08-07T17:46:00Z">
        <w:r w:rsidRPr="00A2209B" w:rsidDel="004B7C4C">
          <w:rPr>
            <w:rFonts w:hint="eastAsia"/>
          </w:rPr>
          <w:delText>使用</w:delText>
        </w:r>
      </w:del>
      <w:r w:rsidRPr="00A2209B">
        <w:rPr>
          <w:rFonts w:hint="eastAsia"/>
        </w:rPr>
        <w:t>されて</w:t>
      </w:r>
      <w:ins w:id="797" w:author="工内 隆" w:date="2018-08-07T17:48:00Z">
        <w:r w:rsidR="004B7C4C">
          <w:rPr>
            <w:rFonts w:hint="eastAsia"/>
          </w:rPr>
          <w:t>おり、</w:t>
        </w:r>
      </w:ins>
      <w:del w:id="798" w:author="工内 隆" w:date="2018-08-07T17:48:00Z">
        <w:r w:rsidRPr="00A2209B" w:rsidDel="004B7C4C">
          <w:rPr>
            <w:rFonts w:hint="eastAsia"/>
          </w:rPr>
          <w:delText>いま</w:delText>
        </w:r>
      </w:del>
      <w:del w:id="799" w:author="工内 隆" w:date="2018-08-07T17:49:00Z">
        <w:r w:rsidRPr="00A2209B" w:rsidDel="004B7C4C">
          <w:rPr>
            <w:rFonts w:hint="eastAsia"/>
          </w:rPr>
          <w:delText>す。</w:delText>
        </w:r>
      </w:del>
      <w:ins w:id="800" w:author="工内 隆" w:date="2018-08-07T17:48:00Z">
        <w:r w:rsidR="004B7C4C" w:rsidRPr="00A2209B">
          <w:rPr>
            <w:rFonts w:hint="eastAsia"/>
          </w:rPr>
          <w:t>コードベースをスキャンしてライセンス、ライセンスの</w:t>
        </w:r>
        <w:r w:rsidR="004B7C4C">
          <w:rPr>
            <w:rFonts w:hint="eastAsia"/>
          </w:rPr>
          <w:t>両立性</w:t>
        </w:r>
        <w:r w:rsidR="004B7C4C" w:rsidRPr="00A2209B">
          <w:rPr>
            <w:rFonts w:hint="eastAsia"/>
          </w:rPr>
          <w:t>などをチェック</w:t>
        </w:r>
      </w:ins>
      <w:ins w:id="801" w:author="工内 隆" w:date="2018-08-07T17:49:00Z">
        <w:r w:rsidR="004B7C4C">
          <w:rPr>
            <w:rFonts w:hint="eastAsia"/>
          </w:rPr>
          <w:t>しています。</w:t>
        </w:r>
      </w:ins>
      <w:ins w:id="802" w:author="工内 隆" w:date="2018-08-07T17:48:00Z">
        <w:r w:rsidR="004B7C4C" w:rsidRPr="00A2209B">
          <w:rPr>
            <w:rFonts w:hint="eastAsia"/>
          </w:rPr>
          <w:t>できる</w:t>
        </w:r>
      </w:ins>
      <w:r w:rsidRPr="00A2209B">
        <w:rPr>
          <w:rFonts w:hint="eastAsia"/>
        </w:rPr>
        <w:t xml:space="preserve"> Google</w:t>
      </w:r>
      <w:r>
        <w:rPr>
          <w:rFonts w:hint="eastAsia"/>
        </w:rPr>
        <w:t>社</w:t>
      </w:r>
      <w:r w:rsidRPr="00A2209B">
        <w:rPr>
          <w:rFonts w:hint="eastAsia"/>
        </w:rPr>
        <w:t>が新しい</w:t>
      </w:r>
      <w:r w:rsidRPr="00A2209B">
        <w:rPr>
          <w:rFonts w:hint="eastAsia"/>
        </w:rPr>
        <w:t>Android</w:t>
      </w:r>
      <w:r w:rsidRPr="00A2209B">
        <w:rPr>
          <w:rFonts w:hint="eastAsia"/>
        </w:rPr>
        <w:t>やその他のアプリケーションをリリースするたびに、ライセンスの準拠状況を確認するための自動</w:t>
      </w:r>
      <w:r>
        <w:rPr>
          <w:rFonts w:hint="eastAsia"/>
        </w:rPr>
        <w:t>化された</w:t>
      </w:r>
      <w:r w:rsidRPr="00A2209B">
        <w:rPr>
          <w:rFonts w:hint="eastAsia"/>
        </w:rPr>
        <w:t>プロセスが実行され、会社</w:t>
      </w:r>
      <w:r>
        <w:rPr>
          <w:rFonts w:hint="eastAsia"/>
        </w:rPr>
        <w:t>内</w:t>
      </w:r>
      <w:r w:rsidRPr="00A2209B">
        <w:rPr>
          <w:rFonts w:hint="eastAsia"/>
        </w:rPr>
        <w:t>の</w:t>
      </w:r>
      <w:ins w:id="803" w:author="工内 隆" w:date="2018-08-07T16:04:00Z">
        <w:r w:rsidR="003E5A19">
          <w:rPr>
            <w:rFonts w:hint="eastAsia"/>
          </w:rPr>
          <w:t>手順</w:t>
        </w:r>
      </w:ins>
      <w:del w:id="804" w:author="工内 隆" w:date="2018-08-07T16:04:00Z">
        <w:r w:rsidDel="003E5A19">
          <w:rPr>
            <w:rFonts w:hint="eastAsia"/>
          </w:rPr>
          <w:delText>プロシージャー</w:delText>
        </w:r>
      </w:del>
      <w:r>
        <w:rPr>
          <w:rFonts w:hint="eastAsia"/>
        </w:rPr>
        <w:t>を</w:t>
      </w:r>
      <w:r w:rsidRPr="00A2209B">
        <w:rPr>
          <w:rFonts w:hint="eastAsia"/>
        </w:rPr>
        <w:t>簡素化</w:t>
      </w:r>
      <w:r>
        <w:rPr>
          <w:rFonts w:hint="eastAsia"/>
        </w:rPr>
        <w:t>しています</w:t>
      </w:r>
      <w:r w:rsidRPr="00A2209B">
        <w:rPr>
          <w:rFonts w:hint="eastAsia"/>
        </w:rPr>
        <w:t>。</w:t>
      </w:r>
      <w:r w:rsidRPr="00A2209B">
        <w:rPr>
          <w:rFonts w:hint="eastAsia"/>
        </w:rPr>
        <w:t xml:space="preserve"> </w:t>
      </w:r>
      <w:r w:rsidRPr="00A2209B">
        <w:rPr>
          <w:rFonts w:hint="eastAsia"/>
        </w:rPr>
        <w:t>また、自動化されているため、プロセスがシンプルでシームレスであり、</w:t>
      </w:r>
      <w:r w:rsidR="00BF75FA">
        <w:rPr>
          <w:rFonts w:hint="eastAsia"/>
        </w:rPr>
        <w:t>エンジニア</w:t>
      </w:r>
      <w:r w:rsidR="009A0CB9">
        <w:rPr>
          <w:rFonts w:hint="eastAsia"/>
        </w:rPr>
        <w:t>は</w:t>
      </w:r>
      <w:r w:rsidR="00BF75FA">
        <w:rPr>
          <w:rFonts w:hint="eastAsia"/>
        </w:rPr>
        <w:t>この作業</w:t>
      </w:r>
      <w:r w:rsidR="009A0CB9">
        <w:rPr>
          <w:rFonts w:hint="eastAsia"/>
        </w:rPr>
        <w:t>を実施するための</w:t>
      </w:r>
      <w:r w:rsidRPr="00A2209B">
        <w:rPr>
          <w:rFonts w:hint="eastAsia"/>
        </w:rPr>
        <w:t>負担</w:t>
      </w:r>
      <w:r w:rsidR="00BF75FA">
        <w:rPr>
          <w:rFonts w:hint="eastAsia"/>
        </w:rPr>
        <w:t>が</w:t>
      </w:r>
      <w:r w:rsidR="009A0CB9">
        <w:rPr>
          <w:rFonts w:hint="eastAsia"/>
        </w:rPr>
        <w:t>少ない</w:t>
      </w:r>
      <w:r w:rsidRPr="00A2209B">
        <w:rPr>
          <w:rFonts w:hint="eastAsia"/>
        </w:rPr>
        <w:t>こと</w:t>
      </w:r>
      <w:r w:rsidR="009A0CB9">
        <w:rPr>
          <w:rFonts w:hint="eastAsia"/>
        </w:rPr>
        <w:t>を</w:t>
      </w:r>
      <w:r w:rsidRPr="00A2209B">
        <w:rPr>
          <w:rFonts w:hint="eastAsia"/>
        </w:rPr>
        <w:t>簡単に</w:t>
      </w:r>
      <w:r w:rsidR="00BF75FA">
        <w:rPr>
          <w:rFonts w:hint="eastAsia"/>
        </w:rPr>
        <w:t>理解してくれます</w:t>
      </w:r>
      <w:r w:rsidRPr="00A2209B">
        <w:rPr>
          <w:rFonts w:hint="eastAsia"/>
        </w:rPr>
        <w:t>。</w:t>
      </w:r>
    </w:p>
    <w:p w14:paraId="4C63E723" w14:textId="77777777" w:rsidR="00A2209B" w:rsidRDefault="00A2209B" w:rsidP="0088585A"/>
    <w:p w14:paraId="2FA7183C" w14:textId="77777777" w:rsidR="0088585A" w:rsidRDefault="0088585A" w:rsidP="0088585A">
      <w:r>
        <w:t>All new Google engineers are also required to go through a one-hour open source class where licensing and compliance are stressed as part of how the company does business. A key lesson shared by the company is that not only is Google obligated by licensing legalese to comply with licenses, but that it also complies because it’s the right thing to do for the community. Google’s lawyers are available to represent the company if an obvious mistake is made in licensing or code use, but the company is very sensitive about potentially submitting code that could harm its standing in the community.</w:t>
      </w:r>
    </w:p>
    <w:p w14:paraId="38598C91" w14:textId="67033027" w:rsidR="0088585A" w:rsidRDefault="00BF75FA" w:rsidP="0088585A">
      <w:r w:rsidRPr="00BF75FA">
        <w:rPr>
          <w:rFonts w:hint="eastAsia"/>
        </w:rPr>
        <w:t>Google</w:t>
      </w:r>
      <w:r>
        <w:rPr>
          <w:rFonts w:hint="eastAsia"/>
        </w:rPr>
        <w:t>社に新たに</w:t>
      </w:r>
      <w:r w:rsidR="009A0CB9">
        <w:rPr>
          <w:rFonts w:hint="eastAsia"/>
        </w:rPr>
        <w:t>入社</w:t>
      </w:r>
      <w:r>
        <w:rPr>
          <w:rFonts w:hint="eastAsia"/>
        </w:rPr>
        <w:t>した</w:t>
      </w:r>
      <w:r w:rsidRPr="00BF75FA">
        <w:rPr>
          <w:rFonts w:hint="eastAsia"/>
        </w:rPr>
        <w:t>エンジニアはすべて、</w:t>
      </w:r>
      <w:r>
        <w:rPr>
          <w:rFonts w:hint="eastAsia"/>
        </w:rPr>
        <w:t>ビジネスを進める上で、</w:t>
      </w:r>
      <w:r w:rsidRPr="00BF75FA">
        <w:rPr>
          <w:rFonts w:hint="eastAsia"/>
        </w:rPr>
        <w:t>ライセンスとコンプライアンスが</w:t>
      </w:r>
      <w:r>
        <w:rPr>
          <w:rFonts w:hint="eastAsia"/>
        </w:rPr>
        <w:t>いかに重要かについて教える、</w:t>
      </w:r>
      <w:r w:rsidRPr="00BF75FA">
        <w:rPr>
          <w:rFonts w:hint="eastAsia"/>
        </w:rPr>
        <w:t>1</w:t>
      </w:r>
      <w:r w:rsidRPr="00BF75FA">
        <w:rPr>
          <w:rFonts w:hint="eastAsia"/>
        </w:rPr>
        <w:t>時間</w:t>
      </w:r>
      <w:r>
        <w:rPr>
          <w:rFonts w:hint="eastAsia"/>
        </w:rPr>
        <w:t xml:space="preserve">のオープンソース　</w:t>
      </w:r>
      <w:r w:rsidRPr="00BF75FA">
        <w:rPr>
          <w:rFonts w:hint="eastAsia"/>
        </w:rPr>
        <w:t>クラスを</w:t>
      </w:r>
      <w:r>
        <w:rPr>
          <w:rFonts w:hint="eastAsia"/>
        </w:rPr>
        <w:t>受講</w:t>
      </w:r>
      <w:r w:rsidRPr="00BF75FA">
        <w:rPr>
          <w:rFonts w:hint="eastAsia"/>
        </w:rPr>
        <w:t>する必要があります。</w:t>
      </w:r>
      <w:r w:rsidRPr="00BF75FA">
        <w:rPr>
          <w:rFonts w:hint="eastAsia"/>
        </w:rPr>
        <w:t xml:space="preserve"> </w:t>
      </w:r>
      <w:r w:rsidRPr="00BF75FA">
        <w:rPr>
          <w:rFonts w:hint="eastAsia"/>
        </w:rPr>
        <w:t>同社</w:t>
      </w:r>
      <w:r>
        <w:rPr>
          <w:rFonts w:hint="eastAsia"/>
        </w:rPr>
        <w:t>内で</w:t>
      </w:r>
      <w:r w:rsidRPr="00BF75FA">
        <w:rPr>
          <w:rFonts w:hint="eastAsia"/>
        </w:rPr>
        <w:t>共有</w:t>
      </w:r>
      <w:r>
        <w:rPr>
          <w:rFonts w:hint="eastAsia"/>
        </w:rPr>
        <w:t>されている</w:t>
      </w:r>
      <w:r w:rsidRPr="00BF75FA">
        <w:rPr>
          <w:rFonts w:hint="eastAsia"/>
        </w:rPr>
        <w:t>重要な教訓は、</w:t>
      </w:r>
      <w:r w:rsidRPr="00BF75FA">
        <w:rPr>
          <w:rFonts w:hint="eastAsia"/>
        </w:rPr>
        <w:t>Google</w:t>
      </w:r>
      <w:r w:rsidRPr="00BF75FA">
        <w:rPr>
          <w:rFonts w:hint="eastAsia"/>
        </w:rPr>
        <w:t>が法に基づいてライセンス</w:t>
      </w:r>
      <w:ins w:id="805" w:author="工内 隆" w:date="2018-08-07T17:50:00Z">
        <w:r w:rsidR="004B7C4C">
          <w:rPr>
            <w:rFonts w:hint="eastAsia"/>
          </w:rPr>
          <w:t>の義務</w:t>
        </w:r>
      </w:ins>
      <w:r w:rsidRPr="00BF75FA">
        <w:rPr>
          <w:rFonts w:hint="eastAsia"/>
        </w:rPr>
        <w:t>を</w:t>
      </w:r>
      <w:r w:rsidR="00863854">
        <w:rPr>
          <w:rFonts w:hint="eastAsia"/>
        </w:rPr>
        <w:t>遵守</w:t>
      </w:r>
      <w:ins w:id="806" w:author="工内 隆" w:date="2018-08-07T17:51:00Z">
        <w:r w:rsidR="004B7C4C">
          <w:rPr>
            <w:rFonts w:hint="eastAsia"/>
          </w:rPr>
          <w:t>して</w:t>
        </w:r>
      </w:ins>
      <w:r w:rsidRPr="00BF75FA">
        <w:rPr>
          <w:rFonts w:hint="eastAsia"/>
        </w:rPr>
        <w:t>いるだけでなく、</w:t>
      </w:r>
      <w:r w:rsidR="00863854">
        <w:rPr>
          <w:rFonts w:hint="eastAsia"/>
        </w:rPr>
        <w:t>それが</w:t>
      </w:r>
      <w:r w:rsidRPr="00BF75FA">
        <w:rPr>
          <w:rFonts w:hint="eastAsia"/>
        </w:rPr>
        <w:t>コミュニティにとって</w:t>
      </w:r>
      <w:r w:rsidR="00863854">
        <w:rPr>
          <w:rFonts w:hint="eastAsia"/>
        </w:rPr>
        <w:t>も</w:t>
      </w:r>
      <w:r w:rsidRPr="00BF75FA">
        <w:rPr>
          <w:rFonts w:hint="eastAsia"/>
        </w:rPr>
        <w:lastRenderedPageBreak/>
        <w:t>正しいことだ</w:t>
      </w:r>
      <w:r w:rsidR="00863854">
        <w:rPr>
          <w:rFonts w:hint="eastAsia"/>
        </w:rPr>
        <w:t>という理解</w:t>
      </w:r>
      <w:r w:rsidRPr="00BF75FA">
        <w:rPr>
          <w:rFonts w:hint="eastAsia"/>
        </w:rPr>
        <w:t>からです。</w:t>
      </w:r>
      <w:r w:rsidRPr="00BF75FA">
        <w:rPr>
          <w:rFonts w:hint="eastAsia"/>
        </w:rPr>
        <w:t xml:space="preserve"> </w:t>
      </w:r>
      <w:r w:rsidRPr="00BF75FA">
        <w:rPr>
          <w:rFonts w:hint="eastAsia"/>
        </w:rPr>
        <w:t>ライセンスやコードの使用に明らかな間違いがある場合、</w:t>
      </w:r>
      <w:r w:rsidRPr="00BF75FA">
        <w:rPr>
          <w:rFonts w:hint="eastAsia"/>
        </w:rPr>
        <w:t>Google</w:t>
      </w:r>
      <w:r w:rsidR="00863854">
        <w:rPr>
          <w:rFonts w:hint="eastAsia"/>
        </w:rPr>
        <w:t>社</w:t>
      </w:r>
      <w:r w:rsidRPr="00BF75FA">
        <w:rPr>
          <w:rFonts w:hint="eastAsia"/>
        </w:rPr>
        <w:t>の弁護士は</w:t>
      </w:r>
      <w:r w:rsidR="00863854">
        <w:rPr>
          <w:rFonts w:hint="eastAsia"/>
        </w:rPr>
        <w:t>Google</w:t>
      </w:r>
      <w:r w:rsidRPr="00BF75FA">
        <w:rPr>
          <w:rFonts w:hint="eastAsia"/>
        </w:rPr>
        <w:t>社を代表</w:t>
      </w:r>
      <w:r w:rsidR="00863854">
        <w:rPr>
          <w:rFonts w:hint="eastAsia"/>
        </w:rPr>
        <w:t>して対応</w:t>
      </w:r>
      <w:r w:rsidRPr="00BF75FA">
        <w:rPr>
          <w:rFonts w:hint="eastAsia"/>
        </w:rPr>
        <w:t>することができます</w:t>
      </w:r>
      <w:r w:rsidR="00863854">
        <w:rPr>
          <w:rFonts w:hint="eastAsia"/>
        </w:rPr>
        <w:t>。しかし</w:t>
      </w:r>
      <w:r w:rsidRPr="00BF75FA">
        <w:rPr>
          <w:rFonts w:hint="eastAsia"/>
        </w:rPr>
        <w:t>、コミュニティの</w:t>
      </w:r>
      <w:r w:rsidR="009A0CB9">
        <w:rPr>
          <w:rFonts w:hint="eastAsia"/>
        </w:rPr>
        <w:t>立場</w:t>
      </w:r>
      <w:r w:rsidRPr="00BF75FA">
        <w:rPr>
          <w:rFonts w:hint="eastAsia"/>
        </w:rPr>
        <w:t>を損なう可能性のあるコードを提出する</w:t>
      </w:r>
      <w:r w:rsidR="00863854">
        <w:rPr>
          <w:rFonts w:hint="eastAsia"/>
        </w:rPr>
        <w:t>ことに対しても</w:t>
      </w:r>
      <w:r w:rsidR="00863854">
        <w:rPr>
          <w:rFonts w:hint="eastAsia"/>
        </w:rPr>
        <w:t>Google</w:t>
      </w:r>
      <w:r w:rsidR="00863854">
        <w:rPr>
          <w:rFonts w:hint="eastAsia"/>
        </w:rPr>
        <w:t>社は非常にセンシティブに考えています</w:t>
      </w:r>
      <w:r w:rsidRPr="00BF75FA">
        <w:rPr>
          <w:rFonts w:hint="eastAsia"/>
        </w:rPr>
        <w:t>。</w:t>
      </w:r>
    </w:p>
    <w:p w14:paraId="5E725730" w14:textId="77777777" w:rsidR="00BF75FA" w:rsidRDefault="00BF75FA" w:rsidP="0088585A"/>
    <w:p w14:paraId="6387B556" w14:textId="77777777" w:rsidR="0088585A" w:rsidRDefault="0088585A" w:rsidP="0088585A">
      <w:r>
        <w:rPr>
          <w:rFonts w:hint="eastAsia"/>
        </w:rPr>
        <w:t>“</w:t>
      </w:r>
      <w:r>
        <w:t xml:space="preserve">Angering our friends in the open source community would be devastating. It’s not something we would ever want to do because we care about this community, we’re part of it. For companies that are new to open source, I think they often fail to recognize the importance of that.” </w:t>
      </w:r>
    </w:p>
    <w:p w14:paraId="68448978" w14:textId="2130DBEC" w:rsidR="0088585A" w:rsidRDefault="00863854" w:rsidP="0088585A">
      <w:r w:rsidRPr="00863854">
        <w:rPr>
          <w:rFonts w:hint="eastAsia"/>
        </w:rPr>
        <w:t>「オープンソース</w:t>
      </w:r>
      <w:r>
        <w:rPr>
          <w:rFonts w:hint="eastAsia"/>
        </w:rPr>
        <w:t xml:space="preserve">　</w:t>
      </w:r>
      <w:r w:rsidRPr="00863854">
        <w:rPr>
          <w:rFonts w:hint="eastAsia"/>
        </w:rPr>
        <w:t>コミュニティ</w:t>
      </w:r>
      <w:r>
        <w:rPr>
          <w:rFonts w:hint="eastAsia"/>
        </w:rPr>
        <w:t>の我々の</w:t>
      </w:r>
      <w:r w:rsidRPr="00863854">
        <w:rPr>
          <w:rFonts w:hint="eastAsia"/>
        </w:rPr>
        <w:t>友人たちを怒らせる</w:t>
      </w:r>
      <w:r w:rsidR="0052496E">
        <w:rPr>
          <w:rFonts w:hint="eastAsia"/>
        </w:rPr>
        <w:t>ようなことをするの</w:t>
      </w:r>
      <w:r w:rsidRPr="00863854">
        <w:rPr>
          <w:rFonts w:hint="eastAsia"/>
        </w:rPr>
        <w:t>は</w:t>
      </w:r>
      <w:r w:rsidR="0052496E">
        <w:rPr>
          <w:rFonts w:hint="eastAsia"/>
        </w:rPr>
        <w:t>とんでもない</w:t>
      </w:r>
      <w:r w:rsidRPr="00863854">
        <w:rPr>
          <w:rFonts w:hint="eastAsia"/>
        </w:rPr>
        <w:t>こと</w:t>
      </w:r>
      <w:r w:rsidR="0052496E">
        <w:rPr>
          <w:rFonts w:hint="eastAsia"/>
        </w:rPr>
        <w:t>です</w:t>
      </w:r>
      <w:r w:rsidRPr="00863854">
        <w:rPr>
          <w:rFonts w:hint="eastAsia"/>
        </w:rPr>
        <w:t>。</w:t>
      </w:r>
      <w:r w:rsidRPr="00863854">
        <w:rPr>
          <w:rFonts w:hint="eastAsia"/>
        </w:rPr>
        <w:t xml:space="preserve"> </w:t>
      </w:r>
      <w:r w:rsidRPr="00863854">
        <w:rPr>
          <w:rFonts w:hint="eastAsia"/>
        </w:rPr>
        <w:t>私たち</w:t>
      </w:r>
      <w:r w:rsidR="009A0CB9">
        <w:rPr>
          <w:rFonts w:hint="eastAsia"/>
        </w:rPr>
        <w:t>は</w:t>
      </w:r>
      <w:r w:rsidRPr="00863854">
        <w:rPr>
          <w:rFonts w:hint="eastAsia"/>
        </w:rPr>
        <w:t>このコミュニティを気に</w:t>
      </w:r>
      <w:r w:rsidR="0052496E">
        <w:rPr>
          <w:rFonts w:hint="eastAsia"/>
        </w:rPr>
        <w:t>かけている</w:t>
      </w:r>
      <w:r w:rsidRPr="00863854">
        <w:rPr>
          <w:rFonts w:hint="eastAsia"/>
        </w:rPr>
        <w:t>ので、</w:t>
      </w:r>
      <w:r w:rsidR="0052496E">
        <w:rPr>
          <w:rFonts w:hint="eastAsia"/>
        </w:rPr>
        <w:t>それは</w:t>
      </w:r>
      <w:r w:rsidRPr="00863854">
        <w:rPr>
          <w:rFonts w:hint="eastAsia"/>
        </w:rPr>
        <w:t>私たちが</w:t>
      </w:r>
      <w:r w:rsidR="0052496E">
        <w:rPr>
          <w:rFonts w:hint="eastAsia"/>
        </w:rPr>
        <w:t>したかった</w:t>
      </w:r>
      <w:r w:rsidRPr="00863854">
        <w:rPr>
          <w:rFonts w:hint="eastAsia"/>
        </w:rPr>
        <w:t>ことでは</w:t>
      </w:r>
      <w:r w:rsidR="0052496E">
        <w:rPr>
          <w:rFonts w:hint="eastAsia"/>
        </w:rPr>
        <w:t>ないはずです。</w:t>
      </w:r>
      <w:ins w:id="807" w:author="工内 隆" w:date="2018-08-07T17:52:00Z">
        <w:r w:rsidR="004B7C4C">
          <w:rPr>
            <w:rFonts w:hint="eastAsia"/>
          </w:rPr>
          <w:t>なぜ</w:t>
        </w:r>
      </w:ins>
      <w:del w:id="808" w:author="工内 隆" w:date="2018-08-07T17:52:00Z">
        <w:r w:rsidR="0052496E" w:rsidDel="004B7C4C">
          <w:rPr>
            <w:rFonts w:hint="eastAsia"/>
          </w:rPr>
          <w:delText>何故</w:delText>
        </w:r>
      </w:del>
      <w:r w:rsidR="0052496E">
        <w:rPr>
          <w:rFonts w:hint="eastAsia"/>
        </w:rPr>
        <w:t>なら</w:t>
      </w:r>
      <w:r w:rsidRPr="00863854">
        <w:rPr>
          <w:rFonts w:hint="eastAsia"/>
        </w:rPr>
        <w:t>私たちはそのコミュニティの一部</w:t>
      </w:r>
      <w:r w:rsidR="0052496E">
        <w:rPr>
          <w:rFonts w:hint="eastAsia"/>
        </w:rPr>
        <w:t>だからです</w:t>
      </w:r>
      <w:r w:rsidRPr="00863854">
        <w:rPr>
          <w:rFonts w:hint="eastAsia"/>
        </w:rPr>
        <w:t>。</w:t>
      </w:r>
      <w:r w:rsidRPr="00863854">
        <w:rPr>
          <w:rFonts w:hint="eastAsia"/>
        </w:rPr>
        <w:t xml:space="preserve"> </w:t>
      </w:r>
      <w:r w:rsidRPr="00863854">
        <w:rPr>
          <w:rFonts w:hint="eastAsia"/>
        </w:rPr>
        <w:t>オープンソース</w:t>
      </w:r>
      <w:r w:rsidR="0052496E">
        <w:rPr>
          <w:rFonts w:hint="eastAsia"/>
        </w:rPr>
        <w:t>に新しく関わった</w:t>
      </w:r>
      <w:r w:rsidRPr="00863854">
        <w:rPr>
          <w:rFonts w:hint="eastAsia"/>
        </w:rPr>
        <w:t>企業</w:t>
      </w:r>
      <w:r w:rsidR="0052496E">
        <w:rPr>
          <w:rFonts w:hint="eastAsia"/>
        </w:rPr>
        <w:t>は</w:t>
      </w:r>
      <w:r w:rsidRPr="00863854">
        <w:rPr>
          <w:rFonts w:hint="eastAsia"/>
        </w:rPr>
        <w:t>、その</w:t>
      </w:r>
      <w:r w:rsidR="0052496E">
        <w:rPr>
          <w:rFonts w:hint="eastAsia"/>
        </w:rPr>
        <w:t>ことの</w:t>
      </w:r>
      <w:r w:rsidRPr="00863854">
        <w:rPr>
          <w:rFonts w:hint="eastAsia"/>
        </w:rPr>
        <w:t>重要性</w:t>
      </w:r>
      <w:r w:rsidR="0052496E">
        <w:rPr>
          <w:rFonts w:hint="eastAsia"/>
        </w:rPr>
        <w:t>について</w:t>
      </w:r>
      <w:r w:rsidRPr="00863854">
        <w:rPr>
          <w:rFonts w:hint="eastAsia"/>
        </w:rPr>
        <w:t>認識していないことが多いと</w:t>
      </w:r>
      <w:r w:rsidR="0052496E">
        <w:rPr>
          <w:rFonts w:hint="eastAsia"/>
        </w:rPr>
        <w:t>思っています。</w:t>
      </w:r>
      <w:r w:rsidRPr="00863854">
        <w:rPr>
          <w:rFonts w:hint="eastAsia"/>
        </w:rPr>
        <w:t>」</w:t>
      </w:r>
    </w:p>
    <w:p w14:paraId="285AA9A5" w14:textId="77777777" w:rsidR="00863854" w:rsidRDefault="00863854" w:rsidP="0088585A"/>
    <w:p w14:paraId="392AEBBE" w14:textId="77777777" w:rsidR="0088585A" w:rsidRDefault="00D3573D" w:rsidP="0088585A">
      <w:hyperlink r:id="rId29" w:history="1">
        <w:r w:rsidR="0088585A" w:rsidRPr="009A0CB9">
          <w:rPr>
            <w:rStyle w:val="a9"/>
          </w:rPr>
          <w:t>Will Norris</w:t>
        </w:r>
      </w:hyperlink>
      <w:r w:rsidR="0088585A">
        <w:t xml:space="preserve"> – Open Source Office Manager at Google</w:t>
      </w:r>
    </w:p>
    <w:p w14:paraId="3EA2B8D5" w14:textId="77777777" w:rsidR="0088585A" w:rsidRDefault="0088585A" w:rsidP="0088585A"/>
    <w:p w14:paraId="039990EF" w14:textId="77777777" w:rsidR="0088585A" w:rsidRDefault="0088585A" w:rsidP="0088585A">
      <w:r>
        <w:t>Section 7</w:t>
      </w:r>
    </w:p>
    <w:p w14:paraId="3559D43A" w14:textId="77777777" w:rsidR="0052496E" w:rsidRDefault="0052496E" w:rsidP="0088585A">
      <w:r>
        <w:rPr>
          <w:rFonts w:hint="eastAsia"/>
        </w:rPr>
        <w:t xml:space="preserve">セッション　</w:t>
      </w:r>
      <w:r>
        <w:rPr>
          <w:rFonts w:hint="eastAsia"/>
        </w:rPr>
        <w:t>7</w:t>
      </w:r>
    </w:p>
    <w:p w14:paraId="522F7FC6" w14:textId="77777777" w:rsidR="0088585A" w:rsidRDefault="0088585A" w:rsidP="0088585A"/>
    <w:p w14:paraId="0345AC72" w14:textId="77777777" w:rsidR="0088585A" w:rsidRDefault="0088585A" w:rsidP="0088585A">
      <w:r>
        <w:t>Final Words</w:t>
      </w:r>
    </w:p>
    <w:p w14:paraId="22F538E7" w14:textId="5B5663B8" w:rsidR="0052496E" w:rsidRDefault="004B7C4C" w:rsidP="0088585A">
      <w:ins w:id="809" w:author="工内 隆" w:date="2018-08-07T17:53:00Z">
        <w:r>
          <w:rPr>
            <w:rFonts w:hint="eastAsia"/>
          </w:rPr>
          <w:t>結語</w:t>
        </w:r>
      </w:ins>
      <w:del w:id="810" w:author="工内 隆" w:date="2018-08-07T17:53:00Z">
        <w:r w:rsidR="0052496E" w:rsidDel="004B7C4C">
          <w:rPr>
            <w:rFonts w:hint="eastAsia"/>
          </w:rPr>
          <w:delText>最終的には</w:delText>
        </w:r>
      </w:del>
    </w:p>
    <w:p w14:paraId="3494C532" w14:textId="77777777" w:rsidR="0052496E" w:rsidRDefault="0052496E" w:rsidP="0088585A"/>
    <w:p w14:paraId="4A5DE063" w14:textId="77777777" w:rsidR="0088585A" w:rsidRDefault="0088585A" w:rsidP="0088585A">
      <w:r>
        <w:t>There’s a lot of work to do and much to consider when your company decides to create an open source program office, but its value will likely outweigh the efforts taken to accomplish it. Finding just the right leader to drive the program office initiative is a critical step in the process to make it a success.</w:t>
      </w:r>
    </w:p>
    <w:p w14:paraId="0E760BE9" w14:textId="77777777" w:rsidR="0088585A" w:rsidRDefault="0052496E" w:rsidP="0052496E">
      <w:r>
        <w:rPr>
          <w:rFonts w:hint="eastAsia"/>
        </w:rPr>
        <w:t>あなたの会社がオープンソース　プログラムオフィスをつくることを決定した</w:t>
      </w:r>
      <w:r w:rsidR="00B84663">
        <w:rPr>
          <w:rFonts w:hint="eastAsia"/>
        </w:rPr>
        <w:t>場合</w:t>
      </w:r>
      <w:r>
        <w:rPr>
          <w:rFonts w:hint="eastAsia"/>
        </w:rPr>
        <w:t>、</w:t>
      </w:r>
      <w:r w:rsidR="00B84663">
        <w:rPr>
          <w:rFonts w:hint="eastAsia"/>
        </w:rPr>
        <w:t>なさねばならない</w:t>
      </w:r>
      <w:r>
        <w:rPr>
          <w:rFonts w:hint="eastAsia"/>
        </w:rPr>
        <w:t>作業、考えなければならないこと</w:t>
      </w:r>
      <w:r w:rsidR="00B84663">
        <w:rPr>
          <w:rFonts w:hint="eastAsia"/>
        </w:rPr>
        <w:t>は</w:t>
      </w:r>
      <w:r>
        <w:rPr>
          <w:rFonts w:hint="eastAsia"/>
        </w:rPr>
        <w:t>多数あります</w:t>
      </w:r>
      <w:r w:rsidR="00B84663">
        <w:rPr>
          <w:rFonts w:hint="eastAsia"/>
        </w:rPr>
        <w:t>。しかし</w:t>
      </w:r>
      <w:r>
        <w:rPr>
          <w:rFonts w:hint="eastAsia"/>
        </w:rPr>
        <w:t>、オープンソース　オフィスの価値はその</w:t>
      </w:r>
      <w:r w:rsidR="00415F5D">
        <w:rPr>
          <w:rFonts w:hint="eastAsia"/>
        </w:rPr>
        <w:t>設立に</w:t>
      </w:r>
      <w:r>
        <w:rPr>
          <w:rFonts w:hint="eastAsia"/>
        </w:rPr>
        <w:t>向けた努力を上回る</w:t>
      </w:r>
      <w:r w:rsidR="00415F5D">
        <w:rPr>
          <w:rFonts w:hint="eastAsia"/>
        </w:rPr>
        <w:t>でしょう</w:t>
      </w:r>
      <w:r>
        <w:rPr>
          <w:rFonts w:hint="eastAsia"/>
        </w:rPr>
        <w:t>。</w:t>
      </w:r>
      <w:r>
        <w:rPr>
          <w:rFonts w:hint="eastAsia"/>
        </w:rPr>
        <w:t xml:space="preserve"> </w:t>
      </w:r>
      <w:r>
        <w:rPr>
          <w:rFonts w:hint="eastAsia"/>
        </w:rPr>
        <w:t>プログラムオフィスのイニシアティブを推進する正しいリーダーを見つけることは、プロセスを成功させるための重要なステップです。</w:t>
      </w:r>
    </w:p>
    <w:p w14:paraId="61B3AA3B" w14:textId="77777777" w:rsidR="0052496E" w:rsidRDefault="0052496E" w:rsidP="0088585A"/>
    <w:p w14:paraId="4496894D" w14:textId="77777777" w:rsidR="0088585A" w:rsidRDefault="0088585A" w:rsidP="0088585A">
      <w:r>
        <w:rPr>
          <w:rFonts w:hint="eastAsia"/>
        </w:rPr>
        <w:t>“</w:t>
      </w:r>
      <w:r>
        <w:t xml:space="preserve">This is a culture change endeavor. The code is obviously a big part of </w:t>
      </w:r>
      <w:r>
        <w:lastRenderedPageBreak/>
        <w:t>it, but the community and the engagement is a people-to-people thing. If you’re going to start an open source program office and you’re going to try to make it a real thing, you’re going to need to understand the culture and get somebody in place who can help drive that culture to a new level. Your head of open source is really a change agent.” –</w:t>
      </w:r>
    </w:p>
    <w:p w14:paraId="5E1E3014" w14:textId="296AE7F9" w:rsidR="0088585A" w:rsidRDefault="00415F5D" w:rsidP="0088585A">
      <w:r w:rsidRPr="00415F5D">
        <w:rPr>
          <w:rFonts w:hint="eastAsia"/>
        </w:rPr>
        <w:t>「これは</w:t>
      </w:r>
      <w:r>
        <w:rPr>
          <w:rFonts w:hint="eastAsia"/>
        </w:rPr>
        <w:t>企業カルチャー</w:t>
      </w:r>
      <w:r w:rsidRPr="00415F5D">
        <w:rPr>
          <w:rFonts w:hint="eastAsia"/>
        </w:rPr>
        <w:t>変革の取り組みです。</w:t>
      </w:r>
      <w:r w:rsidRPr="00415F5D">
        <w:rPr>
          <w:rFonts w:hint="eastAsia"/>
        </w:rPr>
        <w:t xml:space="preserve"> </w:t>
      </w:r>
      <w:r w:rsidRPr="00415F5D">
        <w:rPr>
          <w:rFonts w:hint="eastAsia"/>
        </w:rPr>
        <w:t>コードは明らかにその大きな部分ですが、コミュニティと</w:t>
      </w:r>
      <w:ins w:id="811" w:author="工内 隆" w:date="2018-08-07T17:53:00Z">
        <w:r w:rsidR="0016548F">
          <w:rPr>
            <w:rFonts w:hint="eastAsia"/>
          </w:rPr>
          <w:t>の</w:t>
        </w:r>
      </w:ins>
      <w:r>
        <w:rPr>
          <w:rFonts w:hint="eastAsia"/>
        </w:rPr>
        <w:t>関わり</w:t>
      </w:r>
      <w:r w:rsidRPr="00415F5D">
        <w:rPr>
          <w:rFonts w:hint="eastAsia"/>
        </w:rPr>
        <w:t>は人と人の</w:t>
      </w:r>
      <w:r>
        <w:rPr>
          <w:rFonts w:hint="eastAsia"/>
        </w:rPr>
        <w:t>問題</w:t>
      </w:r>
      <w:r w:rsidRPr="00415F5D">
        <w:rPr>
          <w:rFonts w:hint="eastAsia"/>
        </w:rPr>
        <w:t>です。</w:t>
      </w:r>
      <w:r w:rsidRPr="00415F5D">
        <w:rPr>
          <w:rFonts w:hint="eastAsia"/>
        </w:rPr>
        <w:t xml:space="preserve"> </w:t>
      </w:r>
      <w:r w:rsidRPr="00415F5D">
        <w:rPr>
          <w:rFonts w:hint="eastAsia"/>
        </w:rPr>
        <w:t>あなたがオープンソース</w:t>
      </w:r>
      <w:r>
        <w:rPr>
          <w:rFonts w:hint="eastAsia"/>
        </w:rPr>
        <w:t xml:space="preserve">　</w:t>
      </w:r>
      <w:r w:rsidRPr="00415F5D">
        <w:rPr>
          <w:rFonts w:hint="eastAsia"/>
        </w:rPr>
        <w:t>プログラムオフィスを立ち上げ、それを</w:t>
      </w:r>
      <w:r w:rsidR="00B84663">
        <w:rPr>
          <w:rFonts w:hint="eastAsia"/>
        </w:rPr>
        <w:t>本当に</w:t>
      </w:r>
      <w:r>
        <w:rPr>
          <w:rFonts w:hint="eastAsia"/>
        </w:rPr>
        <w:t>価値あるものに</w:t>
      </w:r>
      <w:r w:rsidRPr="00415F5D">
        <w:rPr>
          <w:rFonts w:hint="eastAsia"/>
        </w:rPr>
        <w:t>しようとするなら、あなたはその</w:t>
      </w:r>
      <w:r>
        <w:rPr>
          <w:rFonts w:hint="eastAsia"/>
        </w:rPr>
        <w:t>カルチャー</w:t>
      </w:r>
      <w:r w:rsidRPr="00415F5D">
        <w:rPr>
          <w:rFonts w:hint="eastAsia"/>
        </w:rPr>
        <w:t>を理解し、その</w:t>
      </w:r>
      <w:r>
        <w:rPr>
          <w:rFonts w:hint="eastAsia"/>
        </w:rPr>
        <w:t>カルチャー</w:t>
      </w:r>
      <w:r w:rsidRPr="00415F5D">
        <w:rPr>
          <w:rFonts w:hint="eastAsia"/>
        </w:rPr>
        <w:t>を新しいレベル</w:t>
      </w:r>
      <w:r>
        <w:rPr>
          <w:rFonts w:hint="eastAsia"/>
        </w:rPr>
        <w:t>にまで牽引する人を得なければならないでしょう</w:t>
      </w:r>
      <w:r w:rsidRPr="00415F5D">
        <w:rPr>
          <w:rFonts w:hint="eastAsia"/>
        </w:rPr>
        <w:t>。</w:t>
      </w:r>
      <w:r w:rsidRPr="00415F5D">
        <w:rPr>
          <w:rFonts w:hint="eastAsia"/>
        </w:rPr>
        <w:t xml:space="preserve"> </w:t>
      </w:r>
      <w:del w:id="812" w:author="工内 隆" w:date="2018-08-07T17:54:00Z">
        <w:r w:rsidDel="0016548F">
          <w:rPr>
            <w:rFonts w:hint="eastAsia"/>
          </w:rPr>
          <w:delText>企業の</w:delText>
        </w:r>
      </w:del>
      <w:r w:rsidRPr="00415F5D">
        <w:rPr>
          <w:rFonts w:hint="eastAsia"/>
        </w:rPr>
        <w:t>オープンソースの</w:t>
      </w:r>
      <w:r>
        <w:rPr>
          <w:rFonts w:hint="eastAsia"/>
        </w:rPr>
        <w:t>リーダー</w:t>
      </w:r>
      <w:r w:rsidRPr="00415F5D">
        <w:rPr>
          <w:rFonts w:hint="eastAsia"/>
        </w:rPr>
        <w:t>は</w:t>
      </w:r>
      <w:r w:rsidR="00B84663">
        <w:rPr>
          <w:rFonts w:hint="eastAsia"/>
        </w:rPr>
        <w:t>真に</w:t>
      </w:r>
      <w:del w:id="813" w:author="工内 隆" w:date="2018-08-07T17:55:00Z">
        <w:r w:rsidDel="0016548F">
          <w:rPr>
            <w:rFonts w:hint="eastAsia"/>
          </w:rPr>
          <w:delText>企業カルチャー</w:delText>
        </w:r>
      </w:del>
      <w:r w:rsidRPr="00415F5D">
        <w:rPr>
          <w:rFonts w:hint="eastAsia"/>
        </w:rPr>
        <w:t>変化の</w:t>
      </w:r>
      <w:r>
        <w:rPr>
          <w:rFonts w:hint="eastAsia"/>
        </w:rPr>
        <w:t>推進者</w:t>
      </w:r>
      <w:r w:rsidRPr="00415F5D">
        <w:rPr>
          <w:rFonts w:hint="eastAsia"/>
        </w:rPr>
        <w:t>です。</w:t>
      </w:r>
      <w:r>
        <w:rPr>
          <w:rFonts w:hint="eastAsia"/>
        </w:rPr>
        <w:t>」</w:t>
      </w:r>
    </w:p>
    <w:p w14:paraId="472758B1" w14:textId="77777777" w:rsidR="00415F5D" w:rsidRDefault="00415F5D" w:rsidP="0088585A"/>
    <w:p w14:paraId="4B824795" w14:textId="77777777" w:rsidR="0088585A" w:rsidRDefault="00D3573D" w:rsidP="0088585A">
      <w:hyperlink r:id="rId30" w:history="1">
        <w:r w:rsidR="0088585A" w:rsidRPr="00B84663">
          <w:rPr>
            <w:rStyle w:val="a9"/>
          </w:rPr>
          <w:t>Jeff McAffer</w:t>
        </w:r>
      </w:hyperlink>
      <w:r w:rsidR="0088585A">
        <w:t xml:space="preserve"> – Director of the </w:t>
      </w:r>
      <w:hyperlink r:id="rId31" w:history="1">
        <w:r w:rsidR="0088585A" w:rsidRPr="00B84663">
          <w:rPr>
            <w:rStyle w:val="a9"/>
          </w:rPr>
          <w:t>Open Source Programs Office</w:t>
        </w:r>
      </w:hyperlink>
      <w:r w:rsidR="0088585A">
        <w:t xml:space="preserve"> at Microsoft</w:t>
      </w:r>
    </w:p>
    <w:p w14:paraId="6000EB54" w14:textId="77777777" w:rsidR="0088585A" w:rsidRDefault="0088585A" w:rsidP="0088585A"/>
    <w:p w14:paraId="1E50EB4E" w14:textId="77777777" w:rsidR="0088585A" w:rsidRDefault="0088585A" w:rsidP="0088585A">
      <w:r>
        <w:t>Section 8</w:t>
      </w:r>
    </w:p>
    <w:p w14:paraId="215FD77E" w14:textId="77777777" w:rsidR="00137FDD" w:rsidRDefault="00137FDD" w:rsidP="0088585A">
      <w:r>
        <w:rPr>
          <w:rFonts w:hint="eastAsia"/>
        </w:rPr>
        <w:t xml:space="preserve">セクション　</w:t>
      </w:r>
      <w:r>
        <w:rPr>
          <w:rFonts w:hint="eastAsia"/>
        </w:rPr>
        <w:t>8</w:t>
      </w:r>
    </w:p>
    <w:p w14:paraId="74DAD38A" w14:textId="77777777" w:rsidR="0088585A" w:rsidRDefault="0088585A" w:rsidP="0088585A"/>
    <w:p w14:paraId="09F23C03" w14:textId="77777777" w:rsidR="0088585A" w:rsidRDefault="0088585A" w:rsidP="0088585A">
      <w:r>
        <w:t>Job Listing Template</w:t>
      </w:r>
    </w:p>
    <w:p w14:paraId="2CF501B4" w14:textId="77777777" w:rsidR="0088585A" w:rsidRDefault="00137FDD" w:rsidP="0088585A">
      <w:r>
        <w:rPr>
          <w:rFonts w:hint="eastAsia"/>
        </w:rPr>
        <w:t>求人情報のテンプレート</w:t>
      </w:r>
    </w:p>
    <w:p w14:paraId="4E4F1C39" w14:textId="77777777" w:rsidR="0088585A" w:rsidRDefault="0088585A" w:rsidP="0088585A"/>
    <w:p w14:paraId="4BFA9BA3" w14:textId="77777777" w:rsidR="0088585A" w:rsidRDefault="0088585A" w:rsidP="0088585A">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68318964" w14:textId="0C3B8660" w:rsidR="0088585A" w:rsidRDefault="00137FDD" w:rsidP="0088585A">
      <w:r>
        <w:rPr>
          <w:rFonts w:hint="eastAsia"/>
        </w:rPr>
        <w:t>ここに提供されている</w:t>
      </w:r>
      <w:del w:id="814" w:author="工内 隆" w:date="2018-08-07T17:55:00Z">
        <w:r w:rsidDel="0016548F">
          <w:rPr>
            <w:rFonts w:hint="eastAsia"/>
          </w:rPr>
          <w:delText>資料、</w:delText>
        </w:r>
      </w:del>
      <w:r>
        <w:rPr>
          <w:rFonts w:hint="eastAsia"/>
        </w:rPr>
        <w:t>情報</w:t>
      </w:r>
      <w:r w:rsidRPr="00137FDD">
        <w:rPr>
          <w:rFonts w:hint="eastAsia"/>
        </w:rPr>
        <w:t>は、</w:t>
      </w:r>
      <w:del w:id="815" w:author="工内 隆" w:date="2018-08-07T17:55:00Z">
        <w:r w:rsidRPr="00137FDD" w:rsidDel="0016548F">
          <w:rPr>
            <w:rFonts w:hint="eastAsia"/>
          </w:rPr>
          <w:delText xml:space="preserve">The </w:delText>
        </w:r>
      </w:del>
      <w:r w:rsidRPr="00137FDD">
        <w:rPr>
          <w:rFonts w:hint="eastAsia"/>
        </w:rPr>
        <w:t>Linux Foundation</w:t>
      </w:r>
      <w:r w:rsidRPr="00137FDD">
        <w:rPr>
          <w:rFonts w:hint="eastAsia"/>
        </w:rPr>
        <w:t>のプロフェッショナルなオープンソースネットワーキンググループである</w:t>
      </w:r>
      <w:r w:rsidRPr="00137FDD">
        <w:rPr>
          <w:rFonts w:hint="eastAsia"/>
        </w:rPr>
        <w:t>TODO</w:t>
      </w:r>
      <w:r w:rsidRPr="00137FDD">
        <w:rPr>
          <w:rFonts w:hint="eastAsia"/>
        </w:rPr>
        <w:t>（</w:t>
      </w:r>
      <w:r w:rsidRPr="00137FDD">
        <w:rPr>
          <w:rFonts w:hint="eastAsia"/>
        </w:rPr>
        <w:t>Talk Openly</w:t>
      </w:r>
      <w:r w:rsidRPr="00137FDD">
        <w:rPr>
          <w:rFonts w:hint="eastAsia"/>
        </w:rPr>
        <w:t>、</w:t>
      </w:r>
      <w:r w:rsidRPr="00137FDD">
        <w:rPr>
          <w:rFonts w:hint="eastAsia"/>
        </w:rPr>
        <w:t>Develop Openly</w:t>
      </w:r>
      <w:r w:rsidRPr="00137FDD">
        <w:rPr>
          <w:rFonts w:hint="eastAsia"/>
        </w:rPr>
        <w:t>）グループと提携して作成されました。</w:t>
      </w:r>
      <w:r w:rsidRPr="00137FDD">
        <w:rPr>
          <w:rFonts w:hint="eastAsia"/>
        </w:rPr>
        <w:t xml:space="preserve"> </w:t>
      </w:r>
      <w:r w:rsidRPr="00137FDD">
        <w:rPr>
          <w:rFonts w:hint="eastAsia"/>
        </w:rPr>
        <w:t>これらの</w:t>
      </w:r>
      <w:r>
        <w:rPr>
          <w:rFonts w:hint="eastAsia"/>
        </w:rPr>
        <w:t>総合</w:t>
      </w:r>
      <w:r w:rsidRPr="00137FDD">
        <w:rPr>
          <w:rFonts w:hint="eastAsia"/>
        </w:rPr>
        <w:t>ガイドの作成に時間と知識を費やし</w:t>
      </w:r>
      <w:r>
        <w:rPr>
          <w:rFonts w:hint="eastAsia"/>
        </w:rPr>
        <w:t>て頂いた</w:t>
      </w:r>
      <w:r w:rsidRPr="00137FDD">
        <w:rPr>
          <w:rFonts w:hint="eastAsia"/>
        </w:rPr>
        <w:t>オープンソースのプログラムマネージャーに</w:t>
      </w:r>
      <w:r>
        <w:rPr>
          <w:rFonts w:hint="eastAsia"/>
        </w:rPr>
        <w:t>大変</w:t>
      </w:r>
      <w:r w:rsidRPr="00137FDD">
        <w:rPr>
          <w:rFonts w:hint="eastAsia"/>
        </w:rPr>
        <w:t>感謝</w:t>
      </w:r>
      <w:r>
        <w:rPr>
          <w:rFonts w:hint="eastAsia"/>
        </w:rPr>
        <w:t>致します</w:t>
      </w:r>
      <w:r w:rsidRPr="00137FDD">
        <w:rPr>
          <w:rFonts w:hint="eastAsia"/>
        </w:rPr>
        <w:t>。</w:t>
      </w:r>
      <w:r w:rsidRPr="00137FDD">
        <w:rPr>
          <w:rFonts w:hint="eastAsia"/>
        </w:rPr>
        <w:t xml:space="preserve"> </w:t>
      </w:r>
      <w:r w:rsidRPr="00137FDD">
        <w:rPr>
          <w:rFonts w:hint="eastAsia"/>
        </w:rPr>
        <w:t>参加企業</w:t>
      </w:r>
      <w:del w:id="816" w:author="工内 隆" w:date="2018-08-07T17:56:00Z">
        <w:r w:rsidRPr="00137FDD" w:rsidDel="0016548F">
          <w:rPr>
            <w:rFonts w:hint="eastAsia"/>
          </w:rPr>
          <w:delText>に</w:delText>
        </w:r>
      </w:del>
      <w:r w:rsidRPr="00137FDD">
        <w:rPr>
          <w:rFonts w:hint="eastAsia"/>
        </w:rPr>
        <w:t>は、</w:t>
      </w:r>
      <w:r w:rsidRPr="00137FDD">
        <w:rPr>
          <w:rFonts w:hint="eastAsia"/>
        </w:rPr>
        <w:t>Autodesk</w:t>
      </w:r>
      <w:r w:rsidRPr="00137FDD">
        <w:rPr>
          <w:rFonts w:hint="eastAsia"/>
        </w:rPr>
        <w:t>、</w:t>
      </w:r>
      <w:r w:rsidRPr="00137FDD">
        <w:rPr>
          <w:rFonts w:hint="eastAsia"/>
        </w:rPr>
        <w:t>Comcast</w:t>
      </w:r>
      <w:r w:rsidRPr="00137FDD">
        <w:rPr>
          <w:rFonts w:hint="eastAsia"/>
        </w:rPr>
        <w:t>、</w:t>
      </w:r>
      <w:r w:rsidRPr="00137FDD">
        <w:rPr>
          <w:rFonts w:hint="eastAsia"/>
        </w:rPr>
        <w:t>Dropbox</w:t>
      </w:r>
      <w:r w:rsidRPr="00137FDD">
        <w:rPr>
          <w:rFonts w:hint="eastAsia"/>
        </w:rPr>
        <w:t>、</w:t>
      </w:r>
      <w:r w:rsidRPr="00137FDD">
        <w:rPr>
          <w:rFonts w:hint="eastAsia"/>
        </w:rPr>
        <w:t>Facebook</w:t>
      </w:r>
      <w:r w:rsidRPr="00137FDD">
        <w:rPr>
          <w:rFonts w:hint="eastAsia"/>
        </w:rPr>
        <w:t>、</w:t>
      </w:r>
      <w:r w:rsidRPr="00137FDD">
        <w:rPr>
          <w:rFonts w:hint="eastAsia"/>
        </w:rPr>
        <w:t>Google</w:t>
      </w:r>
      <w:r w:rsidRPr="00137FDD">
        <w:rPr>
          <w:rFonts w:hint="eastAsia"/>
        </w:rPr>
        <w:t>、</w:t>
      </w:r>
      <w:r w:rsidRPr="00137FDD">
        <w:rPr>
          <w:rFonts w:hint="eastAsia"/>
        </w:rPr>
        <w:t>Intel</w:t>
      </w:r>
      <w:r w:rsidRPr="00137FDD">
        <w:rPr>
          <w:rFonts w:hint="eastAsia"/>
        </w:rPr>
        <w:t>、</w:t>
      </w:r>
      <w:r w:rsidRPr="00137FDD">
        <w:rPr>
          <w:rFonts w:hint="eastAsia"/>
        </w:rPr>
        <w:t>Microsoft</w:t>
      </w:r>
      <w:r w:rsidRPr="00137FDD">
        <w:rPr>
          <w:rFonts w:hint="eastAsia"/>
        </w:rPr>
        <w:t>、</w:t>
      </w:r>
      <w:r w:rsidRPr="00137FDD">
        <w:rPr>
          <w:rFonts w:hint="eastAsia"/>
        </w:rPr>
        <w:t>Netflix</w:t>
      </w:r>
      <w:r w:rsidRPr="00137FDD">
        <w:rPr>
          <w:rFonts w:hint="eastAsia"/>
        </w:rPr>
        <w:t>、</w:t>
      </w:r>
      <w:r w:rsidRPr="00137FDD">
        <w:rPr>
          <w:rFonts w:hint="eastAsia"/>
        </w:rPr>
        <w:t>Oath</w:t>
      </w:r>
      <w:r w:rsidRPr="00137FDD">
        <w:rPr>
          <w:rFonts w:hint="eastAsia"/>
        </w:rPr>
        <w:t>（</w:t>
      </w:r>
      <w:r w:rsidRPr="00137FDD">
        <w:rPr>
          <w:rFonts w:hint="eastAsia"/>
        </w:rPr>
        <w:t>Yahoo + AOL</w:t>
      </w:r>
      <w:r w:rsidRPr="00137FDD">
        <w:rPr>
          <w:rFonts w:hint="eastAsia"/>
        </w:rPr>
        <w:t>）、</w:t>
      </w:r>
      <w:r w:rsidRPr="00137FDD">
        <w:rPr>
          <w:rFonts w:hint="eastAsia"/>
        </w:rPr>
        <w:t>Red Hat</w:t>
      </w:r>
      <w:r w:rsidRPr="00137FDD">
        <w:rPr>
          <w:rFonts w:hint="eastAsia"/>
        </w:rPr>
        <w:t>、</w:t>
      </w:r>
      <w:r w:rsidRPr="00137FDD">
        <w:rPr>
          <w:rFonts w:hint="eastAsia"/>
        </w:rPr>
        <w:t>Salesforce</w:t>
      </w:r>
      <w:r w:rsidRPr="00137FDD">
        <w:rPr>
          <w:rFonts w:hint="eastAsia"/>
        </w:rPr>
        <w:t>、</w:t>
      </w:r>
      <w:r w:rsidRPr="00137FDD">
        <w:rPr>
          <w:rFonts w:hint="eastAsia"/>
        </w:rPr>
        <w:t>Samsung</w:t>
      </w:r>
      <w:r w:rsidRPr="00137FDD">
        <w:rPr>
          <w:rFonts w:hint="eastAsia"/>
        </w:rPr>
        <w:t>、</w:t>
      </w:r>
      <w:r w:rsidRPr="00137FDD">
        <w:rPr>
          <w:rFonts w:hint="eastAsia"/>
        </w:rPr>
        <w:t>VMware</w:t>
      </w:r>
      <w:r w:rsidRPr="00137FDD">
        <w:rPr>
          <w:rFonts w:hint="eastAsia"/>
        </w:rPr>
        <w:t>など</w:t>
      </w:r>
      <w:r>
        <w:rPr>
          <w:rFonts w:hint="eastAsia"/>
        </w:rPr>
        <w:t>です</w:t>
      </w:r>
      <w:r w:rsidRPr="00137FDD">
        <w:rPr>
          <w:rFonts w:hint="eastAsia"/>
        </w:rPr>
        <w:t>。</w:t>
      </w:r>
      <w:r w:rsidRPr="00137FDD">
        <w:rPr>
          <w:rFonts w:hint="eastAsia"/>
        </w:rPr>
        <w:t xml:space="preserve"> </w:t>
      </w:r>
      <w:r w:rsidRPr="00137FDD">
        <w:rPr>
          <w:rFonts w:hint="eastAsia"/>
        </w:rPr>
        <w:t>詳しくは、</w:t>
      </w:r>
      <w:r w:rsidR="00A62EF2">
        <w:rPr>
          <w:rStyle w:val="a9"/>
        </w:rPr>
        <w:fldChar w:fldCharType="begin"/>
      </w:r>
      <w:r w:rsidR="00A62EF2">
        <w:rPr>
          <w:rStyle w:val="a9"/>
        </w:rPr>
        <w:instrText xml:space="preserve"> HYPERLINK "http://todogroup.org/" </w:instrText>
      </w:r>
      <w:r w:rsidR="00A62EF2">
        <w:rPr>
          <w:rStyle w:val="a9"/>
        </w:rPr>
        <w:fldChar w:fldCharType="separate"/>
      </w:r>
      <w:r w:rsidRPr="00B84663">
        <w:rPr>
          <w:rStyle w:val="a9"/>
          <w:rFonts w:hint="eastAsia"/>
        </w:rPr>
        <w:t>todogroup.org</w:t>
      </w:r>
      <w:r w:rsidR="00A62EF2">
        <w:rPr>
          <w:rStyle w:val="a9"/>
        </w:rPr>
        <w:fldChar w:fldCharType="end"/>
      </w:r>
      <w:r w:rsidRPr="00137FDD">
        <w:rPr>
          <w:rFonts w:hint="eastAsia"/>
        </w:rPr>
        <w:t>をご覧ください。</w:t>
      </w:r>
    </w:p>
    <w:p w14:paraId="4F709E9D" w14:textId="77777777" w:rsidR="00137FDD" w:rsidRDefault="00137FDD" w:rsidP="0088585A"/>
    <w:p w14:paraId="2E81CC58" w14:textId="77777777" w:rsidR="0088585A" w:rsidRDefault="0088585A" w:rsidP="0088585A">
      <w:r>
        <w:lastRenderedPageBreak/>
        <w:t xml:space="preserve">This work is licensed under a Creative Commons Attribution </w:t>
      </w:r>
      <w:proofErr w:type="spellStart"/>
      <w:r>
        <w:t>ShareAlike</w:t>
      </w:r>
      <w:proofErr w:type="spellEnd"/>
      <w:r>
        <w:t xml:space="preserve"> 4.0 International License.</w:t>
      </w:r>
    </w:p>
    <w:p w14:paraId="4489279B" w14:textId="77777777" w:rsidR="0088585A" w:rsidRDefault="00137FDD" w:rsidP="0088585A">
      <w:r>
        <w:rPr>
          <w:rFonts w:hint="eastAsia"/>
        </w:rPr>
        <w:t>本資料、情報</w:t>
      </w:r>
      <w:r w:rsidRPr="00137FDD">
        <w:rPr>
          <w:rFonts w:hint="eastAsia"/>
        </w:rPr>
        <w:t>は、</w:t>
      </w:r>
      <w:r w:rsidRPr="00137FDD">
        <w:rPr>
          <w:rFonts w:hint="eastAsia"/>
        </w:rPr>
        <w:t xml:space="preserve">Creative Commons Attribution </w:t>
      </w:r>
      <w:proofErr w:type="spellStart"/>
      <w:r w:rsidRPr="00137FDD">
        <w:rPr>
          <w:rFonts w:hint="eastAsia"/>
        </w:rPr>
        <w:t>ShareAlike</w:t>
      </w:r>
      <w:proofErr w:type="spellEnd"/>
      <w:r w:rsidRPr="00137FDD">
        <w:rPr>
          <w:rFonts w:hint="eastAsia"/>
        </w:rPr>
        <w:t xml:space="preserve"> 4.0 International License</w:t>
      </w:r>
      <w:r w:rsidRPr="00137FDD">
        <w:rPr>
          <w:rFonts w:hint="eastAsia"/>
        </w:rPr>
        <w:t>の下でライセンスされています。</w:t>
      </w:r>
    </w:p>
    <w:p w14:paraId="5CC144C4" w14:textId="77777777" w:rsidR="00137FDD" w:rsidRDefault="00137FDD" w:rsidP="0088585A"/>
    <w:p w14:paraId="7D77FCC6" w14:textId="77777777" w:rsidR="00137FDD" w:rsidRDefault="00B84663" w:rsidP="0088585A">
      <w:r w:rsidRPr="00B84663">
        <w:t>Sign up to get updates! Be the first to know when we add more open source guides and other content like this.</w:t>
      </w:r>
    </w:p>
    <w:p w14:paraId="7F293582" w14:textId="73FE800C" w:rsidR="00AD25B0" w:rsidRDefault="00B84663" w:rsidP="0088585A">
      <w:r w:rsidRPr="00B84663">
        <w:rPr>
          <w:rFonts w:hint="eastAsia"/>
        </w:rPr>
        <w:t>最新情報を取得するにサインアップしてください！</w:t>
      </w:r>
      <w:r w:rsidRPr="00B84663">
        <w:rPr>
          <w:rFonts w:hint="eastAsia"/>
        </w:rPr>
        <w:t xml:space="preserve"> </w:t>
      </w:r>
      <w:r w:rsidRPr="00B84663">
        <w:rPr>
          <w:rFonts w:hint="eastAsia"/>
        </w:rPr>
        <w:t>このようなオープンソースガイドやその他のコンテンツ</w:t>
      </w:r>
      <w:r>
        <w:rPr>
          <w:rFonts w:hint="eastAsia"/>
        </w:rPr>
        <w:t>が</w:t>
      </w:r>
      <w:r w:rsidRPr="00B84663">
        <w:rPr>
          <w:rFonts w:hint="eastAsia"/>
        </w:rPr>
        <w:t>追加</w:t>
      </w:r>
      <w:r>
        <w:rPr>
          <w:rFonts w:hint="eastAsia"/>
        </w:rPr>
        <w:t>されたことが分かる</w:t>
      </w:r>
      <w:del w:id="817" w:author="工内 隆" w:date="2018-08-07T17:56:00Z">
        <w:r w:rsidDel="0016548F">
          <w:rPr>
            <w:rFonts w:hint="eastAsia"/>
          </w:rPr>
          <w:delText>ようになりま</w:delText>
        </w:r>
      </w:del>
      <w:ins w:id="818" w:author="工内 隆" w:date="2018-08-07T17:56:00Z">
        <w:r w:rsidR="0016548F">
          <w:rPr>
            <w:rFonts w:hint="eastAsia"/>
          </w:rPr>
          <w:t>で</w:t>
        </w:r>
      </w:ins>
      <w:r>
        <w:rPr>
          <w:rFonts w:hint="eastAsia"/>
        </w:rPr>
        <w:t>しょう</w:t>
      </w:r>
      <w:r w:rsidRPr="00B84663">
        <w:rPr>
          <w:rFonts w:hint="eastAsia"/>
        </w:rPr>
        <w:t>。</w:t>
      </w:r>
      <w:bookmarkStart w:id="819" w:name="_GoBack"/>
      <w:bookmarkEnd w:id="819"/>
    </w:p>
    <w:sectPr w:rsidR="00AD25B0" w:rsidSect="00011C3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工内 隆" w:date="2018-08-05T16:48:00Z" w:initials="工内">
    <w:p w14:paraId="13603F79" w14:textId="77777777" w:rsidR="002346FA" w:rsidRDefault="002346FA">
      <w:pPr>
        <w:pStyle w:val="ac"/>
      </w:pPr>
      <w:r>
        <w:rPr>
          <w:rStyle w:val="ab"/>
        </w:rPr>
        <w:annotationRef/>
      </w:r>
      <w:r>
        <w:rPr>
          <w:rFonts w:hint="eastAsia"/>
        </w:rPr>
        <w:t>受動態じゃ使えない言葉があるようです。、</w:t>
      </w:r>
    </w:p>
  </w:comment>
  <w:comment w:id="23" w:author="工内 隆" w:date="2018-08-05T17:08:00Z" w:initials="工内">
    <w:p w14:paraId="6E6FCD1C" w14:textId="77777777" w:rsidR="002346FA" w:rsidRDefault="002346FA">
      <w:pPr>
        <w:pStyle w:val="ac"/>
      </w:pPr>
      <w:r>
        <w:rPr>
          <w:rStyle w:val="ab"/>
        </w:rPr>
        <w:annotationRef/>
      </w:r>
      <w:r>
        <w:rPr>
          <w:rFonts w:hint="eastAsia"/>
        </w:rPr>
        <w:t>「作成」が３回繰り返し</w:t>
      </w:r>
    </w:p>
  </w:comment>
  <w:comment w:id="39" w:author="工内 隆" w:date="2018-08-05T17:09:00Z" w:initials="工内">
    <w:p w14:paraId="521CA84D" w14:textId="77777777" w:rsidR="002346FA" w:rsidRDefault="002346FA">
      <w:pPr>
        <w:pStyle w:val="ac"/>
      </w:pPr>
      <w:r>
        <w:rPr>
          <w:rStyle w:val="ab"/>
        </w:rPr>
        <w:annotationRef/>
      </w:r>
      <w:r>
        <w:rPr>
          <w:rFonts w:hint="eastAsia"/>
        </w:rPr>
        <w:t>「幅広く」が２回</w:t>
      </w:r>
    </w:p>
  </w:comment>
  <w:comment w:id="143" w:author="工内 隆" w:date="2018-08-06T15:09:00Z" w:initials="工内">
    <w:p w14:paraId="704E23DB" w14:textId="121B70F5" w:rsidR="002346FA" w:rsidRDefault="002346FA">
      <w:pPr>
        <w:pStyle w:val="ac"/>
      </w:pPr>
      <w:r>
        <w:rPr>
          <w:rStyle w:val="ab"/>
        </w:rPr>
        <w:annotationRef/>
      </w:r>
      <w:r>
        <w:rPr>
          <w:rFonts w:hint="eastAsia"/>
        </w:rPr>
        <w:t>リーガルが６回、法務が１２回なのでできるだけ法務を使います</w:t>
      </w:r>
    </w:p>
  </w:comment>
  <w:comment w:id="214" w:author="工内 隆" w:date="2018-08-06T15:54:00Z" w:initials="工内">
    <w:p w14:paraId="18DF0F0E" w14:textId="5CA245E6" w:rsidR="002346FA" w:rsidRDefault="002346FA">
      <w:pPr>
        <w:pStyle w:val="ac"/>
      </w:pPr>
      <w:r>
        <w:rPr>
          <w:rStyle w:val="ab"/>
        </w:rPr>
        <w:annotationRef/>
      </w:r>
      <w:r>
        <w:rPr>
          <w:rFonts w:hint="eastAsia"/>
        </w:rPr>
        <w:t>マル付き数字は標準違反との意見があります</w:t>
      </w:r>
    </w:p>
  </w:comment>
  <w:comment w:id="291" w:author="工内 隆" w:date="2018-08-06T17:10:00Z" w:initials="工内">
    <w:p w14:paraId="2891025B" w14:textId="490BD1E9" w:rsidR="002346FA" w:rsidRDefault="002346FA">
      <w:pPr>
        <w:pStyle w:val="ac"/>
      </w:pPr>
      <w:r>
        <w:rPr>
          <w:rStyle w:val="ab"/>
        </w:rPr>
        <w:annotationRef/>
      </w:r>
      <w:r>
        <w:rPr>
          <w:rFonts w:hint="eastAsia"/>
        </w:rPr>
        <w:t>ここだけ肩書を訳している？</w:t>
      </w:r>
    </w:p>
  </w:comment>
  <w:comment w:id="626" w:author="工内 隆" w:date="2018-08-07T14:52:00Z" w:initials="工内">
    <w:p w14:paraId="21850945" w14:textId="77777777" w:rsidR="002346FA" w:rsidRDefault="002346FA">
      <w:pPr>
        <w:pStyle w:val="ac"/>
      </w:pPr>
      <w:r>
        <w:rPr>
          <w:rStyle w:val="ab"/>
        </w:rPr>
        <w:annotationRef/>
      </w:r>
      <w:r>
        <w:rPr>
          <w:rFonts w:hint="eastAsia"/>
        </w:rPr>
        <w:t>Investor Relations</w:t>
      </w:r>
      <w:r>
        <w:rPr>
          <w:rFonts w:hint="eastAsia"/>
        </w:rPr>
        <w:t>と同じ用法？</w:t>
      </w:r>
    </w:p>
    <w:p w14:paraId="63489D05" w14:textId="5FD7E823" w:rsidR="002346FA" w:rsidRDefault="002346FA">
      <w:pPr>
        <w:pStyle w:val="ac"/>
        <w:rPr>
          <w:rFonts w:hint="eastAsia"/>
        </w:rPr>
      </w:pPr>
      <w:r>
        <w:rPr>
          <w:rFonts w:hint="eastAsia"/>
        </w:rPr>
        <w:t>６ページ前の</w:t>
      </w:r>
      <w:r>
        <w:rPr>
          <w:rFonts w:hint="eastAsia"/>
        </w:rPr>
        <w:t>Developer Relations</w:t>
      </w:r>
      <w:r>
        <w:rPr>
          <w:rFonts w:hint="eastAsia"/>
        </w:rPr>
        <w:t>とは少し違っている？</w:t>
      </w:r>
    </w:p>
  </w:comment>
  <w:comment w:id="647" w:author="工内 隆" w:date="2018-08-07T16:02:00Z" w:initials="工内">
    <w:p w14:paraId="6B8C3416" w14:textId="30D95D04" w:rsidR="002346FA" w:rsidRDefault="002346FA">
      <w:pPr>
        <w:pStyle w:val="ac"/>
      </w:pPr>
      <w:r>
        <w:rPr>
          <w:rStyle w:val="ab"/>
        </w:rPr>
        <w:annotationRef/>
      </w:r>
      <w:r>
        <w:rPr>
          <w:rFonts w:hint="eastAsia"/>
        </w:rPr>
        <w:t>「手順」が２回、「手続き」が２回、「プロシージャー」が４回ですが「手順」にそろえました。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03F79" w15:done="0"/>
  <w15:commentEx w15:paraId="6E6FCD1C" w15:done="0"/>
  <w15:commentEx w15:paraId="521CA84D" w15:done="0"/>
  <w15:commentEx w15:paraId="704E23DB" w15:done="0"/>
  <w15:commentEx w15:paraId="18DF0F0E" w15:done="0"/>
  <w15:commentEx w15:paraId="2891025B" w15:done="0"/>
  <w15:commentEx w15:paraId="63489D05" w15:done="0"/>
  <w15:commentEx w15:paraId="6B8C34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03F79" w16cid:durableId="1F11A8C2"/>
  <w16cid:commentId w16cid:paraId="6E6FCD1C" w16cid:durableId="1F11ADA7"/>
  <w16cid:commentId w16cid:paraId="521CA84D" w16cid:durableId="1F11ADDC"/>
  <w16cid:commentId w16cid:paraId="704E23DB" w16cid:durableId="1F12E31B"/>
  <w16cid:commentId w16cid:paraId="18DF0F0E" w16cid:durableId="1F12EDD1"/>
  <w16cid:commentId w16cid:paraId="2891025B" w16cid:durableId="1F12FF7D"/>
  <w16cid:commentId w16cid:paraId="63489D05" w16cid:durableId="1F1430AA"/>
  <w16cid:commentId w16cid:paraId="6B8C3416" w16cid:durableId="1F144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AC6DC" w14:textId="77777777" w:rsidR="00631E6C" w:rsidRDefault="00631E6C" w:rsidP="002617F3">
      <w:r>
        <w:separator/>
      </w:r>
    </w:p>
  </w:endnote>
  <w:endnote w:type="continuationSeparator" w:id="0">
    <w:p w14:paraId="13AF1135" w14:textId="77777777" w:rsidR="00631E6C" w:rsidRDefault="00631E6C" w:rsidP="0026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03F60" w14:textId="77777777" w:rsidR="00631E6C" w:rsidRDefault="00631E6C" w:rsidP="002617F3">
      <w:r>
        <w:separator/>
      </w:r>
    </w:p>
  </w:footnote>
  <w:footnote w:type="continuationSeparator" w:id="0">
    <w:p w14:paraId="6D625CD3" w14:textId="77777777" w:rsidR="00631E6C" w:rsidRDefault="00631E6C" w:rsidP="002617F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85A"/>
    <w:rsid w:val="00003821"/>
    <w:rsid w:val="00011C34"/>
    <w:rsid w:val="00033161"/>
    <w:rsid w:val="00053D09"/>
    <w:rsid w:val="000672FF"/>
    <w:rsid w:val="0007496F"/>
    <w:rsid w:val="00075198"/>
    <w:rsid w:val="00082AB8"/>
    <w:rsid w:val="00082BD7"/>
    <w:rsid w:val="000A63F3"/>
    <w:rsid w:val="000A7FCC"/>
    <w:rsid w:val="000B3C85"/>
    <w:rsid w:val="000B4AE0"/>
    <w:rsid w:val="000F64B5"/>
    <w:rsid w:val="000F654C"/>
    <w:rsid w:val="001002DA"/>
    <w:rsid w:val="0010473E"/>
    <w:rsid w:val="00112262"/>
    <w:rsid w:val="00137FDD"/>
    <w:rsid w:val="0014635B"/>
    <w:rsid w:val="00160098"/>
    <w:rsid w:val="001632D1"/>
    <w:rsid w:val="0016548F"/>
    <w:rsid w:val="00171652"/>
    <w:rsid w:val="00182B55"/>
    <w:rsid w:val="00195D48"/>
    <w:rsid w:val="001E40E7"/>
    <w:rsid w:val="001F1A95"/>
    <w:rsid w:val="001F3C06"/>
    <w:rsid w:val="00206879"/>
    <w:rsid w:val="00206B3E"/>
    <w:rsid w:val="00217C54"/>
    <w:rsid w:val="00225612"/>
    <w:rsid w:val="002346FA"/>
    <w:rsid w:val="002507D8"/>
    <w:rsid w:val="00253933"/>
    <w:rsid w:val="00256F97"/>
    <w:rsid w:val="002617F3"/>
    <w:rsid w:val="00290805"/>
    <w:rsid w:val="00290C49"/>
    <w:rsid w:val="002911A3"/>
    <w:rsid w:val="002C7BD0"/>
    <w:rsid w:val="002F653F"/>
    <w:rsid w:val="00337345"/>
    <w:rsid w:val="0036385A"/>
    <w:rsid w:val="003875EE"/>
    <w:rsid w:val="00393F0F"/>
    <w:rsid w:val="003A2EFC"/>
    <w:rsid w:val="003B0588"/>
    <w:rsid w:val="003C44F7"/>
    <w:rsid w:val="003D30F1"/>
    <w:rsid w:val="003E5A19"/>
    <w:rsid w:val="003F1CFC"/>
    <w:rsid w:val="003F6CEC"/>
    <w:rsid w:val="00415F5D"/>
    <w:rsid w:val="00417EE8"/>
    <w:rsid w:val="004316DF"/>
    <w:rsid w:val="00432C1C"/>
    <w:rsid w:val="00437E37"/>
    <w:rsid w:val="00446503"/>
    <w:rsid w:val="00452775"/>
    <w:rsid w:val="00456A1B"/>
    <w:rsid w:val="00456E95"/>
    <w:rsid w:val="0046456D"/>
    <w:rsid w:val="00467893"/>
    <w:rsid w:val="0047209B"/>
    <w:rsid w:val="004A6354"/>
    <w:rsid w:val="004B08B6"/>
    <w:rsid w:val="004B4E8A"/>
    <w:rsid w:val="004B5E8B"/>
    <w:rsid w:val="004B7C4C"/>
    <w:rsid w:val="004C3C33"/>
    <w:rsid w:val="004D6602"/>
    <w:rsid w:val="004F36E8"/>
    <w:rsid w:val="004F5188"/>
    <w:rsid w:val="0052496E"/>
    <w:rsid w:val="00530670"/>
    <w:rsid w:val="00536BDA"/>
    <w:rsid w:val="005404C2"/>
    <w:rsid w:val="0054482A"/>
    <w:rsid w:val="0054537D"/>
    <w:rsid w:val="00565BC5"/>
    <w:rsid w:val="00567D6E"/>
    <w:rsid w:val="005766EF"/>
    <w:rsid w:val="00591454"/>
    <w:rsid w:val="005A109E"/>
    <w:rsid w:val="005B0740"/>
    <w:rsid w:val="005C05E1"/>
    <w:rsid w:val="005C5ABE"/>
    <w:rsid w:val="005E4B56"/>
    <w:rsid w:val="006104F3"/>
    <w:rsid w:val="00612104"/>
    <w:rsid w:val="0062228B"/>
    <w:rsid w:val="006241A5"/>
    <w:rsid w:val="00631E6C"/>
    <w:rsid w:val="00631F85"/>
    <w:rsid w:val="00632386"/>
    <w:rsid w:val="00652FA0"/>
    <w:rsid w:val="00670FDD"/>
    <w:rsid w:val="0069664B"/>
    <w:rsid w:val="006B1425"/>
    <w:rsid w:val="006B44AC"/>
    <w:rsid w:val="006C311C"/>
    <w:rsid w:val="006C3F25"/>
    <w:rsid w:val="006C432F"/>
    <w:rsid w:val="006E175D"/>
    <w:rsid w:val="006F1052"/>
    <w:rsid w:val="006F2798"/>
    <w:rsid w:val="007005AA"/>
    <w:rsid w:val="0070409E"/>
    <w:rsid w:val="00716BE3"/>
    <w:rsid w:val="007257EA"/>
    <w:rsid w:val="00744F2D"/>
    <w:rsid w:val="007515C9"/>
    <w:rsid w:val="00761FEC"/>
    <w:rsid w:val="00762E61"/>
    <w:rsid w:val="0077243D"/>
    <w:rsid w:val="00777849"/>
    <w:rsid w:val="00790291"/>
    <w:rsid w:val="007A338B"/>
    <w:rsid w:val="007A4B80"/>
    <w:rsid w:val="007C0945"/>
    <w:rsid w:val="007C0D1C"/>
    <w:rsid w:val="007C1FDC"/>
    <w:rsid w:val="007C2625"/>
    <w:rsid w:val="007C42D6"/>
    <w:rsid w:val="007D61D7"/>
    <w:rsid w:val="007E47C3"/>
    <w:rsid w:val="007F1551"/>
    <w:rsid w:val="00801263"/>
    <w:rsid w:val="0080448C"/>
    <w:rsid w:val="00806D17"/>
    <w:rsid w:val="00813006"/>
    <w:rsid w:val="00835CEB"/>
    <w:rsid w:val="00836422"/>
    <w:rsid w:val="00863854"/>
    <w:rsid w:val="00871189"/>
    <w:rsid w:val="0087233C"/>
    <w:rsid w:val="008820DA"/>
    <w:rsid w:val="0088585A"/>
    <w:rsid w:val="00887B8E"/>
    <w:rsid w:val="00891BCC"/>
    <w:rsid w:val="00894B32"/>
    <w:rsid w:val="008C19EA"/>
    <w:rsid w:val="008C48DF"/>
    <w:rsid w:val="008D4B74"/>
    <w:rsid w:val="008F0DD6"/>
    <w:rsid w:val="008F7C34"/>
    <w:rsid w:val="00906BB4"/>
    <w:rsid w:val="00906E0B"/>
    <w:rsid w:val="0091230E"/>
    <w:rsid w:val="00917CC8"/>
    <w:rsid w:val="009238BF"/>
    <w:rsid w:val="00925DB7"/>
    <w:rsid w:val="009302BB"/>
    <w:rsid w:val="00935085"/>
    <w:rsid w:val="00936729"/>
    <w:rsid w:val="00940D6C"/>
    <w:rsid w:val="00942A08"/>
    <w:rsid w:val="00952576"/>
    <w:rsid w:val="0095603D"/>
    <w:rsid w:val="009602F9"/>
    <w:rsid w:val="00963E0B"/>
    <w:rsid w:val="00970B89"/>
    <w:rsid w:val="0098025C"/>
    <w:rsid w:val="009815EE"/>
    <w:rsid w:val="009830E0"/>
    <w:rsid w:val="00993C9A"/>
    <w:rsid w:val="009A0CB9"/>
    <w:rsid w:val="009A4F02"/>
    <w:rsid w:val="009B6B02"/>
    <w:rsid w:val="009B75E2"/>
    <w:rsid w:val="009D69F6"/>
    <w:rsid w:val="009E6C08"/>
    <w:rsid w:val="00A0028B"/>
    <w:rsid w:val="00A036A7"/>
    <w:rsid w:val="00A0545C"/>
    <w:rsid w:val="00A2209B"/>
    <w:rsid w:val="00A341F0"/>
    <w:rsid w:val="00A41446"/>
    <w:rsid w:val="00A50B84"/>
    <w:rsid w:val="00A60FD9"/>
    <w:rsid w:val="00A62EF2"/>
    <w:rsid w:val="00A8259A"/>
    <w:rsid w:val="00A836D1"/>
    <w:rsid w:val="00A91CE5"/>
    <w:rsid w:val="00A9309F"/>
    <w:rsid w:val="00A9500D"/>
    <w:rsid w:val="00AA6325"/>
    <w:rsid w:val="00AD25B0"/>
    <w:rsid w:val="00B04C62"/>
    <w:rsid w:val="00B05078"/>
    <w:rsid w:val="00B2485C"/>
    <w:rsid w:val="00B277DF"/>
    <w:rsid w:val="00B362CE"/>
    <w:rsid w:val="00B4507B"/>
    <w:rsid w:val="00B651A3"/>
    <w:rsid w:val="00B66729"/>
    <w:rsid w:val="00B73A6B"/>
    <w:rsid w:val="00B84663"/>
    <w:rsid w:val="00B97711"/>
    <w:rsid w:val="00BA53B2"/>
    <w:rsid w:val="00BA54E5"/>
    <w:rsid w:val="00BA73A7"/>
    <w:rsid w:val="00BC5131"/>
    <w:rsid w:val="00BD21DA"/>
    <w:rsid w:val="00BD70FE"/>
    <w:rsid w:val="00BF66FC"/>
    <w:rsid w:val="00BF75FA"/>
    <w:rsid w:val="00C319F7"/>
    <w:rsid w:val="00C47CE0"/>
    <w:rsid w:val="00C53356"/>
    <w:rsid w:val="00C63294"/>
    <w:rsid w:val="00C85551"/>
    <w:rsid w:val="00C85759"/>
    <w:rsid w:val="00C9589F"/>
    <w:rsid w:val="00C95912"/>
    <w:rsid w:val="00C96D21"/>
    <w:rsid w:val="00CA178D"/>
    <w:rsid w:val="00CA63A1"/>
    <w:rsid w:val="00CA6B1E"/>
    <w:rsid w:val="00CB1D5C"/>
    <w:rsid w:val="00CB4FEE"/>
    <w:rsid w:val="00CB7038"/>
    <w:rsid w:val="00CD3E69"/>
    <w:rsid w:val="00CE3B31"/>
    <w:rsid w:val="00CF240A"/>
    <w:rsid w:val="00D00B28"/>
    <w:rsid w:val="00D16671"/>
    <w:rsid w:val="00D23D37"/>
    <w:rsid w:val="00D3573D"/>
    <w:rsid w:val="00D66B5B"/>
    <w:rsid w:val="00D82747"/>
    <w:rsid w:val="00D97241"/>
    <w:rsid w:val="00DB0677"/>
    <w:rsid w:val="00DB36DC"/>
    <w:rsid w:val="00DB655B"/>
    <w:rsid w:val="00DB73E4"/>
    <w:rsid w:val="00DC40D6"/>
    <w:rsid w:val="00DC6942"/>
    <w:rsid w:val="00DE0FC2"/>
    <w:rsid w:val="00DE15AC"/>
    <w:rsid w:val="00DF2C78"/>
    <w:rsid w:val="00DF3AC6"/>
    <w:rsid w:val="00E10E3E"/>
    <w:rsid w:val="00E128E6"/>
    <w:rsid w:val="00E32E08"/>
    <w:rsid w:val="00E37274"/>
    <w:rsid w:val="00E373F5"/>
    <w:rsid w:val="00E4119F"/>
    <w:rsid w:val="00E415AB"/>
    <w:rsid w:val="00E43D7E"/>
    <w:rsid w:val="00E50569"/>
    <w:rsid w:val="00E811D8"/>
    <w:rsid w:val="00E817D3"/>
    <w:rsid w:val="00E83417"/>
    <w:rsid w:val="00E91547"/>
    <w:rsid w:val="00E92B2E"/>
    <w:rsid w:val="00E9614D"/>
    <w:rsid w:val="00E96F18"/>
    <w:rsid w:val="00EA5C53"/>
    <w:rsid w:val="00EA6955"/>
    <w:rsid w:val="00EC276B"/>
    <w:rsid w:val="00ED4756"/>
    <w:rsid w:val="00ED5BF1"/>
    <w:rsid w:val="00EE27DD"/>
    <w:rsid w:val="00EF0763"/>
    <w:rsid w:val="00EF5051"/>
    <w:rsid w:val="00EF6CDF"/>
    <w:rsid w:val="00F06A27"/>
    <w:rsid w:val="00F2768C"/>
    <w:rsid w:val="00F3224C"/>
    <w:rsid w:val="00F341D9"/>
    <w:rsid w:val="00F54A3C"/>
    <w:rsid w:val="00F559A9"/>
    <w:rsid w:val="00F64F5C"/>
    <w:rsid w:val="00F70A64"/>
    <w:rsid w:val="00F80DAC"/>
    <w:rsid w:val="00F85E1B"/>
    <w:rsid w:val="00FA7664"/>
    <w:rsid w:val="00FB2FA4"/>
    <w:rsid w:val="00FB5E55"/>
    <w:rsid w:val="00FC1ADA"/>
    <w:rsid w:val="00FF6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16C042"/>
  <w15:docId w15:val="{BAD687AB-1467-43C9-8CE3-B5E30018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C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7F3"/>
    <w:pPr>
      <w:tabs>
        <w:tab w:val="center" w:pos="4252"/>
        <w:tab w:val="right" w:pos="8504"/>
      </w:tabs>
      <w:snapToGrid w:val="0"/>
    </w:pPr>
  </w:style>
  <w:style w:type="character" w:customStyle="1" w:styleId="a4">
    <w:name w:val="ヘッダー (文字)"/>
    <w:basedOn w:val="a0"/>
    <w:link w:val="a3"/>
    <w:uiPriority w:val="99"/>
    <w:rsid w:val="002617F3"/>
  </w:style>
  <w:style w:type="paragraph" w:styleId="a5">
    <w:name w:val="footer"/>
    <w:basedOn w:val="a"/>
    <w:link w:val="a6"/>
    <w:uiPriority w:val="99"/>
    <w:unhideWhenUsed/>
    <w:rsid w:val="002617F3"/>
    <w:pPr>
      <w:tabs>
        <w:tab w:val="center" w:pos="4252"/>
        <w:tab w:val="right" w:pos="8504"/>
      </w:tabs>
      <w:snapToGrid w:val="0"/>
    </w:pPr>
  </w:style>
  <w:style w:type="character" w:customStyle="1" w:styleId="a6">
    <w:name w:val="フッター (文字)"/>
    <w:basedOn w:val="a0"/>
    <w:link w:val="a5"/>
    <w:uiPriority w:val="99"/>
    <w:rsid w:val="002617F3"/>
  </w:style>
  <w:style w:type="paragraph" w:styleId="a7">
    <w:name w:val="Balloon Text"/>
    <w:basedOn w:val="a"/>
    <w:link w:val="a8"/>
    <w:uiPriority w:val="99"/>
    <w:semiHidden/>
    <w:unhideWhenUsed/>
    <w:rsid w:val="001F3C0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F3C06"/>
    <w:rPr>
      <w:rFonts w:asciiTheme="majorHAnsi" w:eastAsiaTheme="majorEastAsia" w:hAnsiTheme="majorHAnsi" w:cstheme="majorBidi"/>
      <w:sz w:val="18"/>
      <w:szCs w:val="18"/>
    </w:rPr>
  </w:style>
  <w:style w:type="character" w:styleId="a9">
    <w:name w:val="Hyperlink"/>
    <w:basedOn w:val="a0"/>
    <w:uiPriority w:val="99"/>
    <w:unhideWhenUsed/>
    <w:rsid w:val="005A109E"/>
    <w:rPr>
      <w:color w:val="0563C1" w:themeColor="hyperlink"/>
      <w:u w:val="single"/>
    </w:rPr>
  </w:style>
  <w:style w:type="character" w:styleId="aa">
    <w:name w:val="FollowedHyperlink"/>
    <w:basedOn w:val="a0"/>
    <w:uiPriority w:val="99"/>
    <w:semiHidden/>
    <w:unhideWhenUsed/>
    <w:rsid w:val="009830E0"/>
    <w:rPr>
      <w:color w:val="954F72" w:themeColor="followedHyperlink"/>
      <w:u w:val="single"/>
    </w:rPr>
  </w:style>
  <w:style w:type="character" w:styleId="ab">
    <w:name w:val="annotation reference"/>
    <w:basedOn w:val="a0"/>
    <w:uiPriority w:val="99"/>
    <w:semiHidden/>
    <w:unhideWhenUsed/>
    <w:rsid w:val="00A62EF2"/>
    <w:rPr>
      <w:sz w:val="18"/>
      <w:szCs w:val="18"/>
    </w:rPr>
  </w:style>
  <w:style w:type="paragraph" w:styleId="ac">
    <w:name w:val="annotation text"/>
    <w:basedOn w:val="a"/>
    <w:link w:val="ad"/>
    <w:uiPriority w:val="99"/>
    <w:semiHidden/>
    <w:unhideWhenUsed/>
    <w:rsid w:val="00A62EF2"/>
    <w:pPr>
      <w:jc w:val="left"/>
    </w:pPr>
  </w:style>
  <w:style w:type="character" w:customStyle="1" w:styleId="ad">
    <w:name w:val="コメント文字列 (文字)"/>
    <w:basedOn w:val="a0"/>
    <w:link w:val="ac"/>
    <w:uiPriority w:val="99"/>
    <w:semiHidden/>
    <w:rsid w:val="00A62EF2"/>
  </w:style>
  <w:style w:type="paragraph" w:styleId="ae">
    <w:name w:val="annotation subject"/>
    <w:basedOn w:val="ac"/>
    <w:next w:val="ac"/>
    <w:link w:val="af"/>
    <w:uiPriority w:val="99"/>
    <w:semiHidden/>
    <w:unhideWhenUsed/>
    <w:rsid w:val="00A62EF2"/>
    <w:rPr>
      <w:b/>
      <w:bCs/>
    </w:rPr>
  </w:style>
  <w:style w:type="character" w:customStyle="1" w:styleId="af">
    <w:name w:val="コメント内容 (文字)"/>
    <w:basedOn w:val="ad"/>
    <w:link w:val="ae"/>
    <w:uiPriority w:val="99"/>
    <w:semiHidden/>
    <w:rsid w:val="00A62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ibrahimatlinux.com/charts.html" TargetMode="External"/><Relationship Id="rId18" Type="http://schemas.openxmlformats.org/officeDocument/2006/relationships/hyperlink" Target="https://www.youtube.com/watch?v=oq__rmr0Qe8&amp;feature=youtu.be" TargetMode="External"/><Relationship Id="rId26" Type="http://schemas.openxmlformats.org/officeDocument/2006/relationships/hyperlink" Target="https://twitter.com/cra?ref_src=twsrc%5Egoogle%7Ctwcamp%5Eserp%7Ctwgr%5Eauthor" TargetMode="External"/><Relationship Id="rId3" Type="http://schemas.openxmlformats.org/officeDocument/2006/relationships/webSettings" Target="webSettings.xml"/><Relationship Id="rId21" Type="http://schemas.openxmlformats.org/officeDocument/2006/relationships/hyperlink" Target="https://www.linuxfoundation.org/publications/2016/11/open-source-compliance-enterprise/" TargetMode="External"/><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opensource.microsoft.com/resources/office" TargetMode="External"/><Relationship Id="rId17" Type="http://schemas.openxmlformats.org/officeDocument/2006/relationships/hyperlink" Target="https://twitter.com/willnorris" TargetMode="External"/><Relationship Id="rId25" Type="http://schemas.openxmlformats.org/officeDocument/2006/relationships/hyperlink" Target="https://www.linuxfoundation.org/resources/open-source-guides/participating-open-source-communities/" TargetMode="External"/><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github.com/todogroup/job-descriptions" TargetMode="External"/><Relationship Id="rId20" Type="http://schemas.openxmlformats.org/officeDocument/2006/relationships/hyperlink" Target="https://opensource.microsoft.com/resources/office" TargetMode="External"/><Relationship Id="rId29" Type="http://schemas.openxmlformats.org/officeDocument/2006/relationships/hyperlink" Target="https://twitter.com/willnorris?lang=en"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twitter.com/jeffmcaffer" TargetMode="External"/><Relationship Id="rId24" Type="http://schemas.openxmlformats.org/officeDocument/2006/relationships/hyperlink" Target="https://opensource.google.com/doc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twitter.com/willnorris?lang=en" TargetMode="External"/><Relationship Id="rId23" Type="http://schemas.openxmlformats.org/officeDocument/2006/relationships/hyperlink" Target="https://opensource.microsoft.com/resources/office" TargetMode="External"/><Relationship Id="rId28" Type="http://schemas.openxmlformats.org/officeDocument/2006/relationships/hyperlink" Target="https://www.linuxfoundation.org/publications/2016/11/open-source-compliance-enterprise/" TargetMode="External"/><Relationship Id="rId10" Type="http://schemas.openxmlformats.org/officeDocument/2006/relationships/hyperlink" Target="https://opensource.com/business/16/5/whats-open-source-program-office" TargetMode="External"/><Relationship Id="rId19" Type="http://schemas.openxmlformats.org/officeDocument/2006/relationships/hyperlink" Target="https://twitter.com/jeffmcaffer" TargetMode="External"/><Relationship Id="rId31" Type="http://schemas.openxmlformats.org/officeDocument/2006/relationships/hyperlink" Target="https://opensource.microsoft.com/resources/office" TargetMode="External"/><Relationship Id="rId4" Type="http://schemas.openxmlformats.org/officeDocument/2006/relationships/footnotes" Target="footnotes.xml"/><Relationship Id="rId9" Type="http://schemas.openxmlformats.org/officeDocument/2006/relationships/hyperlink" Target="https://opensource.com/business/16/5/whats-open-source-program-office" TargetMode="External"/><Relationship Id="rId14" Type="http://schemas.openxmlformats.org/officeDocument/2006/relationships/hyperlink" Target="https://summerofcode.withgoogle.com/" TargetMode="External"/><Relationship Id="rId22" Type="http://schemas.openxmlformats.org/officeDocument/2006/relationships/hyperlink" Target="https://twitter.com/jeffmcaffer" TargetMode="External"/><Relationship Id="rId27" Type="http://schemas.openxmlformats.org/officeDocument/2006/relationships/hyperlink" Target="https://www.linuxfoundation.org/resources/open-source-guides/using-open-source-code/" TargetMode="External"/><Relationship Id="rId30" Type="http://schemas.openxmlformats.org/officeDocument/2006/relationships/hyperlink" Target="https://twitter.com/jeffmcaffe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40</Pages>
  <Words>9047</Words>
  <Characters>51574</Characters>
  <Application>Microsoft Office Word</Application>
  <DocSecurity>0</DocSecurity>
  <Lines>429</Lines>
  <Paragraphs>120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工内 隆</cp:lastModifiedBy>
  <cp:revision>11</cp:revision>
  <cp:lastPrinted>2018-07-30T00:17:00Z</cp:lastPrinted>
  <dcterms:created xsi:type="dcterms:W3CDTF">2018-08-01T01:20:00Z</dcterms:created>
  <dcterms:modified xsi:type="dcterms:W3CDTF">2018-08-07T08:56:00Z</dcterms:modified>
</cp:coreProperties>
</file>